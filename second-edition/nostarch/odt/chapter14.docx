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more-about-cargo-and-crates.io"/>
    <w:bookmarkEnd w:id="0"/>
    <w:p w14:paraId="74089FF9" w14:textId="77777777" w:rsidR="00532698" w:rsidRDefault="00581D2E">
      <w:pPr>
        <w:pStyle w:val="TOC1"/>
        <w:tabs>
          <w:tab w:val="right" w:leader="dot" w:pos="9350"/>
        </w:tabs>
        <w:rPr>
          <w:rFonts w:asciiTheme="minorHAnsi" w:eastAsiaTheme="minorEastAsia" w:hAnsiTheme="minorHAnsi" w:cstheme="minorBidi"/>
          <w:noProof/>
          <w:sz w:val="22"/>
          <w:szCs w:val="22"/>
        </w:rPr>
      </w:pPr>
      <w:r>
        <w:fldChar w:fldCharType="begin"/>
      </w:r>
      <w:r w:rsidR="00532698">
        <w:instrText xml:space="preserve"> TOC \o "1-3" \h \z \t "HeadA,1,HeadB,2,HeadC,3" </w:instrText>
      </w:r>
      <w:r>
        <w:fldChar w:fldCharType="separate"/>
      </w:r>
      <w:hyperlink w:anchor="_Toc499037503" w:history="1">
        <w:r w:rsidR="00532698" w:rsidRPr="00AA6E23">
          <w:rPr>
            <w:rStyle w:val="Hyperlink"/>
            <w:noProof/>
          </w:rPr>
          <w:t>Customizing Builds with Release Profiles</w:t>
        </w:r>
        <w:r w:rsidR="00532698">
          <w:rPr>
            <w:noProof/>
            <w:webHidden/>
          </w:rPr>
          <w:tab/>
        </w:r>
        <w:r>
          <w:rPr>
            <w:noProof/>
            <w:webHidden/>
          </w:rPr>
          <w:fldChar w:fldCharType="begin"/>
        </w:r>
        <w:r w:rsidR="00532698">
          <w:rPr>
            <w:noProof/>
            <w:webHidden/>
          </w:rPr>
          <w:instrText xml:space="preserve"> PAGEREF _Toc499037503 \h </w:instrText>
        </w:r>
        <w:r>
          <w:rPr>
            <w:noProof/>
            <w:webHidden/>
          </w:rPr>
        </w:r>
        <w:r>
          <w:rPr>
            <w:noProof/>
            <w:webHidden/>
          </w:rPr>
          <w:fldChar w:fldCharType="separate"/>
        </w:r>
        <w:r w:rsidR="00532698">
          <w:rPr>
            <w:noProof/>
            <w:webHidden/>
          </w:rPr>
          <w:t>1</w:t>
        </w:r>
        <w:r>
          <w:rPr>
            <w:noProof/>
            <w:webHidden/>
          </w:rPr>
          <w:fldChar w:fldCharType="end"/>
        </w:r>
      </w:hyperlink>
    </w:p>
    <w:p w14:paraId="09EE0CB2" w14:textId="77777777" w:rsidR="00532698" w:rsidRDefault="004F6875">
      <w:pPr>
        <w:pStyle w:val="TOC1"/>
        <w:tabs>
          <w:tab w:val="right" w:leader="dot" w:pos="9350"/>
        </w:tabs>
        <w:rPr>
          <w:rFonts w:asciiTheme="minorHAnsi" w:eastAsiaTheme="minorEastAsia" w:hAnsiTheme="minorHAnsi" w:cstheme="minorBidi"/>
          <w:noProof/>
          <w:sz w:val="22"/>
          <w:szCs w:val="22"/>
        </w:rPr>
      </w:pPr>
      <w:hyperlink w:anchor="_Toc499037504" w:history="1">
        <w:r w:rsidR="00532698" w:rsidRPr="00AA6E23">
          <w:rPr>
            <w:rStyle w:val="Hyperlink"/>
            <w:noProof/>
          </w:rPr>
          <w:t>Publishing a Crate to Crates.io</w:t>
        </w:r>
        <w:r w:rsidR="00532698">
          <w:rPr>
            <w:noProof/>
            <w:webHidden/>
          </w:rPr>
          <w:tab/>
        </w:r>
        <w:r w:rsidR="00581D2E">
          <w:rPr>
            <w:noProof/>
            <w:webHidden/>
          </w:rPr>
          <w:fldChar w:fldCharType="begin"/>
        </w:r>
        <w:r w:rsidR="00532698">
          <w:rPr>
            <w:noProof/>
            <w:webHidden/>
          </w:rPr>
          <w:instrText xml:space="preserve"> PAGEREF _Toc499037504 \h </w:instrText>
        </w:r>
        <w:r w:rsidR="00581D2E">
          <w:rPr>
            <w:noProof/>
            <w:webHidden/>
          </w:rPr>
        </w:r>
        <w:r w:rsidR="00581D2E">
          <w:rPr>
            <w:noProof/>
            <w:webHidden/>
          </w:rPr>
          <w:fldChar w:fldCharType="separate"/>
        </w:r>
        <w:r w:rsidR="00532698">
          <w:rPr>
            <w:noProof/>
            <w:webHidden/>
          </w:rPr>
          <w:t>3</w:t>
        </w:r>
        <w:r w:rsidR="00581D2E">
          <w:rPr>
            <w:noProof/>
            <w:webHidden/>
          </w:rPr>
          <w:fldChar w:fldCharType="end"/>
        </w:r>
      </w:hyperlink>
    </w:p>
    <w:p w14:paraId="0C69B83F"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05" w:history="1">
        <w:r w:rsidR="00532698" w:rsidRPr="00AA6E23">
          <w:rPr>
            <w:rStyle w:val="Hyperlink"/>
            <w:noProof/>
          </w:rPr>
          <w:t>Making Useful Documentation Comments</w:t>
        </w:r>
        <w:r w:rsidR="00532698">
          <w:rPr>
            <w:noProof/>
            <w:webHidden/>
          </w:rPr>
          <w:tab/>
        </w:r>
        <w:r w:rsidR="00581D2E">
          <w:rPr>
            <w:noProof/>
            <w:webHidden/>
          </w:rPr>
          <w:fldChar w:fldCharType="begin"/>
        </w:r>
        <w:r w:rsidR="00532698">
          <w:rPr>
            <w:noProof/>
            <w:webHidden/>
          </w:rPr>
          <w:instrText xml:space="preserve"> PAGEREF _Toc499037505 \h </w:instrText>
        </w:r>
        <w:r w:rsidR="00581D2E">
          <w:rPr>
            <w:noProof/>
            <w:webHidden/>
          </w:rPr>
        </w:r>
        <w:r w:rsidR="00581D2E">
          <w:rPr>
            <w:noProof/>
            <w:webHidden/>
          </w:rPr>
          <w:fldChar w:fldCharType="separate"/>
        </w:r>
        <w:r w:rsidR="00532698">
          <w:rPr>
            <w:noProof/>
            <w:webHidden/>
          </w:rPr>
          <w:t>3</w:t>
        </w:r>
        <w:r w:rsidR="00581D2E">
          <w:rPr>
            <w:noProof/>
            <w:webHidden/>
          </w:rPr>
          <w:fldChar w:fldCharType="end"/>
        </w:r>
      </w:hyperlink>
    </w:p>
    <w:p w14:paraId="4ECE0979"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06" w:history="1">
        <w:r w:rsidR="00532698" w:rsidRPr="00AA6E23">
          <w:rPr>
            <w:rStyle w:val="Hyperlink"/>
            <w:noProof/>
          </w:rPr>
          <w:t>Commonly Used Sections</w:t>
        </w:r>
        <w:r w:rsidR="00532698">
          <w:rPr>
            <w:noProof/>
            <w:webHidden/>
          </w:rPr>
          <w:tab/>
        </w:r>
        <w:r w:rsidR="00581D2E">
          <w:rPr>
            <w:noProof/>
            <w:webHidden/>
          </w:rPr>
          <w:fldChar w:fldCharType="begin"/>
        </w:r>
        <w:r w:rsidR="00532698">
          <w:rPr>
            <w:noProof/>
            <w:webHidden/>
          </w:rPr>
          <w:instrText xml:space="preserve"> PAGEREF _Toc499037506 \h </w:instrText>
        </w:r>
        <w:r w:rsidR="00581D2E">
          <w:rPr>
            <w:noProof/>
            <w:webHidden/>
          </w:rPr>
        </w:r>
        <w:r w:rsidR="00581D2E">
          <w:rPr>
            <w:noProof/>
            <w:webHidden/>
          </w:rPr>
          <w:fldChar w:fldCharType="separate"/>
        </w:r>
        <w:r w:rsidR="00532698">
          <w:rPr>
            <w:noProof/>
            <w:webHidden/>
          </w:rPr>
          <w:t>4</w:t>
        </w:r>
        <w:r w:rsidR="00581D2E">
          <w:rPr>
            <w:noProof/>
            <w:webHidden/>
          </w:rPr>
          <w:fldChar w:fldCharType="end"/>
        </w:r>
      </w:hyperlink>
    </w:p>
    <w:p w14:paraId="514E56D3"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07" w:history="1">
        <w:r w:rsidR="00532698" w:rsidRPr="00AA6E23">
          <w:rPr>
            <w:rStyle w:val="Hyperlink"/>
            <w:noProof/>
          </w:rPr>
          <w:t>Documentation Comments as Tests</w:t>
        </w:r>
        <w:r w:rsidR="00532698">
          <w:rPr>
            <w:noProof/>
            <w:webHidden/>
          </w:rPr>
          <w:tab/>
        </w:r>
        <w:r w:rsidR="00581D2E">
          <w:rPr>
            <w:noProof/>
            <w:webHidden/>
          </w:rPr>
          <w:fldChar w:fldCharType="begin"/>
        </w:r>
        <w:r w:rsidR="00532698">
          <w:rPr>
            <w:noProof/>
            <w:webHidden/>
          </w:rPr>
          <w:instrText xml:space="preserve"> PAGEREF _Toc499037507 \h </w:instrText>
        </w:r>
        <w:r w:rsidR="00581D2E">
          <w:rPr>
            <w:noProof/>
            <w:webHidden/>
          </w:rPr>
        </w:r>
        <w:r w:rsidR="00581D2E">
          <w:rPr>
            <w:noProof/>
            <w:webHidden/>
          </w:rPr>
          <w:fldChar w:fldCharType="separate"/>
        </w:r>
        <w:r w:rsidR="00532698">
          <w:rPr>
            <w:noProof/>
            <w:webHidden/>
          </w:rPr>
          <w:t>5</w:t>
        </w:r>
        <w:r w:rsidR="00581D2E">
          <w:rPr>
            <w:noProof/>
            <w:webHidden/>
          </w:rPr>
          <w:fldChar w:fldCharType="end"/>
        </w:r>
      </w:hyperlink>
    </w:p>
    <w:p w14:paraId="4565BDC2"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08" w:history="1">
        <w:r w:rsidR="00532698" w:rsidRPr="00AA6E23">
          <w:rPr>
            <w:rStyle w:val="Hyperlink"/>
            <w:noProof/>
          </w:rPr>
          <w:t>Commenting Contained Items</w:t>
        </w:r>
        <w:r w:rsidR="00532698">
          <w:rPr>
            <w:noProof/>
            <w:webHidden/>
          </w:rPr>
          <w:tab/>
        </w:r>
        <w:r w:rsidR="00581D2E">
          <w:rPr>
            <w:noProof/>
            <w:webHidden/>
          </w:rPr>
          <w:fldChar w:fldCharType="begin"/>
        </w:r>
        <w:r w:rsidR="00532698">
          <w:rPr>
            <w:noProof/>
            <w:webHidden/>
          </w:rPr>
          <w:instrText xml:space="preserve"> PAGEREF _Toc499037508 \h </w:instrText>
        </w:r>
        <w:r w:rsidR="00581D2E">
          <w:rPr>
            <w:noProof/>
            <w:webHidden/>
          </w:rPr>
        </w:r>
        <w:r w:rsidR="00581D2E">
          <w:rPr>
            <w:noProof/>
            <w:webHidden/>
          </w:rPr>
          <w:fldChar w:fldCharType="separate"/>
        </w:r>
        <w:r w:rsidR="00532698">
          <w:rPr>
            <w:noProof/>
            <w:webHidden/>
          </w:rPr>
          <w:t>5</w:t>
        </w:r>
        <w:r w:rsidR="00581D2E">
          <w:rPr>
            <w:noProof/>
            <w:webHidden/>
          </w:rPr>
          <w:fldChar w:fldCharType="end"/>
        </w:r>
      </w:hyperlink>
    </w:p>
    <w:p w14:paraId="6B2DA4E6"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09" w:history="1">
        <w:r w:rsidR="00532698" w:rsidRPr="00AA6E23">
          <w:rPr>
            <w:rStyle w:val="Hyperlink"/>
            <w:noProof/>
          </w:rPr>
          <w:t xml:space="preserve">Exporting a Convenient Public API with </w:t>
        </w:r>
        <w:r w:rsidR="00532698" w:rsidRPr="00AA6E23">
          <w:rPr>
            <w:rStyle w:val="Hyperlink"/>
            <w:rFonts w:ascii="Courier" w:hAnsi="Courier"/>
            <w:noProof/>
          </w:rPr>
          <w:t>pub use</w:t>
        </w:r>
        <w:r w:rsidR="00532698">
          <w:rPr>
            <w:noProof/>
            <w:webHidden/>
          </w:rPr>
          <w:tab/>
        </w:r>
        <w:r w:rsidR="00581D2E">
          <w:rPr>
            <w:noProof/>
            <w:webHidden/>
          </w:rPr>
          <w:fldChar w:fldCharType="begin"/>
        </w:r>
        <w:r w:rsidR="00532698">
          <w:rPr>
            <w:noProof/>
            <w:webHidden/>
          </w:rPr>
          <w:instrText xml:space="preserve"> PAGEREF _Toc499037509 \h </w:instrText>
        </w:r>
        <w:r w:rsidR="00581D2E">
          <w:rPr>
            <w:noProof/>
            <w:webHidden/>
          </w:rPr>
        </w:r>
        <w:r w:rsidR="00581D2E">
          <w:rPr>
            <w:noProof/>
            <w:webHidden/>
          </w:rPr>
          <w:fldChar w:fldCharType="separate"/>
        </w:r>
        <w:r w:rsidR="00532698">
          <w:rPr>
            <w:noProof/>
            <w:webHidden/>
          </w:rPr>
          <w:t>6</w:t>
        </w:r>
        <w:r w:rsidR="00581D2E">
          <w:rPr>
            <w:noProof/>
            <w:webHidden/>
          </w:rPr>
          <w:fldChar w:fldCharType="end"/>
        </w:r>
      </w:hyperlink>
    </w:p>
    <w:p w14:paraId="511BFB32"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0" w:history="1">
        <w:r w:rsidR="00532698" w:rsidRPr="00AA6E23">
          <w:rPr>
            <w:rStyle w:val="Hyperlink"/>
            <w:noProof/>
          </w:rPr>
          <w:t>Setting up a Crates.io Account</w:t>
        </w:r>
        <w:r w:rsidR="00532698">
          <w:rPr>
            <w:noProof/>
            <w:webHidden/>
          </w:rPr>
          <w:tab/>
        </w:r>
        <w:r w:rsidR="00581D2E">
          <w:rPr>
            <w:noProof/>
            <w:webHidden/>
          </w:rPr>
          <w:fldChar w:fldCharType="begin"/>
        </w:r>
        <w:r w:rsidR="00532698">
          <w:rPr>
            <w:noProof/>
            <w:webHidden/>
          </w:rPr>
          <w:instrText xml:space="preserve"> PAGEREF _Toc499037510 \h </w:instrText>
        </w:r>
        <w:r w:rsidR="00581D2E">
          <w:rPr>
            <w:noProof/>
            <w:webHidden/>
          </w:rPr>
        </w:r>
        <w:r w:rsidR="00581D2E">
          <w:rPr>
            <w:noProof/>
            <w:webHidden/>
          </w:rPr>
          <w:fldChar w:fldCharType="separate"/>
        </w:r>
        <w:r w:rsidR="00532698">
          <w:rPr>
            <w:noProof/>
            <w:webHidden/>
          </w:rPr>
          <w:t>11</w:t>
        </w:r>
        <w:r w:rsidR="00581D2E">
          <w:rPr>
            <w:noProof/>
            <w:webHidden/>
          </w:rPr>
          <w:fldChar w:fldCharType="end"/>
        </w:r>
      </w:hyperlink>
    </w:p>
    <w:p w14:paraId="39809FE1"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1" w:history="1">
        <w:r w:rsidR="00532698" w:rsidRPr="00AA6E23">
          <w:rPr>
            <w:rStyle w:val="Hyperlink"/>
            <w:noProof/>
          </w:rPr>
          <w:t>Before Publishing a New Crate</w:t>
        </w:r>
        <w:r w:rsidR="00532698">
          <w:rPr>
            <w:noProof/>
            <w:webHidden/>
          </w:rPr>
          <w:tab/>
        </w:r>
        <w:r w:rsidR="00581D2E">
          <w:rPr>
            <w:noProof/>
            <w:webHidden/>
          </w:rPr>
          <w:fldChar w:fldCharType="begin"/>
        </w:r>
        <w:r w:rsidR="00532698">
          <w:rPr>
            <w:noProof/>
            <w:webHidden/>
          </w:rPr>
          <w:instrText xml:space="preserve"> PAGEREF _Toc499037511 \h </w:instrText>
        </w:r>
        <w:r w:rsidR="00581D2E">
          <w:rPr>
            <w:noProof/>
            <w:webHidden/>
          </w:rPr>
        </w:r>
        <w:r w:rsidR="00581D2E">
          <w:rPr>
            <w:noProof/>
            <w:webHidden/>
          </w:rPr>
          <w:fldChar w:fldCharType="separate"/>
        </w:r>
        <w:r w:rsidR="00532698">
          <w:rPr>
            <w:noProof/>
            <w:webHidden/>
          </w:rPr>
          <w:t>12</w:t>
        </w:r>
        <w:r w:rsidR="00581D2E">
          <w:rPr>
            <w:noProof/>
            <w:webHidden/>
          </w:rPr>
          <w:fldChar w:fldCharType="end"/>
        </w:r>
      </w:hyperlink>
    </w:p>
    <w:p w14:paraId="1682581A"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2" w:history="1">
        <w:r w:rsidR="00532698" w:rsidRPr="00AA6E23">
          <w:rPr>
            <w:rStyle w:val="Hyperlink"/>
            <w:noProof/>
          </w:rPr>
          <w:t>Publishing to Crates.io</w:t>
        </w:r>
        <w:r w:rsidR="00532698">
          <w:rPr>
            <w:noProof/>
            <w:webHidden/>
          </w:rPr>
          <w:tab/>
        </w:r>
        <w:r w:rsidR="00581D2E">
          <w:rPr>
            <w:noProof/>
            <w:webHidden/>
          </w:rPr>
          <w:fldChar w:fldCharType="begin"/>
        </w:r>
        <w:r w:rsidR="00532698">
          <w:rPr>
            <w:noProof/>
            <w:webHidden/>
          </w:rPr>
          <w:instrText xml:space="preserve"> PAGEREF _Toc499037512 \h </w:instrText>
        </w:r>
        <w:r w:rsidR="00581D2E">
          <w:rPr>
            <w:noProof/>
            <w:webHidden/>
          </w:rPr>
        </w:r>
        <w:r w:rsidR="00581D2E">
          <w:rPr>
            <w:noProof/>
            <w:webHidden/>
          </w:rPr>
          <w:fldChar w:fldCharType="separate"/>
        </w:r>
        <w:r w:rsidR="00532698">
          <w:rPr>
            <w:noProof/>
            <w:webHidden/>
          </w:rPr>
          <w:t>13</w:t>
        </w:r>
        <w:r w:rsidR="00581D2E">
          <w:rPr>
            <w:noProof/>
            <w:webHidden/>
          </w:rPr>
          <w:fldChar w:fldCharType="end"/>
        </w:r>
      </w:hyperlink>
    </w:p>
    <w:p w14:paraId="217A9D5D"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3" w:history="1">
        <w:r w:rsidR="00532698" w:rsidRPr="00AA6E23">
          <w:rPr>
            <w:rStyle w:val="Hyperlink"/>
            <w:noProof/>
          </w:rPr>
          <w:t>Publishing a New Version of an Existing Crate</w:t>
        </w:r>
        <w:r w:rsidR="00532698">
          <w:rPr>
            <w:noProof/>
            <w:webHidden/>
          </w:rPr>
          <w:tab/>
        </w:r>
        <w:r w:rsidR="00581D2E">
          <w:rPr>
            <w:noProof/>
            <w:webHidden/>
          </w:rPr>
          <w:fldChar w:fldCharType="begin"/>
        </w:r>
        <w:r w:rsidR="00532698">
          <w:rPr>
            <w:noProof/>
            <w:webHidden/>
          </w:rPr>
          <w:instrText xml:space="preserve"> PAGEREF _Toc499037513 \h </w:instrText>
        </w:r>
        <w:r w:rsidR="00581D2E">
          <w:rPr>
            <w:noProof/>
            <w:webHidden/>
          </w:rPr>
        </w:r>
        <w:r w:rsidR="00581D2E">
          <w:rPr>
            <w:noProof/>
            <w:webHidden/>
          </w:rPr>
          <w:fldChar w:fldCharType="separate"/>
        </w:r>
        <w:r w:rsidR="00532698">
          <w:rPr>
            <w:noProof/>
            <w:webHidden/>
          </w:rPr>
          <w:t>14</w:t>
        </w:r>
        <w:r w:rsidR="00581D2E">
          <w:rPr>
            <w:noProof/>
            <w:webHidden/>
          </w:rPr>
          <w:fldChar w:fldCharType="end"/>
        </w:r>
      </w:hyperlink>
    </w:p>
    <w:p w14:paraId="77F3A9EF"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4" w:history="1">
        <w:r w:rsidR="00532698" w:rsidRPr="00AA6E23">
          <w:rPr>
            <w:rStyle w:val="Hyperlink"/>
            <w:noProof/>
          </w:rPr>
          <w:t xml:space="preserve">Removing Versions from Crates.io with </w:t>
        </w:r>
        <w:r w:rsidR="00532698" w:rsidRPr="00AA6E23">
          <w:rPr>
            <w:rStyle w:val="Hyperlink"/>
            <w:rFonts w:ascii="Courier" w:hAnsi="Courier"/>
            <w:noProof/>
          </w:rPr>
          <w:t>cargo yank</w:t>
        </w:r>
        <w:r w:rsidR="00532698">
          <w:rPr>
            <w:noProof/>
            <w:webHidden/>
          </w:rPr>
          <w:tab/>
        </w:r>
        <w:r w:rsidR="00581D2E">
          <w:rPr>
            <w:noProof/>
            <w:webHidden/>
          </w:rPr>
          <w:fldChar w:fldCharType="begin"/>
        </w:r>
        <w:r w:rsidR="00532698">
          <w:rPr>
            <w:noProof/>
            <w:webHidden/>
          </w:rPr>
          <w:instrText xml:space="preserve"> PAGEREF _Toc499037514 \h </w:instrText>
        </w:r>
        <w:r w:rsidR="00581D2E">
          <w:rPr>
            <w:noProof/>
            <w:webHidden/>
          </w:rPr>
        </w:r>
        <w:r w:rsidR="00581D2E">
          <w:rPr>
            <w:noProof/>
            <w:webHidden/>
          </w:rPr>
          <w:fldChar w:fldCharType="separate"/>
        </w:r>
        <w:r w:rsidR="00532698">
          <w:rPr>
            <w:noProof/>
            <w:webHidden/>
          </w:rPr>
          <w:t>14</w:t>
        </w:r>
        <w:r w:rsidR="00581D2E">
          <w:rPr>
            <w:noProof/>
            <w:webHidden/>
          </w:rPr>
          <w:fldChar w:fldCharType="end"/>
        </w:r>
      </w:hyperlink>
    </w:p>
    <w:p w14:paraId="59CB3C05" w14:textId="77777777" w:rsidR="00532698" w:rsidRDefault="004F6875">
      <w:pPr>
        <w:pStyle w:val="TOC1"/>
        <w:tabs>
          <w:tab w:val="right" w:leader="dot" w:pos="9350"/>
        </w:tabs>
        <w:rPr>
          <w:rFonts w:asciiTheme="minorHAnsi" w:eastAsiaTheme="minorEastAsia" w:hAnsiTheme="minorHAnsi" w:cstheme="minorBidi"/>
          <w:noProof/>
          <w:sz w:val="22"/>
          <w:szCs w:val="22"/>
        </w:rPr>
      </w:pPr>
      <w:hyperlink w:anchor="_Toc499037515" w:history="1">
        <w:r w:rsidR="00532698" w:rsidRPr="00AA6E23">
          <w:rPr>
            <w:rStyle w:val="Hyperlink"/>
            <w:noProof/>
          </w:rPr>
          <w:t>Cargo Workspaces</w:t>
        </w:r>
        <w:r w:rsidR="00532698">
          <w:rPr>
            <w:noProof/>
            <w:webHidden/>
          </w:rPr>
          <w:tab/>
        </w:r>
        <w:r w:rsidR="00581D2E">
          <w:rPr>
            <w:noProof/>
            <w:webHidden/>
          </w:rPr>
          <w:fldChar w:fldCharType="begin"/>
        </w:r>
        <w:r w:rsidR="00532698">
          <w:rPr>
            <w:noProof/>
            <w:webHidden/>
          </w:rPr>
          <w:instrText xml:space="preserve"> PAGEREF _Toc499037515 \h </w:instrText>
        </w:r>
        <w:r w:rsidR="00581D2E">
          <w:rPr>
            <w:noProof/>
            <w:webHidden/>
          </w:rPr>
        </w:r>
        <w:r w:rsidR="00581D2E">
          <w:rPr>
            <w:noProof/>
            <w:webHidden/>
          </w:rPr>
          <w:fldChar w:fldCharType="separate"/>
        </w:r>
        <w:r w:rsidR="00532698">
          <w:rPr>
            <w:noProof/>
            <w:webHidden/>
          </w:rPr>
          <w:t>15</w:t>
        </w:r>
        <w:r w:rsidR="00581D2E">
          <w:rPr>
            <w:noProof/>
            <w:webHidden/>
          </w:rPr>
          <w:fldChar w:fldCharType="end"/>
        </w:r>
      </w:hyperlink>
    </w:p>
    <w:p w14:paraId="64CA71F1"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6" w:history="1">
        <w:r w:rsidR="00532698" w:rsidRPr="00AA6E23">
          <w:rPr>
            <w:rStyle w:val="Hyperlink"/>
            <w:noProof/>
          </w:rPr>
          <w:t>Specifying Workspace Dependencies</w:t>
        </w:r>
        <w:r w:rsidR="00532698">
          <w:rPr>
            <w:noProof/>
            <w:webHidden/>
          </w:rPr>
          <w:tab/>
        </w:r>
        <w:r w:rsidR="00581D2E">
          <w:rPr>
            <w:noProof/>
            <w:webHidden/>
          </w:rPr>
          <w:fldChar w:fldCharType="begin"/>
        </w:r>
        <w:r w:rsidR="00532698">
          <w:rPr>
            <w:noProof/>
            <w:webHidden/>
          </w:rPr>
          <w:instrText xml:space="preserve"> PAGEREF _Toc499037516 \h </w:instrText>
        </w:r>
        <w:r w:rsidR="00581D2E">
          <w:rPr>
            <w:noProof/>
            <w:webHidden/>
          </w:rPr>
        </w:r>
        <w:r w:rsidR="00581D2E">
          <w:rPr>
            <w:noProof/>
            <w:webHidden/>
          </w:rPr>
          <w:fldChar w:fldCharType="separate"/>
        </w:r>
        <w:r w:rsidR="00532698">
          <w:rPr>
            <w:noProof/>
            <w:webHidden/>
          </w:rPr>
          <w:t>15</w:t>
        </w:r>
        <w:r w:rsidR="00581D2E">
          <w:rPr>
            <w:noProof/>
            <w:webHidden/>
          </w:rPr>
          <w:fldChar w:fldCharType="end"/>
        </w:r>
      </w:hyperlink>
    </w:p>
    <w:p w14:paraId="45821A7E" w14:textId="77777777" w:rsidR="00532698" w:rsidRDefault="004F6875">
      <w:pPr>
        <w:pStyle w:val="TOC2"/>
        <w:tabs>
          <w:tab w:val="right" w:leader="dot" w:pos="9350"/>
        </w:tabs>
        <w:rPr>
          <w:rFonts w:asciiTheme="minorHAnsi" w:eastAsiaTheme="minorEastAsia" w:hAnsiTheme="minorHAnsi" w:cstheme="minorBidi"/>
          <w:noProof/>
          <w:sz w:val="22"/>
          <w:szCs w:val="22"/>
        </w:rPr>
      </w:pPr>
      <w:hyperlink w:anchor="_Toc499037517" w:history="1">
        <w:r w:rsidR="00532698" w:rsidRPr="00AA6E23">
          <w:rPr>
            <w:rStyle w:val="Hyperlink"/>
            <w:noProof/>
          </w:rPr>
          <w:t>Creating the Second Crate in the Workspace</w:t>
        </w:r>
        <w:r w:rsidR="00532698">
          <w:rPr>
            <w:noProof/>
            <w:webHidden/>
          </w:rPr>
          <w:tab/>
        </w:r>
        <w:r w:rsidR="00581D2E">
          <w:rPr>
            <w:noProof/>
            <w:webHidden/>
          </w:rPr>
          <w:fldChar w:fldCharType="begin"/>
        </w:r>
        <w:r w:rsidR="00532698">
          <w:rPr>
            <w:noProof/>
            <w:webHidden/>
          </w:rPr>
          <w:instrText xml:space="preserve"> PAGEREF _Toc499037517 \h </w:instrText>
        </w:r>
        <w:r w:rsidR="00581D2E">
          <w:rPr>
            <w:noProof/>
            <w:webHidden/>
          </w:rPr>
        </w:r>
        <w:r w:rsidR="00581D2E">
          <w:rPr>
            <w:noProof/>
            <w:webHidden/>
          </w:rPr>
          <w:fldChar w:fldCharType="separate"/>
        </w:r>
        <w:r w:rsidR="00532698">
          <w:rPr>
            <w:noProof/>
            <w:webHidden/>
          </w:rPr>
          <w:t>16</w:t>
        </w:r>
        <w:r w:rsidR="00581D2E">
          <w:rPr>
            <w:noProof/>
            <w:webHidden/>
          </w:rPr>
          <w:fldChar w:fldCharType="end"/>
        </w:r>
      </w:hyperlink>
    </w:p>
    <w:p w14:paraId="2B3F3BDA"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18" w:history="1">
        <w:r w:rsidR="00532698" w:rsidRPr="00AA6E23">
          <w:rPr>
            <w:rStyle w:val="Hyperlink"/>
            <w:noProof/>
          </w:rPr>
          <w:t>Depending on an External Crate in a Workspace</w:t>
        </w:r>
        <w:r w:rsidR="00532698">
          <w:rPr>
            <w:noProof/>
            <w:webHidden/>
          </w:rPr>
          <w:tab/>
        </w:r>
        <w:r w:rsidR="00581D2E">
          <w:rPr>
            <w:noProof/>
            <w:webHidden/>
          </w:rPr>
          <w:fldChar w:fldCharType="begin"/>
        </w:r>
        <w:r w:rsidR="00532698">
          <w:rPr>
            <w:noProof/>
            <w:webHidden/>
          </w:rPr>
          <w:instrText xml:space="preserve"> PAGEREF _Toc499037518 \h </w:instrText>
        </w:r>
        <w:r w:rsidR="00581D2E">
          <w:rPr>
            <w:noProof/>
            <w:webHidden/>
          </w:rPr>
        </w:r>
        <w:r w:rsidR="00581D2E">
          <w:rPr>
            <w:noProof/>
            <w:webHidden/>
          </w:rPr>
          <w:fldChar w:fldCharType="separate"/>
        </w:r>
        <w:r w:rsidR="00532698">
          <w:rPr>
            <w:noProof/>
            <w:webHidden/>
          </w:rPr>
          <w:t>18</w:t>
        </w:r>
        <w:r w:rsidR="00581D2E">
          <w:rPr>
            <w:noProof/>
            <w:webHidden/>
          </w:rPr>
          <w:fldChar w:fldCharType="end"/>
        </w:r>
      </w:hyperlink>
    </w:p>
    <w:p w14:paraId="33E7D923" w14:textId="77777777" w:rsidR="00532698" w:rsidRDefault="004F6875">
      <w:pPr>
        <w:pStyle w:val="TOC3"/>
        <w:tabs>
          <w:tab w:val="right" w:leader="dot" w:pos="9350"/>
        </w:tabs>
        <w:rPr>
          <w:rFonts w:asciiTheme="minorHAnsi" w:eastAsiaTheme="minorEastAsia" w:hAnsiTheme="minorHAnsi" w:cstheme="minorBidi"/>
          <w:noProof/>
          <w:sz w:val="22"/>
          <w:szCs w:val="22"/>
        </w:rPr>
      </w:pPr>
      <w:hyperlink w:anchor="_Toc499037519" w:history="1">
        <w:r w:rsidR="00532698" w:rsidRPr="00AA6E23">
          <w:rPr>
            <w:rStyle w:val="Hyperlink"/>
            <w:noProof/>
          </w:rPr>
          <w:t>Adding a Test to a Workspace</w:t>
        </w:r>
        <w:r w:rsidR="00532698">
          <w:rPr>
            <w:noProof/>
            <w:webHidden/>
          </w:rPr>
          <w:tab/>
        </w:r>
        <w:r w:rsidR="00581D2E">
          <w:rPr>
            <w:noProof/>
            <w:webHidden/>
          </w:rPr>
          <w:fldChar w:fldCharType="begin"/>
        </w:r>
        <w:r w:rsidR="00532698">
          <w:rPr>
            <w:noProof/>
            <w:webHidden/>
          </w:rPr>
          <w:instrText xml:space="preserve"> PAGEREF _Toc499037519 \h </w:instrText>
        </w:r>
        <w:r w:rsidR="00581D2E">
          <w:rPr>
            <w:noProof/>
            <w:webHidden/>
          </w:rPr>
        </w:r>
        <w:r w:rsidR="00581D2E">
          <w:rPr>
            <w:noProof/>
            <w:webHidden/>
          </w:rPr>
          <w:fldChar w:fldCharType="separate"/>
        </w:r>
        <w:r w:rsidR="00532698">
          <w:rPr>
            <w:noProof/>
            <w:webHidden/>
          </w:rPr>
          <w:t>19</w:t>
        </w:r>
        <w:r w:rsidR="00581D2E">
          <w:rPr>
            <w:noProof/>
            <w:webHidden/>
          </w:rPr>
          <w:fldChar w:fldCharType="end"/>
        </w:r>
      </w:hyperlink>
    </w:p>
    <w:p w14:paraId="6081DD5E" w14:textId="77777777" w:rsidR="00532698" w:rsidRDefault="004F6875">
      <w:pPr>
        <w:pStyle w:val="TOC1"/>
        <w:tabs>
          <w:tab w:val="right" w:leader="dot" w:pos="9350"/>
        </w:tabs>
        <w:rPr>
          <w:rFonts w:asciiTheme="minorHAnsi" w:eastAsiaTheme="minorEastAsia" w:hAnsiTheme="minorHAnsi" w:cstheme="minorBidi"/>
          <w:noProof/>
          <w:sz w:val="22"/>
          <w:szCs w:val="22"/>
        </w:rPr>
      </w:pPr>
      <w:hyperlink w:anchor="_Toc499037520" w:history="1">
        <w:r w:rsidR="00532698" w:rsidRPr="00AA6E23">
          <w:rPr>
            <w:rStyle w:val="Hyperlink"/>
            <w:noProof/>
          </w:rPr>
          <w:t xml:space="preserve">Installing Binaries from Crates.io with </w:t>
        </w:r>
        <w:r w:rsidR="00532698" w:rsidRPr="00AA6E23">
          <w:rPr>
            <w:rStyle w:val="Hyperlink"/>
            <w:rFonts w:ascii="Courier" w:hAnsi="Courier"/>
            <w:noProof/>
          </w:rPr>
          <w:t>cargo install</w:t>
        </w:r>
        <w:r w:rsidR="00532698">
          <w:rPr>
            <w:noProof/>
            <w:webHidden/>
          </w:rPr>
          <w:tab/>
        </w:r>
        <w:r w:rsidR="00581D2E">
          <w:rPr>
            <w:noProof/>
            <w:webHidden/>
          </w:rPr>
          <w:fldChar w:fldCharType="begin"/>
        </w:r>
        <w:r w:rsidR="00532698">
          <w:rPr>
            <w:noProof/>
            <w:webHidden/>
          </w:rPr>
          <w:instrText xml:space="preserve"> PAGEREF _Toc499037520 \h </w:instrText>
        </w:r>
        <w:r w:rsidR="00581D2E">
          <w:rPr>
            <w:noProof/>
            <w:webHidden/>
          </w:rPr>
        </w:r>
        <w:r w:rsidR="00581D2E">
          <w:rPr>
            <w:noProof/>
            <w:webHidden/>
          </w:rPr>
          <w:fldChar w:fldCharType="separate"/>
        </w:r>
        <w:r w:rsidR="00532698">
          <w:rPr>
            <w:noProof/>
            <w:webHidden/>
          </w:rPr>
          <w:t>21</w:t>
        </w:r>
        <w:r w:rsidR="00581D2E">
          <w:rPr>
            <w:noProof/>
            <w:webHidden/>
          </w:rPr>
          <w:fldChar w:fldCharType="end"/>
        </w:r>
      </w:hyperlink>
    </w:p>
    <w:p w14:paraId="71164E31" w14:textId="77777777" w:rsidR="00532698" w:rsidRDefault="004F6875">
      <w:pPr>
        <w:pStyle w:val="TOC1"/>
        <w:tabs>
          <w:tab w:val="right" w:leader="dot" w:pos="9350"/>
        </w:tabs>
        <w:rPr>
          <w:rFonts w:asciiTheme="minorHAnsi" w:eastAsiaTheme="minorEastAsia" w:hAnsiTheme="minorHAnsi" w:cstheme="minorBidi"/>
          <w:noProof/>
          <w:sz w:val="22"/>
          <w:szCs w:val="22"/>
        </w:rPr>
      </w:pPr>
      <w:hyperlink w:anchor="_Toc499037521" w:history="1">
        <w:r w:rsidR="00532698" w:rsidRPr="00AA6E23">
          <w:rPr>
            <w:rStyle w:val="Hyperlink"/>
            <w:noProof/>
          </w:rPr>
          <w:t>Extending Cargo with Custom Commands</w:t>
        </w:r>
        <w:r w:rsidR="00532698">
          <w:rPr>
            <w:noProof/>
            <w:webHidden/>
          </w:rPr>
          <w:tab/>
        </w:r>
        <w:r w:rsidR="00581D2E">
          <w:rPr>
            <w:noProof/>
            <w:webHidden/>
          </w:rPr>
          <w:fldChar w:fldCharType="begin"/>
        </w:r>
        <w:r w:rsidR="00532698">
          <w:rPr>
            <w:noProof/>
            <w:webHidden/>
          </w:rPr>
          <w:instrText xml:space="preserve"> PAGEREF _Toc499037521 \h </w:instrText>
        </w:r>
        <w:r w:rsidR="00581D2E">
          <w:rPr>
            <w:noProof/>
            <w:webHidden/>
          </w:rPr>
        </w:r>
        <w:r w:rsidR="00581D2E">
          <w:rPr>
            <w:noProof/>
            <w:webHidden/>
          </w:rPr>
          <w:fldChar w:fldCharType="separate"/>
        </w:r>
        <w:r w:rsidR="00532698">
          <w:rPr>
            <w:noProof/>
            <w:webHidden/>
          </w:rPr>
          <w:t>22</w:t>
        </w:r>
        <w:r w:rsidR="00581D2E">
          <w:rPr>
            <w:noProof/>
            <w:webHidden/>
          </w:rPr>
          <w:fldChar w:fldCharType="end"/>
        </w:r>
      </w:hyperlink>
    </w:p>
    <w:p w14:paraId="7FC28EFB" w14:textId="77777777" w:rsidR="00532698" w:rsidRDefault="004F6875">
      <w:pPr>
        <w:pStyle w:val="TOC1"/>
        <w:tabs>
          <w:tab w:val="right" w:leader="dot" w:pos="9350"/>
        </w:tabs>
        <w:rPr>
          <w:rFonts w:asciiTheme="minorHAnsi" w:eastAsiaTheme="minorEastAsia" w:hAnsiTheme="minorHAnsi" w:cstheme="minorBidi"/>
          <w:noProof/>
          <w:sz w:val="22"/>
          <w:szCs w:val="22"/>
        </w:rPr>
      </w:pPr>
      <w:hyperlink w:anchor="_Toc499037522" w:history="1">
        <w:r w:rsidR="00532698" w:rsidRPr="00AA6E23">
          <w:rPr>
            <w:rStyle w:val="Hyperlink"/>
            <w:noProof/>
          </w:rPr>
          <w:t>Summary</w:t>
        </w:r>
        <w:r w:rsidR="00532698">
          <w:rPr>
            <w:noProof/>
            <w:webHidden/>
          </w:rPr>
          <w:tab/>
        </w:r>
        <w:r w:rsidR="00581D2E">
          <w:rPr>
            <w:noProof/>
            <w:webHidden/>
          </w:rPr>
          <w:fldChar w:fldCharType="begin"/>
        </w:r>
        <w:r w:rsidR="00532698">
          <w:rPr>
            <w:noProof/>
            <w:webHidden/>
          </w:rPr>
          <w:instrText xml:space="preserve"> PAGEREF _Toc499037522 \h </w:instrText>
        </w:r>
        <w:r w:rsidR="00581D2E">
          <w:rPr>
            <w:noProof/>
            <w:webHidden/>
          </w:rPr>
        </w:r>
        <w:r w:rsidR="00581D2E">
          <w:rPr>
            <w:noProof/>
            <w:webHidden/>
          </w:rPr>
          <w:fldChar w:fldCharType="separate"/>
        </w:r>
        <w:r w:rsidR="00532698">
          <w:rPr>
            <w:noProof/>
            <w:webHidden/>
          </w:rPr>
          <w:t>22</w:t>
        </w:r>
        <w:r w:rsidR="00581D2E">
          <w:rPr>
            <w:noProof/>
            <w:webHidden/>
          </w:rPr>
          <w:fldChar w:fldCharType="end"/>
        </w:r>
      </w:hyperlink>
    </w:p>
    <w:p w14:paraId="65F423A6" w14:textId="77777777" w:rsidR="00FD1E86" w:rsidRDefault="00581D2E" w:rsidP="00FD1E86">
      <w:pPr>
        <w:pStyle w:val="ChapterStart"/>
      </w:pPr>
      <w:r>
        <w:fldChar w:fldCharType="end"/>
      </w:r>
      <w:del w:id="1" w:author="janelle" w:date="2017-11-21T10:19:00Z">
        <w:r w:rsidR="00FD1E86" w:rsidDel="000A0604">
          <w:delText>Chapter</w:delText>
        </w:r>
        <w:r w:rsidR="00785AC6" w:rsidDel="000A0604">
          <w:delText xml:space="preserve"> </w:delText>
        </w:r>
      </w:del>
      <w:r w:rsidR="00FD1E86">
        <w:t>14</w:t>
      </w:r>
    </w:p>
    <w:p w14:paraId="620889DE" w14:textId="77777777" w:rsidR="00FD1E86" w:rsidRDefault="00FD1E86" w:rsidP="00FD1E86">
      <w:pPr>
        <w:pStyle w:val="ChapterTitle"/>
      </w:pPr>
      <w:r>
        <w:t>More</w:t>
      </w:r>
      <w:r w:rsidR="00785AC6">
        <w:t xml:space="preserve"> </w:t>
      </w:r>
      <w:ins w:id="2" w:author="AnneMarieW" w:date="2017-11-28T08:04:00Z">
        <w:r w:rsidR="00CE2E0E">
          <w:t>A</w:t>
        </w:r>
      </w:ins>
      <w:del w:id="3" w:author="AnneMarieW" w:date="2017-11-28T08:04:00Z">
        <w:r w:rsidDel="00CE2E0E">
          <w:delText>a</w:delText>
        </w:r>
      </w:del>
      <w:r>
        <w:t>bout</w:t>
      </w:r>
      <w:r w:rsidR="00785AC6">
        <w:t xml:space="preserve"> </w:t>
      </w:r>
      <w:r>
        <w:t>Cargo</w:t>
      </w:r>
      <w:r w:rsidR="00785AC6">
        <w:t xml:space="preserve"> </w:t>
      </w:r>
      <w:r>
        <w:t>and</w:t>
      </w:r>
      <w:r w:rsidR="00785AC6">
        <w:t xml:space="preserve"> </w:t>
      </w:r>
      <w:r>
        <w:t>Crates.io</w:t>
      </w:r>
    </w:p>
    <w:p w14:paraId="7C9DFF6F" w14:textId="77777777" w:rsidR="00F45E4D" w:rsidRDefault="00FD1E86">
      <w:pPr>
        <w:pStyle w:val="1stPara"/>
        <w:pPrChange w:id="4" w:author="AnneMarieW" w:date="2017-11-28T13:37:00Z">
          <w:pPr>
            <w:pStyle w:val="BodyFirst"/>
          </w:pPr>
        </w:pPrChange>
      </w:pPr>
      <w:r>
        <w:t>So</w:t>
      </w:r>
      <w:r w:rsidR="00785AC6">
        <w:t xml:space="preserve"> </w:t>
      </w:r>
      <w:r>
        <w:t>far</w:t>
      </w:r>
      <w:r w:rsidR="00785AC6">
        <w:t xml:space="preserve"> </w:t>
      </w:r>
      <w:r>
        <w:t>we’ve</w:t>
      </w:r>
      <w:r w:rsidR="00785AC6">
        <w:t xml:space="preserve"> </w:t>
      </w:r>
      <w:r>
        <w:t>used</w:t>
      </w:r>
      <w:r w:rsidR="00785AC6">
        <w:t xml:space="preserve"> </w:t>
      </w:r>
      <w:r>
        <w:t>only</w:t>
      </w:r>
      <w:r w:rsidR="00785AC6">
        <w:t xml:space="preserve"> </w:t>
      </w:r>
      <w:r>
        <w:t>the</w:t>
      </w:r>
      <w:r w:rsidR="00785AC6">
        <w:t xml:space="preserve"> </w:t>
      </w:r>
      <w:r>
        <w:t>most</w:t>
      </w:r>
      <w:r w:rsidR="00785AC6">
        <w:t xml:space="preserve"> </w:t>
      </w:r>
      <w:r>
        <w:t>basic</w:t>
      </w:r>
      <w:r w:rsidR="00785AC6">
        <w:t xml:space="preserve"> </w:t>
      </w:r>
      <w:r>
        <w:t>features</w:t>
      </w:r>
      <w:r w:rsidR="00785AC6">
        <w:t xml:space="preserve"> </w:t>
      </w:r>
      <w:r>
        <w:t>of</w:t>
      </w:r>
      <w:r w:rsidR="00785AC6">
        <w:t xml:space="preserve"> </w:t>
      </w:r>
      <w:r>
        <w:t>Cargo</w:t>
      </w:r>
      <w:r w:rsidR="00785AC6">
        <w:t xml:space="preserve"> </w:t>
      </w:r>
      <w:r>
        <w:t>to</w:t>
      </w:r>
      <w:r w:rsidR="00785AC6">
        <w:t xml:space="preserve"> </w:t>
      </w:r>
      <w:r>
        <w:t>build,</w:t>
      </w:r>
      <w:r w:rsidR="00785AC6">
        <w:t xml:space="preserve"> </w:t>
      </w:r>
      <w:r>
        <w:t>run,</w:t>
      </w:r>
      <w:r w:rsidR="00785AC6">
        <w:t xml:space="preserve"> </w:t>
      </w:r>
      <w:r>
        <w:t>and</w:t>
      </w:r>
      <w:r w:rsidR="00785AC6">
        <w:t xml:space="preserve"> </w:t>
      </w:r>
      <w:r>
        <w:t>test</w:t>
      </w:r>
      <w:r w:rsidR="00785AC6">
        <w:t xml:space="preserve"> </w:t>
      </w:r>
      <w:r>
        <w:t>our</w:t>
      </w:r>
      <w:r w:rsidR="00785AC6">
        <w:t xml:space="preserve"> </w:t>
      </w:r>
      <w:r>
        <w:t>code,</w:t>
      </w:r>
      <w:r w:rsidR="00785AC6">
        <w:t xml:space="preserve"> </w:t>
      </w:r>
      <w:commentRangeStart w:id="5"/>
      <w:commentRangeStart w:id="6"/>
      <w:r>
        <w:t>but</w:t>
      </w:r>
      <w:r w:rsidR="00785AC6">
        <w:t xml:space="preserve"> </w:t>
      </w:r>
      <w:r>
        <w:t>it</w:t>
      </w:r>
      <w:r w:rsidR="00785AC6">
        <w:t xml:space="preserve"> </w:t>
      </w:r>
      <w:commentRangeEnd w:id="5"/>
      <w:r w:rsidR="00141243">
        <w:rPr>
          <w:rStyle w:val="CommentReference"/>
        </w:rPr>
        <w:commentReference w:id="5"/>
      </w:r>
      <w:commentRangeEnd w:id="6"/>
      <w:r w:rsidR="002A053D">
        <w:rPr>
          <w:rStyle w:val="CommentReference"/>
        </w:rPr>
        <w:commentReference w:id="6"/>
      </w:r>
      <w:r>
        <w:t>can</w:t>
      </w:r>
      <w:r w:rsidR="00785AC6">
        <w:t xml:space="preserve"> </w:t>
      </w:r>
      <w:r>
        <w:t>do</w:t>
      </w:r>
      <w:r w:rsidR="00785AC6">
        <w:t xml:space="preserve"> </w:t>
      </w:r>
      <w:r>
        <w:t>a</w:t>
      </w:r>
      <w:r w:rsidR="00785AC6">
        <w:t xml:space="preserve"> </w:t>
      </w:r>
      <w:r>
        <w:t>lot</w:t>
      </w:r>
      <w:r w:rsidR="00785AC6">
        <w:t xml:space="preserve"> </w:t>
      </w:r>
      <w:r>
        <w:t>more.</w:t>
      </w:r>
      <w:r w:rsidR="00785AC6">
        <w:t xml:space="preserve"> </w:t>
      </w:r>
      <w:del w:id="7" w:author="AnneMarieW" w:date="2017-11-28T08:08:00Z">
        <w:r w:rsidDel="00BD16D3">
          <w:delText>Here</w:delText>
        </w:r>
      </w:del>
      <w:ins w:id="8" w:author="AnneMarieW" w:date="2017-11-28T08:08:00Z">
        <w:r w:rsidR="00BD16D3">
          <w:t>In this chapter,</w:t>
        </w:r>
      </w:ins>
      <w:r w:rsidR="00785AC6">
        <w:t xml:space="preserve"> </w:t>
      </w:r>
      <w:r>
        <w:t>we’ll</w:t>
      </w:r>
      <w:r w:rsidR="00785AC6">
        <w:t xml:space="preserve"> </w:t>
      </w:r>
      <w:del w:id="9" w:author="AnneMarieW" w:date="2017-11-28T08:09:00Z">
        <w:r w:rsidDel="00BD16D3">
          <w:delText>go</w:delText>
        </w:r>
        <w:r w:rsidR="00785AC6" w:rsidDel="00BD16D3">
          <w:delText xml:space="preserve"> </w:delText>
        </w:r>
        <w:r w:rsidDel="00BD16D3">
          <w:delText>over</w:delText>
        </w:r>
        <w:r w:rsidR="00785AC6" w:rsidDel="00BD16D3">
          <w:delText xml:space="preserve"> </w:delText>
        </w:r>
      </w:del>
      <w:ins w:id="10" w:author="AnneMarieW" w:date="2017-11-28T08:09:00Z">
        <w:r w:rsidR="00BD16D3">
          <w:t xml:space="preserve">discuss </w:t>
        </w:r>
      </w:ins>
      <w:r>
        <w:t>some</w:t>
      </w:r>
      <w:r w:rsidR="00785AC6">
        <w:t xml:space="preserve"> </w:t>
      </w:r>
      <w:r>
        <w:t>of</w:t>
      </w:r>
      <w:r w:rsidR="00785AC6">
        <w:t xml:space="preserve"> </w:t>
      </w:r>
      <w:r>
        <w:t>its</w:t>
      </w:r>
      <w:r w:rsidR="00785AC6">
        <w:t xml:space="preserve"> </w:t>
      </w:r>
      <w:r>
        <w:t>other,</w:t>
      </w:r>
      <w:r w:rsidR="00785AC6">
        <w:t xml:space="preserve"> </w:t>
      </w:r>
      <w:r>
        <w:t>more</w:t>
      </w:r>
      <w:r w:rsidR="00785AC6">
        <w:t xml:space="preserve"> </w:t>
      </w:r>
      <w:r>
        <w:t>advanced</w:t>
      </w:r>
      <w:r w:rsidR="00785AC6">
        <w:t xml:space="preserve"> </w:t>
      </w:r>
      <w:r>
        <w:t>features</w:t>
      </w:r>
      <w:r w:rsidR="00785AC6">
        <w:t xml:space="preserve"> </w:t>
      </w:r>
      <w:r>
        <w:t>to</w:t>
      </w:r>
      <w:r w:rsidR="00785AC6">
        <w:t xml:space="preserve"> </w:t>
      </w:r>
      <w:r>
        <w:t>show</w:t>
      </w:r>
      <w:r w:rsidR="00785AC6">
        <w:t xml:space="preserve"> </w:t>
      </w:r>
      <w:r>
        <w:t>you</w:t>
      </w:r>
      <w:r w:rsidR="00785AC6">
        <w:t xml:space="preserve"> </w:t>
      </w:r>
      <w:r>
        <w:t>how</w:t>
      </w:r>
      <w:r w:rsidR="00785AC6">
        <w:t xml:space="preserve"> </w:t>
      </w:r>
      <w:r>
        <w:t>to:</w:t>
      </w:r>
    </w:p>
    <w:p w14:paraId="545D33D8" w14:textId="77777777" w:rsidR="00FD1E86" w:rsidRDefault="00FD1E86" w:rsidP="00785AC6">
      <w:pPr>
        <w:pStyle w:val="BulletA"/>
      </w:pPr>
      <w:r>
        <w:t>Customize</w:t>
      </w:r>
      <w:r w:rsidR="00785AC6">
        <w:t xml:space="preserve"> </w:t>
      </w:r>
      <w:r>
        <w:t>your</w:t>
      </w:r>
      <w:r w:rsidR="00785AC6">
        <w:t xml:space="preserve"> </w:t>
      </w:r>
      <w:r>
        <w:t>build</w:t>
      </w:r>
      <w:r w:rsidR="00785AC6">
        <w:t xml:space="preserve"> </w:t>
      </w:r>
      <w:r>
        <w:t>through</w:t>
      </w:r>
      <w:r w:rsidR="00785AC6">
        <w:t xml:space="preserve"> </w:t>
      </w:r>
      <w:r>
        <w:t>release</w:t>
      </w:r>
      <w:r w:rsidR="00785AC6">
        <w:t xml:space="preserve"> </w:t>
      </w:r>
      <w:r>
        <w:t>profiles</w:t>
      </w:r>
    </w:p>
    <w:p w14:paraId="169ABC50" w14:textId="77777777" w:rsidR="00FD1E86" w:rsidRDefault="00FD1E86" w:rsidP="007E2DA9">
      <w:pPr>
        <w:pStyle w:val="BulletB"/>
      </w:pPr>
      <w:r>
        <w:t>Publish</w:t>
      </w:r>
      <w:r w:rsidR="00785AC6">
        <w:t xml:space="preserve"> </w:t>
      </w:r>
      <w:r>
        <w:t>libraries</w:t>
      </w:r>
      <w:r w:rsidR="00785AC6">
        <w:t xml:space="preserve"> </w:t>
      </w:r>
      <w:r>
        <w:t>on</w:t>
      </w:r>
      <w:r w:rsidR="00785AC6">
        <w:t xml:space="preserve"> </w:t>
      </w:r>
      <w:r w:rsidR="00532698" w:rsidRPr="00532698">
        <w:rPr>
          <w:rStyle w:val="EmphasisItalic"/>
        </w:rPr>
        <w:t>https://crates.io</w:t>
      </w:r>
      <w:ins w:id="11" w:author="janelle" w:date="2017-11-21T10:04:00Z">
        <w:r w:rsidR="006938B0">
          <w:rPr>
            <w:rStyle w:val="EmphasisItalic"/>
          </w:rPr>
          <w:t>/</w:t>
        </w:r>
      </w:ins>
    </w:p>
    <w:p w14:paraId="4937108B" w14:textId="77777777" w:rsidR="00FD1E86" w:rsidRDefault="00FD1E86" w:rsidP="007E2DA9">
      <w:pPr>
        <w:pStyle w:val="BulletB"/>
      </w:pPr>
      <w:r>
        <w:t>Organize</w:t>
      </w:r>
      <w:r w:rsidR="00785AC6">
        <w:t xml:space="preserve"> </w:t>
      </w:r>
      <w:r>
        <w:t>large</w:t>
      </w:r>
      <w:del w:id="12" w:author="AnneMarieW" w:date="2017-11-28T08:10:00Z">
        <w:r w:rsidDel="00BD16D3">
          <w:delText>r</w:delText>
        </w:r>
      </w:del>
      <w:r w:rsidR="00785AC6">
        <w:t xml:space="preserve"> </w:t>
      </w:r>
      <w:r>
        <w:t>projects</w:t>
      </w:r>
      <w:r w:rsidR="00785AC6">
        <w:t xml:space="preserve"> </w:t>
      </w:r>
      <w:r>
        <w:t>with</w:t>
      </w:r>
      <w:r w:rsidR="00785AC6">
        <w:t xml:space="preserve"> </w:t>
      </w:r>
      <w:r>
        <w:t>workspaces</w:t>
      </w:r>
    </w:p>
    <w:p w14:paraId="60828946" w14:textId="77777777" w:rsidR="00FD1E86" w:rsidRDefault="00FD1E86" w:rsidP="007E2DA9">
      <w:pPr>
        <w:pStyle w:val="BulletB"/>
      </w:pPr>
      <w:r>
        <w:t>Install</w:t>
      </w:r>
      <w:r w:rsidR="00785AC6">
        <w:t xml:space="preserve"> </w:t>
      </w:r>
      <w:r>
        <w:t>binaries</w:t>
      </w:r>
      <w:r w:rsidR="00785AC6">
        <w:t xml:space="preserve"> </w:t>
      </w:r>
      <w:r>
        <w:t>from</w:t>
      </w:r>
      <w:r w:rsidR="00785AC6">
        <w:t xml:space="preserve"> </w:t>
      </w:r>
      <w:r w:rsidR="00532698" w:rsidRPr="00532698">
        <w:rPr>
          <w:rStyle w:val="EmphasisItalic"/>
        </w:rPr>
        <w:t>https://crates.io</w:t>
      </w:r>
      <w:ins w:id="13" w:author="janelle" w:date="2017-11-21T10:04:00Z">
        <w:r w:rsidR="006938B0">
          <w:rPr>
            <w:rStyle w:val="EmphasisItalic"/>
          </w:rPr>
          <w:t>/</w:t>
        </w:r>
      </w:ins>
    </w:p>
    <w:p w14:paraId="0AD92809" w14:textId="77777777" w:rsidR="00FD1E86" w:rsidRDefault="00FD1E86" w:rsidP="007E2DA9">
      <w:pPr>
        <w:pStyle w:val="BulletC"/>
      </w:pPr>
      <w:r>
        <w:t>Extend</w:t>
      </w:r>
      <w:r w:rsidR="00785AC6">
        <w:t xml:space="preserve"> </w:t>
      </w:r>
      <w:r>
        <w:t>Cargo</w:t>
      </w:r>
      <w:r w:rsidR="00785AC6">
        <w:t xml:space="preserve"> </w:t>
      </w:r>
      <w:del w:id="14" w:author="AnneMarieW" w:date="2017-11-28T08:10:00Z">
        <w:r w:rsidDel="00BD16D3">
          <w:delText>with</w:delText>
        </w:r>
      </w:del>
      <w:ins w:id="15" w:author="AnneMarieW" w:date="2017-11-28T08:10:00Z">
        <w:r w:rsidR="00BD16D3">
          <w:t>using</w:t>
        </w:r>
      </w:ins>
      <w:r w:rsidR="00785AC6">
        <w:t xml:space="preserve"> </w:t>
      </w:r>
      <w:del w:id="16" w:author="AnneMarieW" w:date="2017-11-28T08:09:00Z">
        <w:r w:rsidDel="00BD16D3">
          <w:delText>your</w:delText>
        </w:r>
        <w:r w:rsidR="00785AC6" w:rsidDel="00BD16D3">
          <w:delText xml:space="preserve"> </w:delText>
        </w:r>
        <w:r w:rsidDel="00BD16D3">
          <w:delText>own</w:delText>
        </w:r>
        <w:r w:rsidR="00785AC6" w:rsidDel="00BD16D3">
          <w:delText xml:space="preserve"> </w:delText>
        </w:r>
      </w:del>
      <w:r>
        <w:t>custom</w:t>
      </w:r>
      <w:r w:rsidR="00785AC6">
        <w:t xml:space="preserve"> </w:t>
      </w:r>
      <w:r>
        <w:t>commands</w:t>
      </w:r>
    </w:p>
    <w:p w14:paraId="47E1A06F" w14:textId="77777777" w:rsidR="00FD1E86" w:rsidRDefault="00FD1E86" w:rsidP="00785AC6">
      <w:pPr>
        <w:pStyle w:val="Body"/>
        <w:rPr>
          <w:szCs w:val="24"/>
        </w:rPr>
      </w:pPr>
      <w:r>
        <w:t>Cargo</w:t>
      </w:r>
      <w:r w:rsidR="00785AC6">
        <w:t xml:space="preserve"> </w:t>
      </w:r>
      <w:r>
        <w:t>can</w:t>
      </w:r>
      <w:r w:rsidR="00785AC6">
        <w:t xml:space="preserve"> </w:t>
      </w:r>
      <w:r>
        <w:t>do</w:t>
      </w:r>
      <w:r w:rsidR="00785AC6">
        <w:t xml:space="preserve"> </w:t>
      </w:r>
      <w:r>
        <w:t>even</w:t>
      </w:r>
      <w:r w:rsidR="00785AC6">
        <w:t xml:space="preserve"> </w:t>
      </w:r>
      <w:r>
        <w:t>more</w:t>
      </w:r>
      <w:r w:rsidR="00785AC6">
        <w:t xml:space="preserve"> </w:t>
      </w:r>
      <w:r>
        <w:t>than</w:t>
      </w:r>
      <w:r w:rsidR="00785AC6">
        <w:t xml:space="preserve"> </w:t>
      </w:r>
      <w:r>
        <w:t>what</w:t>
      </w:r>
      <w:r w:rsidR="00785AC6">
        <w:t xml:space="preserve"> </w:t>
      </w:r>
      <w:r>
        <w:t>we</w:t>
      </w:r>
      <w:r w:rsidR="00785AC6">
        <w:t xml:space="preserve"> </w:t>
      </w:r>
      <w:del w:id="17" w:author="AnneMarieW" w:date="2017-11-28T08:09:00Z">
        <w:r w:rsidDel="00BD16D3">
          <w:delText>can</w:delText>
        </w:r>
        <w:r w:rsidR="00785AC6" w:rsidDel="00BD16D3">
          <w:delText xml:space="preserve"> </w:delText>
        </w:r>
      </w:del>
      <w:r>
        <w:t>cover</w:t>
      </w:r>
      <w:r w:rsidR="00785AC6">
        <w:t xml:space="preserve"> </w:t>
      </w:r>
      <w:r>
        <w:t>in</w:t>
      </w:r>
      <w:r w:rsidR="00785AC6">
        <w:t xml:space="preserve"> </w:t>
      </w:r>
      <w:r>
        <w:t>this</w:t>
      </w:r>
      <w:r w:rsidR="00785AC6">
        <w:t xml:space="preserve"> </w:t>
      </w:r>
      <w:r>
        <w:t>chapter</w:t>
      </w:r>
      <w:del w:id="18" w:author="AnneMarieW" w:date="2017-11-28T08:09:00Z">
        <w:r w:rsidR="00785AC6" w:rsidDel="00BD16D3">
          <w:delText xml:space="preserve"> </w:delText>
        </w:r>
        <w:r w:rsidDel="00BD16D3">
          <w:delText>too</w:delText>
        </w:r>
      </w:del>
      <w:r>
        <w:t>,</w:t>
      </w:r>
      <w:r w:rsidR="00785AC6">
        <w:t xml:space="preserve"> </w:t>
      </w:r>
      <w:r>
        <w:t>so</w:t>
      </w:r>
      <w:r w:rsidR="00785AC6">
        <w:t xml:space="preserve"> </w:t>
      </w:r>
      <w:r>
        <w:t>for</w:t>
      </w:r>
      <w:r w:rsidR="00785AC6">
        <w:t xml:space="preserve"> </w:t>
      </w:r>
      <w:r>
        <w:t>a</w:t>
      </w:r>
      <w:r w:rsidR="00785AC6">
        <w:t xml:space="preserve"> </w:t>
      </w:r>
      <w:r>
        <w:t>full</w:t>
      </w:r>
      <w:r w:rsidR="00785AC6">
        <w:t xml:space="preserve"> </w:t>
      </w:r>
      <w:r>
        <w:t>explanation</w:t>
      </w:r>
      <w:ins w:id="19" w:author="AnneMarieW" w:date="2017-11-28T08:09:00Z">
        <w:r w:rsidR="00BD16D3">
          <w:t xml:space="preserve"> of all its features</w:t>
        </w:r>
      </w:ins>
      <w:r>
        <w:t>,</w:t>
      </w:r>
      <w:r w:rsidR="00785AC6">
        <w:t xml:space="preserve"> </w:t>
      </w:r>
      <w:r>
        <w:t>see</w:t>
      </w:r>
      <w:r w:rsidR="00785AC6">
        <w:t xml:space="preserve"> </w:t>
      </w:r>
      <w:r>
        <w:t>its</w:t>
      </w:r>
      <w:r w:rsidR="00785AC6">
        <w:t xml:space="preserve"> </w:t>
      </w:r>
      <w:r>
        <w:t>documentation</w:t>
      </w:r>
      <w:r w:rsidR="00785AC6">
        <w:t xml:space="preserve"> </w:t>
      </w:r>
      <w:r>
        <w:t>at</w:t>
      </w:r>
      <w:r w:rsidR="00785AC6">
        <w:t xml:space="preserve"> </w:t>
      </w:r>
      <w:hyperlink r:id="rId8" w:history="1">
        <w:r w:rsidR="00CA11CF" w:rsidRPr="00B5538B">
          <w:rPr>
            <w:rStyle w:val="EmphasisItalic"/>
          </w:rPr>
          <w:t>https://doc.rust-lang.org/cargo/</w:t>
        </w:r>
      </w:hyperlink>
      <w:r>
        <w:t>.</w:t>
      </w:r>
      <w:r w:rsidR="00785AC6" w:rsidRPr="007D6152">
        <w:t xml:space="preserve"> </w:t>
      </w:r>
    </w:p>
    <w:p w14:paraId="35D4A0E2" w14:textId="77777777" w:rsidR="00FD1E86" w:rsidRDefault="00FD1E86" w:rsidP="00785AC6">
      <w:pPr>
        <w:pStyle w:val="HeadA"/>
      </w:pPr>
      <w:bookmarkStart w:id="20" w:name="customizing-builds-with-release-profiles"/>
      <w:bookmarkStart w:id="21" w:name="_Toc499037503"/>
      <w:bookmarkEnd w:id="20"/>
      <w:r>
        <w:t>Customizing</w:t>
      </w:r>
      <w:r w:rsidR="00785AC6">
        <w:t xml:space="preserve"> </w:t>
      </w:r>
      <w:r>
        <w:t>Builds</w:t>
      </w:r>
      <w:r w:rsidR="00785AC6">
        <w:t xml:space="preserve"> </w:t>
      </w:r>
      <w:r>
        <w:t>with</w:t>
      </w:r>
      <w:r w:rsidR="00785AC6">
        <w:t xml:space="preserve"> </w:t>
      </w:r>
      <w:r>
        <w:t>Release</w:t>
      </w:r>
      <w:r w:rsidR="00785AC6">
        <w:t xml:space="preserve"> </w:t>
      </w:r>
      <w:r>
        <w:t>Profiles</w:t>
      </w:r>
      <w:bookmarkEnd w:id="21"/>
    </w:p>
    <w:p w14:paraId="392CE0C8" w14:textId="77777777" w:rsidR="00FD1E86" w:rsidRDefault="00FD1E86" w:rsidP="00785AC6">
      <w:pPr>
        <w:pStyle w:val="BodyFirst"/>
      </w:pPr>
      <w:r>
        <w:lastRenderedPageBreak/>
        <w:t>In</w:t>
      </w:r>
      <w:r w:rsidR="00785AC6">
        <w:t xml:space="preserve"> </w:t>
      </w:r>
      <w:r>
        <w:t>Rust</w:t>
      </w:r>
      <w:ins w:id="22" w:author="AnneMarieW" w:date="2017-11-28T08:11:00Z">
        <w:r w:rsidR="00BD16D3">
          <w:t>,</w:t>
        </w:r>
      </w:ins>
      <w:r w:rsidR="00785AC6">
        <w:t xml:space="preserve"> </w:t>
      </w:r>
      <w:r w:rsidRPr="00FD1E86">
        <w:rPr>
          <w:rStyle w:val="EmphasisItalic"/>
        </w:rPr>
        <w:t>release</w:t>
      </w:r>
      <w:r w:rsidR="00785AC6">
        <w:rPr>
          <w:rStyle w:val="EmphasisItalic"/>
        </w:rPr>
        <w:t xml:space="preserve"> </w:t>
      </w:r>
      <w:r w:rsidRPr="00FD1E86">
        <w:rPr>
          <w:rStyle w:val="EmphasisItalic"/>
        </w:rPr>
        <w:t>profiles</w:t>
      </w:r>
      <w:r w:rsidR="00785AC6">
        <w:t xml:space="preserve"> </w:t>
      </w:r>
      <w:r>
        <w:t>are</w:t>
      </w:r>
      <w:r w:rsidR="00785AC6">
        <w:t xml:space="preserve"> </w:t>
      </w:r>
      <w:r>
        <w:t>pre</w:t>
      </w:r>
      <w:del w:id="23" w:author="AnneMarieW" w:date="2017-11-28T08:11:00Z">
        <w:r w:rsidDel="00BD16D3">
          <w:delText>-</w:delText>
        </w:r>
      </w:del>
      <w:r>
        <w:t>defined</w:t>
      </w:r>
      <w:del w:id="24" w:author="AnneMarieW" w:date="2017-11-28T08:12:00Z">
        <w:r w:rsidDel="00BD16D3">
          <w:delText>,</w:delText>
        </w:r>
      </w:del>
      <w:r w:rsidR="00785AC6">
        <w:t xml:space="preserve"> </w:t>
      </w:r>
      <w:r>
        <w:t>and</w:t>
      </w:r>
      <w:r w:rsidR="00785AC6">
        <w:t xml:space="preserve"> </w:t>
      </w:r>
      <w:r>
        <w:t>customizable</w:t>
      </w:r>
      <w:del w:id="25" w:author="AnneMarieW" w:date="2017-11-28T08:12:00Z">
        <w:r w:rsidDel="00BD16D3">
          <w:delText>,</w:delText>
        </w:r>
      </w:del>
      <w:r w:rsidR="00785AC6">
        <w:t xml:space="preserve"> </w:t>
      </w:r>
      <w:r>
        <w:t>profiles</w:t>
      </w:r>
      <w:r w:rsidR="00785AC6">
        <w:t xml:space="preserve"> </w:t>
      </w:r>
      <w:r>
        <w:t>with</w:t>
      </w:r>
      <w:r w:rsidR="00785AC6">
        <w:t xml:space="preserve"> </w:t>
      </w:r>
      <w:r>
        <w:t>different</w:t>
      </w:r>
      <w:r w:rsidR="00785AC6">
        <w:t xml:space="preserve"> </w:t>
      </w:r>
      <w:r>
        <w:t>configurations</w:t>
      </w:r>
      <w:del w:id="26" w:author="AnneMarieW" w:date="2017-11-28T08:12:00Z">
        <w:r w:rsidDel="00BD16D3">
          <w:delText>,</w:delText>
        </w:r>
      </w:del>
      <w:r w:rsidR="00785AC6">
        <w:t xml:space="preserve"> </w:t>
      </w:r>
      <w:del w:id="27" w:author="AnneMarieW" w:date="2017-11-28T08:11:00Z">
        <w:r w:rsidDel="00BD16D3">
          <w:delText>to</w:delText>
        </w:r>
      </w:del>
      <w:ins w:id="28" w:author="AnneMarieW" w:date="2017-11-28T08:11:00Z">
        <w:r w:rsidR="00BD16D3">
          <w:t>that</w:t>
        </w:r>
      </w:ins>
      <w:r w:rsidR="00785AC6">
        <w:t xml:space="preserve"> </w:t>
      </w:r>
      <w:r>
        <w:t>allow</w:t>
      </w:r>
      <w:r w:rsidR="00785AC6">
        <w:t xml:space="preserve"> </w:t>
      </w:r>
      <w:del w:id="29" w:author="AnneMarieW" w:date="2017-11-28T08:11:00Z">
        <w:r w:rsidDel="00BD16D3">
          <w:delText>the</w:delText>
        </w:r>
      </w:del>
      <w:ins w:id="30" w:author="AnneMarieW" w:date="2017-11-28T08:11:00Z">
        <w:r w:rsidR="00BD16D3">
          <w:t>a</w:t>
        </w:r>
      </w:ins>
      <w:r w:rsidR="00785AC6">
        <w:t xml:space="preserve"> </w:t>
      </w:r>
      <w:r>
        <w:t>programmer</w:t>
      </w:r>
      <w:r w:rsidR="00785AC6">
        <w:t xml:space="preserve"> </w:t>
      </w:r>
      <w:ins w:id="31" w:author="AnneMarieW" w:date="2017-11-28T08:11:00Z">
        <w:r w:rsidR="00BD16D3">
          <w:t xml:space="preserve">to have </w:t>
        </w:r>
      </w:ins>
      <w:r>
        <w:t>more</w:t>
      </w:r>
      <w:r w:rsidR="00785AC6">
        <w:t xml:space="preserve"> </w:t>
      </w:r>
      <w:r>
        <w:t>control</w:t>
      </w:r>
      <w:r w:rsidR="00785AC6">
        <w:t xml:space="preserve"> </w:t>
      </w:r>
      <w:r>
        <w:t>over</w:t>
      </w:r>
      <w:r w:rsidR="00785AC6">
        <w:t xml:space="preserve"> </w:t>
      </w:r>
      <w:r>
        <w:t>various</w:t>
      </w:r>
      <w:r w:rsidR="00785AC6">
        <w:t xml:space="preserve"> </w:t>
      </w:r>
      <w:r>
        <w:t>options</w:t>
      </w:r>
      <w:r w:rsidR="00785AC6">
        <w:t xml:space="preserve"> </w:t>
      </w:r>
      <w:r>
        <w:t>for</w:t>
      </w:r>
      <w:r w:rsidR="00785AC6">
        <w:t xml:space="preserve"> </w:t>
      </w:r>
      <w:r>
        <w:t>compiling</w:t>
      </w:r>
      <w:r w:rsidR="00785AC6">
        <w:t xml:space="preserve"> </w:t>
      </w:r>
      <w:del w:id="32" w:author="AnneMarieW" w:date="2017-11-28T08:12:00Z">
        <w:r w:rsidDel="00BD16D3">
          <w:delText>your</w:delText>
        </w:r>
        <w:r w:rsidR="00785AC6" w:rsidDel="00BD16D3">
          <w:delText xml:space="preserve"> </w:delText>
        </w:r>
      </w:del>
      <w:r>
        <w:t>code.</w:t>
      </w:r>
      <w:r w:rsidR="00785AC6">
        <w:t xml:space="preserve"> </w:t>
      </w:r>
      <w:r>
        <w:t>Each</w:t>
      </w:r>
      <w:r w:rsidR="00785AC6">
        <w:t xml:space="preserve"> </w:t>
      </w:r>
      <w:r>
        <w:t>profile</w:t>
      </w:r>
      <w:r w:rsidR="00785AC6">
        <w:t xml:space="preserve"> </w:t>
      </w:r>
      <w:r>
        <w:t>is</w:t>
      </w:r>
      <w:r w:rsidR="00785AC6">
        <w:t xml:space="preserve"> </w:t>
      </w:r>
      <w:r>
        <w:t>configured</w:t>
      </w:r>
      <w:r w:rsidR="00785AC6">
        <w:t xml:space="preserve"> </w:t>
      </w:r>
      <w:r>
        <w:t>independently</w:t>
      </w:r>
      <w:r w:rsidR="00785AC6">
        <w:t xml:space="preserve"> </w:t>
      </w:r>
      <w:r>
        <w:t>of</w:t>
      </w:r>
      <w:r w:rsidR="00785AC6">
        <w:t xml:space="preserve"> </w:t>
      </w:r>
      <w:r>
        <w:t>the</w:t>
      </w:r>
      <w:r w:rsidR="00785AC6">
        <w:t xml:space="preserve"> </w:t>
      </w:r>
      <w:r>
        <w:t>others.</w:t>
      </w:r>
    </w:p>
    <w:p w14:paraId="09B83AF7" w14:textId="77777777" w:rsidR="00FD1E86" w:rsidRDefault="00FD1E86" w:rsidP="007E2DA9">
      <w:pPr>
        <w:pStyle w:val="Body"/>
        <w:rPr>
          <w:szCs w:val="24"/>
        </w:rPr>
      </w:pPr>
      <w:r>
        <w:t>Cargo</w:t>
      </w:r>
      <w:r w:rsidR="00785AC6">
        <w:t xml:space="preserve"> </w:t>
      </w:r>
      <w:r>
        <w:t>has</w:t>
      </w:r>
      <w:r w:rsidR="00785AC6">
        <w:t xml:space="preserve"> </w:t>
      </w:r>
      <w:r w:rsidR="00961561">
        <w:t>two main</w:t>
      </w:r>
      <w:r w:rsidR="00785AC6">
        <w:t xml:space="preserve"> </w:t>
      </w:r>
      <w:r>
        <w:t>profiles</w:t>
      </w:r>
      <w:del w:id="33" w:author="AnneMarieW" w:date="2017-11-28T08:12:00Z">
        <w:r w:rsidR="00961561" w:rsidDel="00BD16D3">
          <w:delText xml:space="preserve"> you should know about</w:delText>
        </w:r>
      </w:del>
      <w:r w:rsidR="00961561">
        <w:t xml:space="preserve">: the </w:t>
      </w:r>
      <w:r w:rsidR="00961561" w:rsidRPr="00961561">
        <w:rPr>
          <w:rStyle w:val="Literal"/>
        </w:rPr>
        <w:t>dev</w:t>
      </w:r>
      <w:r w:rsidR="00961561">
        <w:t xml:space="preserve"> profile Cargo uses when you run </w:t>
      </w:r>
      <w:r w:rsidR="00961561" w:rsidRPr="00961561">
        <w:rPr>
          <w:rStyle w:val="Literal"/>
        </w:rPr>
        <w:t>cargo build</w:t>
      </w:r>
      <w:del w:id="34" w:author="AnneMarieW" w:date="2017-11-28T08:13:00Z">
        <w:r w:rsidR="00961561" w:rsidDel="00BD16D3">
          <w:delText>,</w:delText>
        </w:r>
      </w:del>
      <w:r w:rsidR="00961561">
        <w:t xml:space="preserve"> and the </w:t>
      </w:r>
      <w:r w:rsidR="00961561" w:rsidRPr="00961561">
        <w:rPr>
          <w:rStyle w:val="Literal"/>
        </w:rPr>
        <w:t>release</w:t>
      </w:r>
      <w:r w:rsidR="00961561">
        <w:t xml:space="preserve"> profile Cargo uses when you run </w:t>
      </w:r>
      <w:r w:rsidR="00961561" w:rsidRPr="00961561">
        <w:rPr>
          <w:rStyle w:val="Literal"/>
        </w:rPr>
        <w:t>cargo build --release</w:t>
      </w:r>
      <w:r w:rsidR="00961561">
        <w:t>.</w:t>
      </w:r>
      <w:r w:rsidR="00785AC6">
        <w:t xml:space="preserve"> </w:t>
      </w:r>
      <w:r w:rsidR="006A5B72">
        <w:t xml:space="preserve">The </w:t>
      </w:r>
      <w:r w:rsidR="006A5B72" w:rsidRPr="006A5B72">
        <w:rPr>
          <w:rStyle w:val="Literal"/>
        </w:rPr>
        <w:t>dev</w:t>
      </w:r>
      <w:r w:rsidR="006A5B72">
        <w:t xml:space="preserve"> profile is defined with good defaults for developing, and</w:t>
      </w:r>
      <w:del w:id="35" w:author="AnneMarieW" w:date="2017-11-28T08:13:00Z">
        <w:r w:rsidR="006A5B72" w:rsidDel="00BD16D3">
          <w:delText xml:space="preserve"> likewise</w:delText>
        </w:r>
      </w:del>
      <w:r w:rsidR="006A5B72">
        <w:t xml:space="preserve"> the </w:t>
      </w:r>
      <w:r w:rsidR="006A5B72" w:rsidRPr="006A5B72">
        <w:rPr>
          <w:rStyle w:val="Literal"/>
        </w:rPr>
        <w:t>release</w:t>
      </w:r>
      <w:r w:rsidR="006A5B72">
        <w:t xml:space="preserve"> profile has good defaults for release builds.</w:t>
      </w:r>
    </w:p>
    <w:p w14:paraId="7BBAD531" w14:textId="77777777" w:rsidR="00FD1E86" w:rsidRDefault="00FD1E86" w:rsidP="00785AC6">
      <w:pPr>
        <w:pStyle w:val="Body"/>
        <w:rPr>
          <w:szCs w:val="24"/>
        </w:rPr>
      </w:pPr>
      <w:r>
        <w:t>Th</w:t>
      </w:r>
      <w:r w:rsidR="006A5B72">
        <w:t xml:space="preserve">ese </w:t>
      </w:r>
      <w:ins w:id="36" w:author="AnneMarieW" w:date="2017-11-28T08:13:00Z">
        <w:r w:rsidR="00E253AA">
          <w:t xml:space="preserve">profile </w:t>
        </w:r>
      </w:ins>
      <w:r w:rsidR="006A5B72">
        <w:t>names</w:t>
      </w:r>
      <w:r w:rsidR="00785AC6">
        <w:t xml:space="preserve"> </w:t>
      </w:r>
      <w:r>
        <w:t>m</w:t>
      </w:r>
      <w:del w:id="37" w:author="AnneMarieW" w:date="2017-11-28T08:14:00Z">
        <w:r w:rsidDel="00E253AA">
          <w:delText>ay</w:delText>
        </w:r>
      </w:del>
      <w:ins w:id="38" w:author="AnneMarieW" w:date="2017-11-28T08:14:00Z">
        <w:r w:rsidR="00E253AA">
          <w:t>ight</w:t>
        </w:r>
      </w:ins>
      <w:r w:rsidR="00785AC6">
        <w:t xml:space="preserve"> </w:t>
      </w:r>
      <w:r>
        <w:t>be</w:t>
      </w:r>
      <w:r w:rsidR="00785AC6">
        <w:t xml:space="preserve"> </w:t>
      </w:r>
      <w:r>
        <w:t>familiar</w:t>
      </w:r>
      <w:r w:rsidR="00785AC6">
        <w:t xml:space="preserve"> </w:t>
      </w:r>
      <w:r>
        <w:t>from</w:t>
      </w:r>
      <w:r w:rsidR="00785AC6">
        <w:t xml:space="preserve"> </w:t>
      </w:r>
      <w:r>
        <w:t>the</w:t>
      </w:r>
      <w:r w:rsidR="00785AC6">
        <w:t xml:space="preserve"> </w:t>
      </w:r>
      <w:r>
        <w:t>output</w:t>
      </w:r>
      <w:r w:rsidR="00785AC6">
        <w:t xml:space="preserve"> </w:t>
      </w:r>
      <w:r>
        <w:t>of</w:t>
      </w:r>
      <w:r w:rsidR="00785AC6">
        <w:t xml:space="preserve"> </w:t>
      </w:r>
      <w:r>
        <w:t>your</w:t>
      </w:r>
      <w:r w:rsidR="00785AC6">
        <w:t xml:space="preserve"> </w:t>
      </w:r>
      <w:r>
        <w:t>builds,</w:t>
      </w:r>
      <w:r w:rsidR="00785AC6">
        <w:t xml:space="preserve"> </w:t>
      </w:r>
      <w:r>
        <w:t>which</w:t>
      </w:r>
      <w:r w:rsidR="00785AC6">
        <w:t xml:space="preserve"> </w:t>
      </w:r>
      <w:r>
        <w:t>shows</w:t>
      </w:r>
      <w:r w:rsidR="00785AC6">
        <w:t xml:space="preserve"> </w:t>
      </w:r>
      <w:r>
        <w:t>the</w:t>
      </w:r>
      <w:r w:rsidR="00785AC6">
        <w:t xml:space="preserve"> </w:t>
      </w:r>
      <w:r>
        <w:t>profile</w:t>
      </w:r>
      <w:r w:rsidR="00785AC6">
        <w:t xml:space="preserve"> </w:t>
      </w:r>
      <w:r>
        <w:t>used</w:t>
      </w:r>
      <w:r w:rsidR="00785AC6">
        <w:t xml:space="preserve"> </w:t>
      </w:r>
      <w:r>
        <w:t>in</w:t>
      </w:r>
      <w:r w:rsidR="00785AC6">
        <w:t xml:space="preserve"> </w:t>
      </w:r>
      <w:r>
        <w:t>the</w:t>
      </w:r>
      <w:r w:rsidR="00785AC6">
        <w:t xml:space="preserve"> </w:t>
      </w:r>
      <w:r>
        <w:t>build:</w:t>
      </w:r>
      <w:r w:rsidR="00785AC6" w:rsidRPr="007D6152">
        <w:t xml:space="preserve"> </w:t>
      </w:r>
    </w:p>
    <w:p w14:paraId="4991B33C" w14:textId="77777777" w:rsidR="00FD1E86" w:rsidRPr="00141243" w:rsidRDefault="00FD1E86" w:rsidP="00141243">
      <w:pPr>
        <w:pStyle w:val="CodeA"/>
      </w:pPr>
      <w:r w:rsidRPr="00141243">
        <w:t>$</w:t>
      </w:r>
      <w:r w:rsidR="00785AC6" w:rsidRPr="00141243">
        <w:t xml:space="preserve"> </w:t>
      </w:r>
      <w:r w:rsidRPr="00141243">
        <w:rPr>
          <w:rStyle w:val="LiteralBold"/>
        </w:rPr>
        <w:t>cargo</w:t>
      </w:r>
      <w:r w:rsidR="00785AC6" w:rsidRPr="00141243">
        <w:rPr>
          <w:rStyle w:val="LiteralBold"/>
        </w:rPr>
        <w:t xml:space="preserve"> </w:t>
      </w:r>
      <w:r w:rsidRPr="00141243">
        <w:rPr>
          <w:rStyle w:val="LiteralBold"/>
        </w:rPr>
        <w:t>build</w:t>
      </w:r>
    </w:p>
    <w:p w14:paraId="7595D724" w14:textId="77777777" w:rsidR="00FD1E86" w:rsidRPr="00785AC6" w:rsidRDefault="00785AC6" w:rsidP="00785AC6">
      <w:pPr>
        <w:pStyle w:val="CodeB"/>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0.0</w:t>
      </w:r>
      <w:r>
        <w:t xml:space="preserve"> </w:t>
      </w:r>
      <w:r w:rsidR="00FD1E86" w:rsidRPr="00785AC6">
        <w:t>secs</w:t>
      </w:r>
    </w:p>
    <w:p w14:paraId="106B71D3" w14:textId="77777777" w:rsidR="00FD1E86" w:rsidRPr="00785AC6" w:rsidRDefault="00FD1E86" w:rsidP="00785AC6">
      <w:pPr>
        <w:pStyle w:val="CodeB"/>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build</w:t>
      </w:r>
      <w:r w:rsidR="00785AC6" w:rsidRPr="007E2DA9">
        <w:rPr>
          <w:rStyle w:val="LiteralBold"/>
        </w:rPr>
        <w:t xml:space="preserve"> </w:t>
      </w:r>
      <w:r w:rsidRPr="007E2DA9">
        <w:rPr>
          <w:rStyle w:val="LiteralBold"/>
        </w:rPr>
        <w:t>--release</w:t>
      </w:r>
    </w:p>
    <w:p w14:paraId="04FA54F1" w14:textId="77777777" w:rsidR="00FD1E86" w:rsidRPr="00785AC6" w:rsidRDefault="00785AC6" w:rsidP="00785AC6">
      <w:pPr>
        <w:pStyle w:val="CodeC"/>
      </w:pPr>
      <w:r>
        <w:t xml:space="preserve">    </w:t>
      </w:r>
      <w:r w:rsidR="00FD1E86" w:rsidRPr="00785AC6">
        <w:t>Finished</w:t>
      </w:r>
      <w:r>
        <w:t xml:space="preserve"> </w:t>
      </w:r>
      <w:r w:rsidR="00FD1E86" w:rsidRPr="00785AC6">
        <w:t>release</w:t>
      </w:r>
      <w:r>
        <w:t xml:space="preserve"> </w:t>
      </w:r>
      <w:r w:rsidR="00FD1E86" w:rsidRPr="00785AC6">
        <w:t>[optimized]</w:t>
      </w:r>
      <w:r>
        <w:t xml:space="preserve"> </w:t>
      </w:r>
      <w:r w:rsidR="00FD1E86" w:rsidRPr="00785AC6">
        <w:t>target(s)</w:t>
      </w:r>
      <w:r>
        <w:t xml:space="preserve"> </w:t>
      </w:r>
      <w:r w:rsidR="00FD1E86" w:rsidRPr="00785AC6">
        <w:t>in</w:t>
      </w:r>
      <w:r>
        <w:t xml:space="preserve"> </w:t>
      </w:r>
      <w:r w:rsidR="00FD1E86" w:rsidRPr="00785AC6">
        <w:t>0.0</w:t>
      </w:r>
      <w:r>
        <w:t xml:space="preserve"> </w:t>
      </w:r>
      <w:r w:rsidR="00FD1E86" w:rsidRPr="00785AC6">
        <w:t>secs</w:t>
      </w:r>
    </w:p>
    <w:p w14:paraId="12995840" w14:textId="0E33CED7" w:rsidR="00FD1E86" w:rsidRDefault="00FD1E86" w:rsidP="00785AC6">
      <w:pPr>
        <w:pStyle w:val="Body"/>
        <w:rPr>
          <w:szCs w:val="24"/>
        </w:rPr>
      </w:pPr>
      <w:r>
        <w:t>The</w:t>
      </w:r>
      <w:r w:rsidR="00785AC6">
        <w:t xml:space="preserve"> </w:t>
      </w:r>
      <w:del w:id="39" w:author="AnneMarieW" w:date="2017-11-28T08:14:00Z">
        <w:r w:rsidR="00581D2E" w:rsidRPr="00581D2E">
          <w:rPr>
            <w:rStyle w:val="Literal"/>
            <w:rPrChange w:id="40" w:author="AnneMarieW" w:date="2017-11-28T08:15:00Z">
              <w:rPr/>
            </w:rPrChange>
          </w:rPr>
          <w:delText>“</w:delText>
        </w:r>
      </w:del>
      <w:r w:rsidR="00581D2E" w:rsidRPr="00581D2E">
        <w:rPr>
          <w:rStyle w:val="Literal"/>
          <w:rPrChange w:id="41" w:author="AnneMarieW" w:date="2017-11-28T08:15:00Z">
            <w:rPr/>
          </w:rPrChange>
        </w:rPr>
        <w:t>dev</w:t>
      </w:r>
      <w:del w:id="42" w:author="AnneMarieW" w:date="2017-11-28T08:15:00Z">
        <w:r w:rsidDel="00E253AA">
          <w:delText>”</w:delText>
        </w:r>
      </w:del>
      <w:r w:rsidR="00785AC6">
        <w:t xml:space="preserve"> </w:t>
      </w:r>
      <w:r>
        <w:t>and</w:t>
      </w:r>
      <w:r w:rsidR="00785AC6">
        <w:t xml:space="preserve"> </w:t>
      </w:r>
      <w:del w:id="43" w:author="AnneMarieW" w:date="2017-11-28T08:15:00Z">
        <w:r w:rsidR="00581D2E" w:rsidRPr="00581D2E">
          <w:rPr>
            <w:rStyle w:val="Literal"/>
            <w:rPrChange w:id="44" w:author="AnneMarieW" w:date="2017-11-28T08:15:00Z">
              <w:rPr/>
            </w:rPrChange>
          </w:rPr>
          <w:delText>“</w:delText>
        </w:r>
      </w:del>
      <w:r w:rsidR="00581D2E" w:rsidRPr="00581D2E">
        <w:rPr>
          <w:rStyle w:val="Literal"/>
          <w:rPrChange w:id="45" w:author="AnneMarieW" w:date="2017-11-28T08:15:00Z">
            <w:rPr/>
          </w:rPrChange>
        </w:rPr>
        <w:t>release</w:t>
      </w:r>
      <w:del w:id="46" w:author="AnneMarieW" w:date="2017-11-28T08:15:00Z">
        <w:r w:rsidDel="00E253AA">
          <w:delText>”</w:delText>
        </w:r>
      </w:del>
      <w:r w:rsidR="00785AC6">
        <w:t xml:space="preserve"> </w:t>
      </w:r>
      <w:del w:id="47" w:author="Carol Nichols" w:date="2018-01-10T15:52:00Z">
        <w:r w:rsidDel="005F66C7">
          <w:delText>notifications</w:delText>
        </w:r>
        <w:r w:rsidR="00785AC6" w:rsidDel="005F66C7">
          <w:delText xml:space="preserve"> </w:delText>
        </w:r>
      </w:del>
      <w:ins w:id="48" w:author="Carol Nichols" w:date="2018-01-10T15:52:00Z">
        <w:r w:rsidR="005F66C7">
          <w:t xml:space="preserve">shown </w:t>
        </w:r>
      </w:ins>
      <w:del w:id="49" w:author="AnneMarieW" w:date="2017-11-28T08:14:00Z">
        <w:r w:rsidDel="00E253AA">
          <w:delText>here</w:delText>
        </w:r>
      </w:del>
      <w:ins w:id="50" w:author="AnneMarieW" w:date="2017-11-28T08:14:00Z">
        <w:r w:rsidR="00E253AA">
          <w:t>in this build</w:t>
        </w:r>
      </w:ins>
      <w:r w:rsidR="00785AC6">
        <w:t xml:space="preserve"> </w:t>
      </w:r>
      <w:ins w:id="51" w:author="Carol Nichols" w:date="2018-01-10T10:01:00Z">
        <w:r w:rsidR="003D232A">
          <w:t xml:space="preserve">output </w:t>
        </w:r>
      </w:ins>
      <w:r>
        <w:t>indicate</w:t>
      </w:r>
      <w:r w:rsidR="00785AC6">
        <w:t xml:space="preserve"> </w:t>
      </w:r>
      <w:r>
        <w:t>that</w:t>
      </w:r>
      <w:r w:rsidR="00785AC6">
        <w:t xml:space="preserve"> </w:t>
      </w:r>
      <w:r>
        <w:t>the</w:t>
      </w:r>
      <w:r w:rsidR="00785AC6">
        <w:t xml:space="preserve"> </w:t>
      </w:r>
      <w:r>
        <w:t>compiler</w:t>
      </w:r>
      <w:r w:rsidR="00785AC6">
        <w:t xml:space="preserve"> </w:t>
      </w:r>
      <w:r>
        <w:t>is</w:t>
      </w:r>
      <w:r w:rsidR="00785AC6">
        <w:t xml:space="preserve"> </w:t>
      </w:r>
      <w:r>
        <w:t>using</w:t>
      </w:r>
      <w:r w:rsidR="00785AC6">
        <w:t xml:space="preserve"> </w:t>
      </w:r>
      <w:r>
        <w:t>different</w:t>
      </w:r>
      <w:r w:rsidR="00785AC6">
        <w:t xml:space="preserve"> </w:t>
      </w:r>
      <w:r>
        <w:t>profiles.</w:t>
      </w:r>
    </w:p>
    <w:p w14:paraId="1FDB59A8" w14:textId="77777777" w:rsidR="00FD1E86" w:rsidRPr="00844398" w:rsidDel="00532698" w:rsidRDefault="00FD1E86" w:rsidP="00785AC6">
      <w:pPr>
        <w:pStyle w:val="HeadB"/>
        <w:rPr>
          <w:del w:id="52" w:author="Liz Chadwick" w:date="2017-11-21T14:21:00Z"/>
        </w:rPr>
      </w:pPr>
      <w:bookmarkStart w:id="53" w:name="customizing-release-profiles"/>
      <w:bookmarkEnd w:id="53"/>
      <w:del w:id="54" w:author="Liz Chadwick" w:date="2017-11-21T14:21:00Z">
        <w:r w:rsidDel="00532698">
          <w:delText>Customizing</w:delText>
        </w:r>
        <w:r w:rsidR="00785AC6" w:rsidDel="00532698">
          <w:delText xml:space="preserve"> </w:delText>
        </w:r>
        <w:r w:rsidDel="00532698">
          <w:delText>Release</w:delText>
        </w:r>
        <w:r w:rsidR="00785AC6" w:rsidDel="00532698">
          <w:delText xml:space="preserve"> </w:delText>
        </w:r>
        <w:r w:rsidDel="00532698">
          <w:delText>Profiles</w:delText>
        </w:r>
        <w:r w:rsidR="00785AC6" w:rsidRPr="00844398" w:rsidDel="00532698">
          <w:delText xml:space="preserve"> </w:delText>
        </w:r>
      </w:del>
    </w:p>
    <w:p w14:paraId="3D0B43AB" w14:textId="77777777" w:rsidR="00FD1E86" w:rsidRDefault="00FD1E86" w:rsidP="00532698">
      <w:pPr>
        <w:pStyle w:val="Body"/>
      </w:pPr>
      <w:r>
        <w:t>Cargo</w:t>
      </w:r>
      <w:r w:rsidR="00785AC6">
        <w:t xml:space="preserve"> </w:t>
      </w:r>
      <w:r>
        <w:t>has</w:t>
      </w:r>
      <w:r w:rsidR="00785AC6">
        <w:t xml:space="preserve"> </w:t>
      </w:r>
      <w:r>
        <w:t>default</w:t>
      </w:r>
      <w:r w:rsidR="00785AC6">
        <w:t xml:space="preserve"> </w:t>
      </w:r>
      <w:r>
        <w:t>settings</w:t>
      </w:r>
      <w:r w:rsidR="00785AC6">
        <w:t xml:space="preserve"> </w:t>
      </w:r>
      <w:r>
        <w:t>for</w:t>
      </w:r>
      <w:r w:rsidR="00785AC6">
        <w:t xml:space="preserve"> </w:t>
      </w:r>
      <w:r>
        <w:t>each</w:t>
      </w:r>
      <w:r w:rsidR="00785AC6">
        <w:t xml:space="preserve"> </w:t>
      </w:r>
      <w:r>
        <w:t>of</w:t>
      </w:r>
      <w:r w:rsidR="00785AC6">
        <w:t xml:space="preserve"> </w:t>
      </w:r>
      <w:r>
        <w:t>the</w:t>
      </w:r>
      <w:r w:rsidR="00785AC6">
        <w:t xml:space="preserve"> </w:t>
      </w:r>
      <w:r>
        <w:t>profiles</w:t>
      </w:r>
      <w:r w:rsidR="00785AC6">
        <w:t xml:space="preserve"> </w:t>
      </w:r>
      <w:r>
        <w:t>that</w:t>
      </w:r>
      <w:r w:rsidR="00785AC6">
        <w:t xml:space="preserve"> </w:t>
      </w:r>
      <w:r>
        <w:t>apply</w:t>
      </w:r>
      <w:r w:rsidR="00785AC6">
        <w:t xml:space="preserve"> </w:t>
      </w:r>
      <w:r>
        <w:t>when</w:t>
      </w:r>
      <w:r w:rsidR="00785AC6">
        <w:t xml:space="preserve"> </w:t>
      </w:r>
      <w:r>
        <w:t>there</w:t>
      </w:r>
      <w:r w:rsidR="00785AC6">
        <w:t xml:space="preserve"> </w:t>
      </w:r>
      <w:r>
        <w:t>aren’t</w:t>
      </w:r>
      <w:r w:rsidR="00785AC6">
        <w:t xml:space="preserve"> </w:t>
      </w:r>
      <w:r>
        <w:t>any</w:t>
      </w:r>
      <w:r w:rsidR="00785AC6">
        <w:t xml:space="preserve"> </w:t>
      </w:r>
      <w:r w:rsidRPr="00785AC6">
        <w:rPr>
          <w:rStyle w:val="Literal"/>
        </w:rPr>
        <w:t>[profile.*]</w:t>
      </w:r>
      <w:r w:rsidR="00785AC6">
        <w:t xml:space="preserve"> </w:t>
      </w:r>
      <w:r>
        <w:t>sections</w:t>
      </w:r>
      <w:r w:rsidR="00785AC6">
        <w:t xml:space="preserve"> </w:t>
      </w:r>
      <w:r>
        <w:t>in</w:t>
      </w:r>
      <w:r w:rsidR="00785AC6">
        <w:t xml:space="preserve"> </w:t>
      </w:r>
      <w:r>
        <w:t>the</w:t>
      </w:r>
      <w:r w:rsidR="00785AC6">
        <w:t xml:space="preserve"> </w:t>
      </w:r>
      <w:r>
        <w:t>project’s</w:t>
      </w:r>
      <w:r w:rsidR="00785AC6">
        <w:t xml:space="preserve"> </w:t>
      </w:r>
      <w:r w:rsidRPr="00FD1E86">
        <w:rPr>
          <w:rStyle w:val="EmphasisItalic"/>
        </w:rPr>
        <w:t>Cargo.toml</w:t>
      </w:r>
      <w:r w:rsidR="00785AC6">
        <w:t xml:space="preserve"> </w:t>
      </w:r>
      <w:r>
        <w:t>file.</w:t>
      </w:r>
      <w:r w:rsidR="00785AC6">
        <w:t xml:space="preserve"> </w:t>
      </w:r>
      <w:r>
        <w:t>By</w:t>
      </w:r>
      <w:r w:rsidR="00785AC6">
        <w:t xml:space="preserve"> </w:t>
      </w:r>
      <w:r>
        <w:t>adding</w:t>
      </w:r>
      <w:r w:rsidR="00785AC6">
        <w:t xml:space="preserve"> </w:t>
      </w:r>
      <w:r w:rsidRPr="00785AC6">
        <w:rPr>
          <w:rStyle w:val="Literal"/>
        </w:rPr>
        <w:t>[profile.*]</w:t>
      </w:r>
      <w:r w:rsidR="00785AC6">
        <w:t xml:space="preserve"> </w:t>
      </w:r>
      <w:r>
        <w:t>sections</w:t>
      </w:r>
      <w:r w:rsidR="00785AC6">
        <w:t xml:space="preserve"> </w:t>
      </w:r>
      <w:r>
        <w:t>for</w:t>
      </w:r>
      <w:r w:rsidR="00785AC6">
        <w:t xml:space="preserve"> </w:t>
      </w:r>
      <w:r>
        <w:t>any</w:t>
      </w:r>
      <w:r w:rsidR="00785AC6">
        <w:t xml:space="preserve"> </w:t>
      </w:r>
      <w:r>
        <w:t>profile</w:t>
      </w:r>
      <w:r w:rsidR="00785AC6">
        <w:t xml:space="preserve"> </w:t>
      </w:r>
      <w:r>
        <w:t>we</w:t>
      </w:r>
      <w:r w:rsidR="00785AC6">
        <w:t xml:space="preserve"> </w:t>
      </w:r>
      <w:r>
        <w:t>want</w:t>
      </w:r>
      <w:r w:rsidR="00785AC6">
        <w:t xml:space="preserve"> </w:t>
      </w:r>
      <w:r>
        <w:t>to</w:t>
      </w:r>
      <w:r w:rsidR="00785AC6">
        <w:t xml:space="preserve"> </w:t>
      </w:r>
      <w:r>
        <w:t>customize,</w:t>
      </w:r>
      <w:r w:rsidR="00785AC6">
        <w:t xml:space="preserve"> </w:t>
      </w:r>
      <w:r>
        <w:t>we</w:t>
      </w:r>
      <w:r w:rsidR="00785AC6">
        <w:t xml:space="preserve"> </w:t>
      </w:r>
      <w:r>
        <w:t>can</w:t>
      </w:r>
      <w:r w:rsidR="00785AC6">
        <w:t xml:space="preserve"> </w:t>
      </w:r>
      <w:del w:id="55" w:author="AnneMarieW" w:date="2017-11-28T08:16:00Z">
        <w:r w:rsidDel="00E253AA">
          <w:delText>choose</w:delText>
        </w:r>
        <w:r w:rsidR="00785AC6" w:rsidDel="00E253AA">
          <w:delText xml:space="preserve"> </w:delText>
        </w:r>
        <w:r w:rsidDel="00E253AA">
          <w:delText>to</w:delText>
        </w:r>
        <w:r w:rsidR="00785AC6" w:rsidDel="00E253AA">
          <w:delText xml:space="preserve"> </w:delText>
        </w:r>
      </w:del>
      <w:r>
        <w:t>override</w:t>
      </w:r>
      <w:r w:rsidR="00785AC6">
        <w:t xml:space="preserve"> </w:t>
      </w:r>
      <w:r>
        <w:t>any</w:t>
      </w:r>
      <w:r w:rsidR="00785AC6">
        <w:t xml:space="preserve"> </w:t>
      </w:r>
      <w:r>
        <w:t>subset</w:t>
      </w:r>
      <w:r w:rsidR="00785AC6">
        <w:t xml:space="preserve"> </w:t>
      </w:r>
      <w:r>
        <w:t>of</w:t>
      </w:r>
      <w:r w:rsidR="00785AC6">
        <w:t xml:space="preserve"> </w:t>
      </w:r>
      <w:r>
        <w:t>the</w:t>
      </w:r>
      <w:r w:rsidR="00785AC6">
        <w:t xml:space="preserve"> </w:t>
      </w:r>
      <w:r>
        <w:t>default</w:t>
      </w:r>
      <w:r w:rsidR="00785AC6">
        <w:t xml:space="preserve"> </w:t>
      </w:r>
      <w:r>
        <w:t>settings.</w:t>
      </w:r>
      <w:r w:rsidR="00785AC6">
        <w:t xml:space="preserve"> </w:t>
      </w:r>
      <w:r>
        <w:t>For</w:t>
      </w:r>
      <w:r w:rsidR="00785AC6">
        <w:t xml:space="preserve"> </w:t>
      </w:r>
      <w:r>
        <w:t>example,</w:t>
      </w:r>
      <w:r w:rsidR="00785AC6">
        <w:t xml:space="preserve"> </w:t>
      </w:r>
      <w:r>
        <w:t>here</w:t>
      </w:r>
      <w:r w:rsidR="00785AC6">
        <w:t xml:space="preserve"> </w:t>
      </w:r>
      <w:r>
        <w:t>are</w:t>
      </w:r>
      <w:r w:rsidR="00785AC6">
        <w:t xml:space="preserve"> </w:t>
      </w:r>
      <w:r>
        <w:t>the</w:t>
      </w:r>
      <w:r w:rsidR="00785AC6">
        <w:t xml:space="preserve"> </w:t>
      </w:r>
      <w:r>
        <w:t>default</w:t>
      </w:r>
      <w:r w:rsidR="00785AC6">
        <w:t xml:space="preserve"> </w:t>
      </w:r>
      <w:r>
        <w:t>values</w:t>
      </w:r>
      <w:r w:rsidR="00785AC6">
        <w:t xml:space="preserve"> </w:t>
      </w:r>
      <w:r>
        <w:t>for</w:t>
      </w:r>
      <w:r w:rsidR="00785AC6">
        <w:t xml:space="preserve"> </w:t>
      </w:r>
      <w:r>
        <w:t>the</w:t>
      </w:r>
      <w:r w:rsidR="00785AC6">
        <w:t xml:space="preserve"> </w:t>
      </w:r>
      <w:r w:rsidRPr="00785AC6">
        <w:rPr>
          <w:rStyle w:val="Literal"/>
        </w:rPr>
        <w:t>opt-level</w:t>
      </w:r>
      <w:r w:rsidR="00785AC6">
        <w:t xml:space="preserve"> </w:t>
      </w:r>
      <w:r>
        <w:t>setting</w:t>
      </w:r>
      <w:r w:rsidR="00785AC6">
        <w:t xml:space="preserve"> </w:t>
      </w:r>
      <w:r>
        <w:t>for</w:t>
      </w:r>
      <w:r w:rsidR="00785AC6">
        <w:t xml:space="preserve"> </w:t>
      </w:r>
      <w:r>
        <w:t>the</w:t>
      </w:r>
      <w:r w:rsidR="00785AC6">
        <w:t xml:space="preserve"> </w:t>
      </w:r>
      <w:r w:rsidRPr="00785AC6">
        <w:rPr>
          <w:rStyle w:val="Literal"/>
        </w:rPr>
        <w:t>dev</w:t>
      </w:r>
      <w:r w:rsidR="00785AC6">
        <w:t xml:space="preserve"> </w:t>
      </w:r>
      <w:r>
        <w:t>and</w:t>
      </w:r>
      <w:r w:rsidR="00785AC6">
        <w:t xml:space="preserve"> </w:t>
      </w:r>
      <w:r w:rsidRPr="00785AC6">
        <w:rPr>
          <w:rStyle w:val="Literal"/>
        </w:rPr>
        <w:t>release</w:t>
      </w:r>
      <w:r w:rsidR="00785AC6">
        <w:t xml:space="preserve"> </w:t>
      </w:r>
      <w:r>
        <w:t>profiles:</w:t>
      </w:r>
    </w:p>
    <w:p w14:paraId="742FD574" w14:textId="77777777" w:rsidR="00B63825" w:rsidRPr="00B63825" w:rsidRDefault="00B63825" w:rsidP="00B63825">
      <w:pPr>
        <w:pStyle w:val="ProductionDirective"/>
      </w:pPr>
      <w:del w:id="56" w:author="janelle" w:date="2017-11-21T10:09:00Z">
        <w:r w:rsidDel="006938B0">
          <w:delText xml:space="preserve">Filename: </w:delText>
        </w:r>
      </w:del>
      <w:r>
        <w:t>Cargo.toml</w:t>
      </w:r>
    </w:p>
    <w:p w14:paraId="6A1CB747" w14:textId="77777777" w:rsidR="00FD1E86" w:rsidRPr="00785AC6" w:rsidRDefault="00FD1E86" w:rsidP="00785AC6">
      <w:pPr>
        <w:pStyle w:val="CodeA"/>
      </w:pPr>
      <w:r w:rsidRPr="00785AC6">
        <w:t>[profile.dev]</w:t>
      </w:r>
    </w:p>
    <w:p w14:paraId="6AB00D9C" w14:textId="77777777" w:rsidR="00FD1E86" w:rsidRPr="00785AC6" w:rsidRDefault="00FD1E86" w:rsidP="00785AC6">
      <w:pPr>
        <w:pStyle w:val="CodeB"/>
      </w:pPr>
      <w:r w:rsidRPr="00785AC6">
        <w:t>opt-level</w:t>
      </w:r>
      <w:r w:rsidR="00785AC6">
        <w:t xml:space="preserve"> </w:t>
      </w:r>
      <w:r w:rsidRPr="00785AC6">
        <w:t>=</w:t>
      </w:r>
      <w:r w:rsidR="00785AC6">
        <w:t xml:space="preserve"> </w:t>
      </w:r>
      <w:r w:rsidRPr="00785AC6">
        <w:t>0</w:t>
      </w:r>
    </w:p>
    <w:p w14:paraId="7F070C4F" w14:textId="77777777" w:rsidR="00FD1E86" w:rsidRPr="00785AC6" w:rsidRDefault="00FD1E86" w:rsidP="00785AC6">
      <w:pPr>
        <w:pStyle w:val="CodeB"/>
      </w:pPr>
    </w:p>
    <w:p w14:paraId="4C702F74" w14:textId="77777777" w:rsidR="00FD1E86" w:rsidRPr="00785AC6" w:rsidRDefault="00FD1E86" w:rsidP="00785AC6">
      <w:pPr>
        <w:pStyle w:val="CodeB"/>
      </w:pPr>
      <w:r w:rsidRPr="00785AC6">
        <w:t>[profile.release]</w:t>
      </w:r>
    </w:p>
    <w:p w14:paraId="06D95F9E" w14:textId="77777777" w:rsidR="00FD1E86" w:rsidRPr="00785AC6" w:rsidRDefault="00FD1E86" w:rsidP="00785AC6">
      <w:pPr>
        <w:pStyle w:val="CodeC"/>
      </w:pPr>
      <w:r w:rsidRPr="00785AC6">
        <w:t>opt-level</w:t>
      </w:r>
      <w:r w:rsidR="00785AC6">
        <w:t xml:space="preserve"> </w:t>
      </w:r>
      <w:r w:rsidRPr="00785AC6">
        <w:t>=</w:t>
      </w:r>
      <w:r w:rsidR="00785AC6">
        <w:t xml:space="preserve"> </w:t>
      </w:r>
      <w:r w:rsidRPr="00785AC6">
        <w:t>3</w:t>
      </w:r>
    </w:p>
    <w:p w14:paraId="5C35E825" w14:textId="77777777" w:rsidR="00FD1E86" w:rsidRDefault="00FD1E86" w:rsidP="00FD1E86">
      <w:pPr>
        <w:pStyle w:val="Body"/>
      </w:pPr>
      <w:r>
        <w:t>The</w:t>
      </w:r>
      <w:r w:rsidR="00785AC6">
        <w:t xml:space="preserve"> </w:t>
      </w:r>
      <w:r w:rsidRPr="00785AC6">
        <w:rPr>
          <w:rStyle w:val="Literal"/>
        </w:rPr>
        <w:t>opt-level</w:t>
      </w:r>
      <w:r w:rsidR="00785AC6">
        <w:t xml:space="preserve"> </w:t>
      </w:r>
      <w:r>
        <w:t>setting</w:t>
      </w:r>
      <w:r w:rsidR="00785AC6">
        <w:t xml:space="preserve"> </w:t>
      </w:r>
      <w:r>
        <w:t>controls</w:t>
      </w:r>
      <w:r w:rsidR="00785AC6">
        <w:t xml:space="preserve"> </w:t>
      </w:r>
      <w:del w:id="57" w:author="AnneMarieW" w:date="2017-11-28T08:16:00Z">
        <w:r w:rsidDel="00E253AA">
          <w:delText>how</w:delText>
        </w:r>
        <w:r w:rsidR="00785AC6" w:rsidDel="00E253AA">
          <w:delText xml:space="preserve"> </w:delText>
        </w:r>
        <w:r w:rsidDel="00E253AA">
          <w:delText>many</w:delText>
        </w:r>
        <w:r w:rsidR="00785AC6" w:rsidDel="00E253AA">
          <w:delText xml:space="preserve"> </w:delText>
        </w:r>
      </w:del>
      <w:ins w:id="58" w:author="AnneMarieW" w:date="2017-11-28T08:16:00Z">
        <w:r w:rsidR="00E253AA">
          <w:t xml:space="preserve">the number of </w:t>
        </w:r>
      </w:ins>
      <w:r>
        <w:t>optimizations</w:t>
      </w:r>
      <w:r w:rsidR="00785AC6">
        <w:t xml:space="preserve"> </w:t>
      </w:r>
      <w:r>
        <w:t>Rust</w:t>
      </w:r>
      <w:r w:rsidR="00785AC6">
        <w:t xml:space="preserve"> </w:t>
      </w:r>
      <w:r>
        <w:t>will</w:t>
      </w:r>
      <w:r w:rsidR="00785AC6">
        <w:t xml:space="preserve"> </w:t>
      </w:r>
      <w:r>
        <w:t>apply</w:t>
      </w:r>
      <w:r w:rsidR="00785AC6">
        <w:t xml:space="preserve"> </w:t>
      </w:r>
      <w:r>
        <w:t>to</w:t>
      </w:r>
      <w:r w:rsidR="00785AC6">
        <w:t xml:space="preserve"> </w:t>
      </w:r>
      <w:r>
        <w:t>your</w:t>
      </w:r>
      <w:r w:rsidR="00785AC6">
        <w:t xml:space="preserve"> </w:t>
      </w:r>
      <w:r>
        <w:t>code</w:t>
      </w:r>
      <w:del w:id="59" w:author="AnneMarieW" w:date="2017-11-28T08:17:00Z">
        <w:r w:rsidDel="00E253AA">
          <w:delText>,</w:delText>
        </w:r>
      </w:del>
      <w:r w:rsidR="00785AC6">
        <w:t xml:space="preserve"> </w:t>
      </w:r>
      <w:r>
        <w:t>with</w:t>
      </w:r>
      <w:r w:rsidR="00785AC6">
        <w:t xml:space="preserve"> </w:t>
      </w:r>
      <w:r>
        <w:t>a</w:t>
      </w:r>
      <w:r w:rsidR="00785AC6">
        <w:t xml:space="preserve"> </w:t>
      </w:r>
      <w:r>
        <w:t>range</w:t>
      </w:r>
      <w:r w:rsidR="00785AC6">
        <w:t xml:space="preserve"> </w:t>
      </w:r>
      <w:r>
        <w:t>of</w:t>
      </w:r>
      <w:r w:rsidR="00785AC6">
        <w:t xml:space="preserve"> </w:t>
      </w:r>
      <w:r>
        <w:t>zero</w:t>
      </w:r>
      <w:r w:rsidR="00785AC6">
        <w:t xml:space="preserve"> </w:t>
      </w:r>
      <w:r>
        <w:t>to</w:t>
      </w:r>
      <w:r w:rsidR="00785AC6">
        <w:t xml:space="preserve"> </w:t>
      </w:r>
      <w:r>
        <w:t>three.</w:t>
      </w:r>
      <w:r w:rsidR="00785AC6">
        <w:t xml:space="preserve"> </w:t>
      </w:r>
      <w:r>
        <w:t>Applying</w:t>
      </w:r>
      <w:r w:rsidR="00785AC6">
        <w:t xml:space="preserve"> </w:t>
      </w:r>
      <w:r>
        <w:t>more</w:t>
      </w:r>
      <w:r w:rsidR="00785AC6">
        <w:t xml:space="preserve"> </w:t>
      </w:r>
      <w:r>
        <w:t>optimizations</w:t>
      </w:r>
      <w:r w:rsidR="00785AC6">
        <w:t xml:space="preserve"> </w:t>
      </w:r>
      <w:del w:id="60" w:author="AnneMarieW" w:date="2017-11-28T08:17:00Z">
        <w:r w:rsidDel="00E253AA">
          <w:delText>makes</w:delText>
        </w:r>
        <w:r w:rsidR="00785AC6" w:rsidDel="00E253AA">
          <w:delText xml:space="preserve"> </w:delText>
        </w:r>
      </w:del>
      <w:ins w:id="61" w:author="AnneMarieW" w:date="2017-11-28T08:17:00Z">
        <w:r w:rsidR="00E253AA">
          <w:t xml:space="preserve">extends </w:t>
        </w:r>
      </w:ins>
      <w:r>
        <w:t>compil</w:t>
      </w:r>
      <w:del w:id="62" w:author="AnneMarieW" w:date="2017-11-28T08:19:00Z">
        <w:r w:rsidDel="00E253AA">
          <w:delText>ation</w:delText>
        </w:r>
        <w:r w:rsidR="00785AC6" w:rsidDel="00E253AA">
          <w:delText xml:space="preserve"> </w:delText>
        </w:r>
      </w:del>
      <w:ins w:id="63" w:author="AnneMarieW" w:date="2017-11-28T08:19:00Z">
        <w:r w:rsidR="00E253AA">
          <w:t xml:space="preserve">ing </w:t>
        </w:r>
      </w:ins>
      <w:r>
        <w:t>t</w:t>
      </w:r>
      <w:del w:id="64" w:author="AnneMarieW" w:date="2017-11-28T08:17:00Z">
        <w:r w:rsidDel="00E253AA">
          <w:delText>ake</w:delText>
        </w:r>
        <w:r w:rsidR="00785AC6" w:rsidDel="00E253AA">
          <w:delText xml:space="preserve"> </w:delText>
        </w:r>
        <w:r w:rsidDel="00E253AA">
          <w:delText>longer</w:delText>
        </w:r>
      </w:del>
      <w:ins w:id="65" w:author="AnneMarieW" w:date="2017-11-28T08:17:00Z">
        <w:r w:rsidR="00E253AA">
          <w:t>ime</w:t>
        </w:r>
      </w:ins>
      <w:r>
        <w:t>,</w:t>
      </w:r>
      <w:r w:rsidR="00785AC6">
        <w:t xml:space="preserve"> </w:t>
      </w:r>
      <w:r>
        <w:t>so</w:t>
      </w:r>
      <w:r w:rsidR="00785AC6">
        <w:t xml:space="preserve"> </w:t>
      </w:r>
      <w:r>
        <w:t>if</w:t>
      </w:r>
      <w:r w:rsidR="00785AC6">
        <w:t xml:space="preserve"> </w:t>
      </w:r>
      <w:r>
        <w:t>you’re</w:t>
      </w:r>
      <w:r w:rsidR="00785AC6">
        <w:t xml:space="preserve"> </w:t>
      </w:r>
      <w:r>
        <w:t>in</w:t>
      </w:r>
      <w:r w:rsidR="00785AC6">
        <w:t xml:space="preserve"> </w:t>
      </w:r>
      <w:r>
        <w:t>development</w:t>
      </w:r>
      <w:r w:rsidR="00785AC6">
        <w:t xml:space="preserve"> </w:t>
      </w:r>
      <w:r>
        <w:t>and</w:t>
      </w:r>
      <w:r w:rsidR="00785AC6">
        <w:t xml:space="preserve"> </w:t>
      </w:r>
      <w:r>
        <w:t>compiling</w:t>
      </w:r>
      <w:r w:rsidR="00785AC6">
        <w:t xml:space="preserve"> </w:t>
      </w:r>
      <w:ins w:id="66" w:author="AnneMarieW" w:date="2017-11-28T08:18:00Z">
        <w:r w:rsidR="00E253AA">
          <w:t xml:space="preserve">your code </w:t>
        </w:r>
      </w:ins>
      <w:del w:id="67" w:author="AnneMarieW" w:date="2017-11-28T08:17:00Z">
        <w:r w:rsidDel="00E253AA">
          <w:delText>very</w:delText>
        </w:r>
        <w:r w:rsidR="00785AC6" w:rsidDel="00E253AA">
          <w:delText xml:space="preserve"> </w:delText>
        </w:r>
      </w:del>
      <w:r>
        <w:t>often,</w:t>
      </w:r>
      <w:r w:rsidR="00785AC6">
        <w:t xml:space="preserve"> </w:t>
      </w:r>
      <w:r>
        <w:t>you</w:t>
      </w:r>
      <w:del w:id="68" w:author="AnneMarieW" w:date="2017-11-28T08:18:00Z">
        <w:r w:rsidDel="00E253AA">
          <w:delText>’d</w:delText>
        </w:r>
        <w:r w:rsidR="00785AC6" w:rsidDel="00E253AA">
          <w:delText xml:space="preserve"> </w:delText>
        </w:r>
      </w:del>
      <w:ins w:id="69" w:author="AnneMarieW" w:date="2017-11-28T08:18:00Z">
        <w:r w:rsidR="00E253AA">
          <w:t xml:space="preserve"> </w:t>
        </w:r>
      </w:ins>
      <w:r>
        <w:t>want</w:t>
      </w:r>
      <w:r w:rsidR="00785AC6">
        <w:t xml:space="preserve"> </w:t>
      </w:r>
      <w:ins w:id="70" w:author="AnneMarieW" w:date="2017-11-28T08:18:00Z">
        <w:r w:rsidR="00E253AA">
          <w:t xml:space="preserve">faster </w:t>
        </w:r>
      </w:ins>
      <w:r>
        <w:t>compiling</w:t>
      </w:r>
      <w:r w:rsidR="00785AC6">
        <w:t xml:space="preserve"> </w:t>
      </w:r>
      <w:ins w:id="71" w:author="AnneMarieW" w:date="2017-11-28T08:18:00Z">
        <w:r w:rsidR="00E253AA">
          <w:t xml:space="preserve">even </w:t>
        </w:r>
      </w:ins>
      <w:del w:id="72" w:author="AnneMarieW" w:date="2017-11-28T08:18:00Z">
        <w:r w:rsidDel="00E253AA">
          <w:delText>to</w:delText>
        </w:r>
        <w:r w:rsidR="00785AC6" w:rsidDel="00E253AA">
          <w:delText xml:space="preserve"> </w:delText>
        </w:r>
        <w:r w:rsidDel="00E253AA">
          <w:delText>be</w:delText>
        </w:r>
        <w:r w:rsidR="00785AC6" w:rsidDel="00E253AA">
          <w:delText xml:space="preserve"> </w:delText>
        </w:r>
        <w:r w:rsidDel="00E253AA">
          <w:delText>fast</w:delText>
        </w:r>
        <w:r w:rsidR="00785AC6" w:rsidDel="00E253AA">
          <w:delText xml:space="preserve"> </w:delText>
        </w:r>
      </w:del>
      <w:r>
        <w:t>at</w:t>
      </w:r>
      <w:r w:rsidR="00785AC6">
        <w:t xml:space="preserve"> </w:t>
      </w:r>
      <w:r>
        <w:t>the</w:t>
      </w:r>
      <w:r w:rsidR="00785AC6">
        <w:t xml:space="preserve"> </w:t>
      </w:r>
      <w:r>
        <w:t>expense</w:t>
      </w:r>
      <w:r w:rsidR="00785AC6">
        <w:t xml:space="preserve"> </w:t>
      </w:r>
      <w:r>
        <w:t>of</w:t>
      </w:r>
      <w:r w:rsidR="00785AC6">
        <w:t xml:space="preserve"> </w:t>
      </w:r>
      <w:r>
        <w:t>the</w:t>
      </w:r>
      <w:r w:rsidR="00785AC6">
        <w:t xml:space="preserve"> </w:t>
      </w:r>
      <w:r>
        <w:t>resulting</w:t>
      </w:r>
      <w:r w:rsidR="00785AC6">
        <w:t xml:space="preserve"> </w:t>
      </w:r>
      <w:r>
        <w:t>code</w:t>
      </w:r>
      <w:r w:rsidR="00785AC6">
        <w:t xml:space="preserve"> </w:t>
      </w:r>
      <w:r>
        <w:t>running</w:t>
      </w:r>
      <w:r w:rsidR="00785AC6">
        <w:t xml:space="preserve"> </w:t>
      </w:r>
      <w:r>
        <w:t>slower.</w:t>
      </w:r>
      <w:r w:rsidR="00785AC6">
        <w:t xml:space="preserve"> </w:t>
      </w:r>
      <w:r>
        <w:t>That</w:t>
      </w:r>
      <w:del w:id="73" w:author="AnneMarieW" w:date="2017-11-28T08:18:00Z">
        <w:r w:rsidDel="00E253AA">
          <w:delText>’</w:delText>
        </w:r>
      </w:del>
      <w:ins w:id="74" w:author="AnneMarieW" w:date="2017-11-28T08:18:00Z">
        <w:r w:rsidR="00E253AA">
          <w:t xml:space="preserve"> i</w:t>
        </w:r>
      </w:ins>
      <w:r>
        <w:t>s</w:t>
      </w:r>
      <w:r w:rsidR="00785AC6">
        <w:t xml:space="preserve"> </w:t>
      </w:r>
      <w:del w:id="75" w:author="AnneMarieW" w:date="2017-11-28T08:18:00Z">
        <w:r w:rsidDel="00E253AA">
          <w:delText>why</w:delText>
        </w:r>
      </w:del>
      <w:ins w:id="76" w:author="AnneMarieW" w:date="2017-11-28T08:18:00Z">
        <w:r w:rsidR="00E253AA">
          <w:t>the reason</w:t>
        </w:r>
      </w:ins>
      <w:r w:rsidR="00785AC6">
        <w:t xml:space="preserve"> </w:t>
      </w:r>
      <w:r>
        <w:t>the</w:t>
      </w:r>
      <w:r w:rsidR="00785AC6">
        <w:t xml:space="preserve"> </w:t>
      </w:r>
      <w:r>
        <w:t>default</w:t>
      </w:r>
      <w:r w:rsidR="00785AC6">
        <w:t xml:space="preserve"> </w:t>
      </w:r>
      <w:r w:rsidRPr="00785AC6">
        <w:rPr>
          <w:rStyle w:val="Literal"/>
        </w:rPr>
        <w:t>opt-level</w:t>
      </w:r>
      <w:r w:rsidR="00785AC6">
        <w:t xml:space="preserve"> </w:t>
      </w:r>
      <w:r>
        <w:t>for</w:t>
      </w:r>
      <w:r w:rsidR="00785AC6">
        <w:t xml:space="preserve"> </w:t>
      </w:r>
      <w:r w:rsidRPr="00785AC6">
        <w:rPr>
          <w:rStyle w:val="Literal"/>
        </w:rPr>
        <w:t>dev</w:t>
      </w:r>
      <w:r w:rsidR="00785AC6">
        <w:t xml:space="preserve"> </w:t>
      </w:r>
      <w:r>
        <w:t>is</w:t>
      </w:r>
      <w:r w:rsidR="00785AC6">
        <w:t xml:space="preserve"> </w:t>
      </w:r>
      <w:r w:rsidRPr="00785AC6">
        <w:rPr>
          <w:rStyle w:val="Literal"/>
        </w:rPr>
        <w:t>0</w:t>
      </w:r>
      <w:r>
        <w:t>.</w:t>
      </w:r>
      <w:r w:rsidR="00785AC6">
        <w:t xml:space="preserve"> </w:t>
      </w:r>
      <w:r>
        <w:t>When</w:t>
      </w:r>
      <w:r w:rsidR="00785AC6">
        <w:t xml:space="preserve"> </w:t>
      </w:r>
      <w:r>
        <w:t>you’re</w:t>
      </w:r>
      <w:r w:rsidR="00785AC6">
        <w:t xml:space="preserve"> </w:t>
      </w:r>
      <w:r>
        <w:t>ready</w:t>
      </w:r>
      <w:r w:rsidR="00785AC6">
        <w:t xml:space="preserve"> </w:t>
      </w:r>
      <w:r>
        <w:t>to</w:t>
      </w:r>
      <w:r w:rsidR="00785AC6">
        <w:t xml:space="preserve"> </w:t>
      </w:r>
      <w:r>
        <w:t>release</w:t>
      </w:r>
      <w:ins w:id="77" w:author="AnneMarieW" w:date="2017-11-28T08:18:00Z">
        <w:r w:rsidR="00E253AA">
          <w:t xml:space="preserve"> your code</w:t>
        </w:r>
      </w:ins>
      <w:r>
        <w:t>,</w:t>
      </w:r>
      <w:r w:rsidR="00785AC6">
        <w:t xml:space="preserve"> </w:t>
      </w:r>
      <w:r>
        <w:t>it’s</w:t>
      </w:r>
      <w:r w:rsidR="00785AC6">
        <w:t xml:space="preserve"> </w:t>
      </w:r>
      <w:r>
        <w:t>be</w:t>
      </w:r>
      <w:ins w:id="78" w:author="AnneMarieW" w:date="2017-11-28T08:19:00Z">
        <w:r w:rsidR="00E253AA">
          <w:t>s</w:t>
        </w:r>
      </w:ins>
      <w:r>
        <w:t>t</w:t>
      </w:r>
      <w:del w:id="79" w:author="AnneMarieW" w:date="2017-11-28T08:19:00Z">
        <w:r w:rsidDel="00E253AA">
          <w:delText>ter</w:delText>
        </w:r>
      </w:del>
      <w:r w:rsidR="00785AC6">
        <w:t xml:space="preserve"> </w:t>
      </w:r>
      <w:r>
        <w:t>to</w:t>
      </w:r>
      <w:r w:rsidR="00785AC6">
        <w:t xml:space="preserve"> </w:t>
      </w:r>
      <w:r>
        <w:t>spend</w:t>
      </w:r>
      <w:r w:rsidR="00785AC6">
        <w:t xml:space="preserve"> </w:t>
      </w:r>
      <w:r>
        <w:t>more</w:t>
      </w:r>
      <w:r w:rsidR="00785AC6">
        <w:t xml:space="preserve"> </w:t>
      </w:r>
      <w:r>
        <w:t>time</w:t>
      </w:r>
      <w:r w:rsidR="00785AC6">
        <w:t xml:space="preserve"> </w:t>
      </w:r>
      <w:r>
        <w:t>compiling.</w:t>
      </w:r>
      <w:r w:rsidR="00785AC6">
        <w:t xml:space="preserve"> </w:t>
      </w:r>
      <w:r>
        <w:t>You’ll</w:t>
      </w:r>
      <w:r w:rsidR="00785AC6">
        <w:t xml:space="preserve"> </w:t>
      </w:r>
      <w:r>
        <w:t>only</w:t>
      </w:r>
      <w:r w:rsidR="00785AC6">
        <w:t xml:space="preserve"> </w:t>
      </w:r>
      <w:del w:id="80" w:author="AnneMarieW" w:date="2017-11-28T08:19:00Z">
        <w:r w:rsidDel="00E253AA">
          <w:delText>be</w:delText>
        </w:r>
        <w:r w:rsidR="00785AC6" w:rsidDel="00E253AA">
          <w:delText xml:space="preserve"> </w:delText>
        </w:r>
      </w:del>
      <w:r>
        <w:t>compil</w:t>
      </w:r>
      <w:ins w:id="81" w:author="AnneMarieW" w:date="2017-11-28T08:19:00Z">
        <w:r w:rsidR="00E253AA">
          <w:t>e</w:t>
        </w:r>
      </w:ins>
      <w:del w:id="82" w:author="AnneMarieW" w:date="2017-11-28T08:19:00Z">
        <w:r w:rsidDel="00E253AA">
          <w:delText>ing</w:delText>
        </w:r>
      </w:del>
      <w:r w:rsidR="00785AC6">
        <w:t xml:space="preserve"> </w:t>
      </w:r>
      <w:r>
        <w:t>in</w:t>
      </w:r>
      <w:r w:rsidR="00785AC6">
        <w:t xml:space="preserve"> </w:t>
      </w:r>
      <w:r>
        <w:t>release</w:t>
      </w:r>
      <w:r w:rsidR="00785AC6">
        <w:t xml:space="preserve"> </w:t>
      </w:r>
      <w:r>
        <w:t>mode</w:t>
      </w:r>
      <w:r w:rsidR="00785AC6">
        <w:t xml:space="preserve"> </w:t>
      </w:r>
      <w:r>
        <w:t>once</w:t>
      </w:r>
      <w:del w:id="83" w:author="AnneMarieW" w:date="2017-11-28T08:19:00Z">
        <w:r w:rsidDel="00E253AA">
          <w:delText>,</w:delText>
        </w:r>
      </w:del>
      <w:r w:rsidR="00785AC6">
        <w:t xml:space="preserve"> </w:t>
      </w:r>
      <w:r>
        <w:t>and</w:t>
      </w:r>
      <w:r w:rsidR="00785AC6">
        <w:t xml:space="preserve"> </w:t>
      </w:r>
      <w:r>
        <w:t>run</w:t>
      </w:r>
      <w:del w:id="84" w:author="AnneMarieW" w:date="2017-11-28T08:19:00Z">
        <w:r w:rsidDel="00E253AA">
          <w:delText>ning</w:delText>
        </w:r>
      </w:del>
      <w:r w:rsidR="00785AC6">
        <w:t xml:space="preserve"> </w:t>
      </w:r>
      <w:r>
        <w:t>the</w:t>
      </w:r>
      <w:r w:rsidR="00785AC6">
        <w:t xml:space="preserve"> </w:t>
      </w:r>
      <w:r>
        <w:t>compiled</w:t>
      </w:r>
      <w:r w:rsidR="00785AC6">
        <w:t xml:space="preserve"> </w:t>
      </w:r>
      <w:r>
        <w:t>program</w:t>
      </w:r>
      <w:r w:rsidR="00785AC6">
        <w:t xml:space="preserve"> </w:t>
      </w:r>
      <w:r>
        <w:t>many</w:t>
      </w:r>
      <w:r w:rsidR="00785AC6">
        <w:t xml:space="preserve"> </w:t>
      </w:r>
      <w:r>
        <w:t>times,</w:t>
      </w:r>
      <w:r w:rsidR="00785AC6">
        <w:t xml:space="preserve"> </w:t>
      </w:r>
      <w:r>
        <w:t>so</w:t>
      </w:r>
      <w:r w:rsidR="00785AC6">
        <w:t xml:space="preserve"> </w:t>
      </w:r>
      <w:r>
        <w:t>release</w:t>
      </w:r>
      <w:r w:rsidR="00785AC6">
        <w:t xml:space="preserve"> </w:t>
      </w:r>
      <w:r>
        <w:t>mode</w:t>
      </w:r>
      <w:r w:rsidR="00785AC6">
        <w:t xml:space="preserve"> </w:t>
      </w:r>
      <w:r>
        <w:t>trades</w:t>
      </w:r>
      <w:r w:rsidR="00785AC6">
        <w:t xml:space="preserve"> </w:t>
      </w:r>
      <w:r>
        <w:t>longer</w:t>
      </w:r>
      <w:r w:rsidR="00785AC6">
        <w:t xml:space="preserve"> </w:t>
      </w:r>
      <w:r>
        <w:lastRenderedPageBreak/>
        <w:t>compile</w:t>
      </w:r>
      <w:r w:rsidR="00785AC6">
        <w:t xml:space="preserve"> </w:t>
      </w:r>
      <w:r>
        <w:t>time</w:t>
      </w:r>
      <w:r w:rsidR="00785AC6">
        <w:t xml:space="preserve"> </w:t>
      </w:r>
      <w:r>
        <w:t>for</w:t>
      </w:r>
      <w:r w:rsidR="00785AC6">
        <w:t xml:space="preserve"> </w:t>
      </w:r>
      <w:r>
        <w:t>code</w:t>
      </w:r>
      <w:r w:rsidR="00785AC6">
        <w:t xml:space="preserve"> </w:t>
      </w:r>
      <w:r>
        <w:t>that</w:t>
      </w:r>
      <w:r w:rsidR="00785AC6">
        <w:t xml:space="preserve"> </w:t>
      </w:r>
      <w:r>
        <w:t>runs</w:t>
      </w:r>
      <w:r w:rsidR="00785AC6">
        <w:t xml:space="preserve"> </w:t>
      </w:r>
      <w:r>
        <w:t>faster.</w:t>
      </w:r>
      <w:r w:rsidR="00785AC6">
        <w:t xml:space="preserve"> </w:t>
      </w:r>
      <w:r>
        <w:t>That</w:t>
      </w:r>
      <w:del w:id="85" w:author="AnneMarieW" w:date="2017-11-28T08:20:00Z">
        <w:r w:rsidDel="00E253AA">
          <w:delText>’</w:delText>
        </w:r>
      </w:del>
      <w:ins w:id="86" w:author="AnneMarieW" w:date="2017-11-28T08:20:00Z">
        <w:r w:rsidR="00E253AA">
          <w:t xml:space="preserve"> i</w:t>
        </w:r>
      </w:ins>
      <w:r>
        <w:t>s</w:t>
      </w:r>
      <w:r w:rsidR="00785AC6">
        <w:t xml:space="preserve"> </w:t>
      </w:r>
      <w:del w:id="87" w:author="AnneMarieW" w:date="2017-11-28T08:20:00Z">
        <w:r w:rsidDel="00E253AA">
          <w:delText>why</w:delText>
        </w:r>
      </w:del>
      <w:ins w:id="88" w:author="AnneMarieW" w:date="2017-11-28T08:20:00Z">
        <w:r w:rsidR="00E253AA">
          <w:t>the reason</w:t>
        </w:r>
      </w:ins>
      <w:r w:rsidR="00785AC6">
        <w:t xml:space="preserve"> </w:t>
      </w:r>
      <w:r>
        <w:t>the</w:t>
      </w:r>
      <w:r w:rsidR="00785AC6">
        <w:t xml:space="preserve"> </w:t>
      </w:r>
      <w:r>
        <w:t>default</w:t>
      </w:r>
      <w:r w:rsidR="00785AC6">
        <w:t xml:space="preserve"> </w:t>
      </w:r>
      <w:r w:rsidRPr="00785AC6">
        <w:rPr>
          <w:rStyle w:val="Literal"/>
        </w:rPr>
        <w:t>opt-level</w:t>
      </w:r>
      <w:r w:rsidR="00785AC6">
        <w:t xml:space="preserve"> </w:t>
      </w:r>
      <w:r>
        <w:t>for</w:t>
      </w:r>
      <w:r w:rsidR="00785AC6">
        <w:t xml:space="preserve"> </w:t>
      </w:r>
      <w:r>
        <w:t>the</w:t>
      </w:r>
      <w:r w:rsidR="00785AC6">
        <w:t xml:space="preserve"> </w:t>
      </w:r>
      <w:r w:rsidRPr="00785AC6">
        <w:rPr>
          <w:rStyle w:val="Literal"/>
        </w:rPr>
        <w:t>release</w:t>
      </w:r>
      <w:r w:rsidR="00785AC6">
        <w:t xml:space="preserve"> </w:t>
      </w:r>
      <w:r>
        <w:t>profile</w:t>
      </w:r>
      <w:r w:rsidR="00785AC6">
        <w:t xml:space="preserve"> </w:t>
      </w:r>
      <w:r>
        <w:t>is</w:t>
      </w:r>
      <w:r w:rsidR="00785AC6">
        <w:t xml:space="preserve"> </w:t>
      </w:r>
      <w:r w:rsidRPr="00785AC6">
        <w:rPr>
          <w:rStyle w:val="Literal"/>
        </w:rPr>
        <w:t>3</w:t>
      </w:r>
      <w:r>
        <w:t>.</w:t>
      </w:r>
    </w:p>
    <w:p w14:paraId="1B17B2AE" w14:textId="77777777" w:rsidR="00FD1E86" w:rsidRDefault="00FD1E86" w:rsidP="00785AC6">
      <w:pPr>
        <w:pStyle w:val="Body"/>
        <w:rPr>
          <w:szCs w:val="24"/>
        </w:rPr>
      </w:pPr>
      <w:r>
        <w:t>We</w:t>
      </w:r>
      <w:r w:rsidR="00785AC6">
        <w:t xml:space="preserve"> </w:t>
      </w:r>
      <w:r>
        <w:t>can</w:t>
      </w:r>
      <w:del w:id="89" w:author="AnneMarieW" w:date="2017-11-28T08:21:00Z">
        <w:r w:rsidR="00785AC6" w:rsidDel="00E253AA">
          <w:delText xml:space="preserve"> </w:delText>
        </w:r>
        <w:r w:rsidDel="00E253AA">
          <w:delText>choose</w:delText>
        </w:r>
        <w:r w:rsidR="00785AC6" w:rsidDel="00E253AA">
          <w:delText xml:space="preserve"> </w:delText>
        </w:r>
        <w:r w:rsidDel="00E253AA">
          <w:delText>to</w:delText>
        </w:r>
      </w:del>
      <w:r w:rsidR="00785AC6">
        <w:t xml:space="preserve"> </w:t>
      </w:r>
      <w:r>
        <w:t>override</w:t>
      </w:r>
      <w:r w:rsidR="00785AC6">
        <w:t xml:space="preserve"> </w:t>
      </w:r>
      <w:r>
        <w:t>any</w:t>
      </w:r>
      <w:r w:rsidR="00785AC6">
        <w:t xml:space="preserve"> </w:t>
      </w:r>
      <w:r>
        <w:t>default</w:t>
      </w:r>
      <w:r w:rsidR="00785AC6">
        <w:t xml:space="preserve"> </w:t>
      </w:r>
      <w:r>
        <w:t>setting</w:t>
      </w:r>
      <w:r w:rsidR="00785AC6">
        <w:t xml:space="preserve"> </w:t>
      </w:r>
      <w:r>
        <w:t>by</w:t>
      </w:r>
      <w:r w:rsidR="00785AC6">
        <w:t xml:space="preserve"> </w:t>
      </w:r>
      <w:r>
        <w:t>adding</w:t>
      </w:r>
      <w:r w:rsidR="00785AC6">
        <w:t xml:space="preserve"> </w:t>
      </w:r>
      <w:r>
        <w:t>a</w:t>
      </w:r>
      <w:r w:rsidR="00785AC6">
        <w:t xml:space="preserve"> </w:t>
      </w:r>
      <w:r>
        <w:t>different</w:t>
      </w:r>
      <w:r w:rsidR="00785AC6">
        <w:t xml:space="preserve"> </w:t>
      </w:r>
      <w:r>
        <w:t>value</w:t>
      </w:r>
      <w:r w:rsidR="00785AC6">
        <w:t xml:space="preserve"> </w:t>
      </w:r>
      <w:r>
        <w:t>for</w:t>
      </w:r>
      <w:r w:rsidR="00785AC6">
        <w:t xml:space="preserve"> </w:t>
      </w:r>
      <w:del w:id="90" w:author="AnneMarieW" w:date="2017-11-28T08:21:00Z">
        <w:r w:rsidDel="00E253AA">
          <w:delText>them</w:delText>
        </w:r>
        <w:r w:rsidR="00785AC6" w:rsidDel="00E253AA">
          <w:delText xml:space="preserve"> </w:delText>
        </w:r>
      </w:del>
      <w:ins w:id="91" w:author="AnneMarieW" w:date="2017-11-28T08:21:00Z">
        <w:r w:rsidR="00E253AA">
          <w:t xml:space="preserve">it </w:t>
        </w:r>
      </w:ins>
      <w:r>
        <w:t>in</w:t>
      </w:r>
      <w:r w:rsidR="00785AC6">
        <w:t xml:space="preserve"> </w:t>
      </w:r>
      <w:r w:rsidRPr="00FD1E86">
        <w:rPr>
          <w:rStyle w:val="EmphasisItalic"/>
        </w:rPr>
        <w:t>Cargo.toml</w:t>
      </w:r>
      <w:r>
        <w:t>.</w:t>
      </w:r>
      <w:r w:rsidR="00785AC6">
        <w:t xml:space="preserve"> </w:t>
      </w:r>
      <w:ins w:id="92" w:author="AnneMarieW" w:date="2017-11-28T08:22:00Z">
        <w:r w:rsidR="00E253AA">
          <w:t xml:space="preserve">For example, </w:t>
        </w:r>
      </w:ins>
      <w:del w:id="93" w:author="AnneMarieW" w:date="2017-11-28T08:22:00Z">
        <w:r w:rsidDel="00E253AA">
          <w:delText>I</w:delText>
        </w:r>
      </w:del>
      <w:ins w:id="94" w:author="AnneMarieW" w:date="2017-11-28T08:22:00Z">
        <w:r w:rsidR="00E253AA">
          <w:t>i</w:t>
        </w:r>
      </w:ins>
      <w:r>
        <w:t>f</w:t>
      </w:r>
      <w:r w:rsidR="00785AC6">
        <w:t xml:space="preserve"> </w:t>
      </w:r>
      <w:r>
        <w:t>we</w:t>
      </w:r>
      <w:r w:rsidR="00785AC6">
        <w:t xml:space="preserve"> </w:t>
      </w:r>
      <w:r>
        <w:t>want</w:t>
      </w:r>
      <w:del w:id="95" w:author="AnneMarieW" w:date="2017-11-28T08:21:00Z">
        <w:r w:rsidDel="00E253AA">
          <w:delText>ed</w:delText>
        </w:r>
      </w:del>
      <w:r w:rsidR="00785AC6">
        <w:t xml:space="preserve"> </w:t>
      </w:r>
      <w:r>
        <w:t>to</w:t>
      </w:r>
      <w:r w:rsidR="00785AC6">
        <w:t xml:space="preserve"> </w:t>
      </w:r>
      <w:r>
        <w:t>use</w:t>
      </w:r>
      <w:r w:rsidR="00785AC6">
        <w:t xml:space="preserve"> </w:t>
      </w:r>
      <w:r>
        <w:t>optimization</w:t>
      </w:r>
      <w:r w:rsidR="00785AC6">
        <w:t xml:space="preserve"> </w:t>
      </w:r>
      <w:r>
        <w:t>level</w:t>
      </w:r>
      <w:r w:rsidR="00785AC6">
        <w:t xml:space="preserve"> </w:t>
      </w:r>
      <w:r>
        <w:t>1</w:t>
      </w:r>
      <w:r w:rsidR="00785AC6">
        <w:t xml:space="preserve"> </w:t>
      </w:r>
      <w:r>
        <w:t>in</w:t>
      </w:r>
      <w:r w:rsidR="00785AC6">
        <w:t xml:space="preserve"> </w:t>
      </w:r>
      <w:r>
        <w:t>the</w:t>
      </w:r>
      <w:r w:rsidR="00785AC6">
        <w:t xml:space="preserve"> </w:t>
      </w:r>
      <w:r>
        <w:t>development</w:t>
      </w:r>
      <w:r w:rsidR="00785AC6">
        <w:t xml:space="preserve"> </w:t>
      </w:r>
      <w:r>
        <w:t>profile,</w:t>
      </w:r>
      <w:r w:rsidR="00785AC6">
        <w:t xml:space="preserve"> </w:t>
      </w:r>
      <w:del w:id="96" w:author="AnneMarieW" w:date="2017-11-28T08:22:00Z">
        <w:r w:rsidDel="00E253AA">
          <w:delText>for</w:delText>
        </w:r>
        <w:r w:rsidR="00785AC6" w:rsidDel="00E253AA">
          <w:delText xml:space="preserve"> </w:delText>
        </w:r>
        <w:r w:rsidDel="00E253AA">
          <w:delText>example,</w:delText>
        </w:r>
        <w:r w:rsidR="00785AC6" w:rsidDel="00E253AA">
          <w:delText xml:space="preserve"> </w:delText>
        </w:r>
      </w:del>
      <w:r>
        <w:t>we</w:t>
      </w:r>
      <w:r w:rsidR="00785AC6">
        <w:t xml:space="preserve"> </w:t>
      </w:r>
      <w:r>
        <w:t>can</w:t>
      </w:r>
      <w:r w:rsidR="00785AC6">
        <w:t xml:space="preserve"> </w:t>
      </w:r>
      <w:r>
        <w:t>add</w:t>
      </w:r>
      <w:r w:rsidR="00785AC6">
        <w:t xml:space="preserve"> </w:t>
      </w:r>
      <w:r>
        <w:t>these</w:t>
      </w:r>
      <w:r w:rsidR="00785AC6">
        <w:t xml:space="preserve"> </w:t>
      </w:r>
      <w:r>
        <w:t>two</w:t>
      </w:r>
      <w:r w:rsidR="00785AC6">
        <w:t xml:space="preserve"> </w:t>
      </w:r>
      <w:r>
        <w:t>lines</w:t>
      </w:r>
      <w:r w:rsidR="00785AC6">
        <w:t xml:space="preserve"> </w:t>
      </w:r>
      <w:r>
        <w:t>to</w:t>
      </w:r>
      <w:r w:rsidR="00785AC6">
        <w:t xml:space="preserve"> </w:t>
      </w:r>
      <w:r>
        <w:t>our</w:t>
      </w:r>
      <w:r w:rsidR="00785AC6">
        <w:t xml:space="preserve"> </w:t>
      </w:r>
      <w:r>
        <w:t>project’s</w:t>
      </w:r>
      <w:r w:rsidR="00785AC6">
        <w:t xml:space="preserve"> </w:t>
      </w:r>
      <w:r w:rsidRPr="00FD1E86">
        <w:rPr>
          <w:rStyle w:val="EmphasisItalic"/>
        </w:rPr>
        <w:t>Cargo.toml</w:t>
      </w:r>
      <w:ins w:id="97" w:author="AnneMarieW" w:date="2017-11-28T08:22:00Z">
        <w:r w:rsidR="00581D2E" w:rsidRPr="00581D2E">
          <w:rPr>
            <w:rPrChange w:id="98" w:author="AnneMarieW" w:date="2017-11-28T08:22:00Z">
              <w:rPr>
                <w:rStyle w:val="EmphasisItalic"/>
              </w:rPr>
            </w:rPrChange>
          </w:rPr>
          <w:t xml:space="preserve"> file</w:t>
        </w:r>
      </w:ins>
      <w:r>
        <w:t>:</w:t>
      </w:r>
    </w:p>
    <w:p w14:paraId="772E6B83" w14:textId="77777777" w:rsidR="00FD1E86" w:rsidRDefault="00FD1E86" w:rsidP="00785AC6">
      <w:pPr>
        <w:pStyle w:val="ProductionDirective"/>
      </w:pPr>
      <w:del w:id="99" w:author="janelle" w:date="2017-11-21T10:10:00Z">
        <w:r w:rsidDel="006938B0">
          <w:delText>Filename:</w:delText>
        </w:r>
        <w:r w:rsidR="00785AC6" w:rsidDel="006938B0">
          <w:delText xml:space="preserve"> </w:delText>
        </w:r>
      </w:del>
      <w:r>
        <w:t>Cargo.toml</w:t>
      </w:r>
    </w:p>
    <w:p w14:paraId="4ADF8A88" w14:textId="77777777" w:rsidR="00FD1E86" w:rsidRPr="00844398" w:rsidRDefault="00FD1E86" w:rsidP="00785AC6">
      <w:pPr>
        <w:pStyle w:val="CodeA"/>
      </w:pPr>
      <w:r w:rsidRPr="00785AC6">
        <w:t>[profile.dev]</w:t>
      </w:r>
    </w:p>
    <w:p w14:paraId="7CD26CAD" w14:textId="77777777" w:rsidR="00FD1E86" w:rsidRPr="00785AC6" w:rsidRDefault="00FD1E86" w:rsidP="00785AC6">
      <w:pPr>
        <w:pStyle w:val="CodeC"/>
      </w:pPr>
      <w:r w:rsidRPr="00785AC6">
        <w:t>opt-level</w:t>
      </w:r>
      <w:r w:rsidR="00785AC6">
        <w:t xml:space="preserve"> </w:t>
      </w:r>
      <w:r w:rsidRPr="00785AC6">
        <w:t>=</w:t>
      </w:r>
      <w:r w:rsidR="00785AC6">
        <w:t xml:space="preserve"> </w:t>
      </w:r>
      <w:r w:rsidRPr="00785AC6">
        <w:t>1</w:t>
      </w:r>
    </w:p>
    <w:p w14:paraId="2FA030EB" w14:textId="77777777" w:rsidR="00FD1E86" w:rsidRDefault="00FD1E86" w:rsidP="00FD1E86">
      <w:pPr>
        <w:pStyle w:val="Body"/>
      </w:pPr>
      <w:r>
        <w:t>This</w:t>
      </w:r>
      <w:r w:rsidR="00785AC6">
        <w:t xml:space="preserve"> </w:t>
      </w:r>
      <w:ins w:id="100" w:author="AnneMarieW" w:date="2017-11-28T08:22:00Z">
        <w:r w:rsidR="00733759">
          <w:t xml:space="preserve">code </w:t>
        </w:r>
      </w:ins>
      <w:r>
        <w:t>overrides</w:t>
      </w:r>
      <w:r w:rsidR="00785AC6">
        <w:t xml:space="preserve"> </w:t>
      </w:r>
      <w:r>
        <w:t>the</w:t>
      </w:r>
      <w:r w:rsidR="00785AC6">
        <w:t xml:space="preserve"> </w:t>
      </w:r>
      <w:r>
        <w:t>default</w:t>
      </w:r>
      <w:r w:rsidR="00785AC6">
        <w:t xml:space="preserve"> </w:t>
      </w:r>
      <w:r>
        <w:t>setting</w:t>
      </w:r>
      <w:r w:rsidR="00785AC6">
        <w:t xml:space="preserve"> </w:t>
      </w:r>
      <w:r>
        <w:t>of</w:t>
      </w:r>
      <w:r w:rsidR="00785AC6">
        <w:t xml:space="preserve"> </w:t>
      </w:r>
      <w:r w:rsidRPr="00785AC6">
        <w:rPr>
          <w:rStyle w:val="Literal"/>
        </w:rPr>
        <w:t>0</w:t>
      </w:r>
      <w:r>
        <w:t>.</w:t>
      </w:r>
      <w:r w:rsidR="00785AC6">
        <w:t xml:space="preserve"> </w:t>
      </w:r>
      <w:r>
        <w:t>Now</w:t>
      </w:r>
      <w:r w:rsidR="00785AC6">
        <w:t xml:space="preserve"> </w:t>
      </w:r>
      <w:r>
        <w:t>when</w:t>
      </w:r>
      <w:r w:rsidR="00785AC6">
        <w:t xml:space="preserve"> </w:t>
      </w:r>
      <w:r>
        <w:t>we</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build</w:t>
      </w:r>
      <w:r>
        <w:t>,</w:t>
      </w:r>
      <w:r w:rsidR="00785AC6">
        <w:t xml:space="preserve"> </w:t>
      </w:r>
      <w:r>
        <w:t>Cargo</w:t>
      </w:r>
      <w:r w:rsidR="00785AC6">
        <w:t xml:space="preserve"> </w:t>
      </w:r>
      <w:r>
        <w:t>will</w:t>
      </w:r>
      <w:r w:rsidR="00785AC6">
        <w:t xml:space="preserve"> </w:t>
      </w:r>
      <w:r>
        <w:t>use</w:t>
      </w:r>
      <w:r w:rsidR="00785AC6">
        <w:t xml:space="preserve"> </w:t>
      </w:r>
      <w:r>
        <w:t>the</w:t>
      </w:r>
      <w:r w:rsidR="00785AC6">
        <w:t xml:space="preserve"> </w:t>
      </w:r>
      <w:r>
        <w:t>defaults</w:t>
      </w:r>
      <w:r w:rsidR="00785AC6">
        <w:t xml:space="preserve"> </w:t>
      </w:r>
      <w:r>
        <w:t>for</w:t>
      </w:r>
      <w:r w:rsidR="00785AC6">
        <w:t xml:space="preserve"> </w:t>
      </w:r>
      <w:r>
        <w:t>the</w:t>
      </w:r>
      <w:r w:rsidR="00785AC6">
        <w:t xml:space="preserve"> </w:t>
      </w:r>
      <w:r w:rsidRPr="00785AC6">
        <w:rPr>
          <w:rStyle w:val="Literal"/>
        </w:rPr>
        <w:t>dev</w:t>
      </w:r>
      <w:r w:rsidR="00785AC6">
        <w:t xml:space="preserve"> </w:t>
      </w:r>
      <w:r>
        <w:t>profile</w:t>
      </w:r>
      <w:r w:rsidR="00785AC6">
        <w:t xml:space="preserve"> </w:t>
      </w:r>
      <w:r>
        <w:t>plus</w:t>
      </w:r>
      <w:r w:rsidR="00785AC6">
        <w:t xml:space="preserve"> </w:t>
      </w:r>
      <w:r>
        <w:t>our</w:t>
      </w:r>
      <w:r w:rsidR="00785AC6">
        <w:t xml:space="preserve"> </w:t>
      </w:r>
      <w:r>
        <w:t>customization</w:t>
      </w:r>
      <w:r w:rsidR="00785AC6">
        <w:t xml:space="preserve"> </w:t>
      </w:r>
      <w:r>
        <w:t>to</w:t>
      </w:r>
      <w:r w:rsidR="00785AC6">
        <w:t xml:space="preserve"> </w:t>
      </w:r>
      <w:r w:rsidRPr="00785AC6">
        <w:rPr>
          <w:rStyle w:val="Literal"/>
        </w:rPr>
        <w:t>opt-level</w:t>
      </w:r>
      <w:r>
        <w:t>.</w:t>
      </w:r>
      <w:r w:rsidR="00785AC6">
        <w:t xml:space="preserve"> </w:t>
      </w:r>
      <w:r>
        <w:t>Because</w:t>
      </w:r>
      <w:r w:rsidR="00785AC6">
        <w:t xml:space="preserve"> </w:t>
      </w:r>
      <w:r>
        <w:t>we</w:t>
      </w:r>
      <w:r w:rsidR="00785AC6">
        <w:t xml:space="preserve"> </w:t>
      </w:r>
      <w:r>
        <w:t>set</w:t>
      </w:r>
      <w:r w:rsidR="00785AC6">
        <w:t xml:space="preserve"> </w:t>
      </w:r>
      <w:r w:rsidRPr="00785AC6">
        <w:rPr>
          <w:rStyle w:val="Literal"/>
        </w:rPr>
        <w:t>opt-level</w:t>
      </w:r>
      <w:r w:rsidR="00785AC6">
        <w:t xml:space="preserve"> </w:t>
      </w:r>
      <w:r>
        <w:t>to</w:t>
      </w:r>
      <w:r w:rsidR="00785AC6">
        <w:t xml:space="preserve"> </w:t>
      </w:r>
      <w:r w:rsidRPr="00785AC6">
        <w:rPr>
          <w:rStyle w:val="Literal"/>
        </w:rPr>
        <w:t>1</w:t>
      </w:r>
      <w:r>
        <w:t>,</w:t>
      </w:r>
      <w:r w:rsidR="00785AC6">
        <w:t xml:space="preserve"> </w:t>
      </w:r>
      <w:r>
        <w:t>Cargo</w:t>
      </w:r>
      <w:r w:rsidR="00785AC6">
        <w:t xml:space="preserve"> </w:t>
      </w:r>
      <w:r>
        <w:t>will</w:t>
      </w:r>
      <w:r w:rsidR="00785AC6">
        <w:t xml:space="preserve"> </w:t>
      </w:r>
      <w:r>
        <w:t>apply</w:t>
      </w:r>
      <w:r w:rsidR="00785AC6">
        <w:t xml:space="preserve"> </w:t>
      </w:r>
      <w:r>
        <w:t>more</w:t>
      </w:r>
      <w:r w:rsidR="00785AC6">
        <w:t xml:space="preserve"> </w:t>
      </w:r>
      <w:r>
        <w:t>optimizations</w:t>
      </w:r>
      <w:r w:rsidR="00785AC6">
        <w:t xml:space="preserve"> </w:t>
      </w:r>
      <w:r>
        <w:t>than</w:t>
      </w:r>
      <w:r w:rsidR="00785AC6">
        <w:t xml:space="preserve"> </w:t>
      </w:r>
      <w:r>
        <w:t>the</w:t>
      </w:r>
      <w:r w:rsidR="00785AC6">
        <w:t xml:space="preserve"> </w:t>
      </w:r>
      <w:r>
        <w:t>default,</w:t>
      </w:r>
      <w:r w:rsidR="00785AC6">
        <w:t xml:space="preserve"> </w:t>
      </w:r>
      <w:r>
        <w:t>but</w:t>
      </w:r>
      <w:r w:rsidR="00785AC6">
        <w:t xml:space="preserve"> </w:t>
      </w:r>
      <w:r>
        <w:t>not</w:t>
      </w:r>
      <w:r w:rsidR="00785AC6">
        <w:t xml:space="preserve"> </w:t>
      </w:r>
      <w:r>
        <w:t>as</w:t>
      </w:r>
      <w:r w:rsidR="00785AC6">
        <w:t xml:space="preserve"> </w:t>
      </w:r>
      <w:r>
        <w:t>many</w:t>
      </w:r>
      <w:r w:rsidR="00785AC6">
        <w:t xml:space="preserve"> </w:t>
      </w:r>
      <w:r>
        <w:t>as</w:t>
      </w:r>
      <w:r w:rsidR="00785AC6">
        <w:t xml:space="preserve"> </w:t>
      </w:r>
      <w:r>
        <w:t>a</w:t>
      </w:r>
      <w:r w:rsidR="00785AC6">
        <w:t xml:space="preserve"> </w:t>
      </w:r>
      <w:r>
        <w:t>release</w:t>
      </w:r>
      <w:r w:rsidR="00785AC6">
        <w:t xml:space="preserve"> </w:t>
      </w:r>
      <w:r>
        <w:t>build.</w:t>
      </w:r>
    </w:p>
    <w:p w14:paraId="2F817BD1" w14:textId="77777777" w:rsidR="00FD1E86" w:rsidRDefault="00FD1E86" w:rsidP="00FD1E86">
      <w:pPr>
        <w:pStyle w:val="Body"/>
      </w:pPr>
      <w:r>
        <w:t>For</w:t>
      </w:r>
      <w:r w:rsidR="00785AC6">
        <w:t xml:space="preserve"> </w:t>
      </w:r>
      <w:r>
        <w:t>the</w:t>
      </w:r>
      <w:r w:rsidR="00785AC6">
        <w:t xml:space="preserve"> </w:t>
      </w:r>
      <w:r>
        <w:t>full</w:t>
      </w:r>
      <w:r w:rsidR="00785AC6">
        <w:t xml:space="preserve"> </w:t>
      </w:r>
      <w:r>
        <w:t>list</w:t>
      </w:r>
      <w:r w:rsidR="00785AC6">
        <w:t xml:space="preserve"> </w:t>
      </w:r>
      <w:r>
        <w:t>of</w:t>
      </w:r>
      <w:r w:rsidR="00785AC6">
        <w:t xml:space="preserve"> </w:t>
      </w:r>
      <w:r>
        <w:t>configuration</w:t>
      </w:r>
      <w:r w:rsidR="00785AC6">
        <w:t xml:space="preserve"> </w:t>
      </w:r>
      <w:r>
        <w:t>options</w:t>
      </w:r>
      <w:r w:rsidR="00785AC6">
        <w:t xml:space="preserve"> </w:t>
      </w:r>
      <w:r>
        <w:t>and</w:t>
      </w:r>
      <w:r w:rsidR="00785AC6">
        <w:t xml:space="preserve"> </w:t>
      </w:r>
      <w:r>
        <w:t>defaults</w:t>
      </w:r>
      <w:r w:rsidR="00785AC6">
        <w:t xml:space="preserve"> </w:t>
      </w:r>
      <w:r>
        <w:t>for</w:t>
      </w:r>
      <w:r w:rsidR="00785AC6">
        <w:t xml:space="preserve"> </w:t>
      </w:r>
      <w:r>
        <w:t>each</w:t>
      </w:r>
      <w:r w:rsidR="00785AC6">
        <w:t xml:space="preserve"> </w:t>
      </w:r>
      <w:r>
        <w:t>profile,</w:t>
      </w:r>
      <w:r w:rsidR="00785AC6">
        <w:t xml:space="preserve"> </w:t>
      </w:r>
      <w:r>
        <w:t>see</w:t>
      </w:r>
      <w:r w:rsidR="00785AC6">
        <w:t xml:space="preserve"> </w:t>
      </w:r>
      <w:r>
        <w:t>Cargo’s</w:t>
      </w:r>
      <w:r w:rsidR="00785AC6">
        <w:t xml:space="preserve"> </w:t>
      </w:r>
      <w:r>
        <w:t>documentation</w:t>
      </w:r>
      <w:r w:rsidR="00785AC6">
        <w:t xml:space="preserve"> </w:t>
      </w:r>
      <w:r>
        <w:t>at</w:t>
      </w:r>
      <w:r w:rsidR="00785AC6">
        <w:t xml:space="preserve"> </w:t>
      </w:r>
      <w:hyperlink r:id="rId9" w:history="1">
        <w:r w:rsidR="002A3A1B" w:rsidRPr="00AA2326">
          <w:rPr>
            <w:rStyle w:val="EmphasisItalic"/>
          </w:rPr>
          <w:t>https</w:t>
        </w:r>
        <w:r w:rsidR="002A3A1B" w:rsidRPr="007E2DA9">
          <w:rPr>
            <w:rStyle w:val="EmphasisItalic"/>
          </w:rPr>
          <w:t>://doc.rust-lang.org/cargo/</w:t>
        </w:r>
      </w:hyperlink>
      <w:r>
        <w:t>.</w:t>
      </w:r>
    </w:p>
    <w:p w14:paraId="1577CF9A" w14:textId="77777777" w:rsidR="00FD1E86" w:rsidRDefault="00FD1E86" w:rsidP="00785AC6">
      <w:pPr>
        <w:pStyle w:val="HeadA"/>
      </w:pPr>
      <w:bookmarkStart w:id="101" w:name="publishing-a-crate-to-crates.io"/>
      <w:bookmarkStart w:id="102" w:name="_Toc499037504"/>
      <w:bookmarkEnd w:id="101"/>
      <w:r>
        <w:t>Publishing</w:t>
      </w:r>
      <w:r w:rsidR="00785AC6">
        <w:t xml:space="preserve"> </w:t>
      </w:r>
      <w:r>
        <w:t>a</w:t>
      </w:r>
      <w:r w:rsidR="00785AC6">
        <w:t xml:space="preserve"> </w:t>
      </w:r>
      <w:r>
        <w:t>Crate</w:t>
      </w:r>
      <w:r w:rsidR="00785AC6">
        <w:t xml:space="preserve"> </w:t>
      </w:r>
      <w:r>
        <w:t>to</w:t>
      </w:r>
      <w:r w:rsidR="00785AC6">
        <w:t xml:space="preserve"> </w:t>
      </w:r>
      <w:r>
        <w:t>Crates.io</w:t>
      </w:r>
      <w:bookmarkEnd w:id="102"/>
    </w:p>
    <w:p w14:paraId="30641625" w14:textId="77777777" w:rsidR="00FD1E86" w:rsidRDefault="00FD1E86" w:rsidP="00785AC6">
      <w:pPr>
        <w:pStyle w:val="BodyFirst"/>
      </w:pPr>
      <w:r>
        <w:t>We’ve</w:t>
      </w:r>
      <w:r w:rsidR="00785AC6">
        <w:t xml:space="preserve"> </w:t>
      </w:r>
      <w:r>
        <w:t>used</w:t>
      </w:r>
      <w:r w:rsidR="00785AC6">
        <w:t xml:space="preserve"> </w:t>
      </w:r>
      <w:r>
        <w:t>packages</w:t>
      </w:r>
      <w:r w:rsidR="00785AC6">
        <w:t xml:space="preserve"> </w:t>
      </w:r>
      <w:r>
        <w:t>from</w:t>
      </w:r>
      <w:r w:rsidR="00785AC6">
        <w:t xml:space="preserve"> </w:t>
      </w:r>
      <w:r w:rsidR="00532698" w:rsidRPr="00532698">
        <w:rPr>
          <w:rStyle w:val="EmphasisItalic"/>
        </w:rPr>
        <w:t>https://crates.io</w:t>
      </w:r>
      <w:ins w:id="103" w:author="janelle" w:date="2017-11-21T10:10:00Z">
        <w:r w:rsidR="006938B0">
          <w:rPr>
            <w:rStyle w:val="EmphasisItalic"/>
          </w:rPr>
          <w:t>/</w:t>
        </w:r>
      </w:ins>
      <w:r w:rsidR="00785AC6">
        <w:t xml:space="preserve"> </w:t>
      </w:r>
      <w:r>
        <w:t>as</w:t>
      </w:r>
      <w:r w:rsidR="00785AC6">
        <w:t xml:space="preserve"> </w:t>
      </w:r>
      <w:r>
        <w:t>dependencies</w:t>
      </w:r>
      <w:r w:rsidR="00785AC6">
        <w:t xml:space="preserve"> </w:t>
      </w:r>
      <w:r>
        <w:t>of</w:t>
      </w:r>
      <w:r w:rsidR="00785AC6">
        <w:t xml:space="preserve"> </w:t>
      </w:r>
      <w:r>
        <w:t>our</w:t>
      </w:r>
      <w:r w:rsidR="00785AC6">
        <w:t xml:space="preserve"> </w:t>
      </w:r>
      <w:r>
        <w:t>project,</w:t>
      </w:r>
      <w:r w:rsidR="00785AC6">
        <w:t xml:space="preserve"> </w:t>
      </w:r>
      <w:r>
        <w:t>but</w:t>
      </w:r>
      <w:r w:rsidR="00785AC6">
        <w:t xml:space="preserve"> </w:t>
      </w:r>
      <w:r>
        <w:t>you</w:t>
      </w:r>
      <w:r w:rsidR="00785AC6">
        <w:t xml:space="preserve"> </w:t>
      </w:r>
      <w:r>
        <w:t>can</w:t>
      </w:r>
      <w:r w:rsidR="00785AC6">
        <w:t xml:space="preserve"> </w:t>
      </w:r>
      <w:r>
        <w:t>also</w:t>
      </w:r>
      <w:r w:rsidR="00785AC6">
        <w:t xml:space="preserve"> </w:t>
      </w:r>
      <w:r>
        <w:t>share</w:t>
      </w:r>
      <w:r w:rsidR="00785AC6">
        <w:t xml:space="preserve"> </w:t>
      </w:r>
      <w:r>
        <w:t>your</w:t>
      </w:r>
      <w:r w:rsidR="00785AC6">
        <w:t xml:space="preserve"> </w:t>
      </w:r>
      <w:r>
        <w:t>code</w:t>
      </w:r>
      <w:r w:rsidR="00785AC6">
        <w:t xml:space="preserve"> </w:t>
      </w:r>
      <w:r>
        <w:t>for</w:t>
      </w:r>
      <w:r w:rsidR="00785AC6">
        <w:t xml:space="preserve"> </w:t>
      </w:r>
      <w:r>
        <w:t>other</w:t>
      </w:r>
      <w:r w:rsidR="00785AC6">
        <w:t xml:space="preserve"> </w:t>
      </w:r>
      <w:r>
        <w:t>people</w:t>
      </w:r>
      <w:r w:rsidR="00785AC6">
        <w:t xml:space="preserve"> </w:t>
      </w:r>
      <w:r>
        <w:t>to</w:t>
      </w:r>
      <w:r w:rsidR="00785AC6">
        <w:t xml:space="preserve"> </w:t>
      </w:r>
      <w:r>
        <w:t>use</w:t>
      </w:r>
      <w:r w:rsidR="00785AC6">
        <w:t xml:space="preserve"> </w:t>
      </w:r>
      <w:r>
        <w:t>by</w:t>
      </w:r>
      <w:r w:rsidR="00785AC6">
        <w:t xml:space="preserve"> </w:t>
      </w:r>
      <w:r>
        <w:t>publishing</w:t>
      </w:r>
      <w:r w:rsidR="00785AC6">
        <w:t xml:space="preserve"> </w:t>
      </w:r>
      <w:r>
        <w:t>your</w:t>
      </w:r>
      <w:r w:rsidR="00785AC6">
        <w:t xml:space="preserve"> </w:t>
      </w:r>
      <w:r>
        <w:t>own</w:t>
      </w:r>
      <w:r w:rsidR="00785AC6">
        <w:t xml:space="preserve"> </w:t>
      </w:r>
      <w:r>
        <w:t>packages.</w:t>
      </w:r>
      <w:r w:rsidR="00785AC6">
        <w:t xml:space="preserve"> </w:t>
      </w:r>
      <w:commentRangeStart w:id="104"/>
      <w:commentRangeStart w:id="105"/>
      <w:ins w:id="106" w:author="AnneMarieW" w:date="2017-11-28T08:26:00Z">
        <w:r w:rsidR="00966C8C">
          <w:t xml:space="preserve">The crate registry at </w:t>
        </w:r>
      </w:ins>
      <w:del w:id="107" w:author="AnneMarieW" w:date="2017-11-28T08:26:00Z">
        <w:r w:rsidDel="00966C8C">
          <w:delText>Crates.io</w:delText>
        </w:r>
        <w:r w:rsidR="00785AC6" w:rsidDel="00966C8C">
          <w:delText xml:space="preserve"> </w:delText>
        </w:r>
      </w:del>
      <w:ins w:id="108" w:author="AnneMarieW" w:date="2017-11-28T08:26:00Z">
        <w:r w:rsidR="00966C8C" w:rsidRPr="00532698">
          <w:rPr>
            <w:rStyle w:val="EmphasisItalic"/>
          </w:rPr>
          <w:t>https://crates.io</w:t>
        </w:r>
        <w:r w:rsidR="00966C8C">
          <w:rPr>
            <w:rStyle w:val="EmphasisItalic"/>
          </w:rPr>
          <w:t xml:space="preserve">/ </w:t>
        </w:r>
      </w:ins>
      <w:commentRangeEnd w:id="104"/>
      <w:ins w:id="109" w:author="AnneMarieW" w:date="2017-11-28T08:27:00Z">
        <w:r w:rsidR="00966C8C">
          <w:rPr>
            <w:rStyle w:val="CommentReference"/>
          </w:rPr>
          <w:commentReference w:id="104"/>
        </w:r>
      </w:ins>
      <w:commentRangeEnd w:id="105"/>
      <w:r w:rsidR="007E4883">
        <w:rPr>
          <w:rStyle w:val="CommentReference"/>
        </w:rPr>
        <w:commentReference w:id="105"/>
      </w:r>
      <w:r>
        <w:t>distributes</w:t>
      </w:r>
      <w:r w:rsidR="00785AC6">
        <w:t xml:space="preserve"> </w:t>
      </w:r>
      <w:r>
        <w:t>the</w:t>
      </w:r>
      <w:r w:rsidR="00785AC6">
        <w:t xml:space="preserve"> </w:t>
      </w:r>
      <w:r>
        <w:t>source</w:t>
      </w:r>
      <w:r w:rsidR="00785AC6">
        <w:t xml:space="preserve"> </w:t>
      </w:r>
      <w:r>
        <w:t>code</w:t>
      </w:r>
      <w:r w:rsidR="00785AC6">
        <w:t xml:space="preserve"> </w:t>
      </w:r>
      <w:r>
        <w:t>of</w:t>
      </w:r>
      <w:r w:rsidR="00785AC6">
        <w:t xml:space="preserve"> </w:t>
      </w:r>
      <w:r>
        <w:t>your</w:t>
      </w:r>
      <w:r w:rsidR="00785AC6">
        <w:t xml:space="preserve"> </w:t>
      </w:r>
      <w:r>
        <w:t>packages,</w:t>
      </w:r>
      <w:r w:rsidR="00785AC6">
        <w:t xml:space="preserve"> </w:t>
      </w:r>
      <w:r>
        <w:t>so</w:t>
      </w:r>
      <w:r w:rsidR="00785AC6">
        <w:t xml:space="preserve"> </w:t>
      </w:r>
      <w:r>
        <w:t>it</w:t>
      </w:r>
      <w:r w:rsidR="00785AC6">
        <w:t xml:space="preserve"> </w:t>
      </w:r>
      <w:r>
        <w:t>primarily</w:t>
      </w:r>
      <w:r w:rsidR="00785AC6">
        <w:t xml:space="preserve"> </w:t>
      </w:r>
      <w:r>
        <w:t>hosts</w:t>
      </w:r>
      <w:r w:rsidR="00785AC6">
        <w:t xml:space="preserve"> </w:t>
      </w:r>
      <w:r>
        <w:t>code</w:t>
      </w:r>
      <w:r w:rsidR="00785AC6">
        <w:t xml:space="preserve"> </w:t>
      </w:r>
      <w:r>
        <w:t>that</w:t>
      </w:r>
      <w:del w:id="110" w:author="AnneMarieW" w:date="2017-11-28T08:24:00Z">
        <w:r w:rsidDel="00AE581B">
          <w:delText>’</w:delText>
        </w:r>
      </w:del>
      <w:ins w:id="111" w:author="AnneMarieW" w:date="2017-11-28T08:24:00Z">
        <w:r w:rsidR="00AE581B">
          <w:t xml:space="preserve"> i</w:t>
        </w:r>
      </w:ins>
      <w:r>
        <w:t>s</w:t>
      </w:r>
      <w:r w:rsidR="00785AC6">
        <w:t xml:space="preserve"> </w:t>
      </w:r>
      <w:r>
        <w:t>open</w:t>
      </w:r>
      <w:r w:rsidR="00785AC6">
        <w:t xml:space="preserve"> </w:t>
      </w:r>
      <w:r>
        <w:t>source.</w:t>
      </w:r>
    </w:p>
    <w:p w14:paraId="0AB2630F" w14:textId="50F66960" w:rsidR="00FD1E86" w:rsidRDefault="00FD1E86" w:rsidP="00FD1E86">
      <w:pPr>
        <w:pStyle w:val="Body"/>
      </w:pPr>
      <w:r>
        <w:t>Rust</w:t>
      </w:r>
      <w:r w:rsidR="00785AC6">
        <w:t xml:space="preserve"> </w:t>
      </w:r>
      <w:r>
        <w:t>and</w:t>
      </w:r>
      <w:r w:rsidR="00785AC6">
        <w:t xml:space="preserve"> </w:t>
      </w:r>
      <w:r>
        <w:t>Cargo</w:t>
      </w:r>
      <w:r w:rsidR="00785AC6">
        <w:t xml:space="preserve"> </w:t>
      </w:r>
      <w:r>
        <w:t>have</w:t>
      </w:r>
      <w:r w:rsidR="00785AC6">
        <w:t xml:space="preserve"> </w:t>
      </w:r>
      <w:r>
        <w:t>features</w:t>
      </w:r>
      <w:r w:rsidR="00785AC6">
        <w:t xml:space="preserve"> </w:t>
      </w:r>
      <w:r>
        <w:t>that</w:t>
      </w:r>
      <w:r w:rsidR="00785AC6">
        <w:t xml:space="preserve"> </w:t>
      </w:r>
      <w:r>
        <w:t>help</w:t>
      </w:r>
      <w:r w:rsidR="00785AC6">
        <w:t xml:space="preserve"> </w:t>
      </w:r>
      <w:r>
        <w:t>make</w:t>
      </w:r>
      <w:r w:rsidR="00785AC6">
        <w:t xml:space="preserve"> </w:t>
      </w:r>
      <w:r>
        <w:t>your</w:t>
      </w:r>
      <w:r w:rsidR="00785AC6">
        <w:t xml:space="preserve"> </w:t>
      </w:r>
      <w:r>
        <w:t>published</w:t>
      </w:r>
      <w:r w:rsidR="00785AC6">
        <w:t xml:space="preserve"> </w:t>
      </w:r>
      <w:r>
        <w:t>package</w:t>
      </w:r>
      <w:r w:rsidR="00785AC6">
        <w:t xml:space="preserve"> </w:t>
      </w:r>
      <w:r>
        <w:t>easier</w:t>
      </w:r>
      <w:r w:rsidR="00785AC6">
        <w:t xml:space="preserve"> </w:t>
      </w:r>
      <w:r>
        <w:t>for</w:t>
      </w:r>
      <w:r w:rsidR="00785AC6">
        <w:t xml:space="preserve"> </w:t>
      </w:r>
      <w:r>
        <w:t>people</w:t>
      </w:r>
      <w:ins w:id="112" w:author="Carol Nichols" w:date="2018-01-10T10:27:00Z">
        <w:r w:rsidR="001B7E3A">
          <w:t xml:space="preserve"> to use and to find in the first place</w:t>
        </w:r>
      </w:ins>
      <w:del w:id="113" w:author="Carol Nichols" w:date="2018-01-10T10:27:00Z">
        <w:r w:rsidR="00785AC6" w:rsidDel="001B7E3A">
          <w:delText xml:space="preserve"> </w:delText>
        </w:r>
        <w:r w:rsidDel="001B7E3A">
          <w:delText>to</w:delText>
        </w:r>
        <w:r w:rsidR="00785AC6" w:rsidDel="001B7E3A">
          <w:delText xml:space="preserve"> </w:delText>
        </w:r>
        <w:r w:rsidDel="001B7E3A">
          <w:delText>find</w:delText>
        </w:r>
        <w:r w:rsidR="00785AC6" w:rsidDel="001B7E3A">
          <w:delText xml:space="preserve"> </w:delText>
        </w:r>
        <w:r w:rsidDel="001B7E3A">
          <w:delText>and</w:delText>
        </w:r>
        <w:r w:rsidR="00785AC6" w:rsidDel="001B7E3A">
          <w:delText xml:space="preserve"> </w:delText>
        </w:r>
        <w:r w:rsidDel="001B7E3A">
          <w:delText>use</w:delText>
        </w:r>
      </w:del>
      <w:r>
        <w:t>.</w:t>
      </w:r>
      <w:r w:rsidR="00785AC6">
        <w:t xml:space="preserve"> </w:t>
      </w:r>
      <w:r>
        <w:t>We’ll</w:t>
      </w:r>
      <w:r w:rsidR="00785AC6">
        <w:t xml:space="preserve"> </w:t>
      </w:r>
      <w:r>
        <w:t>talk</w:t>
      </w:r>
      <w:r w:rsidR="00785AC6">
        <w:t xml:space="preserve"> </w:t>
      </w:r>
      <w:r>
        <w:t>about</w:t>
      </w:r>
      <w:r w:rsidR="00785AC6">
        <w:t xml:space="preserve"> </w:t>
      </w:r>
      <w:r>
        <w:t>some</w:t>
      </w:r>
      <w:r w:rsidR="00785AC6">
        <w:t xml:space="preserve"> </w:t>
      </w:r>
      <w:r>
        <w:t>of</w:t>
      </w:r>
      <w:r w:rsidR="00785AC6">
        <w:t xml:space="preserve"> </w:t>
      </w:r>
      <w:r>
        <w:t>th</w:t>
      </w:r>
      <w:ins w:id="114" w:author="AnneMarieW" w:date="2017-11-28T13:54:00Z">
        <w:r w:rsidR="001B397F">
          <w:t>e</w:t>
        </w:r>
      </w:ins>
      <w:del w:id="115" w:author="AnneMarieW" w:date="2017-11-28T13:54:00Z">
        <w:r w:rsidDel="001B397F">
          <w:delText>o</w:delText>
        </w:r>
      </w:del>
      <w:r>
        <w:t>se</w:t>
      </w:r>
      <w:r w:rsidR="00785AC6">
        <w:t xml:space="preserve"> </w:t>
      </w:r>
      <w:r>
        <w:t>features</w:t>
      </w:r>
      <w:ins w:id="116" w:author="AnneMarieW" w:date="2017-11-28T08:24:00Z">
        <w:r w:rsidR="00AE581B">
          <w:t xml:space="preserve"> </w:t>
        </w:r>
      </w:ins>
      <w:commentRangeStart w:id="117"/>
      <w:ins w:id="118" w:author="AnneMarieW" w:date="2017-11-28T08:27:00Z">
        <w:del w:id="119" w:author="Carol Nichols" w:date="2018-01-10T10:06:00Z">
          <w:r w:rsidR="00293343" w:rsidDel="008E28C8">
            <w:delText>shortly</w:delText>
          </w:r>
        </w:del>
      </w:ins>
      <w:commentRangeEnd w:id="117"/>
      <w:ins w:id="120" w:author="AnneMarieW" w:date="2017-11-28T08:45:00Z">
        <w:del w:id="121" w:author="Carol Nichols" w:date="2018-01-10T10:06:00Z">
          <w:r w:rsidR="00C80D98" w:rsidDel="008E28C8">
            <w:rPr>
              <w:rStyle w:val="CommentReference"/>
            </w:rPr>
            <w:commentReference w:id="117"/>
          </w:r>
        </w:del>
      </w:ins>
      <w:ins w:id="122" w:author="Carol Nichols" w:date="2018-01-10T10:06:00Z">
        <w:r w:rsidR="008E28C8">
          <w:t>next</w:t>
        </w:r>
      </w:ins>
      <w:r>
        <w:t>,</w:t>
      </w:r>
      <w:ins w:id="123" w:author="AnneMarieW" w:date="2017-11-28T08:24:00Z">
        <w:r w:rsidR="00AE581B">
          <w:t xml:space="preserve"> and</w:t>
        </w:r>
      </w:ins>
      <w:r w:rsidR="00785AC6">
        <w:t xml:space="preserve"> </w:t>
      </w:r>
      <w:r>
        <w:t>then</w:t>
      </w:r>
      <w:r w:rsidR="00785AC6">
        <w:t xml:space="preserve"> </w:t>
      </w:r>
      <w:del w:id="124" w:author="AnneMarieW" w:date="2017-11-28T08:24:00Z">
        <w:r w:rsidDel="00AE581B">
          <w:delText>cover</w:delText>
        </w:r>
        <w:r w:rsidR="00785AC6" w:rsidDel="00AE581B">
          <w:delText xml:space="preserve"> </w:delText>
        </w:r>
      </w:del>
      <w:ins w:id="125" w:author="AnneMarieW" w:date="2017-11-28T08:24:00Z">
        <w:r w:rsidR="00AE581B">
          <w:t xml:space="preserve">explain </w:t>
        </w:r>
      </w:ins>
      <w:r>
        <w:t>how</w:t>
      </w:r>
      <w:r w:rsidR="00785AC6">
        <w:t xml:space="preserve"> </w:t>
      </w:r>
      <w:r>
        <w:t>to</w:t>
      </w:r>
      <w:r w:rsidR="00785AC6">
        <w:t xml:space="preserve"> </w:t>
      </w:r>
      <w:r>
        <w:t>publish</w:t>
      </w:r>
      <w:r w:rsidR="00785AC6">
        <w:t xml:space="preserve"> </w:t>
      </w:r>
      <w:r>
        <w:t>a</w:t>
      </w:r>
      <w:r w:rsidR="00785AC6">
        <w:t xml:space="preserve"> </w:t>
      </w:r>
      <w:commentRangeStart w:id="126"/>
      <w:commentRangeStart w:id="127"/>
      <w:r>
        <w:t>package</w:t>
      </w:r>
      <w:commentRangeEnd w:id="126"/>
      <w:r w:rsidR="00C80D98">
        <w:rPr>
          <w:rStyle w:val="CommentReference"/>
        </w:rPr>
        <w:commentReference w:id="126"/>
      </w:r>
      <w:commentRangeEnd w:id="127"/>
      <w:r w:rsidR="00713672">
        <w:rPr>
          <w:rStyle w:val="CommentReference"/>
        </w:rPr>
        <w:commentReference w:id="127"/>
      </w:r>
      <w:r>
        <w:t>.</w:t>
      </w:r>
    </w:p>
    <w:p w14:paraId="788EF337" w14:textId="77777777" w:rsidR="00FD1E86" w:rsidRDefault="00FD1E86" w:rsidP="00785AC6">
      <w:pPr>
        <w:pStyle w:val="HeadB"/>
      </w:pPr>
      <w:bookmarkStart w:id="128" w:name="making-useful-documentation-comments"/>
      <w:bookmarkStart w:id="129" w:name="_Toc499037505"/>
      <w:bookmarkEnd w:id="128"/>
      <w:r>
        <w:t>Making</w:t>
      </w:r>
      <w:r w:rsidR="00785AC6">
        <w:t xml:space="preserve"> </w:t>
      </w:r>
      <w:r>
        <w:t>Useful</w:t>
      </w:r>
      <w:r w:rsidR="00785AC6">
        <w:t xml:space="preserve"> </w:t>
      </w:r>
      <w:r>
        <w:t>Documentation</w:t>
      </w:r>
      <w:r w:rsidR="00785AC6">
        <w:t xml:space="preserve"> </w:t>
      </w:r>
      <w:r>
        <w:t>Comments</w:t>
      </w:r>
      <w:bookmarkEnd w:id="129"/>
    </w:p>
    <w:p w14:paraId="1F156ABC" w14:textId="77777777" w:rsidR="00FD1E86" w:rsidRDefault="00FD1E86" w:rsidP="00785AC6">
      <w:pPr>
        <w:pStyle w:val="BodyFirst"/>
        <w:rPr>
          <w:ins w:id="130" w:author="janelle" w:date="2017-11-30T16:53:00Z"/>
        </w:rPr>
      </w:pPr>
      <w:r>
        <w:t>Accurately</w:t>
      </w:r>
      <w:r w:rsidR="00785AC6">
        <w:t xml:space="preserve"> </w:t>
      </w:r>
      <w:r>
        <w:t>documenting</w:t>
      </w:r>
      <w:r w:rsidR="00785AC6">
        <w:t xml:space="preserve"> </w:t>
      </w:r>
      <w:r>
        <w:t>your</w:t>
      </w:r>
      <w:r w:rsidR="00785AC6">
        <w:t xml:space="preserve"> </w:t>
      </w:r>
      <w:r>
        <w:t>packages</w:t>
      </w:r>
      <w:r w:rsidR="00785AC6">
        <w:t xml:space="preserve"> </w:t>
      </w:r>
      <w:r>
        <w:t>will</w:t>
      </w:r>
      <w:r w:rsidR="00785AC6">
        <w:t xml:space="preserve"> </w:t>
      </w:r>
      <w:r>
        <w:t>help</w:t>
      </w:r>
      <w:r w:rsidR="00785AC6">
        <w:t xml:space="preserve"> </w:t>
      </w:r>
      <w:r>
        <w:t>other</w:t>
      </w:r>
      <w:r w:rsidR="00785AC6">
        <w:t xml:space="preserve"> </w:t>
      </w:r>
      <w:r>
        <w:t>users</w:t>
      </w:r>
      <w:r w:rsidR="00785AC6">
        <w:t xml:space="preserve"> </w:t>
      </w:r>
      <w:r>
        <w:t>know</w:t>
      </w:r>
      <w:r w:rsidR="00785AC6">
        <w:t xml:space="preserve"> </w:t>
      </w:r>
      <w:r>
        <w:t>how</w:t>
      </w:r>
      <w:r w:rsidR="00785AC6">
        <w:t xml:space="preserve"> </w:t>
      </w:r>
      <w:r>
        <w:t>and</w:t>
      </w:r>
      <w:r w:rsidR="00785AC6">
        <w:t xml:space="preserve"> </w:t>
      </w:r>
      <w:r>
        <w:t>when</w:t>
      </w:r>
      <w:r w:rsidR="00785AC6">
        <w:t xml:space="preserve"> </w:t>
      </w:r>
      <w:r>
        <w:t>to</w:t>
      </w:r>
      <w:r w:rsidR="00785AC6">
        <w:t xml:space="preserve"> </w:t>
      </w:r>
      <w:r>
        <w:t>use</w:t>
      </w:r>
      <w:r w:rsidR="00785AC6">
        <w:t xml:space="preserve"> </w:t>
      </w:r>
      <w:r>
        <w:t>them,</w:t>
      </w:r>
      <w:r w:rsidR="00785AC6">
        <w:t xml:space="preserve"> </w:t>
      </w:r>
      <w:r>
        <w:t>so</w:t>
      </w:r>
      <w:r w:rsidR="00785AC6">
        <w:t xml:space="preserve"> </w:t>
      </w:r>
      <w:r>
        <w:t>it’s</w:t>
      </w:r>
      <w:r w:rsidR="00785AC6">
        <w:t xml:space="preserve"> </w:t>
      </w:r>
      <w:r>
        <w:t>worth</w:t>
      </w:r>
      <w:r w:rsidR="00785AC6">
        <w:t xml:space="preserve"> </w:t>
      </w:r>
      <w:r>
        <w:t>spending</w:t>
      </w:r>
      <w:del w:id="131" w:author="AnneMarieW" w:date="2017-11-28T08:28:00Z">
        <w:r w:rsidR="00785AC6" w:rsidDel="00293343">
          <w:delText xml:space="preserve"> </w:delText>
        </w:r>
        <w:r w:rsidDel="00293343">
          <w:delText>some</w:delText>
        </w:r>
      </w:del>
      <w:r w:rsidR="00785AC6">
        <w:t xml:space="preserve"> </w:t>
      </w:r>
      <w:r>
        <w:t>time</w:t>
      </w:r>
      <w:r w:rsidR="00785AC6">
        <w:t xml:space="preserve"> </w:t>
      </w:r>
      <w:del w:id="132" w:author="AnneMarieW" w:date="2017-11-28T08:28:00Z">
        <w:r w:rsidDel="00293343">
          <w:delText>to</w:delText>
        </w:r>
        <w:r w:rsidR="00785AC6" w:rsidDel="00293343">
          <w:delText xml:space="preserve"> </w:delText>
        </w:r>
      </w:del>
      <w:r>
        <w:t>writ</w:t>
      </w:r>
      <w:del w:id="133" w:author="AnneMarieW" w:date="2017-11-28T08:28:00Z">
        <w:r w:rsidDel="00293343">
          <w:delText>e</w:delText>
        </w:r>
      </w:del>
      <w:ins w:id="134" w:author="AnneMarieW" w:date="2017-11-28T08:28:00Z">
        <w:r w:rsidR="00293343">
          <w:t>ing</w:t>
        </w:r>
      </w:ins>
      <w:r w:rsidR="00785AC6">
        <w:t xml:space="preserve"> </w:t>
      </w:r>
      <w:r>
        <w:t>documentation.</w:t>
      </w:r>
      <w:r w:rsidR="00785AC6">
        <w:t xml:space="preserve"> </w:t>
      </w:r>
      <w:r>
        <w:t>In</w:t>
      </w:r>
      <w:r w:rsidR="00785AC6">
        <w:t xml:space="preserve"> </w:t>
      </w:r>
      <w:r>
        <w:t>Chapter</w:t>
      </w:r>
      <w:r w:rsidR="00785AC6">
        <w:t xml:space="preserve"> </w:t>
      </w:r>
      <w:r>
        <w:t>3,</w:t>
      </w:r>
      <w:r w:rsidR="00785AC6">
        <w:t xml:space="preserve"> </w:t>
      </w:r>
      <w:r>
        <w:t>we</w:t>
      </w:r>
      <w:r w:rsidR="00785AC6">
        <w:t xml:space="preserve"> </w:t>
      </w:r>
      <w:r>
        <w:t>discussed</w:t>
      </w:r>
      <w:r w:rsidR="00785AC6">
        <w:t xml:space="preserve"> </w:t>
      </w:r>
      <w:r>
        <w:t>how</w:t>
      </w:r>
      <w:r w:rsidR="00785AC6">
        <w:t xml:space="preserve"> </w:t>
      </w:r>
      <w:r>
        <w:t>to</w:t>
      </w:r>
      <w:r w:rsidR="00785AC6">
        <w:t xml:space="preserve"> </w:t>
      </w:r>
      <w:r>
        <w:t>comment</w:t>
      </w:r>
      <w:r w:rsidR="00785AC6">
        <w:t xml:space="preserve"> </w:t>
      </w:r>
      <w:r>
        <w:t>Rust</w:t>
      </w:r>
      <w:r w:rsidR="00785AC6">
        <w:t xml:space="preserve"> </w:t>
      </w:r>
      <w:r>
        <w:t>code</w:t>
      </w:r>
      <w:r w:rsidR="00785AC6">
        <w:t xml:space="preserve"> </w:t>
      </w:r>
      <w:del w:id="135" w:author="AnneMarieW" w:date="2017-11-28T08:28:00Z">
        <w:r w:rsidDel="00293343">
          <w:delText>with</w:delText>
        </w:r>
      </w:del>
      <w:ins w:id="136" w:author="AnneMarieW" w:date="2017-11-28T08:28:00Z">
        <w:r w:rsidR="00293343">
          <w:t>using</w:t>
        </w:r>
      </w:ins>
      <w:r w:rsidR="00785AC6">
        <w:t xml:space="preserve"> </w:t>
      </w:r>
      <w:r w:rsidRPr="00785AC6">
        <w:rPr>
          <w:rStyle w:val="Literal"/>
        </w:rPr>
        <w:t>//</w:t>
      </w:r>
      <w:r>
        <w:t>.</w:t>
      </w:r>
      <w:r w:rsidR="00785AC6">
        <w:t xml:space="preserve"> </w:t>
      </w:r>
      <w:r>
        <w:t>Rust</w:t>
      </w:r>
      <w:r w:rsidR="00785AC6">
        <w:t xml:space="preserve"> </w:t>
      </w:r>
      <w:r>
        <w:t>also</w:t>
      </w:r>
      <w:r w:rsidR="00785AC6">
        <w:t xml:space="preserve"> </w:t>
      </w:r>
      <w:r>
        <w:t>has</w:t>
      </w:r>
      <w:r w:rsidR="00785AC6">
        <w:t xml:space="preserve"> </w:t>
      </w:r>
      <w:ins w:id="137" w:author="AnneMarieW" w:date="2017-11-28T08:28:00Z">
        <w:r w:rsidR="00293343">
          <w:t xml:space="preserve">a </w:t>
        </w:r>
      </w:ins>
      <w:r>
        <w:t>particular</w:t>
      </w:r>
      <w:r w:rsidR="00785AC6">
        <w:t xml:space="preserve"> </w:t>
      </w:r>
      <w:r>
        <w:t>kind</w:t>
      </w:r>
      <w:r w:rsidR="00785AC6">
        <w:t xml:space="preserve"> </w:t>
      </w:r>
      <w:r>
        <w:t>of</w:t>
      </w:r>
      <w:r w:rsidR="00785AC6">
        <w:t xml:space="preserve"> </w:t>
      </w:r>
      <w:r>
        <w:t>comment</w:t>
      </w:r>
      <w:r w:rsidR="00785AC6">
        <w:t xml:space="preserve"> </w:t>
      </w:r>
      <w:r>
        <w:t>for</w:t>
      </w:r>
      <w:r w:rsidR="00785AC6">
        <w:t xml:space="preserve"> </w:t>
      </w:r>
      <w:r>
        <w:t>documentation,</w:t>
      </w:r>
      <w:r w:rsidR="00785AC6">
        <w:t xml:space="preserve"> </w:t>
      </w:r>
      <w:ins w:id="138" w:author="AnneMarieW" w:date="2017-11-28T08:28:00Z">
        <w:r w:rsidR="00293343">
          <w:t xml:space="preserve">which is </w:t>
        </w:r>
      </w:ins>
      <w:r>
        <w:t>known</w:t>
      </w:r>
      <w:r w:rsidR="00785AC6">
        <w:t xml:space="preserve"> </w:t>
      </w:r>
      <w:r>
        <w:t>conveniently</w:t>
      </w:r>
      <w:r w:rsidR="00785AC6">
        <w:t xml:space="preserve"> </w:t>
      </w:r>
      <w:r>
        <w:t>as</w:t>
      </w:r>
      <w:r w:rsidR="00785AC6">
        <w:t xml:space="preserve"> </w:t>
      </w:r>
      <w:r w:rsidRPr="00FD1E86">
        <w:rPr>
          <w:rStyle w:val="EmphasisItalic"/>
        </w:rPr>
        <w:t>documentation</w:t>
      </w:r>
      <w:r w:rsidR="00785AC6" w:rsidRPr="007D6152">
        <w:t xml:space="preserve"> </w:t>
      </w:r>
      <w:r w:rsidRPr="00FD1E86">
        <w:rPr>
          <w:rStyle w:val="EmphasisItalic"/>
        </w:rPr>
        <w:t>comments</w:t>
      </w:r>
      <w:r>
        <w:t>,</w:t>
      </w:r>
      <w:r w:rsidR="00785AC6">
        <w:t xml:space="preserve"> </w:t>
      </w:r>
      <w:r>
        <w:t>that</w:t>
      </w:r>
      <w:r w:rsidR="00785AC6">
        <w:t xml:space="preserve"> </w:t>
      </w:r>
      <w:r>
        <w:t>will</w:t>
      </w:r>
      <w:r w:rsidR="00785AC6">
        <w:t xml:space="preserve"> </w:t>
      </w:r>
      <w:r>
        <w:t>generate</w:t>
      </w:r>
      <w:r w:rsidR="00785AC6">
        <w:t xml:space="preserve"> </w:t>
      </w:r>
      <w:r>
        <w:t>HTML</w:t>
      </w:r>
      <w:r w:rsidR="00785AC6">
        <w:t xml:space="preserve"> </w:t>
      </w:r>
      <w:r>
        <w:t>documentation.</w:t>
      </w:r>
      <w:r w:rsidR="00785AC6">
        <w:t xml:space="preserve"> </w:t>
      </w:r>
      <w:r>
        <w:t>The</w:t>
      </w:r>
      <w:r w:rsidR="00785AC6">
        <w:t xml:space="preserve"> </w:t>
      </w:r>
      <w:r>
        <w:t>HTML</w:t>
      </w:r>
      <w:r w:rsidR="00785AC6">
        <w:t xml:space="preserve"> </w:t>
      </w:r>
      <w:r>
        <w:t>displays</w:t>
      </w:r>
      <w:r w:rsidR="00785AC6">
        <w:t xml:space="preserve"> </w:t>
      </w:r>
      <w:r>
        <w:t>the</w:t>
      </w:r>
      <w:r w:rsidR="00785AC6">
        <w:t xml:space="preserve"> </w:t>
      </w:r>
      <w:r>
        <w:t>contents</w:t>
      </w:r>
      <w:r w:rsidR="00785AC6">
        <w:t xml:space="preserve"> </w:t>
      </w:r>
      <w:r>
        <w:t>of</w:t>
      </w:r>
      <w:r w:rsidR="00785AC6">
        <w:t xml:space="preserve"> </w:t>
      </w:r>
      <w:r>
        <w:t>documentation</w:t>
      </w:r>
      <w:r w:rsidR="00785AC6">
        <w:t xml:space="preserve"> </w:t>
      </w:r>
      <w:r>
        <w:t>comments</w:t>
      </w:r>
      <w:r w:rsidR="00785AC6">
        <w:t xml:space="preserve"> </w:t>
      </w:r>
      <w:r>
        <w:t>for</w:t>
      </w:r>
      <w:r w:rsidR="00785AC6">
        <w:t xml:space="preserve"> </w:t>
      </w:r>
      <w:r>
        <w:t>public</w:t>
      </w:r>
      <w:r w:rsidR="00785AC6">
        <w:t xml:space="preserve"> </w:t>
      </w:r>
      <w:r>
        <w:t>API</w:t>
      </w:r>
      <w:r w:rsidR="00785AC6">
        <w:t xml:space="preserve"> </w:t>
      </w:r>
      <w:r>
        <w:t>items</w:t>
      </w:r>
      <w:del w:id="139" w:author="AnneMarieW" w:date="2017-11-28T08:28:00Z">
        <w:r w:rsidDel="00293343">
          <w:delText>,</w:delText>
        </w:r>
      </w:del>
      <w:r w:rsidR="00785AC6">
        <w:t xml:space="preserve"> </w:t>
      </w:r>
      <w:r>
        <w:t>intended</w:t>
      </w:r>
      <w:r w:rsidR="00785AC6">
        <w:t xml:space="preserve"> </w:t>
      </w:r>
      <w:r>
        <w:t>for</w:t>
      </w:r>
      <w:r w:rsidR="00785AC6">
        <w:t xml:space="preserve"> </w:t>
      </w:r>
      <w:r>
        <w:t>programmers</w:t>
      </w:r>
      <w:r w:rsidR="00785AC6">
        <w:t xml:space="preserve"> </w:t>
      </w:r>
      <w:r>
        <w:t>interested</w:t>
      </w:r>
      <w:r w:rsidR="00785AC6">
        <w:t xml:space="preserve"> </w:t>
      </w:r>
      <w:r>
        <w:t>in</w:t>
      </w:r>
      <w:r w:rsidR="00785AC6">
        <w:t xml:space="preserve"> </w:t>
      </w:r>
      <w:r>
        <w:t>knowing</w:t>
      </w:r>
      <w:r w:rsidR="00785AC6">
        <w:t xml:space="preserve"> </w:t>
      </w:r>
      <w:r>
        <w:t>how</w:t>
      </w:r>
      <w:r w:rsidR="00785AC6">
        <w:t xml:space="preserve"> </w:t>
      </w:r>
      <w:r>
        <w:t>to</w:t>
      </w:r>
      <w:r w:rsidR="00785AC6">
        <w:t xml:space="preserve"> </w:t>
      </w:r>
      <w:r w:rsidRPr="00FD1E86">
        <w:rPr>
          <w:rStyle w:val="EmphasisItalic"/>
        </w:rPr>
        <w:t>use</w:t>
      </w:r>
      <w:r w:rsidR="00785AC6">
        <w:t xml:space="preserve"> </w:t>
      </w:r>
      <w:r>
        <w:t>your</w:t>
      </w:r>
      <w:r w:rsidR="00785AC6">
        <w:t xml:space="preserve"> </w:t>
      </w:r>
      <w:r>
        <w:t>crate</w:t>
      </w:r>
      <w:del w:id="140" w:author="AnneMarieW" w:date="2017-11-28T08:29:00Z">
        <w:r w:rsidDel="00293343">
          <w:delText>,</w:delText>
        </w:r>
      </w:del>
      <w:r w:rsidR="00785AC6">
        <w:t xml:space="preserve"> </w:t>
      </w:r>
      <w:r>
        <w:t>as</w:t>
      </w:r>
      <w:r w:rsidR="00785AC6">
        <w:t xml:space="preserve"> </w:t>
      </w:r>
      <w:r>
        <w:t>opposed</w:t>
      </w:r>
      <w:r w:rsidR="00785AC6">
        <w:t xml:space="preserve"> </w:t>
      </w:r>
      <w:r>
        <w:t>to</w:t>
      </w:r>
      <w:r w:rsidR="00785AC6">
        <w:t xml:space="preserve"> </w:t>
      </w:r>
      <w:r>
        <w:t>how</w:t>
      </w:r>
      <w:r w:rsidR="00785AC6">
        <w:t xml:space="preserve"> </w:t>
      </w:r>
      <w:r>
        <w:t>your</w:t>
      </w:r>
      <w:r w:rsidR="00785AC6">
        <w:t xml:space="preserve"> </w:t>
      </w:r>
      <w:r>
        <w:t>crate</w:t>
      </w:r>
      <w:r w:rsidR="00785AC6">
        <w:t xml:space="preserve"> </w:t>
      </w:r>
      <w:r>
        <w:t>is</w:t>
      </w:r>
      <w:r w:rsidR="00785AC6">
        <w:t xml:space="preserve"> </w:t>
      </w:r>
      <w:r w:rsidRPr="00FD1E86">
        <w:rPr>
          <w:rStyle w:val="EmphasisItalic"/>
        </w:rPr>
        <w:t>implemented</w:t>
      </w:r>
      <w:r>
        <w:t>.</w:t>
      </w:r>
      <w:del w:id="141" w:author="janelle" w:date="2017-11-30T16:54:00Z">
        <w:r w:rsidR="00785AC6" w:rsidRPr="007D6152" w:rsidDel="002C4440">
          <w:delText xml:space="preserve"> </w:delText>
        </w:r>
      </w:del>
    </w:p>
    <w:p w14:paraId="13AC7B8D" w14:textId="77777777" w:rsidR="00F45E4D" w:rsidRDefault="002C4440">
      <w:pPr>
        <w:pStyle w:val="ProductionDirective"/>
        <w:pPrChange w:id="142" w:author="janelle" w:date="2017-11-30T16:53:00Z">
          <w:pPr>
            <w:pStyle w:val="BodyFirst"/>
          </w:pPr>
        </w:pPrChange>
      </w:pPr>
      <w:ins w:id="143" w:author="janelle" w:date="2017-11-30T16:53:00Z">
        <w:r>
          <w:lastRenderedPageBreak/>
          <w:t>prod: xref ok</w:t>
        </w:r>
      </w:ins>
    </w:p>
    <w:p w14:paraId="5B0C8E1D" w14:textId="77777777" w:rsidR="00FD1E86" w:rsidRDefault="00FD1E86" w:rsidP="00FD1E86">
      <w:pPr>
        <w:pStyle w:val="Body"/>
      </w:pPr>
      <w:r>
        <w:t>Documentation</w:t>
      </w:r>
      <w:r w:rsidR="00785AC6">
        <w:t xml:space="preserve"> </w:t>
      </w:r>
      <w:r>
        <w:t>comments</w:t>
      </w:r>
      <w:r w:rsidR="00785AC6">
        <w:t xml:space="preserve"> </w:t>
      </w:r>
      <w:r>
        <w:t>use</w:t>
      </w:r>
      <w:r w:rsidR="00785AC6">
        <w:t xml:space="preserve"> </w:t>
      </w:r>
      <w:r w:rsidRPr="00785AC6">
        <w:rPr>
          <w:rStyle w:val="Literal"/>
        </w:rPr>
        <w:t>///</w:t>
      </w:r>
      <w:r w:rsidR="00785AC6">
        <w:t xml:space="preserve"> </w:t>
      </w:r>
      <w:r>
        <w:t>instead</w:t>
      </w:r>
      <w:r w:rsidR="00785AC6">
        <w:t xml:space="preserve"> </w:t>
      </w:r>
      <w:r>
        <w:t>of</w:t>
      </w:r>
      <w:r w:rsidR="00785AC6">
        <w:t xml:space="preserve"> </w:t>
      </w:r>
      <w:r w:rsidRPr="00785AC6">
        <w:rPr>
          <w:rStyle w:val="Literal"/>
        </w:rPr>
        <w:t>//</w:t>
      </w:r>
      <w:r w:rsidR="00785AC6">
        <w:t xml:space="preserve"> </w:t>
      </w:r>
      <w:r>
        <w:t>and</w:t>
      </w:r>
      <w:r w:rsidR="00785AC6">
        <w:t xml:space="preserve"> </w:t>
      </w:r>
      <w:r>
        <w:t>support</w:t>
      </w:r>
      <w:r w:rsidR="00785AC6">
        <w:t xml:space="preserve"> </w:t>
      </w:r>
      <w:r w:rsidR="00AA6481" w:rsidRPr="00DB2AA5">
        <w:t>Markdown</w:t>
      </w:r>
      <w:r w:rsidR="00785AC6">
        <w:t xml:space="preserve"> </w:t>
      </w:r>
      <w:r>
        <w:t>notation</w:t>
      </w:r>
      <w:r w:rsidR="00785AC6">
        <w:t xml:space="preserve"> </w:t>
      </w:r>
      <w:r>
        <w:t>for</w:t>
      </w:r>
      <w:r w:rsidR="00785AC6">
        <w:t xml:space="preserve"> </w:t>
      </w:r>
      <w:r>
        <w:t>formatting</w:t>
      </w:r>
      <w:r w:rsidR="00785AC6">
        <w:t xml:space="preserve"> </w:t>
      </w:r>
      <w:r>
        <w:t>the</w:t>
      </w:r>
      <w:r w:rsidR="00785AC6">
        <w:t xml:space="preserve"> </w:t>
      </w:r>
      <w:r>
        <w:t>text</w:t>
      </w:r>
      <w:r w:rsidR="00785AC6">
        <w:t xml:space="preserve"> </w:t>
      </w:r>
      <w:r>
        <w:t>if</w:t>
      </w:r>
      <w:r w:rsidR="00785AC6">
        <w:t xml:space="preserve"> </w:t>
      </w:r>
      <w:r>
        <w:t>you</w:t>
      </w:r>
      <w:del w:id="144" w:author="AnneMarieW" w:date="2017-11-28T08:30:00Z">
        <w:r w:rsidDel="00293343">
          <w:delText>’d</w:delText>
        </w:r>
        <w:r w:rsidR="00785AC6" w:rsidDel="00293343">
          <w:delText xml:space="preserve"> </w:delText>
        </w:r>
        <w:r w:rsidDel="00293343">
          <w:delText>like</w:delText>
        </w:r>
      </w:del>
      <w:ins w:id="145" w:author="AnneMarieW" w:date="2017-11-28T08:30:00Z">
        <w:r w:rsidR="00293343">
          <w:t xml:space="preserve"> want to use it</w:t>
        </w:r>
      </w:ins>
      <w:r>
        <w:t>.</w:t>
      </w:r>
      <w:r w:rsidR="00785AC6">
        <w:t xml:space="preserve"> </w:t>
      </w:r>
      <w:r>
        <w:t>You</w:t>
      </w:r>
      <w:r w:rsidR="00785AC6">
        <w:t xml:space="preserve"> </w:t>
      </w:r>
      <w:r>
        <w:t>place</w:t>
      </w:r>
      <w:r w:rsidR="00785AC6">
        <w:t xml:space="preserve"> </w:t>
      </w:r>
      <w:r>
        <w:t>documentation</w:t>
      </w:r>
      <w:r w:rsidR="00785AC6">
        <w:t xml:space="preserve"> </w:t>
      </w:r>
      <w:r>
        <w:t>comments</w:t>
      </w:r>
      <w:r w:rsidR="00785AC6">
        <w:t xml:space="preserve"> </w:t>
      </w:r>
      <w:r>
        <w:t>just</w:t>
      </w:r>
      <w:r w:rsidR="00785AC6">
        <w:t xml:space="preserve"> </w:t>
      </w:r>
      <w:r>
        <w:t>before</w:t>
      </w:r>
      <w:r w:rsidR="00785AC6">
        <w:t xml:space="preserve"> </w:t>
      </w:r>
      <w:r>
        <w:t>the</w:t>
      </w:r>
      <w:r w:rsidR="00785AC6">
        <w:t xml:space="preserve"> </w:t>
      </w:r>
      <w:r>
        <w:t>item</w:t>
      </w:r>
      <w:r w:rsidR="00785AC6">
        <w:t xml:space="preserve"> </w:t>
      </w:r>
      <w:r>
        <w:t>they</w:t>
      </w:r>
      <w:del w:id="146" w:author="AnneMarieW" w:date="2017-11-28T08:29:00Z">
        <w:r w:rsidR="00785AC6" w:rsidDel="00293343">
          <w:delText xml:space="preserve"> </w:delText>
        </w:r>
        <w:r w:rsidDel="00293343">
          <w:delText>a</w:delText>
        </w:r>
      </w:del>
      <w:ins w:id="147" w:author="AnneMarieW" w:date="2017-11-28T08:29:00Z">
        <w:r w:rsidR="00293343">
          <w:t>’</w:t>
        </w:r>
      </w:ins>
      <w:r>
        <w:t>re</w:t>
      </w:r>
      <w:r w:rsidR="00785AC6">
        <w:t xml:space="preserve"> </w:t>
      </w:r>
      <w:r>
        <w:t>documenting.</w:t>
      </w:r>
      <w:r w:rsidR="00785AC6">
        <w:t xml:space="preserve"> </w:t>
      </w:r>
      <w:commentRangeStart w:id="148"/>
      <w:commentRangeStart w:id="149"/>
      <w:r>
        <w:t>Listing</w:t>
      </w:r>
      <w:r w:rsidR="00785AC6">
        <w:t xml:space="preserve"> </w:t>
      </w:r>
      <w:r>
        <w:t>14-</w:t>
      </w:r>
      <w:r w:rsidR="009E38C0">
        <w:t>1</w:t>
      </w:r>
      <w:commentRangeEnd w:id="148"/>
      <w:r w:rsidR="008902A5">
        <w:rPr>
          <w:rStyle w:val="CommentReference"/>
        </w:rPr>
        <w:commentReference w:id="148"/>
      </w:r>
      <w:commentRangeEnd w:id="149"/>
      <w:r w:rsidR="000F0D61">
        <w:rPr>
          <w:rStyle w:val="CommentReference"/>
        </w:rPr>
        <w:commentReference w:id="149"/>
      </w:r>
      <w:r w:rsidR="00785AC6">
        <w:t xml:space="preserve"> </w:t>
      </w:r>
      <w:r>
        <w:t>shows</w:t>
      </w:r>
      <w:r w:rsidR="00785AC6">
        <w:t xml:space="preserve"> </w:t>
      </w:r>
      <w:r>
        <w:t>documentation</w:t>
      </w:r>
      <w:r w:rsidR="00785AC6">
        <w:t xml:space="preserve"> </w:t>
      </w:r>
      <w:r>
        <w:t>comments</w:t>
      </w:r>
      <w:r w:rsidR="00785AC6">
        <w:t xml:space="preserve"> </w:t>
      </w:r>
      <w:r>
        <w:t>for</w:t>
      </w:r>
      <w:r w:rsidR="00785AC6">
        <w:t xml:space="preserve"> </w:t>
      </w:r>
      <w:r>
        <w:t>an</w:t>
      </w:r>
      <w:r w:rsidR="00785AC6">
        <w:t xml:space="preserve"> </w:t>
      </w:r>
      <w:r w:rsidRPr="00785AC6">
        <w:rPr>
          <w:rStyle w:val="Literal"/>
        </w:rPr>
        <w:t>add_one</w:t>
      </w:r>
      <w:r w:rsidR="00785AC6">
        <w:t xml:space="preserve"> </w:t>
      </w:r>
      <w:r>
        <w:t>function</w:t>
      </w:r>
      <w:r w:rsidR="00785AC6">
        <w:t xml:space="preserve"> </w:t>
      </w:r>
      <w:r>
        <w:t>in</w:t>
      </w:r>
      <w:r w:rsidR="00785AC6">
        <w:t xml:space="preserve"> </w:t>
      </w:r>
      <w:r>
        <w:t>a</w:t>
      </w:r>
      <w:r w:rsidR="00785AC6">
        <w:t xml:space="preserve"> </w:t>
      </w:r>
      <w:r>
        <w:t>crate</w:t>
      </w:r>
      <w:r w:rsidR="00785AC6">
        <w:t xml:space="preserve"> </w:t>
      </w:r>
      <w:r>
        <w:t>named</w:t>
      </w:r>
      <w:r w:rsidR="00785AC6">
        <w:t xml:space="preserve"> </w:t>
      </w:r>
      <w:r w:rsidRPr="00785AC6">
        <w:rPr>
          <w:rStyle w:val="Literal"/>
        </w:rPr>
        <w:t>my_crate</w:t>
      </w:r>
      <w:r>
        <w:t>:</w:t>
      </w:r>
    </w:p>
    <w:p w14:paraId="0BB4C9BA" w14:textId="77777777" w:rsidR="00FD1E86" w:rsidRDefault="00FD1E86" w:rsidP="00785AC6">
      <w:pPr>
        <w:pStyle w:val="ProductionDirective"/>
      </w:pPr>
      <w:del w:id="150" w:author="janelle" w:date="2017-11-21T10:10:00Z">
        <w:r w:rsidDel="006938B0">
          <w:delText>Filename:</w:delText>
        </w:r>
        <w:r w:rsidR="00785AC6" w:rsidDel="006938B0">
          <w:delText xml:space="preserve"> </w:delText>
        </w:r>
      </w:del>
      <w:r>
        <w:t>src/lib.rs</w:t>
      </w:r>
    </w:p>
    <w:p w14:paraId="31AB9A38" w14:textId="77777777" w:rsidR="00785AC6" w:rsidRDefault="00785AC6" w:rsidP="00785AC6">
      <w:pPr>
        <w:pStyle w:val="CodeA"/>
      </w:pPr>
      <w:r>
        <w:t>/// Adds one to the number given.</w:t>
      </w:r>
    </w:p>
    <w:p w14:paraId="1F483248" w14:textId="77777777" w:rsidR="00785AC6" w:rsidRDefault="00785AC6" w:rsidP="00785AC6">
      <w:pPr>
        <w:pStyle w:val="CodeB"/>
      </w:pPr>
      <w:r>
        <w:t>///</w:t>
      </w:r>
    </w:p>
    <w:p w14:paraId="2FBDC920" w14:textId="77777777" w:rsidR="00785AC6" w:rsidRDefault="00785AC6" w:rsidP="00785AC6">
      <w:pPr>
        <w:pStyle w:val="CodeB"/>
      </w:pPr>
      <w:r>
        <w:t>/// # Examples</w:t>
      </w:r>
    </w:p>
    <w:p w14:paraId="1ED9A9B8" w14:textId="77777777" w:rsidR="00785AC6" w:rsidRDefault="00785AC6" w:rsidP="00785AC6">
      <w:pPr>
        <w:pStyle w:val="CodeB"/>
      </w:pPr>
      <w:r>
        <w:t>///</w:t>
      </w:r>
    </w:p>
    <w:p w14:paraId="1F50AA33" w14:textId="77777777" w:rsidR="00785AC6" w:rsidRDefault="00785AC6" w:rsidP="00785AC6">
      <w:pPr>
        <w:pStyle w:val="CodeB"/>
      </w:pPr>
      <w:r>
        <w:t>/// ```</w:t>
      </w:r>
    </w:p>
    <w:p w14:paraId="749E1C66" w14:textId="77777777" w:rsidR="00785AC6" w:rsidRDefault="00785AC6" w:rsidP="00785AC6">
      <w:pPr>
        <w:pStyle w:val="CodeB"/>
      </w:pPr>
      <w:r>
        <w:t>/// let five = 5;</w:t>
      </w:r>
    </w:p>
    <w:p w14:paraId="70B465E5" w14:textId="77777777" w:rsidR="00785AC6" w:rsidRDefault="00785AC6" w:rsidP="00785AC6">
      <w:pPr>
        <w:pStyle w:val="CodeB"/>
      </w:pPr>
      <w:r>
        <w:t>///</w:t>
      </w:r>
    </w:p>
    <w:p w14:paraId="53B5F14F" w14:textId="77777777" w:rsidR="00785AC6" w:rsidRDefault="00785AC6" w:rsidP="00785AC6">
      <w:pPr>
        <w:pStyle w:val="CodeB"/>
      </w:pPr>
      <w:r>
        <w:t>/// assert_eq!(6, my_crate::add_one(5));</w:t>
      </w:r>
    </w:p>
    <w:p w14:paraId="05F74BEE" w14:textId="77777777" w:rsidR="00785AC6" w:rsidRDefault="00785AC6" w:rsidP="00785AC6">
      <w:pPr>
        <w:pStyle w:val="CodeB"/>
      </w:pPr>
      <w:r>
        <w:t>/// ```</w:t>
      </w:r>
    </w:p>
    <w:p w14:paraId="7B288FF9" w14:textId="77777777" w:rsidR="00785AC6" w:rsidRDefault="00785AC6" w:rsidP="00785AC6">
      <w:pPr>
        <w:pStyle w:val="CodeB"/>
      </w:pPr>
      <w:r>
        <w:t>pub fn add_one(x: i32) -&gt; i32 {</w:t>
      </w:r>
    </w:p>
    <w:p w14:paraId="5E282B3B" w14:textId="77777777" w:rsidR="00785AC6" w:rsidRDefault="00785AC6" w:rsidP="00785AC6">
      <w:pPr>
        <w:pStyle w:val="CodeB"/>
      </w:pPr>
      <w:r>
        <w:t xml:space="preserve">    x + 1</w:t>
      </w:r>
    </w:p>
    <w:p w14:paraId="460F664D" w14:textId="77777777" w:rsidR="00FD1E86" w:rsidRPr="00844398" w:rsidRDefault="00785AC6" w:rsidP="00785AC6">
      <w:pPr>
        <w:pStyle w:val="CodeC"/>
      </w:pPr>
      <w:r>
        <w:t>}</w:t>
      </w:r>
    </w:p>
    <w:p w14:paraId="57D47914" w14:textId="77777777" w:rsidR="00785AC6" w:rsidRDefault="00785AC6" w:rsidP="00785AC6">
      <w:pPr>
        <w:pStyle w:val="Listing"/>
      </w:pPr>
      <w:r>
        <w:t>Listing 14-</w:t>
      </w:r>
      <w:r w:rsidR="009E38C0">
        <w:t>1</w:t>
      </w:r>
      <w:r>
        <w:t>: A documentation comment for a function</w:t>
      </w:r>
    </w:p>
    <w:p w14:paraId="0D35DDB1" w14:textId="77777777" w:rsidR="00FD1E86" w:rsidRDefault="00FD1E86" w:rsidP="00FD1E86">
      <w:pPr>
        <w:pStyle w:val="Body"/>
      </w:pPr>
      <w:r>
        <w:t>Here,</w:t>
      </w:r>
      <w:r w:rsidR="00785AC6">
        <w:t xml:space="preserve"> </w:t>
      </w:r>
      <w:r>
        <w:t>we</w:t>
      </w:r>
      <w:r w:rsidR="00785AC6">
        <w:t xml:space="preserve"> </w:t>
      </w:r>
      <w:r>
        <w:t>give</w:t>
      </w:r>
      <w:r w:rsidR="00785AC6">
        <w:t xml:space="preserve"> </w:t>
      </w:r>
      <w:r>
        <w:t>a</w:t>
      </w:r>
      <w:r w:rsidR="00785AC6">
        <w:t xml:space="preserve"> </w:t>
      </w:r>
      <w:r>
        <w:t>description</w:t>
      </w:r>
      <w:r w:rsidR="00785AC6">
        <w:t xml:space="preserve"> </w:t>
      </w:r>
      <w:r>
        <w:t>of</w:t>
      </w:r>
      <w:r w:rsidR="00785AC6">
        <w:t xml:space="preserve"> </w:t>
      </w:r>
      <w:r>
        <w:t>what</w:t>
      </w:r>
      <w:r w:rsidR="00785AC6">
        <w:t xml:space="preserve"> </w:t>
      </w:r>
      <w:r>
        <w:t>the</w:t>
      </w:r>
      <w:r w:rsidR="00785AC6">
        <w:t xml:space="preserve"> </w:t>
      </w:r>
      <w:r w:rsidRPr="00785AC6">
        <w:rPr>
          <w:rStyle w:val="Literal"/>
        </w:rPr>
        <w:t>add_one</w:t>
      </w:r>
      <w:r w:rsidR="00785AC6">
        <w:t xml:space="preserve"> </w:t>
      </w:r>
      <w:r>
        <w:t>function</w:t>
      </w:r>
      <w:r w:rsidR="00785AC6">
        <w:t xml:space="preserve"> </w:t>
      </w:r>
      <w:r>
        <w:t>does,</w:t>
      </w:r>
      <w:r w:rsidR="00785AC6">
        <w:t xml:space="preserve"> </w:t>
      </w:r>
      <w:del w:id="151" w:author="AnneMarieW" w:date="2017-11-28T08:32:00Z">
        <w:r w:rsidDel="00293343">
          <w:delText>then</w:delText>
        </w:r>
        <w:r w:rsidR="00785AC6" w:rsidDel="00293343">
          <w:delText xml:space="preserve"> </w:delText>
        </w:r>
      </w:del>
      <w:r>
        <w:t>start</w:t>
      </w:r>
      <w:r w:rsidR="00785AC6">
        <w:t xml:space="preserve"> </w:t>
      </w:r>
      <w:r>
        <w:t>a</w:t>
      </w:r>
      <w:r w:rsidR="00785AC6">
        <w:t xml:space="preserve"> </w:t>
      </w:r>
      <w:r>
        <w:t>section</w:t>
      </w:r>
      <w:r w:rsidR="00785AC6">
        <w:t xml:space="preserve"> </w:t>
      </w:r>
      <w:r>
        <w:t>with</w:t>
      </w:r>
      <w:r w:rsidR="00785AC6">
        <w:t xml:space="preserve"> </w:t>
      </w:r>
      <w:r>
        <w:t>the</w:t>
      </w:r>
      <w:r w:rsidR="00785AC6">
        <w:t xml:space="preserve"> </w:t>
      </w:r>
      <w:r>
        <w:t>heading</w:t>
      </w:r>
      <w:r w:rsidR="00785AC6">
        <w:t xml:space="preserve"> </w:t>
      </w:r>
      <w:del w:id="152" w:author="AnneMarieW" w:date="2017-11-28T08:31:00Z">
        <w:r w:rsidR="00581D2E" w:rsidRPr="00581D2E">
          <w:rPr>
            <w:rStyle w:val="Literal"/>
            <w:rPrChange w:id="153" w:author="AnneMarieW" w:date="2017-11-28T08:31:00Z">
              <w:rPr>
                <w:i/>
                <w:color w:val="0000FF"/>
              </w:rPr>
            </w:rPrChange>
          </w:rPr>
          <w:delText>“</w:delText>
        </w:r>
      </w:del>
      <w:r w:rsidR="00581D2E" w:rsidRPr="00581D2E">
        <w:rPr>
          <w:rStyle w:val="Literal"/>
          <w:rPrChange w:id="154" w:author="AnneMarieW" w:date="2017-11-28T08:31:00Z">
            <w:rPr>
              <w:i/>
              <w:color w:val="0000FF"/>
            </w:rPr>
          </w:rPrChange>
        </w:rPr>
        <w:t>Examples</w:t>
      </w:r>
      <w:del w:id="155" w:author="AnneMarieW" w:date="2017-11-28T08:31:00Z">
        <w:r w:rsidDel="00293343">
          <w:delText>”</w:delText>
        </w:r>
      </w:del>
      <w:r>
        <w:t>,</w:t>
      </w:r>
      <w:r w:rsidR="00785AC6">
        <w:t xml:space="preserve"> </w:t>
      </w:r>
      <w:r>
        <w:t>and</w:t>
      </w:r>
      <w:r w:rsidR="00785AC6">
        <w:t xml:space="preserve"> </w:t>
      </w:r>
      <w:ins w:id="156" w:author="AnneMarieW" w:date="2017-11-28T08:32:00Z">
        <w:r w:rsidR="00293343">
          <w:t xml:space="preserve">then provide </w:t>
        </w:r>
      </w:ins>
      <w:r>
        <w:t>code</w:t>
      </w:r>
      <w:r w:rsidR="00785AC6">
        <w:t xml:space="preserve"> </w:t>
      </w:r>
      <w:r>
        <w:t>that</w:t>
      </w:r>
      <w:r w:rsidR="00785AC6">
        <w:t xml:space="preserve"> </w:t>
      </w:r>
      <w:r>
        <w:t>demonstrates</w:t>
      </w:r>
      <w:r w:rsidR="00785AC6">
        <w:t xml:space="preserve"> </w:t>
      </w:r>
      <w:r>
        <w:t>how</w:t>
      </w:r>
      <w:r w:rsidR="00785AC6">
        <w:t xml:space="preserve"> </w:t>
      </w:r>
      <w:r>
        <w:t>to</w:t>
      </w:r>
      <w:r w:rsidR="00785AC6">
        <w:t xml:space="preserve"> </w:t>
      </w:r>
      <w:r>
        <w:t>use</w:t>
      </w:r>
      <w:r w:rsidR="00785AC6">
        <w:t xml:space="preserve"> </w:t>
      </w:r>
      <w:r>
        <w:t>the</w:t>
      </w:r>
      <w:r w:rsidR="00785AC6">
        <w:t xml:space="preserve"> </w:t>
      </w:r>
      <w:r w:rsidRPr="00785AC6">
        <w:rPr>
          <w:rStyle w:val="Literal"/>
        </w:rPr>
        <w:t>add_one</w:t>
      </w:r>
      <w:r w:rsidR="00785AC6">
        <w:t xml:space="preserve"> </w:t>
      </w:r>
      <w:r>
        <w:t>function.</w:t>
      </w:r>
      <w:r w:rsidR="00785AC6">
        <w:t xml:space="preserve"> </w:t>
      </w:r>
      <w:r>
        <w:t>We</w:t>
      </w:r>
      <w:r w:rsidR="00785AC6">
        <w:t xml:space="preserve"> </w:t>
      </w:r>
      <w:r>
        <w:t>can</w:t>
      </w:r>
      <w:r w:rsidR="00785AC6">
        <w:t xml:space="preserve"> </w:t>
      </w:r>
      <w:r>
        <w:t>generate</w:t>
      </w:r>
      <w:r w:rsidR="00785AC6">
        <w:t xml:space="preserve"> </w:t>
      </w:r>
      <w:r>
        <w:t>the</w:t>
      </w:r>
      <w:r w:rsidR="00785AC6">
        <w:t xml:space="preserve"> </w:t>
      </w:r>
      <w:r>
        <w:t>HTML</w:t>
      </w:r>
      <w:r w:rsidR="00785AC6">
        <w:t xml:space="preserve"> </w:t>
      </w:r>
      <w:r>
        <w:t>documentation</w:t>
      </w:r>
      <w:r w:rsidR="00785AC6">
        <w:t xml:space="preserve"> </w:t>
      </w:r>
      <w:r>
        <w:t>from</w:t>
      </w:r>
      <w:r w:rsidR="00785AC6">
        <w:t xml:space="preserve"> </w:t>
      </w:r>
      <w:r>
        <w:t>this</w:t>
      </w:r>
      <w:r w:rsidR="00785AC6">
        <w:t xml:space="preserve"> </w:t>
      </w:r>
      <w:r>
        <w:t>documentation</w:t>
      </w:r>
      <w:r w:rsidR="00785AC6">
        <w:t xml:space="preserve"> </w:t>
      </w:r>
      <w:r>
        <w:t>comment</w:t>
      </w:r>
      <w:r w:rsidR="00785AC6">
        <w:t xml:space="preserve"> </w:t>
      </w:r>
      <w:r>
        <w:t>by</w:t>
      </w:r>
      <w:r w:rsidR="00785AC6">
        <w:t xml:space="preserve"> </w:t>
      </w:r>
      <w:r>
        <w:t>running</w:t>
      </w:r>
      <w:r w:rsidR="00785AC6">
        <w:t xml:space="preserve"> </w:t>
      </w:r>
      <w:r w:rsidRPr="00785AC6">
        <w:rPr>
          <w:rStyle w:val="Literal"/>
        </w:rPr>
        <w:t>cargo</w:t>
      </w:r>
      <w:r w:rsidR="00785AC6">
        <w:rPr>
          <w:rStyle w:val="Literal"/>
        </w:rPr>
        <w:t xml:space="preserve"> </w:t>
      </w:r>
      <w:r w:rsidRPr="00785AC6">
        <w:rPr>
          <w:rStyle w:val="Literal"/>
        </w:rPr>
        <w:t>doc</w:t>
      </w:r>
      <w:r>
        <w:t>.</w:t>
      </w:r>
      <w:r w:rsidR="00785AC6">
        <w:t xml:space="preserve"> </w:t>
      </w:r>
      <w:r>
        <w:t>This</w:t>
      </w:r>
      <w:r w:rsidR="00785AC6">
        <w:t xml:space="preserve"> </w:t>
      </w:r>
      <w:r>
        <w:t>command</w:t>
      </w:r>
      <w:r w:rsidR="00785AC6">
        <w:t xml:space="preserve"> </w:t>
      </w:r>
      <w:r>
        <w:t>runs</w:t>
      </w:r>
      <w:r w:rsidR="00785AC6">
        <w:t xml:space="preserve"> </w:t>
      </w:r>
      <w:r>
        <w:t>the</w:t>
      </w:r>
      <w:r w:rsidR="00785AC6">
        <w:t xml:space="preserve"> </w:t>
      </w:r>
      <w:r w:rsidRPr="00785AC6">
        <w:rPr>
          <w:rStyle w:val="Literal"/>
        </w:rPr>
        <w:t>rustdoc</w:t>
      </w:r>
      <w:r w:rsidR="00785AC6">
        <w:t xml:space="preserve"> </w:t>
      </w:r>
      <w:r>
        <w:t>tool</w:t>
      </w:r>
      <w:r w:rsidR="00785AC6">
        <w:t xml:space="preserve"> </w:t>
      </w:r>
      <w:r>
        <w:t>distributed</w:t>
      </w:r>
      <w:r w:rsidR="00785AC6">
        <w:t xml:space="preserve"> </w:t>
      </w:r>
      <w:r>
        <w:t>with</w:t>
      </w:r>
      <w:r w:rsidR="00785AC6">
        <w:t xml:space="preserve"> </w:t>
      </w:r>
      <w:r>
        <w:t>Rust</w:t>
      </w:r>
      <w:r w:rsidR="00785AC6">
        <w:t xml:space="preserve"> </w:t>
      </w:r>
      <w:r>
        <w:t>and</w:t>
      </w:r>
      <w:r w:rsidR="00785AC6">
        <w:t xml:space="preserve"> </w:t>
      </w:r>
      <w:r>
        <w:t>puts</w:t>
      </w:r>
      <w:r w:rsidR="00785AC6">
        <w:t xml:space="preserve"> </w:t>
      </w:r>
      <w:r>
        <w:t>the</w:t>
      </w:r>
      <w:r w:rsidR="00785AC6">
        <w:t xml:space="preserve"> </w:t>
      </w:r>
      <w:r>
        <w:t>generated</w:t>
      </w:r>
      <w:r w:rsidR="00785AC6">
        <w:t xml:space="preserve"> </w:t>
      </w:r>
      <w:r>
        <w:t>HTML</w:t>
      </w:r>
      <w:r w:rsidR="00785AC6">
        <w:t xml:space="preserve"> </w:t>
      </w:r>
      <w:r>
        <w:t>documentation</w:t>
      </w:r>
      <w:r w:rsidR="00785AC6">
        <w:t xml:space="preserve"> </w:t>
      </w:r>
      <w:r>
        <w:t>in</w:t>
      </w:r>
      <w:r w:rsidR="00785AC6">
        <w:t xml:space="preserve"> </w:t>
      </w:r>
      <w:r>
        <w:t>the</w:t>
      </w:r>
      <w:r w:rsidR="00785AC6">
        <w:t xml:space="preserve"> </w:t>
      </w:r>
      <w:r w:rsidR="00581D2E" w:rsidRPr="00581D2E">
        <w:rPr>
          <w:rStyle w:val="EmphasisItalic"/>
          <w:highlight w:val="yellow"/>
          <w:rPrChange w:id="157" w:author="janelle" w:date="2018-01-09T13:29:00Z">
            <w:rPr>
              <w:rStyle w:val="EmphasisItalic"/>
            </w:rPr>
          </w:rPrChange>
        </w:rPr>
        <w:t>target/doc</w:t>
      </w:r>
      <w:r w:rsidR="00785AC6">
        <w:t xml:space="preserve"> </w:t>
      </w:r>
      <w:r>
        <w:t>directory.</w:t>
      </w:r>
    </w:p>
    <w:p w14:paraId="66869894" w14:textId="546CBBE4" w:rsidR="00FD1E86" w:rsidRDefault="00FD1E86" w:rsidP="007F3502">
      <w:pPr>
        <w:pStyle w:val="Body"/>
        <w:rPr>
          <w:ins w:id="158" w:author="Carol Nichols" w:date="2018-01-10T10:11:00Z"/>
          <w:noProof/>
        </w:rPr>
      </w:pPr>
      <w:r>
        <w:t>For</w:t>
      </w:r>
      <w:r w:rsidR="00785AC6">
        <w:t xml:space="preserve"> </w:t>
      </w:r>
      <w:r>
        <w:t>convenience,</w:t>
      </w:r>
      <w:r w:rsidR="00785AC6">
        <w:t xml:space="preserve"> </w:t>
      </w:r>
      <w:r>
        <w:t>running</w:t>
      </w:r>
      <w:r w:rsidR="00785AC6">
        <w:t xml:space="preserve"> </w:t>
      </w:r>
      <w:r w:rsidRPr="00785AC6">
        <w:rPr>
          <w:rStyle w:val="Literal"/>
        </w:rPr>
        <w:t>cargo</w:t>
      </w:r>
      <w:r w:rsidR="00785AC6">
        <w:rPr>
          <w:rStyle w:val="Literal"/>
        </w:rPr>
        <w:t xml:space="preserve"> </w:t>
      </w:r>
      <w:r w:rsidRPr="00785AC6">
        <w:rPr>
          <w:rStyle w:val="Literal"/>
        </w:rPr>
        <w:t>doc</w:t>
      </w:r>
      <w:r w:rsidR="00785AC6">
        <w:rPr>
          <w:rStyle w:val="Literal"/>
        </w:rPr>
        <w:t xml:space="preserve"> </w:t>
      </w:r>
      <w:r w:rsidRPr="00785AC6">
        <w:rPr>
          <w:rStyle w:val="Literal"/>
        </w:rPr>
        <w:t>--open</w:t>
      </w:r>
      <w:r w:rsidR="00785AC6">
        <w:t xml:space="preserve"> </w:t>
      </w:r>
      <w:r>
        <w:t>will</w:t>
      </w:r>
      <w:r w:rsidR="00785AC6">
        <w:t xml:space="preserve"> </w:t>
      </w:r>
      <w:r>
        <w:t>build</w:t>
      </w:r>
      <w:r w:rsidR="00785AC6">
        <w:t xml:space="preserve"> </w:t>
      </w:r>
      <w:r>
        <w:t>the</w:t>
      </w:r>
      <w:r w:rsidR="00785AC6">
        <w:t xml:space="preserve"> </w:t>
      </w:r>
      <w:r>
        <w:t>HTML</w:t>
      </w:r>
      <w:r w:rsidR="00785AC6">
        <w:t xml:space="preserve"> </w:t>
      </w:r>
      <w:r>
        <w:t>for</w:t>
      </w:r>
      <w:r w:rsidR="00785AC6">
        <w:t xml:space="preserve"> </w:t>
      </w:r>
      <w:r>
        <w:t>your</w:t>
      </w:r>
      <w:r w:rsidR="00785AC6">
        <w:t xml:space="preserve"> </w:t>
      </w:r>
      <w:r>
        <w:t>current</w:t>
      </w:r>
      <w:r w:rsidR="00785AC6">
        <w:t xml:space="preserve"> </w:t>
      </w:r>
      <w:r>
        <w:t>crate’s</w:t>
      </w:r>
      <w:r w:rsidR="00785AC6">
        <w:t xml:space="preserve"> </w:t>
      </w:r>
      <w:r>
        <w:t>documentation</w:t>
      </w:r>
      <w:r w:rsidR="00785AC6">
        <w:t xml:space="preserve"> </w:t>
      </w:r>
      <w:r>
        <w:t>(as</w:t>
      </w:r>
      <w:r w:rsidR="00785AC6">
        <w:t xml:space="preserve"> </w:t>
      </w:r>
      <w:r>
        <w:t>well</w:t>
      </w:r>
      <w:r w:rsidR="00785AC6">
        <w:t xml:space="preserve"> </w:t>
      </w:r>
      <w:r>
        <w:t>as</w:t>
      </w:r>
      <w:r w:rsidR="00785AC6">
        <w:t xml:space="preserve"> </w:t>
      </w:r>
      <w:r>
        <w:t>the</w:t>
      </w:r>
      <w:r w:rsidR="00785AC6">
        <w:t xml:space="preserve"> </w:t>
      </w:r>
      <w:r>
        <w:t>documentation</w:t>
      </w:r>
      <w:r w:rsidR="00785AC6">
        <w:t xml:space="preserve"> </w:t>
      </w:r>
      <w:r>
        <w:t>for</w:t>
      </w:r>
      <w:r w:rsidR="00785AC6">
        <w:t xml:space="preserve"> </w:t>
      </w:r>
      <w:r>
        <w:t>all</w:t>
      </w:r>
      <w:r w:rsidR="00785AC6">
        <w:t xml:space="preserve"> </w:t>
      </w:r>
      <w:r>
        <w:t>of</w:t>
      </w:r>
      <w:r w:rsidR="00785AC6">
        <w:t xml:space="preserve"> </w:t>
      </w:r>
      <w:r>
        <w:t>your</w:t>
      </w:r>
      <w:r w:rsidR="00785AC6">
        <w:t xml:space="preserve"> </w:t>
      </w:r>
      <w:r>
        <w:t>crate’s</w:t>
      </w:r>
      <w:r w:rsidR="00785AC6">
        <w:t xml:space="preserve"> </w:t>
      </w:r>
      <w:r>
        <w:t>dependencies)</w:t>
      </w:r>
      <w:r w:rsidR="00785AC6">
        <w:t xml:space="preserve"> </w:t>
      </w:r>
      <w:r>
        <w:t>and</w:t>
      </w:r>
      <w:r w:rsidR="00785AC6">
        <w:t xml:space="preserve"> </w:t>
      </w:r>
      <w:r>
        <w:t>open</w:t>
      </w:r>
      <w:r w:rsidR="00785AC6">
        <w:t xml:space="preserve"> </w:t>
      </w:r>
      <w:r>
        <w:t>the</w:t>
      </w:r>
      <w:r w:rsidR="00785AC6">
        <w:t xml:space="preserve"> </w:t>
      </w:r>
      <w:r>
        <w:t>result</w:t>
      </w:r>
      <w:r w:rsidR="00785AC6">
        <w:t xml:space="preserve"> </w:t>
      </w:r>
      <w:r>
        <w:t>in</w:t>
      </w:r>
      <w:r w:rsidR="00785AC6">
        <w:t xml:space="preserve"> </w:t>
      </w:r>
      <w:r>
        <w:t>a</w:t>
      </w:r>
      <w:r w:rsidR="00785AC6">
        <w:t xml:space="preserve"> </w:t>
      </w:r>
      <w:r>
        <w:t>web</w:t>
      </w:r>
      <w:r w:rsidR="00785AC6">
        <w:t xml:space="preserve"> </w:t>
      </w:r>
      <w:r>
        <w:t>browser.</w:t>
      </w:r>
      <w:r w:rsidR="00785AC6">
        <w:t xml:space="preserve"> </w:t>
      </w:r>
      <w:r>
        <w:t>Navigate</w:t>
      </w:r>
      <w:r w:rsidR="00785AC6">
        <w:t xml:space="preserve"> </w:t>
      </w:r>
      <w:r>
        <w:t>to</w:t>
      </w:r>
      <w:r w:rsidR="00785AC6">
        <w:t xml:space="preserve"> </w:t>
      </w:r>
      <w:r>
        <w:t>the</w:t>
      </w:r>
      <w:r w:rsidR="00785AC6">
        <w:t xml:space="preserve"> </w:t>
      </w:r>
      <w:r w:rsidRPr="00785AC6">
        <w:rPr>
          <w:rStyle w:val="Literal"/>
        </w:rPr>
        <w:t>add_one</w:t>
      </w:r>
      <w:r w:rsidR="00785AC6">
        <w:t xml:space="preserve"> </w:t>
      </w:r>
      <w:r>
        <w:t>function</w:t>
      </w:r>
      <w:r w:rsidR="00785AC6">
        <w:t xml:space="preserve"> </w:t>
      </w:r>
      <w:r>
        <w:t>and</w:t>
      </w:r>
      <w:r w:rsidR="00785AC6">
        <w:t xml:space="preserve"> </w:t>
      </w:r>
      <w:r>
        <w:t>you’ll</w:t>
      </w:r>
      <w:r w:rsidR="00785AC6">
        <w:t xml:space="preserve"> </w:t>
      </w:r>
      <w:r>
        <w:t>see</w:t>
      </w:r>
      <w:r w:rsidR="00785AC6">
        <w:t xml:space="preserve"> </w:t>
      </w:r>
      <w:r>
        <w:t>how</w:t>
      </w:r>
      <w:r w:rsidR="00785AC6">
        <w:t xml:space="preserve"> </w:t>
      </w:r>
      <w:r>
        <w:t>the</w:t>
      </w:r>
      <w:r w:rsidR="00785AC6">
        <w:t xml:space="preserve"> </w:t>
      </w:r>
      <w:r>
        <w:t>text</w:t>
      </w:r>
      <w:r w:rsidR="00785AC6">
        <w:t xml:space="preserve"> </w:t>
      </w:r>
      <w:r>
        <w:t>in</w:t>
      </w:r>
      <w:r w:rsidR="00785AC6">
        <w:t xml:space="preserve"> </w:t>
      </w:r>
      <w:r>
        <w:t>the</w:t>
      </w:r>
      <w:r w:rsidR="00785AC6">
        <w:t xml:space="preserve"> </w:t>
      </w:r>
      <w:r>
        <w:t>documentation</w:t>
      </w:r>
      <w:r w:rsidR="00785AC6">
        <w:t xml:space="preserve"> </w:t>
      </w:r>
      <w:r>
        <w:t>comments</w:t>
      </w:r>
      <w:r w:rsidR="00785AC6">
        <w:t xml:space="preserve"> </w:t>
      </w:r>
      <w:del w:id="159" w:author="AnneMarieW" w:date="2017-11-28T08:33:00Z">
        <w:r w:rsidDel="00293343">
          <w:delText>get</w:delText>
        </w:r>
      </w:del>
      <w:ins w:id="160" w:author="AnneMarieW" w:date="2017-11-28T08:33:00Z">
        <w:r w:rsidR="00293343">
          <w:t>i</w:t>
        </w:r>
      </w:ins>
      <w:r>
        <w:t>s</w:t>
      </w:r>
      <w:r w:rsidR="00785AC6">
        <w:t xml:space="preserve"> </w:t>
      </w:r>
      <w:r>
        <w:t>rendered,</w:t>
      </w:r>
      <w:r w:rsidR="00785AC6">
        <w:t xml:space="preserve"> </w:t>
      </w:r>
      <w:ins w:id="161" w:author="AnneMarieW" w:date="2017-11-28T08:33:00Z">
        <w:r w:rsidR="00293343">
          <w:t>a</w:t>
        </w:r>
      </w:ins>
      <w:ins w:id="162" w:author="janelle" w:date="2017-11-30T18:02:00Z">
        <w:r w:rsidR="006D0A45">
          <w:t>s</w:t>
        </w:r>
      </w:ins>
      <w:ins w:id="163" w:author="AnneMarieW" w:date="2017-11-28T08:33:00Z">
        <w:r w:rsidR="00293343">
          <w:t xml:space="preserve"> </w:t>
        </w:r>
      </w:ins>
      <w:r>
        <w:t>shown</w:t>
      </w:r>
      <w:r w:rsidR="00785AC6">
        <w:t xml:space="preserve"> </w:t>
      </w:r>
      <w:del w:id="164" w:author="AnneMarieW" w:date="2017-11-28T08:33:00Z">
        <w:r w:rsidDel="00293343">
          <w:delText>here</w:delText>
        </w:r>
        <w:r w:rsidR="00785AC6" w:rsidDel="00293343">
          <w:delText xml:space="preserve"> </w:delText>
        </w:r>
      </w:del>
      <w:r>
        <w:t>in</w:t>
      </w:r>
      <w:r w:rsidR="00785AC6">
        <w:t xml:space="preserve"> </w:t>
      </w:r>
      <w:commentRangeStart w:id="165"/>
      <w:commentRangeStart w:id="166"/>
      <w:r>
        <w:t>Figure</w:t>
      </w:r>
      <w:r w:rsidR="00785AC6">
        <w:t xml:space="preserve"> </w:t>
      </w:r>
      <w:r>
        <w:t>14-</w:t>
      </w:r>
      <w:ins w:id="167" w:author="janelle" w:date="2018-01-09T16:13:00Z">
        <w:r w:rsidR="00695A16">
          <w:t>1</w:t>
        </w:r>
      </w:ins>
      <w:del w:id="168" w:author="janelle" w:date="2018-01-09T16:13:00Z">
        <w:r w:rsidR="009E38C0" w:rsidDel="00695A16">
          <w:delText>2</w:delText>
        </w:r>
      </w:del>
      <w:commentRangeEnd w:id="165"/>
      <w:r w:rsidR="00DB2AA5">
        <w:rPr>
          <w:rStyle w:val="CommentReference"/>
        </w:rPr>
        <w:commentReference w:id="165"/>
      </w:r>
      <w:commentRangeEnd w:id="166"/>
      <w:r w:rsidR="000F0D61">
        <w:rPr>
          <w:rStyle w:val="CommentReference"/>
        </w:rPr>
        <w:commentReference w:id="166"/>
      </w:r>
      <w:del w:id="169" w:author="AnneMarieW" w:date="2017-11-28T08:33:00Z">
        <w:r w:rsidDel="00293343">
          <w:delText>:</w:delText>
        </w:r>
      </w:del>
      <w:ins w:id="170" w:author="AnneMarieW" w:date="2017-11-28T08:33:00Z">
        <w:del w:id="171" w:author="Carol Nichols" w:date="2018-01-10T15:40:00Z">
          <w:r w:rsidR="00293343" w:rsidDel="003C3C5D">
            <w:delText>.</w:delText>
          </w:r>
        </w:del>
      </w:ins>
      <w:ins w:id="172" w:author="Carol Nichols" w:date="2018-01-10T15:40:00Z">
        <w:r w:rsidR="003C3C5D">
          <w:t>:</w:t>
        </w:r>
      </w:ins>
      <w:r w:rsidR="004F6875">
        <w:rPr>
          <w:noProof/>
        </w:rPr>
      </w:r>
      <w:r w:rsidR="004F6875">
        <w:rPr>
          <w:noProof/>
        </w:rPr>
        <w:pict w14:anchorId="75877144">
          <v:rect id="Rectangle 4" o:spid="_x0000_s1027" alt="Rendered HTML documentation for the `add_one` function of `my_crate`"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14:paraId="3E757375" w14:textId="4C7BAF9C" w:rsidR="00950840" w:rsidRDefault="00612679" w:rsidP="007F3502">
      <w:pPr>
        <w:pStyle w:val="Body"/>
      </w:pPr>
      <w:ins w:id="173" w:author="Carol Nichols" w:date="2018-01-10T10:14:00Z">
        <w:r>
          <w:rPr>
            <w:noProof/>
          </w:rPr>
          <w:lastRenderedPageBreak/>
          <w:drawing>
            <wp:inline distT="0" distB="0" distL="0" distR="0" wp14:anchorId="0D7C0A1F" wp14:editId="538C67EC">
              <wp:extent cx="5926455" cy="3425825"/>
              <wp:effectExtent l="0" t="0" r="0" b="0"/>
              <wp:docPr id="2" name="Picture 2" descr="../../src/img/trpl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c/img/trpl14-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6455" cy="3425825"/>
                      </a:xfrm>
                      <a:prstGeom prst="rect">
                        <a:avLst/>
                      </a:prstGeom>
                      <a:noFill/>
                      <a:ln>
                        <a:noFill/>
                      </a:ln>
                    </pic:spPr>
                  </pic:pic>
                </a:graphicData>
              </a:graphic>
            </wp:inline>
          </w:drawing>
        </w:r>
      </w:ins>
    </w:p>
    <w:p w14:paraId="54985854" w14:textId="77777777" w:rsidR="00FD1E86" w:rsidRDefault="00FD1E86" w:rsidP="00785AC6">
      <w:pPr>
        <w:pStyle w:val="Caption"/>
      </w:pPr>
      <w:r>
        <w:t>Figure</w:t>
      </w:r>
      <w:r w:rsidR="00785AC6">
        <w:t xml:space="preserve"> </w:t>
      </w:r>
      <w:r>
        <w:t>14-</w:t>
      </w:r>
      <w:ins w:id="174" w:author="janelle" w:date="2018-01-09T16:13:00Z">
        <w:r w:rsidR="00695A16">
          <w:t>1</w:t>
        </w:r>
      </w:ins>
      <w:del w:id="175" w:author="janelle" w:date="2018-01-09T16:13:00Z">
        <w:r w:rsidR="009E38C0" w:rsidDel="00695A16">
          <w:delText>2</w:delText>
        </w:r>
      </w:del>
      <w:r>
        <w:t>:</w:t>
      </w:r>
      <w:r w:rsidR="00785AC6">
        <w:t xml:space="preserve"> </w:t>
      </w:r>
      <w:r>
        <w:t>HTML</w:t>
      </w:r>
      <w:r w:rsidR="00785AC6">
        <w:t xml:space="preserve"> </w:t>
      </w:r>
      <w:r>
        <w:t>documentation</w:t>
      </w:r>
      <w:r w:rsidR="00785AC6">
        <w:t xml:space="preserve"> </w:t>
      </w:r>
      <w:r>
        <w:t>for</w:t>
      </w:r>
      <w:r w:rsidR="00785AC6">
        <w:t xml:space="preserve"> </w:t>
      </w:r>
      <w:r>
        <w:t>the</w:t>
      </w:r>
      <w:r w:rsidR="00785AC6">
        <w:t xml:space="preserve"> </w:t>
      </w:r>
      <w:r w:rsidR="00581D2E" w:rsidRPr="00581D2E">
        <w:rPr>
          <w:rStyle w:val="LiteralCaption"/>
          <w:rPrChange w:id="176" w:author="janelle" w:date="2017-11-21T10:15:00Z">
            <w:rPr>
              <w:rStyle w:val="Literal"/>
            </w:rPr>
          </w:rPrChange>
        </w:rPr>
        <w:t>add_one</w:t>
      </w:r>
      <w:r w:rsidR="00785AC6">
        <w:t xml:space="preserve"> </w:t>
      </w:r>
      <w:r>
        <w:t>function</w:t>
      </w:r>
    </w:p>
    <w:p w14:paraId="7381844D" w14:textId="77777777" w:rsidR="00FD1E86" w:rsidRPr="00844398" w:rsidRDefault="00785AC6" w:rsidP="00844398">
      <w:pPr>
        <w:pStyle w:val="ProductionDirective"/>
      </w:pPr>
      <w:r>
        <w:t xml:space="preserve"> </w:t>
      </w:r>
      <w:r w:rsidR="00844398">
        <w:t>au to add image</w:t>
      </w:r>
    </w:p>
    <w:p w14:paraId="4ABD6C7E" w14:textId="77777777" w:rsidR="00FD1E86" w:rsidRDefault="00FD1E86" w:rsidP="00785AC6">
      <w:pPr>
        <w:pStyle w:val="HeadC"/>
      </w:pPr>
      <w:bookmarkStart w:id="177" w:name="commonly-used-sections"/>
      <w:bookmarkStart w:id="178" w:name="_Toc499037506"/>
      <w:bookmarkEnd w:id="177"/>
      <w:r>
        <w:t>Commonly</w:t>
      </w:r>
      <w:r w:rsidR="00785AC6">
        <w:t xml:space="preserve"> </w:t>
      </w:r>
      <w:r>
        <w:t>Used</w:t>
      </w:r>
      <w:r w:rsidR="00785AC6">
        <w:t xml:space="preserve"> </w:t>
      </w:r>
      <w:r>
        <w:t>Sections</w:t>
      </w:r>
      <w:bookmarkEnd w:id="178"/>
    </w:p>
    <w:p w14:paraId="5FF7F49D" w14:textId="4EB131CF" w:rsidR="00FD1E86" w:rsidRDefault="00FD1E86" w:rsidP="00844398">
      <w:pPr>
        <w:pStyle w:val="BodyFirst"/>
      </w:pPr>
      <w:r>
        <w:t>We</w:t>
      </w:r>
      <w:r w:rsidR="00785AC6">
        <w:t xml:space="preserve"> </w:t>
      </w:r>
      <w:r>
        <w:t>used</w:t>
      </w:r>
      <w:r w:rsidR="00785AC6">
        <w:t xml:space="preserve"> </w:t>
      </w:r>
      <w:r>
        <w:t>the</w:t>
      </w:r>
      <w:r w:rsidR="00785AC6">
        <w:t xml:space="preserve"> </w:t>
      </w:r>
      <w:r w:rsidRPr="00785AC6">
        <w:rPr>
          <w:rStyle w:val="Literal"/>
        </w:rPr>
        <w:t>#</w:t>
      </w:r>
      <w:r w:rsidR="00785AC6">
        <w:rPr>
          <w:rStyle w:val="Literal"/>
        </w:rPr>
        <w:t xml:space="preserve"> </w:t>
      </w:r>
      <w:r w:rsidRPr="00785AC6">
        <w:rPr>
          <w:rStyle w:val="Literal"/>
        </w:rPr>
        <w:t>Examples</w:t>
      </w:r>
      <w:r w:rsidR="00785AC6">
        <w:t xml:space="preserve"> </w:t>
      </w:r>
      <w:ins w:id="179" w:author="Carol Nichols" w:date="2018-01-10T10:15:00Z">
        <w:r w:rsidR="003029AA">
          <w:t>M</w:t>
        </w:r>
      </w:ins>
      <w:commentRangeStart w:id="180"/>
      <w:commentRangeStart w:id="181"/>
      <w:del w:id="182" w:author="Carol Nichols" w:date="2018-01-10T10:15:00Z">
        <w:r w:rsidDel="003029AA">
          <w:delText>m</w:delText>
        </w:r>
      </w:del>
      <w:r>
        <w:t>arkdown</w:t>
      </w:r>
      <w:commentRangeEnd w:id="180"/>
      <w:r w:rsidR="00293343">
        <w:rPr>
          <w:rStyle w:val="CommentReference"/>
        </w:rPr>
        <w:commentReference w:id="180"/>
      </w:r>
      <w:commentRangeEnd w:id="181"/>
      <w:r w:rsidR="00DF7F9F">
        <w:rPr>
          <w:rStyle w:val="CommentReference"/>
        </w:rPr>
        <w:commentReference w:id="181"/>
      </w:r>
      <w:r w:rsidR="00785AC6">
        <w:t xml:space="preserve"> </w:t>
      </w:r>
      <w:r>
        <w:t>heading</w:t>
      </w:r>
      <w:r w:rsidR="00785AC6">
        <w:t xml:space="preserve"> </w:t>
      </w:r>
      <w:r>
        <w:t>in</w:t>
      </w:r>
      <w:r w:rsidR="00785AC6">
        <w:t xml:space="preserve"> </w:t>
      </w:r>
      <w:r>
        <w:t>Listing</w:t>
      </w:r>
      <w:r w:rsidR="00785AC6">
        <w:t xml:space="preserve"> </w:t>
      </w:r>
      <w:r>
        <w:t>14-</w:t>
      </w:r>
      <w:r w:rsidR="009E38C0">
        <w:t>1</w:t>
      </w:r>
      <w:r w:rsidR="00785AC6">
        <w:t xml:space="preserve"> </w:t>
      </w:r>
      <w:r>
        <w:t>to</w:t>
      </w:r>
      <w:r w:rsidR="00785AC6">
        <w:t xml:space="preserve"> </w:t>
      </w:r>
      <w:r>
        <w:t>create</w:t>
      </w:r>
      <w:r w:rsidR="00785AC6">
        <w:t xml:space="preserve"> </w:t>
      </w:r>
      <w:r>
        <w:t>a</w:t>
      </w:r>
      <w:r w:rsidR="00785AC6">
        <w:t xml:space="preserve"> </w:t>
      </w:r>
      <w:r>
        <w:t>section</w:t>
      </w:r>
      <w:r w:rsidR="00785AC6">
        <w:t xml:space="preserve"> </w:t>
      </w:r>
      <w:r>
        <w:t>in</w:t>
      </w:r>
      <w:r w:rsidR="00785AC6">
        <w:t xml:space="preserve"> </w:t>
      </w:r>
      <w:r>
        <w:t>the</w:t>
      </w:r>
      <w:r w:rsidR="00785AC6">
        <w:t xml:space="preserve"> </w:t>
      </w:r>
      <w:r>
        <w:t>HTML</w:t>
      </w:r>
      <w:r w:rsidR="00785AC6">
        <w:t xml:space="preserve"> </w:t>
      </w:r>
      <w:r>
        <w:t>with</w:t>
      </w:r>
      <w:r w:rsidR="00785AC6">
        <w:t xml:space="preserve"> </w:t>
      </w:r>
      <w:r>
        <w:t>the</w:t>
      </w:r>
      <w:r w:rsidR="00785AC6">
        <w:t xml:space="preserve"> </w:t>
      </w:r>
      <w:r>
        <w:t>title</w:t>
      </w:r>
      <w:r w:rsidR="00785AC6">
        <w:t xml:space="preserve"> </w:t>
      </w:r>
      <w:r>
        <w:t>“Examples</w:t>
      </w:r>
      <w:ins w:id="183" w:author="AnneMarieW" w:date="2017-11-28T08:34:00Z">
        <w:r w:rsidR="00293343">
          <w:t>.</w:t>
        </w:r>
      </w:ins>
      <w:r>
        <w:t>”</w:t>
      </w:r>
      <w:del w:id="184" w:author="AnneMarieW" w:date="2017-11-28T08:34:00Z">
        <w:r w:rsidDel="00293343">
          <w:delText>.</w:delText>
        </w:r>
      </w:del>
      <w:r w:rsidR="00785AC6">
        <w:t xml:space="preserve"> </w:t>
      </w:r>
      <w:r>
        <w:t>Some</w:t>
      </w:r>
      <w:r w:rsidR="00785AC6">
        <w:t xml:space="preserve"> </w:t>
      </w:r>
      <w:r>
        <w:t>other</w:t>
      </w:r>
      <w:r w:rsidR="00785AC6">
        <w:t xml:space="preserve"> </w:t>
      </w:r>
      <w:r>
        <w:t>sections</w:t>
      </w:r>
      <w:r w:rsidR="00785AC6">
        <w:t xml:space="preserve"> </w:t>
      </w:r>
      <w:r>
        <w:t>that</w:t>
      </w:r>
      <w:r w:rsidR="00785AC6">
        <w:t xml:space="preserve"> </w:t>
      </w:r>
      <w:r>
        <w:t>crate</w:t>
      </w:r>
      <w:r w:rsidR="00785AC6">
        <w:t xml:space="preserve"> </w:t>
      </w:r>
      <w:r>
        <w:t>authors</w:t>
      </w:r>
      <w:r w:rsidR="00785AC6">
        <w:t xml:space="preserve"> </w:t>
      </w:r>
      <w:r>
        <w:t>commonly</w:t>
      </w:r>
      <w:r w:rsidR="00785AC6">
        <w:t xml:space="preserve"> </w:t>
      </w:r>
      <w:r>
        <w:t>use</w:t>
      </w:r>
      <w:r w:rsidR="00785AC6">
        <w:t xml:space="preserve"> </w:t>
      </w:r>
      <w:r>
        <w:t>in</w:t>
      </w:r>
      <w:r w:rsidR="00785AC6">
        <w:t xml:space="preserve"> </w:t>
      </w:r>
      <w:r>
        <w:t>their</w:t>
      </w:r>
      <w:r w:rsidR="00785AC6">
        <w:t xml:space="preserve"> </w:t>
      </w:r>
      <w:r>
        <w:t>documentation</w:t>
      </w:r>
      <w:r w:rsidR="00785AC6">
        <w:t xml:space="preserve"> </w:t>
      </w:r>
      <w:r>
        <w:t>include:</w:t>
      </w:r>
    </w:p>
    <w:p w14:paraId="467018E1" w14:textId="5D99839C" w:rsidR="00FD1E86" w:rsidRDefault="00FD1E86" w:rsidP="00785AC6">
      <w:pPr>
        <w:pStyle w:val="BulletA"/>
      </w:pPr>
      <w:r w:rsidRPr="00844398">
        <w:rPr>
          <w:rStyle w:val="EmphasisBold"/>
        </w:rPr>
        <w:t>Panics</w:t>
      </w:r>
      <w:r>
        <w:t>:</w:t>
      </w:r>
      <w:r w:rsidR="00785AC6">
        <w:t xml:space="preserve"> </w:t>
      </w:r>
      <w:r>
        <w:t>The</w:t>
      </w:r>
      <w:r w:rsidR="00785AC6">
        <w:t xml:space="preserve"> </w:t>
      </w:r>
      <w:r>
        <w:t>scenarios</w:t>
      </w:r>
      <w:r w:rsidR="00785AC6">
        <w:t xml:space="preserve"> </w:t>
      </w:r>
      <w:r>
        <w:t>in</w:t>
      </w:r>
      <w:r w:rsidR="00785AC6">
        <w:t xml:space="preserve"> </w:t>
      </w:r>
      <w:r>
        <w:t>which</w:t>
      </w:r>
      <w:r w:rsidR="00785AC6">
        <w:t xml:space="preserve"> </w:t>
      </w:r>
      <w:commentRangeStart w:id="185"/>
      <w:commentRangeStart w:id="186"/>
      <w:r>
        <w:t>th</w:t>
      </w:r>
      <w:ins w:id="187" w:author="Carol Nichols" w:date="2018-01-10T10:16:00Z">
        <w:r w:rsidR="00ED04BC">
          <w:t>e</w:t>
        </w:r>
      </w:ins>
      <w:del w:id="188" w:author="Carol Nichols" w:date="2018-01-10T10:16:00Z">
        <w:r w:rsidDel="00ED04BC">
          <w:delText>is</w:delText>
        </w:r>
      </w:del>
      <w:r w:rsidR="00785AC6">
        <w:t xml:space="preserve"> </w:t>
      </w:r>
      <w:r>
        <w:t>function</w:t>
      </w:r>
      <w:commentRangeEnd w:id="185"/>
      <w:commentRangeEnd w:id="186"/>
      <w:ins w:id="189" w:author="Carol Nichols" w:date="2018-01-10T10:16:00Z">
        <w:r w:rsidR="00ED04BC">
          <w:t xml:space="preserve"> being documented</w:t>
        </w:r>
      </w:ins>
      <w:r w:rsidR="0061441D">
        <w:rPr>
          <w:rStyle w:val="CommentReference"/>
          <w:color w:val="auto"/>
        </w:rPr>
        <w:commentReference w:id="185"/>
      </w:r>
      <w:r w:rsidR="003714D0">
        <w:rPr>
          <w:rStyle w:val="CommentReference"/>
          <w:color w:val="auto"/>
        </w:rPr>
        <w:commentReference w:id="186"/>
      </w:r>
      <w:r w:rsidR="00785AC6">
        <w:t xml:space="preserve"> </w:t>
      </w:r>
      <w:r>
        <w:t>could</w:t>
      </w:r>
      <w:r w:rsidR="00785AC6">
        <w:t xml:space="preserve"> </w:t>
      </w:r>
      <w:r w:rsidRPr="00785AC6">
        <w:rPr>
          <w:rStyle w:val="Literal"/>
        </w:rPr>
        <w:t>panic!</w:t>
      </w:r>
      <w:r>
        <w:t>.</w:t>
      </w:r>
      <w:r w:rsidR="00785AC6">
        <w:t xml:space="preserve"> </w:t>
      </w:r>
      <w:r>
        <w:t>Callers</w:t>
      </w:r>
      <w:r w:rsidR="00785AC6">
        <w:t xml:space="preserve"> </w:t>
      </w:r>
      <w:r>
        <w:t>of</w:t>
      </w:r>
      <w:r w:rsidR="00785AC6">
        <w:t xml:space="preserve"> </w:t>
      </w:r>
      <w:r>
        <w:t>th</w:t>
      </w:r>
      <w:ins w:id="190" w:author="Carol Nichols" w:date="2018-01-10T10:16:00Z">
        <w:r w:rsidR="003714D0">
          <w:t>e</w:t>
        </w:r>
      </w:ins>
      <w:del w:id="191" w:author="Carol Nichols" w:date="2018-01-10T10:16:00Z">
        <w:r w:rsidDel="003714D0">
          <w:delText>is</w:delText>
        </w:r>
      </w:del>
      <w:r w:rsidR="00785AC6">
        <w:t xml:space="preserve"> </w:t>
      </w:r>
      <w:r>
        <w:t>function</w:t>
      </w:r>
      <w:r w:rsidR="00785AC6">
        <w:t xml:space="preserve"> </w:t>
      </w:r>
      <w:r>
        <w:t>who</w:t>
      </w:r>
      <w:r w:rsidR="00785AC6">
        <w:t xml:space="preserve"> </w:t>
      </w:r>
      <w:r>
        <w:t>don’t</w:t>
      </w:r>
      <w:r w:rsidR="00785AC6">
        <w:t xml:space="preserve"> </w:t>
      </w:r>
      <w:r>
        <w:t>want</w:t>
      </w:r>
      <w:r w:rsidR="00785AC6">
        <w:t xml:space="preserve"> </w:t>
      </w:r>
      <w:r>
        <w:t>their</w:t>
      </w:r>
      <w:r w:rsidR="00785AC6">
        <w:t xml:space="preserve"> </w:t>
      </w:r>
      <w:r>
        <w:t>programs</w:t>
      </w:r>
      <w:r w:rsidR="00785AC6">
        <w:t xml:space="preserve"> </w:t>
      </w:r>
      <w:r>
        <w:t>to</w:t>
      </w:r>
      <w:r w:rsidR="00785AC6">
        <w:t xml:space="preserve"> </w:t>
      </w:r>
      <w:r>
        <w:t>panic</w:t>
      </w:r>
      <w:r w:rsidR="00785AC6">
        <w:t xml:space="preserve"> </w:t>
      </w:r>
      <w:r>
        <w:t>should</w:t>
      </w:r>
      <w:r w:rsidR="00785AC6">
        <w:t xml:space="preserve"> </w:t>
      </w:r>
      <w:r>
        <w:t>make</w:t>
      </w:r>
      <w:r w:rsidR="00785AC6">
        <w:t xml:space="preserve"> </w:t>
      </w:r>
      <w:r>
        <w:t>sure</w:t>
      </w:r>
      <w:del w:id="192" w:author="AnneMarieW" w:date="2017-11-28T08:37:00Z">
        <w:r w:rsidR="00785AC6" w:rsidDel="00C80D98">
          <w:delText xml:space="preserve"> </w:delText>
        </w:r>
        <w:r w:rsidDel="00C80D98">
          <w:delText>that</w:delText>
        </w:r>
      </w:del>
      <w:r w:rsidR="00785AC6">
        <w:t xml:space="preserve"> </w:t>
      </w:r>
      <w:r>
        <w:t>they</w:t>
      </w:r>
      <w:r w:rsidR="00785AC6">
        <w:t xml:space="preserve"> </w:t>
      </w:r>
      <w:r>
        <w:t>don’t</w:t>
      </w:r>
      <w:r w:rsidR="00785AC6">
        <w:t xml:space="preserve"> </w:t>
      </w:r>
      <w:r>
        <w:t>call</w:t>
      </w:r>
      <w:r w:rsidR="00785AC6">
        <w:t xml:space="preserve"> </w:t>
      </w:r>
      <w:r>
        <w:t>th</w:t>
      </w:r>
      <w:ins w:id="193" w:author="Carol Nichols" w:date="2018-01-10T10:16:00Z">
        <w:r w:rsidR="00A4398F">
          <w:t>e</w:t>
        </w:r>
      </w:ins>
      <w:del w:id="194" w:author="Carol Nichols" w:date="2018-01-10T10:16:00Z">
        <w:r w:rsidDel="00A4398F">
          <w:delText>is</w:delText>
        </w:r>
      </w:del>
      <w:r w:rsidR="00785AC6">
        <w:t xml:space="preserve"> </w:t>
      </w:r>
      <w:r>
        <w:t>function</w:t>
      </w:r>
      <w:r w:rsidR="00785AC6">
        <w:t xml:space="preserve"> </w:t>
      </w:r>
      <w:r>
        <w:t>in</w:t>
      </w:r>
      <w:r w:rsidR="00785AC6">
        <w:t xml:space="preserve"> </w:t>
      </w:r>
      <w:r>
        <w:t>these</w:t>
      </w:r>
      <w:r w:rsidR="00785AC6">
        <w:t xml:space="preserve"> </w:t>
      </w:r>
      <w:r>
        <w:t>situations.</w:t>
      </w:r>
    </w:p>
    <w:p w14:paraId="55775484" w14:textId="655AE644" w:rsidR="00FD1E86" w:rsidRDefault="00FD1E86" w:rsidP="00785AC6">
      <w:pPr>
        <w:pStyle w:val="BulletB"/>
      </w:pPr>
      <w:r w:rsidRPr="00844398">
        <w:rPr>
          <w:rStyle w:val="EmphasisBold"/>
        </w:rPr>
        <w:t>Errors</w:t>
      </w:r>
      <w:r>
        <w:t>:</w:t>
      </w:r>
      <w:r w:rsidR="00785AC6">
        <w:t xml:space="preserve"> </w:t>
      </w:r>
      <w:r>
        <w:t>If</w:t>
      </w:r>
      <w:r w:rsidR="00785AC6">
        <w:t xml:space="preserve"> </w:t>
      </w:r>
      <w:r>
        <w:t>th</w:t>
      </w:r>
      <w:ins w:id="195" w:author="Carol Nichols" w:date="2018-01-10T10:16:00Z">
        <w:r w:rsidR="00A4398F">
          <w:t>e</w:t>
        </w:r>
      </w:ins>
      <w:del w:id="196" w:author="Carol Nichols" w:date="2018-01-10T10:16:00Z">
        <w:r w:rsidDel="00A4398F">
          <w:delText>is</w:delText>
        </w:r>
      </w:del>
      <w:r w:rsidR="00785AC6">
        <w:t xml:space="preserve"> </w:t>
      </w:r>
      <w:r>
        <w:t>function</w:t>
      </w:r>
      <w:r w:rsidR="00785AC6">
        <w:t xml:space="preserve"> </w:t>
      </w:r>
      <w:r>
        <w:t>returns</w:t>
      </w:r>
      <w:r w:rsidR="00785AC6">
        <w:t xml:space="preserve"> </w:t>
      </w:r>
      <w:r>
        <w:t>a</w:t>
      </w:r>
      <w:r w:rsidR="00785AC6">
        <w:t xml:space="preserve"> </w:t>
      </w:r>
      <w:r w:rsidRPr="00785AC6">
        <w:rPr>
          <w:rStyle w:val="Literal"/>
        </w:rPr>
        <w:t>Result</w:t>
      </w:r>
      <w:r>
        <w:t>,</w:t>
      </w:r>
      <w:r w:rsidR="00785AC6">
        <w:t xml:space="preserve"> </w:t>
      </w:r>
      <w:r>
        <w:t>describing</w:t>
      </w:r>
      <w:r w:rsidR="00785AC6">
        <w:t xml:space="preserve"> </w:t>
      </w:r>
      <w:r>
        <w:t>the</w:t>
      </w:r>
      <w:r w:rsidR="00785AC6">
        <w:t xml:space="preserve"> </w:t>
      </w:r>
      <w:r>
        <w:t>kinds</w:t>
      </w:r>
      <w:r w:rsidR="00785AC6">
        <w:t xml:space="preserve"> </w:t>
      </w:r>
      <w:r>
        <w:t>of</w:t>
      </w:r>
      <w:r w:rsidR="00785AC6">
        <w:t xml:space="preserve"> </w:t>
      </w:r>
      <w:r>
        <w:t>errors</w:t>
      </w:r>
      <w:r w:rsidR="00785AC6">
        <w:t xml:space="preserve"> </w:t>
      </w:r>
      <w:r>
        <w:t>that</w:t>
      </w:r>
      <w:r w:rsidR="00785AC6">
        <w:t xml:space="preserve"> </w:t>
      </w:r>
      <w:r>
        <w:t>might</w:t>
      </w:r>
      <w:r w:rsidR="00785AC6">
        <w:t xml:space="preserve"> </w:t>
      </w:r>
      <w:r>
        <w:t>occur</w:t>
      </w:r>
      <w:r w:rsidR="00785AC6">
        <w:t xml:space="preserve"> </w:t>
      </w:r>
      <w:r>
        <w:t>and</w:t>
      </w:r>
      <w:r w:rsidR="00785AC6">
        <w:t xml:space="preserve"> </w:t>
      </w:r>
      <w:r>
        <w:t>what</w:t>
      </w:r>
      <w:r w:rsidR="00785AC6">
        <w:t xml:space="preserve"> </w:t>
      </w:r>
      <w:r>
        <w:t>conditions</w:t>
      </w:r>
      <w:r w:rsidR="00785AC6">
        <w:t xml:space="preserve"> </w:t>
      </w:r>
      <w:r>
        <w:t>might</w:t>
      </w:r>
      <w:r w:rsidR="00785AC6">
        <w:t xml:space="preserve"> </w:t>
      </w:r>
      <w:r>
        <w:t>cause</w:t>
      </w:r>
      <w:r w:rsidR="00785AC6">
        <w:t xml:space="preserve"> </w:t>
      </w:r>
      <w:r>
        <w:t>those</w:t>
      </w:r>
      <w:r w:rsidR="00785AC6">
        <w:t xml:space="preserve"> </w:t>
      </w:r>
      <w:r>
        <w:t>errors</w:t>
      </w:r>
      <w:r w:rsidR="00785AC6">
        <w:t xml:space="preserve"> </w:t>
      </w:r>
      <w:r>
        <w:t>to</w:t>
      </w:r>
      <w:r w:rsidR="00785AC6">
        <w:t xml:space="preserve"> </w:t>
      </w:r>
      <w:r>
        <w:t>be</w:t>
      </w:r>
      <w:r w:rsidR="00785AC6">
        <w:t xml:space="preserve"> </w:t>
      </w:r>
      <w:r>
        <w:t>returned</w:t>
      </w:r>
      <w:r w:rsidR="00785AC6">
        <w:t xml:space="preserve"> </w:t>
      </w:r>
      <w:r>
        <w:t>can</w:t>
      </w:r>
      <w:r w:rsidR="00785AC6">
        <w:t xml:space="preserve"> </w:t>
      </w:r>
      <w:r>
        <w:t>be</w:t>
      </w:r>
      <w:r w:rsidR="00785AC6">
        <w:t xml:space="preserve"> </w:t>
      </w:r>
      <w:r>
        <w:t>helpful</w:t>
      </w:r>
      <w:r w:rsidR="00785AC6">
        <w:t xml:space="preserve"> </w:t>
      </w:r>
      <w:r>
        <w:t>to</w:t>
      </w:r>
      <w:r w:rsidR="00785AC6">
        <w:t xml:space="preserve"> </w:t>
      </w:r>
      <w:r>
        <w:t>callers</w:t>
      </w:r>
      <w:r w:rsidR="00785AC6">
        <w:t xml:space="preserve"> </w:t>
      </w:r>
      <w:r>
        <w:t>so</w:t>
      </w:r>
      <w:r w:rsidR="00785AC6">
        <w:t xml:space="preserve"> </w:t>
      </w:r>
      <w:del w:id="197" w:author="AnneMarieW" w:date="2017-11-28T08:38:00Z">
        <w:r w:rsidDel="00C80D98">
          <w:delText>that</w:delText>
        </w:r>
        <w:r w:rsidR="00785AC6" w:rsidDel="00C80D98">
          <w:delText xml:space="preserve"> </w:delText>
        </w:r>
      </w:del>
      <w:r>
        <w:t>they</w:t>
      </w:r>
      <w:r w:rsidR="00785AC6">
        <w:t xml:space="preserve"> </w:t>
      </w:r>
      <w:r>
        <w:t>can</w:t>
      </w:r>
      <w:r w:rsidR="00785AC6">
        <w:t xml:space="preserve"> </w:t>
      </w:r>
      <w:r>
        <w:t>write</w:t>
      </w:r>
      <w:r w:rsidR="00785AC6">
        <w:t xml:space="preserve"> </w:t>
      </w:r>
      <w:r>
        <w:t>code</w:t>
      </w:r>
      <w:r w:rsidR="00785AC6">
        <w:t xml:space="preserve"> </w:t>
      </w:r>
      <w:r>
        <w:t>to</w:t>
      </w:r>
      <w:r w:rsidR="00785AC6">
        <w:t xml:space="preserve"> </w:t>
      </w:r>
      <w:r>
        <w:t>handle</w:t>
      </w:r>
      <w:r w:rsidR="00785AC6">
        <w:t xml:space="preserve"> </w:t>
      </w:r>
      <w:r>
        <w:t>the</w:t>
      </w:r>
      <w:r w:rsidR="00785AC6">
        <w:t xml:space="preserve"> </w:t>
      </w:r>
      <w:r>
        <w:t>different</w:t>
      </w:r>
      <w:r w:rsidR="00785AC6">
        <w:t xml:space="preserve"> </w:t>
      </w:r>
      <w:r>
        <w:t>kinds</w:t>
      </w:r>
      <w:r w:rsidR="00785AC6">
        <w:t xml:space="preserve"> </w:t>
      </w:r>
      <w:r>
        <w:t>of</w:t>
      </w:r>
      <w:r w:rsidR="00785AC6">
        <w:t xml:space="preserve"> </w:t>
      </w:r>
      <w:r>
        <w:t>errors</w:t>
      </w:r>
      <w:r w:rsidR="00785AC6">
        <w:t xml:space="preserve"> </w:t>
      </w:r>
      <w:r>
        <w:t>in</w:t>
      </w:r>
      <w:r w:rsidR="00785AC6">
        <w:t xml:space="preserve"> </w:t>
      </w:r>
      <w:r>
        <w:t>different</w:t>
      </w:r>
      <w:r w:rsidR="00785AC6">
        <w:t xml:space="preserve"> </w:t>
      </w:r>
      <w:r>
        <w:t>ways.</w:t>
      </w:r>
    </w:p>
    <w:p w14:paraId="5DF2318E" w14:textId="28BE5772" w:rsidR="00FD1E86" w:rsidRDefault="00FD1E86" w:rsidP="00785AC6">
      <w:pPr>
        <w:pStyle w:val="BulletC"/>
        <w:rPr>
          <w:ins w:id="198" w:author="janelle" w:date="2017-11-30T18:04:00Z"/>
        </w:rPr>
      </w:pPr>
      <w:r w:rsidRPr="00844398">
        <w:rPr>
          <w:rStyle w:val="EmphasisBold"/>
        </w:rPr>
        <w:t>Safety</w:t>
      </w:r>
      <w:r>
        <w:t>:</w:t>
      </w:r>
      <w:r w:rsidR="00785AC6">
        <w:t xml:space="preserve"> </w:t>
      </w:r>
      <w:r>
        <w:t>If</w:t>
      </w:r>
      <w:r w:rsidR="00785AC6">
        <w:t xml:space="preserve"> </w:t>
      </w:r>
      <w:r>
        <w:t>th</w:t>
      </w:r>
      <w:ins w:id="199" w:author="Carol Nichols" w:date="2018-01-10T10:17:00Z">
        <w:r w:rsidR="00A4398F">
          <w:t>e</w:t>
        </w:r>
      </w:ins>
      <w:del w:id="200" w:author="Carol Nichols" w:date="2018-01-10T10:17:00Z">
        <w:r w:rsidDel="00A4398F">
          <w:delText>is</w:delText>
        </w:r>
      </w:del>
      <w:r w:rsidR="00785AC6">
        <w:t xml:space="preserve"> </w:t>
      </w:r>
      <w:r>
        <w:t>function</w:t>
      </w:r>
      <w:r w:rsidR="00785AC6">
        <w:t xml:space="preserve"> </w:t>
      </w:r>
      <w:r w:rsidR="00BD1657">
        <w:t>is</w:t>
      </w:r>
      <w:r w:rsidR="00785AC6">
        <w:t xml:space="preserve"> </w:t>
      </w:r>
      <w:r w:rsidRPr="00785AC6">
        <w:rPr>
          <w:rStyle w:val="Literal"/>
        </w:rPr>
        <w:t>unsafe</w:t>
      </w:r>
      <w:r w:rsidR="00785AC6">
        <w:t xml:space="preserve"> </w:t>
      </w:r>
      <w:r w:rsidR="00BD1657">
        <w:t xml:space="preserve">to call </w:t>
      </w:r>
      <w:r>
        <w:t>(we</w:t>
      </w:r>
      <w:r w:rsidR="00785AC6">
        <w:t xml:space="preserve"> </w:t>
      </w:r>
      <w:del w:id="201" w:author="AnneMarieW" w:date="2017-11-28T08:38:00Z">
        <w:r w:rsidDel="00C80D98">
          <w:delText>will</w:delText>
        </w:r>
        <w:r w:rsidR="00785AC6" w:rsidDel="00C80D98">
          <w:delText xml:space="preserve"> </w:delText>
        </w:r>
      </w:del>
      <w:r>
        <w:t>discuss</w:t>
      </w:r>
      <w:r w:rsidR="00BD1657">
        <w:t xml:space="preserve"> unsafety</w:t>
      </w:r>
      <w:r w:rsidR="00785AC6">
        <w:t xml:space="preserve"> </w:t>
      </w:r>
      <w:r>
        <w:t>in</w:t>
      </w:r>
      <w:r w:rsidR="00785AC6">
        <w:t xml:space="preserve"> </w:t>
      </w:r>
      <w:r>
        <w:t>Chapter</w:t>
      </w:r>
      <w:r w:rsidR="00785AC6">
        <w:t xml:space="preserve"> </w:t>
      </w:r>
      <w:r>
        <w:t>19),</w:t>
      </w:r>
      <w:r w:rsidR="00785AC6">
        <w:t xml:space="preserve"> </w:t>
      </w:r>
      <w:r>
        <w:t>there</w:t>
      </w:r>
      <w:r w:rsidR="00785AC6">
        <w:t xml:space="preserve"> </w:t>
      </w:r>
      <w:r>
        <w:t>should</w:t>
      </w:r>
      <w:r w:rsidR="00785AC6">
        <w:t xml:space="preserve"> </w:t>
      </w:r>
      <w:r>
        <w:t>be</w:t>
      </w:r>
      <w:r w:rsidR="00785AC6">
        <w:t xml:space="preserve"> </w:t>
      </w:r>
      <w:r>
        <w:t>a</w:t>
      </w:r>
      <w:r w:rsidR="00785AC6">
        <w:t xml:space="preserve"> </w:t>
      </w:r>
      <w:r>
        <w:t>section</w:t>
      </w:r>
      <w:r w:rsidR="00785AC6">
        <w:t xml:space="preserve"> </w:t>
      </w:r>
      <w:r w:rsidR="00BD1657">
        <w:t xml:space="preserve">explaining why the function is unsafe and </w:t>
      </w:r>
      <w:r>
        <w:t>covering</w:t>
      </w:r>
      <w:r w:rsidR="00785AC6">
        <w:t xml:space="preserve"> </w:t>
      </w:r>
      <w:r>
        <w:t>the</w:t>
      </w:r>
      <w:r w:rsidR="00785AC6">
        <w:t xml:space="preserve"> </w:t>
      </w:r>
      <w:r>
        <w:t>invariants</w:t>
      </w:r>
      <w:r w:rsidR="00785AC6">
        <w:t xml:space="preserve"> </w:t>
      </w:r>
      <w:r>
        <w:t>that</w:t>
      </w:r>
      <w:r w:rsidR="00785AC6">
        <w:t xml:space="preserve"> </w:t>
      </w:r>
      <w:r>
        <w:t>th</w:t>
      </w:r>
      <w:ins w:id="202" w:author="Carol Nichols" w:date="2018-01-10T10:17:00Z">
        <w:r w:rsidR="00A4398F">
          <w:t>e</w:t>
        </w:r>
      </w:ins>
      <w:del w:id="203" w:author="Carol Nichols" w:date="2018-01-10T10:17:00Z">
        <w:r w:rsidDel="00A4398F">
          <w:delText>is</w:delText>
        </w:r>
      </w:del>
      <w:r w:rsidR="00785AC6">
        <w:t xml:space="preserve"> </w:t>
      </w:r>
      <w:r>
        <w:t>function</w:t>
      </w:r>
      <w:r w:rsidR="00785AC6">
        <w:t xml:space="preserve"> </w:t>
      </w:r>
      <w:r>
        <w:t>expects</w:t>
      </w:r>
      <w:r w:rsidR="00785AC6">
        <w:t xml:space="preserve"> </w:t>
      </w:r>
      <w:r>
        <w:t>callers</w:t>
      </w:r>
      <w:r w:rsidR="00785AC6">
        <w:t xml:space="preserve"> </w:t>
      </w:r>
      <w:r>
        <w:t>to</w:t>
      </w:r>
      <w:r w:rsidR="00785AC6">
        <w:t xml:space="preserve"> </w:t>
      </w:r>
      <w:r>
        <w:t>uphold.</w:t>
      </w:r>
    </w:p>
    <w:p w14:paraId="2F63FA1D" w14:textId="6DCB3B9F" w:rsidR="00F45E4D" w:rsidRDefault="009B7BBD">
      <w:pPr>
        <w:pStyle w:val="ProductionDirective"/>
        <w:pPrChange w:id="204" w:author="janelle" w:date="2017-11-30T18:04:00Z">
          <w:pPr>
            <w:pStyle w:val="BulletC"/>
          </w:pPr>
        </w:pPrChange>
      </w:pPr>
      <w:ins w:id="205" w:author="janelle" w:date="2017-11-30T18:04:00Z">
        <w:r>
          <w:t>prod: conf</w:t>
        </w:r>
        <w:del w:id="206" w:author="Carol Nichols" w:date="2018-01-10T10:18:00Z">
          <w:r w:rsidDel="000632C2">
            <w:delText>r</w:delText>
          </w:r>
        </w:del>
        <w:r>
          <w:t>i</w:t>
        </w:r>
      </w:ins>
      <w:ins w:id="207" w:author="Carol Nichols" w:date="2018-01-10T10:18:00Z">
        <w:r w:rsidR="000632C2">
          <w:t>r</w:t>
        </w:r>
      </w:ins>
      <w:ins w:id="208" w:author="janelle" w:date="2017-11-30T18:04:00Z">
        <w:r>
          <w:t>m xref</w:t>
        </w:r>
      </w:ins>
    </w:p>
    <w:p w14:paraId="297F0919" w14:textId="4264D8AA" w:rsidR="00FD1E86" w:rsidRDefault="00FD1E86" w:rsidP="00FD1E86">
      <w:pPr>
        <w:pStyle w:val="Body"/>
      </w:pPr>
      <w:r>
        <w:lastRenderedPageBreak/>
        <w:t>Most</w:t>
      </w:r>
      <w:r w:rsidR="00785AC6">
        <w:t xml:space="preserve"> </w:t>
      </w:r>
      <w:r>
        <w:t>documentation</w:t>
      </w:r>
      <w:r w:rsidR="00785AC6">
        <w:t xml:space="preserve"> </w:t>
      </w:r>
      <w:r>
        <w:t>comment</w:t>
      </w:r>
      <w:r w:rsidR="00785AC6">
        <w:t xml:space="preserve"> </w:t>
      </w:r>
      <w:r>
        <w:t>sections</w:t>
      </w:r>
      <w:r w:rsidR="00785AC6">
        <w:t xml:space="preserve"> </w:t>
      </w:r>
      <w:r>
        <w:t>don’t</w:t>
      </w:r>
      <w:r w:rsidR="00785AC6">
        <w:t xml:space="preserve"> </w:t>
      </w:r>
      <w:r>
        <w:t>need</w:t>
      </w:r>
      <w:r w:rsidR="00785AC6">
        <w:t xml:space="preserve"> </w:t>
      </w:r>
      <w:r>
        <w:t>all</w:t>
      </w:r>
      <w:r w:rsidR="00785AC6">
        <w:t xml:space="preserve"> </w:t>
      </w:r>
      <w:r>
        <w:t>of</w:t>
      </w:r>
      <w:r w:rsidR="00785AC6">
        <w:t xml:space="preserve"> </w:t>
      </w:r>
      <w:r>
        <w:t>these</w:t>
      </w:r>
      <w:r w:rsidR="00785AC6">
        <w:t xml:space="preserve"> </w:t>
      </w:r>
      <w:r>
        <w:t>sections,</w:t>
      </w:r>
      <w:r w:rsidR="00785AC6">
        <w:t xml:space="preserve"> </w:t>
      </w:r>
      <w:r>
        <w:t>but</w:t>
      </w:r>
      <w:r w:rsidR="00785AC6">
        <w:t xml:space="preserve"> </w:t>
      </w:r>
      <w:del w:id="209" w:author="AnneMarieW" w:date="2017-11-28T08:39:00Z">
        <w:r w:rsidDel="00C80D98">
          <w:delText>this</w:delText>
        </w:r>
        <w:r w:rsidR="00785AC6" w:rsidDel="00C80D98">
          <w:delText xml:space="preserve"> </w:delText>
        </w:r>
        <w:r w:rsidDel="00C80D98">
          <w:delText>i</w:delText>
        </w:r>
      </w:del>
      <w:ins w:id="210" w:author="AnneMarieW" w:date="2017-11-28T08:39:00Z">
        <w:r w:rsidR="00C80D98">
          <w:t>it’</w:t>
        </w:r>
      </w:ins>
      <w:r>
        <w:t>s</w:t>
      </w:r>
      <w:r w:rsidR="00785AC6">
        <w:t xml:space="preserve"> </w:t>
      </w:r>
      <w:r>
        <w:t>a</w:t>
      </w:r>
      <w:r w:rsidR="00785AC6">
        <w:t xml:space="preserve"> </w:t>
      </w:r>
      <w:r>
        <w:t>good</w:t>
      </w:r>
      <w:r w:rsidR="00785AC6">
        <w:t xml:space="preserve"> </w:t>
      </w:r>
      <w:r>
        <w:t>list</w:t>
      </w:r>
      <w:r w:rsidR="00785AC6">
        <w:t xml:space="preserve"> </w:t>
      </w:r>
      <w:r>
        <w:t>to</w:t>
      </w:r>
      <w:r w:rsidR="00785AC6">
        <w:t xml:space="preserve"> </w:t>
      </w:r>
      <w:r>
        <w:t>check</w:t>
      </w:r>
      <w:r w:rsidR="00785AC6">
        <w:t xml:space="preserve"> </w:t>
      </w:r>
      <w:r>
        <w:t>to</w:t>
      </w:r>
      <w:r w:rsidR="00785AC6">
        <w:t xml:space="preserve"> </w:t>
      </w:r>
      <w:r>
        <w:t>remind</w:t>
      </w:r>
      <w:r w:rsidR="00785AC6">
        <w:t xml:space="preserve"> </w:t>
      </w:r>
      <w:r>
        <w:t>you</w:t>
      </w:r>
      <w:r w:rsidR="00785AC6">
        <w:t xml:space="preserve"> </w:t>
      </w:r>
      <w:r>
        <w:t>of</w:t>
      </w:r>
      <w:r w:rsidR="00785AC6">
        <w:t xml:space="preserve"> </w:t>
      </w:r>
      <w:r>
        <w:t>the</w:t>
      </w:r>
      <w:r w:rsidR="00785AC6">
        <w:t xml:space="preserve"> </w:t>
      </w:r>
      <w:del w:id="211" w:author="Carol Nichols" w:date="2018-01-10T10:19:00Z">
        <w:r w:rsidDel="003F7E76">
          <w:delText>kinds</w:delText>
        </w:r>
        <w:r w:rsidR="00785AC6" w:rsidDel="003F7E76">
          <w:delText xml:space="preserve"> </w:delText>
        </w:r>
        <w:r w:rsidDel="003F7E76">
          <w:delText>of</w:delText>
        </w:r>
        <w:commentRangeStart w:id="212"/>
        <w:r w:rsidR="00785AC6" w:rsidDel="003F7E76">
          <w:delText xml:space="preserve"> </w:delText>
        </w:r>
        <w:r w:rsidDel="003F7E76">
          <w:delText>things</w:delText>
        </w:r>
      </w:del>
      <w:commentRangeEnd w:id="212"/>
      <w:ins w:id="213" w:author="Carol Nichols" w:date="2018-01-10T10:19:00Z">
        <w:r w:rsidR="003F7E76">
          <w:t>aspects of your code</w:t>
        </w:r>
      </w:ins>
      <w:r w:rsidR="00C80D98">
        <w:rPr>
          <w:rStyle w:val="CommentReference"/>
        </w:rPr>
        <w:commentReference w:id="212"/>
      </w:r>
      <w:r w:rsidR="00785AC6">
        <w:t xml:space="preserve"> </w:t>
      </w:r>
      <w:r>
        <w:t>that</w:t>
      </w:r>
      <w:r w:rsidR="00785AC6">
        <w:t xml:space="preserve"> </w:t>
      </w:r>
      <w:r>
        <w:t>people</w:t>
      </w:r>
      <w:r w:rsidR="00785AC6">
        <w:t xml:space="preserve"> </w:t>
      </w:r>
      <w:r>
        <w:t>calling</w:t>
      </w:r>
      <w:r w:rsidR="00785AC6">
        <w:t xml:space="preserve"> </w:t>
      </w:r>
      <w:r>
        <w:t>your</w:t>
      </w:r>
      <w:r w:rsidR="00785AC6">
        <w:t xml:space="preserve"> </w:t>
      </w:r>
      <w:r>
        <w:t>code</w:t>
      </w:r>
      <w:r w:rsidR="00785AC6">
        <w:t xml:space="preserve"> </w:t>
      </w:r>
      <w:r>
        <w:t>will</w:t>
      </w:r>
      <w:r w:rsidR="00785AC6">
        <w:t xml:space="preserve"> </w:t>
      </w:r>
      <w:r>
        <w:t>be</w:t>
      </w:r>
      <w:r w:rsidR="00785AC6">
        <w:t xml:space="preserve"> </w:t>
      </w:r>
      <w:r>
        <w:t>interested</w:t>
      </w:r>
      <w:r w:rsidR="00785AC6">
        <w:t xml:space="preserve"> </w:t>
      </w:r>
      <w:r>
        <w:t>in</w:t>
      </w:r>
      <w:r w:rsidR="00785AC6">
        <w:t xml:space="preserve"> </w:t>
      </w:r>
      <w:r>
        <w:t>knowing</w:t>
      </w:r>
      <w:r w:rsidR="00785AC6">
        <w:t xml:space="preserve"> </w:t>
      </w:r>
      <w:r>
        <w:t>about.</w:t>
      </w:r>
    </w:p>
    <w:p w14:paraId="098CC067" w14:textId="77777777" w:rsidR="00FD1E86" w:rsidRDefault="00FD1E86" w:rsidP="00785AC6">
      <w:pPr>
        <w:pStyle w:val="HeadC"/>
      </w:pPr>
      <w:bookmarkStart w:id="214" w:name="documentation-comments-as-tests"/>
      <w:bookmarkStart w:id="215" w:name="_Toc499037507"/>
      <w:bookmarkEnd w:id="214"/>
      <w:r>
        <w:t>Documentation</w:t>
      </w:r>
      <w:r w:rsidR="00785AC6">
        <w:t xml:space="preserve"> </w:t>
      </w:r>
      <w:r>
        <w:t>Comments</w:t>
      </w:r>
      <w:r w:rsidR="00785AC6">
        <w:t xml:space="preserve"> </w:t>
      </w:r>
      <w:r>
        <w:t>as</w:t>
      </w:r>
      <w:r w:rsidR="00785AC6">
        <w:t xml:space="preserve"> </w:t>
      </w:r>
      <w:r>
        <w:t>Tests</w:t>
      </w:r>
      <w:bookmarkEnd w:id="215"/>
    </w:p>
    <w:p w14:paraId="77BDEB5C" w14:textId="2339AD59" w:rsidR="00FD1E86" w:rsidRDefault="00FD1E86" w:rsidP="00844398">
      <w:pPr>
        <w:pStyle w:val="BodyFirst"/>
      </w:pPr>
      <w:r>
        <w:t>Adding</w:t>
      </w:r>
      <w:r w:rsidR="00785AC6">
        <w:t xml:space="preserve"> </w:t>
      </w:r>
      <w:r>
        <w:t>examples</w:t>
      </w:r>
      <w:r w:rsidR="00785AC6">
        <w:t xml:space="preserve"> </w:t>
      </w:r>
      <w:r>
        <w:t>in</w:t>
      </w:r>
      <w:r w:rsidR="00785AC6">
        <w:t xml:space="preserve"> </w:t>
      </w:r>
      <w:r>
        <w:t>code</w:t>
      </w:r>
      <w:r w:rsidR="00785AC6">
        <w:t xml:space="preserve"> </w:t>
      </w:r>
      <w:r>
        <w:t>blocks</w:t>
      </w:r>
      <w:r w:rsidR="00785AC6">
        <w:t xml:space="preserve"> </w:t>
      </w:r>
      <w:r>
        <w:t>in</w:t>
      </w:r>
      <w:r w:rsidR="00785AC6">
        <w:t xml:space="preserve"> </w:t>
      </w:r>
      <w:r>
        <w:t>your</w:t>
      </w:r>
      <w:r w:rsidR="00785AC6">
        <w:t xml:space="preserve"> </w:t>
      </w:r>
      <w:r>
        <w:t>documentation</w:t>
      </w:r>
      <w:r w:rsidR="00785AC6">
        <w:t xml:space="preserve"> </w:t>
      </w:r>
      <w:r>
        <w:t>comments</w:t>
      </w:r>
      <w:del w:id="216" w:author="AnneMarieW" w:date="2017-11-28T08:41:00Z">
        <w:r w:rsidR="00785AC6" w:rsidDel="00C80D98">
          <w:delText xml:space="preserve"> </w:delText>
        </w:r>
        <w:r w:rsidDel="00C80D98">
          <w:delText>is</w:delText>
        </w:r>
        <w:r w:rsidR="00785AC6" w:rsidDel="00C80D98">
          <w:delText xml:space="preserve"> </w:delText>
        </w:r>
        <w:r w:rsidDel="00C80D98">
          <w:delText>a</w:delText>
        </w:r>
        <w:r w:rsidR="00785AC6" w:rsidDel="00C80D98">
          <w:delText xml:space="preserve"> </w:delText>
        </w:r>
        <w:r w:rsidDel="00C80D98">
          <w:delText>way</w:delText>
        </w:r>
        <w:r w:rsidR="00785AC6" w:rsidDel="00C80D98">
          <w:delText xml:space="preserve"> </w:delText>
        </w:r>
        <w:r w:rsidDel="00C80D98">
          <w:delText>to</w:delText>
        </w:r>
      </w:del>
      <w:ins w:id="217" w:author="AnneMarieW" w:date="2017-11-28T08:41:00Z">
        <w:r w:rsidR="00C80D98">
          <w:t xml:space="preserve"> can</w:t>
        </w:r>
      </w:ins>
      <w:r w:rsidR="00785AC6">
        <w:t xml:space="preserve"> </w:t>
      </w:r>
      <w:r>
        <w:t>clearly</w:t>
      </w:r>
      <w:r w:rsidR="00785AC6">
        <w:t xml:space="preserve"> </w:t>
      </w:r>
      <w:r>
        <w:t>demonstrate</w:t>
      </w:r>
      <w:r w:rsidR="00785AC6">
        <w:t xml:space="preserve"> </w:t>
      </w:r>
      <w:r>
        <w:t>how</w:t>
      </w:r>
      <w:r w:rsidR="00785AC6">
        <w:t xml:space="preserve"> </w:t>
      </w:r>
      <w:r>
        <w:t>to</w:t>
      </w:r>
      <w:r w:rsidR="00785AC6">
        <w:t xml:space="preserve"> </w:t>
      </w:r>
      <w:r>
        <w:t>use</w:t>
      </w:r>
      <w:r w:rsidR="00785AC6">
        <w:t xml:space="preserve"> </w:t>
      </w:r>
      <w:r>
        <w:t>your</w:t>
      </w:r>
      <w:r w:rsidR="00785AC6">
        <w:t xml:space="preserve"> </w:t>
      </w:r>
      <w:r>
        <w:t>library,</w:t>
      </w:r>
      <w:r w:rsidR="00785AC6">
        <w:t xml:space="preserve"> </w:t>
      </w:r>
      <w:del w:id="218" w:author="AnneMarieW" w:date="2017-11-28T08:42:00Z">
        <w:r w:rsidDel="00C80D98">
          <w:delText>but</w:delText>
        </w:r>
      </w:del>
      <w:ins w:id="219" w:author="AnneMarieW" w:date="2017-11-28T08:42:00Z">
        <w:r w:rsidR="00C80D98">
          <w:t>and doing so</w:t>
        </w:r>
      </w:ins>
      <w:del w:id="220" w:author="AnneMarieW" w:date="2017-11-28T08:42:00Z">
        <w:r w:rsidR="00785AC6" w:rsidDel="00C80D98">
          <w:delText xml:space="preserve"> </w:delText>
        </w:r>
        <w:r w:rsidDel="00C80D98">
          <w:delText>it</w:delText>
        </w:r>
      </w:del>
      <w:r w:rsidR="00785AC6">
        <w:t xml:space="preserve"> </w:t>
      </w:r>
      <w:r>
        <w:t>has</w:t>
      </w:r>
      <w:r w:rsidR="00785AC6">
        <w:t xml:space="preserve"> </w:t>
      </w:r>
      <w:r>
        <w:t>an</w:t>
      </w:r>
      <w:r w:rsidR="00785AC6">
        <w:t xml:space="preserve"> </w:t>
      </w:r>
      <w:r>
        <w:t>additional</w:t>
      </w:r>
      <w:r w:rsidR="00785AC6">
        <w:t xml:space="preserve"> </w:t>
      </w:r>
      <w:r>
        <w:t>bonus:</w:t>
      </w:r>
      <w:r w:rsidR="00785AC6">
        <w:t xml:space="preserve"> </w:t>
      </w:r>
      <w:r>
        <w:t>running</w:t>
      </w:r>
      <w:r w:rsidR="00785AC6">
        <w:t xml:space="preserve"> </w:t>
      </w:r>
      <w:r w:rsidRPr="00785AC6">
        <w:rPr>
          <w:rStyle w:val="Literal"/>
        </w:rPr>
        <w:t>cargo</w:t>
      </w:r>
      <w:r w:rsidR="00785AC6">
        <w:rPr>
          <w:rStyle w:val="Literal"/>
        </w:rPr>
        <w:t xml:space="preserve"> </w:t>
      </w:r>
      <w:r w:rsidRPr="00785AC6">
        <w:rPr>
          <w:rStyle w:val="Literal"/>
        </w:rPr>
        <w:t>test</w:t>
      </w:r>
      <w:r w:rsidR="00785AC6">
        <w:t xml:space="preserve"> </w:t>
      </w:r>
      <w:r>
        <w:t>will</w:t>
      </w:r>
      <w:r w:rsidR="00785AC6">
        <w:t xml:space="preserve"> </w:t>
      </w:r>
      <w:r>
        <w:t>run</w:t>
      </w:r>
      <w:r w:rsidR="00785AC6">
        <w:t xml:space="preserve"> </w:t>
      </w:r>
      <w:r>
        <w:t>the</w:t>
      </w:r>
      <w:r w:rsidR="00785AC6">
        <w:t xml:space="preserve"> </w:t>
      </w:r>
      <w:r>
        <w:t>code</w:t>
      </w:r>
      <w:r w:rsidR="00785AC6">
        <w:t xml:space="preserve"> </w:t>
      </w:r>
      <w:r>
        <w:t>examples</w:t>
      </w:r>
      <w:r w:rsidR="00785AC6">
        <w:t xml:space="preserve"> </w:t>
      </w:r>
      <w:r>
        <w:t>in</w:t>
      </w:r>
      <w:r w:rsidR="00785AC6">
        <w:t xml:space="preserve"> </w:t>
      </w:r>
      <w:r>
        <w:t>your</w:t>
      </w:r>
      <w:r w:rsidR="00785AC6">
        <w:t xml:space="preserve"> </w:t>
      </w:r>
      <w:r>
        <w:t>documentation</w:t>
      </w:r>
      <w:r w:rsidR="00785AC6">
        <w:t xml:space="preserve"> </w:t>
      </w:r>
      <w:r>
        <w:t>as</w:t>
      </w:r>
      <w:r w:rsidR="00785AC6">
        <w:t xml:space="preserve"> </w:t>
      </w:r>
      <w:r>
        <w:t>tests!</w:t>
      </w:r>
      <w:r w:rsidR="00785AC6">
        <w:t xml:space="preserve"> </w:t>
      </w:r>
      <w:r>
        <w:t>Nothing</w:t>
      </w:r>
      <w:r w:rsidR="00785AC6">
        <w:t xml:space="preserve"> </w:t>
      </w:r>
      <w:r>
        <w:t>is</w:t>
      </w:r>
      <w:r w:rsidR="00785AC6">
        <w:t xml:space="preserve"> </w:t>
      </w:r>
      <w:r>
        <w:t>better</w:t>
      </w:r>
      <w:r w:rsidR="00785AC6">
        <w:t xml:space="preserve"> </w:t>
      </w:r>
      <w:r>
        <w:t>than</w:t>
      </w:r>
      <w:r w:rsidR="00785AC6">
        <w:t xml:space="preserve"> </w:t>
      </w:r>
      <w:r>
        <w:t>documentation</w:t>
      </w:r>
      <w:r w:rsidR="00785AC6">
        <w:t xml:space="preserve"> </w:t>
      </w:r>
      <w:r>
        <w:t>with</w:t>
      </w:r>
      <w:r w:rsidR="00785AC6">
        <w:t xml:space="preserve"> </w:t>
      </w:r>
      <w:r>
        <w:t>examples.</w:t>
      </w:r>
      <w:r w:rsidR="00785AC6">
        <w:t xml:space="preserve"> </w:t>
      </w:r>
      <w:ins w:id="221" w:author="AnneMarieW" w:date="2017-11-28T08:42:00Z">
        <w:r w:rsidR="00C80D98">
          <w:t xml:space="preserve">But </w:t>
        </w:r>
      </w:ins>
      <w:del w:id="222" w:author="AnneMarieW" w:date="2017-11-28T08:42:00Z">
        <w:r w:rsidDel="00C80D98">
          <w:delText>N</w:delText>
        </w:r>
      </w:del>
      <w:ins w:id="223" w:author="AnneMarieW" w:date="2017-11-28T08:42:00Z">
        <w:r w:rsidR="00C80D98">
          <w:t>n</w:t>
        </w:r>
      </w:ins>
      <w:r>
        <w:t>othing</w:t>
      </w:r>
      <w:r w:rsidR="00785AC6">
        <w:t xml:space="preserve"> </w:t>
      </w:r>
      <w:r>
        <w:t>is</w:t>
      </w:r>
      <w:r w:rsidR="00785AC6">
        <w:t xml:space="preserve"> </w:t>
      </w:r>
      <w:r>
        <w:t>worse</w:t>
      </w:r>
      <w:r w:rsidR="00785AC6">
        <w:t xml:space="preserve"> </w:t>
      </w:r>
      <w:r>
        <w:t>than</w:t>
      </w:r>
      <w:r w:rsidR="00785AC6">
        <w:t xml:space="preserve"> </w:t>
      </w:r>
      <w:r>
        <w:t>examples</w:t>
      </w:r>
      <w:r w:rsidR="00785AC6">
        <w:t xml:space="preserve"> </w:t>
      </w:r>
      <w:r>
        <w:t>that</w:t>
      </w:r>
      <w:r w:rsidR="00785AC6">
        <w:t xml:space="preserve"> </w:t>
      </w:r>
      <w:r>
        <w:t>don’t</w:t>
      </w:r>
      <w:r w:rsidR="00785AC6">
        <w:t xml:space="preserve"> </w:t>
      </w:r>
      <w:del w:id="224" w:author="AnneMarieW" w:date="2017-11-28T08:42:00Z">
        <w:r w:rsidDel="00C80D98">
          <w:delText>actually</w:delText>
        </w:r>
        <w:r w:rsidR="00785AC6" w:rsidDel="00C80D98">
          <w:delText xml:space="preserve"> </w:delText>
        </w:r>
      </w:del>
      <w:r>
        <w:t>work</w:t>
      </w:r>
      <w:r w:rsidR="00785AC6">
        <w:t xml:space="preserve"> </w:t>
      </w:r>
      <w:r>
        <w:t>because</w:t>
      </w:r>
      <w:r w:rsidR="00785AC6">
        <w:t xml:space="preserve"> </w:t>
      </w:r>
      <w:r>
        <w:t>the</w:t>
      </w:r>
      <w:r w:rsidR="00785AC6">
        <w:t xml:space="preserve"> </w:t>
      </w:r>
      <w:r>
        <w:t>code</w:t>
      </w:r>
      <w:r w:rsidR="00785AC6">
        <w:t xml:space="preserve"> </w:t>
      </w:r>
      <w:r>
        <w:t>has</w:t>
      </w:r>
      <w:r w:rsidR="00785AC6">
        <w:t xml:space="preserve"> </w:t>
      </w:r>
      <w:r>
        <w:t>changed</w:t>
      </w:r>
      <w:r w:rsidR="00785AC6">
        <w:t xml:space="preserve"> </w:t>
      </w:r>
      <w:r>
        <w:t>since</w:t>
      </w:r>
      <w:r w:rsidR="00785AC6">
        <w:t xml:space="preserve"> </w:t>
      </w:r>
      <w:r>
        <w:t>the</w:t>
      </w:r>
      <w:r w:rsidR="00785AC6">
        <w:t xml:space="preserve"> </w:t>
      </w:r>
      <w:r>
        <w:t>documentation</w:t>
      </w:r>
      <w:r w:rsidR="00785AC6">
        <w:t xml:space="preserve"> </w:t>
      </w:r>
      <w:del w:id="225" w:author="AnneMarieW" w:date="2017-11-28T08:42:00Z">
        <w:r w:rsidDel="00C80D98">
          <w:delText>has</w:delText>
        </w:r>
        <w:r w:rsidR="00785AC6" w:rsidDel="00C80D98">
          <w:delText xml:space="preserve"> </w:delText>
        </w:r>
        <w:r w:rsidDel="00C80D98">
          <w:delText>been</w:delText>
        </w:r>
        <w:r w:rsidR="00785AC6" w:rsidDel="00C80D98">
          <w:delText xml:space="preserve"> </w:delText>
        </w:r>
      </w:del>
      <w:ins w:id="226" w:author="AnneMarieW" w:date="2017-11-28T08:42:00Z">
        <w:r w:rsidR="00C80D98">
          <w:t xml:space="preserve">was </w:t>
        </w:r>
      </w:ins>
      <w:r>
        <w:t>written.</w:t>
      </w:r>
      <w:r w:rsidR="00785AC6">
        <w:t xml:space="preserve"> </w:t>
      </w:r>
      <w:del w:id="227" w:author="AnneMarieW" w:date="2017-11-28T08:42:00Z">
        <w:r w:rsidDel="00C80D98">
          <w:delText>Try</w:delText>
        </w:r>
        <w:r w:rsidR="00785AC6" w:rsidDel="00C80D98">
          <w:delText xml:space="preserve"> </w:delText>
        </w:r>
        <w:r w:rsidDel="00C80D98">
          <w:delText>r</w:delText>
        </w:r>
      </w:del>
      <w:ins w:id="228" w:author="AnneMarieW" w:date="2017-11-28T08:42:00Z">
        <w:r w:rsidR="00C80D98">
          <w:t>R</w:t>
        </w:r>
      </w:ins>
      <w:r>
        <w:t>un</w:t>
      </w:r>
      <w:del w:id="229" w:author="AnneMarieW" w:date="2017-11-28T08:42:00Z">
        <w:r w:rsidDel="00C80D98">
          <w:delText>ning</w:delText>
        </w:r>
      </w:del>
      <w:r w:rsidR="00785AC6">
        <w:t xml:space="preserve"> </w:t>
      </w:r>
      <w:r w:rsidRPr="00785AC6">
        <w:rPr>
          <w:rStyle w:val="Literal"/>
        </w:rPr>
        <w:t>cargo</w:t>
      </w:r>
      <w:r w:rsidR="00785AC6">
        <w:rPr>
          <w:rStyle w:val="Literal"/>
        </w:rPr>
        <w:t xml:space="preserve"> </w:t>
      </w:r>
      <w:r w:rsidRPr="00785AC6">
        <w:rPr>
          <w:rStyle w:val="Literal"/>
        </w:rPr>
        <w:t>test</w:t>
      </w:r>
      <w:r w:rsidR="00785AC6">
        <w:t xml:space="preserve"> </w:t>
      </w:r>
      <w:r>
        <w:t>with</w:t>
      </w:r>
      <w:r w:rsidR="00785AC6">
        <w:t xml:space="preserve"> </w:t>
      </w:r>
      <w:r>
        <w:t>the</w:t>
      </w:r>
      <w:r w:rsidR="00785AC6">
        <w:t xml:space="preserve"> </w:t>
      </w:r>
      <w:r>
        <w:t>documentation</w:t>
      </w:r>
      <w:r w:rsidR="00785AC6">
        <w:t xml:space="preserve"> </w:t>
      </w:r>
      <w:r>
        <w:t>for</w:t>
      </w:r>
      <w:r w:rsidR="00785AC6">
        <w:t xml:space="preserve"> </w:t>
      </w:r>
      <w:r>
        <w:t>the</w:t>
      </w:r>
      <w:r w:rsidR="00785AC6">
        <w:t xml:space="preserve"> </w:t>
      </w:r>
      <w:r w:rsidRPr="00785AC6">
        <w:rPr>
          <w:rStyle w:val="Literal"/>
        </w:rPr>
        <w:t>add_one</w:t>
      </w:r>
      <w:r w:rsidR="00785AC6">
        <w:t xml:space="preserve"> </w:t>
      </w:r>
      <w:r>
        <w:t>function</w:t>
      </w:r>
      <w:ins w:id="230" w:author="AnneMarieW" w:date="2017-11-28T08:43:00Z">
        <w:del w:id="231" w:author="Carol Nichols" w:date="2018-01-10T10:20:00Z">
          <w:r w:rsidR="00C80D98" w:rsidDel="00940D37">
            <w:delText>,</w:delText>
          </w:r>
        </w:del>
      </w:ins>
      <w:r w:rsidR="00785AC6">
        <w:t xml:space="preserve"> </w:t>
      </w:r>
      <w:del w:id="232" w:author="AnneMarieW" w:date="2017-11-28T08:43:00Z">
        <w:r w:rsidDel="00C80D98">
          <w:delText>like</w:delText>
        </w:r>
        <w:r w:rsidR="00785AC6" w:rsidDel="00C80D98">
          <w:delText xml:space="preserve"> </w:delText>
        </w:r>
      </w:del>
      <w:ins w:id="233" w:author="AnneMarieW" w:date="2017-11-28T08:43:00Z">
        <w:del w:id="234" w:author="Carol Nichols" w:date="2018-01-10T10:21:00Z">
          <w:r w:rsidR="00C80D98" w:rsidDel="00940D37">
            <w:delText xml:space="preserve">as shown </w:delText>
          </w:r>
        </w:del>
      </w:ins>
      <w:del w:id="235" w:author="Carol Nichols" w:date="2018-01-10T10:21:00Z">
        <w:r w:rsidDel="00940D37">
          <w:delText>in</w:delText>
        </w:r>
      </w:del>
      <w:ins w:id="236" w:author="Carol Nichols" w:date="2018-01-10T10:21:00Z">
        <w:r w:rsidR="00940D37">
          <w:t>from</w:t>
        </w:r>
      </w:ins>
      <w:r w:rsidR="00785AC6">
        <w:t xml:space="preserve"> </w:t>
      </w:r>
      <w:r>
        <w:t>Listing</w:t>
      </w:r>
      <w:r w:rsidR="00785AC6">
        <w:t xml:space="preserve"> </w:t>
      </w:r>
      <w:r>
        <w:t>14-</w:t>
      </w:r>
      <w:r w:rsidR="009E38C0">
        <w:t>1</w:t>
      </w:r>
      <w:r>
        <w:t>;</w:t>
      </w:r>
      <w:r w:rsidR="00785AC6">
        <w:t xml:space="preserve"> </w:t>
      </w:r>
      <w:r>
        <w:t>you</w:t>
      </w:r>
      <w:r w:rsidR="00785AC6">
        <w:t xml:space="preserve"> </w:t>
      </w:r>
      <w:r>
        <w:t>should</w:t>
      </w:r>
      <w:r w:rsidR="00785AC6">
        <w:t xml:space="preserve"> </w:t>
      </w:r>
      <w:r>
        <w:t>see</w:t>
      </w:r>
      <w:r w:rsidR="00785AC6">
        <w:t xml:space="preserve"> </w:t>
      </w:r>
      <w:r>
        <w:t>a</w:t>
      </w:r>
      <w:r w:rsidR="00785AC6">
        <w:t xml:space="preserve"> </w:t>
      </w:r>
      <w:r>
        <w:t>section</w:t>
      </w:r>
      <w:r w:rsidR="00785AC6">
        <w:t xml:space="preserve"> </w:t>
      </w:r>
      <w:r>
        <w:t>in</w:t>
      </w:r>
      <w:r w:rsidR="00785AC6">
        <w:t xml:space="preserve"> </w:t>
      </w:r>
      <w:r>
        <w:t>the</w:t>
      </w:r>
      <w:r w:rsidR="00785AC6">
        <w:t xml:space="preserve"> </w:t>
      </w:r>
      <w:r>
        <w:t>test</w:t>
      </w:r>
      <w:r w:rsidR="00785AC6">
        <w:t xml:space="preserve"> </w:t>
      </w:r>
      <w:r>
        <w:t>results</w:t>
      </w:r>
      <w:r w:rsidR="00785AC6">
        <w:t xml:space="preserve"> </w:t>
      </w:r>
      <w:r>
        <w:t>like</w:t>
      </w:r>
      <w:r w:rsidR="00785AC6">
        <w:t xml:space="preserve"> </w:t>
      </w:r>
      <w:r>
        <w:t>this:</w:t>
      </w:r>
    </w:p>
    <w:p w14:paraId="4BFB0E40" w14:textId="77777777" w:rsidR="00FD1E86" w:rsidRPr="00785AC6" w:rsidRDefault="00785AC6" w:rsidP="00844398">
      <w:pPr>
        <w:pStyle w:val="CodeA"/>
      </w:pPr>
      <w:r>
        <w:t xml:space="preserve">   </w:t>
      </w:r>
      <w:r w:rsidR="00FD1E86" w:rsidRPr="00785AC6">
        <w:t>Doc-tests</w:t>
      </w:r>
      <w:r>
        <w:t xml:space="preserve"> </w:t>
      </w:r>
      <w:r w:rsidR="00FD1E86" w:rsidRPr="00785AC6">
        <w:t>my_crate</w:t>
      </w:r>
    </w:p>
    <w:p w14:paraId="795E8164" w14:textId="77777777" w:rsidR="00FD1E86" w:rsidRPr="00785AC6" w:rsidRDefault="00FD1E86" w:rsidP="00785AC6">
      <w:pPr>
        <w:pStyle w:val="CodeB"/>
      </w:pPr>
    </w:p>
    <w:p w14:paraId="3996D8DB" w14:textId="77777777" w:rsidR="00FD1E86" w:rsidRPr="00785AC6" w:rsidRDefault="00FD1E86" w:rsidP="00785AC6">
      <w:pPr>
        <w:pStyle w:val="CodeB"/>
      </w:pPr>
      <w:r w:rsidRPr="00785AC6">
        <w:t>running</w:t>
      </w:r>
      <w:r w:rsidR="00785AC6">
        <w:t xml:space="preserve"> </w:t>
      </w:r>
      <w:r w:rsidRPr="00785AC6">
        <w:t>1</w:t>
      </w:r>
      <w:r w:rsidR="00785AC6">
        <w:t xml:space="preserve"> </w:t>
      </w:r>
      <w:r w:rsidRPr="00785AC6">
        <w:t>test</w:t>
      </w:r>
    </w:p>
    <w:p w14:paraId="6B0A2964" w14:textId="77777777" w:rsidR="00FD1E86" w:rsidRPr="00785AC6" w:rsidRDefault="00FD1E86" w:rsidP="00785AC6">
      <w:pPr>
        <w:pStyle w:val="CodeB"/>
      </w:pPr>
      <w:r w:rsidRPr="00785AC6">
        <w:t>test</w:t>
      </w:r>
      <w:r w:rsidR="00785AC6">
        <w:t xml:space="preserve"> </w:t>
      </w:r>
      <w:r w:rsidRPr="00785AC6">
        <w:t>src/lib.rs</w:t>
      </w:r>
      <w:r w:rsidR="00785AC6">
        <w:t xml:space="preserve"> </w:t>
      </w:r>
      <w:r w:rsidRPr="00785AC6">
        <w:t>-</w:t>
      </w:r>
      <w:r w:rsidR="00785AC6">
        <w:t xml:space="preserve"> </w:t>
      </w:r>
      <w:r w:rsidRPr="00785AC6">
        <w:t>add_one</w:t>
      </w:r>
      <w:r w:rsidR="00785AC6">
        <w:t xml:space="preserve"> </w:t>
      </w:r>
      <w:r w:rsidRPr="00785AC6">
        <w:t>(line</w:t>
      </w:r>
      <w:r w:rsidR="00785AC6">
        <w:t xml:space="preserve"> </w:t>
      </w:r>
      <w:r w:rsidRPr="00785AC6">
        <w:t>5)</w:t>
      </w:r>
      <w:r w:rsidR="00785AC6">
        <w:t xml:space="preserve"> </w:t>
      </w:r>
      <w:r w:rsidRPr="00785AC6">
        <w:t>...</w:t>
      </w:r>
      <w:r w:rsidR="00785AC6">
        <w:t xml:space="preserve"> </w:t>
      </w:r>
      <w:r w:rsidRPr="00785AC6">
        <w:t>ok</w:t>
      </w:r>
    </w:p>
    <w:p w14:paraId="7FE2C760" w14:textId="77777777" w:rsidR="00FD1E86" w:rsidRPr="00785AC6" w:rsidRDefault="00FD1E86" w:rsidP="00785AC6">
      <w:pPr>
        <w:pStyle w:val="CodeB"/>
      </w:pPr>
    </w:p>
    <w:p w14:paraId="3A07BD5D" w14:textId="7EB2EEE2" w:rsidR="00FD1E86" w:rsidRPr="00785AC6" w:rsidRDefault="00FD1E86" w:rsidP="00844398">
      <w:pPr>
        <w:pStyle w:val="CodeC"/>
      </w:pPr>
      <w:r w:rsidRPr="00785AC6">
        <w:t>test</w:t>
      </w:r>
      <w:r w:rsidR="00785AC6">
        <w:t xml:space="preserve"> </w:t>
      </w:r>
      <w:r w:rsidRPr="00785AC6">
        <w:t>result:</w:t>
      </w:r>
      <w:r w:rsidR="00785AC6">
        <w:t xml:space="preserve"> </w:t>
      </w:r>
      <w:r w:rsidRPr="00785AC6">
        <w:t>ok.</w:t>
      </w:r>
      <w:r w:rsidR="00785AC6">
        <w:t xml:space="preserve"> </w:t>
      </w:r>
      <w:r w:rsidRPr="00785AC6">
        <w:t>1</w:t>
      </w:r>
      <w:r w:rsidR="00785AC6">
        <w:t xml:space="preserve"> </w:t>
      </w:r>
      <w:r w:rsidRPr="00785AC6">
        <w:t>passed;</w:t>
      </w:r>
      <w:r w:rsidR="00785AC6">
        <w:t xml:space="preserve"> </w:t>
      </w:r>
      <w:r w:rsidRPr="00785AC6">
        <w:t>0</w:t>
      </w:r>
      <w:r w:rsidR="00785AC6">
        <w:t xml:space="preserve"> </w:t>
      </w:r>
      <w:r w:rsidRPr="00785AC6">
        <w:t>failed;</w:t>
      </w:r>
      <w:r w:rsidR="00785AC6">
        <w:t xml:space="preserve"> </w:t>
      </w:r>
      <w:r w:rsidRPr="00785AC6">
        <w:t>0</w:t>
      </w:r>
      <w:r w:rsidR="00785AC6">
        <w:t xml:space="preserve"> </w:t>
      </w:r>
      <w:r w:rsidRPr="00785AC6">
        <w:t>ignored;</w:t>
      </w:r>
      <w:r w:rsidR="00785AC6">
        <w:t xml:space="preserve"> </w:t>
      </w:r>
      <w:r w:rsidRPr="00785AC6">
        <w:t>0</w:t>
      </w:r>
      <w:r w:rsidR="00785AC6">
        <w:t xml:space="preserve"> </w:t>
      </w:r>
      <w:r w:rsidRPr="00785AC6">
        <w:t>measured</w:t>
      </w:r>
      <w:ins w:id="237" w:author="Carol Nichols" w:date="2018-01-10T10:21:00Z">
        <w:r w:rsidR="00606672">
          <w:t>; 0 filtered out</w:t>
        </w:r>
      </w:ins>
    </w:p>
    <w:p w14:paraId="55F86CA1" w14:textId="77777777" w:rsidR="00FD1E86" w:rsidRDefault="00FD1E86" w:rsidP="00FD1E86">
      <w:pPr>
        <w:pStyle w:val="Body"/>
      </w:pPr>
      <w:r>
        <w:t>Now</w:t>
      </w:r>
      <w:r w:rsidR="00785AC6">
        <w:t xml:space="preserve"> </w:t>
      </w:r>
      <w:del w:id="238" w:author="AnneMarieW" w:date="2017-11-28T08:43:00Z">
        <w:r w:rsidDel="00C80D98">
          <w:delText>try</w:delText>
        </w:r>
        <w:r w:rsidR="00785AC6" w:rsidDel="00C80D98">
          <w:delText xml:space="preserve"> </w:delText>
        </w:r>
      </w:del>
      <w:r>
        <w:t>chang</w:t>
      </w:r>
      <w:ins w:id="239" w:author="AnneMarieW" w:date="2017-11-28T08:43:00Z">
        <w:r w:rsidR="00C80D98">
          <w:t>e</w:t>
        </w:r>
      </w:ins>
      <w:del w:id="240" w:author="AnneMarieW" w:date="2017-11-28T08:43:00Z">
        <w:r w:rsidDel="00C80D98">
          <w:delText>ing</w:delText>
        </w:r>
      </w:del>
      <w:r w:rsidR="00785AC6">
        <w:t xml:space="preserve"> </w:t>
      </w:r>
      <w:r>
        <w:t>either</w:t>
      </w:r>
      <w:r w:rsidR="00785AC6">
        <w:t xml:space="preserve"> </w:t>
      </w:r>
      <w:r>
        <w:t>the</w:t>
      </w:r>
      <w:r w:rsidR="00785AC6">
        <w:t xml:space="preserve"> </w:t>
      </w:r>
      <w:r>
        <w:t>function</w:t>
      </w:r>
      <w:r w:rsidR="00785AC6">
        <w:t xml:space="preserve"> </w:t>
      </w:r>
      <w:r>
        <w:t>or</w:t>
      </w:r>
      <w:r w:rsidR="00785AC6">
        <w:t xml:space="preserve"> </w:t>
      </w:r>
      <w:r>
        <w:t>the</w:t>
      </w:r>
      <w:r w:rsidR="00785AC6">
        <w:t xml:space="preserve"> </w:t>
      </w:r>
      <w:r>
        <w:t>example</w:t>
      </w:r>
      <w:r w:rsidR="00785AC6">
        <w:t xml:space="preserve"> </w:t>
      </w:r>
      <w:r>
        <w:t>so</w:t>
      </w:r>
      <w:del w:id="241" w:author="AnneMarieW" w:date="2017-11-28T08:43:00Z">
        <w:r w:rsidR="00785AC6" w:rsidDel="00C80D98">
          <w:delText xml:space="preserve"> </w:delText>
        </w:r>
        <w:r w:rsidDel="00C80D98">
          <w:delText>that</w:delText>
        </w:r>
      </w:del>
      <w:r w:rsidR="00785AC6">
        <w:t xml:space="preserve"> </w:t>
      </w:r>
      <w:r>
        <w:t>the</w:t>
      </w:r>
      <w:r w:rsidR="00785AC6">
        <w:t xml:space="preserve"> </w:t>
      </w:r>
      <w:r w:rsidRPr="00785AC6">
        <w:rPr>
          <w:rStyle w:val="Literal"/>
        </w:rPr>
        <w:t>assert_eq!</w:t>
      </w:r>
      <w:r w:rsidR="00785AC6">
        <w:t xml:space="preserve"> </w:t>
      </w:r>
      <w:r>
        <w:t>in</w:t>
      </w:r>
      <w:r w:rsidR="00785AC6">
        <w:t xml:space="preserve"> </w:t>
      </w:r>
      <w:r>
        <w:t>the</w:t>
      </w:r>
      <w:r w:rsidR="00785AC6">
        <w:t xml:space="preserve"> </w:t>
      </w:r>
      <w:r>
        <w:t>example</w:t>
      </w:r>
      <w:r w:rsidR="00785AC6">
        <w:t xml:space="preserve"> </w:t>
      </w:r>
      <w:del w:id="242" w:author="AnneMarieW" w:date="2017-11-28T08:44:00Z">
        <w:r w:rsidDel="00C80D98">
          <w:delText>will</w:delText>
        </w:r>
        <w:r w:rsidR="00785AC6" w:rsidDel="00C80D98">
          <w:delText xml:space="preserve"> </w:delText>
        </w:r>
      </w:del>
      <w:r>
        <w:t>panic</w:t>
      </w:r>
      <w:ins w:id="243" w:author="AnneMarieW" w:date="2017-11-28T08:44:00Z">
        <w:r w:rsidR="00C80D98">
          <w:t>s</w:t>
        </w:r>
      </w:ins>
      <w:r>
        <w:t>.</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test</w:t>
      </w:r>
      <w:r w:rsidR="00785AC6">
        <w:t xml:space="preserve"> </w:t>
      </w:r>
      <w:r>
        <w:t>again</w:t>
      </w:r>
      <w:del w:id="244" w:author="AnneMarieW" w:date="2017-11-28T08:44:00Z">
        <w:r w:rsidDel="00C80D98">
          <w:delText>,</w:delText>
        </w:r>
        <w:r w:rsidR="00785AC6" w:rsidDel="00C80D98">
          <w:delText xml:space="preserve"> </w:delText>
        </w:r>
        <w:r w:rsidDel="00C80D98">
          <w:delText>and</w:delText>
        </w:r>
      </w:del>
      <w:ins w:id="245" w:author="AnneMarieW" w:date="2017-11-28T08:44:00Z">
        <w:r w:rsidR="00C80D98">
          <w:t>;</w:t>
        </w:r>
      </w:ins>
      <w:r w:rsidR="00785AC6">
        <w:t xml:space="preserve"> </w:t>
      </w:r>
      <w:r>
        <w:t>you’ll</w:t>
      </w:r>
      <w:r w:rsidR="00785AC6">
        <w:t xml:space="preserve"> </w:t>
      </w:r>
      <w:r>
        <w:t>see</w:t>
      </w:r>
      <w:r w:rsidR="00785AC6">
        <w:t xml:space="preserve"> </w:t>
      </w:r>
      <w:r>
        <w:t>that</w:t>
      </w:r>
      <w:r w:rsidR="00785AC6">
        <w:t xml:space="preserve"> </w:t>
      </w:r>
      <w:r>
        <w:t>the</w:t>
      </w:r>
      <w:r w:rsidR="00785AC6">
        <w:t xml:space="preserve"> </w:t>
      </w:r>
      <w:r>
        <w:t>doc</w:t>
      </w:r>
      <w:r w:rsidR="00785AC6">
        <w:t xml:space="preserve"> </w:t>
      </w:r>
      <w:r>
        <w:t>tests</w:t>
      </w:r>
      <w:r w:rsidR="00785AC6">
        <w:t xml:space="preserve"> </w:t>
      </w:r>
      <w:r>
        <w:t>catch</w:t>
      </w:r>
      <w:r w:rsidR="00785AC6">
        <w:t xml:space="preserve"> </w:t>
      </w:r>
      <w:r>
        <w:t>that</w:t>
      </w:r>
      <w:r w:rsidR="00785AC6">
        <w:t xml:space="preserve"> </w:t>
      </w:r>
      <w:r>
        <w:t>the</w:t>
      </w:r>
      <w:r w:rsidR="00785AC6">
        <w:t xml:space="preserve"> </w:t>
      </w:r>
      <w:r>
        <w:t>example</w:t>
      </w:r>
      <w:r w:rsidR="00785AC6">
        <w:t xml:space="preserve"> </w:t>
      </w:r>
      <w:r>
        <w:t>and</w:t>
      </w:r>
      <w:r w:rsidR="00785AC6">
        <w:t xml:space="preserve"> </w:t>
      </w:r>
      <w:r>
        <w:t>the</w:t>
      </w:r>
      <w:r w:rsidR="00785AC6">
        <w:t xml:space="preserve"> </w:t>
      </w:r>
      <w:r>
        <w:t>code</w:t>
      </w:r>
      <w:r w:rsidR="00785AC6">
        <w:t xml:space="preserve"> </w:t>
      </w:r>
      <w:r>
        <w:t>are</w:t>
      </w:r>
      <w:r w:rsidR="00785AC6">
        <w:t xml:space="preserve"> </w:t>
      </w:r>
      <w:r>
        <w:t>out</w:t>
      </w:r>
      <w:r w:rsidR="00785AC6">
        <w:t xml:space="preserve"> </w:t>
      </w:r>
      <w:r>
        <w:t>of</w:t>
      </w:r>
      <w:r w:rsidR="00785AC6">
        <w:t xml:space="preserve"> </w:t>
      </w:r>
      <w:r>
        <w:t>sync</w:t>
      </w:r>
      <w:r w:rsidR="00785AC6">
        <w:t xml:space="preserve"> </w:t>
      </w:r>
      <w:r>
        <w:t>from</w:t>
      </w:r>
      <w:r w:rsidR="00785AC6">
        <w:t xml:space="preserve"> </w:t>
      </w:r>
      <w:r>
        <w:t>one</w:t>
      </w:r>
      <w:r w:rsidR="00785AC6">
        <w:t xml:space="preserve"> </w:t>
      </w:r>
      <w:r>
        <w:t>another!</w:t>
      </w:r>
    </w:p>
    <w:p w14:paraId="366C4025" w14:textId="77777777" w:rsidR="00FD1E86" w:rsidRPr="00844398" w:rsidRDefault="00FD1E86" w:rsidP="00844398">
      <w:pPr>
        <w:pStyle w:val="HeadC"/>
      </w:pPr>
      <w:bookmarkStart w:id="246" w:name="commenting-contained-items"/>
      <w:bookmarkStart w:id="247" w:name="_Toc499037508"/>
      <w:bookmarkEnd w:id="246"/>
      <w:r>
        <w:t>Commenting</w:t>
      </w:r>
      <w:r w:rsidR="00785AC6">
        <w:t xml:space="preserve"> </w:t>
      </w:r>
      <w:r>
        <w:t>Contained</w:t>
      </w:r>
      <w:r w:rsidR="00785AC6">
        <w:t xml:space="preserve"> </w:t>
      </w:r>
      <w:r>
        <w:t>Items</w:t>
      </w:r>
      <w:bookmarkEnd w:id="247"/>
      <w:del w:id="248" w:author="AnneMarieW" w:date="2017-11-28T08:48:00Z">
        <w:r w:rsidR="00785AC6" w:rsidRPr="00844398" w:rsidDel="0096388D">
          <w:delText xml:space="preserve"> </w:delText>
        </w:r>
      </w:del>
    </w:p>
    <w:p w14:paraId="71E5953E" w14:textId="77777777" w:rsidR="00FD1E86" w:rsidRDefault="00FD1E86" w:rsidP="00844398">
      <w:pPr>
        <w:pStyle w:val="BodyFirst"/>
      </w:pPr>
      <w:del w:id="249" w:author="AnneMarieW" w:date="2017-11-28T08:48:00Z">
        <w:r w:rsidDel="0096388D">
          <w:delText>There’s</w:delText>
        </w:r>
        <w:r w:rsidR="00785AC6" w:rsidDel="0096388D">
          <w:delText xml:space="preserve"> </w:delText>
        </w:r>
        <w:r w:rsidDel="0096388D">
          <w:delText>a</w:delText>
        </w:r>
      </w:del>
      <w:ins w:id="250" w:author="AnneMarieW" w:date="2017-11-28T08:48:00Z">
        <w:r w:rsidR="0096388D">
          <w:t>A</w:t>
        </w:r>
      </w:ins>
      <w:r>
        <w:t>nother</w:t>
      </w:r>
      <w:r w:rsidR="00785AC6">
        <w:t xml:space="preserve"> </w:t>
      </w:r>
      <w:r>
        <w:t>style</w:t>
      </w:r>
      <w:r w:rsidR="00785AC6">
        <w:t xml:space="preserve"> </w:t>
      </w:r>
      <w:r>
        <w:t>of</w:t>
      </w:r>
      <w:r w:rsidR="00785AC6">
        <w:t xml:space="preserve"> </w:t>
      </w:r>
      <w:r>
        <w:t>doc</w:t>
      </w:r>
      <w:r w:rsidR="00785AC6">
        <w:t xml:space="preserve"> </w:t>
      </w:r>
      <w:r>
        <w:t>comment,</w:t>
      </w:r>
      <w:r w:rsidR="00785AC6">
        <w:t xml:space="preserve"> </w:t>
      </w:r>
      <w:r w:rsidRPr="00785AC6">
        <w:rPr>
          <w:rStyle w:val="Literal"/>
        </w:rPr>
        <w:t>//!</w:t>
      </w:r>
      <w:r>
        <w:t>,</w:t>
      </w:r>
      <w:r w:rsidR="00785AC6">
        <w:t xml:space="preserve"> </w:t>
      </w:r>
      <w:del w:id="251" w:author="AnneMarieW" w:date="2017-11-28T08:49:00Z">
        <w:r w:rsidDel="0096388D">
          <w:delText>that</w:delText>
        </w:r>
        <w:r w:rsidR="00785AC6" w:rsidDel="0096388D">
          <w:delText xml:space="preserve"> </w:delText>
        </w:r>
      </w:del>
      <w:r>
        <w:t>adds</w:t>
      </w:r>
      <w:r w:rsidR="00785AC6">
        <w:t xml:space="preserve"> </w:t>
      </w:r>
      <w:r>
        <w:t>documentation</w:t>
      </w:r>
      <w:r w:rsidR="00785AC6">
        <w:t xml:space="preserve"> </w:t>
      </w:r>
      <w:r>
        <w:t>to</w:t>
      </w:r>
      <w:r w:rsidR="00785AC6">
        <w:t xml:space="preserve"> </w:t>
      </w:r>
      <w:r>
        <w:t>the</w:t>
      </w:r>
      <w:r w:rsidR="00785AC6">
        <w:t xml:space="preserve"> </w:t>
      </w:r>
      <w:r>
        <w:t>item</w:t>
      </w:r>
      <w:r w:rsidR="00785AC6">
        <w:t xml:space="preserve"> </w:t>
      </w:r>
      <w:r>
        <w:t>that</w:t>
      </w:r>
      <w:r w:rsidR="00785AC6">
        <w:t xml:space="preserve"> </w:t>
      </w:r>
      <w:r>
        <w:t>contains</w:t>
      </w:r>
      <w:r w:rsidR="00785AC6">
        <w:t xml:space="preserve"> </w:t>
      </w:r>
      <w:r>
        <w:t>the</w:t>
      </w:r>
      <w:r w:rsidR="00785AC6">
        <w:t xml:space="preserve"> </w:t>
      </w:r>
      <w:r>
        <w:t>comments</w:t>
      </w:r>
      <w:del w:id="252" w:author="AnneMarieW" w:date="2017-11-28T08:49:00Z">
        <w:r w:rsidDel="0096388D">
          <w:delText>,</w:delText>
        </w:r>
      </w:del>
      <w:r w:rsidR="00785AC6">
        <w:t xml:space="preserve"> </w:t>
      </w:r>
      <w:r>
        <w:t>rather</w:t>
      </w:r>
      <w:r w:rsidR="00785AC6">
        <w:t xml:space="preserve"> </w:t>
      </w:r>
      <w:r>
        <w:t>than</w:t>
      </w:r>
      <w:r w:rsidR="00785AC6">
        <w:t xml:space="preserve"> </w:t>
      </w:r>
      <w:r>
        <w:t>adding</w:t>
      </w:r>
      <w:r w:rsidR="00785AC6">
        <w:t xml:space="preserve"> </w:t>
      </w:r>
      <w:r>
        <w:t>documentation</w:t>
      </w:r>
      <w:r w:rsidR="00785AC6">
        <w:t xml:space="preserve"> </w:t>
      </w:r>
      <w:r>
        <w:t>to</w:t>
      </w:r>
      <w:r w:rsidR="00785AC6">
        <w:t xml:space="preserve"> </w:t>
      </w:r>
      <w:r>
        <w:t>the</w:t>
      </w:r>
      <w:r w:rsidR="00785AC6">
        <w:t xml:space="preserve"> </w:t>
      </w:r>
      <w:r>
        <w:t>items</w:t>
      </w:r>
      <w:r w:rsidR="00785AC6">
        <w:t xml:space="preserve"> </w:t>
      </w:r>
      <w:r>
        <w:t>following</w:t>
      </w:r>
      <w:r w:rsidR="00785AC6">
        <w:t xml:space="preserve"> </w:t>
      </w:r>
      <w:r>
        <w:t>the</w:t>
      </w:r>
      <w:r w:rsidR="00785AC6">
        <w:t xml:space="preserve"> </w:t>
      </w:r>
      <w:r>
        <w:t>comments.</w:t>
      </w:r>
      <w:r w:rsidR="00785AC6">
        <w:t xml:space="preserve"> </w:t>
      </w:r>
      <w:ins w:id="253" w:author="AnneMarieW" w:date="2017-11-28T08:49:00Z">
        <w:r w:rsidR="0096388D">
          <w:t>We typically use</w:t>
        </w:r>
      </w:ins>
      <w:ins w:id="254" w:author="AnneMarieW" w:date="2017-11-28T08:50:00Z">
        <w:r w:rsidR="0096388D">
          <w:t xml:space="preserve"> </w:t>
        </w:r>
      </w:ins>
      <w:del w:id="255" w:author="AnneMarieW" w:date="2017-11-28T08:50:00Z">
        <w:r w:rsidDel="0096388D">
          <w:delText>T</w:delText>
        </w:r>
      </w:del>
      <w:ins w:id="256" w:author="AnneMarieW" w:date="2017-11-28T08:50:00Z">
        <w:r w:rsidR="0096388D">
          <w:t>t</w:t>
        </w:r>
      </w:ins>
      <w:r>
        <w:t>hese</w:t>
      </w:r>
      <w:r w:rsidR="00785AC6">
        <w:t xml:space="preserve"> </w:t>
      </w:r>
      <w:ins w:id="257" w:author="AnneMarieW" w:date="2017-11-28T08:49:00Z">
        <w:r w:rsidR="0096388D">
          <w:t xml:space="preserve">doc comments </w:t>
        </w:r>
      </w:ins>
      <w:del w:id="258" w:author="AnneMarieW" w:date="2017-11-28T08:50:00Z">
        <w:r w:rsidDel="0096388D">
          <w:delText>are</w:delText>
        </w:r>
        <w:r w:rsidR="00785AC6" w:rsidDel="0096388D">
          <w:delText xml:space="preserve"> </w:delText>
        </w:r>
      </w:del>
      <w:del w:id="259" w:author="AnneMarieW" w:date="2017-11-28T08:49:00Z">
        <w:r w:rsidDel="0096388D">
          <w:delText>typically</w:delText>
        </w:r>
        <w:r w:rsidR="00785AC6" w:rsidDel="0096388D">
          <w:delText xml:space="preserve"> </w:delText>
        </w:r>
        <w:r w:rsidDel="0096388D">
          <w:delText>used</w:delText>
        </w:r>
        <w:r w:rsidR="00785AC6" w:rsidDel="0096388D">
          <w:delText xml:space="preserve"> </w:delText>
        </w:r>
      </w:del>
      <w:r>
        <w:t>inside</w:t>
      </w:r>
      <w:r w:rsidR="00785AC6">
        <w:t xml:space="preserve"> </w:t>
      </w:r>
      <w:r>
        <w:t>the</w:t>
      </w:r>
      <w:r w:rsidR="00785AC6">
        <w:t xml:space="preserve"> </w:t>
      </w:r>
      <w:r>
        <w:t>crate</w:t>
      </w:r>
      <w:r w:rsidR="00785AC6">
        <w:t xml:space="preserve"> </w:t>
      </w:r>
      <w:r>
        <w:t>root</w:t>
      </w:r>
      <w:r w:rsidR="00785AC6">
        <w:t xml:space="preserve"> </w:t>
      </w:r>
      <w:r>
        <w:t>file</w:t>
      </w:r>
      <w:r w:rsidR="00785AC6">
        <w:t xml:space="preserve"> </w:t>
      </w:r>
      <w:r>
        <w:t>(</w:t>
      </w:r>
      <w:r w:rsidRPr="00FD1E86">
        <w:rPr>
          <w:rStyle w:val="EmphasisItalic"/>
        </w:rPr>
        <w:t>src/lib.rs</w:t>
      </w:r>
      <w:r w:rsidR="00A14626" w:rsidRPr="00A14626">
        <w:t xml:space="preserve"> by convention</w:t>
      </w:r>
      <w:r>
        <w:t>)</w:t>
      </w:r>
      <w:r w:rsidR="00785AC6">
        <w:t xml:space="preserve"> </w:t>
      </w:r>
      <w:r>
        <w:t>or</w:t>
      </w:r>
      <w:r w:rsidR="00785AC6">
        <w:t xml:space="preserve"> </w:t>
      </w:r>
      <w:r>
        <w:t>inside</w:t>
      </w:r>
      <w:r w:rsidR="00785AC6">
        <w:t xml:space="preserve"> </w:t>
      </w:r>
      <w:r>
        <w:t>a</w:t>
      </w:r>
      <w:r w:rsidR="00785AC6">
        <w:t xml:space="preserve"> </w:t>
      </w:r>
      <w:r>
        <w:t>module</w:t>
      </w:r>
      <w:r w:rsidR="00785AC6">
        <w:t xml:space="preserve"> </w:t>
      </w:r>
      <w:r>
        <w:t>to</w:t>
      </w:r>
      <w:r w:rsidR="00785AC6">
        <w:t xml:space="preserve"> </w:t>
      </w:r>
      <w:r>
        <w:t>document</w:t>
      </w:r>
      <w:r w:rsidR="00785AC6">
        <w:t xml:space="preserve"> </w:t>
      </w:r>
      <w:r>
        <w:t>the</w:t>
      </w:r>
      <w:r w:rsidR="00785AC6">
        <w:t xml:space="preserve"> </w:t>
      </w:r>
      <w:r>
        <w:t>crate</w:t>
      </w:r>
      <w:r w:rsidR="00785AC6">
        <w:t xml:space="preserve"> </w:t>
      </w:r>
      <w:r>
        <w:t>or</w:t>
      </w:r>
      <w:r w:rsidR="00785AC6">
        <w:t xml:space="preserve"> </w:t>
      </w:r>
      <w:r>
        <w:t>the</w:t>
      </w:r>
      <w:r w:rsidR="00785AC6">
        <w:t xml:space="preserve"> </w:t>
      </w:r>
      <w:r>
        <w:t>module</w:t>
      </w:r>
      <w:r w:rsidR="00785AC6">
        <w:t xml:space="preserve"> </w:t>
      </w:r>
      <w:r>
        <w:t>as</w:t>
      </w:r>
      <w:r w:rsidR="00785AC6">
        <w:t xml:space="preserve"> </w:t>
      </w:r>
      <w:r>
        <w:t>a</w:t>
      </w:r>
      <w:r w:rsidR="00785AC6">
        <w:t xml:space="preserve"> </w:t>
      </w:r>
      <w:r>
        <w:t>whole.</w:t>
      </w:r>
    </w:p>
    <w:p w14:paraId="0F9B6882" w14:textId="77777777" w:rsidR="00FD1E86" w:rsidRDefault="00FD1E86" w:rsidP="00FD1E86">
      <w:pPr>
        <w:pStyle w:val="Body"/>
      </w:pPr>
      <w:r>
        <w:t>For</w:t>
      </w:r>
      <w:r w:rsidR="00785AC6">
        <w:t xml:space="preserve"> </w:t>
      </w:r>
      <w:r>
        <w:t>example,</w:t>
      </w:r>
      <w:r w:rsidR="00785AC6">
        <w:t xml:space="preserve"> </w:t>
      </w:r>
      <w:r>
        <w:t>if</w:t>
      </w:r>
      <w:r w:rsidR="00785AC6">
        <w:t xml:space="preserve"> </w:t>
      </w:r>
      <w:r>
        <w:t>we</w:t>
      </w:r>
      <w:r w:rsidR="00785AC6">
        <w:t xml:space="preserve"> </w:t>
      </w:r>
      <w:r>
        <w:t>want</w:t>
      </w:r>
      <w:del w:id="260" w:author="AnneMarieW" w:date="2017-11-28T08:50:00Z">
        <w:r w:rsidDel="0096388D">
          <w:delText>ed</w:delText>
        </w:r>
      </w:del>
      <w:r w:rsidR="00785AC6">
        <w:t xml:space="preserve"> </w:t>
      </w:r>
      <w:r>
        <w:t>to</w:t>
      </w:r>
      <w:r w:rsidR="00785AC6">
        <w:t xml:space="preserve"> </w:t>
      </w:r>
      <w:r>
        <w:t>add</w:t>
      </w:r>
      <w:r w:rsidR="00785AC6">
        <w:t xml:space="preserve"> </w:t>
      </w:r>
      <w:r>
        <w:t>documentation</w:t>
      </w:r>
      <w:r w:rsidR="00785AC6">
        <w:t xml:space="preserve"> </w:t>
      </w:r>
      <w:r>
        <w:t>that</w:t>
      </w:r>
      <w:r w:rsidR="00785AC6">
        <w:t xml:space="preserve"> </w:t>
      </w:r>
      <w:r>
        <w:t>describe</w:t>
      </w:r>
      <w:del w:id="261" w:author="AnneMarieW" w:date="2017-11-28T08:50:00Z">
        <w:r w:rsidDel="0096388D">
          <w:delText>d</w:delText>
        </w:r>
      </w:del>
      <w:ins w:id="262" w:author="AnneMarieW" w:date="2017-11-28T08:50:00Z">
        <w:r w:rsidR="0096388D">
          <w:t>s</w:t>
        </w:r>
      </w:ins>
      <w:r w:rsidR="00785AC6">
        <w:t xml:space="preserve"> </w:t>
      </w:r>
      <w:r>
        <w:t>the</w:t>
      </w:r>
      <w:r w:rsidR="00785AC6">
        <w:t xml:space="preserve"> </w:t>
      </w:r>
      <w:r>
        <w:t>purpose</w:t>
      </w:r>
      <w:r w:rsidR="00785AC6">
        <w:t xml:space="preserve"> </w:t>
      </w:r>
      <w:r>
        <w:t>of</w:t>
      </w:r>
      <w:r w:rsidR="00785AC6">
        <w:t xml:space="preserve"> </w:t>
      </w:r>
      <w:r>
        <w:t>the</w:t>
      </w:r>
      <w:r w:rsidR="00785AC6">
        <w:t xml:space="preserve"> </w:t>
      </w:r>
      <w:r w:rsidRPr="00785AC6">
        <w:rPr>
          <w:rStyle w:val="Literal"/>
        </w:rPr>
        <w:t>my_crate</w:t>
      </w:r>
      <w:r w:rsidR="00785AC6">
        <w:t xml:space="preserve"> </w:t>
      </w:r>
      <w:r>
        <w:t>crate</w:t>
      </w:r>
      <w:r w:rsidR="00785AC6">
        <w:t xml:space="preserve"> </w:t>
      </w:r>
      <w:r>
        <w:t>that</w:t>
      </w:r>
      <w:r w:rsidR="00785AC6">
        <w:t xml:space="preserve"> </w:t>
      </w:r>
      <w:r>
        <w:t>contains</w:t>
      </w:r>
      <w:r w:rsidR="00785AC6">
        <w:t xml:space="preserve"> </w:t>
      </w:r>
      <w:r>
        <w:t>the</w:t>
      </w:r>
      <w:r w:rsidR="00785AC6">
        <w:t xml:space="preserve"> </w:t>
      </w:r>
      <w:r w:rsidRPr="00785AC6">
        <w:rPr>
          <w:rStyle w:val="Literal"/>
        </w:rPr>
        <w:t>add_one</w:t>
      </w:r>
      <w:r w:rsidR="00785AC6">
        <w:t xml:space="preserve"> </w:t>
      </w:r>
      <w:r>
        <w:t>function,</w:t>
      </w:r>
      <w:r w:rsidR="00785AC6">
        <w:t xml:space="preserve"> </w:t>
      </w:r>
      <w:r>
        <w:t>we</w:t>
      </w:r>
      <w:r w:rsidR="00785AC6">
        <w:t xml:space="preserve"> </w:t>
      </w:r>
      <w:r>
        <w:t>can</w:t>
      </w:r>
      <w:r w:rsidR="00785AC6">
        <w:t xml:space="preserve"> </w:t>
      </w:r>
      <w:r>
        <w:t>add</w:t>
      </w:r>
      <w:r w:rsidR="00785AC6">
        <w:t xml:space="preserve"> </w:t>
      </w:r>
      <w:r>
        <w:t>documentation</w:t>
      </w:r>
      <w:r w:rsidR="00785AC6">
        <w:t xml:space="preserve"> </w:t>
      </w:r>
      <w:r>
        <w:t>comments</w:t>
      </w:r>
      <w:r w:rsidR="00785AC6">
        <w:t xml:space="preserve"> </w:t>
      </w:r>
      <w:r>
        <w:t>that</w:t>
      </w:r>
      <w:r w:rsidR="00785AC6">
        <w:t xml:space="preserve"> </w:t>
      </w:r>
      <w:r>
        <w:t>start</w:t>
      </w:r>
      <w:r w:rsidR="00785AC6">
        <w:t xml:space="preserve"> </w:t>
      </w:r>
      <w:r>
        <w:t>with</w:t>
      </w:r>
      <w:r w:rsidR="00785AC6">
        <w:t xml:space="preserve"> </w:t>
      </w:r>
      <w:r w:rsidRPr="00785AC6">
        <w:rPr>
          <w:rStyle w:val="Literal"/>
        </w:rPr>
        <w:t>//!</w:t>
      </w:r>
      <w:r w:rsidR="00785AC6">
        <w:t xml:space="preserve"> </w:t>
      </w:r>
      <w:r>
        <w:t>to</w:t>
      </w:r>
      <w:r w:rsidR="00785AC6">
        <w:t xml:space="preserve"> </w:t>
      </w:r>
      <w:r>
        <w:t>the</w:t>
      </w:r>
      <w:r w:rsidR="00785AC6">
        <w:t xml:space="preserve"> </w:t>
      </w:r>
      <w:r>
        <w:t>beginning</w:t>
      </w:r>
      <w:r w:rsidR="00785AC6">
        <w:t xml:space="preserve"> </w:t>
      </w:r>
      <w:r>
        <w:t>of</w:t>
      </w:r>
      <w:ins w:id="263" w:author="AnneMarieW" w:date="2017-11-28T08:50:00Z">
        <w:r w:rsidR="0096388D">
          <w:t xml:space="preserve"> the</w:t>
        </w:r>
      </w:ins>
      <w:r w:rsidR="00785AC6">
        <w:t xml:space="preserve"> </w:t>
      </w:r>
      <w:r w:rsidRPr="00FD1E86">
        <w:rPr>
          <w:rStyle w:val="EmphasisItalic"/>
        </w:rPr>
        <w:t>src/lib.rs</w:t>
      </w:r>
      <w:r w:rsidR="00785AC6">
        <w:t xml:space="preserve"> </w:t>
      </w:r>
      <w:ins w:id="264" w:author="AnneMarieW" w:date="2017-11-28T08:50:00Z">
        <w:r w:rsidR="0096388D">
          <w:t xml:space="preserve">file, </w:t>
        </w:r>
      </w:ins>
      <w:r>
        <w:t>as</w:t>
      </w:r>
      <w:r w:rsidR="00785AC6">
        <w:t xml:space="preserve"> </w:t>
      </w:r>
      <w:r>
        <w:t>shown</w:t>
      </w:r>
      <w:r w:rsidR="00785AC6">
        <w:t xml:space="preserve"> </w:t>
      </w:r>
      <w:r>
        <w:t>in</w:t>
      </w:r>
      <w:r w:rsidR="00785AC6">
        <w:t xml:space="preserve"> </w:t>
      </w:r>
      <w:r>
        <w:t>Listing</w:t>
      </w:r>
      <w:r w:rsidR="00785AC6">
        <w:t xml:space="preserve"> </w:t>
      </w:r>
      <w:r>
        <w:t>14-</w:t>
      </w:r>
      <w:ins w:id="265" w:author="AnneMarieW" w:date="2017-11-28T13:44:00Z">
        <w:r w:rsidR="001D1F1F">
          <w:t>2</w:t>
        </w:r>
      </w:ins>
      <w:del w:id="266" w:author="AnneMarieW" w:date="2017-11-28T13:44:00Z">
        <w:r w:rsidR="009E38C0" w:rsidDel="001D1F1F">
          <w:delText>3</w:delText>
        </w:r>
      </w:del>
      <w:r>
        <w:t>:</w:t>
      </w:r>
    </w:p>
    <w:p w14:paraId="5804F5CD" w14:textId="77777777" w:rsidR="00FD1E86" w:rsidRDefault="00FD1E86" w:rsidP="00844398">
      <w:pPr>
        <w:pStyle w:val="ProductionDirective"/>
      </w:pPr>
      <w:del w:id="267" w:author="janelle" w:date="2017-11-21T10:10:00Z">
        <w:r w:rsidDel="006938B0">
          <w:delText>Filename:</w:delText>
        </w:r>
        <w:r w:rsidR="00785AC6" w:rsidDel="006938B0">
          <w:delText xml:space="preserve"> </w:delText>
        </w:r>
      </w:del>
      <w:r>
        <w:t>src/lib.rs</w:t>
      </w:r>
    </w:p>
    <w:p w14:paraId="5156AA9D" w14:textId="77777777" w:rsidR="00844398" w:rsidRDefault="00844398" w:rsidP="00844398">
      <w:pPr>
        <w:pStyle w:val="CodeA"/>
      </w:pPr>
      <w:r>
        <w:t>//! # My Crate</w:t>
      </w:r>
    </w:p>
    <w:p w14:paraId="04DC2D85" w14:textId="77777777" w:rsidR="00844398" w:rsidRDefault="00844398" w:rsidP="00844398">
      <w:pPr>
        <w:pStyle w:val="CodeB"/>
      </w:pPr>
      <w:r>
        <w:t>//!</w:t>
      </w:r>
    </w:p>
    <w:p w14:paraId="0DCAEAB0" w14:textId="77777777" w:rsidR="00844398" w:rsidRDefault="00844398" w:rsidP="00844398">
      <w:pPr>
        <w:pStyle w:val="CodeB"/>
      </w:pPr>
      <w:r>
        <w:t>//! `my_crate` is a collection of utilities to make performing certain</w:t>
      </w:r>
    </w:p>
    <w:p w14:paraId="3C9A0B39" w14:textId="77777777" w:rsidR="00844398" w:rsidRDefault="00844398" w:rsidP="00844398">
      <w:pPr>
        <w:pStyle w:val="CodeB"/>
      </w:pPr>
      <w:r>
        <w:lastRenderedPageBreak/>
        <w:t>//! calculations more convenient.</w:t>
      </w:r>
    </w:p>
    <w:p w14:paraId="7CAD66C4" w14:textId="77777777" w:rsidR="00EF276C" w:rsidRDefault="00EF276C" w:rsidP="00D97459">
      <w:pPr>
        <w:pStyle w:val="CodeB"/>
      </w:pPr>
    </w:p>
    <w:p w14:paraId="234C5DF9" w14:textId="77777777" w:rsidR="00844398" w:rsidRPr="00844398" w:rsidRDefault="00844398" w:rsidP="007E2DA9">
      <w:pPr>
        <w:pStyle w:val="CodeB"/>
      </w:pPr>
      <w:r>
        <w:t>/// Adds one to the number given.</w:t>
      </w:r>
    </w:p>
    <w:p w14:paraId="43BDDB2B" w14:textId="77777777" w:rsidR="00844398" w:rsidRPr="00844398" w:rsidRDefault="00844398" w:rsidP="00844398">
      <w:pPr>
        <w:pStyle w:val="CodeC"/>
      </w:pPr>
      <w:r w:rsidRPr="00844398">
        <w:t xml:space="preserve">// </w:t>
      </w:r>
      <w:del w:id="268" w:author="janelle" w:date="2017-11-30T18:07:00Z">
        <w:r w:rsidRPr="00844398" w:rsidDel="009B7BBD">
          <w:delText>...</w:delText>
        </w:r>
      </w:del>
      <w:ins w:id="269" w:author="janelle" w:date="2017-11-30T18:07:00Z">
        <w:r w:rsidR="00581D2E" w:rsidRPr="00581D2E">
          <w:rPr>
            <w:rStyle w:val="LiteralItal"/>
            <w:rPrChange w:id="270" w:author="janelle" w:date="2018-01-09T16:16:00Z">
              <w:rPr>
                <w:color w:val="0000FF"/>
              </w:rPr>
            </w:rPrChange>
          </w:rPr>
          <w:t>--</w:t>
        </w:r>
      </w:ins>
      <w:r w:rsidR="00581D2E" w:rsidRPr="00581D2E">
        <w:rPr>
          <w:rStyle w:val="LiteralItal"/>
          <w:rPrChange w:id="271" w:author="janelle" w:date="2018-01-09T16:16:00Z">
            <w:rPr>
              <w:color w:val="0000FF"/>
            </w:rPr>
          </w:rPrChange>
        </w:rPr>
        <w:t>snip</w:t>
      </w:r>
      <w:ins w:id="272" w:author="janelle" w:date="2017-11-30T18:07:00Z">
        <w:r w:rsidR="00581D2E" w:rsidRPr="00581D2E">
          <w:rPr>
            <w:rStyle w:val="LiteralItal"/>
            <w:rPrChange w:id="273" w:author="janelle" w:date="2018-01-09T16:16:00Z">
              <w:rPr>
                <w:color w:val="0000FF"/>
              </w:rPr>
            </w:rPrChange>
          </w:rPr>
          <w:t>--</w:t>
        </w:r>
      </w:ins>
      <w:del w:id="274" w:author="janelle" w:date="2017-11-30T18:07:00Z">
        <w:r w:rsidRPr="00844398" w:rsidDel="009B7BBD">
          <w:delText>...</w:delText>
        </w:r>
      </w:del>
    </w:p>
    <w:p w14:paraId="658DE5EC" w14:textId="77777777" w:rsidR="00FD1E86" w:rsidRDefault="00FD1E86" w:rsidP="00844398">
      <w:pPr>
        <w:pStyle w:val="Listing"/>
      </w:pPr>
      <w:r>
        <w:t>Listing</w:t>
      </w:r>
      <w:r w:rsidR="00785AC6">
        <w:t xml:space="preserve"> </w:t>
      </w:r>
      <w:r>
        <w:t>14-</w:t>
      </w:r>
      <w:ins w:id="275" w:author="AnneMarieW" w:date="2017-11-28T13:44:00Z">
        <w:r w:rsidR="001D1F1F">
          <w:t>2</w:t>
        </w:r>
      </w:ins>
      <w:del w:id="276" w:author="AnneMarieW" w:date="2017-11-28T13:44:00Z">
        <w:r w:rsidR="009E38C0" w:rsidDel="001D1F1F">
          <w:delText>3</w:delText>
        </w:r>
      </w:del>
      <w:r>
        <w:t>:</w:t>
      </w:r>
      <w:r w:rsidR="00785AC6">
        <w:t xml:space="preserve"> </w:t>
      </w:r>
      <w:r>
        <w:t>Documentation</w:t>
      </w:r>
      <w:r w:rsidR="00785AC6">
        <w:t xml:space="preserve"> </w:t>
      </w:r>
      <w:r>
        <w:t>for</w:t>
      </w:r>
      <w:r w:rsidR="00785AC6">
        <w:t xml:space="preserve"> </w:t>
      </w:r>
      <w:r>
        <w:t>the</w:t>
      </w:r>
      <w:r w:rsidR="00785AC6">
        <w:t xml:space="preserve"> </w:t>
      </w:r>
      <w:r w:rsidR="00581D2E" w:rsidRPr="00581D2E">
        <w:rPr>
          <w:rStyle w:val="LiteralCaption"/>
          <w:rPrChange w:id="277" w:author="janelle" w:date="2017-11-21T10:10:00Z">
            <w:rPr>
              <w:rStyle w:val="Literal"/>
            </w:rPr>
          </w:rPrChange>
        </w:rPr>
        <w:t>my_crate</w:t>
      </w:r>
      <w:r w:rsidR="00785AC6">
        <w:t xml:space="preserve"> </w:t>
      </w:r>
      <w:r>
        <w:t>crate</w:t>
      </w:r>
      <w:r w:rsidR="00785AC6">
        <w:t xml:space="preserve"> </w:t>
      </w:r>
      <w:r>
        <w:t>as</w:t>
      </w:r>
      <w:r w:rsidR="00785AC6">
        <w:t xml:space="preserve"> </w:t>
      </w:r>
      <w:r>
        <w:t>a</w:t>
      </w:r>
      <w:r w:rsidR="00785AC6">
        <w:t xml:space="preserve"> </w:t>
      </w:r>
      <w:r>
        <w:t>whole</w:t>
      </w:r>
    </w:p>
    <w:p w14:paraId="0FBA7EC1" w14:textId="11184637" w:rsidR="00FD1E86" w:rsidRDefault="00FD1E86" w:rsidP="00FD1E86">
      <w:pPr>
        <w:pStyle w:val="Body"/>
      </w:pPr>
      <w:r>
        <w:t>Notice</w:t>
      </w:r>
      <w:r w:rsidR="00785AC6">
        <w:t xml:space="preserve"> </w:t>
      </w:r>
      <w:r>
        <w:t>there</w:t>
      </w:r>
      <w:r w:rsidR="00785AC6">
        <w:t xml:space="preserve"> </w:t>
      </w:r>
      <w:r>
        <w:t>isn’t</w:t>
      </w:r>
      <w:r w:rsidR="00785AC6">
        <w:t xml:space="preserve"> </w:t>
      </w:r>
      <w:r>
        <w:t>any</w:t>
      </w:r>
      <w:r w:rsidR="00785AC6">
        <w:t xml:space="preserve"> </w:t>
      </w:r>
      <w:r>
        <w:t>code</w:t>
      </w:r>
      <w:r w:rsidR="00785AC6">
        <w:t xml:space="preserve"> </w:t>
      </w:r>
      <w:r>
        <w:t>after</w:t>
      </w:r>
      <w:r w:rsidR="00785AC6">
        <w:t xml:space="preserve"> </w:t>
      </w:r>
      <w:r>
        <w:t>the</w:t>
      </w:r>
      <w:r w:rsidR="00785AC6">
        <w:t xml:space="preserve"> </w:t>
      </w:r>
      <w:r>
        <w:t>last</w:t>
      </w:r>
      <w:r w:rsidR="00785AC6">
        <w:t xml:space="preserve"> </w:t>
      </w:r>
      <w:r>
        <w:t>line</w:t>
      </w:r>
      <w:r w:rsidR="00785AC6">
        <w:t xml:space="preserve"> </w:t>
      </w:r>
      <w:r>
        <w:t>that</w:t>
      </w:r>
      <w:r w:rsidR="00785AC6">
        <w:t xml:space="preserve"> </w:t>
      </w:r>
      <w:r>
        <w:t>begins</w:t>
      </w:r>
      <w:r w:rsidR="00785AC6">
        <w:t xml:space="preserve"> </w:t>
      </w:r>
      <w:r>
        <w:t>with</w:t>
      </w:r>
      <w:r w:rsidR="00785AC6">
        <w:t xml:space="preserve"> </w:t>
      </w:r>
      <w:r w:rsidRPr="00785AC6">
        <w:rPr>
          <w:rStyle w:val="Literal"/>
        </w:rPr>
        <w:t>//!</w:t>
      </w:r>
      <w:ins w:id="278" w:author="Carol Nichols" w:date="2018-01-10T10:25:00Z">
        <w:r w:rsidR="00520697" w:rsidRPr="00520697">
          <w:rPr>
            <w:rPrChange w:id="279" w:author="Carol Nichols" w:date="2018-01-10T10:25:00Z">
              <w:rPr>
                <w:rStyle w:val="Literal"/>
              </w:rPr>
            </w:rPrChange>
          </w:rPr>
          <w:t>.</w:t>
        </w:r>
      </w:ins>
      <w:del w:id="280" w:author="AnneMarieW" w:date="2017-11-28T08:51:00Z">
        <w:r w:rsidDel="0096388D">
          <w:delText>.</w:delText>
        </w:r>
      </w:del>
      <w:r w:rsidR="00785AC6">
        <w:t xml:space="preserve"> </w:t>
      </w:r>
      <w:r>
        <w:t>Because</w:t>
      </w:r>
      <w:r w:rsidR="00785AC6">
        <w:t xml:space="preserve"> </w:t>
      </w:r>
      <w:r>
        <w:t>we</w:t>
      </w:r>
      <w:r w:rsidR="00785AC6">
        <w:t xml:space="preserve"> </w:t>
      </w:r>
      <w:r>
        <w:t>started</w:t>
      </w:r>
      <w:r w:rsidR="00785AC6">
        <w:t xml:space="preserve"> </w:t>
      </w:r>
      <w:r>
        <w:t>the</w:t>
      </w:r>
      <w:r w:rsidR="00785AC6">
        <w:t xml:space="preserve"> </w:t>
      </w:r>
      <w:r>
        <w:t>comments</w:t>
      </w:r>
      <w:r w:rsidR="00785AC6">
        <w:t xml:space="preserve"> </w:t>
      </w:r>
      <w:r>
        <w:t>with</w:t>
      </w:r>
      <w:r w:rsidR="00785AC6">
        <w:t xml:space="preserve"> </w:t>
      </w:r>
      <w:r w:rsidRPr="00785AC6">
        <w:rPr>
          <w:rStyle w:val="Literal"/>
        </w:rPr>
        <w:t>//!</w:t>
      </w:r>
      <w:r w:rsidR="00785AC6">
        <w:t xml:space="preserve"> </w:t>
      </w:r>
      <w:r>
        <w:t>instead</w:t>
      </w:r>
      <w:r w:rsidR="00785AC6">
        <w:t xml:space="preserve"> </w:t>
      </w:r>
      <w:r>
        <w:t>of</w:t>
      </w:r>
      <w:r w:rsidR="00785AC6">
        <w:t xml:space="preserve"> </w:t>
      </w:r>
      <w:r w:rsidRPr="00785AC6">
        <w:rPr>
          <w:rStyle w:val="Literal"/>
        </w:rPr>
        <w:t>///</w:t>
      </w:r>
      <w:r>
        <w:t>,</w:t>
      </w:r>
      <w:r w:rsidR="00785AC6">
        <w:t xml:space="preserve"> </w:t>
      </w:r>
      <w:r>
        <w:t>we’re</w:t>
      </w:r>
      <w:r w:rsidR="00785AC6">
        <w:t xml:space="preserve"> </w:t>
      </w:r>
      <w:r>
        <w:t>documenting</w:t>
      </w:r>
      <w:r w:rsidR="00785AC6">
        <w:t xml:space="preserve"> </w:t>
      </w:r>
      <w:r>
        <w:t>the</w:t>
      </w:r>
      <w:r w:rsidR="00785AC6">
        <w:t xml:space="preserve"> </w:t>
      </w:r>
      <w:r>
        <w:t>item</w:t>
      </w:r>
      <w:r w:rsidR="00785AC6">
        <w:t xml:space="preserve"> </w:t>
      </w:r>
      <w:r>
        <w:t>that</w:t>
      </w:r>
      <w:r w:rsidR="00785AC6">
        <w:t xml:space="preserve"> </w:t>
      </w:r>
      <w:r>
        <w:t>contains</w:t>
      </w:r>
      <w:r w:rsidR="00785AC6">
        <w:t xml:space="preserve"> </w:t>
      </w:r>
      <w:r>
        <w:t>this</w:t>
      </w:r>
      <w:r w:rsidR="00785AC6">
        <w:t xml:space="preserve"> </w:t>
      </w:r>
      <w:r>
        <w:t>comment</w:t>
      </w:r>
      <w:r w:rsidR="00785AC6">
        <w:t xml:space="preserve"> </w:t>
      </w:r>
      <w:r>
        <w:t>rather</w:t>
      </w:r>
      <w:r w:rsidR="00785AC6">
        <w:t xml:space="preserve"> </w:t>
      </w:r>
      <w:r>
        <w:t>than</w:t>
      </w:r>
      <w:r w:rsidR="00785AC6">
        <w:t xml:space="preserve"> </w:t>
      </w:r>
      <w:r>
        <w:t>an</w:t>
      </w:r>
      <w:r w:rsidR="00785AC6">
        <w:t xml:space="preserve"> </w:t>
      </w:r>
      <w:r>
        <w:t>item</w:t>
      </w:r>
      <w:r w:rsidR="00785AC6">
        <w:t xml:space="preserve"> </w:t>
      </w:r>
      <w:r>
        <w:t>that</w:t>
      </w:r>
      <w:r w:rsidR="00785AC6">
        <w:t xml:space="preserve"> </w:t>
      </w:r>
      <w:r>
        <w:t>follows</w:t>
      </w:r>
      <w:r w:rsidR="00785AC6">
        <w:t xml:space="preserve"> </w:t>
      </w:r>
      <w:r>
        <w:t>this</w:t>
      </w:r>
      <w:r w:rsidR="00785AC6">
        <w:t xml:space="preserve"> </w:t>
      </w:r>
      <w:r>
        <w:t>comment.</w:t>
      </w:r>
      <w:r w:rsidR="00785AC6">
        <w:t xml:space="preserve"> </w:t>
      </w:r>
      <w:r>
        <w:t>In</w:t>
      </w:r>
      <w:r w:rsidR="00785AC6">
        <w:t xml:space="preserve"> </w:t>
      </w:r>
      <w:r>
        <w:t>this</w:t>
      </w:r>
      <w:r w:rsidR="00785AC6">
        <w:t xml:space="preserve"> </w:t>
      </w:r>
      <w:r>
        <w:t>case,</w:t>
      </w:r>
      <w:r w:rsidR="00785AC6">
        <w:t xml:space="preserve"> </w:t>
      </w:r>
      <w:r>
        <w:t>the</w:t>
      </w:r>
      <w:r w:rsidR="00785AC6">
        <w:t xml:space="preserve"> </w:t>
      </w:r>
      <w:r>
        <w:t>item</w:t>
      </w:r>
      <w:r w:rsidR="00785AC6">
        <w:t xml:space="preserve"> </w:t>
      </w:r>
      <w:r>
        <w:t>that</w:t>
      </w:r>
      <w:r w:rsidR="00785AC6">
        <w:t xml:space="preserve"> </w:t>
      </w:r>
      <w:r>
        <w:t>contains</w:t>
      </w:r>
      <w:r w:rsidR="00785AC6">
        <w:t xml:space="preserve"> </w:t>
      </w:r>
      <w:r>
        <w:t>this</w:t>
      </w:r>
      <w:r w:rsidR="00785AC6">
        <w:t xml:space="preserve"> </w:t>
      </w:r>
      <w:r>
        <w:t>comment</w:t>
      </w:r>
      <w:r w:rsidR="00785AC6">
        <w:t xml:space="preserve"> </w:t>
      </w:r>
      <w:r>
        <w:t>is</w:t>
      </w:r>
      <w:r w:rsidR="00785AC6">
        <w:t xml:space="preserve"> </w:t>
      </w:r>
      <w:r>
        <w:t>the</w:t>
      </w:r>
      <w:r w:rsidR="00785AC6">
        <w:t xml:space="preserve"> </w:t>
      </w:r>
      <w:r w:rsidRPr="00FD1E86">
        <w:rPr>
          <w:rStyle w:val="EmphasisItalic"/>
        </w:rPr>
        <w:t>src/lib.rs</w:t>
      </w:r>
      <w:r w:rsidR="00785AC6">
        <w:t xml:space="preserve"> </w:t>
      </w:r>
      <w:r>
        <w:t>file,</w:t>
      </w:r>
      <w:r w:rsidR="00785AC6">
        <w:t xml:space="preserve"> </w:t>
      </w:r>
      <w:r>
        <w:t>which</w:t>
      </w:r>
      <w:r w:rsidR="00785AC6">
        <w:t xml:space="preserve"> </w:t>
      </w:r>
      <w:r>
        <w:t>is</w:t>
      </w:r>
      <w:r w:rsidR="00785AC6">
        <w:t xml:space="preserve"> </w:t>
      </w:r>
      <w:r>
        <w:t>the</w:t>
      </w:r>
      <w:r w:rsidR="00785AC6">
        <w:t xml:space="preserve"> </w:t>
      </w:r>
      <w:r>
        <w:t>crate</w:t>
      </w:r>
      <w:r w:rsidR="00785AC6">
        <w:t xml:space="preserve"> </w:t>
      </w:r>
      <w:r>
        <w:t>root.</w:t>
      </w:r>
      <w:r w:rsidR="00785AC6">
        <w:t xml:space="preserve"> </w:t>
      </w:r>
      <w:r>
        <w:t>These</w:t>
      </w:r>
      <w:r w:rsidR="00785AC6">
        <w:t xml:space="preserve"> </w:t>
      </w:r>
      <w:r>
        <w:t>comments</w:t>
      </w:r>
      <w:r w:rsidR="00785AC6">
        <w:t xml:space="preserve"> </w:t>
      </w:r>
      <w:r>
        <w:t>describe</w:t>
      </w:r>
      <w:r w:rsidR="00785AC6">
        <w:t xml:space="preserve"> </w:t>
      </w:r>
      <w:r>
        <w:t>the</w:t>
      </w:r>
      <w:r w:rsidR="00785AC6">
        <w:t xml:space="preserve"> </w:t>
      </w:r>
      <w:r>
        <w:t>entire</w:t>
      </w:r>
      <w:r w:rsidR="00785AC6">
        <w:t xml:space="preserve"> </w:t>
      </w:r>
      <w:r>
        <w:t>crate.</w:t>
      </w:r>
    </w:p>
    <w:p w14:paraId="009D7ACC" w14:textId="77777777" w:rsidR="00FD1E86" w:rsidRDefault="00FD1E86" w:rsidP="00FD1E86">
      <w:pPr>
        <w:pStyle w:val="Body"/>
        <w:rPr>
          <w:ins w:id="281" w:author="Carol Nichols" w:date="2018-01-10T10:33:00Z"/>
        </w:rPr>
      </w:pPr>
      <w:del w:id="282" w:author="AnneMarieW" w:date="2017-11-28T08:51:00Z">
        <w:r w:rsidDel="0096388D">
          <w:delText>If</w:delText>
        </w:r>
      </w:del>
      <w:ins w:id="283" w:author="AnneMarieW" w:date="2017-11-28T08:51:00Z">
        <w:r w:rsidR="0096388D">
          <w:t>When</w:t>
        </w:r>
      </w:ins>
      <w:r w:rsidR="00785AC6">
        <w:t xml:space="preserve"> </w:t>
      </w:r>
      <w:r>
        <w:t>we</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doc</w:t>
      </w:r>
      <w:r w:rsidR="00785AC6">
        <w:rPr>
          <w:rStyle w:val="Literal"/>
        </w:rPr>
        <w:t xml:space="preserve"> </w:t>
      </w:r>
      <w:r w:rsidRPr="00785AC6">
        <w:rPr>
          <w:rStyle w:val="Literal"/>
        </w:rPr>
        <w:t>--open</w:t>
      </w:r>
      <w:r>
        <w:t>,</w:t>
      </w:r>
      <w:r w:rsidR="00785AC6">
        <w:t xml:space="preserve"> </w:t>
      </w:r>
      <w:del w:id="284" w:author="AnneMarieW" w:date="2017-11-28T08:52:00Z">
        <w:r w:rsidDel="0096388D">
          <w:delText>we’ll</w:delText>
        </w:r>
        <w:r w:rsidR="00785AC6" w:rsidDel="0096388D">
          <w:delText xml:space="preserve"> </w:delText>
        </w:r>
        <w:r w:rsidDel="0096388D">
          <w:delText>see</w:delText>
        </w:r>
        <w:r w:rsidR="00785AC6" w:rsidDel="0096388D">
          <w:delText xml:space="preserve"> </w:delText>
        </w:r>
      </w:del>
      <w:r>
        <w:t>these</w:t>
      </w:r>
      <w:r w:rsidR="00785AC6">
        <w:t xml:space="preserve"> </w:t>
      </w:r>
      <w:r>
        <w:t>comments</w:t>
      </w:r>
      <w:r w:rsidR="00785AC6">
        <w:t xml:space="preserve"> </w:t>
      </w:r>
      <w:ins w:id="285" w:author="AnneMarieW" w:date="2017-11-28T08:52:00Z">
        <w:r w:rsidR="0096388D">
          <w:t xml:space="preserve">will </w:t>
        </w:r>
      </w:ins>
      <w:r>
        <w:t>display</w:t>
      </w:r>
      <w:del w:id="286" w:author="AnneMarieW" w:date="2017-11-28T08:52:00Z">
        <w:r w:rsidDel="0096388D">
          <w:delText>ed</w:delText>
        </w:r>
      </w:del>
      <w:r w:rsidR="00785AC6">
        <w:t xml:space="preserve"> </w:t>
      </w:r>
      <w:r>
        <w:t>on</w:t>
      </w:r>
      <w:r w:rsidR="00785AC6">
        <w:t xml:space="preserve"> </w:t>
      </w:r>
      <w:r>
        <w:t>the</w:t>
      </w:r>
      <w:r w:rsidR="00785AC6">
        <w:t xml:space="preserve"> </w:t>
      </w:r>
      <w:r>
        <w:t>front</w:t>
      </w:r>
      <w:r w:rsidR="00785AC6">
        <w:t xml:space="preserve"> </w:t>
      </w:r>
      <w:r>
        <w:t>page</w:t>
      </w:r>
      <w:r w:rsidR="00785AC6">
        <w:t xml:space="preserve"> </w:t>
      </w:r>
      <w:r>
        <w:t>of</w:t>
      </w:r>
      <w:r w:rsidR="00785AC6">
        <w:t xml:space="preserve"> </w:t>
      </w:r>
      <w:r>
        <w:t>the</w:t>
      </w:r>
      <w:r w:rsidR="00785AC6">
        <w:t xml:space="preserve"> </w:t>
      </w:r>
      <w:r>
        <w:t>documentation</w:t>
      </w:r>
      <w:r w:rsidR="00785AC6">
        <w:t xml:space="preserve"> </w:t>
      </w:r>
      <w:r>
        <w:t>for</w:t>
      </w:r>
      <w:r w:rsidR="00785AC6">
        <w:t xml:space="preserve"> </w:t>
      </w:r>
      <w:r w:rsidRPr="00785AC6">
        <w:rPr>
          <w:rStyle w:val="Literal"/>
        </w:rPr>
        <w:t>my_crate</w:t>
      </w:r>
      <w:r w:rsidR="00785AC6">
        <w:t xml:space="preserve"> </w:t>
      </w:r>
      <w:r>
        <w:t>above</w:t>
      </w:r>
      <w:r w:rsidR="00785AC6">
        <w:t xml:space="preserve"> </w:t>
      </w:r>
      <w:r>
        <w:t>the</w:t>
      </w:r>
      <w:r w:rsidR="00785AC6">
        <w:t xml:space="preserve"> </w:t>
      </w:r>
      <w:r>
        <w:t>list</w:t>
      </w:r>
      <w:r w:rsidR="00785AC6">
        <w:t xml:space="preserve"> </w:t>
      </w:r>
      <w:r>
        <w:t>of</w:t>
      </w:r>
      <w:r w:rsidR="00785AC6">
        <w:t xml:space="preserve"> </w:t>
      </w:r>
      <w:r>
        <w:t>public</w:t>
      </w:r>
      <w:r w:rsidR="00785AC6">
        <w:t xml:space="preserve"> </w:t>
      </w:r>
      <w:r>
        <w:t>items</w:t>
      </w:r>
      <w:r w:rsidR="00785AC6">
        <w:t xml:space="preserve"> </w:t>
      </w:r>
      <w:r>
        <w:t>in</w:t>
      </w:r>
      <w:r w:rsidR="00785AC6">
        <w:t xml:space="preserve"> </w:t>
      </w:r>
      <w:r>
        <w:t>the</w:t>
      </w:r>
      <w:r w:rsidR="00785AC6">
        <w:t xml:space="preserve"> </w:t>
      </w:r>
      <w:r>
        <w:t>crate,</w:t>
      </w:r>
      <w:r w:rsidR="00785AC6">
        <w:t xml:space="preserve"> </w:t>
      </w:r>
      <w:r>
        <w:t>as</w:t>
      </w:r>
      <w:r w:rsidR="00785AC6">
        <w:t xml:space="preserve"> </w:t>
      </w:r>
      <w:r>
        <w:t>shown</w:t>
      </w:r>
      <w:r w:rsidR="00785AC6">
        <w:t xml:space="preserve"> </w:t>
      </w:r>
      <w:r>
        <w:t>in</w:t>
      </w:r>
      <w:r w:rsidR="00785AC6">
        <w:t xml:space="preserve"> </w:t>
      </w:r>
      <w:r>
        <w:t>Figure</w:t>
      </w:r>
      <w:r w:rsidR="00785AC6">
        <w:t xml:space="preserve"> </w:t>
      </w:r>
      <w:r>
        <w:t>14-</w:t>
      </w:r>
      <w:ins w:id="287" w:author="janelle" w:date="2018-01-09T16:13:00Z">
        <w:r w:rsidR="00695A16">
          <w:t>2</w:t>
        </w:r>
      </w:ins>
      <w:del w:id="288" w:author="janelle" w:date="2018-01-09T16:13:00Z">
        <w:r w:rsidR="009E38C0" w:rsidDel="00695A16">
          <w:delText>4</w:delText>
        </w:r>
      </w:del>
      <w:r>
        <w:t>:</w:t>
      </w:r>
      <w:commentRangeStart w:id="289"/>
    </w:p>
    <w:p w14:paraId="0A6BFBAF" w14:textId="12C13AA4" w:rsidR="00963FA3" w:rsidRDefault="00BD43FE" w:rsidP="00FD1E86">
      <w:pPr>
        <w:pStyle w:val="Body"/>
      </w:pPr>
      <w:ins w:id="290" w:author="Carol Nichols" w:date="2018-01-10T10:33:00Z">
        <w:r>
          <w:rPr>
            <w:noProof/>
          </w:rPr>
          <w:drawing>
            <wp:inline distT="0" distB="0" distL="0" distR="0" wp14:anchorId="1585B9D9" wp14:editId="4346EB64">
              <wp:extent cx="5937885" cy="2627630"/>
              <wp:effectExtent l="0" t="0" r="0" b="0"/>
              <wp:docPr id="3" name="Picture 3" descr="../../src/img/trpl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c/img/trpl14-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627630"/>
                      </a:xfrm>
                      <a:prstGeom prst="rect">
                        <a:avLst/>
                      </a:prstGeom>
                      <a:noFill/>
                      <a:ln>
                        <a:noFill/>
                      </a:ln>
                    </pic:spPr>
                  </pic:pic>
                </a:graphicData>
              </a:graphic>
            </wp:inline>
          </w:drawing>
        </w:r>
      </w:ins>
    </w:p>
    <w:commentRangeEnd w:id="289"/>
    <w:p w14:paraId="347C9EEE" w14:textId="77777777" w:rsidR="00F45E4D" w:rsidRDefault="00BD43FE">
      <w:pPr>
        <w:pStyle w:val="ProductionDirective"/>
        <w:rPr>
          <w:ins w:id="291" w:author="janelle" w:date="2017-11-21T10:16:00Z"/>
          <w:noProof/>
        </w:rPr>
        <w:pPrChange w:id="292" w:author="janelle" w:date="2017-11-21T10:16:00Z">
          <w:pPr>
            <w:pStyle w:val="Caption"/>
          </w:pPr>
        </w:pPrChange>
      </w:pPr>
      <w:r>
        <w:rPr>
          <w:rStyle w:val="CommentReference"/>
          <w:smallCaps w:val="0"/>
          <w:color w:val="auto"/>
        </w:rPr>
        <w:commentReference w:id="289"/>
      </w:r>
      <w:ins w:id="293" w:author="janelle" w:date="2017-11-21T10:16:00Z">
        <w:r w:rsidR="00D45005">
          <w:rPr>
            <w:noProof/>
          </w:rPr>
          <w:t>AU: add image</w:t>
        </w:r>
      </w:ins>
    </w:p>
    <w:p w14:paraId="2BE9DA7E" w14:textId="77777777" w:rsidR="00FD1E86" w:rsidRDefault="004F6875" w:rsidP="00844398">
      <w:pPr>
        <w:pStyle w:val="Caption"/>
      </w:pPr>
      <w:r>
        <w:rPr>
          <w:noProof/>
        </w:rPr>
      </w:r>
      <w:r>
        <w:rPr>
          <w:noProof/>
        </w:rPr>
        <w:pict w14:anchorId="775E6C29">
          <v:rect id="Rectangle 3" o:spid="_x0000_s1026" alt="Rendered HTML documentation with a comment for the crate as a whole"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D1E86">
        <w:t>Figure</w:t>
      </w:r>
      <w:r w:rsidR="00785AC6">
        <w:t xml:space="preserve"> </w:t>
      </w:r>
      <w:r w:rsidR="00FD1E86">
        <w:t>14-</w:t>
      </w:r>
      <w:del w:id="294" w:author="janelle" w:date="2018-01-09T16:13:00Z">
        <w:r w:rsidR="009E38C0" w:rsidDel="00695A16">
          <w:delText>4</w:delText>
        </w:r>
      </w:del>
      <w:ins w:id="295" w:author="janelle" w:date="2018-01-09T16:13:00Z">
        <w:r w:rsidR="00695A16">
          <w:t>2</w:t>
        </w:r>
      </w:ins>
      <w:r w:rsidR="00FD1E86">
        <w:t>:</w:t>
      </w:r>
      <w:r w:rsidR="00785AC6">
        <w:t xml:space="preserve"> </w:t>
      </w:r>
      <w:r w:rsidR="00FD1E86">
        <w:t>Rendered</w:t>
      </w:r>
      <w:r w:rsidR="00785AC6">
        <w:t xml:space="preserve"> </w:t>
      </w:r>
      <w:r w:rsidR="00FD1E86">
        <w:t>documentation</w:t>
      </w:r>
      <w:r w:rsidR="00785AC6">
        <w:t xml:space="preserve"> </w:t>
      </w:r>
      <w:r w:rsidR="00FD1E86">
        <w:t>for</w:t>
      </w:r>
      <w:r w:rsidR="00785AC6">
        <w:t xml:space="preserve"> </w:t>
      </w:r>
      <w:r w:rsidR="00581D2E" w:rsidRPr="00581D2E">
        <w:rPr>
          <w:rStyle w:val="LiteralCaption"/>
          <w:rPrChange w:id="296" w:author="janelle" w:date="2017-11-21T10:15:00Z">
            <w:rPr>
              <w:rStyle w:val="Literal"/>
            </w:rPr>
          </w:rPrChange>
        </w:rPr>
        <w:t>my_crate</w:t>
      </w:r>
      <w:r w:rsidR="00785AC6">
        <w:t xml:space="preserve"> </w:t>
      </w:r>
      <w:r w:rsidR="00FD1E86">
        <w:t>including</w:t>
      </w:r>
      <w:r w:rsidR="00785AC6">
        <w:t xml:space="preserve"> </w:t>
      </w:r>
      <w:r w:rsidR="00FD1E86">
        <w:t>the</w:t>
      </w:r>
      <w:r w:rsidR="00785AC6">
        <w:t xml:space="preserve"> </w:t>
      </w:r>
      <w:r w:rsidR="00FD1E86">
        <w:t>comment</w:t>
      </w:r>
      <w:r w:rsidR="00785AC6">
        <w:t xml:space="preserve"> </w:t>
      </w:r>
      <w:r w:rsidR="00FD1E86">
        <w:t>describing</w:t>
      </w:r>
      <w:r w:rsidR="00785AC6">
        <w:t xml:space="preserve"> </w:t>
      </w:r>
      <w:r w:rsidR="00FD1E86">
        <w:t>the</w:t>
      </w:r>
      <w:r w:rsidR="00785AC6">
        <w:t xml:space="preserve"> </w:t>
      </w:r>
      <w:r w:rsidR="00FD1E86">
        <w:t>crate</w:t>
      </w:r>
      <w:r w:rsidR="00785AC6">
        <w:t xml:space="preserve"> </w:t>
      </w:r>
      <w:r w:rsidR="00FD1E86">
        <w:t>as</w:t>
      </w:r>
      <w:r w:rsidR="00785AC6">
        <w:t xml:space="preserve"> </w:t>
      </w:r>
      <w:r w:rsidR="00FD1E86">
        <w:t>a</w:t>
      </w:r>
      <w:r w:rsidR="00785AC6">
        <w:t xml:space="preserve"> </w:t>
      </w:r>
      <w:r w:rsidR="00FD1E86">
        <w:t>whole</w:t>
      </w:r>
    </w:p>
    <w:p w14:paraId="456FE46F" w14:textId="77777777" w:rsidR="00FD1E86" w:rsidRDefault="00FD1E86" w:rsidP="00FD1E86">
      <w:pPr>
        <w:pStyle w:val="Body"/>
      </w:pPr>
      <w:r>
        <w:t>Documentation</w:t>
      </w:r>
      <w:r w:rsidR="00785AC6">
        <w:t xml:space="preserve"> </w:t>
      </w:r>
      <w:r>
        <w:t>comments</w:t>
      </w:r>
      <w:r w:rsidR="00785AC6">
        <w:t xml:space="preserve"> </w:t>
      </w:r>
      <w:r>
        <w:t>within</w:t>
      </w:r>
      <w:r w:rsidR="00785AC6">
        <w:t xml:space="preserve"> </w:t>
      </w:r>
      <w:r>
        <w:t>items</w:t>
      </w:r>
      <w:r w:rsidR="00785AC6">
        <w:t xml:space="preserve"> </w:t>
      </w:r>
      <w:r>
        <w:t>are</w:t>
      </w:r>
      <w:r w:rsidR="00785AC6">
        <w:t xml:space="preserve"> </w:t>
      </w:r>
      <w:r>
        <w:t>useful</w:t>
      </w:r>
      <w:r w:rsidR="00785AC6">
        <w:t xml:space="preserve"> </w:t>
      </w:r>
      <w:r>
        <w:t>for</w:t>
      </w:r>
      <w:r w:rsidR="00785AC6">
        <w:t xml:space="preserve"> </w:t>
      </w:r>
      <w:r>
        <w:t>describing</w:t>
      </w:r>
      <w:r w:rsidR="00785AC6">
        <w:t xml:space="preserve"> </w:t>
      </w:r>
      <w:r>
        <w:t>crates</w:t>
      </w:r>
      <w:r w:rsidR="00785AC6">
        <w:t xml:space="preserve"> </w:t>
      </w:r>
      <w:r>
        <w:t>and</w:t>
      </w:r>
      <w:r w:rsidR="00785AC6">
        <w:t xml:space="preserve"> </w:t>
      </w:r>
      <w:r>
        <w:t>modules</w:t>
      </w:r>
      <w:r w:rsidR="00785AC6">
        <w:t xml:space="preserve"> </w:t>
      </w:r>
      <w:r>
        <w:t>especially.</w:t>
      </w:r>
      <w:r w:rsidR="00785AC6">
        <w:t xml:space="preserve"> </w:t>
      </w:r>
      <w:r>
        <w:t>Use</w:t>
      </w:r>
      <w:r w:rsidR="00785AC6">
        <w:t xml:space="preserve"> </w:t>
      </w:r>
      <w:r>
        <w:t>them</w:t>
      </w:r>
      <w:r w:rsidR="00785AC6">
        <w:t xml:space="preserve"> </w:t>
      </w:r>
      <w:r>
        <w:t>to</w:t>
      </w:r>
      <w:r w:rsidR="00785AC6">
        <w:t xml:space="preserve"> </w:t>
      </w:r>
      <w:del w:id="297" w:author="AnneMarieW" w:date="2017-11-28T08:53:00Z">
        <w:r w:rsidDel="0096388D">
          <w:delText>talk</w:delText>
        </w:r>
        <w:r w:rsidR="00785AC6" w:rsidDel="0096388D">
          <w:delText xml:space="preserve"> </w:delText>
        </w:r>
        <w:r w:rsidDel="0096388D">
          <w:delText>about</w:delText>
        </w:r>
        <w:r w:rsidR="00785AC6" w:rsidDel="0096388D">
          <w:delText xml:space="preserve"> </w:delText>
        </w:r>
      </w:del>
      <w:ins w:id="298" w:author="AnneMarieW" w:date="2017-11-28T08:53:00Z">
        <w:r w:rsidR="0096388D">
          <w:t xml:space="preserve">explain </w:t>
        </w:r>
      </w:ins>
      <w:r>
        <w:t>the</w:t>
      </w:r>
      <w:r w:rsidR="00785AC6">
        <w:t xml:space="preserve"> </w:t>
      </w:r>
      <w:r>
        <w:t>purpose</w:t>
      </w:r>
      <w:r w:rsidR="00785AC6">
        <w:t xml:space="preserve"> </w:t>
      </w:r>
      <w:r>
        <w:t>of</w:t>
      </w:r>
      <w:r w:rsidR="00785AC6">
        <w:t xml:space="preserve"> </w:t>
      </w:r>
      <w:r>
        <w:t>the</w:t>
      </w:r>
      <w:r w:rsidR="00785AC6">
        <w:t xml:space="preserve"> </w:t>
      </w:r>
      <w:r>
        <w:t>container</w:t>
      </w:r>
      <w:r w:rsidR="00785AC6">
        <w:t xml:space="preserve"> </w:t>
      </w:r>
      <w:r>
        <w:t>overall</w:t>
      </w:r>
      <w:r w:rsidR="00785AC6">
        <w:t xml:space="preserve"> </w:t>
      </w:r>
      <w:r>
        <w:t>to</w:t>
      </w:r>
      <w:r w:rsidR="00785AC6">
        <w:t xml:space="preserve"> </w:t>
      </w:r>
      <w:r>
        <w:t>help</w:t>
      </w:r>
      <w:r w:rsidR="00785AC6">
        <w:t xml:space="preserve"> </w:t>
      </w:r>
      <w:del w:id="299" w:author="AnneMarieW" w:date="2017-11-28T08:52:00Z">
        <w:r w:rsidDel="0096388D">
          <w:delText>users</w:delText>
        </w:r>
        <w:r w:rsidR="00785AC6" w:rsidDel="0096388D">
          <w:delText xml:space="preserve"> </w:delText>
        </w:r>
        <w:r w:rsidDel="0096388D">
          <w:delText>of</w:delText>
        </w:r>
        <w:r w:rsidR="00785AC6" w:rsidDel="0096388D">
          <w:delText xml:space="preserve"> </w:delText>
        </w:r>
      </w:del>
      <w:r>
        <w:t>your</w:t>
      </w:r>
      <w:r w:rsidR="00785AC6">
        <w:t xml:space="preserve"> </w:t>
      </w:r>
      <w:r>
        <w:t>crate</w:t>
      </w:r>
      <w:ins w:id="300" w:author="AnneMarieW" w:date="2017-11-28T08:52:00Z">
        <w:r w:rsidR="0096388D" w:rsidRPr="0096388D">
          <w:t xml:space="preserve"> </w:t>
        </w:r>
        <w:r w:rsidR="0096388D">
          <w:t>users</w:t>
        </w:r>
      </w:ins>
      <w:r w:rsidR="00785AC6">
        <w:t xml:space="preserve"> </w:t>
      </w:r>
      <w:r>
        <w:t>understand</w:t>
      </w:r>
      <w:r w:rsidR="00785AC6">
        <w:t xml:space="preserve"> </w:t>
      </w:r>
      <w:r>
        <w:t>your</w:t>
      </w:r>
      <w:r w:rsidR="00785AC6">
        <w:t xml:space="preserve"> </w:t>
      </w:r>
      <w:r>
        <w:t>organization.</w:t>
      </w:r>
    </w:p>
    <w:p w14:paraId="709B518C" w14:textId="77777777" w:rsidR="00FD1E86" w:rsidRDefault="00FD1E86">
      <w:pPr>
        <w:pStyle w:val="HeadB"/>
        <w:pPrChange w:id="301" w:author="Carol Nichols" w:date="2018-01-10T10:34:00Z">
          <w:pPr>
            <w:pStyle w:val="HeadC"/>
          </w:pPr>
        </w:pPrChange>
      </w:pPr>
      <w:bookmarkStart w:id="302" w:name="exporting-a-convenient-public-api-with-`"/>
      <w:bookmarkStart w:id="303" w:name="_Toc499037509"/>
      <w:bookmarkEnd w:id="302"/>
      <w:commentRangeStart w:id="304"/>
      <w:commentRangeStart w:id="305"/>
      <w:r>
        <w:t>Exporting</w:t>
      </w:r>
      <w:r w:rsidR="00785AC6">
        <w:t xml:space="preserve"> </w:t>
      </w:r>
      <w:r>
        <w:t>a</w:t>
      </w:r>
      <w:r w:rsidR="00785AC6">
        <w:t xml:space="preserve"> </w:t>
      </w:r>
      <w:r>
        <w:t>Convenient</w:t>
      </w:r>
      <w:r w:rsidR="00785AC6">
        <w:t xml:space="preserve"> </w:t>
      </w:r>
      <w:r>
        <w:t>Public</w:t>
      </w:r>
      <w:r w:rsidR="00785AC6">
        <w:t xml:space="preserve"> </w:t>
      </w:r>
      <w:r>
        <w:t>API</w:t>
      </w:r>
      <w:r w:rsidR="00785AC6">
        <w:t xml:space="preserve"> </w:t>
      </w:r>
      <w:r>
        <w:t>with</w:t>
      </w:r>
      <w:r w:rsidR="00785AC6">
        <w:t xml:space="preserve"> </w:t>
      </w:r>
      <w:r w:rsidR="00581D2E" w:rsidRPr="003C3C5D">
        <w:rPr>
          <w:rStyle w:val="Literal"/>
        </w:rPr>
        <w:t>pub u</w:t>
      </w:r>
      <w:commentRangeEnd w:id="304"/>
      <w:r w:rsidR="00DE3943" w:rsidRPr="00240AEB">
        <w:rPr>
          <w:rStyle w:val="Literal"/>
          <w:rPrChange w:id="306" w:author="Carol Nichols" w:date="2018-01-10T10:35:00Z">
            <w:rPr>
              <w:rStyle w:val="CommentReference"/>
              <w:rFonts w:ascii="Times New Roman" w:hAnsi="Times New Roman"/>
              <w:b w:val="0"/>
              <w:i/>
            </w:rPr>
          </w:rPrChange>
        </w:rPr>
        <w:commentReference w:id="304"/>
      </w:r>
      <w:commentRangeEnd w:id="305"/>
      <w:r w:rsidR="002961D9" w:rsidRPr="00240AEB">
        <w:rPr>
          <w:rStyle w:val="Literal"/>
          <w:rPrChange w:id="307" w:author="Carol Nichols" w:date="2018-01-10T10:35:00Z">
            <w:rPr>
              <w:rStyle w:val="CommentReference"/>
              <w:rFonts w:ascii="Times New Roman" w:hAnsi="Times New Roman"/>
              <w:b w:val="0"/>
            </w:rPr>
          </w:rPrChange>
        </w:rPr>
        <w:commentReference w:id="305"/>
      </w:r>
      <w:r w:rsidR="00581D2E" w:rsidRPr="003C3C5D">
        <w:rPr>
          <w:rStyle w:val="Literal"/>
        </w:rPr>
        <w:t>se</w:t>
      </w:r>
      <w:bookmarkEnd w:id="303"/>
    </w:p>
    <w:p w14:paraId="11945A81" w14:textId="77777777" w:rsidR="00FD1E86" w:rsidRDefault="00FD1E86" w:rsidP="00844398">
      <w:pPr>
        <w:pStyle w:val="BodyFirst"/>
        <w:rPr>
          <w:ins w:id="308" w:author="janelle" w:date="2017-11-30T18:10:00Z"/>
        </w:rPr>
      </w:pPr>
      <w:r>
        <w:lastRenderedPageBreak/>
        <w:t>In</w:t>
      </w:r>
      <w:r w:rsidR="00785AC6">
        <w:t xml:space="preserve"> </w:t>
      </w:r>
      <w:r>
        <w:t>Chapter</w:t>
      </w:r>
      <w:r w:rsidR="00785AC6">
        <w:t xml:space="preserve"> </w:t>
      </w:r>
      <w:r>
        <w:t>7,</w:t>
      </w:r>
      <w:r w:rsidR="00785AC6">
        <w:t xml:space="preserve"> </w:t>
      </w:r>
      <w:r>
        <w:t>we</w:t>
      </w:r>
      <w:r w:rsidR="00785AC6">
        <w:t xml:space="preserve"> </w:t>
      </w:r>
      <w:r>
        <w:t>covered</w:t>
      </w:r>
      <w:r w:rsidR="00785AC6">
        <w:t xml:space="preserve"> </w:t>
      </w:r>
      <w:r>
        <w:t>how</w:t>
      </w:r>
      <w:r w:rsidR="00785AC6">
        <w:t xml:space="preserve"> </w:t>
      </w:r>
      <w:r>
        <w:t>to</w:t>
      </w:r>
      <w:r w:rsidR="00785AC6">
        <w:t xml:space="preserve"> </w:t>
      </w:r>
      <w:r>
        <w:t>organize</w:t>
      </w:r>
      <w:r w:rsidR="00785AC6">
        <w:t xml:space="preserve"> </w:t>
      </w:r>
      <w:r>
        <w:t>our</w:t>
      </w:r>
      <w:r w:rsidR="00785AC6">
        <w:t xml:space="preserve"> </w:t>
      </w:r>
      <w:r>
        <w:t>code</w:t>
      </w:r>
      <w:r w:rsidR="00785AC6">
        <w:t xml:space="preserve"> </w:t>
      </w:r>
      <w:r>
        <w:t>into</w:t>
      </w:r>
      <w:r w:rsidR="00785AC6">
        <w:t xml:space="preserve"> </w:t>
      </w:r>
      <w:r>
        <w:t>modules</w:t>
      </w:r>
      <w:r w:rsidR="00785AC6">
        <w:t xml:space="preserve"> </w:t>
      </w:r>
      <w:del w:id="309" w:author="AnneMarieW" w:date="2017-11-28T09:23:00Z">
        <w:r w:rsidDel="00293FA5">
          <w:delText>with</w:delText>
        </w:r>
      </w:del>
      <w:ins w:id="310" w:author="AnneMarieW" w:date="2017-11-28T09:23:00Z">
        <w:r w:rsidR="00293FA5">
          <w:t>using</w:t>
        </w:r>
      </w:ins>
      <w:r w:rsidR="00785AC6">
        <w:t xml:space="preserve"> </w:t>
      </w:r>
      <w:r>
        <w:t>the</w:t>
      </w:r>
      <w:r w:rsidR="00785AC6">
        <w:t xml:space="preserve"> </w:t>
      </w:r>
      <w:r w:rsidRPr="00785AC6">
        <w:rPr>
          <w:rStyle w:val="Literal"/>
        </w:rPr>
        <w:t>mod</w:t>
      </w:r>
      <w:r w:rsidR="00785AC6">
        <w:t xml:space="preserve"> </w:t>
      </w:r>
      <w:r>
        <w:t>keyword,</w:t>
      </w:r>
      <w:r w:rsidR="00785AC6">
        <w:t xml:space="preserve"> </w:t>
      </w:r>
      <w:r>
        <w:t>how</w:t>
      </w:r>
      <w:r w:rsidR="00785AC6">
        <w:t xml:space="preserve"> </w:t>
      </w:r>
      <w:r>
        <w:t>to</w:t>
      </w:r>
      <w:r w:rsidR="00785AC6">
        <w:t xml:space="preserve"> </w:t>
      </w:r>
      <w:r>
        <w:t>make</w:t>
      </w:r>
      <w:r w:rsidR="00785AC6">
        <w:t xml:space="preserve"> </w:t>
      </w:r>
      <w:r>
        <w:t>items</w:t>
      </w:r>
      <w:r w:rsidR="00785AC6">
        <w:t xml:space="preserve"> </w:t>
      </w:r>
      <w:r>
        <w:t>public</w:t>
      </w:r>
      <w:r w:rsidR="00785AC6">
        <w:t xml:space="preserve"> </w:t>
      </w:r>
      <w:del w:id="311" w:author="AnneMarieW" w:date="2017-11-28T09:24:00Z">
        <w:r w:rsidDel="00293FA5">
          <w:delText>with</w:delText>
        </w:r>
      </w:del>
      <w:ins w:id="312" w:author="AnneMarieW" w:date="2017-11-28T09:24:00Z">
        <w:r w:rsidR="00293FA5">
          <w:t>using</w:t>
        </w:r>
      </w:ins>
      <w:r w:rsidR="00785AC6">
        <w:t xml:space="preserve"> </w:t>
      </w:r>
      <w:r>
        <w:t>the</w:t>
      </w:r>
      <w:r w:rsidR="00785AC6">
        <w:t xml:space="preserve"> </w:t>
      </w:r>
      <w:r w:rsidRPr="00785AC6">
        <w:rPr>
          <w:rStyle w:val="Literal"/>
        </w:rPr>
        <w:t>pub</w:t>
      </w:r>
      <w:r w:rsidR="00785AC6">
        <w:t xml:space="preserve"> </w:t>
      </w:r>
      <w:r>
        <w:t>keyword,</w:t>
      </w:r>
      <w:r w:rsidR="00785AC6">
        <w:t xml:space="preserve"> </w:t>
      </w:r>
      <w:r>
        <w:t>and</w:t>
      </w:r>
      <w:r w:rsidR="00785AC6">
        <w:t xml:space="preserve"> </w:t>
      </w:r>
      <w:r>
        <w:t>how</w:t>
      </w:r>
      <w:r w:rsidR="00785AC6">
        <w:t xml:space="preserve"> </w:t>
      </w:r>
      <w:r>
        <w:t>to</w:t>
      </w:r>
      <w:r w:rsidR="00785AC6">
        <w:t xml:space="preserve"> </w:t>
      </w:r>
      <w:r>
        <w:t>bring</w:t>
      </w:r>
      <w:r w:rsidR="00785AC6">
        <w:t xml:space="preserve"> </w:t>
      </w:r>
      <w:r>
        <w:t>items</w:t>
      </w:r>
      <w:r w:rsidR="00785AC6">
        <w:t xml:space="preserve"> </w:t>
      </w:r>
      <w:r>
        <w:t>into</w:t>
      </w:r>
      <w:r w:rsidR="00785AC6">
        <w:t xml:space="preserve"> </w:t>
      </w:r>
      <w:r>
        <w:t>a</w:t>
      </w:r>
      <w:r w:rsidR="00785AC6">
        <w:t xml:space="preserve"> </w:t>
      </w:r>
      <w:r>
        <w:t>scope</w:t>
      </w:r>
      <w:r w:rsidR="00785AC6">
        <w:t xml:space="preserve"> </w:t>
      </w:r>
      <w:r>
        <w:t>with</w:t>
      </w:r>
      <w:r w:rsidR="00785AC6">
        <w:t xml:space="preserve"> </w:t>
      </w:r>
      <w:r>
        <w:t>the</w:t>
      </w:r>
      <w:r w:rsidR="00785AC6">
        <w:t xml:space="preserve"> </w:t>
      </w:r>
      <w:r w:rsidRPr="00785AC6">
        <w:rPr>
          <w:rStyle w:val="Literal"/>
        </w:rPr>
        <w:t>use</w:t>
      </w:r>
      <w:r w:rsidR="00785AC6">
        <w:t xml:space="preserve"> </w:t>
      </w:r>
      <w:r>
        <w:t>keyword.</w:t>
      </w:r>
      <w:r w:rsidR="00785AC6">
        <w:t xml:space="preserve"> </w:t>
      </w:r>
      <w:ins w:id="313" w:author="AnneMarieW" w:date="2017-11-28T09:24:00Z">
        <w:r w:rsidR="00293FA5">
          <w:t xml:space="preserve">However, </w:t>
        </w:r>
      </w:ins>
      <w:del w:id="314" w:author="AnneMarieW" w:date="2017-11-28T09:24:00Z">
        <w:r w:rsidDel="00293FA5">
          <w:delText>T</w:delText>
        </w:r>
      </w:del>
      <w:ins w:id="315" w:author="AnneMarieW" w:date="2017-11-28T09:24:00Z">
        <w:r w:rsidR="00293FA5">
          <w:t>t</w:t>
        </w:r>
      </w:ins>
      <w:r>
        <w:t>he</w:t>
      </w:r>
      <w:r w:rsidR="00785AC6">
        <w:t xml:space="preserve"> </w:t>
      </w:r>
      <w:r>
        <w:t>structure</w:t>
      </w:r>
      <w:r w:rsidR="00785AC6">
        <w:t xml:space="preserve"> </w:t>
      </w:r>
      <w:r>
        <w:t>that</w:t>
      </w:r>
      <w:r w:rsidR="00785AC6">
        <w:t xml:space="preserve"> </w:t>
      </w:r>
      <w:r>
        <w:t>makes</w:t>
      </w:r>
      <w:r w:rsidR="00785AC6">
        <w:t xml:space="preserve"> </w:t>
      </w:r>
      <w:r>
        <w:t>sense</w:t>
      </w:r>
      <w:r w:rsidR="00785AC6">
        <w:t xml:space="preserve"> </w:t>
      </w:r>
      <w:r>
        <w:t>to</w:t>
      </w:r>
      <w:r w:rsidR="00785AC6">
        <w:t xml:space="preserve"> </w:t>
      </w:r>
      <w:r>
        <w:t>you</w:t>
      </w:r>
      <w:r w:rsidR="00785AC6">
        <w:t xml:space="preserve"> </w:t>
      </w:r>
      <w:r>
        <w:t>while</w:t>
      </w:r>
      <w:r w:rsidR="00785AC6">
        <w:t xml:space="preserve"> </w:t>
      </w:r>
      <w:r>
        <w:t>you’re</w:t>
      </w:r>
      <w:r w:rsidR="00785AC6">
        <w:t xml:space="preserve"> </w:t>
      </w:r>
      <w:r>
        <w:t>developing</w:t>
      </w:r>
      <w:r w:rsidR="00785AC6">
        <w:t xml:space="preserve"> </w:t>
      </w:r>
      <w:r>
        <w:t>a</w:t>
      </w:r>
      <w:r w:rsidR="00785AC6">
        <w:t xml:space="preserve"> </w:t>
      </w:r>
      <w:r>
        <w:t>crate</w:t>
      </w:r>
      <w:r w:rsidR="00785AC6">
        <w:t xml:space="preserve"> </w:t>
      </w:r>
      <w:r>
        <w:t>m</w:t>
      </w:r>
      <w:del w:id="316" w:author="AnneMarieW" w:date="2017-11-28T09:24:00Z">
        <w:r w:rsidDel="00293FA5">
          <w:delText>ay</w:delText>
        </w:r>
      </w:del>
      <w:ins w:id="317" w:author="AnneMarieW" w:date="2017-11-28T09:24:00Z">
        <w:r w:rsidR="00293FA5">
          <w:t>ight</w:t>
        </w:r>
      </w:ins>
      <w:r w:rsidR="00785AC6">
        <w:t xml:space="preserve"> </w:t>
      </w:r>
      <w:r>
        <w:t>not</w:t>
      </w:r>
      <w:r w:rsidR="00785AC6">
        <w:t xml:space="preserve"> </w:t>
      </w:r>
      <w:r>
        <w:t>be</w:t>
      </w:r>
      <w:r w:rsidR="00785AC6">
        <w:t xml:space="preserve"> </w:t>
      </w:r>
      <w:r>
        <w:t>very</w:t>
      </w:r>
      <w:r w:rsidR="00785AC6">
        <w:t xml:space="preserve"> </w:t>
      </w:r>
      <w:r>
        <w:t>convenient</w:t>
      </w:r>
      <w:r w:rsidR="00785AC6">
        <w:t xml:space="preserve"> </w:t>
      </w:r>
      <w:r>
        <w:t>for</w:t>
      </w:r>
      <w:r w:rsidR="00785AC6">
        <w:t xml:space="preserve"> </w:t>
      </w:r>
      <w:r>
        <w:t>your</w:t>
      </w:r>
      <w:r w:rsidR="00785AC6">
        <w:t xml:space="preserve"> </w:t>
      </w:r>
      <w:r>
        <w:t>users</w:t>
      </w:r>
      <w:del w:id="318" w:author="AnneMarieW" w:date="2017-11-28T09:24:00Z">
        <w:r w:rsidDel="00293FA5">
          <w:delText>,</w:delText>
        </w:r>
        <w:r w:rsidR="00785AC6" w:rsidDel="00293FA5">
          <w:delText xml:space="preserve"> </w:delText>
        </w:r>
        <w:r w:rsidDel="00293FA5">
          <w:delText>however</w:delText>
        </w:r>
      </w:del>
      <w:r>
        <w:t>.</w:t>
      </w:r>
      <w:r w:rsidR="00785AC6">
        <w:t xml:space="preserve"> </w:t>
      </w:r>
      <w:r>
        <w:t>You</w:t>
      </w:r>
      <w:r w:rsidR="00785AC6">
        <w:t xml:space="preserve"> </w:t>
      </w:r>
      <w:r>
        <w:t>m</w:t>
      </w:r>
      <w:del w:id="319" w:author="AnneMarieW" w:date="2017-11-28T09:24:00Z">
        <w:r w:rsidDel="00293FA5">
          <w:delText>ay</w:delText>
        </w:r>
      </w:del>
      <w:ins w:id="320" w:author="AnneMarieW" w:date="2017-11-28T09:24:00Z">
        <w:r w:rsidR="00293FA5">
          <w:t>ight</w:t>
        </w:r>
      </w:ins>
      <w:r w:rsidR="00785AC6">
        <w:t xml:space="preserve"> </w:t>
      </w:r>
      <w:r>
        <w:t>w</w:t>
      </w:r>
      <w:del w:id="321" w:author="AnneMarieW" w:date="2017-11-28T09:24:00Z">
        <w:r w:rsidDel="00293FA5">
          <w:delText>ish</w:delText>
        </w:r>
      </w:del>
      <w:ins w:id="322" w:author="AnneMarieW" w:date="2017-11-28T09:24:00Z">
        <w:r w:rsidR="00293FA5">
          <w:t>ant</w:t>
        </w:r>
      </w:ins>
      <w:r w:rsidR="00785AC6">
        <w:t xml:space="preserve"> </w:t>
      </w:r>
      <w:r>
        <w:t>to</w:t>
      </w:r>
      <w:r w:rsidR="00785AC6">
        <w:t xml:space="preserve"> </w:t>
      </w:r>
      <w:r>
        <w:t>organize</w:t>
      </w:r>
      <w:r w:rsidR="00785AC6">
        <w:t xml:space="preserve"> </w:t>
      </w:r>
      <w:r>
        <w:t>your</w:t>
      </w:r>
      <w:r w:rsidR="00785AC6">
        <w:t xml:space="preserve"> </w:t>
      </w:r>
      <w:r>
        <w:t>structs</w:t>
      </w:r>
      <w:r w:rsidR="00785AC6">
        <w:t xml:space="preserve"> </w:t>
      </w:r>
      <w:r>
        <w:t>in</w:t>
      </w:r>
      <w:r w:rsidR="00785AC6">
        <w:t xml:space="preserve"> </w:t>
      </w:r>
      <w:r>
        <w:t>a</w:t>
      </w:r>
      <w:r w:rsidR="00785AC6">
        <w:t xml:space="preserve"> </w:t>
      </w:r>
      <w:r>
        <w:t>hierarchy</w:t>
      </w:r>
      <w:r w:rsidR="00785AC6">
        <w:t xml:space="preserve"> </w:t>
      </w:r>
      <w:r>
        <w:t>containing</w:t>
      </w:r>
      <w:r w:rsidR="00785AC6">
        <w:t xml:space="preserve"> </w:t>
      </w:r>
      <w:r>
        <w:t>multiple</w:t>
      </w:r>
      <w:r w:rsidR="00785AC6">
        <w:t xml:space="preserve"> </w:t>
      </w:r>
      <w:r>
        <w:t>levels,</w:t>
      </w:r>
      <w:r w:rsidR="00785AC6">
        <w:t xml:space="preserve"> </w:t>
      </w:r>
      <w:r>
        <w:t>but</w:t>
      </w:r>
      <w:r w:rsidR="00785AC6">
        <w:t xml:space="preserve"> </w:t>
      </w:r>
      <w:r>
        <w:t>people</w:t>
      </w:r>
      <w:r w:rsidR="00785AC6">
        <w:t xml:space="preserve"> </w:t>
      </w:r>
      <w:del w:id="323" w:author="AnneMarieW" w:date="2017-11-28T09:24:00Z">
        <w:r w:rsidDel="00293FA5">
          <w:delText>that</w:delText>
        </w:r>
      </w:del>
      <w:ins w:id="324" w:author="AnneMarieW" w:date="2017-11-28T09:25:00Z">
        <w:r w:rsidR="00293FA5">
          <w:t>who</w:t>
        </w:r>
      </w:ins>
      <w:r w:rsidR="00785AC6">
        <w:t xml:space="preserve"> </w:t>
      </w:r>
      <w:r>
        <w:t>want</w:t>
      </w:r>
      <w:r w:rsidR="00785AC6">
        <w:t xml:space="preserve"> </w:t>
      </w:r>
      <w:r>
        <w:t>to</w:t>
      </w:r>
      <w:r w:rsidR="00785AC6">
        <w:t xml:space="preserve"> </w:t>
      </w:r>
      <w:r>
        <w:t>use</w:t>
      </w:r>
      <w:r w:rsidR="00785AC6">
        <w:t xml:space="preserve"> </w:t>
      </w:r>
      <w:r>
        <w:t>a</w:t>
      </w:r>
      <w:r w:rsidR="00785AC6">
        <w:t xml:space="preserve"> </w:t>
      </w:r>
      <w:r>
        <w:t>type</w:t>
      </w:r>
      <w:r w:rsidR="00785AC6">
        <w:t xml:space="preserve"> </w:t>
      </w:r>
      <w:r>
        <w:t>you’ve</w:t>
      </w:r>
      <w:r w:rsidR="00785AC6">
        <w:t xml:space="preserve"> </w:t>
      </w:r>
      <w:r>
        <w:t>defined</w:t>
      </w:r>
      <w:r w:rsidR="00785AC6">
        <w:t xml:space="preserve"> </w:t>
      </w:r>
      <w:r>
        <w:t>deep</w:t>
      </w:r>
      <w:r w:rsidR="00785AC6">
        <w:t xml:space="preserve"> </w:t>
      </w:r>
      <w:r>
        <w:t>in</w:t>
      </w:r>
      <w:r w:rsidR="00785AC6">
        <w:t xml:space="preserve"> </w:t>
      </w:r>
      <w:r>
        <w:t>the</w:t>
      </w:r>
      <w:r w:rsidR="00785AC6">
        <w:t xml:space="preserve"> </w:t>
      </w:r>
      <w:r>
        <w:t>hierarchy</w:t>
      </w:r>
      <w:r w:rsidR="00785AC6">
        <w:t xml:space="preserve"> </w:t>
      </w:r>
      <w:r>
        <w:t>might</w:t>
      </w:r>
      <w:r w:rsidR="00785AC6">
        <w:t xml:space="preserve"> </w:t>
      </w:r>
      <w:r>
        <w:t>have</w:t>
      </w:r>
      <w:r w:rsidR="00785AC6">
        <w:t xml:space="preserve"> </w:t>
      </w:r>
      <w:r>
        <w:t>trouble</w:t>
      </w:r>
      <w:r w:rsidR="00785AC6">
        <w:t xml:space="preserve"> </w:t>
      </w:r>
      <w:r>
        <w:t>finding</w:t>
      </w:r>
      <w:r w:rsidR="00785AC6">
        <w:t xml:space="preserve"> </w:t>
      </w:r>
      <w:r>
        <w:t>out</w:t>
      </w:r>
      <w:r w:rsidR="00785AC6">
        <w:t xml:space="preserve"> </w:t>
      </w:r>
      <w:r>
        <w:t>that</w:t>
      </w:r>
      <w:r w:rsidR="00785AC6">
        <w:t xml:space="preserve"> </w:t>
      </w:r>
      <w:r>
        <w:t>those</w:t>
      </w:r>
      <w:r w:rsidR="00785AC6">
        <w:t xml:space="preserve"> </w:t>
      </w:r>
      <w:r>
        <w:t>types</w:t>
      </w:r>
      <w:r w:rsidR="00785AC6">
        <w:t xml:space="preserve"> </w:t>
      </w:r>
      <w:r>
        <w:t>exist.</w:t>
      </w:r>
      <w:r w:rsidR="00785AC6">
        <w:t xml:space="preserve"> </w:t>
      </w:r>
      <w:r>
        <w:t>They</w:t>
      </w:r>
      <w:r w:rsidR="00785AC6">
        <w:t xml:space="preserve"> </w:t>
      </w:r>
      <w:r>
        <w:t>might</w:t>
      </w:r>
      <w:r w:rsidR="00785AC6">
        <w:t xml:space="preserve"> </w:t>
      </w:r>
      <w:r>
        <w:t>also</w:t>
      </w:r>
      <w:r w:rsidR="00785AC6">
        <w:t xml:space="preserve"> </w:t>
      </w:r>
      <w:r>
        <w:t>be</w:t>
      </w:r>
      <w:r w:rsidR="00785AC6">
        <w:t xml:space="preserve"> </w:t>
      </w:r>
      <w:r>
        <w:t>annoyed</w:t>
      </w:r>
      <w:r w:rsidR="00785AC6">
        <w:t xml:space="preserve"> </w:t>
      </w:r>
      <w:r>
        <w:t>at</w:t>
      </w:r>
      <w:r w:rsidR="00785AC6">
        <w:t xml:space="preserve"> </w:t>
      </w:r>
      <w:r>
        <w:t>having</w:t>
      </w:r>
      <w:r w:rsidR="00785AC6">
        <w:t xml:space="preserve"> </w:t>
      </w:r>
      <w:r>
        <w:t>to</w:t>
      </w:r>
      <w:r w:rsidR="00785AC6">
        <w:t xml:space="preserve"> </w:t>
      </w:r>
      <w:del w:id="325" w:author="AnneMarieW" w:date="2017-11-28T13:56:00Z">
        <w:r w:rsidDel="00234918">
          <w:delText>type</w:delText>
        </w:r>
        <w:r w:rsidR="00785AC6" w:rsidDel="00234918">
          <w:delText xml:space="preserve"> </w:delText>
        </w:r>
      </w:del>
      <w:ins w:id="326" w:author="AnneMarieW" w:date="2017-11-28T13:56:00Z">
        <w:r w:rsidR="00234918">
          <w:t xml:space="preserve">enter </w:t>
        </w:r>
      </w:ins>
      <w:r w:rsidRPr="00785AC6">
        <w:rPr>
          <w:rStyle w:val="Literal"/>
        </w:rPr>
        <w:t>use</w:t>
      </w:r>
      <w:r w:rsidR="00785AC6">
        <w:rPr>
          <w:rStyle w:val="Literal"/>
        </w:rPr>
        <w:t xml:space="preserve"> </w:t>
      </w:r>
      <w:r w:rsidRPr="00785AC6">
        <w:rPr>
          <w:rStyle w:val="Literal"/>
        </w:rPr>
        <w:t>my_crate::some_module::another_module::UsefulType;</w:t>
      </w:r>
      <w:r w:rsidR="00785AC6">
        <w:t xml:space="preserve"> </w:t>
      </w:r>
      <w:r>
        <w:t>rather</w:t>
      </w:r>
      <w:r w:rsidR="00785AC6">
        <w:t xml:space="preserve"> </w:t>
      </w:r>
      <w:r>
        <w:t>than</w:t>
      </w:r>
      <w:r w:rsidR="00785AC6">
        <w:t xml:space="preserve"> </w:t>
      </w:r>
      <w:r w:rsidRPr="00785AC6">
        <w:rPr>
          <w:rStyle w:val="Literal"/>
        </w:rPr>
        <w:t>use</w:t>
      </w:r>
      <w:r w:rsidR="00785AC6">
        <w:rPr>
          <w:rStyle w:val="Literal"/>
        </w:rPr>
        <w:t xml:space="preserve"> </w:t>
      </w:r>
      <w:r w:rsidRPr="00785AC6">
        <w:rPr>
          <w:rStyle w:val="Literal"/>
        </w:rPr>
        <w:t>my_crate::UsefulType;</w:t>
      </w:r>
      <w:r>
        <w:t>.</w:t>
      </w:r>
      <w:r w:rsidR="00785AC6">
        <w:t xml:space="preserve"> </w:t>
      </w:r>
    </w:p>
    <w:p w14:paraId="0360B70C" w14:textId="77777777" w:rsidR="00F45E4D" w:rsidRDefault="00581D2E">
      <w:pPr>
        <w:pStyle w:val="ProductionDirective"/>
        <w:pPrChange w:id="327" w:author="janelle" w:date="2017-11-30T18:10:00Z">
          <w:pPr>
            <w:pStyle w:val="BodyFirst"/>
          </w:pPr>
        </w:pPrChange>
      </w:pPr>
      <w:ins w:id="328" w:author="janelle" w:date="2017-11-30T18:10:00Z">
        <w:r w:rsidRPr="00581D2E">
          <w:rPr>
            <w:rPrChange w:id="329" w:author="janelle" w:date="2018-01-09T11:39:00Z">
              <w:rPr>
                <w:rFonts w:ascii="Courier" w:hAnsi="Courier"/>
                <w:color w:val="0000FF"/>
              </w:rPr>
            </w:rPrChange>
          </w:rPr>
          <w:t>prod: xref OK</w:t>
        </w:r>
      </w:ins>
    </w:p>
    <w:p w14:paraId="305AF2F8" w14:textId="04146DD6" w:rsidR="00FD1E86" w:rsidRDefault="00FD1E86" w:rsidP="00FD1E86">
      <w:pPr>
        <w:pStyle w:val="Body"/>
      </w:pPr>
      <w:r>
        <w:t>The</w:t>
      </w:r>
      <w:r w:rsidR="00785AC6">
        <w:t xml:space="preserve"> </w:t>
      </w:r>
      <w:r>
        <w:t>structure</w:t>
      </w:r>
      <w:r w:rsidR="00785AC6">
        <w:t xml:space="preserve"> </w:t>
      </w:r>
      <w:r>
        <w:t>of</w:t>
      </w:r>
      <w:r w:rsidR="00785AC6">
        <w:t xml:space="preserve"> </w:t>
      </w:r>
      <w:r>
        <w:t>your</w:t>
      </w:r>
      <w:r w:rsidR="00785AC6">
        <w:t xml:space="preserve"> </w:t>
      </w:r>
      <w:r>
        <w:t>public</w:t>
      </w:r>
      <w:r w:rsidR="00785AC6">
        <w:t xml:space="preserve"> </w:t>
      </w:r>
      <w:r>
        <w:t>API</w:t>
      </w:r>
      <w:r w:rsidR="00785AC6">
        <w:t xml:space="preserve"> </w:t>
      </w:r>
      <w:r>
        <w:t>is</w:t>
      </w:r>
      <w:r w:rsidR="00785AC6">
        <w:t xml:space="preserve"> </w:t>
      </w:r>
      <w:r>
        <w:t>a</w:t>
      </w:r>
      <w:r w:rsidR="00785AC6">
        <w:t xml:space="preserve"> </w:t>
      </w:r>
      <w:r>
        <w:t>major</w:t>
      </w:r>
      <w:r w:rsidR="00785AC6">
        <w:t xml:space="preserve"> </w:t>
      </w:r>
      <w:r>
        <w:t>consideration</w:t>
      </w:r>
      <w:r w:rsidR="00785AC6">
        <w:t xml:space="preserve"> </w:t>
      </w:r>
      <w:r>
        <w:t>when</w:t>
      </w:r>
      <w:r w:rsidR="00785AC6">
        <w:t xml:space="preserve"> </w:t>
      </w:r>
      <w:r>
        <w:t>publishing</w:t>
      </w:r>
      <w:r w:rsidR="00785AC6">
        <w:t xml:space="preserve"> </w:t>
      </w:r>
      <w:r>
        <w:t>a</w:t>
      </w:r>
      <w:r w:rsidR="00785AC6">
        <w:t xml:space="preserve"> </w:t>
      </w:r>
      <w:r>
        <w:t>crate.</w:t>
      </w:r>
      <w:r w:rsidR="00785AC6">
        <w:t xml:space="preserve"> </w:t>
      </w:r>
      <w:r>
        <w:t>People</w:t>
      </w:r>
      <w:r w:rsidR="00785AC6">
        <w:t xml:space="preserve"> </w:t>
      </w:r>
      <w:r>
        <w:t>who</w:t>
      </w:r>
      <w:r w:rsidR="00785AC6">
        <w:t xml:space="preserve"> </w:t>
      </w:r>
      <w:r>
        <w:t>use</w:t>
      </w:r>
      <w:r w:rsidR="00785AC6">
        <w:t xml:space="preserve"> </w:t>
      </w:r>
      <w:r>
        <w:t>your</w:t>
      </w:r>
      <w:r w:rsidR="00785AC6">
        <w:t xml:space="preserve"> </w:t>
      </w:r>
      <w:r>
        <w:t>crate</w:t>
      </w:r>
      <w:r w:rsidR="00785AC6">
        <w:t xml:space="preserve"> </w:t>
      </w:r>
      <w:r>
        <w:t>are</w:t>
      </w:r>
      <w:r w:rsidR="00785AC6">
        <w:t xml:space="preserve"> </w:t>
      </w:r>
      <w:r>
        <w:t>less</w:t>
      </w:r>
      <w:r w:rsidR="00785AC6">
        <w:t xml:space="preserve"> </w:t>
      </w:r>
      <w:r>
        <w:t>familiar</w:t>
      </w:r>
      <w:r w:rsidR="00785AC6">
        <w:t xml:space="preserve"> </w:t>
      </w:r>
      <w:r>
        <w:t>with</w:t>
      </w:r>
      <w:r w:rsidR="00785AC6">
        <w:t xml:space="preserve"> </w:t>
      </w:r>
      <w:r>
        <w:t>the</w:t>
      </w:r>
      <w:r w:rsidR="00785AC6">
        <w:t xml:space="preserve"> </w:t>
      </w:r>
      <w:r>
        <w:t>structure</w:t>
      </w:r>
      <w:r w:rsidR="00785AC6">
        <w:t xml:space="preserve"> </w:t>
      </w:r>
      <w:r>
        <w:t>than</w:t>
      </w:r>
      <w:r w:rsidR="00785AC6">
        <w:t xml:space="preserve"> </w:t>
      </w:r>
      <w:r>
        <w:t>you</w:t>
      </w:r>
      <w:r w:rsidR="00785AC6">
        <w:t xml:space="preserve"> </w:t>
      </w:r>
      <w:r>
        <w:t>are</w:t>
      </w:r>
      <w:del w:id="330" w:author="AnneMarieW" w:date="2017-11-28T09:26:00Z">
        <w:r w:rsidDel="00293FA5">
          <w:delText>,</w:delText>
        </w:r>
      </w:del>
      <w:r w:rsidR="00785AC6">
        <w:t xml:space="preserve"> </w:t>
      </w:r>
      <w:r>
        <w:t>and</w:t>
      </w:r>
      <w:r w:rsidR="00785AC6">
        <w:t xml:space="preserve"> </w:t>
      </w:r>
      <w:r>
        <w:t>might</w:t>
      </w:r>
      <w:r w:rsidR="00785AC6">
        <w:t xml:space="preserve"> </w:t>
      </w:r>
      <w:r>
        <w:t>have</w:t>
      </w:r>
      <w:r w:rsidR="00785AC6">
        <w:t xml:space="preserve"> </w:t>
      </w:r>
      <w:del w:id="331" w:author="AnneMarieW" w:date="2017-11-28T09:26:00Z">
        <w:r w:rsidDel="00293FA5">
          <w:delText>trouble</w:delText>
        </w:r>
        <w:r w:rsidR="00785AC6" w:rsidDel="00293FA5">
          <w:delText xml:space="preserve"> </w:delText>
        </w:r>
      </w:del>
      <w:ins w:id="332" w:author="AnneMarieW" w:date="2017-11-28T09:26:00Z">
        <w:r w:rsidR="00293FA5">
          <w:t xml:space="preserve">difficulty </w:t>
        </w:r>
      </w:ins>
      <w:r>
        <w:t>finding</w:t>
      </w:r>
      <w:r w:rsidR="00785AC6">
        <w:t xml:space="preserve"> </w:t>
      </w:r>
      <w:r>
        <w:t>the</w:t>
      </w:r>
      <w:r w:rsidR="00785AC6">
        <w:t xml:space="preserve"> </w:t>
      </w:r>
      <w:r>
        <w:t>pieces</w:t>
      </w:r>
      <w:r w:rsidR="00785AC6">
        <w:t xml:space="preserve"> </w:t>
      </w:r>
      <w:r>
        <w:t>they</w:t>
      </w:r>
      <w:r w:rsidR="00785AC6">
        <w:t xml:space="preserve"> </w:t>
      </w:r>
      <w:r>
        <w:t>want</w:t>
      </w:r>
      <w:r w:rsidR="00785AC6">
        <w:t xml:space="preserve"> </w:t>
      </w:r>
      <w:r>
        <w:t>to</w:t>
      </w:r>
      <w:r w:rsidR="00785AC6">
        <w:t xml:space="preserve"> </w:t>
      </w:r>
      <w:r>
        <w:t>use</w:t>
      </w:r>
      <w:r w:rsidR="00785AC6">
        <w:t xml:space="preserve"> </w:t>
      </w:r>
      <w:r>
        <w:t>if</w:t>
      </w:r>
      <w:r w:rsidR="00785AC6">
        <w:t xml:space="preserve"> </w:t>
      </w:r>
      <w:ins w:id="333" w:author="AnneMarieW" w:date="2017-11-28T09:26:00Z">
        <w:r w:rsidR="00293FA5">
          <w:t>you</w:t>
        </w:r>
      </w:ins>
      <w:ins w:id="334" w:author="Carol Nichols" w:date="2018-01-10T11:23:00Z">
        <w:r w:rsidR="00404344">
          <w:t>r crate</w:t>
        </w:r>
      </w:ins>
      <w:ins w:id="335" w:author="AnneMarieW" w:date="2017-11-28T09:26:00Z">
        <w:r w:rsidR="00293FA5">
          <w:t xml:space="preserve"> </w:t>
        </w:r>
        <w:del w:id="336" w:author="Carol Nichols" w:date="2018-01-10T11:23:00Z">
          <w:r w:rsidR="00293FA5" w:rsidDel="001600E4">
            <w:delText>use</w:delText>
          </w:r>
        </w:del>
      </w:ins>
      <w:ins w:id="337" w:author="Carol Nichols" w:date="2018-01-10T11:23:00Z">
        <w:r w:rsidR="001600E4">
          <w:t>ha</w:t>
        </w:r>
        <w:r w:rsidR="00404344">
          <w:t>s</w:t>
        </w:r>
      </w:ins>
      <w:ins w:id="338" w:author="AnneMarieW" w:date="2017-11-28T09:26:00Z">
        <w:r w:rsidR="00293FA5">
          <w:t xml:space="preserve"> a large</w:t>
        </w:r>
      </w:ins>
      <w:del w:id="339" w:author="AnneMarieW" w:date="2017-11-28T09:26:00Z">
        <w:r w:rsidDel="00293FA5">
          <w:delText>the</w:delText>
        </w:r>
      </w:del>
      <w:r w:rsidR="00785AC6">
        <w:t xml:space="preserve"> </w:t>
      </w:r>
      <w:r>
        <w:t>module</w:t>
      </w:r>
      <w:r w:rsidR="00785AC6">
        <w:t xml:space="preserve"> </w:t>
      </w:r>
      <w:r>
        <w:t>hierarchy</w:t>
      </w:r>
      <w:del w:id="340" w:author="AnneMarieW" w:date="2017-11-28T09:26:00Z">
        <w:r w:rsidR="00785AC6" w:rsidDel="00293FA5">
          <w:delText xml:space="preserve"> </w:delText>
        </w:r>
        <w:r w:rsidDel="00293FA5">
          <w:delText>is</w:delText>
        </w:r>
        <w:r w:rsidR="00785AC6" w:rsidDel="00293FA5">
          <w:delText xml:space="preserve"> </w:delText>
        </w:r>
        <w:r w:rsidDel="00293FA5">
          <w:delText>large</w:delText>
        </w:r>
      </w:del>
      <w:r>
        <w:t>.</w:t>
      </w:r>
    </w:p>
    <w:p w14:paraId="2C27E2FF" w14:textId="77777777" w:rsidR="00FD1E86" w:rsidRDefault="00FD1E86" w:rsidP="00844398">
      <w:pPr>
        <w:pStyle w:val="Body"/>
        <w:rPr>
          <w:szCs w:val="24"/>
        </w:rPr>
      </w:pPr>
      <w:r>
        <w:t>The</w:t>
      </w:r>
      <w:r w:rsidR="00785AC6">
        <w:t xml:space="preserve"> </w:t>
      </w:r>
      <w:r>
        <w:t>good</w:t>
      </w:r>
      <w:r w:rsidR="00785AC6">
        <w:t xml:space="preserve"> </w:t>
      </w:r>
      <w:r>
        <w:t>news</w:t>
      </w:r>
      <w:r w:rsidR="00785AC6">
        <w:t xml:space="preserve"> </w:t>
      </w:r>
      <w:r>
        <w:t>is</w:t>
      </w:r>
      <w:r w:rsidR="00785AC6">
        <w:t xml:space="preserve"> </w:t>
      </w:r>
      <w:r>
        <w:t>that</w:t>
      </w:r>
      <w:del w:id="341" w:author="AnneMarieW" w:date="2017-11-28T09:26:00Z">
        <w:r w:rsidDel="00293FA5">
          <w:delText>,</w:delText>
        </w:r>
      </w:del>
      <w:r w:rsidR="00785AC6">
        <w:t xml:space="preserve"> </w:t>
      </w:r>
      <w:r>
        <w:t>if</w:t>
      </w:r>
      <w:r w:rsidR="00785AC6">
        <w:t xml:space="preserve"> </w:t>
      </w:r>
      <w:r>
        <w:t>the</w:t>
      </w:r>
      <w:r w:rsidR="00785AC6">
        <w:t xml:space="preserve"> </w:t>
      </w:r>
      <w:r>
        <w:t>structure</w:t>
      </w:r>
      <w:r w:rsidR="00785AC6">
        <w:t xml:space="preserve"> </w:t>
      </w:r>
      <w:r w:rsidRPr="00FD1E86">
        <w:rPr>
          <w:rStyle w:val="EmphasisItalic"/>
        </w:rPr>
        <w:t>isn’t</w:t>
      </w:r>
      <w:r w:rsidR="00785AC6">
        <w:t xml:space="preserve"> </w:t>
      </w:r>
      <w:r>
        <w:t>convenient</w:t>
      </w:r>
      <w:r w:rsidR="00785AC6">
        <w:t xml:space="preserve"> </w:t>
      </w:r>
      <w:r>
        <w:t>for</w:t>
      </w:r>
      <w:r w:rsidR="00785AC6">
        <w:t xml:space="preserve"> </w:t>
      </w:r>
      <w:r>
        <w:t>others</w:t>
      </w:r>
      <w:r w:rsidR="00785AC6">
        <w:t xml:space="preserve"> </w:t>
      </w:r>
      <w:r>
        <w:t>to</w:t>
      </w:r>
      <w:r w:rsidR="00785AC6">
        <w:t xml:space="preserve"> </w:t>
      </w:r>
      <w:r>
        <w:t>use</w:t>
      </w:r>
      <w:r w:rsidR="00785AC6">
        <w:t xml:space="preserve"> </w:t>
      </w:r>
      <w:r>
        <w:t>from</w:t>
      </w:r>
      <w:r w:rsidR="00785AC6">
        <w:t xml:space="preserve"> </w:t>
      </w:r>
      <w:r>
        <w:t>another</w:t>
      </w:r>
      <w:r w:rsidR="00785AC6">
        <w:t xml:space="preserve"> </w:t>
      </w:r>
      <w:r>
        <w:t>library,</w:t>
      </w:r>
      <w:r w:rsidR="00785AC6">
        <w:t xml:space="preserve"> </w:t>
      </w:r>
      <w:r>
        <w:t>you</w:t>
      </w:r>
      <w:r w:rsidR="00785AC6">
        <w:t xml:space="preserve"> </w:t>
      </w:r>
      <w:r>
        <w:t>don’t</w:t>
      </w:r>
      <w:r w:rsidR="00785AC6">
        <w:t xml:space="preserve"> </w:t>
      </w:r>
      <w:r>
        <w:t>have</w:t>
      </w:r>
      <w:r w:rsidR="00785AC6">
        <w:t xml:space="preserve"> </w:t>
      </w:r>
      <w:r>
        <w:t>to</w:t>
      </w:r>
      <w:r w:rsidR="00785AC6">
        <w:t xml:space="preserve"> </w:t>
      </w:r>
      <w:r>
        <w:t>rearrange</w:t>
      </w:r>
      <w:r w:rsidR="00785AC6">
        <w:t xml:space="preserve"> </w:t>
      </w:r>
      <w:r>
        <w:t>your</w:t>
      </w:r>
      <w:r w:rsidR="00785AC6">
        <w:t xml:space="preserve"> </w:t>
      </w:r>
      <w:r>
        <w:t>internal</w:t>
      </w:r>
      <w:r w:rsidR="00785AC6">
        <w:t xml:space="preserve"> </w:t>
      </w:r>
      <w:r>
        <w:t>organization:</w:t>
      </w:r>
      <w:r w:rsidR="00785AC6">
        <w:t xml:space="preserve"> </w:t>
      </w:r>
      <w:ins w:id="342" w:author="AnneMarieW" w:date="2017-11-28T09:27:00Z">
        <w:r w:rsidR="00293FA5">
          <w:t xml:space="preserve">instead, </w:t>
        </w:r>
      </w:ins>
      <w:r>
        <w:t>you</w:t>
      </w:r>
      <w:r w:rsidR="00785AC6">
        <w:t xml:space="preserve"> </w:t>
      </w:r>
      <w:r>
        <w:t>can</w:t>
      </w:r>
      <w:del w:id="343" w:author="AnneMarieW" w:date="2017-11-28T09:27:00Z">
        <w:r w:rsidR="00785AC6" w:rsidDel="00293FA5">
          <w:delText xml:space="preserve"> </w:delText>
        </w:r>
        <w:r w:rsidDel="00293FA5">
          <w:delText>choose</w:delText>
        </w:r>
        <w:r w:rsidR="00785AC6" w:rsidDel="00293FA5">
          <w:delText xml:space="preserve"> </w:delText>
        </w:r>
        <w:r w:rsidDel="00293FA5">
          <w:delText>to</w:delText>
        </w:r>
      </w:del>
      <w:r w:rsidR="00785AC6">
        <w:t xml:space="preserve"> </w:t>
      </w:r>
      <w:commentRangeStart w:id="344"/>
      <w:commentRangeStart w:id="345"/>
      <w:r>
        <w:t>re</w:t>
      </w:r>
      <w:del w:id="346" w:author="AnneMarieW" w:date="2017-11-28T09:27:00Z">
        <w:r w:rsidDel="00293FA5">
          <w:delText>-</w:delText>
        </w:r>
      </w:del>
      <w:ins w:id="347" w:author="janelle" w:date="2018-01-09T11:48:00Z">
        <w:r w:rsidR="00F33016">
          <w:t>-</w:t>
        </w:r>
      </w:ins>
      <w:r>
        <w:t>export</w:t>
      </w:r>
      <w:r w:rsidR="00785AC6">
        <w:t xml:space="preserve"> </w:t>
      </w:r>
      <w:commentRangeEnd w:id="344"/>
      <w:r w:rsidR="00F33016">
        <w:rPr>
          <w:rStyle w:val="CommentReference"/>
        </w:rPr>
        <w:commentReference w:id="344"/>
      </w:r>
      <w:commentRangeEnd w:id="345"/>
      <w:r w:rsidR="008A7075">
        <w:rPr>
          <w:rStyle w:val="CommentReference"/>
        </w:rPr>
        <w:commentReference w:id="345"/>
      </w:r>
      <w:r>
        <w:t>items</w:t>
      </w:r>
      <w:r w:rsidR="00785AC6">
        <w:t xml:space="preserve"> </w:t>
      </w:r>
      <w:r>
        <w:t>to</w:t>
      </w:r>
      <w:r w:rsidR="00785AC6">
        <w:t xml:space="preserve"> </w:t>
      </w:r>
      <w:r>
        <w:t>make</w:t>
      </w:r>
      <w:r w:rsidR="00785AC6">
        <w:t xml:space="preserve"> </w:t>
      </w:r>
      <w:r>
        <w:t>a</w:t>
      </w:r>
      <w:r w:rsidR="00785AC6">
        <w:t xml:space="preserve"> </w:t>
      </w:r>
      <w:r>
        <w:t>public</w:t>
      </w:r>
      <w:r w:rsidR="00785AC6">
        <w:t xml:space="preserve"> </w:t>
      </w:r>
      <w:r>
        <w:t>structure</w:t>
      </w:r>
      <w:r w:rsidR="00785AC6">
        <w:t xml:space="preserve"> </w:t>
      </w:r>
      <w:r>
        <w:t>that’s</w:t>
      </w:r>
      <w:r w:rsidR="00785AC6">
        <w:t xml:space="preserve"> </w:t>
      </w:r>
      <w:r>
        <w:t>different</w:t>
      </w:r>
      <w:r w:rsidR="00785AC6">
        <w:t xml:space="preserve"> </w:t>
      </w:r>
      <w:r>
        <w:t>t</w:t>
      </w:r>
      <w:del w:id="348" w:author="AnneMarieW" w:date="2017-11-28T09:27:00Z">
        <w:r w:rsidDel="00293FA5">
          <w:delText>o</w:delText>
        </w:r>
      </w:del>
      <w:ins w:id="349" w:author="AnneMarieW" w:date="2017-11-28T09:27:00Z">
        <w:r w:rsidR="00293FA5">
          <w:t>han</w:t>
        </w:r>
      </w:ins>
      <w:r w:rsidR="00785AC6">
        <w:t xml:space="preserve"> </w:t>
      </w:r>
      <w:r>
        <w:t>your</w:t>
      </w:r>
      <w:r w:rsidR="00785AC6">
        <w:t xml:space="preserve"> </w:t>
      </w:r>
      <w:r>
        <w:t>private</w:t>
      </w:r>
      <w:r w:rsidR="00785AC6">
        <w:t xml:space="preserve"> </w:t>
      </w:r>
      <w:r>
        <w:t>structure</w:t>
      </w:r>
      <w:del w:id="350" w:author="AnneMarieW" w:date="2017-11-28T09:27:00Z">
        <w:r w:rsidDel="00293FA5">
          <w:delText>,</w:delText>
        </w:r>
      </w:del>
      <w:ins w:id="351" w:author="AnneMarieW" w:date="2017-11-28T09:27:00Z">
        <w:r w:rsidR="00293FA5">
          <w:t xml:space="preserve"> by</w:t>
        </w:r>
      </w:ins>
      <w:r w:rsidR="00785AC6">
        <w:t xml:space="preserve"> </w:t>
      </w:r>
      <w:r>
        <w:t>using</w:t>
      </w:r>
      <w:r w:rsidR="00785AC6">
        <w:t xml:space="preserve"> </w:t>
      </w:r>
      <w:r w:rsidRPr="00785AC6">
        <w:rPr>
          <w:rStyle w:val="Literal"/>
        </w:rPr>
        <w:t>pub</w:t>
      </w:r>
      <w:r w:rsidR="00785AC6">
        <w:rPr>
          <w:rStyle w:val="Literal"/>
        </w:rPr>
        <w:t xml:space="preserve"> </w:t>
      </w:r>
      <w:r w:rsidRPr="00785AC6">
        <w:rPr>
          <w:rStyle w:val="Literal"/>
        </w:rPr>
        <w:t>use</w:t>
      </w:r>
      <w:r>
        <w:t>.</w:t>
      </w:r>
      <w:r w:rsidR="00785AC6">
        <w:t xml:space="preserve"> </w:t>
      </w:r>
      <w:r>
        <w:t>Re</w:t>
      </w:r>
      <w:del w:id="352" w:author="AnneMarieW" w:date="2017-11-28T09:27:00Z">
        <w:r w:rsidDel="00293FA5">
          <w:delText>-</w:delText>
        </w:r>
      </w:del>
      <w:ins w:id="353" w:author="janelle" w:date="2018-01-09T11:48:00Z">
        <w:r w:rsidR="00F33016">
          <w:t>-</w:t>
        </w:r>
      </w:ins>
      <w:r>
        <w:t>exporting</w:t>
      </w:r>
      <w:r w:rsidR="00785AC6">
        <w:t xml:space="preserve"> </w:t>
      </w:r>
      <w:r>
        <w:t>takes</w:t>
      </w:r>
      <w:r w:rsidR="00785AC6">
        <w:t xml:space="preserve"> </w:t>
      </w:r>
      <w:r>
        <w:t>a</w:t>
      </w:r>
      <w:r w:rsidR="00785AC6">
        <w:t xml:space="preserve"> </w:t>
      </w:r>
      <w:r>
        <w:t>public</w:t>
      </w:r>
      <w:r w:rsidR="00785AC6">
        <w:t xml:space="preserve"> </w:t>
      </w:r>
      <w:r>
        <w:t>item</w:t>
      </w:r>
      <w:r w:rsidR="00785AC6">
        <w:t xml:space="preserve"> </w:t>
      </w:r>
      <w:r>
        <w:t>in</w:t>
      </w:r>
      <w:r w:rsidR="00785AC6">
        <w:t xml:space="preserve"> </w:t>
      </w:r>
      <w:r>
        <w:t>one</w:t>
      </w:r>
      <w:r w:rsidR="00785AC6">
        <w:t xml:space="preserve"> </w:t>
      </w:r>
      <w:r>
        <w:t>location</w:t>
      </w:r>
      <w:r w:rsidR="00785AC6">
        <w:t xml:space="preserve"> </w:t>
      </w:r>
      <w:r>
        <w:t>and</w:t>
      </w:r>
      <w:r w:rsidR="00785AC6">
        <w:t xml:space="preserve"> </w:t>
      </w:r>
      <w:r>
        <w:t>makes</w:t>
      </w:r>
      <w:r w:rsidR="00785AC6">
        <w:t xml:space="preserve"> </w:t>
      </w:r>
      <w:r>
        <w:t>it</w:t>
      </w:r>
      <w:r w:rsidR="00785AC6">
        <w:t xml:space="preserve"> </w:t>
      </w:r>
      <w:r>
        <w:t>public</w:t>
      </w:r>
      <w:r w:rsidR="00785AC6">
        <w:t xml:space="preserve"> </w:t>
      </w:r>
      <w:r>
        <w:t>in</w:t>
      </w:r>
      <w:r w:rsidR="00785AC6">
        <w:t xml:space="preserve"> </w:t>
      </w:r>
      <w:r>
        <w:t>another</w:t>
      </w:r>
      <w:r w:rsidR="00785AC6">
        <w:t xml:space="preserve"> </w:t>
      </w:r>
      <w:r>
        <w:t>location</w:t>
      </w:r>
      <w:ins w:id="354" w:author="AnneMarieW" w:date="2017-11-28T09:28:00Z">
        <w:r w:rsidR="00293FA5">
          <w:t>,</w:t>
        </w:r>
      </w:ins>
      <w:r w:rsidR="00785AC6">
        <w:t xml:space="preserve"> </w:t>
      </w:r>
      <w:r>
        <w:t>as</w:t>
      </w:r>
      <w:r w:rsidR="00785AC6">
        <w:t xml:space="preserve"> </w:t>
      </w:r>
      <w:r>
        <w:t>if</w:t>
      </w:r>
      <w:r w:rsidR="00785AC6">
        <w:t xml:space="preserve"> </w:t>
      </w:r>
      <w:r>
        <w:t>it</w:t>
      </w:r>
      <w:r w:rsidR="00785AC6">
        <w:t xml:space="preserve"> </w:t>
      </w:r>
      <w:r>
        <w:t>was</w:t>
      </w:r>
      <w:r w:rsidR="00785AC6">
        <w:t xml:space="preserve"> </w:t>
      </w:r>
      <w:r>
        <w:t>defined</w:t>
      </w:r>
      <w:r w:rsidR="00785AC6">
        <w:t xml:space="preserve"> </w:t>
      </w:r>
      <w:r>
        <w:t>in</w:t>
      </w:r>
      <w:r w:rsidR="00785AC6">
        <w:t xml:space="preserve"> </w:t>
      </w:r>
      <w:r>
        <w:t>the</w:t>
      </w:r>
      <w:r w:rsidR="00785AC6">
        <w:t xml:space="preserve"> </w:t>
      </w:r>
      <w:r>
        <w:t>other</w:t>
      </w:r>
      <w:r w:rsidR="00785AC6">
        <w:t xml:space="preserve"> </w:t>
      </w:r>
      <w:r>
        <w:t>location</w:t>
      </w:r>
      <w:r w:rsidR="00785AC6">
        <w:t xml:space="preserve"> </w:t>
      </w:r>
      <w:r>
        <w:t>instead.</w:t>
      </w:r>
      <w:r w:rsidR="00785AC6">
        <w:t xml:space="preserve"> </w:t>
      </w:r>
    </w:p>
    <w:p w14:paraId="113C0E61" w14:textId="58548427" w:rsidR="00FD1E86" w:rsidRDefault="00FD1E86" w:rsidP="00FD1E86">
      <w:pPr>
        <w:pStyle w:val="Body"/>
      </w:pPr>
      <w:r>
        <w:t>For</w:t>
      </w:r>
      <w:r w:rsidR="00785AC6">
        <w:t xml:space="preserve"> </w:t>
      </w:r>
      <w:r>
        <w:t>example,</w:t>
      </w:r>
      <w:r w:rsidR="00785AC6">
        <w:t xml:space="preserve"> </w:t>
      </w:r>
      <w:r>
        <w:t>say</w:t>
      </w:r>
      <w:r w:rsidR="00785AC6">
        <w:t xml:space="preserve"> </w:t>
      </w:r>
      <w:r>
        <w:t>we</w:t>
      </w:r>
      <w:r w:rsidR="00785AC6">
        <w:t xml:space="preserve"> </w:t>
      </w:r>
      <w:r>
        <w:t>made</w:t>
      </w:r>
      <w:r w:rsidR="00785AC6">
        <w:t xml:space="preserve"> </w:t>
      </w:r>
      <w:r>
        <w:t>a</w:t>
      </w:r>
      <w:r w:rsidR="00785AC6">
        <w:t xml:space="preserve"> </w:t>
      </w:r>
      <w:r>
        <w:t>library</w:t>
      </w:r>
      <w:r w:rsidR="00785AC6">
        <w:t xml:space="preserve"> </w:t>
      </w:r>
      <w:r>
        <w:t>named</w:t>
      </w:r>
      <w:r w:rsidR="00785AC6">
        <w:t xml:space="preserve"> </w:t>
      </w:r>
      <w:r w:rsidRPr="00785AC6">
        <w:rPr>
          <w:rStyle w:val="Literal"/>
        </w:rPr>
        <w:t>art</w:t>
      </w:r>
      <w:r w:rsidR="00785AC6">
        <w:t xml:space="preserve"> </w:t>
      </w:r>
      <w:r>
        <w:t>for</w:t>
      </w:r>
      <w:r w:rsidR="00785AC6">
        <w:t xml:space="preserve"> </w:t>
      </w:r>
      <w:r>
        <w:t>modeling</w:t>
      </w:r>
      <w:r w:rsidR="00785AC6">
        <w:t xml:space="preserve"> </w:t>
      </w:r>
      <w:r>
        <w:t>artistic</w:t>
      </w:r>
      <w:r w:rsidR="00785AC6">
        <w:t xml:space="preserve"> </w:t>
      </w:r>
      <w:r>
        <w:t>concepts.</w:t>
      </w:r>
      <w:r w:rsidR="00785AC6">
        <w:t xml:space="preserve"> </w:t>
      </w:r>
      <w:r>
        <w:t>Within</w:t>
      </w:r>
      <w:r w:rsidR="00785AC6">
        <w:t xml:space="preserve"> </w:t>
      </w:r>
      <w:r>
        <w:t>this</w:t>
      </w:r>
      <w:r w:rsidR="00785AC6">
        <w:t xml:space="preserve"> </w:t>
      </w:r>
      <w:r>
        <w:t>library</w:t>
      </w:r>
      <w:r w:rsidR="00785AC6">
        <w:t xml:space="preserve"> </w:t>
      </w:r>
      <w:del w:id="355" w:author="AnneMarieW" w:date="2017-11-28T13:35:00Z">
        <w:r w:rsidDel="00F755AF">
          <w:delText>is</w:delText>
        </w:r>
      </w:del>
      <w:ins w:id="356" w:author="AnneMarieW" w:date="2017-11-28T13:35:00Z">
        <w:r w:rsidR="00F755AF">
          <w:t>are</w:t>
        </w:r>
      </w:ins>
      <w:ins w:id="357" w:author="Carol Nichols" w:date="2018-01-10T11:25:00Z">
        <w:r w:rsidR="0097034A">
          <w:t xml:space="preserve"> two modules:</w:t>
        </w:r>
      </w:ins>
      <w:r w:rsidR="00785AC6">
        <w:t xml:space="preserve"> </w:t>
      </w:r>
      <w:r>
        <w:t>a</w:t>
      </w:r>
      <w:r w:rsidR="00785AC6">
        <w:t xml:space="preserve"> </w:t>
      </w:r>
      <w:r w:rsidRPr="00785AC6">
        <w:rPr>
          <w:rStyle w:val="Literal"/>
        </w:rPr>
        <w:t>kinds</w:t>
      </w:r>
      <w:r w:rsidR="00785AC6">
        <w:t xml:space="preserve"> </w:t>
      </w:r>
      <w:r>
        <w:t>module</w:t>
      </w:r>
      <w:r w:rsidR="00785AC6">
        <w:t xml:space="preserve"> </w:t>
      </w:r>
      <w:r>
        <w:t>containing</w:t>
      </w:r>
      <w:r w:rsidR="00785AC6">
        <w:t xml:space="preserve"> </w:t>
      </w:r>
      <w:r>
        <w:t>two</w:t>
      </w:r>
      <w:r w:rsidR="00785AC6">
        <w:t xml:space="preserve"> </w:t>
      </w:r>
      <w:r>
        <w:t>enums</w:t>
      </w:r>
      <w:r w:rsidR="00785AC6">
        <w:t xml:space="preserve"> </w:t>
      </w:r>
      <w:r>
        <w:t>named</w:t>
      </w:r>
      <w:r w:rsidR="00785AC6">
        <w:t xml:space="preserve"> </w:t>
      </w:r>
      <w:r w:rsidRPr="00785AC6">
        <w:rPr>
          <w:rStyle w:val="Literal"/>
        </w:rPr>
        <w:t>PrimaryColor</w:t>
      </w:r>
      <w:r w:rsidR="00785AC6">
        <w:t xml:space="preserve"> </w:t>
      </w:r>
      <w:r>
        <w:t>and</w:t>
      </w:r>
      <w:r w:rsidR="00785AC6">
        <w:t xml:space="preserve"> </w:t>
      </w:r>
      <w:r w:rsidRPr="00785AC6">
        <w:rPr>
          <w:rStyle w:val="Literal"/>
        </w:rPr>
        <w:t>SecondaryColor</w:t>
      </w:r>
      <w:del w:id="358" w:author="AnneMarieW" w:date="2017-11-28T09:29:00Z">
        <w:r w:rsidR="00785AC6" w:rsidDel="00293FA5">
          <w:delText xml:space="preserve"> </w:delText>
        </w:r>
      </w:del>
      <w:ins w:id="359" w:author="AnneMarieW" w:date="2017-11-28T09:29:00Z">
        <w:r w:rsidR="00293FA5">
          <w:t xml:space="preserve">, </w:t>
        </w:r>
      </w:ins>
      <w:r>
        <w:t>and</w:t>
      </w:r>
      <w:r w:rsidR="00785AC6">
        <w:t xml:space="preserve"> </w:t>
      </w:r>
      <w:r>
        <w:t>a</w:t>
      </w:r>
      <w:r w:rsidR="00785AC6">
        <w:t xml:space="preserve"> </w:t>
      </w:r>
      <w:r w:rsidRPr="00785AC6">
        <w:rPr>
          <w:rStyle w:val="Literal"/>
        </w:rPr>
        <w:t>utils</w:t>
      </w:r>
      <w:r w:rsidR="00785AC6">
        <w:t xml:space="preserve"> </w:t>
      </w:r>
      <w:r>
        <w:t>module</w:t>
      </w:r>
      <w:r w:rsidR="00785AC6">
        <w:t xml:space="preserve"> </w:t>
      </w:r>
      <w:r>
        <w:t>containing</w:t>
      </w:r>
      <w:r w:rsidR="00785AC6">
        <w:t xml:space="preserve"> </w:t>
      </w:r>
      <w:r>
        <w:t>a</w:t>
      </w:r>
      <w:r w:rsidR="00785AC6">
        <w:t xml:space="preserve"> </w:t>
      </w:r>
      <w:r>
        <w:t>function</w:t>
      </w:r>
      <w:r w:rsidR="00785AC6">
        <w:t xml:space="preserve"> </w:t>
      </w:r>
      <w:r>
        <w:t>named</w:t>
      </w:r>
      <w:r w:rsidR="00785AC6">
        <w:t xml:space="preserve"> </w:t>
      </w:r>
      <w:r w:rsidRPr="00785AC6">
        <w:rPr>
          <w:rStyle w:val="Literal"/>
        </w:rPr>
        <w:t>mix</w:t>
      </w:r>
      <w:del w:id="360" w:author="AnneMarieW" w:date="2017-11-28T09:28:00Z">
        <w:r w:rsidR="00785AC6" w:rsidDel="00293FA5">
          <w:delText xml:space="preserve"> </w:delText>
        </w:r>
      </w:del>
      <w:ins w:id="361" w:author="AnneMarieW" w:date="2017-11-28T09:28:00Z">
        <w:r w:rsidR="00293FA5">
          <w:t xml:space="preserve">, </w:t>
        </w:r>
      </w:ins>
      <w:r>
        <w:t>as</w:t>
      </w:r>
      <w:r w:rsidR="00785AC6">
        <w:t xml:space="preserve"> </w:t>
      </w:r>
      <w:r>
        <w:t>shown</w:t>
      </w:r>
      <w:r w:rsidR="00785AC6">
        <w:t xml:space="preserve"> </w:t>
      </w:r>
      <w:r>
        <w:t>in</w:t>
      </w:r>
      <w:r w:rsidR="00785AC6">
        <w:t xml:space="preserve"> </w:t>
      </w:r>
      <w:r>
        <w:t>Listing</w:t>
      </w:r>
      <w:r w:rsidR="00785AC6">
        <w:t xml:space="preserve"> </w:t>
      </w:r>
      <w:r w:rsidR="009E38C0">
        <w:t>14-</w:t>
      </w:r>
      <w:ins w:id="362" w:author="AnneMarieW" w:date="2017-11-28T13:44:00Z">
        <w:r w:rsidR="001D1F1F">
          <w:t>3</w:t>
        </w:r>
      </w:ins>
      <w:del w:id="363" w:author="AnneMarieW" w:date="2017-11-28T13:44:00Z">
        <w:r w:rsidR="009E38C0" w:rsidDel="001D1F1F">
          <w:delText>5</w:delText>
        </w:r>
      </w:del>
      <w:r>
        <w:t>:</w:t>
      </w:r>
    </w:p>
    <w:p w14:paraId="48006C7D" w14:textId="77777777" w:rsidR="00FD1E86" w:rsidRDefault="00FD1E86" w:rsidP="00844398">
      <w:pPr>
        <w:pStyle w:val="ProductionDirective"/>
      </w:pPr>
      <w:del w:id="364" w:author="janelle" w:date="2017-11-21T10:10:00Z">
        <w:r w:rsidDel="006938B0">
          <w:delText>Filename:</w:delText>
        </w:r>
        <w:r w:rsidR="00785AC6" w:rsidDel="006938B0">
          <w:delText xml:space="preserve"> </w:delText>
        </w:r>
      </w:del>
      <w:r>
        <w:t>src/lib.rs</w:t>
      </w:r>
    </w:p>
    <w:p w14:paraId="534EDBAA" w14:textId="77777777" w:rsidR="00FD1E86" w:rsidRPr="00785AC6" w:rsidRDefault="00FD1E86" w:rsidP="00844398">
      <w:pPr>
        <w:pStyle w:val="CodeA"/>
      </w:pPr>
      <w:r w:rsidRPr="00785AC6">
        <w:t>//!</w:t>
      </w:r>
      <w:r w:rsidR="00785AC6">
        <w:t xml:space="preserve"> </w:t>
      </w:r>
      <w:r w:rsidRPr="00785AC6">
        <w:t>#</w:t>
      </w:r>
      <w:r w:rsidR="00785AC6">
        <w:t xml:space="preserve"> </w:t>
      </w:r>
      <w:r w:rsidRPr="00785AC6">
        <w:t>Art</w:t>
      </w:r>
    </w:p>
    <w:p w14:paraId="134DE3F3" w14:textId="77777777" w:rsidR="00FD1E86" w:rsidRPr="00785AC6" w:rsidRDefault="00FD1E86" w:rsidP="00785AC6">
      <w:pPr>
        <w:pStyle w:val="CodeB"/>
      </w:pPr>
      <w:r w:rsidRPr="00785AC6">
        <w:t>//!</w:t>
      </w:r>
    </w:p>
    <w:p w14:paraId="2E2E96ED" w14:textId="77777777" w:rsidR="00FD1E86" w:rsidRPr="00785AC6" w:rsidRDefault="00FD1E86" w:rsidP="00785AC6">
      <w:pPr>
        <w:pStyle w:val="CodeB"/>
      </w:pPr>
      <w:r w:rsidRPr="00785AC6">
        <w:t>//!</w:t>
      </w:r>
      <w:r w:rsidR="00785AC6">
        <w:t xml:space="preserve"> </w:t>
      </w:r>
      <w:r w:rsidRPr="00785AC6">
        <w:t>A</w:t>
      </w:r>
      <w:r w:rsidR="00785AC6">
        <w:t xml:space="preserve"> </w:t>
      </w:r>
      <w:r w:rsidRPr="00785AC6">
        <w:t>library</w:t>
      </w:r>
      <w:r w:rsidR="00785AC6">
        <w:t xml:space="preserve"> </w:t>
      </w:r>
      <w:r w:rsidRPr="00785AC6">
        <w:t>for</w:t>
      </w:r>
      <w:r w:rsidR="00785AC6">
        <w:t xml:space="preserve"> </w:t>
      </w:r>
      <w:r w:rsidRPr="00785AC6">
        <w:t>modeling</w:t>
      </w:r>
      <w:r w:rsidR="00785AC6">
        <w:t xml:space="preserve"> </w:t>
      </w:r>
      <w:r w:rsidRPr="00785AC6">
        <w:t>artistic</w:t>
      </w:r>
      <w:r w:rsidR="00785AC6">
        <w:t xml:space="preserve"> </w:t>
      </w:r>
      <w:r w:rsidRPr="00785AC6">
        <w:t>concepts.</w:t>
      </w:r>
    </w:p>
    <w:p w14:paraId="4C60DE09" w14:textId="77777777" w:rsidR="00FD1E86" w:rsidRPr="00785AC6" w:rsidRDefault="00FD1E86" w:rsidP="00785AC6">
      <w:pPr>
        <w:pStyle w:val="CodeB"/>
      </w:pPr>
    </w:p>
    <w:p w14:paraId="3B32D43D" w14:textId="77777777" w:rsidR="00FD1E86" w:rsidRPr="00785AC6" w:rsidRDefault="00FD1E86" w:rsidP="00785AC6">
      <w:pPr>
        <w:pStyle w:val="CodeB"/>
      </w:pPr>
      <w:r w:rsidRPr="00785AC6">
        <w:t>pub</w:t>
      </w:r>
      <w:r w:rsidR="00785AC6">
        <w:t xml:space="preserve"> </w:t>
      </w:r>
      <w:r w:rsidRPr="00785AC6">
        <w:t>mod</w:t>
      </w:r>
      <w:r w:rsidR="00785AC6">
        <w:t xml:space="preserve"> </w:t>
      </w:r>
      <w:r w:rsidRPr="00785AC6">
        <w:t>kinds</w:t>
      </w:r>
      <w:r w:rsidR="00785AC6">
        <w:t xml:space="preserve"> </w:t>
      </w:r>
      <w:r w:rsidRPr="00785AC6">
        <w:t>{</w:t>
      </w:r>
    </w:p>
    <w:p w14:paraId="28050140" w14:textId="77777777" w:rsidR="00FD1E86" w:rsidRPr="00785AC6" w:rsidRDefault="00785AC6" w:rsidP="00785AC6">
      <w:pPr>
        <w:pStyle w:val="CodeB"/>
      </w:pPr>
      <w:r>
        <w:t xml:space="preserve">    </w:t>
      </w:r>
      <w:r w:rsidR="00FD1E86" w:rsidRPr="00785AC6">
        <w:t>///</w:t>
      </w:r>
      <w:r>
        <w:t xml:space="preserve"> </w:t>
      </w:r>
      <w:r w:rsidR="00FD1E86" w:rsidRPr="00785AC6">
        <w:t>The</w:t>
      </w:r>
      <w:r>
        <w:t xml:space="preserve"> </w:t>
      </w:r>
      <w:r w:rsidR="00FD1E86" w:rsidRPr="00785AC6">
        <w:t>primary</w:t>
      </w:r>
      <w:r>
        <w:t xml:space="preserve"> </w:t>
      </w:r>
      <w:r w:rsidR="00FD1E86" w:rsidRPr="00785AC6">
        <w:t>colors</w:t>
      </w:r>
      <w:r>
        <w:t xml:space="preserve"> </w:t>
      </w:r>
      <w:r w:rsidR="00FD1E86" w:rsidRPr="00785AC6">
        <w:t>according</w:t>
      </w:r>
      <w:r>
        <w:t xml:space="preserve"> </w:t>
      </w:r>
      <w:r w:rsidR="00FD1E86" w:rsidRPr="00785AC6">
        <w:t>to</w:t>
      </w:r>
      <w:r>
        <w:t xml:space="preserve"> </w:t>
      </w:r>
      <w:r w:rsidR="00FD1E86" w:rsidRPr="00785AC6">
        <w:t>the</w:t>
      </w:r>
      <w:r>
        <w:t xml:space="preserve"> </w:t>
      </w:r>
      <w:r w:rsidR="00FD1E86" w:rsidRPr="00785AC6">
        <w:t>RYB</w:t>
      </w:r>
      <w:r>
        <w:t xml:space="preserve"> </w:t>
      </w:r>
      <w:r w:rsidR="00FD1E86" w:rsidRPr="00785AC6">
        <w:t>color</w:t>
      </w:r>
      <w:r>
        <w:t xml:space="preserve"> </w:t>
      </w:r>
      <w:r w:rsidR="00FD1E86" w:rsidRPr="00785AC6">
        <w:t>model.</w:t>
      </w:r>
    </w:p>
    <w:p w14:paraId="630DCCF7" w14:textId="77777777" w:rsidR="00FD1E86" w:rsidRPr="00785AC6" w:rsidRDefault="00785AC6" w:rsidP="00785AC6">
      <w:pPr>
        <w:pStyle w:val="CodeB"/>
      </w:pPr>
      <w:r>
        <w:t xml:space="preserve">    </w:t>
      </w:r>
      <w:r w:rsidR="00FD1E86" w:rsidRPr="00785AC6">
        <w:t>pub</w:t>
      </w:r>
      <w:r>
        <w:t xml:space="preserve"> </w:t>
      </w:r>
      <w:r w:rsidR="00FD1E86" w:rsidRPr="00785AC6">
        <w:t>enum</w:t>
      </w:r>
      <w:r>
        <w:t xml:space="preserve"> </w:t>
      </w:r>
      <w:r w:rsidR="00FD1E86" w:rsidRPr="00785AC6">
        <w:t>PrimaryColor</w:t>
      </w:r>
      <w:r>
        <w:t xml:space="preserve"> </w:t>
      </w:r>
      <w:r w:rsidR="00FD1E86" w:rsidRPr="00785AC6">
        <w:t>{</w:t>
      </w:r>
    </w:p>
    <w:p w14:paraId="237CFBF8" w14:textId="77777777" w:rsidR="00FD1E86" w:rsidRPr="00785AC6" w:rsidRDefault="00785AC6" w:rsidP="00785AC6">
      <w:pPr>
        <w:pStyle w:val="CodeB"/>
      </w:pPr>
      <w:r>
        <w:t xml:space="preserve">        </w:t>
      </w:r>
      <w:r w:rsidR="00FD1E86" w:rsidRPr="00785AC6">
        <w:t>Red,</w:t>
      </w:r>
    </w:p>
    <w:p w14:paraId="0CDB2393" w14:textId="77777777" w:rsidR="00FD1E86" w:rsidRPr="00785AC6" w:rsidRDefault="00785AC6" w:rsidP="00785AC6">
      <w:pPr>
        <w:pStyle w:val="CodeB"/>
      </w:pPr>
      <w:r>
        <w:t xml:space="preserve">        </w:t>
      </w:r>
      <w:r w:rsidR="00FD1E86" w:rsidRPr="00785AC6">
        <w:t>Yellow,</w:t>
      </w:r>
    </w:p>
    <w:p w14:paraId="4DF08702" w14:textId="77777777" w:rsidR="00FD1E86" w:rsidRPr="00785AC6" w:rsidRDefault="00785AC6" w:rsidP="00785AC6">
      <w:pPr>
        <w:pStyle w:val="CodeB"/>
      </w:pPr>
      <w:r>
        <w:t xml:space="preserve">        </w:t>
      </w:r>
      <w:r w:rsidR="00FD1E86" w:rsidRPr="00785AC6">
        <w:t>Blue,</w:t>
      </w:r>
    </w:p>
    <w:p w14:paraId="1F7831F1" w14:textId="77777777" w:rsidR="00FD1E86" w:rsidRPr="00785AC6" w:rsidRDefault="00785AC6" w:rsidP="00785AC6">
      <w:pPr>
        <w:pStyle w:val="CodeB"/>
      </w:pPr>
      <w:r>
        <w:lastRenderedPageBreak/>
        <w:t xml:space="preserve">    </w:t>
      </w:r>
      <w:r w:rsidR="00FD1E86" w:rsidRPr="00785AC6">
        <w:t>}</w:t>
      </w:r>
    </w:p>
    <w:p w14:paraId="6120B8B3" w14:textId="77777777" w:rsidR="00FD1E86" w:rsidRPr="00785AC6" w:rsidRDefault="00FD1E86" w:rsidP="00785AC6">
      <w:pPr>
        <w:pStyle w:val="CodeB"/>
      </w:pPr>
    </w:p>
    <w:p w14:paraId="3F5A962D" w14:textId="77777777" w:rsidR="00FD1E86" w:rsidRPr="00785AC6" w:rsidRDefault="00785AC6" w:rsidP="00785AC6">
      <w:pPr>
        <w:pStyle w:val="CodeB"/>
      </w:pPr>
      <w:r>
        <w:t xml:space="preserve">    </w:t>
      </w:r>
      <w:r w:rsidR="00FD1E86" w:rsidRPr="00785AC6">
        <w:t>///</w:t>
      </w:r>
      <w:r>
        <w:t xml:space="preserve"> </w:t>
      </w:r>
      <w:r w:rsidR="00FD1E86" w:rsidRPr="00785AC6">
        <w:t>The</w:t>
      </w:r>
      <w:r>
        <w:t xml:space="preserve"> </w:t>
      </w:r>
      <w:r w:rsidR="00FD1E86" w:rsidRPr="00785AC6">
        <w:t>secondary</w:t>
      </w:r>
      <w:r>
        <w:t xml:space="preserve"> </w:t>
      </w:r>
      <w:r w:rsidR="00FD1E86" w:rsidRPr="00785AC6">
        <w:t>colors</w:t>
      </w:r>
      <w:r>
        <w:t xml:space="preserve"> </w:t>
      </w:r>
      <w:r w:rsidR="00FD1E86" w:rsidRPr="00785AC6">
        <w:t>according</w:t>
      </w:r>
      <w:r>
        <w:t xml:space="preserve"> </w:t>
      </w:r>
      <w:r w:rsidR="00FD1E86" w:rsidRPr="00785AC6">
        <w:t>to</w:t>
      </w:r>
      <w:r>
        <w:t xml:space="preserve"> </w:t>
      </w:r>
      <w:r w:rsidR="00FD1E86" w:rsidRPr="00785AC6">
        <w:t>the</w:t>
      </w:r>
      <w:r>
        <w:t xml:space="preserve"> </w:t>
      </w:r>
      <w:r w:rsidR="00FD1E86" w:rsidRPr="00785AC6">
        <w:t>RYB</w:t>
      </w:r>
      <w:r>
        <w:t xml:space="preserve"> </w:t>
      </w:r>
      <w:r w:rsidR="00FD1E86" w:rsidRPr="00785AC6">
        <w:t>color</w:t>
      </w:r>
      <w:r>
        <w:t xml:space="preserve"> </w:t>
      </w:r>
      <w:r w:rsidR="00FD1E86" w:rsidRPr="00785AC6">
        <w:t>model.</w:t>
      </w:r>
    </w:p>
    <w:p w14:paraId="11400C73" w14:textId="77777777" w:rsidR="00FD1E86" w:rsidRPr="00785AC6" w:rsidRDefault="00785AC6" w:rsidP="00785AC6">
      <w:pPr>
        <w:pStyle w:val="CodeB"/>
      </w:pPr>
      <w:r>
        <w:t xml:space="preserve">    </w:t>
      </w:r>
      <w:r w:rsidR="00FD1E86" w:rsidRPr="00785AC6">
        <w:t>pub</w:t>
      </w:r>
      <w:r>
        <w:t xml:space="preserve"> </w:t>
      </w:r>
      <w:r w:rsidR="00FD1E86" w:rsidRPr="00785AC6">
        <w:t>enum</w:t>
      </w:r>
      <w:r>
        <w:t xml:space="preserve"> </w:t>
      </w:r>
      <w:r w:rsidR="00FD1E86" w:rsidRPr="00785AC6">
        <w:t>SecondaryColor</w:t>
      </w:r>
      <w:r>
        <w:t xml:space="preserve"> </w:t>
      </w:r>
      <w:r w:rsidR="00FD1E86" w:rsidRPr="00785AC6">
        <w:t>{</w:t>
      </w:r>
    </w:p>
    <w:p w14:paraId="612A51EC" w14:textId="77777777" w:rsidR="00FD1E86" w:rsidRPr="00785AC6" w:rsidRDefault="00785AC6" w:rsidP="00785AC6">
      <w:pPr>
        <w:pStyle w:val="CodeB"/>
      </w:pPr>
      <w:r>
        <w:t xml:space="preserve">        </w:t>
      </w:r>
      <w:r w:rsidR="00FD1E86" w:rsidRPr="00785AC6">
        <w:t>Orange,</w:t>
      </w:r>
    </w:p>
    <w:p w14:paraId="2F95A2C7" w14:textId="77777777" w:rsidR="00FD1E86" w:rsidRPr="00785AC6" w:rsidRDefault="00785AC6" w:rsidP="00785AC6">
      <w:pPr>
        <w:pStyle w:val="CodeB"/>
      </w:pPr>
      <w:r>
        <w:t xml:space="preserve">        </w:t>
      </w:r>
      <w:r w:rsidR="00FD1E86" w:rsidRPr="00785AC6">
        <w:t>Green,</w:t>
      </w:r>
    </w:p>
    <w:p w14:paraId="1A92702E" w14:textId="77777777" w:rsidR="00FD1E86" w:rsidRPr="00785AC6" w:rsidRDefault="00785AC6" w:rsidP="00785AC6">
      <w:pPr>
        <w:pStyle w:val="CodeB"/>
      </w:pPr>
      <w:r>
        <w:t xml:space="preserve">        </w:t>
      </w:r>
      <w:r w:rsidR="00FD1E86" w:rsidRPr="00785AC6">
        <w:t>Purple,</w:t>
      </w:r>
    </w:p>
    <w:p w14:paraId="7EE65DEA" w14:textId="77777777" w:rsidR="00FD1E86" w:rsidRPr="00785AC6" w:rsidRDefault="00785AC6" w:rsidP="00785AC6">
      <w:pPr>
        <w:pStyle w:val="CodeB"/>
      </w:pPr>
      <w:r>
        <w:t xml:space="preserve">    </w:t>
      </w:r>
      <w:r w:rsidR="00FD1E86" w:rsidRPr="00785AC6">
        <w:t>}</w:t>
      </w:r>
    </w:p>
    <w:p w14:paraId="66ADC59A" w14:textId="77777777" w:rsidR="00FD1E86" w:rsidRPr="00785AC6" w:rsidRDefault="00FD1E86" w:rsidP="00785AC6">
      <w:pPr>
        <w:pStyle w:val="CodeB"/>
      </w:pPr>
      <w:r w:rsidRPr="00785AC6">
        <w:t>}</w:t>
      </w:r>
    </w:p>
    <w:p w14:paraId="33829EDB" w14:textId="77777777" w:rsidR="00FD1E86" w:rsidRPr="00785AC6" w:rsidRDefault="00FD1E86" w:rsidP="00785AC6">
      <w:pPr>
        <w:pStyle w:val="CodeB"/>
      </w:pPr>
    </w:p>
    <w:p w14:paraId="3514FF57" w14:textId="77777777" w:rsidR="00FD1E86" w:rsidRPr="00785AC6" w:rsidRDefault="00FD1E86" w:rsidP="00785AC6">
      <w:pPr>
        <w:pStyle w:val="CodeB"/>
      </w:pPr>
      <w:r w:rsidRPr="00785AC6">
        <w:t>pub</w:t>
      </w:r>
      <w:r w:rsidR="00785AC6">
        <w:t xml:space="preserve"> </w:t>
      </w:r>
      <w:r w:rsidRPr="00785AC6">
        <w:t>mod</w:t>
      </w:r>
      <w:r w:rsidR="00785AC6">
        <w:t xml:space="preserve"> </w:t>
      </w:r>
      <w:r w:rsidRPr="00785AC6">
        <w:t>utils</w:t>
      </w:r>
      <w:r w:rsidR="00785AC6">
        <w:t xml:space="preserve"> </w:t>
      </w:r>
      <w:r w:rsidRPr="00785AC6">
        <w:t>{</w:t>
      </w:r>
    </w:p>
    <w:p w14:paraId="019486E6" w14:textId="77777777" w:rsidR="00FD1E86" w:rsidRPr="00785AC6" w:rsidRDefault="00785AC6" w:rsidP="00785AC6">
      <w:pPr>
        <w:pStyle w:val="CodeB"/>
      </w:pPr>
      <w:r>
        <w:t xml:space="preserve">    </w:t>
      </w:r>
      <w:r w:rsidR="00FD1E86" w:rsidRPr="00785AC6">
        <w:t>use</w:t>
      </w:r>
      <w:r>
        <w:t xml:space="preserve"> </w:t>
      </w:r>
      <w:r w:rsidR="00FD1E86" w:rsidRPr="00785AC6">
        <w:t>kinds::*;</w:t>
      </w:r>
    </w:p>
    <w:p w14:paraId="3A07D450" w14:textId="77777777" w:rsidR="00FD1E86" w:rsidRPr="00785AC6" w:rsidRDefault="00FD1E86" w:rsidP="00785AC6">
      <w:pPr>
        <w:pStyle w:val="CodeB"/>
      </w:pPr>
    </w:p>
    <w:p w14:paraId="5968C1BA" w14:textId="77777777" w:rsidR="00FD1E86" w:rsidRPr="00785AC6" w:rsidRDefault="00785AC6" w:rsidP="00785AC6">
      <w:pPr>
        <w:pStyle w:val="CodeB"/>
      </w:pPr>
      <w:r>
        <w:t xml:space="preserve">    </w:t>
      </w:r>
      <w:r w:rsidR="00FD1E86" w:rsidRPr="00785AC6">
        <w:t>///</w:t>
      </w:r>
      <w:r>
        <w:t xml:space="preserve"> </w:t>
      </w:r>
      <w:r w:rsidR="00FD1E86" w:rsidRPr="00785AC6">
        <w:t>Combines</w:t>
      </w:r>
      <w:r>
        <w:t xml:space="preserve"> </w:t>
      </w:r>
      <w:r w:rsidR="00FD1E86" w:rsidRPr="00785AC6">
        <w:t>two</w:t>
      </w:r>
      <w:r>
        <w:t xml:space="preserve"> </w:t>
      </w:r>
      <w:r w:rsidR="00FD1E86" w:rsidRPr="00785AC6">
        <w:t>primary</w:t>
      </w:r>
      <w:r>
        <w:t xml:space="preserve"> </w:t>
      </w:r>
      <w:r w:rsidR="00FD1E86" w:rsidRPr="00785AC6">
        <w:t>colors</w:t>
      </w:r>
      <w:r>
        <w:t xml:space="preserve"> </w:t>
      </w:r>
      <w:r w:rsidR="00FD1E86" w:rsidRPr="00785AC6">
        <w:t>in</w:t>
      </w:r>
      <w:r>
        <w:t xml:space="preserve"> </w:t>
      </w:r>
      <w:r w:rsidR="00FD1E86" w:rsidRPr="00785AC6">
        <w:t>equal</w:t>
      </w:r>
      <w:r>
        <w:t xml:space="preserve"> </w:t>
      </w:r>
      <w:r w:rsidR="00FD1E86" w:rsidRPr="00785AC6">
        <w:t>amounts</w:t>
      </w:r>
      <w:r>
        <w:t xml:space="preserve"> </w:t>
      </w:r>
      <w:r w:rsidR="00FD1E86" w:rsidRPr="00785AC6">
        <w:t>to</w:t>
      </w:r>
      <w:r>
        <w:t xml:space="preserve"> </w:t>
      </w:r>
      <w:r w:rsidR="00FD1E86" w:rsidRPr="00785AC6">
        <w:t>create</w:t>
      </w:r>
    </w:p>
    <w:p w14:paraId="22DCD882" w14:textId="77777777" w:rsidR="00FD1E86" w:rsidRPr="00785AC6" w:rsidRDefault="00785AC6" w:rsidP="00785AC6">
      <w:pPr>
        <w:pStyle w:val="CodeB"/>
      </w:pPr>
      <w:r>
        <w:t xml:space="preserve">    </w:t>
      </w:r>
      <w:r w:rsidR="00FD1E86" w:rsidRPr="00785AC6">
        <w:t>///</w:t>
      </w:r>
      <w:r>
        <w:t xml:space="preserve"> </w:t>
      </w:r>
      <w:r w:rsidR="00FD1E86" w:rsidRPr="00785AC6">
        <w:t>a</w:t>
      </w:r>
      <w:r>
        <w:t xml:space="preserve"> </w:t>
      </w:r>
      <w:r w:rsidR="00FD1E86" w:rsidRPr="00785AC6">
        <w:t>secondary</w:t>
      </w:r>
      <w:r>
        <w:t xml:space="preserve"> </w:t>
      </w:r>
      <w:r w:rsidR="00FD1E86" w:rsidRPr="00785AC6">
        <w:t>color.</w:t>
      </w:r>
    </w:p>
    <w:p w14:paraId="0D6AC833" w14:textId="77777777" w:rsidR="00FD1E86" w:rsidRPr="00785AC6" w:rsidRDefault="00785AC6" w:rsidP="00785AC6">
      <w:pPr>
        <w:pStyle w:val="CodeB"/>
      </w:pPr>
      <w:r>
        <w:t xml:space="preserve">    </w:t>
      </w:r>
      <w:r w:rsidR="00FD1E86" w:rsidRPr="00785AC6">
        <w:t>pub</w:t>
      </w:r>
      <w:r>
        <w:t xml:space="preserve"> </w:t>
      </w:r>
      <w:r w:rsidR="00FD1E86" w:rsidRPr="00785AC6">
        <w:t>fn</w:t>
      </w:r>
      <w:r>
        <w:t xml:space="preserve"> </w:t>
      </w:r>
      <w:r w:rsidR="00FD1E86" w:rsidRPr="00785AC6">
        <w:t>mix(c1:</w:t>
      </w:r>
      <w:r>
        <w:t xml:space="preserve"> </w:t>
      </w:r>
      <w:r w:rsidR="00FD1E86" w:rsidRPr="00785AC6">
        <w:t>PrimaryColor,</w:t>
      </w:r>
      <w:r>
        <w:t xml:space="preserve"> </w:t>
      </w:r>
      <w:r w:rsidR="00FD1E86" w:rsidRPr="00785AC6">
        <w:t>c2:</w:t>
      </w:r>
      <w:r>
        <w:t xml:space="preserve"> </w:t>
      </w:r>
      <w:r w:rsidR="00FD1E86" w:rsidRPr="00785AC6">
        <w:t>PrimaryColor)</w:t>
      </w:r>
      <w:r>
        <w:t xml:space="preserve"> </w:t>
      </w:r>
      <w:r w:rsidR="00FD1E86" w:rsidRPr="00785AC6">
        <w:t>-&gt;</w:t>
      </w:r>
      <w:r>
        <w:t xml:space="preserve"> </w:t>
      </w:r>
      <w:r w:rsidR="00FD1E86" w:rsidRPr="00785AC6">
        <w:t>SecondaryColor</w:t>
      </w:r>
      <w:r>
        <w:t xml:space="preserve"> </w:t>
      </w:r>
      <w:r w:rsidR="00FD1E86" w:rsidRPr="00785AC6">
        <w:t>{</w:t>
      </w:r>
    </w:p>
    <w:p w14:paraId="548EFF41" w14:textId="77777777" w:rsidR="00FD1E86" w:rsidRPr="00785AC6" w:rsidRDefault="00785AC6" w:rsidP="00785AC6">
      <w:pPr>
        <w:pStyle w:val="CodeB"/>
      </w:pPr>
      <w:r>
        <w:t xml:space="preserve">        </w:t>
      </w:r>
      <w:r w:rsidR="00FD1E86" w:rsidRPr="00785AC6">
        <w:t>//</w:t>
      </w:r>
      <w:r>
        <w:t xml:space="preserve"> </w:t>
      </w:r>
      <w:ins w:id="365" w:author="janelle" w:date="2018-01-09T16:15:00Z">
        <w:r w:rsidR="00581D2E" w:rsidRPr="00581D2E">
          <w:rPr>
            <w:rStyle w:val="LiteralItal"/>
            <w:rPrChange w:id="366" w:author="janelle" w:date="2018-01-09T16:15:00Z">
              <w:rPr>
                <w:color w:val="0000FF"/>
              </w:rPr>
            </w:rPrChange>
          </w:rPr>
          <w:t>--snip--</w:t>
        </w:r>
      </w:ins>
      <w:del w:id="367" w:author="janelle" w:date="2018-01-09T16:15:00Z">
        <w:r w:rsidR="00FD1E86" w:rsidRPr="00785AC6" w:rsidDel="002C5E38">
          <w:delText>...snip...</w:delText>
        </w:r>
      </w:del>
    </w:p>
    <w:p w14:paraId="0CE33955" w14:textId="77777777" w:rsidR="00FD1E86" w:rsidRPr="00785AC6" w:rsidRDefault="00785AC6" w:rsidP="00785AC6">
      <w:pPr>
        <w:pStyle w:val="CodeB"/>
      </w:pPr>
      <w:r>
        <w:t xml:space="preserve">    </w:t>
      </w:r>
      <w:r w:rsidR="00FD1E86" w:rsidRPr="00785AC6">
        <w:t>}</w:t>
      </w:r>
    </w:p>
    <w:p w14:paraId="041B27C2" w14:textId="77777777" w:rsidR="00FD1E86" w:rsidRPr="00785AC6" w:rsidRDefault="00FD1E86" w:rsidP="00844398">
      <w:pPr>
        <w:pStyle w:val="CodeC"/>
      </w:pPr>
      <w:r w:rsidRPr="00785AC6">
        <w:t>}</w:t>
      </w:r>
    </w:p>
    <w:p w14:paraId="20D0E198" w14:textId="77777777" w:rsidR="00FD1E86" w:rsidRDefault="00FD1E86" w:rsidP="00844398">
      <w:pPr>
        <w:pStyle w:val="Listing"/>
      </w:pPr>
      <w:r>
        <w:t>Listing</w:t>
      </w:r>
      <w:r w:rsidR="00785AC6">
        <w:t xml:space="preserve"> </w:t>
      </w:r>
      <w:r>
        <w:t>14-</w:t>
      </w:r>
      <w:ins w:id="368" w:author="AnneMarieW" w:date="2017-11-28T13:45:00Z">
        <w:r w:rsidR="001D1F1F">
          <w:t>3</w:t>
        </w:r>
      </w:ins>
      <w:del w:id="369" w:author="AnneMarieW" w:date="2017-11-28T13:45:00Z">
        <w:r w:rsidR="009E38C0" w:rsidDel="001D1F1F">
          <w:delText>5</w:delText>
        </w:r>
      </w:del>
      <w:r>
        <w:t>:</w:t>
      </w:r>
      <w:r w:rsidR="00785AC6">
        <w:t xml:space="preserve"> </w:t>
      </w:r>
      <w:r>
        <w:t>An</w:t>
      </w:r>
      <w:r w:rsidR="00785AC6">
        <w:t xml:space="preserve"> </w:t>
      </w:r>
      <w:r w:rsidR="00581D2E" w:rsidRPr="00581D2E">
        <w:rPr>
          <w:rStyle w:val="LiteralCaption"/>
          <w:rPrChange w:id="370" w:author="janelle" w:date="2017-11-21T10:11:00Z">
            <w:rPr>
              <w:rStyle w:val="Literal"/>
            </w:rPr>
          </w:rPrChange>
        </w:rPr>
        <w:t>art</w:t>
      </w:r>
      <w:r w:rsidR="00785AC6">
        <w:t xml:space="preserve"> </w:t>
      </w:r>
      <w:r>
        <w:t>library</w:t>
      </w:r>
      <w:r w:rsidR="00785AC6">
        <w:t xml:space="preserve"> </w:t>
      </w:r>
      <w:r>
        <w:t>with</w:t>
      </w:r>
      <w:r w:rsidR="00785AC6">
        <w:t xml:space="preserve"> </w:t>
      </w:r>
      <w:r>
        <w:t>items</w:t>
      </w:r>
      <w:r w:rsidR="00785AC6">
        <w:t xml:space="preserve"> </w:t>
      </w:r>
      <w:r>
        <w:t>organized</w:t>
      </w:r>
      <w:r w:rsidR="00785AC6">
        <w:t xml:space="preserve"> </w:t>
      </w:r>
      <w:r>
        <w:t>into</w:t>
      </w:r>
      <w:r w:rsidR="00785AC6">
        <w:t xml:space="preserve"> </w:t>
      </w:r>
      <w:r w:rsidR="00581D2E" w:rsidRPr="00581D2E">
        <w:rPr>
          <w:rStyle w:val="LiteralCaption"/>
          <w:rPrChange w:id="371" w:author="janelle" w:date="2017-11-21T10:11:00Z">
            <w:rPr>
              <w:rStyle w:val="Literal"/>
            </w:rPr>
          </w:rPrChange>
        </w:rPr>
        <w:t>kinds</w:t>
      </w:r>
      <w:r w:rsidR="00785AC6">
        <w:t xml:space="preserve"> </w:t>
      </w:r>
      <w:r>
        <w:t>and</w:t>
      </w:r>
      <w:r w:rsidR="00785AC6">
        <w:t xml:space="preserve"> </w:t>
      </w:r>
      <w:r w:rsidR="00581D2E" w:rsidRPr="00581D2E">
        <w:rPr>
          <w:rStyle w:val="LiteralCaption"/>
          <w:rPrChange w:id="372" w:author="janelle" w:date="2017-11-21T10:11:00Z">
            <w:rPr>
              <w:rStyle w:val="Literal"/>
            </w:rPr>
          </w:rPrChange>
        </w:rPr>
        <w:t>utils</w:t>
      </w:r>
      <w:r w:rsidR="00785AC6">
        <w:t xml:space="preserve"> </w:t>
      </w:r>
      <w:r>
        <w:t>modules</w:t>
      </w:r>
    </w:p>
    <w:p w14:paraId="086B4CD4" w14:textId="0F2A9E60" w:rsidR="00FD1E86" w:rsidRDefault="00293FA5" w:rsidP="00FD1E86">
      <w:pPr>
        <w:pStyle w:val="Body"/>
      </w:pPr>
      <w:ins w:id="373" w:author="AnneMarieW" w:date="2017-11-28T09:29:00Z">
        <w:r>
          <w:t>Figure 14-</w:t>
        </w:r>
      </w:ins>
      <w:ins w:id="374" w:author="janelle" w:date="2018-01-09T16:13:00Z">
        <w:r w:rsidR="00695A16">
          <w:t>3</w:t>
        </w:r>
      </w:ins>
      <w:ins w:id="375" w:author="AnneMarieW" w:date="2017-11-28T09:29:00Z">
        <w:del w:id="376" w:author="janelle" w:date="2018-01-09T16:13:00Z">
          <w:r w:rsidDel="00695A16">
            <w:delText>6</w:delText>
          </w:r>
        </w:del>
        <w:r>
          <w:t xml:space="preserve"> shows what </w:t>
        </w:r>
      </w:ins>
      <w:del w:id="377" w:author="AnneMarieW" w:date="2017-11-28T09:29:00Z">
        <w:r w:rsidR="00FD1E86" w:rsidDel="00293FA5">
          <w:delText>T</w:delText>
        </w:r>
      </w:del>
      <w:ins w:id="378" w:author="AnneMarieW" w:date="2017-11-28T09:29:00Z">
        <w:r>
          <w:t>t</w:t>
        </w:r>
      </w:ins>
      <w:r w:rsidR="00FD1E86">
        <w:t>he</w:t>
      </w:r>
      <w:r w:rsidR="00785AC6">
        <w:t xml:space="preserve"> </w:t>
      </w:r>
      <w:r w:rsidR="00FD1E86">
        <w:t>front</w:t>
      </w:r>
      <w:r w:rsidR="00785AC6">
        <w:t xml:space="preserve"> </w:t>
      </w:r>
      <w:r w:rsidR="00FD1E86">
        <w:t>page</w:t>
      </w:r>
      <w:r w:rsidR="00785AC6">
        <w:t xml:space="preserve"> </w:t>
      </w:r>
      <w:r w:rsidR="00FD1E86">
        <w:t>of</w:t>
      </w:r>
      <w:r w:rsidR="00785AC6">
        <w:t xml:space="preserve"> </w:t>
      </w:r>
      <w:r w:rsidR="00FD1E86">
        <w:t>the</w:t>
      </w:r>
      <w:r w:rsidR="00785AC6">
        <w:t xml:space="preserve"> </w:t>
      </w:r>
      <w:r w:rsidR="00FD1E86">
        <w:t>documentation</w:t>
      </w:r>
      <w:r w:rsidR="00785AC6">
        <w:t xml:space="preserve"> </w:t>
      </w:r>
      <w:r w:rsidR="00FD1E86">
        <w:t>for</w:t>
      </w:r>
      <w:r w:rsidR="00785AC6">
        <w:t xml:space="preserve"> </w:t>
      </w:r>
      <w:r w:rsidR="00FD1E86">
        <w:t>this</w:t>
      </w:r>
      <w:r w:rsidR="00785AC6">
        <w:t xml:space="preserve"> </w:t>
      </w:r>
      <w:r w:rsidR="00FD1E86">
        <w:t>crate</w:t>
      </w:r>
      <w:r w:rsidR="00785AC6">
        <w:t xml:space="preserve"> </w:t>
      </w:r>
      <w:r w:rsidR="00FD1E86">
        <w:t>generated</w:t>
      </w:r>
      <w:r w:rsidR="00785AC6">
        <w:t xml:space="preserve"> </w:t>
      </w:r>
      <w:r w:rsidR="00FD1E86">
        <w:t>by</w:t>
      </w:r>
      <w:r w:rsidR="00785AC6">
        <w:t xml:space="preserve"> </w:t>
      </w:r>
      <w:r w:rsidR="00FD1E86" w:rsidRPr="00785AC6">
        <w:rPr>
          <w:rStyle w:val="Literal"/>
        </w:rPr>
        <w:t>cargo</w:t>
      </w:r>
      <w:r w:rsidR="00785AC6">
        <w:rPr>
          <w:rStyle w:val="Literal"/>
        </w:rPr>
        <w:t xml:space="preserve"> </w:t>
      </w:r>
      <w:r w:rsidR="00FD1E86" w:rsidRPr="00785AC6">
        <w:rPr>
          <w:rStyle w:val="Literal"/>
        </w:rPr>
        <w:t>doc</w:t>
      </w:r>
      <w:r w:rsidR="00785AC6">
        <w:t xml:space="preserve"> </w:t>
      </w:r>
      <w:r w:rsidR="00FD1E86">
        <w:t>would</w:t>
      </w:r>
      <w:r w:rsidR="00785AC6">
        <w:t xml:space="preserve"> </w:t>
      </w:r>
      <w:r w:rsidR="00FD1E86">
        <w:t>look</w:t>
      </w:r>
      <w:r w:rsidR="00785AC6">
        <w:t xml:space="preserve"> </w:t>
      </w:r>
      <w:r w:rsidR="00FD1E86">
        <w:t>like</w:t>
      </w:r>
      <w:del w:id="379" w:author="AnneMarieW" w:date="2017-11-28T09:29:00Z">
        <w:r w:rsidR="00785AC6" w:rsidDel="00293FA5">
          <w:delText xml:space="preserve"> </w:delText>
        </w:r>
        <w:r w:rsidR="00FD1E86" w:rsidDel="00293FA5">
          <w:delText>Figure</w:delText>
        </w:r>
        <w:r w:rsidR="00785AC6" w:rsidDel="00293FA5">
          <w:delText xml:space="preserve"> </w:delText>
        </w:r>
        <w:r w:rsidR="009E38C0" w:rsidDel="00293FA5">
          <w:delText>14-6</w:delText>
        </w:r>
      </w:del>
      <w:ins w:id="380" w:author="Carol Nichols" w:date="2018-01-10T15:42:00Z">
        <w:r w:rsidR="00D16E73">
          <w:t>:</w:t>
        </w:r>
      </w:ins>
      <w:ins w:id="381" w:author="AnneMarieW" w:date="2017-11-28T09:29:00Z">
        <w:del w:id="382" w:author="Carol Nichols" w:date="2018-01-10T15:42:00Z">
          <w:r w:rsidDel="00D16E73">
            <w:delText>.</w:delText>
          </w:r>
        </w:del>
      </w:ins>
      <w:del w:id="383" w:author="AnneMarieW" w:date="2017-11-28T09:29:00Z">
        <w:r w:rsidR="00FD1E86" w:rsidDel="00293FA5">
          <w:delText>:</w:delText>
        </w:r>
      </w:del>
    </w:p>
    <w:p w14:paraId="176F14DE" w14:textId="77777777" w:rsidR="00532698" w:rsidRDefault="00532698" w:rsidP="00844398">
      <w:pPr>
        <w:pStyle w:val="ProductionDirective"/>
      </w:pPr>
      <w:r w:rsidRPr="00532698">
        <w:rPr>
          <w:noProof/>
        </w:rPr>
        <w:drawing>
          <wp:inline distT="0" distB="0" distL="0" distR="0" wp14:anchorId="7C6868D0" wp14:editId="4C89E095">
            <wp:extent cx="5943600" cy="2905597"/>
            <wp:effectExtent l="0" t="0" r="0" b="9525"/>
            <wp:docPr id="1" name="Picture 1" descr="C:\Users\egcha\Google Drive\Liz NSP\Rust\Images\trpl1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cha\Google Drive\Liz NSP\Rust\Images\trpl14-0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05597"/>
                    </a:xfrm>
                    <a:prstGeom prst="rect">
                      <a:avLst/>
                    </a:prstGeom>
                    <a:noFill/>
                    <a:ln>
                      <a:noFill/>
                    </a:ln>
                  </pic:spPr>
                </pic:pic>
              </a:graphicData>
            </a:graphic>
          </wp:inline>
        </w:drawing>
      </w:r>
    </w:p>
    <w:p w14:paraId="1B8056CD" w14:textId="77777777" w:rsidR="00FD1E86" w:rsidRDefault="00844398" w:rsidP="00844398">
      <w:pPr>
        <w:pStyle w:val="ProductionDirective"/>
      </w:pPr>
      <w:r>
        <w:t>au to add picture</w:t>
      </w:r>
    </w:p>
    <w:p w14:paraId="258EBB42" w14:textId="77777777" w:rsidR="00F45E4D" w:rsidRDefault="00FD1E86">
      <w:pPr>
        <w:pStyle w:val="Caption"/>
        <w:pPrChange w:id="384" w:author="janelle" w:date="2017-11-21T10:43:00Z">
          <w:pPr>
            <w:pStyle w:val="Listing"/>
          </w:pPr>
        </w:pPrChange>
      </w:pPr>
      <w:r>
        <w:lastRenderedPageBreak/>
        <w:t>Figure</w:t>
      </w:r>
      <w:r w:rsidR="00785AC6">
        <w:t xml:space="preserve"> </w:t>
      </w:r>
      <w:r>
        <w:t>14-</w:t>
      </w:r>
      <w:del w:id="385" w:author="janelle" w:date="2018-01-09T16:13:00Z">
        <w:r w:rsidR="009E38C0" w:rsidDel="00695A16">
          <w:delText>6</w:delText>
        </w:r>
      </w:del>
      <w:ins w:id="386" w:author="janelle" w:date="2018-01-09T16:13:00Z">
        <w:r w:rsidR="00695A16">
          <w:t>3</w:t>
        </w:r>
      </w:ins>
      <w:r>
        <w:t>:</w:t>
      </w:r>
      <w:r w:rsidR="00785AC6">
        <w:t xml:space="preserve"> </w:t>
      </w:r>
      <w:r>
        <w:t>Front</w:t>
      </w:r>
      <w:r w:rsidR="00785AC6">
        <w:t xml:space="preserve"> </w:t>
      </w:r>
      <w:r>
        <w:t>page</w:t>
      </w:r>
      <w:r w:rsidR="00785AC6">
        <w:t xml:space="preserve"> </w:t>
      </w:r>
      <w:r>
        <w:t>of</w:t>
      </w:r>
      <w:r w:rsidR="00785AC6">
        <w:t xml:space="preserve"> </w:t>
      </w:r>
      <w:r>
        <w:t>the</w:t>
      </w:r>
      <w:r w:rsidR="00785AC6">
        <w:t xml:space="preserve"> </w:t>
      </w:r>
      <w:r>
        <w:t>documentation</w:t>
      </w:r>
      <w:r w:rsidR="00785AC6">
        <w:t xml:space="preserve"> </w:t>
      </w:r>
      <w:r>
        <w:t>for</w:t>
      </w:r>
      <w:r w:rsidR="00785AC6">
        <w:t xml:space="preserve"> </w:t>
      </w:r>
      <w:r w:rsidR="00581D2E" w:rsidRPr="00581D2E">
        <w:rPr>
          <w:rStyle w:val="LiteralCaption"/>
          <w:rPrChange w:id="387" w:author="janelle" w:date="2017-11-21T10:11:00Z">
            <w:rPr>
              <w:rStyle w:val="Literal"/>
            </w:rPr>
          </w:rPrChange>
        </w:rPr>
        <w:t>art</w:t>
      </w:r>
      <w:r w:rsidR="00785AC6">
        <w:t xml:space="preserve"> </w:t>
      </w:r>
      <w:r>
        <w:t>that</w:t>
      </w:r>
      <w:r w:rsidR="00785AC6">
        <w:t xml:space="preserve"> </w:t>
      </w:r>
      <w:r>
        <w:t>lists</w:t>
      </w:r>
      <w:r w:rsidR="00785AC6">
        <w:t xml:space="preserve"> </w:t>
      </w:r>
      <w:r>
        <w:t>the</w:t>
      </w:r>
      <w:r w:rsidR="00785AC6">
        <w:t xml:space="preserve"> </w:t>
      </w:r>
      <w:r w:rsidR="00581D2E" w:rsidRPr="00581D2E">
        <w:rPr>
          <w:rStyle w:val="LiteralCaption"/>
          <w:rPrChange w:id="388" w:author="janelle" w:date="2017-11-21T10:11:00Z">
            <w:rPr>
              <w:rStyle w:val="Literal"/>
            </w:rPr>
          </w:rPrChange>
        </w:rPr>
        <w:t>kinds</w:t>
      </w:r>
      <w:r w:rsidR="00785AC6">
        <w:t xml:space="preserve"> </w:t>
      </w:r>
      <w:r>
        <w:t>and</w:t>
      </w:r>
      <w:r w:rsidR="00785AC6">
        <w:t xml:space="preserve"> </w:t>
      </w:r>
      <w:r w:rsidR="00581D2E" w:rsidRPr="00581D2E">
        <w:rPr>
          <w:rStyle w:val="LiteralCaption"/>
          <w:rPrChange w:id="389" w:author="janelle" w:date="2017-11-21T10:11:00Z">
            <w:rPr>
              <w:rStyle w:val="Literal"/>
            </w:rPr>
          </w:rPrChange>
        </w:rPr>
        <w:t>utils</w:t>
      </w:r>
      <w:r w:rsidR="00785AC6">
        <w:t xml:space="preserve"> </w:t>
      </w:r>
      <w:r>
        <w:t>modules</w:t>
      </w:r>
    </w:p>
    <w:p w14:paraId="6FB2A313" w14:textId="77777777" w:rsidR="00FD1E86" w:rsidRDefault="00FD1E86" w:rsidP="00FD1E86">
      <w:pPr>
        <w:pStyle w:val="Body"/>
      </w:pPr>
      <w:r>
        <w:t>Note</w:t>
      </w:r>
      <w:r w:rsidR="00785AC6">
        <w:t xml:space="preserve"> </w:t>
      </w:r>
      <w:r>
        <w:t>that</w:t>
      </w:r>
      <w:r w:rsidR="00785AC6">
        <w:t xml:space="preserve"> </w:t>
      </w:r>
      <w:r>
        <w:t>the</w:t>
      </w:r>
      <w:r w:rsidR="00785AC6">
        <w:t xml:space="preserve"> </w:t>
      </w:r>
      <w:r w:rsidRPr="00785AC6">
        <w:rPr>
          <w:rStyle w:val="Literal"/>
        </w:rPr>
        <w:t>PrimaryColor</w:t>
      </w:r>
      <w:r w:rsidR="00785AC6">
        <w:t xml:space="preserve"> </w:t>
      </w:r>
      <w:r>
        <w:t>and</w:t>
      </w:r>
      <w:r w:rsidR="00785AC6">
        <w:t xml:space="preserve"> </w:t>
      </w:r>
      <w:r w:rsidRPr="00785AC6">
        <w:rPr>
          <w:rStyle w:val="Literal"/>
        </w:rPr>
        <w:t>SecondaryColor</w:t>
      </w:r>
      <w:r w:rsidR="00785AC6">
        <w:t xml:space="preserve"> </w:t>
      </w:r>
      <w:r>
        <w:t>types</w:t>
      </w:r>
      <w:r w:rsidR="00785AC6">
        <w:t xml:space="preserve"> </w:t>
      </w:r>
      <w:r>
        <w:t>aren’t</w:t>
      </w:r>
      <w:r w:rsidR="00785AC6">
        <w:t xml:space="preserve"> </w:t>
      </w:r>
      <w:r>
        <w:t>listed</w:t>
      </w:r>
      <w:r w:rsidR="00785AC6">
        <w:t xml:space="preserve"> </w:t>
      </w:r>
      <w:r>
        <w:t>on</w:t>
      </w:r>
      <w:r w:rsidR="00785AC6">
        <w:t xml:space="preserve"> </w:t>
      </w:r>
      <w:r>
        <w:t>the</w:t>
      </w:r>
      <w:r w:rsidR="00785AC6">
        <w:t xml:space="preserve"> </w:t>
      </w:r>
      <w:r>
        <w:t>front</w:t>
      </w:r>
      <w:r w:rsidR="00785AC6">
        <w:t xml:space="preserve"> </w:t>
      </w:r>
      <w:r>
        <w:t>page,</w:t>
      </w:r>
      <w:r w:rsidR="00785AC6">
        <w:t xml:space="preserve"> </w:t>
      </w:r>
      <w:r>
        <w:t>nor</w:t>
      </w:r>
      <w:r w:rsidR="00785AC6">
        <w:t xml:space="preserve"> </w:t>
      </w:r>
      <w:r>
        <w:t>is</w:t>
      </w:r>
      <w:r w:rsidR="00785AC6">
        <w:t xml:space="preserve"> </w:t>
      </w:r>
      <w:r>
        <w:t>the</w:t>
      </w:r>
      <w:r w:rsidR="00785AC6">
        <w:t xml:space="preserve"> </w:t>
      </w:r>
      <w:r w:rsidRPr="00785AC6">
        <w:rPr>
          <w:rStyle w:val="Literal"/>
        </w:rPr>
        <w:t>mix</w:t>
      </w:r>
      <w:r w:rsidR="00785AC6">
        <w:t xml:space="preserve"> </w:t>
      </w:r>
      <w:r>
        <w:t>function.</w:t>
      </w:r>
      <w:r w:rsidR="00785AC6">
        <w:t xml:space="preserve"> </w:t>
      </w:r>
      <w:r>
        <w:t>We</w:t>
      </w:r>
      <w:r w:rsidR="00785AC6">
        <w:t xml:space="preserve"> </w:t>
      </w:r>
      <w:r>
        <w:t>have</w:t>
      </w:r>
      <w:r w:rsidR="00785AC6">
        <w:t xml:space="preserve"> </w:t>
      </w:r>
      <w:r>
        <w:t>to</w:t>
      </w:r>
      <w:r w:rsidR="00785AC6">
        <w:t xml:space="preserve"> </w:t>
      </w:r>
      <w:r>
        <w:t>click</w:t>
      </w:r>
      <w:r w:rsidR="00785AC6">
        <w:t xml:space="preserve"> </w:t>
      </w:r>
      <w:del w:id="390" w:author="AnneMarieW" w:date="2017-11-28T09:30:00Z">
        <w:r w:rsidDel="00293FA5">
          <w:delText>on</w:delText>
        </w:r>
        <w:r w:rsidR="00785AC6" w:rsidDel="00293FA5">
          <w:delText xml:space="preserve"> </w:delText>
        </w:r>
      </w:del>
      <w:r w:rsidRPr="00785AC6">
        <w:rPr>
          <w:rStyle w:val="Literal"/>
        </w:rPr>
        <w:t>kinds</w:t>
      </w:r>
      <w:r w:rsidR="00785AC6">
        <w:t xml:space="preserve"> </w:t>
      </w:r>
      <w:r>
        <w:t>and</w:t>
      </w:r>
      <w:r w:rsidR="00785AC6">
        <w:t xml:space="preserve"> </w:t>
      </w:r>
      <w:r w:rsidRPr="00785AC6">
        <w:rPr>
          <w:rStyle w:val="Literal"/>
        </w:rPr>
        <w:t>utils</w:t>
      </w:r>
      <w:r w:rsidR="00785AC6">
        <w:t xml:space="preserve"> </w:t>
      </w:r>
      <w:del w:id="391" w:author="AnneMarieW" w:date="2017-11-28T09:30:00Z">
        <w:r w:rsidDel="00293FA5">
          <w:delText>in</w:delText>
        </w:r>
        <w:r w:rsidR="00785AC6" w:rsidDel="00293FA5">
          <w:delText xml:space="preserve"> </w:delText>
        </w:r>
        <w:r w:rsidDel="00293FA5">
          <w:delText>order</w:delText>
        </w:r>
        <w:r w:rsidR="00785AC6" w:rsidDel="00293FA5">
          <w:delText xml:space="preserve"> </w:delText>
        </w:r>
      </w:del>
      <w:r>
        <w:t>to</w:t>
      </w:r>
      <w:r w:rsidR="00785AC6">
        <w:t xml:space="preserve"> </w:t>
      </w:r>
      <w:r>
        <w:t>see</w:t>
      </w:r>
      <w:r w:rsidR="00785AC6">
        <w:t xml:space="preserve"> </w:t>
      </w:r>
      <w:r>
        <w:t>them.</w:t>
      </w:r>
    </w:p>
    <w:p w14:paraId="3326F069" w14:textId="77777777" w:rsidR="00FD1E86" w:rsidRDefault="00FD1E86" w:rsidP="00FD1E86">
      <w:pPr>
        <w:pStyle w:val="Body"/>
      </w:pPr>
      <w:r>
        <w:t>Another</w:t>
      </w:r>
      <w:r w:rsidR="00785AC6">
        <w:t xml:space="preserve"> </w:t>
      </w:r>
      <w:r>
        <w:t>crate</w:t>
      </w:r>
      <w:r w:rsidR="00785AC6">
        <w:t xml:space="preserve"> </w:t>
      </w:r>
      <w:ins w:id="392" w:author="janelle" w:date="2018-01-09T11:54:00Z">
        <w:r w:rsidR="00F33016">
          <w:t>that depends</w:t>
        </w:r>
      </w:ins>
      <w:del w:id="393" w:author="janelle" w:date="2018-01-09T11:54:00Z">
        <w:r w:rsidDel="00F33016">
          <w:delText>depending</w:delText>
        </w:r>
      </w:del>
      <w:r w:rsidR="00785AC6">
        <w:t xml:space="preserve"> </w:t>
      </w:r>
      <w:r>
        <w:t>on</w:t>
      </w:r>
      <w:r w:rsidR="00785AC6">
        <w:t xml:space="preserve"> </w:t>
      </w:r>
      <w:r>
        <w:t>this</w:t>
      </w:r>
      <w:r w:rsidR="00785AC6">
        <w:t xml:space="preserve"> </w:t>
      </w:r>
      <w:r>
        <w:t>library</w:t>
      </w:r>
      <w:r w:rsidR="00785AC6">
        <w:t xml:space="preserve"> </w:t>
      </w:r>
      <w:r>
        <w:t>would</w:t>
      </w:r>
      <w:r w:rsidR="00785AC6">
        <w:t xml:space="preserve"> </w:t>
      </w:r>
      <w:r>
        <w:t>need</w:t>
      </w:r>
      <w:r w:rsidR="00785AC6">
        <w:t xml:space="preserve"> </w:t>
      </w:r>
      <w:r w:rsidRPr="00785AC6">
        <w:rPr>
          <w:rStyle w:val="Literal"/>
        </w:rPr>
        <w:t>use</w:t>
      </w:r>
      <w:r w:rsidR="00785AC6">
        <w:t xml:space="preserve"> </w:t>
      </w:r>
      <w:r>
        <w:t>statements</w:t>
      </w:r>
      <w:r w:rsidR="00785AC6">
        <w:t xml:space="preserve"> </w:t>
      </w:r>
      <w:r>
        <w:t>that</w:t>
      </w:r>
      <w:r w:rsidR="00785AC6">
        <w:t xml:space="preserve"> </w:t>
      </w:r>
      <w:r>
        <w:t>import</w:t>
      </w:r>
      <w:r w:rsidR="00785AC6">
        <w:t xml:space="preserve"> </w:t>
      </w:r>
      <w:r>
        <w:t>the</w:t>
      </w:r>
      <w:r w:rsidR="00785AC6">
        <w:t xml:space="preserve"> </w:t>
      </w:r>
      <w:r>
        <w:t>items</w:t>
      </w:r>
      <w:r w:rsidR="00785AC6">
        <w:t xml:space="preserve"> </w:t>
      </w:r>
      <w:r>
        <w:t>from</w:t>
      </w:r>
      <w:r w:rsidR="00785AC6">
        <w:t xml:space="preserve"> </w:t>
      </w:r>
      <w:r w:rsidRPr="00785AC6">
        <w:rPr>
          <w:rStyle w:val="Literal"/>
        </w:rPr>
        <w:t>art</w:t>
      </w:r>
      <w:del w:id="394" w:author="AnneMarieW" w:date="2017-11-28T09:30:00Z">
        <w:r w:rsidR="00785AC6" w:rsidDel="00293FA5">
          <w:delText xml:space="preserve"> </w:delText>
        </w:r>
      </w:del>
      <w:ins w:id="395" w:author="AnneMarieW" w:date="2017-11-28T09:30:00Z">
        <w:r w:rsidR="00293FA5">
          <w:t xml:space="preserve">, </w:t>
        </w:r>
      </w:ins>
      <w:r>
        <w:t>including</w:t>
      </w:r>
      <w:r w:rsidR="00785AC6">
        <w:t xml:space="preserve"> </w:t>
      </w:r>
      <w:r>
        <w:t>specifying</w:t>
      </w:r>
      <w:r w:rsidR="00785AC6">
        <w:t xml:space="preserve"> </w:t>
      </w:r>
      <w:r>
        <w:t>the</w:t>
      </w:r>
      <w:r w:rsidR="00785AC6">
        <w:t xml:space="preserve"> </w:t>
      </w:r>
      <w:r>
        <w:t>module</w:t>
      </w:r>
      <w:r w:rsidR="00785AC6">
        <w:t xml:space="preserve"> </w:t>
      </w:r>
      <w:r>
        <w:t>structure</w:t>
      </w:r>
      <w:r w:rsidR="00785AC6">
        <w:t xml:space="preserve"> </w:t>
      </w:r>
      <w:r>
        <w:t>that’s</w:t>
      </w:r>
      <w:r w:rsidR="00785AC6">
        <w:t xml:space="preserve"> </w:t>
      </w:r>
      <w:r>
        <w:t>currently</w:t>
      </w:r>
      <w:r w:rsidR="00785AC6">
        <w:t xml:space="preserve"> </w:t>
      </w:r>
      <w:r>
        <w:t>defined.</w:t>
      </w:r>
      <w:r w:rsidR="00785AC6">
        <w:t xml:space="preserve"> </w:t>
      </w:r>
      <w:r>
        <w:t>Listing</w:t>
      </w:r>
      <w:r w:rsidR="00785AC6">
        <w:t xml:space="preserve"> </w:t>
      </w:r>
      <w:r>
        <w:t>14-</w:t>
      </w:r>
      <w:ins w:id="396" w:author="AnneMarieW" w:date="2017-11-28T13:45:00Z">
        <w:r w:rsidR="001D1F1F">
          <w:t>4</w:t>
        </w:r>
      </w:ins>
      <w:del w:id="397" w:author="AnneMarieW" w:date="2017-11-28T13:45:00Z">
        <w:r w:rsidR="00033CF7" w:rsidDel="001D1F1F">
          <w:delText>7</w:delText>
        </w:r>
      </w:del>
      <w:r w:rsidR="00785AC6">
        <w:t xml:space="preserve"> </w:t>
      </w:r>
      <w:r>
        <w:t>shows</w:t>
      </w:r>
      <w:r w:rsidR="00785AC6">
        <w:t xml:space="preserve"> </w:t>
      </w:r>
      <w:r>
        <w:t>an</w:t>
      </w:r>
      <w:r w:rsidR="00785AC6">
        <w:t xml:space="preserve"> </w:t>
      </w:r>
      <w:r>
        <w:t>example</w:t>
      </w:r>
      <w:r w:rsidR="00785AC6">
        <w:t xml:space="preserve"> </w:t>
      </w:r>
      <w:r>
        <w:t>of</w:t>
      </w:r>
      <w:r w:rsidR="00785AC6">
        <w:t xml:space="preserve"> </w:t>
      </w:r>
      <w:r>
        <w:t>a</w:t>
      </w:r>
      <w:r w:rsidR="00785AC6">
        <w:t xml:space="preserve"> </w:t>
      </w:r>
      <w:r>
        <w:t>crate</w:t>
      </w:r>
      <w:r w:rsidR="00785AC6">
        <w:t xml:space="preserve"> </w:t>
      </w:r>
      <w:r>
        <w:t>that</w:t>
      </w:r>
      <w:r w:rsidR="00785AC6">
        <w:t xml:space="preserve"> </w:t>
      </w:r>
      <w:r>
        <w:t>uses</w:t>
      </w:r>
      <w:r w:rsidR="00785AC6">
        <w:t xml:space="preserve"> </w:t>
      </w:r>
      <w:r>
        <w:t>the</w:t>
      </w:r>
      <w:r w:rsidR="00785AC6">
        <w:t xml:space="preserve"> </w:t>
      </w:r>
      <w:r w:rsidRPr="00785AC6">
        <w:rPr>
          <w:rStyle w:val="Literal"/>
        </w:rPr>
        <w:t>PrimaryColor</w:t>
      </w:r>
      <w:r w:rsidR="00785AC6">
        <w:t xml:space="preserve"> </w:t>
      </w:r>
      <w:r>
        <w:t>and</w:t>
      </w:r>
      <w:r w:rsidR="00785AC6">
        <w:t xml:space="preserve"> </w:t>
      </w:r>
      <w:r w:rsidRPr="00785AC6">
        <w:rPr>
          <w:rStyle w:val="Literal"/>
        </w:rPr>
        <w:t>mix</w:t>
      </w:r>
      <w:r w:rsidR="00785AC6">
        <w:t xml:space="preserve"> </w:t>
      </w:r>
      <w:r>
        <w:t>items</w:t>
      </w:r>
      <w:r w:rsidR="00785AC6">
        <w:t xml:space="preserve"> </w:t>
      </w:r>
      <w:r>
        <w:t>from</w:t>
      </w:r>
      <w:r w:rsidR="00785AC6">
        <w:t xml:space="preserve"> </w:t>
      </w:r>
      <w:r>
        <w:t>the</w:t>
      </w:r>
      <w:r w:rsidR="00785AC6">
        <w:t xml:space="preserve"> </w:t>
      </w:r>
      <w:r w:rsidRPr="00785AC6">
        <w:rPr>
          <w:rStyle w:val="Literal"/>
        </w:rPr>
        <w:t>art</w:t>
      </w:r>
      <w:r w:rsidR="00785AC6">
        <w:t xml:space="preserve"> </w:t>
      </w:r>
      <w:r>
        <w:t>crate:</w:t>
      </w:r>
    </w:p>
    <w:p w14:paraId="77E1C42F" w14:textId="77777777" w:rsidR="00FD1E86" w:rsidRDefault="00FD1E86" w:rsidP="007D6152">
      <w:pPr>
        <w:pStyle w:val="ProductionDirective"/>
      </w:pPr>
      <w:del w:id="398" w:author="janelle" w:date="2017-11-21T10:11:00Z">
        <w:r w:rsidDel="006938B0">
          <w:delText>Filename:</w:delText>
        </w:r>
        <w:r w:rsidR="00785AC6" w:rsidDel="006938B0">
          <w:delText xml:space="preserve"> </w:delText>
        </w:r>
      </w:del>
      <w:r>
        <w:t>src/main.rs</w:t>
      </w:r>
    </w:p>
    <w:p w14:paraId="2B302953" w14:textId="77777777" w:rsidR="00FD1E86" w:rsidRPr="00785AC6" w:rsidRDefault="00FD1E86" w:rsidP="007D6152">
      <w:pPr>
        <w:pStyle w:val="CodeA"/>
      </w:pPr>
      <w:r w:rsidRPr="00785AC6">
        <w:t>extern</w:t>
      </w:r>
      <w:r w:rsidR="00785AC6">
        <w:t xml:space="preserve"> </w:t>
      </w:r>
      <w:r w:rsidRPr="00785AC6">
        <w:t>crate</w:t>
      </w:r>
      <w:r w:rsidR="00785AC6">
        <w:t xml:space="preserve"> </w:t>
      </w:r>
      <w:r w:rsidRPr="00785AC6">
        <w:t>art;</w:t>
      </w:r>
    </w:p>
    <w:p w14:paraId="71AE1E81" w14:textId="77777777" w:rsidR="00FD1E86" w:rsidRPr="00785AC6" w:rsidRDefault="00FD1E86" w:rsidP="00785AC6">
      <w:pPr>
        <w:pStyle w:val="CodeB"/>
      </w:pPr>
    </w:p>
    <w:p w14:paraId="3FD53466" w14:textId="77777777" w:rsidR="00FD1E86" w:rsidRPr="00785AC6" w:rsidRDefault="00FD1E86" w:rsidP="00785AC6">
      <w:pPr>
        <w:pStyle w:val="CodeB"/>
      </w:pPr>
      <w:r w:rsidRPr="00785AC6">
        <w:t>use</w:t>
      </w:r>
      <w:r w:rsidR="00785AC6">
        <w:t xml:space="preserve"> </w:t>
      </w:r>
      <w:r w:rsidRPr="00785AC6">
        <w:t>art::kinds::PrimaryColor;</w:t>
      </w:r>
    </w:p>
    <w:p w14:paraId="7147F881" w14:textId="77777777" w:rsidR="00FD1E86" w:rsidRPr="00785AC6" w:rsidRDefault="00FD1E86" w:rsidP="00785AC6">
      <w:pPr>
        <w:pStyle w:val="CodeB"/>
      </w:pPr>
      <w:r w:rsidRPr="00785AC6">
        <w:t>use</w:t>
      </w:r>
      <w:r w:rsidR="00785AC6">
        <w:t xml:space="preserve"> </w:t>
      </w:r>
      <w:r w:rsidRPr="00785AC6">
        <w:t>art::utils::mix;</w:t>
      </w:r>
    </w:p>
    <w:p w14:paraId="711569B1" w14:textId="77777777" w:rsidR="00FD1E86" w:rsidRPr="00785AC6" w:rsidRDefault="00FD1E86" w:rsidP="00785AC6">
      <w:pPr>
        <w:pStyle w:val="CodeB"/>
      </w:pPr>
    </w:p>
    <w:p w14:paraId="5D849CD1" w14:textId="77777777" w:rsidR="00FD1E86" w:rsidRPr="00785AC6" w:rsidRDefault="00FD1E86" w:rsidP="00785AC6">
      <w:pPr>
        <w:pStyle w:val="CodeB"/>
      </w:pPr>
      <w:r w:rsidRPr="00785AC6">
        <w:t>fn</w:t>
      </w:r>
      <w:r w:rsidR="00785AC6">
        <w:t xml:space="preserve"> </w:t>
      </w:r>
      <w:r w:rsidRPr="00785AC6">
        <w:t>main()</w:t>
      </w:r>
      <w:r w:rsidR="00785AC6">
        <w:t xml:space="preserve"> </w:t>
      </w:r>
      <w:r w:rsidRPr="00785AC6">
        <w:t>{</w:t>
      </w:r>
    </w:p>
    <w:p w14:paraId="4380DEF5" w14:textId="77777777" w:rsidR="00FD1E86" w:rsidRPr="00785AC6" w:rsidRDefault="00785AC6" w:rsidP="00785AC6">
      <w:pPr>
        <w:pStyle w:val="CodeB"/>
      </w:pPr>
      <w:r>
        <w:t xml:space="preserve">    </w:t>
      </w:r>
      <w:r w:rsidR="00FD1E86" w:rsidRPr="00785AC6">
        <w:t>let</w:t>
      </w:r>
      <w:r>
        <w:t xml:space="preserve"> </w:t>
      </w:r>
      <w:r w:rsidR="00FD1E86" w:rsidRPr="00785AC6">
        <w:t>red</w:t>
      </w:r>
      <w:r>
        <w:t xml:space="preserve"> </w:t>
      </w:r>
      <w:r w:rsidR="00FD1E86" w:rsidRPr="00785AC6">
        <w:t>=</w:t>
      </w:r>
      <w:r>
        <w:t xml:space="preserve"> </w:t>
      </w:r>
      <w:r w:rsidR="00FD1E86" w:rsidRPr="00785AC6">
        <w:t>PrimaryColor::Red;</w:t>
      </w:r>
    </w:p>
    <w:p w14:paraId="41F63F76" w14:textId="77777777" w:rsidR="00FD1E86" w:rsidRPr="00785AC6" w:rsidRDefault="00785AC6" w:rsidP="00785AC6">
      <w:pPr>
        <w:pStyle w:val="CodeB"/>
      </w:pPr>
      <w:r>
        <w:t xml:space="preserve">    </w:t>
      </w:r>
      <w:r w:rsidR="00FD1E86" w:rsidRPr="00785AC6">
        <w:t>let</w:t>
      </w:r>
      <w:r>
        <w:t xml:space="preserve"> </w:t>
      </w:r>
      <w:r w:rsidR="00FD1E86" w:rsidRPr="00785AC6">
        <w:t>yellow</w:t>
      </w:r>
      <w:r>
        <w:t xml:space="preserve"> </w:t>
      </w:r>
      <w:r w:rsidR="00FD1E86" w:rsidRPr="00785AC6">
        <w:t>=</w:t>
      </w:r>
      <w:r>
        <w:t xml:space="preserve"> </w:t>
      </w:r>
      <w:r w:rsidR="00FD1E86" w:rsidRPr="00785AC6">
        <w:t>PrimaryColor::Yellow;</w:t>
      </w:r>
    </w:p>
    <w:p w14:paraId="1EED5F45" w14:textId="77777777" w:rsidR="00FD1E86" w:rsidRPr="00785AC6" w:rsidRDefault="00785AC6" w:rsidP="00785AC6">
      <w:pPr>
        <w:pStyle w:val="CodeB"/>
      </w:pPr>
      <w:r>
        <w:t xml:space="preserve">    </w:t>
      </w:r>
      <w:r w:rsidR="00FD1E86" w:rsidRPr="00785AC6">
        <w:t>mix(red,</w:t>
      </w:r>
      <w:r>
        <w:t xml:space="preserve"> </w:t>
      </w:r>
      <w:r w:rsidR="00FD1E86" w:rsidRPr="00785AC6">
        <w:t>yellow);</w:t>
      </w:r>
    </w:p>
    <w:p w14:paraId="136CA5E6" w14:textId="77777777" w:rsidR="00FD1E86" w:rsidRPr="00785AC6" w:rsidRDefault="00FD1E86" w:rsidP="007D6152">
      <w:pPr>
        <w:pStyle w:val="CodeC"/>
      </w:pPr>
      <w:r w:rsidRPr="00785AC6">
        <w:t>}</w:t>
      </w:r>
    </w:p>
    <w:p w14:paraId="4A251523" w14:textId="77777777" w:rsidR="00FD1E86" w:rsidRDefault="00FD1E86" w:rsidP="007D6152">
      <w:pPr>
        <w:pStyle w:val="Listing"/>
      </w:pPr>
      <w:r>
        <w:t>Listing</w:t>
      </w:r>
      <w:r w:rsidR="00785AC6">
        <w:t xml:space="preserve"> </w:t>
      </w:r>
      <w:r>
        <w:t>14-</w:t>
      </w:r>
      <w:ins w:id="399" w:author="AnneMarieW" w:date="2017-11-28T13:45:00Z">
        <w:r w:rsidR="001D1F1F">
          <w:t>4</w:t>
        </w:r>
      </w:ins>
      <w:del w:id="400" w:author="AnneMarieW" w:date="2017-11-28T13:45:00Z">
        <w:r w:rsidR="00033CF7" w:rsidDel="001D1F1F">
          <w:delText>7</w:delText>
        </w:r>
      </w:del>
      <w:r>
        <w:t>:</w:t>
      </w:r>
      <w:r w:rsidR="00785AC6">
        <w:t xml:space="preserve"> </w:t>
      </w:r>
      <w:r>
        <w:t>A</w:t>
      </w:r>
      <w:r w:rsidR="00785AC6">
        <w:t xml:space="preserve"> </w:t>
      </w:r>
      <w:r>
        <w:t>crate</w:t>
      </w:r>
      <w:r w:rsidR="00785AC6">
        <w:t xml:space="preserve"> </w:t>
      </w:r>
      <w:r>
        <w:t>using</w:t>
      </w:r>
      <w:r w:rsidR="00785AC6">
        <w:t xml:space="preserve"> </w:t>
      </w:r>
      <w:r>
        <w:t>the</w:t>
      </w:r>
      <w:r w:rsidR="00785AC6">
        <w:t xml:space="preserve"> </w:t>
      </w:r>
      <w:r w:rsidR="00581D2E" w:rsidRPr="00581D2E">
        <w:rPr>
          <w:rStyle w:val="LiteralCaption"/>
          <w:rPrChange w:id="401" w:author="janelle" w:date="2017-11-21T10:11:00Z">
            <w:rPr>
              <w:rStyle w:val="Literal"/>
            </w:rPr>
          </w:rPrChange>
        </w:rPr>
        <w:t>art</w:t>
      </w:r>
      <w:r w:rsidR="00785AC6">
        <w:t xml:space="preserve"> </w:t>
      </w:r>
      <w:r>
        <w:t>crate’s</w:t>
      </w:r>
      <w:r w:rsidR="00785AC6">
        <w:t xml:space="preserve"> </w:t>
      </w:r>
      <w:r>
        <w:t>items</w:t>
      </w:r>
      <w:r w:rsidR="00785AC6">
        <w:t xml:space="preserve"> </w:t>
      </w:r>
      <w:r>
        <w:t>with</w:t>
      </w:r>
      <w:r w:rsidR="00785AC6">
        <w:t xml:space="preserve"> </w:t>
      </w:r>
      <w:r>
        <w:t>its</w:t>
      </w:r>
      <w:r w:rsidR="00785AC6">
        <w:t xml:space="preserve"> </w:t>
      </w:r>
      <w:r>
        <w:t>internal</w:t>
      </w:r>
      <w:r w:rsidR="00785AC6">
        <w:t xml:space="preserve"> </w:t>
      </w:r>
      <w:r>
        <w:t>structure</w:t>
      </w:r>
      <w:r w:rsidR="00785AC6">
        <w:t xml:space="preserve"> </w:t>
      </w:r>
      <w:r>
        <w:t>exported</w:t>
      </w:r>
    </w:p>
    <w:p w14:paraId="0BA8BC7B" w14:textId="77777777" w:rsidR="00FD1E86" w:rsidRDefault="00FD1E86" w:rsidP="00FD1E86">
      <w:pPr>
        <w:pStyle w:val="Body"/>
      </w:pPr>
      <w:r>
        <w:t>The</w:t>
      </w:r>
      <w:r w:rsidR="00785AC6">
        <w:t xml:space="preserve"> </w:t>
      </w:r>
      <w:r>
        <w:t>author</w:t>
      </w:r>
      <w:r w:rsidR="00785AC6">
        <w:t xml:space="preserve"> </w:t>
      </w:r>
      <w:r>
        <w:t>of</w:t>
      </w:r>
      <w:r w:rsidR="00785AC6">
        <w:t xml:space="preserve"> </w:t>
      </w:r>
      <w:r>
        <w:t>the</w:t>
      </w:r>
      <w:r w:rsidR="00785AC6">
        <w:t xml:space="preserve"> </w:t>
      </w:r>
      <w:r>
        <w:t>code</w:t>
      </w:r>
      <w:r w:rsidR="00785AC6">
        <w:t xml:space="preserve"> </w:t>
      </w:r>
      <w:r>
        <w:t>in</w:t>
      </w:r>
      <w:r w:rsidR="00785AC6">
        <w:t xml:space="preserve"> </w:t>
      </w:r>
      <w:r>
        <w:t>Listing</w:t>
      </w:r>
      <w:r w:rsidR="00785AC6">
        <w:t xml:space="preserve"> </w:t>
      </w:r>
      <w:r>
        <w:t>14-</w:t>
      </w:r>
      <w:ins w:id="402" w:author="AnneMarieW" w:date="2017-11-28T13:45:00Z">
        <w:r w:rsidR="001D1F1F">
          <w:t>4</w:t>
        </w:r>
      </w:ins>
      <w:del w:id="403" w:author="AnneMarieW" w:date="2017-11-28T13:45:00Z">
        <w:r w:rsidR="00033CF7" w:rsidDel="001D1F1F">
          <w:delText>7</w:delText>
        </w:r>
      </w:del>
      <w:ins w:id="404" w:author="AnneMarieW" w:date="2017-11-28T13:40:00Z">
        <w:r w:rsidR="007F3502">
          <w:t>, which</w:t>
        </w:r>
      </w:ins>
      <w:del w:id="405" w:author="AnneMarieW" w:date="2017-11-28T13:40:00Z">
        <w:r w:rsidR="00785AC6" w:rsidDel="007F3502">
          <w:delText xml:space="preserve"> </w:delText>
        </w:r>
        <w:r w:rsidDel="007F3502">
          <w:delText>that</w:delText>
        </w:r>
      </w:del>
      <w:r w:rsidR="00785AC6">
        <w:t xml:space="preserve"> </w:t>
      </w:r>
      <w:r>
        <w:t>uses</w:t>
      </w:r>
      <w:r w:rsidR="00785AC6">
        <w:t xml:space="preserve"> </w:t>
      </w:r>
      <w:r>
        <w:t>the</w:t>
      </w:r>
      <w:r w:rsidR="00785AC6">
        <w:t xml:space="preserve"> </w:t>
      </w:r>
      <w:r w:rsidRPr="00785AC6">
        <w:rPr>
          <w:rStyle w:val="Literal"/>
        </w:rPr>
        <w:t>art</w:t>
      </w:r>
      <w:r w:rsidR="00785AC6">
        <w:t xml:space="preserve"> </w:t>
      </w:r>
      <w:r>
        <w:t>crate</w:t>
      </w:r>
      <w:ins w:id="406" w:author="AnneMarieW" w:date="2017-11-28T13:40:00Z">
        <w:r w:rsidR="007F3502">
          <w:t>,</w:t>
        </w:r>
      </w:ins>
      <w:r w:rsidR="00785AC6">
        <w:t xml:space="preserve"> </w:t>
      </w:r>
      <w:r>
        <w:t>had</w:t>
      </w:r>
      <w:r w:rsidR="00785AC6">
        <w:t xml:space="preserve"> </w:t>
      </w:r>
      <w:r>
        <w:t>to</w:t>
      </w:r>
      <w:r w:rsidR="00785AC6">
        <w:t xml:space="preserve"> </w:t>
      </w:r>
      <w:r>
        <w:t>figure</w:t>
      </w:r>
      <w:r w:rsidR="00785AC6">
        <w:t xml:space="preserve"> </w:t>
      </w:r>
      <w:r>
        <w:t>out</w:t>
      </w:r>
      <w:r w:rsidR="00785AC6">
        <w:t xml:space="preserve"> </w:t>
      </w:r>
      <w:r>
        <w:t>that</w:t>
      </w:r>
      <w:r w:rsidR="00785AC6">
        <w:t xml:space="preserve"> </w:t>
      </w:r>
      <w:r w:rsidRPr="00785AC6">
        <w:rPr>
          <w:rStyle w:val="Literal"/>
        </w:rPr>
        <w:t>PrimaryColor</w:t>
      </w:r>
      <w:r w:rsidR="00785AC6">
        <w:t xml:space="preserve"> </w:t>
      </w:r>
      <w:r>
        <w:t>is</w:t>
      </w:r>
      <w:r w:rsidR="00785AC6">
        <w:t xml:space="preserve"> </w:t>
      </w:r>
      <w:r>
        <w:t>in</w:t>
      </w:r>
      <w:r w:rsidR="00785AC6">
        <w:t xml:space="preserve"> </w:t>
      </w:r>
      <w:r>
        <w:t>the</w:t>
      </w:r>
      <w:r w:rsidR="00785AC6">
        <w:t xml:space="preserve"> </w:t>
      </w:r>
      <w:r w:rsidRPr="00785AC6">
        <w:rPr>
          <w:rStyle w:val="Literal"/>
        </w:rPr>
        <w:t>kinds</w:t>
      </w:r>
      <w:r w:rsidR="00785AC6">
        <w:t xml:space="preserve"> </w:t>
      </w:r>
      <w:r>
        <w:t>module</w:t>
      </w:r>
      <w:r w:rsidR="00785AC6">
        <w:t xml:space="preserve"> </w:t>
      </w:r>
      <w:r>
        <w:t>and</w:t>
      </w:r>
      <w:r w:rsidR="00785AC6">
        <w:t xml:space="preserve"> </w:t>
      </w:r>
      <w:r w:rsidRPr="00785AC6">
        <w:rPr>
          <w:rStyle w:val="Literal"/>
        </w:rPr>
        <w:t>mix</w:t>
      </w:r>
      <w:r w:rsidR="00785AC6">
        <w:t xml:space="preserve"> </w:t>
      </w:r>
      <w:r>
        <w:t>is</w:t>
      </w:r>
      <w:r w:rsidR="00785AC6">
        <w:t xml:space="preserve"> </w:t>
      </w:r>
      <w:r>
        <w:t>in</w:t>
      </w:r>
      <w:r w:rsidR="00785AC6">
        <w:t xml:space="preserve"> </w:t>
      </w:r>
      <w:r>
        <w:t>the</w:t>
      </w:r>
      <w:r w:rsidR="00785AC6">
        <w:t xml:space="preserve"> </w:t>
      </w:r>
      <w:r w:rsidRPr="00785AC6">
        <w:rPr>
          <w:rStyle w:val="Literal"/>
        </w:rPr>
        <w:t>utils</w:t>
      </w:r>
      <w:r w:rsidR="00785AC6">
        <w:t xml:space="preserve"> </w:t>
      </w:r>
      <w:r>
        <w:t>module.</w:t>
      </w:r>
      <w:r w:rsidR="00785AC6">
        <w:t xml:space="preserve"> </w:t>
      </w:r>
      <w:r>
        <w:t>The</w:t>
      </w:r>
      <w:r w:rsidR="00785AC6">
        <w:t xml:space="preserve"> </w:t>
      </w:r>
      <w:r>
        <w:t>module</w:t>
      </w:r>
      <w:r w:rsidR="00785AC6">
        <w:t xml:space="preserve"> </w:t>
      </w:r>
      <w:r>
        <w:t>structure</w:t>
      </w:r>
      <w:r w:rsidR="00785AC6">
        <w:t xml:space="preserve"> </w:t>
      </w:r>
      <w:r>
        <w:t>of</w:t>
      </w:r>
      <w:r w:rsidR="00785AC6">
        <w:t xml:space="preserve"> </w:t>
      </w:r>
      <w:r>
        <w:t>the</w:t>
      </w:r>
      <w:r w:rsidR="00785AC6">
        <w:t xml:space="preserve"> </w:t>
      </w:r>
      <w:r w:rsidRPr="00785AC6">
        <w:rPr>
          <w:rStyle w:val="Literal"/>
        </w:rPr>
        <w:t>art</w:t>
      </w:r>
      <w:r w:rsidR="00785AC6">
        <w:t xml:space="preserve"> </w:t>
      </w:r>
      <w:r>
        <w:t>crate</w:t>
      </w:r>
      <w:r w:rsidR="00785AC6">
        <w:t xml:space="preserve"> </w:t>
      </w:r>
      <w:r>
        <w:t>is</w:t>
      </w:r>
      <w:r w:rsidR="00785AC6">
        <w:t xml:space="preserve"> </w:t>
      </w:r>
      <w:r>
        <w:t>more</w:t>
      </w:r>
      <w:r w:rsidR="00785AC6">
        <w:t xml:space="preserve"> </w:t>
      </w:r>
      <w:r>
        <w:t>relevant</w:t>
      </w:r>
      <w:r w:rsidR="00785AC6">
        <w:t xml:space="preserve"> </w:t>
      </w:r>
      <w:r>
        <w:t>to</w:t>
      </w:r>
      <w:r w:rsidR="00785AC6">
        <w:t xml:space="preserve"> </w:t>
      </w:r>
      <w:r>
        <w:t>developers</w:t>
      </w:r>
      <w:r w:rsidR="00785AC6">
        <w:t xml:space="preserve"> </w:t>
      </w:r>
      <w:r>
        <w:t>working</w:t>
      </w:r>
      <w:r w:rsidR="00785AC6">
        <w:t xml:space="preserve"> </w:t>
      </w:r>
      <w:r>
        <w:t>on</w:t>
      </w:r>
      <w:r w:rsidR="00785AC6">
        <w:t xml:space="preserve"> </w:t>
      </w:r>
      <w:r>
        <w:t>the</w:t>
      </w:r>
      <w:r w:rsidR="00785AC6">
        <w:t xml:space="preserve"> </w:t>
      </w:r>
      <w:r w:rsidRPr="00785AC6">
        <w:rPr>
          <w:rStyle w:val="Literal"/>
        </w:rPr>
        <w:t>art</w:t>
      </w:r>
      <w:r w:rsidR="00785AC6">
        <w:t xml:space="preserve"> </w:t>
      </w:r>
      <w:r>
        <w:t>crate</w:t>
      </w:r>
      <w:r w:rsidR="00785AC6">
        <w:t xml:space="preserve"> </w:t>
      </w:r>
      <w:r>
        <w:t>than</w:t>
      </w:r>
      <w:r w:rsidR="00785AC6">
        <w:t xml:space="preserve"> </w:t>
      </w:r>
      <w:r>
        <w:t>developers</w:t>
      </w:r>
      <w:r w:rsidR="00785AC6">
        <w:t xml:space="preserve"> </w:t>
      </w:r>
      <w:r>
        <w:t>using</w:t>
      </w:r>
      <w:r w:rsidR="00785AC6">
        <w:t xml:space="preserve"> </w:t>
      </w:r>
      <w:r>
        <w:t>the</w:t>
      </w:r>
      <w:r w:rsidR="00785AC6">
        <w:t xml:space="preserve"> </w:t>
      </w:r>
      <w:r w:rsidRPr="00785AC6">
        <w:rPr>
          <w:rStyle w:val="Literal"/>
        </w:rPr>
        <w:t>art</w:t>
      </w:r>
      <w:r w:rsidR="00785AC6">
        <w:t xml:space="preserve"> </w:t>
      </w:r>
      <w:r>
        <w:t>crate.</w:t>
      </w:r>
      <w:r w:rsidR="00785AC6">
        <w:t xml:space="preserve"> </w:t>
      </w:r>
      <w:r>
        <w:t>The</w:t>
      </w:r>
      <w:r w:rsidR="00785AC6">
        <w:t xml:space="preserve"> </w:t>
      </w:r>
      <w:r>
        <w:t>internal</w:t>
      </w:r>
      <w:r w:rsidR="00785AC6">
        <w:t xml:space="preserve"> </w:t>
      </w:r>
      <w:r>
        <w:t>structure</w:t>
      </w:r>
      <w:r w:rsidR="00785AC6">
        <w:t xml:space="preserve"> </w:t>
      </w:r>
      <w:r>
        <w:t>that</w:t>
      </w:r>
      <w:r w:rsidR="00785AC6">
        <w:t xml:space="preserve"> </w:t>
      </w:r>
      <w:r>
        <w:t>organizes</w:t>
      </w:r>
      <w:r w:rsidR="00785AC6">
        <w:t xml:space="preserve"> </w:t>
      </w:r>
      <w:r>
        <w:t>parts</w:t>
      </w:r>
      <w:r w:rsidR="00785AC6">
        <w:t xml:space="preserve"> </w:t>
      </w:r>
      <w:r>
        <w:t>of</w:t>
      </w:r>
      <w:r w:rsidR="00785AC6">
        <w:t xml:space="preserve"> </w:t>
      </w:r>
      <w:r>
        <w:t>the</w:t>
      </w:r>
      <w:r w:rsidR="00785AC6">
        <w:t xml:space="preserve"> </w:t>
      </w:r>
      <w:r>
        <w:t>crate</w:t>
      </w:r>
      <w:r w:rsidR="00785AC6">
        <w:t xml:space="preserve"> </w:t>
      </w:r>
      <w:r>
        <w:t>into</w:t>
      </w:r>
      <w:r w:rsidR="00785AC6">
        <w:t xml:space="preserve"> </w:t>
      </w:r>
      <w:r>
        <w:t>the</w:t>
      </w:r>
      <w:r w:rsidR="00785AC6">
        <w:t xml:space="preserve"> </w:t>
      </w:r>
      <w:r w:rsidRPr="00785AC6">
        <w:rPr>
          <w:rStyle w:val="Literal"/>
        </w:rPr>
        <w:t>kinds</w:t>
      </w:r>
      <w:r w:rsidR="00785AC6">
        <w:t xml:space="preserve"> </w:t>
      </w:r>
      <w:r>
        <w:t>module</w:t>
      </w:r>
      <w:r w:rsidR="00785AC6">
        <w:t xml:space="preserve"> </w:t>
      </w:r>
      <w:r>
        <w:t>and</w:t>
      </w:r>
      <w:r w:rsidR="00785AC6">
        <w:t xml:space="preserve"> </w:t>
      </w:r>
      <w:r>
        <w:t>the</w:t>
      </w:r>
      <w:r w:rsidR="00785AC6">
        <w:t xml:space="preserve"> </w:t>
      </w:r>
      <w:r w:rsidRPr="00785AC6">
        <w:rPr>
          <w:rStyle w:val="Literal"/>
        </w:rPr>
        <w:t>utils</w:t>
      </w:r>
      <w:r w:rsidR="00785AC6">
        <w:t xml:space="preserve"> </w:t>
      </w:r>
      <w:r>
        <w:t>module</w:t>
      </w:r>
      <w:r w:rsidR="00785AC6">
        <w:t xml:space="preserve"> </w:t>
      </w:r>
      <w:r>
        <w:t>doesn’t</w:t>
      </w:r>
      <w:r w:rsidR="00785AC6">
        <w:t xml:space="preserve"> </w:t>
      </w:r>
      <w:del w:id="407" w:author="AnneMarieW" w:date="2017-11-28T09:35:00Z">
        <w:r w:rsidDel="009211E1">
          <w:delText>add</w:delText>
        </w:r>
      </w:del>
      <w:ins w:id="408" w:author="AnneMarieW" w:date="2017-11-28T09:35:00Z">
        <w:r w:rsidR="009211E1">
          <w:t>contain</w:t>
        </w:r>
      </w:ins>
      <w:r w:rsidR="00785AC6">
        <w:t xml:space="preserve"> </w:t>
      </w:r>
      <w:r>
        <w:t>any</w:t>
      </w:r>
      <w:r w:rsidR="00785AC6">
        <w:t xml:space="preserve"> </w:t>
      </w:r>
      <w:r>
        <w:t>useful</w:t>
      </w:r>
      <w:r w:rsidR="00785AC6">
        <w:t xml:space="preserve"> </w:t>
      </w:r>
      <w:r>
        <w:t>information</w:t>
      </w:r>
      <w:r w:rsidR="00785AC6">
        <w:t xml:space="preserve"> </w:t>
      </w:r>
      <w:del w:id="409" w:author="AnneMarieW" w:date="2017-11-28T09:35:00Z">
        <w:r w:rsidDel="009211E1">
          <w:delText>to</w:delText>
        </w:r>
      </w:del>
      <w:ins w:id="410" w:author="AnneMarieW" w:date="2017-11-28T09:35:00Z">
        <w:r w:rsidR="009211E1">
          <w:t>for</w:t>
        </w:r>
      </w:ins>
      <w:r w:rsidR="00785AC6">
        <w:t xml:space="preserve"> </w:t>
      </w:r>
      <w:r>
        <w:t>someone</w:t>
      </w:r>
      <w:r w:rsidR="00785AC6">
        <w:t xml:space="preserve"> </w:t>
      </w:r>
      <w:r>
        <w:t>trying</w:t>
      </w:r>
      <w:r w:rsidR="00785AC6">
        <w:t xml:space="preserve"> </w:t>
      </w:r>
      <w:r>
        <w:t>to</w:t>
      </w:r>
      <w:r w:rsidR="00785AC6">
        <w:t xml:space="preserve"> </w:t>
      </w:r>
      <w:r>
        <w:t>understand</w:t>
      </w:r>
      <w:r w:rsidR="00785AC6">
        <w:t xml:space="preserve"> </w:t>
      </w:r>
      <w:r>
        <w:t>how</w:t>
      </w:r>
      <w:r w:rsidR="00785AC6">
        <w:t xml:space="preserve"> </w:t>
      </w:r>
      <w:r>
        <w:t>to</w:t>
      </w:r>
      <w:r w:rsidR="00785AC6">
        <w:t xml:space="preserve"> </w:t>
      </w:r>
      <w:r>
        <w:t>use</w:t>
      </w:r>
      <w:r w:rsidR="00785AC6">
        <w:t xml:space="preserve"> </w:t>
      </w:r>
      <w:r>
        <w:t>the</w:t>
      </w:r>
      <w:r w:rsidR="00785AC6">
        <w:t xml:space="preserve"> </w:t>
      </w:r>
      <w:r w:rsidRPr="00785AC6">
        <w:rPr>
          <w:rStyle w:val="Literal"/>
        </w:rPr>
        <w:t>art</w:t>
      </w:r>
      <w:r w:rsidR="00785AC6">
        <w:t xml:space="preserve"> </w:t>
      </w:r>
      <w:r>
        <w:t>crate.</w:t>
      </w:r>
      <w:r w:rsidR="00785AC6">
        <w:t xml:space="preserve"> </w:t>
      </w:r>
      <w:ins w:id="411" w:author="AnneMarieW" w:date="2017-11-28T09:32:00Z">
        <w:r w:rsidR="00293FA5">
          <w:t xml:space="preserve">Instead, </w:t>
        </w:r>
      </w:ins>
      <w:del w:id="412" w:author="AnneMarieW" w:date="2017-11-28T09:32:00Z">
        <w:r w:rsidDel="00293FA5">
          <w:delText>T</w:delText>
        </w:r>
      </w:del>
      <w:ins w:id="413" w:author="AnneMarieW" w:date="2017-11-28T09:32:00Z">
        <w:r w:rsidR="00293FA5">
          <w:t>t</w:t>
        </w:r>
      </w:ins>
      <w:r>
        <w:t>he</w:t>
      </w:r>
      <w:r w:rsidR="00785AC6">
        <w:t xml:space="preserve"> </w:t>
      </w:r>
      <w:r w:rsidRPr="00785AC6">
        <w:rPr>
          <w:rStyle w:val="Literal"/>
        </w:rPr>
        <w:t>art</w:t>
      </w:r>
      <w:r w:rsidR="00785AC6">
        <w:t xml:space="preserve"> </w:t>
      </w:r>
      <w:r>
        <w:t>crate’s</w:t>
      </w:r>
      <w:r w:rsidR="00785AC6">
        <w:t xml:space="preserve"> </w:t>
      </w:r>
      <w:r>
        <w:t>module</w:t>
      </w:r>
      <w:r w:rsidR="00785AC6">
        <w:t xml:space="preserve"> </w:t>
      </w:r>
      <w:r>
        <w:t>structure</w:t>
      </w:r>
      <w:r w:rsidR="00785AC6">
        <w:t xml:space="preserve"> </w:t>
      </w:r>
      <w:del w:id="414" w:author="AnneMarieW" w:date="2017-11-28T09:34:00Z">
        <w:r w:rsidDel="009211E1">
          <w:delText>add</w:delText>
        </w:r>
      </w:del>
      <w:ins w:id="415" w:author="AnneMarieW" w:date="2017-11-28T09:34:00Z">
        <w:r w:rsidR="009211E1">
          <w:t>cause</w:t>
        </w:r>
      </w:ins>
      <w:r>
        <w:t>s</w:t>
      </w:r>
      <w:r w:rsidR="00785AC6">
        <w:t xml:space="preserve"> </w:t>
      </w:r>
      <w:r>
        <w:t>confusion</w:t>
      </w:r>
      <w:r w:rsidR="00785AC6">
        <w:t xml:space="preserve"> </w:t>
      </w:r>
      <w:ins w:id="416" w:author="AnneMarieW" w:date="2017-11-28T09:33:00Z">
        <w:r w:rsidR="00293FA5">
          <w:t xml:space="preserve">because developers </w:t>
        </w:r>
      </w:ins>
      <w:del w:id="417" w:author="AnneMarieW" w:date="2017-11-28T09:33:00Z">
        <w:r w:rsidDel="00293FA5">
          <w:delText>in</w:delText>
        </w:r>
        <w:r w:rsidR="00785AC6" w:rsidDel="00293FA5">
          <w:delText xml:space="preserve"> </w:delText>
        </w:r>
      </w:del>
      <w:r>
        <w:t>hav</w:t>
      </w:r>
      <w:ins w:id="418" w:author="AnneMarieW" w:date="2017-11-28T09:33:00Z">
        <w:r w:rsidR="00293FA5">
          <w:t>e</w:t>
        </w:r>
      </w:ins>
      <w:del w:id="419" w:author="AnneMarieW" w:date="2017-11-28T09:33:00Z">
        <w:r w:rsidDel="00293FA5">
          <w:delText>ing</w:delText>
        </w:r>
      </w:del>
      <w:r w:rsidR="00785AC6">
        <w:t xml:space="preserve"> </w:t>
      </w:r>
      <w:r>
        <w:t>to</w:t>
      </w:r>
      <w:r w:rsidR="00785AC6">
        <w:t xml:space="preserve"> </w:t>
      </w:r>
      <w:r>
        <w:t>figure</w:t>
      </w:r>
      <w:r w:rsidR="00785AC6">
        <w:t xml:space="preserve"> </w:t>
      </w:r>
      <w:r>
        <w:t>out</w:t>
      </w:r>
      <w:r w:rsidR="00785AC6">
        <w:t xml:space="preserve"> </w:t>
      </w:r>
      <w:r>
        <w:t>where</w:t>
      </w:r>
      <w:r w:rsidR="00785AC6">
        <w:t xml:space="preserve"> </w:t>
      </w:r>
      <w:r>
        <w:t>to</w:t>
      </w:r>
      <w:r w:rsidR="00785AC6">
        <w:t xml:space="preserve"> </w:t>
      </w:r>
      <w:r>
        <w:t>look</w:t>
      </w:r>
      <w:ins w:id="420" w:author="AnneMarieW" w:date="2017-11-28T09:34:00Z">
        <w:r w:rsidR="009211E1">
          <w:t>,</w:t>
        </w:r>
      </w:ins>
      <w:r w:rsidR="00785AC6">
        <w:t xml:space="preserve"> </w:t>
      </w:r>
      <w:r>
        <w:t>and</w:t>
      </w:r>
      <w:r w:rsidR="00785AC6">
        <w:t xml:space="preserve"> </w:t>
      </w:r>
      <w:ins w:id="421" w:author="AnneMarieW" w:date="2017-11-28T09:34:00Z">
        <w:r w:rsidR="009211E1">
          <w:t xml:space="preserve">the structure is </w:t>
        </w:r>
      </w:ins>
      <w:r>
        <w:t>inconvenien</w:t>
      </w:r>
      <w:del w:id="422" w:author="AnneMarieW" w:date="2017-11-28T09:34:00Z">
        <w:r w:rsidDel="009211E1">
          <w:delText>ce</w:delText>
        </w:r>
      </w:del>
      <w:ins w:id="423" w:author="AnneMarieW" w:date="2017-11-28T09:34:00Z">
        <w:r w:rsidR="009211E1">
          <w:t>t</w:t>
        </w:r>
      </w:ins>
      <w:ins w:id="424" w:author="AnneMarieW" w:date="2017-11-28T09:36:00Z">
        <w:r w:rsidR="009211E1">
          <w:t xml:space="preserve"> because</w:t>
        </w:r>
      </w:ins>
      <w:ins w:id="425" w:author="AnneMarieW" w:date="2017-11-28T09:34:00Z">
        <w:r w:rsidR="009211E1">
          <w:t xml:space="preserve"> developers</w:t>
        </w:r>
      </w:ins>
      <w:del w:id="426" w:author="AnneMarieW" w:date="2017-11-28T09:34:00Z">
        <w:r w:rsidR="00785AC6" w:rsidDel="009211E1">
          <w:delText xml:space="preserve"> </w:delText>
        </w:r>
        <w:r w:rsidDel="009211E1">
          <w:delText>in</w:delText>
        </w:r>
      </w:del>
      <w:r w:rsidR="00785AC6">
        <w:t xml:space="preserve"> </w:t>
      </w:r>
      <w:del w:id="427" w:author="AnneMarieW" w:date="2017-11-28T09:36:00Z">
        <w:r w:rsidDel="009211E1">
          <w:delText>hav</w:delText>
        </w:r>
      </w:del>
      <w:del w:id="428" w:author="AnneMarieW" w:date="2017-11-28T09:34:00Z">
        <w:r w:rsidDel="009211E1">
          <w:delText>ing</w:delText>
        </w:r>
      </w:del>
      <w:del w:id="429" w:author="AnneMarieW" w:date="2017-11-28T09:36:00Z">
        <w:r w:rsidR="00785AC6" w:rsidDel="009211E1">
          <w:delText xml:space="preserve"> </w:delText>
        </w:r>
        <w:r w:rsidDel="009211E1">
          <w:delText>to</w:delText>
        </w:r>
        <w:r w:rsidR="00785AC6" w:rsidDel="009211E1">
          <w:delText xml:space="preserve"> </w:delText>
        </w:r>
      </w:del>
      <w:ins w:id="430" w:author="AnneMarieW" w:date="2017-11-28T09:36:00Z">
        <w:r w:rsidR="009211E1">
          <w:t xml:space="preserve">must </w:t>
        </w:r>
      </w:ins>
      <w:r>
        <w:t>specify</w:t>
      </w:r>
      <w:r w:rsidR="00785AC6">
        <w:t xml:space="preserve"> </w:t>
      </w:r>
      <w:r>
        <w:t>the</w:t>
      </w:r>
      <w:r w:rsidR="00785AC6">
        <w:t xml:space="preserve"> </w:t>
      </w:r>
      <w:r>
        <w:t>module</w:t>
      </w:r>
      <w:r w:rsidR="00785AC6">
        <w:t xml:space="preserve"> </w:t>
      </w:r>
      <w:r>
        <w:t>names</w:t>
      </w:r>
      <w:r w:rsidR="00785AC6">
        <w:t xml:space="preserve"> </w:t>
      </w:r>
      <w:r>
        <w:t>in</w:t>
      </w:r>
      <w:r w:rsidR="00785AC6">
        <w:t xml:space="preserve"> </w:t>
      </w:r>
      <w:r>
        <w:t>the</w:t>
      </w:r>
      <w:r w:rsidR="00785AC6">
        <w:t xml:space="preserve"> </w:t>
      </w:r>
      <w:r w:rsidRPr="00785AC6">
        <w:rPr>
          <w:rStyle w:val="Literal"/>
        </w:rPr>
        <w:t>use</w:t>
      </w:r>
      <w:r w:rsidR="00785AC6">
        <w:t xml:space="preserve"> </w:t>
      </w:r>
      <w:r>
        <w:t>statements.</w:t>
      </w:r>
    </w:p>
    <w:p w14:paraId="63536936" w14:textId="20761545" w:rsidR="00FD1E86" w:rsidRDefault="00FD1E86" w:rsidP="00FD1E86">
      <w:pPr>
        <w:pStyle w:val="Body"/>
      </w:pPr>
      <w:r>
        <w:t>To</w:t>
      </w:r>
      <w:r w:rsidR="00785AC6">
        <w:t xml:space="preserve"> </w:t>
      </w:r>
      <w:r>
        <w:t>remove</w:t>
      </w:r>
      <w:r w:rsidR="00785AC6">
        <w:t xml:space="preserve"> </w:t>
      </w:r>
      <w:r>
        <w:t>the</w:t>
      </w:r>
      <w:r w:rsidR="00785AC6">
        <w:t xml:space="preserve"> </w:t>
      </w:r>
      <w:r>
        <w:t>internal</w:t>
      </w:r>
      <w:r w:rsidR="00785AC6">
        <w:t xml:space="preserve"> </w:t>
      </w:r>
      <w:r>
        <w:t>organization</w:t>
      </w:r>
      <w:r w:rsidR="00785AC6">
        <w:t xml:space="preserve"> </w:t>
      </w:r>
      <w:r>
        <w:t>from</w:t>
      </w:r>
      <w:r w:rsidR="00785AC6">
        <w:t xml:space="preserve"> </w:t>
      </w:r>
      <w:r>
        <w:t>the</w:t>
      </w:r>
      <w:r w:rsidR="00785AC6">
        <w:t xml:space="preserve"> </w:t>
      </w:r>
      <w:r>
        <w:t>public</w:t>
      </w:r>
      <w:r w:rsidR="00785AC6">
        <w:t xml:space="preserve"> </w:t>
      </w:r>
      <w:r>
        <w:t>API,</w:t>
      </w:r>
      <w:r w:rsidR="00785AC6">
        <w:t xml:space="preserve"> </w:t>
      </w:r>
      <w:r>
        <w:t>we</w:t>
      </w:r>
      <w:r w:rsidR="00785AC6">
        <w:t xml:space="preserve"> </w:t>
      </w:r>
      <w:r>
        <w:t>can</w:t>
      </w:r>
      <w:r w:rsidR="00785AC6">
        <w:t xml:space="preserve"> </w:t>
      </w:r>
      <w:del w:id="431" w:author="AnneMarieW" w:date="2017-11-28T09:36:00Z">
        <w:r w:rsidDel="009211E1">
          <w:delText>take</w:delText>
        </w:r>
      </w:del>
      <w:ins w:id="432" w:author="AnneMarieW" w:date="2017-11-28T09:36:00Z">
        <w:del w:id="433" w:author="Carol Nichols" w:date="2018-01-10T13:09:00Z">
          <w:r w:rsidR="009211E1" w:rsidDel="002A6543">
            <w:delText>use</w:delText>
          </w:r>
        </w:del>
      </w:ins>
      <w:ins w:id="434" w:author="Carol Nichols" w:date="2018-01-10T13:09:00Z">
        <w:r w:rsidR="002A6543">
          <w:t>modify</w:t>
        </w:r>
      </w:ins>
      <w:r w:rsidR="00785AC6">
        <w:t xml:space="preserve"> </w:t>
      </w:r>
      <w:r>
        <w:t>the</w:t>
      </w:r>
      <w:r w:rsidR="00785AC6">
        <w:t xml:space="preserve"> </w:t>
      </w:r>
      <w:r w:rsidRPr="00785AC6">
        <w:rPr>
          <w:rStyle w:val="Literal"/>
        </w:rPr>
        <w:t>art</w:t>
      </w:r>
      <w:r w:rsidR="00785AC6">
        <w:t xml:space="preserve"> </w:t>
      </w:r>
      <w:r>
        <w:t>crate</w:t>
      </w:r>
      <w:r w:rsidR="00785AC6">
        <w:t xml:space="preserve"> </w:t>
      </w:r>
      <w:r>
        <w:t>code</w:t>
      </w:r>
      <w:r w:rsidR="00785AC6">
        <w:t xml:space="preserve"> </w:t>
      </w:r>
      <w:del w:id="435" w:author="AnneMarieW" w:date="2017-11-28T09:36:00Z">
        <w:r w:rsidDel="009211E1">
          <w:delText>from</w:delText>
        </w:r>
      </w:del>
      <w:ins w:id="436" w:author="AnneMarieW" w:date="2017-11-28T09:36:00Z">
        <w:r w:rsidR="009211E1">
          <w:t>in</w:t>
        </w:r>
      </w:ins>
      <w:r w:rsidR="00785AC6">
        <w:t xml:space="preserve"> </w:t>
      </w:r>
      <w:commentRangeStart w:id="437"/>
      <w:commentRangeStart w:id="438"/>
      <w:r w:rsidRPr="00CC2E20">
        <w:t>Listing</w:t>
      </w:r>
      <w:r w:rsidR="00785AC6" w:rsidRPr="00CC2E20">
        <w:t xml:space="preserve"> </w:t>
      </w:r>
      <w:r w:rsidRPr="00CC2E20">
        <w:t>14-</w:t>
      </w:r>
      <w:ins w:id="439" w:author="AnneMarieW" w:date="2017-11-28T13:48:00Z">
        <w:r w:rsidR="00581D2E" w:rsidRPr="00581D2E">
          <w:rPr>
            <w:rPrChange w:id="440" w:author="AnneMarieW" w:date="2017-11-28T13:48:00Z">
              <w:rPr>
                <w:rFonts w:ascii="Courier" w:hAnsi="Courier"/>
                <w:color w:val="0000FF"/>
                <w:sz w:val="20"/>
                <w:highlight w:val="magenta"/>
              </w:rPr>
            </w:rPrChange>
          </w:rPr>
          <w:t>3</w:t>
        </w:r>
        <w:commentRangeEnd w:id="437"/>
        <w:r w:rsidR="00CC2E20">
          <w:rPr>
            <w:rStyle w:val="CommentReference"/>
          </w:rPr>
          <w:commentReference w:id="437"/>
        </w:r>
      </w:ins>
      <w:commentRangeEnd w:id="438"/>
      <w:r w:rsidR="00743B22">
        <w:rPr>
          <w:rStyle w:val="CommentReference"/>
        </w:rPr>
        <w:commentReference w:id="438"/>
      </w:r>
      <w:del w:id="441" w:author="AnneMarieW" w:date="2017-11-28T13:48:00Z">
        <w:r w:rsidR="00033CF7" w:rsidRPr="00CC2E20" w:rsidDel="00CC2E20">
          <w:delText>5</w:delText>
        </w:r>
      </w:del>
      <w:r w:rsidR="00785AC6" w:rsidRPr="00CC2E20">
        <w:t xml:space="preserve"> </w:t>
      </w:r>
      <w:del w:id="442" w:author="Carol Nichols" w:date="2018-01-10T13:09:00Z">
        <w:r w:rsidRPr="00CC2E20" w:rsidDel="002A5249">
          <w:delText>a</w:delText>
        </w:r>
        <w:r w:rsidDel="002A5249">
          <w:delText>nd</w:delText>
        </w:r>
        <w:r w:rsidR="00785AC6" w:rsidDel="002A5249">
          <w:delText xml:space="preserve"> </w:delText>
        </w:r>
      </w:del>
      <w:ins w:id="443" w:author="Carol Nichols" w:date="2018-01-10T13:09:00Z">
        <w:r w:rsidR="002A5249">
          <w:t xml:space="preserve">to </w:t>
        </w:r>
      </w:ins>
      <w:r>
        <w:t>add</w:t>
      </w:r>
      <w:r w:rsidR="00785AC6">
        <w:t xml:space="preserve"> </w:t>
      </w:r>
      <w:r w:rsidRPr="00785AC6">
        <w:rPr>
          <w:rStyle w:val="Literal"/>
        </w:rPr>
        <w:t>pub</w:t>
      </w:r>
      <w:r w:rsidR="00785AC6">
        <w:rPr>
          <w:rStyle w:val="Literal"/>
        </w:rPr>
        <w:t xml:space="preserve"> </w:t>
      </w:r>
      <w:r w:rsidRPr="00785AC6">
        <w:rPr>
          <w:rStyle w:val="Literal"/>
        </w:rPr>
        <w:t>use</w:t>
      </w:r>
      <w:r w:rsidR="00785AC6">
        <w:t xml:space="preserve"> </w:t>
      </w:r>
      <w:r>
        <w:t>statements</w:t>
      </w:r>
      <w:r w:rsidR="00785AC6">
        <w:t xml:space="preserve"> </w:t>
      </w:r>
      <w:r>
        <w:t>to</w:t>
      </w:r>
      <w:r w:rsidR="00785AC6">
        <w:t xml:space="preserve"> </w:t>
      </w:r>
      <w:r>
        <w:t>re</w:t>
      </w:r>
      <w:ins w:id="444" w:author="janelle" w:date="2018-01-09T11:49:00Z">
        <w:r w:rsidR="00F33016">
          <w:t>-</w:t>
        </w:r>
      </w:ins>
      <w:del w:id="445" w:author="AnneMarieW" w:date="2017-11-28T09:36:00Z">
        <w:r w:rsidDel="009211E1">
          <w:delText>-</w:delText>
        </w:r>
      </w:del>
      <w:r>
        <w:t>export</w:t>
      </w:r>
      <w:r w:rsidR="00785AC6">
        <w:t xml:space="preserve"> </w:t>
      </w:r>
      <w:r>
        <w:t>the</w:t>
      </w:r>
      <w:r w:rsidR="00785AC6">
        <w:t xml:space="preserve"> </w:t>
      </w:r>
      <w:r>
        <w:t>items</w:t>
      </w:r>
      <w:r w:rsidR="00785AC6">
        <w:t xml:space="preserve"> </w:t>
      </w:r>
      <w:r>
        <w:t>at</w:t>
      </w:r>
      <w:r w:rsidR="00785AC6">
        <w:t xml:space="preserve"> </w:t>
      </w:r>
      <w:r>
        <w:t>the</w:t>
      </w:r>
      <w:r w:rsidR="00785AC6">
        <w:t xml:space="preserve"> </w:t>
      </w:r>
      <w:r>
        <w:t>top</w:t>
      </w:r>
      <w:r w:rsidR="00785AC6">
        <w:t xml:space="preserve"> </w:t>
      </w:r>
      <w:r>
        <w:t>level,</w:t>
      </w:r>
      <w:r w:rsidR="00785AC6">
        <w:t xml:space="preserve"> </w:t>
      </w:r>
      <w:r>
        <w:t>as</w:t>
      </w:r>
      <w:r w:rsidR="00785AC6">
        <w:t xml:space="preserve"> </w:t>
      </w:r>
      <w:r>
        <w:t>shown</w:t>
      </w:r>
      <w:r w:rsidR="00785AC6">
        <w:t xml:space="preserve"> </w:t>
      </w:r>
      <w:r>
        <w:t>in</w:t>
      </w:r>
      <w:r w:rsidR="00785AC6">
        <w:t xml:space="preserve"> </w:t>
      </w:r>
      <w:r>
        <w:t>Listing</w:t>
      </w:r>
      <w:r w:rsidR="00785AC6">
        <w:t xml:space="preserve"> </w:t>
      </w:r>
      <w:r>
        <w:t>14-</w:t>
      </w:r>
      <w:ins w:id="446" w:author="AnneMarieW" w:date="2017-11-28T13:46:00Z">
        <w:r w:rsidR="00F26A7A">
          <w:t>5</w:t>
        </w:r>
      </w:ins>
      <w:del w:id="447" w:author="AnneMarieW" w:date="2017-11-28T13:46:00Z">
        <w:r w:rsidR="00033CF7" w:rsidDel="00F26A7A">
          <w:delText>8</w:delText>
        </w:r>
      </w:del>
      <w:r>
        <w:t>:</w:t>
      </w:r>
    </w:p>
    <w:p w14:paraId="11F8351B" w14:textId="77777777" w:rsidR="00FD1E86" w:rsidRDefault="00FD1E86" w:rsidP="007D6152">
      <w:pPr>
        <w:pStyle w:val="ProductionDirective"/>
      </w:pPr>
      <w:del w:id="448" w:author="janelle" w:date="2017-11-21T10:11:00Z">
        <w:r w:rsidDel="006938B0">
          <w:delText>Filename:</w:delText>
        </w:r>
        <w:r w:rsidR="00785AC6" w:rsidDel="006938B0">
          <w:delText xml:space="preserve"> </w:delText>
        </w:r>
      </w:del>
      <w:r>
        <w:t>src/lib.rs</w:t>
      </w:r>
    </w:p>
    <w:p w14:paraId="7A1A0347" w14:textId="77777777" w:rsidR="00FD1E86" w:rsidRPr="00785AC6" w:rsidRDefault="00FD1E86" w:rsidP="007D6152">
      <w:pPr>
        <w:pStyle w:val="CodeA"/>
      </w:pPr>
      <w:r w:rsidRPr="00785AC6">
        <w:t>//!</w:t>
      </w:r>
      <w:r w:rsidR="00785AC6">
        <w:t xml:space="preserve"> </w:t>
      </w:r>
      <w:r w:rsidRPr="00785AC6">
        <w:t>#</w:t>
      </w:r>
      <w:r w:rsidR="00785AC6">
        <w:t xml:space="preserve"> </w:t>
      </w:r>
      <w:r w:rsidRPr="00785AC6">
        <w:t>Art</w:t>
      </w:r>
    </w:p>
    <w:p w14:paraId="52FCBD04" w14:textId="77777777" w:rsidR="00FD1E86" w:rsidRPr="00785AC6" w:rsidRDefault="00FD1E86" w:rsidP="00785AC6">
      <w:pPr>
        <w:pStyle w:val="CodeB"/>
      </w:pPr>
      <w:r w:rsidRPr="00785AC6">
        <w:t>//!</w:t>
      </w:r>
    </w:p>
    <w:p w14:paraId="44EC36F7" w14:textId="77777777" w:rsidR="00FD1E86" w:rsidRPr="00785AC6" w:rsidRDefault="00FD1E86" w:rsidP="00785AC6">
      <w:pPr>
        <w:pStyle w:val="CodeB"/>
      </w:pPr>
      <w:r w:rsidRPr="00785AC6">
        <w:lastRenderedPageBreak/>
        <w:t>//!</w:t>
      </w:r>
      <w:r w:rsidR="00785AC6">
        <w:t xml:space="preserve"> </w:t>
      </w:r>
      <w:r w:rsidRPr="00785AC6">
        <w:t>A</w:t>
      </w:r>
      <w:r w:rsidR="00785AC6">
        <w:t xml:space="preserve"> </w:t>
      </w:r>
      <w:r w:rsidRPr="00785AC6">
        <w:t>library</w:t>
      </w:r>
      <w:r w:rsidR="00785AC6">
        <w:t xml:space="preserve"> </w:t>
      </w:r>
      <w:r w:rsidRPr="00785AC6">
        <w:t>for</w:t>
      </w:r>
      <w:r w:rsidR="00785AC6">
        <w:t xml:space="preserve"> </w:t>
      </w:r>
      <w:r w:rsidRPr="00785AC6">
        <w:t>modeling</w:t>
      </w:r>
      <w:r w:rsidR="00785AC6">
        <w:t xml:space="preserve"> </w:t>
      </w:r>
      <w:r w:rsidRPr="00785AC6">
        <w:t>artistic</w:t>
      </w:r>
      <w:r w:rsidR="00785AC6">
        <w:t xml:space="preserve"> </w:t>
      </w:r>
      <w:r w:rsidRPr="00785AC6">
        <w:t>concepts.</w:t>
      </w:r>
    </w:p>
    <w:p w14:paraId="35058CE1" w14:textId="77777777" w:rsidR="00FD1E86" w:rsidRPr="00785AC6" w:rsidRDefault="00FD1E86" w:rsidP="00785AC6">
      <w:pPr>
        <w:pStyle w:val="CodeB"/>
      </w:pPr>
    </w:p>
    <w:p w14:paraId="30FA63D6" w14:textId="77777777" w:rsidR="00FD1E86" w:rsidRPr="00785AC6" w:rsidRDefault="00FD1E86" w:rsidP="00785AC6">
      <w:pPr>
        <w:pStyle w:val="CodeB"/>
      </w:pPr>
      <w:r w:rsidRPr="00785AC6">
        <w:t>pub</w:t>
      </w:r>
      <w:r w:rsidR="00785AC6">
        <w:t xml:space="preserve"> </w:t>
      </w:r>
      <w:r w:rsidRPr="00785AC6">
        <w:t>use</w:t>
      </w:r>
      <w:r w:rsidR="00785AC6">
        <w:t xml:space="preserve"> </w:t>
      </w:r>
      <w:r w:rsidRPr="00785AC6">
        <w:t>kinds::PrimaryColor;</w:t>
      </w:r>
    </w:p>
    <w:p w14:paraId="10D4E941" w14:textId="77777777" w:rsidR="00FD1E86" w:rsidRPr="00785AC6" w:rsidRDefault="00FD1E86" w:rsidP="00785AC6">
      <w:pPr>
        <w:pStyle w:val="CodeB"/>
      </w:pPr>
      <w:r w:rsidRPr="00785AC6">
        <w:t>pub</w:t>
      </w:r>
      <w:r w:rsidR="00785AC6">
        <w:t xml:space="preserve"> </w:t>
      </w:r>
      <w:r w:rsidRPr="00785AC6">
        <w:t>use</w:t>
      </w:r>
      <w:r w:rsidR="00785AC6">
        <w:t xml:space="preserve"> </w:t>
      </w:r>
      <w:r w:rsidRPr="00785AC6">
        <w:t>kinds::SecondaryColor;</w:t>
      </w:r>
    </w:p>
    <w:p w14:paraId="5305144A" w14:textId="77777777" w:rsidR="00FD1E86" w:rsidRPr="00785AC6" w:rsidRDefault="00FD1E86" w:rsidP="00785AC6">
      <w:pPr>
        <w:pStyle w:val="CodeB"/>
      </w:pPr>
      <w:r w:rsidRPr="00785AC6">
        <w:t>pub</w:t>
      </w:r>
      <w:r w:rsidR="00785AC6">
        <w:t xml:space="preserve"> </w:t>
      </w:r>
      <w:r w:rsidRPr="00785AC6">
        <w:t>use</w:t>
      </w:r>
      <w:r w:rsidR="00785AC6">
        <w:t xml:space="preserve"> </w:t>
      </w:r>
      <w:r w:rsidRPr="00785AC6">
        <w:t>utils::mix;</w:t>
      </w:r>
    </w:p>
    <w:p w14:paraId="04E84523" w14:textId="77777777" w:rsidR="00FD1E86" w:rsidRPr="00785AC6" w:rsidRDefault="00FD1E86" w:rsidP="00785AC6">
      <w:pPr>
        <w:pStyle w:val="CodeB"/>
      </w:pPr>
    </w:p>
    <w:p w14:paraId="5DB0F28E" w14:textId="77777777" w:rsidR="00FD1E86" w:rsidRPr="00785AC6" w:rsidRDefault="00FD1E86" w:rsidP="00785AC6">
      <w:pPr>
        <w:pStyle w:val="CodeB"/>
      </w:pPr>
      <w:r w:rsidRPr="00785AC6">
        <w:t>pub</w:t>
      </w:r>
      <w:r w:rsidR="00785AC6">
        <w:t xml:space="preserve"> </w:t>
      </w:r>
      <w:r w:rsidRPr="00785AC6">
        <w:t>mod</w:t>
      </w:r>
      <w:r w:rsidR="00785AC6">
        <w:t xml:space="preserve"> </w:t>
      </w:r>
      <w:r w:rsidRPr="00785AC6">
        <w:t>kinds</w:t>
      </w:r>
      <w:r w:rsidR="00785AC6">
        <w:t xml:space="preserve"> </w:t>
      </w:r>
      <w:r w:rsidRPr="00785AC6">
        <w:t>{</w:t>
      </w:r>
    </w:p>
    <w:p w14:paraId="68561D2E" w14:textId="77777777" w:rsidR="00FD1E86" w:rsidRPr="00785AC6" w:rsidRDefault="00785AC6" w:rsidP="00785AC6">
      <w:pPr>
        <w:pStyle w:val="CodeB"/>
      </w:pPr>
      <w:r>
        <w:t xml:space="preserve">    </w:t>
      </w:r>
      <w:r w:rsidR="00FD1E86" w:rsidRPr="00785AC6">
        <w:t>//</w:t>
      </w:r>
      <w:r>
        <w:t xml:space="preserve"> </w:t>
      </w:r>
      <w:del w:id="449" w:author="janelle" w:date="2018-01-09T12:02:00Z">
        <w:r w:rsidR="00FD1E86" w:rsidRPr="00785AC6" w:rsidDel="00E360B3">
          <w:delText>...snip...</w:delText>
        </w:r>
      </w:del>
      <w:ins w:id="450" w:author="janelle" w:date="2018-01-09T12:02:00Z">
        <w:r w:rsidR="00581D2E" w:rsidRPr="00581D2E">
          <w:rPr>
            <w:rStyle w:val="LiteralItal"/>
            <w:rPrChange w:id="451" w:author="janelle" w:date="2018-01-09T12:02:00Z">
              <w:rPr>
                <w:color w:val="0000FF"/>
              </w:rPr>
            </w:rPrChange>
          </w:rPr>
          <w:t>--snip--</w:t>
        </w:r>
      </w:ins>
    </w:p>
    <w:p w14:paraId="4AAA679E" w14:textId="77777777" w:rsidR="00FD1E86" w:rsidRPr="00785AC6" w:rsidRDefault="00FD1E86" w:rsidP="00785AC6">
      <w:pPr>
        <w:pStyle w:val="CodeB"/>
      </w:pPr>
      <w:r w:rsidRPr="00785AC6">
        <w:t>}</w:t>
      </w:r>
    </w:p>
    <w:p w14:paraId="0656068C" w14:textId="77777777" w:rsidR="00FD1E86" w:rsidRPr="00785AC6" w:rsidRDefault="00FD1E86" w:rsidP="00785AC6">
      <w:pPr>
        <w:pStyle w:val="CodeB"/>
      </w:pPr>
    </w:p>
    <w:p w14:paraId="2D45DCC9" w14:textId="77777777" w:rsidR="00FD1E86" w:rsidRPr="00785AC6" w:rsidRDefault="00FD1E86" w:rsidP="00785AC6">
      <w:pPr>
        <w:pStyle w:val="CodeB"/>
      </w:pPr>
      <w:r w:rsidRPr="00785AC6">
        <w:t>pub</w:t>
      </w:r>
      <w:r w:rsidR="00785AC6">
        <w:t xml:space="preserve"> </w:t>
      </w:r>
      <w:r w:rsidRPr="00785AC6">
        <w:t>mod</w:t>
      </w:r>
      <w:r w:rsidR="00785AC6">
        <w:t xml:space="preserve"> </w:t>
      </w:r>
      <w:r w:rsidRPr="00785AC6">
        <w:t>utils</w:t>
      </w:r>
      <w:r w:rsidR="00785AC6">
        <w:t xml:space="preserve"> </w:t>
      </w:r>
      <w:r w:rsidRPr="00785AC6">
        <w:t>{</w:t>
      </w:r>
    </w:p>
    <w:p w14:paraId="6C33E023" w14:textId="77777777" w:rsidR="00FD1E86" w:rsidRPr="00785AC6" w:rsidRDefault="00785AC6" w:rsidP="00785AC6">
      <w:pPr>
        <w:pStyle w:val="CodeB"/>
      </w:pPr>
      <w:r>
        <w:t xml:space="preserve">    </w:t>
      </w:r>
      <w:r w:rsidR="00FD1E86" w:rsidRPr="00785AC6">
        <w:t>//</w:t>
      </w:r>
      <w:r>
        <w:t xml:space="preserve"> </w:t>
      </w:r>
      <w:del w:id="452" w:author="janelle" w:date="2018-01-09T12:03:00Z">
        <w:r w:rsidR="00FD1E86" w:rsidRPr="00785AC6" w:rsidDel="00E360B3">
          <w:delText>...snip...</w:delText>
        </w:r>
      </w:del>
      <w:ins w:id="453" w:author="janelle" w:date="2018-01-09T12:03:00Z">
        <w:r w:rsidR="00581D2E" w:rsidRPr="00581D2E">
          <w:rPr>
            <w:rStyle w:val="LiteralItal"/>
            <w:rPrChange w:id="454" w:author="janelle" w:date="2018-01-09T12:03:00Z">
              <w:rPr>
                <w:color w:val="0000FF"/>
              </w:rPr>
            </w:rPrChange>
          </w:rPr>
          <w:t>--snip--</w:t>
        </w:r>
      </w:ins>
    </w:p>
    <w:p w14:paraId="1D2A85BE" w14:textId="77777777" w:rsidR="00FD1E86" w:rsidRPr="00785AC6" w:rsidRDefault="00FD1E86" w:rsidP="007D6152">
      <w:pPr>
        <w:pStyle w:val="CodeC"/>
      </w:pPr>
      <w:r w:rsidRPr="00785AC6">
        <w:t>}</w:t>
      </w:r>
    </w:p>
    <w:p w14:paraId="03599A93" w14:textId="77777777" w:rsidR="00FD1E86" w:rsidRDefault="00FD1E86" w:rsidP="007D6152">
      <w:pPr>
        <w:pStyle w:val="Listing"/>
      </w:pPr>
      <w:r>
        <w:t>Listing</w:t>
      </w:r>
      <w:r w:rsidR="00785AC6">
        <w:t xml:space="preserve"> </w:t>
      </w:r>
      <w:r w:rsidR="00033CF7">
        <w:t>14-</w:t>
      </w:r>
      <w:ins w:id="455" w:author="AnneMarieW" w:date="2017-11-28T13:46:00Z">
        <w:r w:rsidR="00F26A7A">
          <w:t>5</w:t>
        </w:r>
      </w:ins>
      <w:del w:id="456" w:author="AnneMarieW" w:date="2017-11-28T13:46:00Z">
        <w:r w:rsidR="00033CF7" w:rsidDel="00F26A7A">
          <w:delText>8</w:delText>
        </w:r>
      </w:del>
      <w:r>
        <w:t>:</w:t>
      </w:r>
      <w:r w:rsidR="00785AC6">
        <w:t xml:space="preserve"> </w:t>
      </w:r>
      <w:r>
        <w:t>Adding</w:t>
      </w:r>
      <w:r w:rsidR="00785AC6">
        <w:t xml:space="preserve"> </w:t>
      </w:r>
      <w:r w:rsidR="00581D2E" w:rsidRPr="00581D2E">
        <w:rPr>
          <w:rStyle w:val="LiteralCaption"/>
          <w:rPrChange w:id="457" w:author="janelle" w:date="2017-11-21T10:11:00Z">
            <w:rPr>
              <w:rStyle w:val="Literal"/>
            </w:rPr>
          </w:rPrChange>
        </w:rPr>
        <w:t>pub use</w:t>
      </w:r>
      <w:r w:rsidR="00785AC6">
        <w:t xml:space="preserve"> </w:t>
      </w:r>
      <w:r>
        <w:t>statements</w:t>
      </w:r>
      <w:r w:rsidR="00785AC6">
        <w:t xml:space="preserve"> </w:t>
      </w:r>
      <w:r>
        <w:t>to</w:t>
      </w:r>
      <w:r w:rsidR="00785AC6">
        <w:t xml:space="preserve"> </w:t>
      </w:r>
      <w:r>
        <w:t>re</w:t>
      </w:r>
      <w:ins w:id="458" w:author="janelle" w:date="2018-01-09T11:49:00Z">
        <w:r w:rsidR="00F33016">
          <w:t>-</w:t>
        </w:r>
      </w:ins>
      <w:del w:id="459" w:author="AnneMarieW" w:date="2017-11-28T09:37:00Z">
        <w:r w:rsidDel="009211E1">
          <w:delText>-</w:delText>
        </w:r>
      </w:del>
      <w:r>
        <w:t>export</w:t>
      </w:r>
      <w:r w:rsidR="00785AC6">
        <w:t xml:space="preserve"> </w:t>
      </w:r>
      <w:r>
        <w:t>items</w:t>
      </w:r>
    </w:p>
    <w:p w14:paraId="1F8BB6FF" w14:textId="41A6D488" w:rsidR="00FD1E86" w:rsidRDefault="00FD1E86" w:rsidP="00FD1E86">
      <w:pPr>
        <w:pStyle w:val="Body"/>
      </w:pPr>
      <w:r>
        <w:t>The</w:t>
      </w:r>
      <w:r w:rsidR="00785AC6">
        <w:t xml:space="preserve"> </w:t>
      </w:r>
      <w:r>
        <w:t>API</w:t>
      </w:r>
      <w:r w:rsidR="00785AC6">
        <w:t xml:space="preserve"> </w:t>
      </w:r>
      <w:r>
        <w:t>documentation</w:t>
      </w:r>
      <w:r w:rsidR="00785AC6">
        <w:t xml:space="preserve"> </w:t>
      </w:r>
      <w:ins w:id="460" w:author="AnneMarieW" w:date="2017-11-28T09:37:00Z">
        <w:r w:rsidR="009211E1">
          <w:t xml:space="preserve">that </w:t>
        </w:r>
      </w:ins>
      <w:del w:id="461" w:author="AnneMarieW" w:date="2017-11-28T09:37:00Z">
        <w:r w:rsidDel="009211E1">
          <w:delText>generated</w:delText>
        </w:r>
        <w:r w:rsidR="00785AC6" w:rsidDel="009211E1">
          <w:delText xml:space="preserve"> </w:delText>
        </w:r>
        <w:r w:rsidDel="009211E1">
          <w:delText>with</w:delText>
        </w:r>
        <w:r w:rsidR="00785AC6" w:rsidDel="009211E1">
          <w:delText xml:space="preserve"> </w:delText>
        </w:r>
      </w:del>
      <w:r w:rsidRPr="00785AC6">
        <w:rPr>
          <w:rStyle w:val="Literal"/>
        </w:rPr>
        <w:t>cargo</w:t>
      </w:r>
      <w:r w:rsidR="00785AC6">
        <w:rPr>
          <w:rStyle w:val="Literal"/>
        </w:rPr>
        <w:t xml:space="preserve"> </w:t>
      </w:r>
      <w:r w:rsidRPr="00785AC6">
        <w:rPr>
          <w:rStyle w:val="Literal"/>
        </w:rPr>
        <w:t>doc</w:t>
      </w:r>
      <w:r w:rsidR="00785AC6">
        <w:t xml:space="preserve"> </w:t>
      </w:r>
      <w:ins w:id="462" w:author="AnneMarieW" w:date="2017-11-28T09:37:00Z">
        <w:r w:rsidR="009211E1">
          <w:t>generate</w:t>
        </w:r>
      </w:ins>
      <w:ins w:id="463" w:author="AnneMarieW" w:date="2017-11-28T09:38:00Z">
        <w:r w:rsidR="009211E1">
          <w:t xml:space="preserve">s </w:t>
        </w:r>
      </w:ins>
      <w:r>
        <w:t>for</w:t>
      </w:r>
      <w:r w:rsidR="00785AC6">
        <w:t xml:space="preserve"> </w:t>
      </w:r>
      <w:r>
        <w:t>this</w:t>
      </w:r>
      <w:r w:rsidR="00785AC6">
        <w:t xml:space="preserve"> </w:t>
      </w:r>
      <w:r>
        <w:t>crate</w:t>
      </w:r>
      <w:r w:rsidR="00785AC6">
        <w:t xml:space="preserve"> </w:t>
      </w:r>
      <w:r>
        <w:t>will</w:t>
      </w:r>
      <w:r w:rsidR="00785AC6">
        <w:t xml:space="preserve"> </w:t>
      </w:r>
      <w:r>
        <w:t>now</w:t>
      </w:r>
      <w:r w:rsidR="00785AC6">
        <w:t xml:space="preserve"> </w:t>
      </w:r>
      <w:r>
        <w:t>list</w:t>
      </w:r>
      <w:r w:rsidR="00785AC6">
        <w:t xml:space="preserve"> </w:t>
      </w:r>
      <w:r>
        <w:t>and</w:t>
      </w:r>
      <w:r w:rsidR="00785AC6">
        <w:t xml:space="preserve"> </w:t>
      </w:r>
      <w:r>
        <w:t>link</w:t>
      </w:r>
      <w:r w:rsidR="00785AC6">
        <w:t xml:space="preserve"> </w:t>
      </w:r>
      <w:r>
        <w:t>re</w:t>
      </w:r>
      <w:del w:id="464" w:author="AnneMarieW" w:date="2017-11-28T09:37:00Z">
        <w:r w:rsidDel="009211E1">
          <w:delText>-</w:delText>
        </w:r>
      </w:del>
      <w:ins w:id="465" w:author="janelle" w:date="2018-01-09T11:49:00Z">
        <w:r w:rsidR="00F33016">
          <w:t>-</w:t>
        </w:r>
      </w:ins>
      <w:r>
        <w:t>exports</w:t>
      </w:r>
      <w:r w:rsidR="00785AC6">
        <w:t xml:space="preserve"> </w:t>
      </w:r>
      <w:r>
        <w:t>on</w:t>
      </w:r>
      <w:r w:rsidR="00785AC6">
        <w:t xml:space="preserve"> </w:t>
      </w:r>
      <w:r>
        <w:t>the</w:t>
      </w:r>
      <w:r w:rsidR="00785AC6">
        <w:t xml:space="preserve"> </w:t>
      </w:r>
      <w:r>
        <w:t>front</w:t>
      </w:r>
      <w:r w:rsidR="00785AC6">
        <w:t xml:space="preserve"> </w:t>
      </w:r>
      <w:r>
        <w:t>page</w:t>
      </w:r>
      <w:ins w:id="466" w:author="AnneMarieW" w:date="2017-11-28T09:37:00Z">
        <w:r w:rsidR="009211E1">
          <w:t>,</w:t>
        </w:r>
      </w:ins>
      <w:r w:rsidR="00785AC6">
        <w:t xml:space="preserve"> </w:t>
      </w:r>
      <w:r>
        <w:t>as</w:t>
      </w:r>
      <w:r w:rsidR="00785AC6">
        <w:t xml:space="preserve"> </w:t>
      </w:r>
      <w:r>
        <w:t>shown</w:t>
      </w:r>
      <w:r w:rsidR="00785AC6">
        <w:t xml:space="preserve"> </w:t>
      </w:r>
      <w:r>
        <w:t>in</w:t>
      </w:r>
      <w:r w:rsidR="00785AC6">
        <w:t xml:space="preserve"> </w:t>
      </w:r>
      <w:r>
        <w:t>Figure</w:t>
      </w:r>
      <w:r w:rsidR="00785AC6">
        <w:t xml:space="preserve"> </w:t>
      </w:r>
      <w:r>
        <w:t>14-</w:t>
      </w:r>
      <w:ins w:id="467" w:author="janelle" w:date="2018-01-09T16:14:00Z">
        <w:r w:rsidR="00695A16">
          <w:t>4</w:t>
        </w:r>
      </w:ins>
      <w:del w:id="468" w:author="janelle" w:date="2018-01-09T16:14:00Z">
        <w:r w:rsidR="005A3B51" w:rsidDel="00695A16">
          <w:delText>9</w:delText>
        </w:r>
      </w:del>
      <w:r>
        <w:t>,</w:t>
      </w:r>
      <w:r w:rsidR="00785AC6">
        <w:t xml:space="preserve"> </w:t>
      </w:r>
      <w:r>
        <w:t>which</w:t>
      </w:r>
      <w:r w:rsidR="00785AC6">
        <w:t xml:space="preserve"> </w:t>
      </w:r>
      <w:r>
        <w:t>makes</w:t>
      </w:r>
      <w:commentRangeStart w:id="469"/>
      <w:commentRangeStart w:id="470"/>
      <w:r w:rsidR="00785AC6">
        <w:t xml:space="preserve"> </w:t>
      </w:r>
      <w:r>
        <w:t>the</w:t>
      </w:r>
      <w:ins w:id="471" w:author="Carol Nichols" w:date="2018-01-10T13:10:00Z">
        <w:r w:rsidR="001F4822">
          <w:t xml:space="preserve"> </w:t>
        </w:r>
        <w:r w:rsidR="001F4822" w:rsidRPr="001F4822">
          <w:rPr>
            <w:rStyle w:val="Literal"/>
            <w:rPrChange w:id="472" w:author="Carol Nichols" w:date="2018-01-10T13:10:00Z">
              <w:rPr/>
            </w:rPrChange>
          </w:rPr>
          <w:t>PrimaryColor</w:t>
        </w:r>
        <w:r w:rsidR="001F4822">
          <w:t xml:space="preserve"> and </w:t>
        </w:r>
        <w:r w:rsidR="001F4822" w:rsidRPr="001F4822">
          <w:rPr>
            <w:rStyle w:val="Literal"/>
            <w:rPrChange w:id="473" w:author="Carol Nichols" w:date="2018-01-10T13:10:00Z">
              <w:rPr/>
            </w:rPrChange>
          </w:rPr>
          <w:t>SecondaryColor</w:t>
        </w:r>
      </w:ins>
      <w:del w:id="474" w:author="Carol Nichols" w:date="2018-01-10T13:10:00Z">
        <w:r w:rsidDel="001F4822">
          <w:delText>se</w:delText>
        </w:r>
      </w:del>
      <w:r w:rsidR="00785AC6">
        <w:t xml:space="preserve"> </w:t>
      </w:r>
      <w:r>
        <w:t>types</w:t>
      </w:r>
      <w:ins w:id="475" w:author="Carol Nichols" w:date="2018-01-10T13:10:00Z">
        <w:r w:rsidR="001F4822">
          <w:t xml:space="preserve"> and the </w:t>
        </w:r>
        <w:r w:rsidR="001F4822" w:rsidRPr="001F4822">
          <w:rPr>
            <w:rStyle w:val="Literal"/>
            <w:rPrChange w:id="476" w:author="Carol Nichols" w:date="2018-01-10T13:10:00Z">
              <w:rPr/>
            </w:rPrChange>
          </w:rPr>
          <w:t>mix</w:t>
        </w:r>
        <w:r w:rsidR="001F4822">
          <w:t xml:space="preserve"> function</w:t>
        </w:r>
      </w:ins>
      <w:r w:rsidR="00785AC6">
        <w:t xml:space="preserve"> </w:t>
      </w:r>
      <w:commentRangeEnd w:id="469"/>
      <w:r w:rsidR="000054DE">
        <w:rPr>
          <w:rStyle w:val="CommentReference"/>
        </w:rPr>
        <w:commentReference w:id="469"/>
      </w:r>
      <w:commentRangeEnd w:id="470"/>
      <w:r w:rsidR="001F4822">
        <w:rPr>
          <w:rStyle w:val="CommentReference"/>
        </w:rPr>
        <w:commentReference w:id="470"/>
      </w:r>
      <w:r>
        <w:t>easier</w:t>
      </w:r>
      <w:r w:rsidR="00785AC6">
        <w:t xml:space="preserve"> </w:t>
      </w:r>
      <w:r>
        <w:t>to</w:t>
      </w:r>
      <w:r w:rsidR="00785AC6">
        <w:t xml:space="preserve"> </w:t>
      </w:r>
      <w:r>
        <w:t>find</w:t>
      </w:r>
      <w:ins w:id="477" w:author="Carol Nichols" w:date="2018-01-10T13:11:00Z">
        <w:r w:rsidR="0049214A">
          <w:t>:</w:t>
        </w:r>
      </w:ins>
      <w:del w:id="478" w:author="Carol Nichols" w:date="2018-01-10T13:11:00Z">
        <w:r w:rsidDel="0049214A">
          <w:delText>.</w:delText>
        </w:r>
      </w:del>
    </w:p>
    <w:p w14:paraId="4DF813F3" w14:textId="77777777" w:rsidR="00FD1E86" w:rsidRDefault="007D6152" w:rsidP="007D6152">
      <w:pPr>
        <w:pStyle w:val="ProductionDirective"/>
      </w:pPr>
      <w:r>
        <w:t>Au to add figure</w:t>
      </w:r>
    </w:p>
    <w:p w14:paraId="41223DC6" w14:textId="77777777" w:rsidR="00532698" w:rsidRPr="00532698" w:rsidRDefault="00532698" w:rsidP="00532698">
      <w:r w:rsidRPr="00532698">
        <w:rPr>
          <w:noProof/>
        </w:rPr>
        <w:lastRenderedPageBreak/>
        <w:drawing>
          <wp:inline distT="0" distB="0" distL="0" distR="0" wp14:anchorId="6079990E" wp14:editId="33F1A1A0">
            <wp:extent cx="5943600" cy="4170026"/>
            <wp:effectExtent l="0" t="0" r="0" b="2540"/>
            <wp:docPr id="5" name="Picture 5" descr="C:\Users\egcha\Google Drive\Liz NSP\Rust\Images\trpl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cha\Google Drive\Liz NSP\Rust\Images\trpl14-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70026"/>
                    </a:xfrm>
                    <a:prstGeom prst="rect">
                      <a:avLst/>
                    </a:prstGeom>
                    <a:noFill/>
                    <a:ln>
                      <a:noFill/>
                    </a:ln>
                  </pic:spPr>
                </pic:pic>
              </a:graphicData>
            </a:graphic>
          </wp:inline>
        </w:drawing>
      </w:r>
    </w:p>
    <w:p w14:paraId="59A8AF5E" w14:textId="77777777" w:rsidR="00FD1E86" w:rsidRDefault="00FD1E86" w:rsidP="007D6152">
      <w:pPr>
        <w:pStyle w:val="Caption"/>
      </w:pPr>
      <w:r>
        <w:t>Figure</w:t>
      </w:r>
      <w:r w:rsidR="00785AC6">
        <w:t xml:space="preserve"> </w:t>
      </w:r>
      <w:r>
        <w:t>14-</w:t>
      </w:r>
      <w:ins w:id="479" w:author="janelle" w:date="2018-01-09T16:14:00Z">
        <w:r w:rsidR="00695A16">
          <w:t>4</w:t>
        </w:r>
      </w:ins>
      <w:del w:id="480" w:author="janelle" w:date="2018-01-09T16:14:00Z">
        <w:r w:rsidR="005A3B51" w:rsidDel="00695A16">
          <w:delText>9</w:delText>
        </w:r>
      </w:del>
      <w:r>
        <w:t>:</w:t>
      </w:r>
      <w:r w:rsidR="00785AC6">
        <w:t xml:space="preserve"> </w:t>
      </w:r>
      <w:ins w:id="481" w:author="janelle" w:date="2018-01-09T12:04:00Z">
        <w:r w:rsidR="00E360B3">
          <w:t>The f</w:t>
        </w:r>
      </w:ins>
      <w:del w:id="482" w:author="janelle" w:date="2018-01-09T12:04:00Z">
        <w:r w:rsidDel="00E360B3">
          <w:delText>F</w:delText>
        </w:r>
      </w:del>
      <w:r>
        <w:t>ront</w:t>
      </w:r>
      <w:r w:rsidR="00785AC6">
        <w:t xml:space="preserve"> </w:t>
      </w:r>
      <w:r>
        <w:t>page</w:t>
      </w:r>
      <w:r w:rsidR="00785AC6">
        <w:t xml:space="preserve"> </w:t>
      </w:r>
      <w:r>
        <w:t>of</w:t>
      </w:r>
      <w:r w:rsidR="00785AC6">
        <w:t xml:space="preserve"> </w:t>
      </w:r>
      <w:r>
        <w:t>the</w:t>
      </w:r>
      <w:r w:rsidR="00785AC6">
        <w:t xml:space="preserve"> </w:t>
      </w:r>
      <w:r>
        <w:t>documentation</w:t>
      </w:r>
      <w:r w:rsidR="00785AC6">
        <w:t xml:space="preserve"> </w:t>
      </w:r>
      <w:r>
        <w:t>for</w:t>
      </w:r>
      <w:r w:rsidR="00785AC6">
        <w:t xml:space="preserve"> </w:t>
      </w:r>
      <w:r w:rsidR="00581D2E" w:rsidRPr="00581D2E">
        <w:rPr>
          <w:rStyle w:val="LiteralCaption"/>
          <w:rPrChange w:id="483" w:author="janelle" w:date="2017-11-21T10:11:00Z">
            <w:rPr>
              <w:rStyle w:val="Literal"/>
            </w:rPr>
          </w:rPrChange>
        </w:rPr>
        <w:t>art</w:t>
      </w:r>
      <w:r w:rsidR="00785AC6">
        <w:t xml:space="preserve"> </w:t>
      </w:r>
      <w:r>
        <w:t>that</w:t>
      </w:r>
      <w:r w:rsidR="00785AC6">
        <w:t xml:space="preserve"> </w:t>
      </w:r>
      <w:r>
        <w:t>lists</w:t>
      </w:r>
      <w:r w:rsidR="00785AC6">
        <w:t xml:space="preserve"> </w:t>
      </w:r>
      <w:r>
        <w:t>the</w:t>
      </w:r>
      <w:r w:rsidR="00785AC6">
        <w:t xml:space="preserve"> </w:t>
      </w:r>
      <w:r>
        <w:t>re</w:t>
      </w:r>
      <w:del w:id="484" w:author="AnneMarieW" w:date="2017-11-28T09:39:00Z">
        <w:r w:rsidDel="000054DE">
          <w:delText>-</w:delText>
        </w:r>
      </w:del>
      <w:ins w:id="485" w:author="janelle" w:date="2018-01-09T11:49:00Z">
        <w:r w:rsidR="00F33016">
          <w:t>-</w:t>
        </w:r>
      </w:ins>
      <w:r>
        <w:t>exports</w:t>
      </w:r>
    </w:p>
    <w:p w14:paraId="375C8C34" w14:textId="50BA41EA" w:rsidR="00FD1E86" w:rsidRDefault="00FD1E86" w:rsidP="00FD1E86">
      <w:pPr>
        <w:pStyle w:val="Body"/>
      </w:pPr>
      <w:del w:id="486" w:author="AnneMarieW" w:date="2017-11-28T09:39:00Z">
        <w:r w:rsidDel="000054DE">
          <w:delText>Users</w:delText>
        </w:r>
        <w:r w:rsidR="00785AC6" w:rsidDel="000054DE">
          <w:delText xml:space="preserve"> </w:delText>
        </w:r>
        <w:r w:rsidDel="000054DE">
          <w:delText>of</w:delText>
        </w:r>
        <w:r w:rsidR="00785AC6" w:rsidDel="000054DE">
          <w:delText xml:space="preserve"> </w:delText>
        </w:r>
        <w:r w:rsidDel="000054DE">
          <w:delText>t</w:delText>
        </w:r>
      </w:del>
      <w:ins w:id="487" w:author="AnneMarieW" w:date="2017-11-28T09:39:00Z">
        <w:r w:rsidR="000054DE">
          <w:t>T</w:t>
        </w:r>
      </w:ins>
      <w:r>
        <w:t>he</w:t>
      </w:r>
      <w:r w:rsidR="00785AC6">
        <w:t xml:space="preserve"> </w:t>
      </w:r>
      <w:r w:rsidRPr="00785AC6">
        <w:rPr>
          <w:rStyle w:val="Literal"/>
        </w:rPr>
        <w:t>art</w:t>
      </w:r>
      <w:r w:rsidR="00785AC6">
        <w:t xml:space="preserve"> </w:t>
      </w:r>
      <w:r>
        <w:t>crate</w:t>
      </w:r>
      <w:r w:rsidR="00785AC6">
        <w:t xml:space="preserve"> </w:t>
      </w:r>
      <w:ins w:id="488" w:author="AnneMarieW" w:date="2017-11-28T09:39:00Z">
        <w:r w:rsidR="000054DE">
          <w:t xml:space="preserve">users </w:t>
        </w:r>
      </w:ins>
      <w:r>
        <w:t>can</w:t>
      </w:r>
      <w:r w:rsidR="00785AC6">
        <w:t xml:space="preserve"> </w:t>
      </w:r>
      <w:r>
        <w:t>still</w:t>
      </w:r>
      <w:r w:rsidR="00785AC6">
        <w:t xml:space="preserve"> </w:t>
      </w:r>
      <w:r>
        <w:t>see</w:t>
      </w:r>
      <w:r w:rsidR="00785AC6">
        <w:t xml:space="preserve"> </w:t>
      </w:r>
      <w:r>
        <w:t>and</w:t>
      </w:r>
      <w:del w:id="489" w:author="AnneMarieW" w:date="2017-11-28T09:39:00Z">
        <w:r w:rsidR="00785AC6" w:rsidDel="000054DE">
          <w:delText xml:space="preserve"> </w:delText>
        </w:r>
        <w:r w:rsidDel="000054DE">
          <w:delText>choose</w:delText>
        </w:r>
        <w:r w:rsidR="00785AC6" w:rsidDel="000054DE">
          <w:delText xml:space="preserve"> </w:delText>
        </w:r>
        <w:r w:rsidDel="000054DE">
          <w:delText>to</w:delText>
        </w:r>
      </w:del>
      <w:r w:rsidR="00785AC6">
        <w:t xml:space="preserve"> </w:t>
      </w:r>
      <w:r>
        <w:t>use</w:t>
      </w:r>
      <w:r w:rsidR="00785AC6">
        <w:t xml:space="preserve"> </w:t>
      </w:r>
      <w:r>
        <w:t>the</w:t>
      </w:r>
      <w:r w:rsidR="00785AC6">
        <w:t xml:space="preserve"> </w:t>
      </w:r>
      <w:r>
        <w:t>internal</w:t>
      </w:r>
      <w:r w:rsidR="00785AC6">
        <w:t xml:space="preserve"> </w:t>
      </w:r>
      <w:r>
        <w:t>structure</w:t>
      </w:r>
      <w:del w:id="490" w:author="AnneMarieW" w:date="2017-11-28T09:40:00Z">
        <w:r w:rsidR="00785AC6" w:rsidDel="000054DE">
          <w:delText xml:space="preserve"> </w:delText>
        </w:r>
        <w:r w:rsidDel="000054DE">
          <w:delText>as</w:delText>
        </w:r>
      </w:del>
      <w:r w:rsidR="00785AC6">
        <w:t xml:space="preserve"> </w:t>
      </w:r>
      <w:del w:id="491" w:author="Carol Nichols" w:date="2018-01-10T13:12:00Z">
        <w:r w:rsidDel="00FC386A">
          <w:delText>in</w:delText>
        </w:r>
        <w:r w:rsidR="00785AC6" w:rsidDel="00FC386A">
          <w:delText xml:space="preserve"> </w:delText>
        </w:r>
      </w:del>
      <w:ins w:id="492" w:author="Carol Nichols" w:date="2018-01-10T13:12:00Z">
        <w:r w:rsidR="00FC386A">
          <w:t xml:space="preserve">from </w:t>
        </w:r>
      </w:ins>
      <w:commentRangeStart w:id="493"/>
      <w:commentRangeStart w:id="494"/>
      <w:r w:rsidRPr="00CC2E20">
        <w:t>Listing</w:t>
      </w:r>
      <w:r w:rsidR="00785AC6" w:rsidRPr="00CC2E20">
        <w:t xml:space="preserve"> </w:t>
      </w:r>
      <w:r w:rsidRPr="00CC2E20">
        <w:t>14-</w:t>
      </w:r>
      <w:ins w:id="495" w:author="AnneMarieW" w:date="2017-11-28T13:49:00Z">
        <w:del w:id="496" w:author="Carol Nichols" w:date="2018-01-10T13:12:00Z">
          <w:r w:rsidR="00581D2E" w:rsidRPr="00581D2E" w:rsidDel="00D31BBF">
            <w:rPr>
              <w:rPrChange w:id="497" w:author="AnneMarieW" w:date="2017-11-28T13:49:00Z">
                <w:rPr>
                  <w:rFonts w:ascii="Courier" w:hAnsi="Courier"/>
                  <w:color w:val="0000FF"/>
                  <w:sz w:val="20"/>
                  <w:highlight w:val="magenta"/>
                </w:rPr>
              </w:rPrChange>
            </w:rPr>
            <w:delText>4</w:delText>
          </w:r>
        </w:del>
      </w:ins>
      <w:ins w:id="498" w:author="Carol Nichols" w:date="2018-01-10T13:12:00Z">
        <w:r w:rsidR="00D31BBF">
          <w:t>3</w:t>
        </w:r>
        <w:r w:rsidR="00246CCD">
          <w:t xml:space="preserve"> as demonstrated in Listing 14-4</w:t>
        </w:r>
      </w:ins>
      <w:del w:id="499" w:author="AnneMarieW" w:date="2017-11-28T13:49:00Z">
        <w:r w:rsidR="005A3B51" w:rsidRPr="00CC2E20" w:rsidDel="00CC2E20">
          <w:delText>7</w:delText>
        </w:r>
      </w:del>
      <w:commentRangeEnd w:id="493"/>
      <w:r w:rsidR="00CC2E20">
        <w:rPr>
          <w:rStyle w:val="CommentReference"/>
        </w:rPr>
        <w:commentReference w:id="493"/>
      </w:r>
      <w:commentRangeEnd w:id="494"/>
      <w:r w:rsidR="00246CCD">
        <w:rPr>
          <w:rStyle w:val="CommentReference"/>
        </w:rPr>
        <w:commentReference w:id="494"/>
      </w:r>
      <w:r>
        <w:t>,</w:t>
      </w:r>
      <w:r w:rsidR="00785AC6">
        <w:t xml:space="preserve"> </w:t>
      </w:r>
      <w:r>
        <w:t>or</w:t>
      </w:r>
      <w:r w:rsidR="00785AC6">
        <w:t xml:space="preserve"> </w:t>
      </w:r>
      <w:r>
        <w:t>they</w:t>
      </w:r>
      <w:r w:rsidR="00785AC6">
        <w:t xml:space="preserve"> </w:t>
      </w:r>
      <w:r>
        <w:t>can</w:t>
      </w:r>
      <w:r w:rsidR="00785AC6">
        <w:t xml:space="preserve"> </w:t>
      </w:r>
      <w:r>
        <w:t>use</w:t>
      </w:r>
      <w:r w:rsidR="00785AC6">
        <w:t xml:space="preserve"> </w:t>
      </w:r>
      <w:r>
        <w:t>the</w:t>
      </w:r>
      <w:r w:rsidR="00785AC6">
        <w:t xml:space="preserve"> </w:t>
      </w:r>
      <w:r>
        <w:t>more</w:t>
      </w:r>
      <w:r w:rsidR="00785AC6">
        <w:t xml:space="preserve"> </w:t>
      </w:r>
      <w:r>
        <w:t>convenient</w:t>
      </w:r>
      <w:r w:rsidR="00785AC6">
        <w:t xml:space="preserve"> </w:t>
      </w:r>
      <w:r>
        <w:t>structure</w:t>
      </w:r>
      <w:r w:rsidR="00785AC6">
        <w:t xml:space="preserve"> </w:t>
      </w:r>
      <w:del w:id="500" w:author="AnneMarieW" w:date="2017-11-28T09:39:00Z">
        <w:r w:rsidDel="000054DE">
          <w:delText>from</w:delText>
        </w:r>
        <w:r w:rsidR="00785AC6" w:rsidDel="000054DE">
          <w:delText xml:space="preserve"> </w:delText>
        </w:r>
      </w:del>
      <w:ins w:id="501" w:author="AnneMarieW" w:date="2017-11-28T09:39:00Z">
        <w:r w:rsidR="000054DE">
          <w:t xml:space="preserve">in </w:t>
        </w:r>
      </w:ins>
      <w:commentRangeStart w:id="502"/>
      <w:commentRangeStart w:id="503"/>
      <w:r w:rsidRPr="00CC2E20">
        <w:t>Listing</w:t>
      </w:r>
      <w:r w:rsidR="00785AC6" w:rsidRPr="00CC2E20">
        <w:t xml:space="preserve"> </w:t>
      </w:r>
      <w:r w:rsidR="005A3B51" w:rsidRPr="00CC2E20">
        <w:t>14-</w:t>
      </w:r>
      <w:del w:id="504" w:author="AnneMarieW" w:date="2017-11-28T13:49:00Z">
        <w:r w:rsidR="005A3B51" w:rsidRPr="00CC2E20" w:rsidDel="00CC2E20">
          <w:delText>8</w:delText>
        </w:r>
      </w:del>
      <w:ins w:id="505" w:author="AnneMarieW" w:date="2017-11-28T13:49:00Z">
        <w:r w:rsidR="00CC2E20">
          <w:t>5</w:t>
        </w:r>
      </w:ins>
      <w:commentRangeEnd w:id="502"/>
      <w:ins w:id="506" w:author="AnneMarieW" w:date="2017-11-28T13:50:00Z">
        <w:r w:rsidR="00CC2E20">
          <w:rPr>
            <w:rStyle w:val="CommentReference"/>
          </w:rPr>
          <w:commentReference w:id="502"/>
        </w:r>
      </w:ins>
      <w:commentRangeEnd w:id="503"/>
      <w:r w:rsidR="00246CCD">
        <w:rPr>
          <w:rStyle w:val="CommentReference"/>
        </w:rPr>
        <w:commentReference w:id="503"/>
      </w:r>
      <w:r>
        <w:t>,</w:t>
      </w:r>
      <w:r w:rsidR="00785AC6">
        <w:t xml:space="preserve"> </w:t>
      </w:r>
      <w:r>
        <w:t>as</w:t>
      </w:r>
      <w:r w:rsidR="00785AC6">
        <w:t xml:space="preserve"> </w:t>
      </w:r>
      <w:r>
        <w:t>shown</w:t>
      </w:r>
      <w:r w:rsidR="00785AC6">
        <w:t xml:space="preserve"> </w:t>
      </w:r>
      <w:r>
        <w:t>in</w:t>
      </w:r>
      <w:r w:rsidR="00785AC6">
        <w:t xml:space="preserve"> </w:t>
      </w:r>
      <w:r>
        <w:t>Listing</w:t>
      </w:r>
      <w:r w:rsidR="00785AC6">
        <w:t xml:space="preserve"> </w:t>
      </w:r>
      <w:r w:rsidR="005A3B51">
        <w:t>14-</w:t>
      </w:r>
      <w:ins w:id="507" w:author="AnneMarieW" w:date="2017-11-28T13:46:00Z">
        <w:r w:rsidR="00F26A7A">
          <w:t>6</w:t>
        </w:r>
      </w:ins>
      <w:del w:id="508" w:author="AnneMarieW" w:date="2017-11-28T13:46:00Z">
        <w:r w:rsidR="005A3B51" w:rsidDel="00F26A7A">
          <w:delText>10</w:delText>
        </w:r>
      </w:del>
      <w:r>
        <w:t>:</w:t>
      </w:r>
    </w:p>
    <w:p w14:paraId="747B85AC" w14:textId="77777777" w:rsidR="00FD1E86" w:rsidRDefault="00FD1E86" w:rsidP="007D6152">
      <w:pPr>
        <w:pStyle w:val="ProductionDirective"/>
      </w:pPr>
      <w:del w:id="509" w:author="janelle" w:date="2017-11-21T10:11:00Z">
        <w:r w:rsidDel="006938B0">
          <w:delText>Filename:</w:delText>
        </w:r>
        <w:r w:rsidR="00785AC6" w:rsidDel="006938B0">
          <w:delText xml:space="preserve"> </w:delText>
        </w:r>
      </w:del>
      <w:r>
        <w:t>src/main.rs</w:t>
      </w:r>
    </w:p>
    <w:p w14:paraId="41C40F12" w14:textId="77777777" w:rsidR="00FD1E86" w:rsidRPr="00785AC6" w:rsidRDefault="00FD1E86" w:rsidP="007D6152">
      <w:pPr>
        <w:pStyle w:val="CodeA"/>
      </w:pPr>
      <w:r w:rsidRPr="00785AC6">
        <w:t>extern</w:t>
      </w:r>
      <w:r w:rsidR="00785AC6">
        <w:t xml:space="preserve"> </w:t>
      </w:r>
      <w:r w:rsidRPr="00785AC6">
        <w:t>crate</w:t>
      </w:r>
      <w:r w:rsidR="00785AC6">
        <w:t xml:space="preserve"> </w:t>
      </w:r>
      <w:r w:rsidRPr="00785AC6">
        <w:t>art;</w:t>
      </w:r>
    </w:p>
    <w:p w14:paraId="1982FB7C" w14:textId="77777777" w:rsidR="00FD1E86" w:rsidRPr="00785AC6" w:rsidRDefault="00FD1E86" w:rsidP="00785AC6">
      <w:pPr>
        <w:pStyle w:val="CodeB"/>
      </w:pPr>
    </w:p>
    <w:p w14:paraId="50F684A2" w14:textId="77777777" w:rsidR="00FD1E86" w:rsidRPr="00785AC6" w:rsidRDefault="00FD1E86" w:rsidP="00785AC6">
      <w:pPr>
        <w:pStyle w:val="CodeB"/>
      </w:pPr>
      <w:r w:rsidRPr="00785AC6">
        <w:t>use</w:t>
      </w:r>
      <w:r w:rsidR="00785AC6">
        <w:t xml:space="preserve"> </w:t>
      </w:r>
      <w:r w:rsidRPr="00785AC6">
        <w:t>art::PrimaryColor;</w:t>
      </w:r>
    </w:p>
    <w:p w14:paraId="1C4B2AB9" w14:textId="77777777" w:rsidR="00FD1E86" w:rsidRPr="00785AC6" w:rsidRDefault="00FD1E86" w:rsidP="00785AC6">
      <w:pPr>
        <w:pStyle w:val="CodeB"/>
      </w:pPr>
      <w:r w:rsidRPr="00785AC6">
        <w:t>use</w:t>
      </w:r>
      <w:r w:rsidR="00785AC6">
        <w:t xml:space="preserve"> </w:t>
      </w:r>
      <w:r w:rsidRPr="00785AC6">
        <w:t>art::mix;</w:t>
      </w:r>
    </w:p>
    <w:p w14:paraId="0AB2B5F4" w14:textId="77777777" w:rsidR="00FD1E86" w:rsidRPr="00785AC6" w:rsidRDefault="00FD1E86" w:rsidP="00785AC6">
      <w:pPr>
        <w:pStyle w:val="CodeB"/>
      </w:pPr>
    </w:p>
    <w:p w14:paraId="04FB14B5" w14:textId="77777777" w:rsidR="00FD1E86" w:rsidRPr="00785AC6" w:rsidRDefault="00FD1E86" w:rsidP="00785AC6">
      <w:pPr>
        <w:pStyle w:val="CodeB"/>
      </w:pPr>
      <w:r w:rsidRPr="00785AC6">
        <w:t>fn</w:t>
      </w:r>
      <w:r w:rsidR="00785AC6">
        <w:t xml:space="preserve"> </w:t>
      </w:r>
      <w:r w:rsidRPr="00785AC6">
        <w:t>main()</w:t>
      </w:r>
      <w:r w:rsidR="00785AC6">
        <w:t xml:space="preserve"> </w:t>
      </w:r>
      <w:r w:rsidRPr="00785AC6">
        <w:t>{</w:t>
      </w:r>
    </w:p>
    <w:p w14:paraId="2F5606AC" w14:textId="77777777" w:rsidR="00FD1E86" w:rsidRPr="00785AC6" w:rsidRDefault="00785AC6" w:rsidP="00785AC6">
      <w:pPr>
        <w:pStyle w:val="CodeB"/>
      </w:pPr>
      <w:r>
        <w:t xml:space="preserve">    </w:t>
      </w:r>
      <w:r w:rsidR="00FD1E86" w:rsidRPr="00785AC6">
        <w:t>//</w:t>
      </w:r>
      <w:r>
        <w:t xml:space="preserve"> </w:t>
      </w:r>
      <w:del w:id="510" w:author="janelle" w:date="2018-01-09T12:04:00Z">
        <w:r w:rsidR="00FD1E86" w:rsidRPr="00785AC6" w:rsidDel="00E360B3">
          <w:delText>...snip...</w:delText>
        </w:r>
      </w:del>
      <w:ins w:id="511" w:author="janelle" w:date="2018-01-09T12:04:00Z">
        <w:r w:rsidR="00581D2E" w:rsidRPr="00581D2E">
          <w:rPr>
            <w:rStyle w:val="LiteralItal"/>
            <w:rPrChange w:id="512" w:author="janelle" w:date="2018-01-09T12:05:00Z">
              <w:rPr>
                <w:color w:val="0000FF"/>
              </w:rPr>
            </w:rPrChange>
          </w:rPr>
          <w:t>--snip--</w:t>
        </w:r>
      </w:ins>
    </w:p>
    <w:p w14:paraId="124AC0B1" w14:textId="77777777" w:rsidR="00FD1E86" w:rsidRPr="00785AC6" w:rsidRDefault="00FD1E86" w:rsidP="007D6152">
      <w:pPr>
        <w:pStyle w:val="CodeC"/>
      </w:pPr>
      <w:r w:rsidRPr="00785AC6">
        <w:t>}</w:t>
      </w:r>
    </w:p>
    <w:p w14:paraId="58CEEF5C" w14:textId="77777777" w:rsidR="00FD1E86" w:rsidRDefault="00FD1E86" w:rsidP="007D6152">
      <w:pPr>
        <w:pStyle w:val="Listing"/>
      </w:pPr>
      <w:r>
        <w:t>Listing</w:t>
      </w:r>
      <w:r w:rsidR="00785AC6">
        <w:t xml:space="preserve"> </w:t>
      </w:r>
      <w:r>
        <w:t>14-</w:t>
      </w:r>
      <w:ins w:id="513" w:author="AnneMarieW" w:date="2017-11-28T13:46:00Z">
        <w:r w:rsidR="00F26A7A">
          <w:t>6</w:t>
        </w:r>
      </w:ins>
      <w:del w:id="514" w:author="AnneMarieW" w:date="2017-11-28T13:46:00Z">
        <w:r w:rsidDel="00F26A7A">
          <w:delText>1</w:delText>
        </w:r>
        <w:r w:rsidR="005A3B51" w:rsidDel="00F26A7A">
          <w:delText>0</w:delText>
        </w:r>
      </w:del>
      <w:r>
        <w:t>:</w:t>
      </w:r>
      <w:r w:rsidR="00785AC6">
        <w:t xml:space="preserve"> </w:t>
      </w:r>
      <w:r>
        <w:t>A</w:t>
      </w:r>
      <w:r w:rsidR="00785AC6">
        <w:t xml:space="preserve"> </w:t>
      </w:r>
      <w:r>
        <w:t>program</w:t>
      </w:r>
      <w:r w:rsidR="00785AC6">
        <w:t xml:space="preserve"> </w:t>
      </w:r>
      <w:r>
        <w:t>using</w:t>
      </w:r>
      <w:r w:rsidR="00785AC6">
        <w:t xml:space="preserve"> </w:t>
      </w:r>
      <w:r>
        <w:t>the</w:t>
      </w:r>
      <w:r w:rsidR="00785AC6">
        <w:t xml:space="preserve"> </w:t>
      </w:r>
      <w:r>
        <w:t>re</w:t>
      </w:r>
      <w:del w:id="515" w:author="AnneMarieW" w:date="2017-11-28T09:40:00Z">
        <w:r w:rsidDel="000054DE">
          <w:delText>-</w:delText>
        </w:r>
      </w:del>
      <w:ins w:id="516" w:author="janelle" w:date="2018-01-09T11:49:00Z">
        <w:r w:rsidR="00F33016">
          <w:t>-</w:t>
        </w:r>
      </w:ins>
      <w:r>
        <w:t>exported</w:t>
      </w:r>
      <w:r w:rsidR="00785AC6">
        <w:t xml:space="preserve"> </w:t>
      </w:r>
      <w:r>
        <w:t>items</w:t>
      </w:r>
      <w:r w:rsidR="00785AC6">
        <w:t xml:space="preserve"> </w:t>
      </w:r>
      <w:r>
        <w:t>from</w:t>
      </w:r>
      <w:r w:rsidR="00785AC6">
        <w:t xml:space="preserve"> </w:t>
      </w:r>
      <w:r>
        <w:t>the</w:t>
      </w:r>
      <w:r w:rsidR="00785AC6">
        <w:t xml:space="preserve"> </w:t>
      </w:r>
      <w:r w:rsidR="00581D2E" w:rsidRPr="00581D2E">
        <w:rPr>
          <w:rStyle w:val="LiteralCaption"/>
          <w:rPrChange w:id="517" w:author="janelle" w:date="2017-11-21T10:12:00Z">
            <w:rPr>
              <w:rStyle w:val="Literal"/>
            </w:rPr>
          </w:rPrChange>
        </w:rPr>
        <w:t>art</w:t>
      </w:r>
      <w:r w:rsidR="00785AC6">
        <w:t xml:space="preserve"> </w:t>
      </w:r>
      <w:r>
        <w:t>crate</w:t>
      </w:r>
    </w:p>
    <w:p w14:paraId="15C18AF2" w14:textId="77777777" w:rsidR="00FD1E86" w:rsidRDefault="00FD1E86" w:rsidP="00FD1E86">
      <w:pPr>
        <w:pStyle w:val="Body"/>
      </w:pPr>
      <w:r>
        <w:lastRenderedPageBreak/>
        <w:t>In</w:t>
      </w:r>
      <w:r w:rsidR="00785AC6">
        <w:t xml:space="preserve"> </w:t>
      </w:r>
      <w:r>
        <w:t>cases</w:t>
      </w:r>
      <w:r w:rsidR="00785AC6">
        <w:t xml:space="preserve"> </w:t>
      </w:r>
      <w:r>
        <w:t>where</w:t>
      </w:r>
      <w:r w:rsidR="00785AC6">
        <w:t xml:space="preserve"> </w:t>
      </w:r>
      <w:r>
        <w:t>there</w:t>
      </w:r>
      <w:r w:rsidR="00785AC6">
        <w:t xml:space="preserve"> </w:t>
      </w:r>
      <w:r>
        <w:t>are</w:t>
      </w:r>
      <w:r w:rsidR="00785AC6">
        <w:t xml:space="preserve"> </w:t>
      </w:r>
      <w:r>
        <w:t>many</w:t>
      </w:r>
      <w:r w:rsidR="00785AC6">
        <w:t xml:space="preserve"> </w:t>
      </w:r>
      <w:r>
        <w:t>nested</w:t>
      </w:r>
      <w:r w:rsidR="00785AC6">
        <w:t xml:space="preserve"> </w:t>
      </w:r>
      <w:r>
        <w:t>modules,</w:t>
      </w:r>
      <w:r w:rsidR="00785AC6">
        <w:t xml:space="preserve"> </w:t>
      </w:r>
      <w:r>
        <w:t>re</w:t>
      </w:r>
      <w:del w:id="518" w:author="AnneMarieW" w:date="2017-11-28T09:40:00Z">
        <w:r w:rsidDel="000054DE">
          <w:delText>-</w:delText>
        </w:r>
      </w:del>
      <w:ins w:id="519" w:author="janelle" w:date="2018-01-09T11:49:00Z">
        <w:r w:rsidR="00F33016">
          <w:t>-</w:t>
        </w:r>
      </w:ins>
      <w:r>
        <w:t>exporting</w:t>
      </w:r>
      <w:r w:rsidR="00785AC6">
        <w:t xml:space="preserve"> </w:t>
      </w:r>
      <w:r>
        <w:t>the</w:t>
      </w:r>
      <w:r w:rsidR="00785AC6">
        <w:t xml:space="preserve"> </w:t>
      </w:r>
      <w:r>
        <w:t>types</w:t>
      </w:r>
      <w:r w:rsidR="00785AC6">
        <w:t xml:space="preserve"> </w:t>
      </w:r>
      <w:r>
        <w:t>at</w:t>
      </w:r>
      <w:r w:rsidR="00785AC6">
        <w:t xml:space="preserve"> </w:t>
      </w:r>
      <w:r>
        <w:t>the</w:t>
      </w:r>
      <w:r w:rsidR="00785AC6">
        <w:t xml:space="preserve"> </w:t>
      </w:r>
      <w:r>
        <w:t>top</w:t>
      </w:r>
      <w:r w:rsidR="00785AC6">
        <w:t xml:space="preserve"> </w:t>
      </w:r>
      <w:r>
        <w:t>level</w:t>
      </w:r>
      <w:r w:rsidR="00785AC6">
        <w:t xml:space="preserve"> </w:t>
      </w:r>
      <w:r>
        <w:t>with</w:t>
      </w:r>
      <w:r w:rsidR="00785AC6">
        <w:t xml:space="preserve"> </w:t>
      </w:r>
      <w:r w:rsidRPr="00785AC6">
        <w:rPr>
          <w:rStyle w:val="Literal"/>
        </w:rPr>
        <w:t>pub</w:t>
      </w:r>
      <w:r w:rsidR="00785AC6">
        <w:rPr>
          <w:rStyle w:val="Literal"/>
        </w:rPr>
        <w:t xml:space="preserve"> </w:t>
      </w:r>
      <w:r w:rsidRPr="00785AC6">
        <w:rPr>
          <w:rStyle w:val="Literal"/>
        </w:rPr>
        <w:t>use</w:t>
      </w:r>
      <w:r w:rsidR="00785AC6">
        <w:t xml:space="preserve"> </w:t>
      </w:r>
      <w:r>
        <w:t>can</w:t>
      </w:r>
      <w:r w:rsidR="00785AC6">
        <w:t xml:space="preserve"> </w:t>
      </w:r>
      <w:r>
        <w:t>make</w:t>
      </w:r>
      <w:r w:rsidR="00785AC6">
        <w:t xml:space="preserve"> </w:t>
      </w:r>
      <w:r>
        <w:t>a</w:t>
      </w:r>
      <w:r w:rsidR="00785AC6">
        <w:t xml:space="preserve"> </w:t>
      </w:r>
      <w:del w:id="520" w:author="AnneMarieW" w:date="2017-11-28T09:40:00Z">
        <w:r w:rsidDel="000054DE">
          <w:delText>big</w:delText>
        </w:r>
      </w:del>
      <w:ins w:id="521" w:author="AnneMarieW" w:date="2017-11-28T09:40:00Z">
        <w:r w:rsidR="000054DE">
          <w:t>significant</w:t>
        </w:r>
      </w:ins>
      <w:r w:rsidR="00785AC6">
        <w:t xml:space="preserve"> </w:t>
      </w:r>
      <w:r>
        <w:t>difference</w:t>
      </w:r>
      <w:r w:rsidR="00785AC6">
        <w:t xml:space="preserve"> </w:t>
      </w:r>
      <w:r>
        <w:t>in</w:t>
      </w:r>
      <w:r w:rsidR="00785AC6">
        <w:t xml:space="preserve"> </w:t>
      </w:r>
      <w:r>
        <w:t>the</w:t>
      </w:r>
      <w:r w:rsidR="00785AC6">
        <w:t xml:space="preserve"> </w:t>
      </w:r>
      <w:r>
        <w:t>experience</w:t>
      </w:r>
      <w:r w:rsidR="00785AC6">
        <w:t xml:space="preserve"> </w:t>
      </w:r>
      <w:r>
        <w:t>of</w:t>
      </w:r>
      <w:r w:rsidR="00785AC6">
        <w:t xml:space="preserve"> </w:t>
      </w:r>
      <w:r>
        <w:t>people</w:t>
      </w:r>
      <w:r w:rsidR="00785AC6">
        <w:t xml:space="preserve"> </w:t>
      </w:r>
      <w:r>
        <w:t>who</w:t>
      </w:r>
      <w:r w:rsidR="00785AC6">
        <w:t xml:space="preserve"> </w:t>
      </w:r>
      <w:r>
        <w:t>use</w:t>
      </w:r>
      <w:r w:rsidR="00785AC6">
        <w:t xml:space="preserve"> </w:t>
      </w:r>
      <w:r>
        <w:t>the</w:t>
      </w:r>
      <w:r w:rsidR="00785AC6">
        <w:t xml:space="preserve"> </w:t>
      </w:r>
      <w:r>
        <w:t>crate.</w:t>
      </w:r>
    </w:p>
    <w:p w14:paraId="3CFC1651" w14:textId="77777777" w:rsidR="00FD1E86" w:rsidRDefault="00FD1E86" w:rsidP="00FD1E86">
      <w:pPr>
        <w:pStyle w:val="Body"/>
      </w:pPr>
      <w:r>
        <w:t>Creating</w:t>
      </w:r>
      <w:r w:rsidR="00785AC6">
        <w:t xml:space="preserve"> </w:t>
      </w:r>
      <w:r>
        <w:t>a</w:t>
      </w:r>
      <w:r w:rsidR="00785AC6">
        <w:t xml:space="preserve"> </w:t>
      </w:r>
      <w:r>
        <w:t>useful</w:t>
      </w:r>
      <w:r w:rsidR="00785AC6">
        <w:t xml:space="preserve"> </w:t>
      </w:r>
      <w:r>
        <w:t>public</w:t>
      </w:r>
      <w:r w:rsidR="00785AC6">
        <w:t xml:space="preserve"> </w:t>
      </w:r>
      <w:r>
        <w:t>API</w:t>
      </w:r>
      <w:r w:rsidR="00785AC6">
        <w:t xml:space="preserve"> </w:t>
      </w:r>
      <w:r>
        <w:t>structure</w:t>
      </w:r>
      <w:r w:rsidR="00785AC6">
        <w:t xml:space="preserve"> </w:t>
      </w:r>
      <w:r>
        <w:t>is</w:t>
      </w:r>
      <w:r w:rsidR="00785AC6">
        <w:t xml:space="preserve"> </w:t>
      </w:r>
      <w:r>
        <w:t>more</w:t>
      </w:r>
      <w:r w:rsidR="00785AC6">
        <w:t xml:space="preserve"> </w:t>
      </w:r>
      <w:r>
        <w:t>of</w:t>
      </w:r>
      <w:r w:rsidR="00785AC6">
        <w:t xml:space="preserve"> </w:t>
      </w:r>
      <w:r>
        <w:t>an</w:t>
      </w:r>
      <w:r w:rsidR="00785AC6">
        <w:t xml:space="preserve"> </w:t>
      </w:r>
      <w:r>
        <w:t>art</w:t>
      </w:r>
      <w:r w:rsidR="00785AC6">
        <w:t xml:space="preserve"> </w:t>
      </w:r>
      <w:r>
        <w:t>than</w:t>
      </w:r>
      <w:r w:rsidR="00785AC6">
        <w:t xml:space="preserve"> </w:t>
      </w:r>
      <w:r>
        <w:t>a</w:t>
      </w:r>
      <w:r w:rsidR="00785AC6">
        <w:t xml:space="preserve"> </w:t>
      </w:r>
      <w:r>
        <w:t>science,</w:t>
      </w:r>
      <w:r w:rsidR="00785AC6">
        <w:t xml:space="preserve"> </w:t>
      </w:r>
      <w:r>
        <w:t>and</w:t>
      </w:r>
      <w:r w:rsidR="00785AC6">
        <w:t xml:space="preserve"> </w:t>
      </w:r>
      <w:r>
        <w:t>you</w:t>
      </w:r>
      <w:r w:rsidR="00785AC6">
        <w:t xml:space="preserve"> </w:t>
      </w:r>
      <w:r>
        <w:t>can</w:t>
      </w:r>
      <w:r w:rsidR="00785AC6">
        <w:t xml:space="preserve"> </w:t>
      </w:r>
      <w:r>
        <w:t>iterate</w:t>
      </w:r>
      <w:r w:rsidR="00785AC6">
        <w:t xml:space="preserve"> </w:t>
      </w:r>
      <w:r>
        <w:t>to</w:t>
      </w:r>
      <w:r w:rsidR="00785AC6">
        <w:t xml:space="preserve"> </w:t>
      </w:r>
      <w:r>
        <w:t>find</w:t>
      </w:r>
      <w:r w:rsidR="00785AC6">
        <w:t xml:space="preserve"> </w:t>
      </w:r>
      <w:r>
        <w:t>the</w:t>
      </w:r>
      <w:r w:rsidR="00785AC6">
        <w:t xml:space="preserve"> </w:t>
      </w:r>
      <w:r>
        <w:t>API</w:t>
      </w:r>
      <w:r w:rsidR="00785AC6">
        <w:t xml:space="preserve"> </w:t>
      </w:r>
      <w:r>
        <w:t>that</w:t>
      </w:r>
      <w:r w:rsidR="00785AC6">
        <w:t xml:space="preserve"> </w:t>
      </w:r>
      <w:r>
        <w:t>works</w:t>
      </w:r>
      <w:r w:rsidR="00785AC6">
        <w:t xml:space="preserve"> </w:t>
      </w:r>
      <w:r>
        <w:t>best</w:t>
      </w:r>
      <w:r w:rsidR="00785AC6">
        <w:t xml:space="preserve"> </w:t>
      </w:r>
      <w:r>
        <w:t>for</w:t>
      </w:r>
      <w:r w:rsidR="00785AC6">
        <w:t xml:space="preserve"> </w:t>
      </w:r>
      <w:r>
        <w:t>your</w:t>
      </w:r>
      <w:r w:rsidR="00785AC6">
        <w:t xml:space="preserve"> </w:t>
      </w:r>
      <w:r>
        <w:t>users.</w:t>
      </w:r>
      <w:r w:rsidR="00785AC6">
        <w:t xml:space="preserve"> </w:t>
      </w:r>
      <w:r>
        <w:t>Choosing</w:t>
      </w:r>
      <w:r w:rsidR="00785AC6">
        <w:t xml:space="preserve"> </w:t>
      </w:r>
      <w:r w:rsidRPr="00785AC6">
        <w:rPr>
          <w:rStyle w:val="Literal"/>
        </w:rPr>
        <w:t>pub</w:t>
      </w:r>
      <w:r w:rsidR="00785AC6">
        <w:rPr>
          <w:rStyle w:val="Literal"/>
        </w:rPr>
        <w:t xml:space="preserve"> </w:t>
      </w:r>
      <w:r w:rsidRPr="00785AC6">
        <w:rPr>
          <w:rStyle w:val="Literal"/>
        </w:rPr>
        <w:t>use</w:t>
      </w:r>
      <w:r w:rsidR="00785AC6">
        <w:t xml:space="preserve"> </w:t>
      </w:r>
      <w:r>
        <w:t>gives</w:t>
      </w:r>
      <w:r w:rsidR="00785AC6">
        <w:t xml:space="preserve"> </w:t>
      </w:r>
      <w:r>
        <w:t>you</w:t>
      </w:r>
      <w:r w:rsidR="00785AC6">
        <w:t xml:space="preserve"> </w:t>
      </w:r>
      <w:r>
        <w:t>flexibility</w:t>
      </w:r>
      <w:r w:rsidR="00785AC6">
        <w:t xml:space="preserve"> </w:t>
      </w:r>
      <w:r>
        <w:t>in</w:t>
      </w:r>
      <w:r w:rsidR="00785AC6">
        <w:t xml:space="preserve"> </w:t>
      </w:r>
      <w:r>
        <w:t>how</w:t>
      </w:r>
      <w:r w:rsidR="00785AC6">
        <w:t xml:space="preserve"> </w:t>
      </w:r>
      <w:r>
        <w:t>you</w:t>
      </w:r>
      <w:r w:rsidR="00785AC6">
        <w:t xml:space="preserve"> </w:t>
      </w:r>
      <w:r>
        <w:t>structure</w:t>
      </w:r>
      <w:r w:rsidR="00785AC6">
        <w:t xml:space="preserve"> </w:t>
      </w:r>
      <w:r>
        <w:t>your</w:t>
      </w:r>
      <w:r w:rsidR="00785AC6">
        <w:t xml:space="preserve"> </w:t>
      </w:r>
      <w:r>
        <w:t>crate</w:t>
      </w:r>
      <w:r w:rsidR="00785AC6">
        <w:t xml:space="preserve"> </w:t>
      </w:r>
      <w:r>
        <w:t>internally</w:t>
      </w:r>
      <w:del w:id="522" w:author="AnneMarieW" w:date="2017-11-28T09:41:00Z">
        <w:r w:rsidDel="000054DE">
          <w:delText>,</w:delText>
        </w:r>
      </w:del>
      <w:r w:rsidR="00785AC6">
        <w:t xml:space="preserve"> </w:t>
      </w:r>
      <w:r>
        <w:t>and</w:t>
      </w:r>
      <w:r w:rsidR="00785AC6">
        <w:t xml:space="preserve"> </w:t>
      </w:r>
      <w:r>
        <w:t>decouples</w:t>
      </w:r>
      <w:r w:rsidR="00785AC6">
        <w:t xml:space="preserve"> </w:t>
      </w:r>
      <w:r>
        <w:t>that</w:t>
      </w:r>
      <w:r w:rsidR="00785AC6">
        <w:t xml:space="preserve"> </w:t>
      </w:r>
      <w:r>
        <w:t>internal</w:t>
      </w:r>
      <w:r w:rsidR="00785AC6">
        <w:t xml:space="preserve"> </w:t>
      </w:r>
      <w:r>
        <w:t>structure</w:t>
      </w:r>
      <w:r w:rsidR="00785AC6">
        <w:t xml:space="preserve"> </w:t>
      </w:r>
      <w:r>
        <w:t>with</w:t>
      </w:r>
      <w:r w:rsidR="00785AC6">
        <w:t xml:space="preserve"> </w:t>
      </w:r>
      <w:r>
        <w:t>what</w:t>
      </w:r>
      <w:r w:rsidR="00785AC6">
        <w:t xml:space="preserve"> </w:t>
      </w:r>
      <w:r>
        <w:t>you</w:t>
      </w:r>
      <w:r w:rsidR="00785AC6">
        <w:t xml:space="preserve"> </w:t>
      </w:r>
      <w:r>
        <w:t>present</w:t>
      </w:r>
      <w:r w:rsidR="00785AC6">
        <w:t xml:space="preserve"> </w:t>
      </w:r>
      <w:r>
        <w:t>to</w:t>
      </w:r>
      <w:r w:rsidR="00785AC6">
        <w:t xml:space="preserve"> </w:t>
      </w:r>
      <w:r>
        <w:t>your</w:t>
      </w:r>
      <w:r w:rsidR="00785AC6">
        <w:t xml:space="preserve"> </w:t>
      </w:r>
      <w:r>
        <w:t>users.</w:t>
      </w:r>
      <w:r w:rsidR="00785AC6">
        <w:t xml:space="preserve"> </w:t>
      </w:r>
      <w:del w:id="523" w:author="AnneMarieW" w:date="2017-11-28T09:41:00Z">
        <w:r w:rsidDel="000054DE">
          <w:delText>Take</w:delText>
        </w:r>
        <w:r w:rsidR="00785AC6" w:rsidDel="000054DE">
          <w:delText xml:space="preserve"> </w:delText>
        </w:r>
        <w:r w:rsidDel="000054DE">
          <w:delText>a</w:delText>
        </w:r>
        <w:r w:rsidR="00785AC6" w:rsidDel="000054DE">
          <w:delText xml:space="preserve"> </w:delText>
        </w:r>
        <w:r w:rsidDel="000054DE">
          <w:delText>l</w:delText>
        </w:r>
      </w:del>
      <w:ins w:id="524" w:author="AnneMarieW" w:date="2017-11-28T09:41:00Z">
        <w:r w:rsidR="000054DE">
          <w:t>L</w:t>
        </w:r>
      </w:ins>
      <w:r>
        <w:t>ook</w:t>
      </w:r>
      <w:r w:rsidR="00785AC6">
        <w:t xml:space="preserve"> </w:t>
      </w:r>
      <w:r>
        <w:t>at</w:t>
      </w:r>
      <w:r w:rsidR="00785AC6">
        <w:t xml:space="preserve"> </w:t>
      </w:r>
      <w:r>
        <w:t>some</w:t>
      </w:r>
      <w:r w:rsidR="00785AC6">
        <w:t xml:space="preserve"> </w:t>
      </w:r>
      <w:r>
        <w:t>of</w:t>
      </w:r>
      <w:r w:rsidR="00785AC6">
        <w:t xml:space="preserve"> </w:t>
      </w:r>
      <w:r>
        <w:t>the</w:t>
      </w:r>
      <w:r w:rsidR="00785AC6">
        <w:t xml:space="preserve"> </w:t>
      </w:r>
      <w:r>
        <w:t>code</w:t>
      </w:r>
      <w:r w:rsidR="00785AC6">
        <w:t xml:space="preserve"> </w:t>
      </w:r>
      <w:r>
        <w:t>of</w:t>
      </w:r>
      <w:r w:rsidR="00785AC6">
        <w:t xml:space="preserve"> </w:t>
      </w:r>
      <w:r>
        <w:t>crates</w:t>
      </w:r>
      <w:r w:rsidR="00785AC6">
        <w:t xml:space="preserve"> </w:t>
      </w:r>
      <w:r>
        <w:t>you’ve</w:t>
      </w:r>
      <w:r w:rsidR="00785AC6">
        <w:t xml:space="preserve"> </w:t>
      </w:r>
      <w:r>
        <w:t>installed</w:t>
      </w:r>
      <w:r w:rsidR="00785AC6">
        <w:t xml:space="preserve"> </w:t>
      </w:r>
      <w:r>
        <w:t>to</w:t>
      </w:r>
      <w:r w:rsidR="00785AC6">
        <w:t xml:space="preserve"> </w:t>
      </w:r>
      <w:r>
        <w:t>see</w:t>
      </w:r>
      <w:r w:rsidR="00785AC6">
        <w:t xml:space="preserve"> </w:t>
      </w:r>
      <w:r>
        <w:t>if</w:t>
      </w:r>
      <w:r w:rsidR="00785AC6">
        <w:t xml:space="preserve"> </w:t>
      </w:r>
      <w:r>
        <w:t>their</w:t>
      </w:r>
      <w:r w:rsidR="00785AC6">
        <w:t xml:space="preserve"> </w:t>
      </w:r>
      <w:r>
        <w:t>internal</w:t>
      </w:r>
      <w:r w:rsidR="00785AC6">
        <w:t xml:space="preserve"> </w:t>
      </w:r>
      <w:r>
        <w:t>structure</w:t>
      </w:r>
      <w:r w:rsidR="00785AC6">
        <w:t xml:space="preserve"> </w:t>
      </w:r>
      <w:r>
        <w:t>differs</w:t>
      </w:r>
      <w:r w:rsidR="00785AC6">
        <w:t xml:space="preserve"> </w:t>
      </w:r>
      <w:r>
        <w:t>from</w:t>
      </w:r>
      <w:r w:rsidR="00785AC6">
        <w:t xml:space="preserve"> </w:t>
      </w:r>
      <w:r>
        <w:t>their</w:t>
      </w:r>
      <w:r w:rsidR="00785AC6">
        <w:t xml:space="preserve"> </w:t>
      </w:r>
      <w:r>
        <w:t>public</w:t>
      </w:r>
      <w:r w:rsidR="00785AC6">
        <w:t xml:space="preserve"> </w:t>
      </w:r>
      <w:r>
        <w:t>API.</w:t>
      </w:r>
    </w:p>
    <w:p w14:paraId="2DF1084E" w14:textId="77777777" w:rsidR="00FD1E86" w:rsidRDefault="00FD1E86" w:rsidP="00785AC6">
      <w:pPr>
        <w:pStyle w:val="HeadB"/>
      </w:pPr>
      <w:bookmarkStart w:id="525" w:name="setting-up-a-crates.io-account"/>
      <w:bookmarkStart w:id="526" w:name="_Toc499037510"/>
      <w:bookmarkEnd w:id="525"/>
      <w:r>
        <w:t>Setting</w:t>
      </w:r>
      <w:r w:rsidR="00785AC6">
        <w:t xml:space="preserve"> </w:t>
      </w:r>
      <w:ins w:id="527" w:author="AnneMarieW" w:date="2017-11-28T09:44:00Z">
        <w:r w:rsidR="007D1B12">
          <w:t>U</w:t>
        </w:r>
      </w:ins>
      <w:del w:id="528" w:author="AnneMarieW" w:date="2017-11-28T09:44:00Z">
        <w:r w:rsidDel="007D1B12">
          <w:delText>u</w:delText>
        </w:r>
      </w:del>
      <w:r>
        <w:t>p</w:t>
      </w:r>
      <w:r w:rsidR="00785AC6">
        <w:t xml:space="preserve"> </w:t>
      </w:r>
      <w:r>
        <w:t>a</w:t>
      </w:r>
      <w:r w:rsidR="00785AC6">
        <w:t xml:space="preserve"> </w:t>
      </w:r>
      <w:r>
        <w:t>Crates.io</w:t>
      </w:r>
      <w:r w:rsidR="00785AC6">
        <w:t xml:space="preserve"> </w:t>
      </w:r>
      <w:r>
        <w:t>Account</w:t>
      </w:r>
      <w:bookmarkEnd w:id="526"/>
    </w:p>
    <w:p w14:paraId="12D85AE0" w14:textId="77777777" w:rsidR="00FD1E86" w:rsidRDefault="00FD1E86" w:rsidP="007D6152">
      <w:pPr>
        <w:pStyle w:val="BodyFirst"/>
      </w:pPr>
      <w:r>
        <w:t>Before</w:t>
      </w:r>
      <w:r w:rsidR="00785AC6">
        <w:t xml:space="preserve"> </w:t>
      </w:r>
      <w:r>
        <w:t>you</w:t>
      </w:r>
      <w:r w:rsidR="00785AC6">
        <w:t xml:space="preserve"> </w:t>
      </w:r>
      <w:r>
        <w:t>can</w:t>
      </w:r>
      <w:r w:rsidR="00785AC6">
        <w:t xml:space="preserve"> </w:t>
      </w:r>
      <w:r>
        <w:t>publish</w:t>
      </w:r>
      <w:r w:rsidR="00785AC6">
        <w:t xml:space="preserve"> </w:t>
      </w:r>
      <w:r>
        <w:t>any</w:t>
      </w:r>
      <w:r w:rsidR="00785AC6">
        <w:t xml:space="preserve"> </w:t>
      </w:r>
      <w:r>
        <w:t>crates,</w:t>
      </w:r>
      <w:r w:rsidR="00785AC6">
        <w:t xml:space="preserve"> </w:t>
      </w:r>
      <w:r>
        <w:t>you</w:t>
      </w:r>
      <w:r w:rsidR="00785AC6">
        <w:t xml:space="preserve"> </w:t>
      </w:r>
      <w:r>
        <w:t>need</w:t>
      </w:r>
      <w:r w:rsidR="00785AC6">
        <w:t xml:space="preserve"> </w:t>
      </w:r>
      <w:r>
        <w:t>to</w:t>
      </w:r>
      <w:r w:rsidR="00785AC6">
        <w:t xml:space="preserve"> </w:t>
      </w:r>
      <w:r>
        <w:t>create</w:t>
      </w:r>
      <w:r w:rsidR="00785AC6">
        <w:t xml:space="preserve"> </w:t>
      </w:r>
      <w:r>
        <w:t>an</w:t>
      </w:r>
      <w:r w:rsidR="00785AC6">
        <w:t xml:space="preserve"> </w:t>
      </w:r>
      <w:r>
        <w:t>account</w:t>
      </w:r>
      <w:r w:rsidR="00785AC6">
        <w:t xml:space="preserve"> </w:t>
      </w:r>
      <w:r>
        <w:t>on</w:t>
      </w:r>
      <w:r w:rsidR="00785AC6">
        <w:t xml:space="preserve"> </w:t>
      </w:r>
      <w:r w:rsidR="00532698" w:rsidRPr="00532698">
        <w:rPr>
          <w:rStyle w:val="EmphasisItalic"/>
        </w:rPr>
        <w:t>https://crates.io</w:t>
      </w:r>
      <w:ins w:id="529" w:author="AnneMarieW" w:date="2017-11-28T13:43:00Z">
        <w:r w:rsidR="001E4FAB">
          <w:rPr>
            <w:rStyle w:val="EmphasisItalic"/>
          </w:rPr>
          <w:t>/</w:t>
        </w:r>
      </w:ins>
      <w:r w:rsidR="00785AC6">
        <w:t xml:space="preserve"> </w:t>
      </w:r>
      <w:r>
        <w:t>and</w:t>
      </w:r>
      <w:r w:rsidR="00785AC6">
        <w:t xml:space="preserve"> </w:t>
      </w:r>
      <w:r>
        <w:t>get</w:t>
      </w:r>
      <w:r w:rsidR="00785AC6">
        <w:t xml:space="preserve"> </w:t>
      </w:r>
      <w:r>
        <w:t>an</w:t>
      </w:r>
      <w:r w:rsidR="00785AC6">
        <w:t xml:space="preserve"> </w:t>
      </w:r>
      <w:r>
        <w:t>API</w:t>
      </w:r>
      <w:r w:rsidR="00785AC6">
        <w:t xml:space="preserve"> </w:t>
      </w:r>
      <w:r>
        <w:t>token.</w:t>
      </w:r>
      <w:r w:rsidR="00785AC6">
        <w:t xml:space="preserve"> </w:t>
      </w:r>
      <w:r>
        <w:t>To</w:t>
      </w:r>
      <w:r w:rsidR="00785AC6">
        <w:t xml:space="preserve"> </w:t>
      </w:r>
      <w:r>
        <w:t>do</w:t>
      </w:r>
      <w:r w:rsidR="00785AC6">
        <w:t xml:space="preserve"> </w:t>
      </w:r>
      <w:r>
        <w:t>so,</w:t>
      </w:r>
      <w:r w:rsidR="00785AC6">
        <w:t xml:space="preserve"> </w:t>
      </w:r>
      <w:r>
        <w:t>visit</w:t>
      </w:r>
      <w:r w:rsidR="00785AC6">
        <w:t xml:space="preserve"> </w:t>
      </w:r>
      <w:r>
        <w:t>the</w:t>
      </w:r>
      <w:r w:rsidR="00785AC6">
        <w:t xml:space="preserve"> </w:t>
      </w:r>
      <w:r>
        <w:t>home</w:t>
      </w:r>
      <w:r w:rsidR="00785AC6">
        <w:t xml:space="preserve"> </w:t>
      </w:r>
      <w:r>
        <w:t>page</w:t>
      </w:r>
      <w:r w:rsidR="00785AC6">
        <w:t xml:space="preserve"> </w:t>
      </w:r>
      <w:r>
        <w:t>at</w:t>
      </w:r>
      <w:r w:rsidR="00785AC6">
        <w:t xml:space="preserve"> </w:t>
      </w:r>
      <w:hyperlink r:id="rId14" w:history="1">
        <w:r w:rsidR="00532698" w:rsidRPr="00532698">
          <w:rPr>
            <w:rStyle w:val="EmphasisItalic"/>
          </w:rPr>
          <w:t>https://crates.io</w:t>
        </w:r>
      </w:hyperlink>
      <w:ins w:id="530" w:author="AnneMarieW" w:date="2017-11-28T13:43:00Z">
        <w:r w:rsidR="001E4FAB">
          <w:rPr>
            <w:rStyle w:val="EmphasisItalic"/>
          </w:rPr>
          <w:t>/</w:t>
        </w:r>
      </w:ins>
      <w:r w:rsidR="00785AC6">
        <w:t xml:space="preserve"> </w:t>
      </w:r>
      <w:r>
        <w:t>and</w:t>
      </w:r>
      <w:r w:rsidR="00785AC6">
        <w:t xml:space="preserve"> </w:t>
      </w:r>
      <w:r>
        <w:t>log</w:t>
      </w:r>
      <w:r w:rsidR="00785AC6">
        <w:t xml:space="preserve"> </w:t>
      </w:r>
      <w:r>
        <w:t>in</w:t>
      </w:r>
      <w:r w:rsidR="00785AC6">
        <w:t xml:space="preserve"> </w:t>
      </w:r>
      <w:r>
        <w:t>via</w:t>
      </w:r>
      <w:r w:rsidR="00785AC6">
        <w:t xml:space="preserve"> </w:t>
      </w:r>
      <w:r>
        <w:t>a</w:t>
      </w:r>
      <w:r w:rsidR="00785AC6">
        <w:t xml:space="preserve"> </w:t>
      </w:r>
      <w:r>
        <w:t>GitHub</w:t>
      </w:r>
      <w:r w:rsidR="00785AC6">
        <w:t xml:space="preserve"> </w:t>
      </w:r>
      <w:r w:rsidR="00C96587">
        <w:t>account</w:t>
      </w:r>
      <w:ins w:id="531" w:author="AnneMarieW" w:date="2017-11-28T09:48:00Z">
        <w:r w:rsidR="00F86CD1">
          <w:t xml:space="preserve">: </w:t>
        </w:r>
      </w:ins>
      <w:del w:id="532" w:author="AnneMarieW" w:date="2017-11-28T09:48:00Z">
        <w:r w:rsidR="00C96587" w:rsidDel="00F86CD1">
          <w:delText>—</w:delText>
        </w:r>
      </w:del>
      <w:r>
        <w:t>the</w:t>
      </w:r>
      <w:r w:rsidR="00785AC6">
        <w:t xml:space="preserve"> </w:t>
      </w:r>
      <w:r>
        <w:t>GitHub</w:t>
      </w:r>
      <w:r w:rsidR="00785AC6">
        <w:t xml:space="preserve"> </w:t>
      </w:r>
      <w:r>
        <w:t>account</w:t>
      </w:r>
      <w:r w:rsidR="00785AC6">
        <w:t xml:space="preserve"> </w:t>
      </w:r>
      <w:r>
        <w:t>is</w:t>
      </w:r>
      <w:r w:rsidR="00785AC6">
        <w:t xml:space="preserve"> </w:t>
      </w:r>
      <w:ins w:id="533" w:author="AnneMarieW" w:date="2017-11-28T09:48:00Z">
        <w:r w:rsidR="00F86CD1">
          <w:t xml:space="preserve">currently </w:t>
        </w:r>
      </w:ins>
      <w:r>
        <w:t>a</w:t>
      </w:r>
      <w:r w:rsidR="00785AC6">
        <w:t xml:space="preserve"> </w:t>
      </w:r>
      <w:r>
        <w:t>requirement</w:t>
      </w:r>
      <w:del w:id="534" w:author="AnneMarieW" w:date="2017-11-28T09:48:00Z">
        <w:r w:rsidR="00785AC6" w:rsidDel="00F86CD1">
          <w:delText xml:space="preserve"> </w:delText>
        </w:r>
        <w:r w:rsidDel="00F86CD1">
          <w:delText>for</w:delText>
        </w:r>
        <w:r w:rsidR="00785AC6" w:rsidDel="00F86CD1">
          <w:delText xml:space="preserve"> </w:delText>
        </w:r>
        <w:r w:rsidDel="00F86CD1">
          <w:delText>now</w:delText>
        </w:r>
      </w:del>
      <w:r>
        <w:t>,</w:t>
      </w:r>
      <w:r w:rsidR="00785AC6">
        <w:t xml:space="preserve"> </w:t>
      </w:r>
      <w:r>
        <w:t>but</w:t>
      </w:r>
      <w:r w:rsidR="00785AC6">
        <w:t xml:space="preserve"> </w:t>
      </w:r>
      <w:r>
        <w:t>the</w:t>
      </w:r>
      <w:r w:rsidR="00785AC6">
        <w:t xml:space="preserve"> </w:t>
      </w:r>
      <w:r>
        <w:t>site</w:t>
      </w:r>
      <w:r w:rsidR="00785AC6">
        <w:t xml:space="preserve"> </w:t>
      </w:r>
      <w:r>
        <w:t>m</w:t>
      </w:r>
      <w:del w:id="535" w:author="AnneMarieW" w:date="2017-11-28T09:48:00Z">
        <w:r w:rsidDel="00F86CD1">
          <w:delText>ay</w:delText>
        </w:r>
      </w:del>
      <w:ins w:id="536" w:author="AnneMarieW" w:date="2017-11-28T09:48:00Z">
        <w:r w:rsidR="00F86CD1">
          <w:t>ight</w:t>
        </w:r>
      </w:ins>
      <w:r w:rsidR="00785AC6">
        <w:t xml:space="preserve"> </w:t>
      </w:r>
      <w:r>
        <w:t>support</w:t>
      </w:r>
      <w:r w:rsidR="00785AC6">
        <w:t xml:space="preserve"> </w:t>
      </w:r>
      <w:r>
        <w:t>other</w:t>
      </w:r>
      <w:r w:rsidR="00785AC6">
        <w:t xml:space="preserve"> </w:t>
      </w:r>
      <w:r>
        <w:t>ways</w:t>
      </w:r>
      <w:r w:rsidR="00785AC6">
        <w:t xml:space="preserve"> </w:t>
      </w:r>
      <w:r>
        <w:t>of</w:t>
      </w:r>
      <w:r w:rsidR="00785AC6">
        <w:t xml:space="preserve"> </w:t>
      </w:r>
      <w:r>
        <w:t>creating</w:t>
      </w:r>
      <w:r w:rsidR="00785AC6">
        <w:t xml:space="preserve"> </w:t>
      </w:r>
      <w:r>
        <w:t>an</w:t>
      </w:r>
      <w:r w:rsidR="00785AC6">
        <w:t xml:space="preserve"> </w:t>
      </w:r>
      <w:r>
        <w:t>account</w:t>
      </w:r>
      <w:r w:rsidR="00785AC6">
        <w:t xml:space="preserve"> </w:t>
      </w:r>
      <w:r>
        <w:t>in</w:t>
      </w:r>
      <w:r w:rsidR="00785AC6">
        <w:t xml:space="preserve"> </w:t>
      </w:r>
      <w:r>
        <w:t>the</w:t>
      </w:r>
      <w:r w:rsidR="00785AC6">
        <w:t xml:space="preserve"> </w:t>
      </w:r>
      <w:r>
        <w:t>future.</w:t>
      </w:r>
      <w:r w:rsidR="00785AC6">
        <w:t xml:space="preserve"> </w:t>
      </w:r>
      <w:r>
        <w:t>Once</w:t>
      </w:r>
      <w:r w:rsidR="00785AC6">
        <w:t xml:space="preserve"> </w:t>
      </w:r>
      <w:r>
        <w:t>you’re</w:t>
      </w:r>
      <w:r w:rsidR="00785AC6">
        <w:t xml:space="preserve"> </w:t>
      </w:r>
      <w:r>
        <w:t>logged</w:t>
      </w:r>
      <w:r w:rsidR="00785AC6">
        <w:t xml:space="preserve"> </w:t>
      </w:r>
      <w:r>
        <w:t>in,</w:t>
      </w:r>
      <w:r w:rsidR="00785AC6">
        <w:t xml:space="preserve"> </w:t>
      </w:r>
      <w:r>
        <w:t>visit</w:t>
      </w:r>
      <w:r w:rsidR="00785AC6">
        <w:t xml:space="preserve"> </w:t>
      </w:r>
      <w:r>
        <w:t>your</w:t>
      </w:r>
      <w:r w:rsidR="00785AC6">
        <w:t xml:space="preserve"> </w:t>
      </w:r>
      <w:r>
        <w:t>account</w:t>
      </w:r>
      <w:r w:rsidR="00785AC6">
        <w:t xml:space="preserve"> </w:t>
      </w:r>
      <w:r>
        <w:t>settings</w:t>
      </w:r>
      <w:r w:rsidR="00785AC6">
        <w:t xml:space="preserve"> </w:t>
      </w:r>
      <w:r>
        <w:t>at</w:t>
      </w:r>
      <w:r w:rsidR="00581D2E" w:rsidRPr="00581D2E">
        <w:rPr>
          <w:rStyle w:val="EmphasisItalic"/>
          <w:rPrChange w:id="537" w:author="AnneMarieW" w:date="2017-11-28T09:49:00Z">
            <w:rPr>
              <w:rFonts w:ascii="Courier" w:hAnsi="Courier"/>
              <w:color w:val="0000FF"/>
              <w:sz w:val="20"/>
            </w:rPr>
          </w:rPrChange>
        </w:rPr>
        <w:t xml:space="preserve"> </w:t>
      </w:r>
      <w:r w:rsidR="00581D2E" w:rsidRPr="00581D2E">
        <w:rPr>
          <w:rStyle w:val="EmphasisItalic"/>
          <w:rPrChange w:id="538" w:author="AnneMarieW" w:date="2017-11-28T09:49:00Z">
            <w:rPr>
              <w:rStyle w:val="Hyperlink"/>
            </w:rPr>
          </w:rPrChange>
        </w:rPr>
        <w:fldChar w:fldCharType="begin"/>
      </w:r>
      <w:r w:rsidR="00581D2E" w:rsidRPr="00581D2E">
        <w:rPr>
          <w:rStyle w:val="EmphasisItalic"/>
          <w:rPrChange w:id="539" w:author="AnneMarieW" w:date="2017-11-28T09:49:00Z">
            <w:rPr>
              <w:rFonts w:ascii="Courier" w:hAnsi="Courier"/>
              <w:color w:val="0000FF"/>
              <w:sz w:val="20"/>
              <w:u w:val="single"/>
            </w:rPr>
          </w:rPrChange>
        </w:rPr>
        <w:instrText xml:space="preserve"> HYPERLINK "https://crates.io/me" </w:instrText>
      </w:r>
      <w:r w:rsidR="00581D2E" w:rsidRPr="00581D2E">
        <w:rPr>
          <w:rStyle w:val="EmphasisItalic"/>
          <w:rPrChange w:id="540" w:author="AnneMarieW" w:date="2017-11-28T09:49:00Z">
            <w:rPr>
              <w:rStyle w:val="Hyperlink"/>
            </w:rPr>
          </w:rPrChange>
        </w:rPr>
        <w:fldChar w:fldCharType="separate"/>
      </w:r>
      <w:r w:rsidR="00581D2E" w:rsidRPr="00581D2E">
        <w:rPr>
          <w:rStyle w:val="EmphasisItalic"/>
          <w:rPrChange w:id="541" w:author="AnneMarieW" w:date="2017-11-28T09:49:00Z">
            <w:rPr>
              <w:rStyle w:val="Hyperlink"/>
            </w:rPr>
          </w:rPrChange>
        </w:rPr>
        <w:t>https://crates.io/me</w:t>
      </w:r>
      <w:r w:rsidR="00581D2E" w:rsidRPr="00581D2E">
        <w:rPr>
          <w:rStyle w:val="EmphasisItalic"/>
          <w:rPrChange w:id="542" w:author="AnneMarieW" w:date="2017-11-28T09:49:00Z">
            <w:rPr>
              <w:rStyle w:val="Hyperlink"/>
            </w:rPr>
          </w:rPrChange>
        </w:rPr>
        <w:fldChar w:fldCharType="end"/>
      </w:r>
      <w:ins w:id="543" w:author="AnneMarieW" w:date="2017-11-28T13:43:00Z">
        <w:r w:rsidR="001E4FAB">
          <w:rPr>
            <w:rStyle w:val="EmphasisItalic"/>
          </w:rPr>
          <w:t>/</w:t>
        </w:r>
      </w:ins>
      <w:r w:rsidR="00785AC6">
        <w:t xml:space="preserve"> </w:t>
      </w:r>
      <w:r>
        <w:t>and</w:t>
      </w:r>
      <w:r w:rsidR="00785AC6">
        <w:t xml:space="preserve"> </w:t>
      </w:r>
      <w:r>
        <w:t>retrieve</w:t>
      </w:r>
      <w:r w:rsidR="00785AC6">
        <w:t xml:space="preserve"> </w:t>
      </w:r>
      <w:r>
        <w:t>your</w:t>
      </w:r>
      <w:r w:rsidR="00785AC6">
        <w:t xml:space="preserve"> </w:t>
      </w:r>
      <w:r>
        <w:t>API</w:t>
      </w:r>
      <w:r w:rsidR="00785AC6">
        <w:t xml:space="preserve"> </w:t>
      </w:r>
      <w:r>
        <w:t>key.</w:t>
      </w:r>
      <w:r w:rsidR="00785AC6">
        <w:t xml:space="preserve"> </w:t>
      </w:r>
      <w:r>
        <w:t>Then</w:t>
      </w:r>
      <w:r w:rsidR="00785AC6">
        <w:t xml:space="preserve"> </w:t>
      </w:r>
      <w:r>
        <w:t>run</w:t>
      </w:r>
      <w:r w:rsidR="00785AC6">
        <w:t xml:space="preserve"> </w:t>
      </w:r>
      <w:r>
        <w:t>the</w:t>
      </w:r>
      <w:r w:rsidR="00785AC6">
        <w:t xml:space="preserve"> </w:t>
      </w:r>
      <w:r w:rsidRPr="00785AC6">
        <w:rPr>
          <w:rStyle w:val="Literal"/>
        </w:rPr>
        <w:t>cargo</w:t>
      </w:r>
      <w:r w:rsidR="00785AC6">
        <w:rPr>
          <w:rStyle w:val="Literal"/>
        </w:rPr>
        <w:t xml:space="preserve"> </w:t>
      </w:r>
      <w:r w:rsidRPr="00785AC6">
        <w:rPr>
          <w:rStyle w:val="Literal"/>
        </w:rPr>
        <w:t>login</w:t>
      </w:r>
      <w:r w:rsidR="00785AC6">
        <w:t xml:space="preserve"> </w:t>
      </w:r>
      <w:r>
        <w:t>command</w:t>
      </w:r>
      <w:r w:rsidR="00785AC6">
        <w:t xml:space="preserve"> </w:t>
      </w:r>
      <w:r>
        <w:t>with</w:t>
      </w:r>
      <w:r w:rsidR="00785AC6">
        <w:t xml:space="preserve"> </w:t>
      </w:r>
      <w:r>
        <w:t>your</w:t>
      </w:r>
      <w:r w:rsidR="00785AC6">
        <w:t xml:space="preserve"> </w:t>
      </w:r>
      <w:r>
        <w:t>API</w:t>
      </w:r>
      <w:r w:rsidR="00785AC6">
        <w:t xml:space="preserve"> </w:t>
      </w:r>
      <w:r>
        <w:t>key,</w:t>
      </w:r>
      <w:r w:rsidR="00785AC6">
        <w:t xml:space="preserve"> </w:t>
      </w:r>
      <w:r>
        <w:t>like</w:t>
      </w:r>
      <w:r w:rsidR="00785AC6">
        <w:t xml:space="preserve"> </w:t>
      </w:r>
      <w:r>
        <w:t>this:</w:t>
      </w:r>
    </w:p>
    <w:p w14:paraId="1123023E" w14:textId="77777777" w:rsidR="00FD1E86" w:rsidRPr="00785AC6" w:rsidRDefault="00FD1E86" w:rsidP="007D6152">
      <w:pPr>
        <w:pStyle w:val="CodeSingle"/>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login</w:t>
      </w:r>
      <w:r w:rsidR="00785AC6" w:rsidRPr="007E2DA9">
        <w:rPr>
          <w:rStyle w:val="LiteralBold"/>
        </w:rPr>
        <w:t xml:space="preserve"> </w:t>
      </w:r>
      <w:r w:rsidRPr="007E2DA9">
        <w:rPr>
          <w:rStyle w:val="LiteralBold"/>
        </w:rPr>
        <w:t>abcdefghijklmnopqrstuvwxyz012345</w:t>
      </w:r>
    </w:p>
    <w:p w14:paraId="0719C737" w14:textId="77777777" w:rsidR="00FD1E86" w:rsidRDefault="00FD1E86" w:rsidP="00FD1E86">
      <w:pPr>
        <w:pStyle w:val="Body"/>
      </w:pPr>
      <w:r>
        <w:t>This</w:t>
      </w:r>
      <w:r w:rsidR="00785AC6">
        <w:t xml:space="preserve"> </w:t>
      </w:r>
      <w:r>
        <w:t>command</w:t>
      </w:r>
      <w:r w:rsidR="00785AC6">
        <w:t xml:space="preserve"> </w:t>
      </w:r>
      <w:r>
        <w:t>will</w:t>
      </w:r>
      <w:r w:rsidR="00785AC6">
        <w:t xml:space="preserve"> </w:t>
      </w:r>
      <w:r>
        <w:t>inform</w:t>
      </w:r>
      <w:r w:rsidR="00785AC6">
        <w:t xml:space="preserve"> </w:t>
      </w:r>
      <w:r>
        <w:t>Cargo</w:t>
      </w:r>
      <w:r w:rsidR="00785AC6">
        <w:t xml:space="preserve"> </w:t>
      </w:r>
      <w:r>
        <w:t>of</w:t>
      </w:r>
      <w:r w:rsidR="00785AC6">
        <w:t xml:space="preserve"> </w:t>
      </w:r>
      <w:r>
        <w:t>your</w:t>
      </w:r>
      <w:r w:rsidR="00785AC6">
        <w:t xml:space="preserve"> </w:t>
      </w:r>
      <w:r>
        <w:t>API</w:t>
      </w:r>
      <w:r w:rsidR="00785AC6">
        <w:t xml:space="preserve"> </w:t>
      </w:r>
      <w:r>
        <w:t>token</w:t>
      </w:r>
      <w:r w:rsidR="00785AC6">
        <w:t xml:space="preserve"> </w:t>
      </w:r>
      <w:r>
        <w:t>and</w:t>
      </w:r>
      <w:r w:rsidR="00785AC6">
        <w:t xml:space="preserve"> </w:t>
      </w:r>
      <w:r>
        <w:t>store</w:t>
      </w:r>
      <w:r w:rsidR="00785AC6">
        <w:t xml:space="preserve"> </w:t>
      </w:r>
      <w:r>
        <w:t>it</w:t>
      </w:r>
      <w:r w:rsidR="00785AC6">
        <w:t xml:space="preserve"> </w:t>
      </w:r>
      <w:r>
        <w:t>locally</w:t>
      </w:r>
      <w:r w:rsidR="00785AC6">
        <w:t xml:space="preserve"> </w:t>
      </w:r>
      <w:r>
        <w:t>in</w:t>
      </w:r>
      <w:r w:rsidR="00785AC6">
        <w:t xml:space="preserve"> </w:t>
      </w:r>
      <w:r w:rsidRPr="00FD1E86">
        <w:rPr>
          <w:rStyle w:val="EmphasisItalic"/>
        </w:rPr>
        <w:t>~/.cargo/credentials</w:t>
      </w:r>
      <w:r>
        <w:t>.</w:t>
      </w:r>
      <w:r w:rsidR="00785AC6">
        <w:t xml:space="preserve"> </w:t>
      </w:r>
      <w:r>
        <w:t>Note</w:t>
      </w:r>
      <w:r w:rsidR="00785AC6">
        <w:t xml:space="preserve"> </w:t>
      </w:r>
      <w:r>
        <w:t>that</w:t>
      </w:r>
      <w:r w:rsidR="00785AC6">
        <w:t xml:space="preserve"> </w:t>
      </w:r>
      <w:r>
        <w:t>this</w:t>
      </w:r>
      <w:r w:rsidR="00785AC6">
        <w:t xml:space="preserve"> </w:t>
      </w:r>
      <w:r>
        <w:t>token</w:t>
      </w:r>
      <w:r w:rsidR="00785AC6">
        <w:t xml:space="preserve"> </w:t>
      </w:r>
      <w:r>
        <w:t>is</w:t>
      </w:r>
      <w:r w:rsidR="00785AC6">
        <w:t xml:space="preserve"> </w:t>
      </w:r>
      <w:r>
        <w:t>a</w:t>
      </w:r>
      <w:r w:rsidR="00785AC6">
        <w:t xml:space="preserve"> </w:t>
      </w:r>
      <w:r w:rsidRPr="00844398">
        <w:rPr>
          <w:rStyle w:val="EmphasisItalic"/>
        </w:rPr>
        <w:t>secret</w:t>
      </w:r>
      <w:del w:id="544" w:author="AnneMarieW" w:date="2017-11-28T09:49:00Z">
        <w:r w:rsidR="00785AC6" w:rsidDel="00F86CD1">
          <w:delText xml:space="preserve"> </w:delText>
        </w:r>
      </w:del>
      <w:ins w:id="545" w:author="AnneMarieW" w:date="2017-11-28T09:49:00Z">
        <w:r w:rsidR="00F86CD1">
          <w:t xml:space="preserve">: do </w:t>
        </w:r>
      </w:ins>
      <w:del w:id="546" w:author="AnneMarieW" w:date="2017-11-28T09:49:00Z">
        <w:r w:rsidDel="00F86CD1">
          <w:delText>and</w:delText>
        </w:r>
        <w:r w:rsidR="00785AC6" w:rsidDel="00F86CD1">
          <w:delText xml:space="preserve"> </w:delText>
        </w:r>
        <w:r w:rsidDel="00F86CD1">
          <w:delText>should</w:delText>
        </w:r>
        <w:r w:rsidR="00785AC6" w:rsidDel="00F86CD1">
          <w:delText xml:space="preserve"> </w:delText>
        </w:r>
      </w:del>
      <w:r>
        <w:t>not</w:t>
      </w:r>
      <w:r w:rsidR="00785AC6">
        <w:t xml:space="preserve"> </w:t>
      </w:r>
      <w:del w:id="547" w:author="AnneMarieW" w:date="2017-11-28T09:49:00Z">
        <w:r w:rsidDel="00F86CD1">
          <w:delText>be</w:delText>
        </w:r>
        <w:r w:rsidR="00785AC6" w:rsidDel="00F86CD1">
          <w:delText xml:space="preserve"> </w:delText>
        </w:r>
      </w:del>
      <w:r>
        <w:t>share</w:t>
      </w:r>
      <w:del w:id="548" w:author="AnneMarieW" w:date="2017-11-28T09:49:00Z">
        <w:r w:rsidDel="00F86CD1">
          <w:delText>d</w:delText>
        </w:r>
      </w:del>
      <w:ins w:id="549" w:author="AnneMarieW" w:date="2017-11-28T09:49:00Z">
        <w:r w:rsidR="00F86CD1">
          <w:t xml:space="preserve"> it</w:t>
        </w:r>
      </w:ins>
      <w:r w:rsidR="00785AC6">
        <w:t xml:space="preserve"> </w:t>
      </w:r>
      <w:r>
        <w:t>with</w:t>
      </w:r>
      <w:r w:rsidR="00785AC6">
        <w:t xml:space="preserve"> </w:t>
      </w:r>
      <w:r>
        <w:t>anyone</w:t>
      </w:r>
      <w:r w:rsidR="00785AC6">
        <w:t xml:space="preserve"> </w:t>
      </w:r>
      <w:r>
        <w:t>else.</w:t>
      </w:r>
      <w:r w:rsidR="00785AC6">
        <w:t xml:space="preserve"> </w:t>
      </w:r>
      <w:r>
        <w:t>If</w:t>
      </w:r>
      <w:r w:rsidR="00785AC6">
        <w:t xml:space="preserve"> </w:t>
      </w:r>
      <w:ins w:id="550" w:author="AnneMarieW" w:date="2017-11-28T09:50:00Z">
        <w:r w:rsidR="00F86CD1">
          <w:t xml:space="preserve">you </w:t>
        </w:r>
      </w:ins>
      <w:ins w:id="551" w:author="AnneMarieW" w:date="2017-11-28T09:51:00Z">
        <w:r w:rsidR="0015272F">
          <w:t>d</w:t>
        </w:r>
      </w:ins>
      <w:ins w:id="552" w:author="AnneMarieW" w:date="2017-11-28T09:50:00Z">
        <w:r w:rsidR="00F86CD1">
          <w:t xml:space="preserve">o </w:t>
        </w:r>
      </w:ins>
      <w:del w:id="553" w:author="AnneMarieW" w:date="2017-11-28T09:50:00Z">
        <w:r w:rsidDel="00F86CD1">
          <w:delText>it</w:delText>
        </w:r>
        <w:r w:rsidR="00785AC6" w:rsidDel="00F86CD1">
          <w:delText xml:space="preserve"> </w:delText>
        </w:r>
        <w:r w:rsidDel="00F86CD1">
          <w:delText>is</w:delText>
        </w:r>
        <w:r w:rsidR="00785AC6" w:rsidDel="00F86CD1">
          <w:delText xml:space="preserve"> </w:delText>
        </w:r>
      </w:del>
      <w:r>
        <w:t>share</w:t>
      </w:r>
      <w:del w:id="554" w:author="AnneMarieW" w:date="2017-11-28T09:50:00Z">
        <w:r w:rsidDel="00F86CD1">
          <w:delText>d</w:delText>
        </w:r>
      </w:del>
      <w:ins w:id="555" w:author="AnneMarieW" w:date="2017-11-28T09:50:00Z">
        <w:r w:rsidR="00F86CD1">
          <w:t xml:space="preserve"> it</w:t>
        </w:r>
      </w:ins>
      <w:r w:rsidR="00785AC6">
        <w:t xml:space="preserve"> </w:t>
      </w:r>
      <w:r>
        <w:t>with</w:t>
      </w:r>
      <w:r w:rsidR="00785AC6">
        <w:t xml:space="preserve"> </w:t>
      </w:r>
      <w:r>
        <w:t>anyone</w:t>
      </w:r>
      <w:r w:rsidR="00785AC6">
        <w:t xml:space="preserve"> </w:t>
      </w:r>
      <w:r>
        <w:t>for</w:t>
      </w:r>
      <w:r w:rsidR="00785AC6">
        <w:t xml:space="preserve"> </w:t>
      </w:r>
      <w:r>
        <w:t>any</w:t>
      </w:r>
      <w:r w:rsidR="00785AC6">
        <w:t xml:space="preserve"> </w:t>
      </w:r>
      <w:r>
        <w:t>reason,</w:t>
      </w:r>
      <w:r w:rsidR="00785AC6">
        <w:t xml:space="preserve"> </w:t>
      </w:r>
      <w:r>
        <w:t>you</w:t>
      </w:r>
      <w:r w:rsidR="00785AC6">
        <w:t xml:space="preserve"> </w:t>
      </w:r>
      <w:r>
        <w:t>should</w:t>
      </w:r>
      <w:r w:rsidR="00785AC6">
        <w:t xml:space="preserve"> </w:t>
      </w:r>
      <w:r>
        <w:t>revoke</w:t>
      </w:r>
      <w:r w:rsidR="00785AC6">
        <w:t xml:space="preserve"> </w:t>
      </w:r>
      <w:r>
        <w:t>it</w:t>
      </w:r>
      <w:r w:rsidR="00785AC6">
        <w:t xml:space="preserve"> </w:t>
      </w:r>
      <w:r>
        <w:t>and</w:t>
      </w:r>
      <w:r w:rsidR="00785AC6">
        <w:t xml:space="preserve"> </w:t>
      </w:r>
      <w:r>
        <w:t>generate</w:t>
      </w:r>
      <w:r w:rsidR="00785AC6">
        <w:t xml:space="preserve"> </w:t>
      </w:r>
      <w:r>
        <w:t>a</w:t>
      </w:r>
      <w:r w:rsidR="00785AC6">
        <w:t xml:space="preserve"> </w:t>
      </w:r>
      <w:r>
        <w:t>new</w:t>
      </w:r>
      <w:r w:rsidR="00785AC6">
        <w:t xml:space="preserve"> </w:t>
      </w:r>
      <w:r>
        <w:t>token</w:t>
      </w:r>
      <w:r w:rsidR="00785AC6">
        <w:t xml:space="preserve"> </w:t>
      </w:r>
      <w:r>
        <w:t>on</w:t>
      </w:r>
      <w:r w:rsidR="00785AC6">
        <w:t xml:space="preserve"> </w:t>
      </w:r>
      <w:del w:id="556" w:author="AnneMarieW" w:date="2017-11-28T09:50:00Z">
        <w:r w:rsidDel="00F86CD1">
          <w:delText>Crates.io</w:delText>
        </w:r>
      </w:del>
      <w:ins w:id="557" w:author="AnneMarieW" w:date="2017-11-28T09:50:00Z">
        <w:r w:rsidR="00F86CD1" w:rsidRPr="00532698">
          <w:rPr>
            <w:rStyle w:val="EmphasisItalic"/>
          </w:rPr>
          <w:t>https://crates.io</w:t>
        </w:r>
      </w:ins>
      <w:ins w:id="558" w:author="AnneMarieW" w:date="2017-11-28T13:43:00Z">
        <w:r w:rsidR="001E4FAB">
          <w:rPr>
            <w:rStyle w:val="EmphasisItalic"/>
          </w:rPr>
          <w:t>/</w:t>
        </w:r>
      </w:ins>
      <w:r>
        <w:t>.</w:t>
      </w:r>
    </w:p>
    <w:p w14:paraId="02FC2F6C" w14:textId="77777777" w:rsidR="00FD1E86" w:rsidRDefault="00FD1E86" w:rsidP="00785AC6">
      <w:pPr>
        <w:pStyle w:val="HeadB"/>
      </w:pPr>
      <w:bookmarkStart w:id="559" w:name="before-publishing-a-new-crate"/>
      <w:bookmarkStart w:id="560" w:name="_Toc499037511"/>
      <w:bookmarkEnd w:id="559"/>
      <w:r>
        <w:t>Before</w:t>
      </w:r>
      <w:r w:rsidR="00785AC6">
        <w:t xml:space="preserve"> </w:t>
      </w:r>
      <w:r>
        <w:t>Publishing</w:t>
      </w:r>
      <w:r w:rsidR="00785AC6">
        <w:t xml:space="preserve"> </w:t>
      </w:r>
      <w:r>
        <w:t>a</w:t>
      </w:r>
      <w:r w:rsidR="00785AC6">
        <w:t xml:space="preserve"> </w:t>
      </w:r>
      <w:r>
        <w:t>New</w:t>
      </w:r>
      <w:r w:rsidR="00785AC6">
        <w:t xml:space="preserve"> </w:t>
      </w:r>
      <w:r>
        <w:t>Crate</w:t>
      </w:r>
      <w:bookmarkEnd w:id="560"/>
    </w:p>
    <w:p w14:paraId="1FB3FCAE" w14:textId="77777777" w:rsidR="00FD1E86" w:rsidRDefault="00FD1E86" w:rsidP="007D6152">
      <w:pPr>
        <w:pStyle w:val="BodyFirst"/>
        <w:rPr>
          <w:szCs w:val="24"/>
        </w:rPr>
      </w:pPr>
      <w:r>
        <w:t>Now</w:t>
      </w:r>
      <w:r w:rsidR="00785AC6">
        <w:t xml:space="preserve"> </w:t>
      </w:r>
      <w:ins w:id="561" w:author="AnneMarieW" w:date="2017-11-28T09:51:00Z">
        <w:r w:rsidR="0015272F">
          <w:t xml:space="preserve">that </w:t>
        </w:r>
      </w:ins>
      <w:r>
        <w:t>you</w:t>
      </w:r>
      <w:r w:rsidR="00785AC6">
        <w:t xml:space="preserve"> </w:t>
      </w:r>
      <w:r>
        <w:t>have</w:t>
      </w:r>
      <w:r w:rsidR="00785AC6">
        <w:t xml:space="preserve"> </w:t>
      </w:r>
      <w:r>
        <w:t>an</w:t>
      </w:r>
      <w:r w:rsidR="00785AC6">
        <w:t xml:space="preserve"> </w:t>
      </w:r>
      <w:r>
        <w:t>account,</w:t>
      </w:r>
      <w:r w:rsidR="00785AC6">
        <w:t xml:space="preserve"> </w:t>
      </w:r>
      <w:del w:id="562" w:author="AnneMarieW" w:date="2017-11-28T09:51:00Z">
        <w:r w:rsidDel="0015272F">
          <w:delText>and</w:delText>
        </w:r>
        <w:r w:rsidR="00785AC6" w:rsidDel="0015272F">
          <w:delText xml:space="preserve"> </w:delText>
        </w:r>
      </w:del>
      <w:r>
        <w:t>let’s</w:t>
      </w:r>
      <w:r w:rsidR="00785AC6">
        <w:t xml:space="preserve"> </w:t>
      </w:r>
      <w:r>
        <w:t>say</w:t>
      </w:r>
      <w:r w:rsidR="00785AC6">
        <w:t xml:space="preserve"> </w:t>
      </w:r>
      <w:r>
        <w:t>you</w:t>
      </w:r>
      <w:r w:rsidR="00785AC6">
        <w:t xml:space="preserve"> </w:t>
      </w:r>
      <w:del w:id="563" w:author="AnneMarieW" w:date="2017-11-28T09:51:00Z">
        <w:r w:rsidDel="0015272F">
          <w:delText>already</w:delText>
        </w:r>
        <w:r w:rsidR="00785AC6" w:rsidDel="0015272F">
          <w:delText xml:space="preserve"> </w:delText>
        </w:r>
      </w:del>
      <w:r>
        <w:t>have</w:t>
      </w:r>
      <w:r w:rsidR="00785AC6">
        <w:t xml:space="preserve"> </w:t>
      </w:r>
      <w:r>
        <w:t>a</w:t>
      </w:r>
      <w:r w:rsidR="00785AC6">
        <w:t xml:space="preserve"> </w:t>
      </w:r>
      <w:r>
        <w:t>crate</w:t>
      </w:r>
      <w:r w:rsidR="00785AC6">
        <w:t xml:space="preserve"> </w:t>
      </w:r>
      <w:r>
        <w:t>you</w:t>
      </w:r>
      <w:r w:rsidR="00785AC6">
        <w:t xml:space="preserve"> </w:t>
      </w:r>
      <w:r>
        <w:t>want</w:t>
      </w:r>
      <w:r w:rsidR="00785AC6">
        <w:t xml:space="preserve"> </w:t>
      </w:r>
      <w:r>
        <w:t>to</w:t>
      </w:r>
      <w:r w:rsidR="00785AC6">
        <w:t xml:space="preserve"> </w:t>
      </w:r>
      <w:r>
        <w:t>publish.</w:t>
      </w:r>
      <w:r w:rsidR="00785AC6">
        <w:t xml:space="preserve"> </w:t>
      </w:r>
      <w:r>
        <w:t>Before</w:t>
      </w:r>
      <w:r w:rsidR="00785AC6">
        <w:t xml:space="preserve"> </w:t>
      </w:r>
      <w:r>
        <w:t>publishing,</w:t>
      </w:r>
      <w:r w:rsidR="00785AC6">
        <w:t xml:space="preserve"> </w:t>
      </w:r>
      <w:r>
        <w:t>you’ll</w:t>
      </w:r>
      <w:r w:rsidR="00785AC6">
        <w:t xml:space="preserve"> </w:t>
      </w:r>
      <w:r>
        <w:t>need</w:t>
      </w:r>
      <w:r w:rsidR="00785AC6">
        <w:t xml:space="preserve"> </w:t>
      </w:r>
      <w:r>
        <w:t>to</w:t>
      </w:r>
      <w:r w:rsidR="00785AC6">
        <w:t xml:space="preserve"> </w:t>
      </w:r>
      <w:r>
        <w:t>add</w:t>
      </w:r>
      <w:r w:rsidR="00785AC6">
        <w:t xml:space="preserve"> </w:t>
      </w:r>
      <w:r>
        <w:t>some</w:t>
      </w:r>
      <w:r w:rsidR="00785AC6">
        <w:t xml:space="preserve"> </w:t>
      </w:r>
      <w:r>
        <w:t>metadata</w:t>
      </w:r>
      <w:r w:rsidR="00785AC6">
        <w:t xml:space="preserve"> </w:t>
      </w:r>
      <w:r>
        <w:t>to</w:t>
      </w:r>
      <w:r w:rsidR="00785AC6">
        <w:t xml:space="preserve"> </w:t>
      </w:r>
      <w:r>
        <w:t>your</w:t>
      </w:r>
      <w:r w:rsidR="00785AC6">
        <w:t xml:space="preserve"> </w:t>
      </w:r>
      <w:r>
        <w:t>crate</w:t>
      </w:r>
      <w:r w:rsidR="00785AC6">
        <w:t xml:space="preserve"> </w:t>
      </w:r>
      <w:r>
        <w:t>by</w:t>
      </w:r>
      <w:r w:rsidR="00785AC6">
        <w:t xml:space="preserve"> </w:t>
      </w:r>
      <w:r>
        <w:t>adding</w:t>
      </w:r>
      <w:r w:rsidR="00785AC6">
        <w:t xml:space="preserve"> </w:t>
      </w:r>
      <w:r>
        <w:t>it</w:t>
      </w:r>
      <w:r w:rsidR="00785AC6">
        <w:t xml:space="preserve"> </w:t>
      </w:r>
      <w:r>
        <w:t>to</w:t>
      </w:r>
      <w:r w:rsidR="00785AC6">
        <w:t xml:space="preserve"> </w:t>
      </w:r>
      <w:r>
        <w:t>the</w:t>
      </w:r>
      <w:r w:rsidR="00785AC6">
        <w:t xml:space="preserve"> </w:t>
      </w:r>
      <w:r w:rsidRPr="00785AC6">
        <w:rPr>
          <w:rStyle w:val="Literal"/>
        </w:rPr>
        <w:t>[package]</w:t>
      </w:r>
      <w:r w:rsidR="00785AC6">
        <w:t xml:space="preserve"> </w:t>
      </w:r>
      <w:r>
        <w:t>section</w:t>
      </w:r>
      <w:r w:rsidR="00785AC6">
        <w:t xml:space="preserve"> </w:t>
      </w:r>
      <w:r>
        <w:t>of</w:t>
      </w:r>
      <w:r w:rsidR="00785AC6">
        <w:t xml:space="preserve"> </w:t>
      </w:r>
      <w:r>
        <w:t>the</w:t>
      </w:r>
      <w:r w:rsidR="00785AC6">
        <w:t xml:space="preserve"> </w:t>
      </w:r>
      <w:r>
        <w:t>crate’s</w:t>
      </w:r>
      <w:r w:rsidR="00785AC6">
        <w:t xml:space="preserve"> </w:t>
      </w:r>
      <w:r w:rsidRPr="00FD1E86">
        <w:rPr>
          <w:rStyle w:val="EmphasisItalic"/>
        </w:rPr>
        <w:t>Cargo.toml</w:t>
      </w:r>
      <w:ins w:id="564" w:author="AnneMarieW" w:date="2017-11-28T09:51:00Z">
        <w:r w:rsidR="0015272F">
          <w:t xml:space="preserve"> file.</w:t>
        </w:r>
      </w:ins>
      <w:del w:id="565" w:author="AnneMarieW" w:date="2017-11-28T09:51:00Z">
        <w:r w:rsidDel="0015272F">
          <w:delText>.</w:delText>
        </w:r>
      </w:del>
      <w:r w:rsidR="00785AC6">
        <w:t xml:space="preserve"> </w:t>
      </w:r>
    </w:p>
    <w:p w14:paraId="56F16CC3" w14:textId="77777777" w:rsidR="00FD1E86" w:rsidRDefault="00FD1E86" w:rsidP="00FD1E86">
      <w:pPr>
        <w:pStyle w:val="Body"/>
      </w:pPr>
      <w:r>
        <w:t>Your</w:t>
      </w:r>
      <w:r w:rsidR="00785AC6">
        <w:t xml:space="preserve"> </w:t>
      </w:r>
      <w:r>
        <w:t>crate</w:t>
      </w:r>
      <w:r w:rsidR="00785AC6">
        <w:t xml:space="preserve"> </w:t>
      </w:r>
      <w:r>
        <w:t>will</w:t>
      </w:r>
      <w:r w:rsidR="00785AC6">
        <w:t xml:space="preserve"> </w:t>
      </w:r>
      <w:del w:id="566" w:author="AnneMarieW" w:date="2017-11-28T09:52:00Z">
        <w:r w:rsidDel="00524E50">
          <w:delText>first</w:delText>
        </w:r>
        <w:r w:rsidR="00785AC6" w:rsidDel="00524E50">
          <w:delText xml:space="preserve"> </w:delText>
        </w:r>
      </w:del>
      <w:r>
        <w:t>need</w:t>
      </w:r>
      <w:r w:rsidR="00785AC6">
        <w:t xml:space="preserve"> </w:t>
      </w:r>
      <w:r>
        <w:t>a</w:t>
      </w:r>
      <w:r w:rsidR="00785AC6">
        <w:t xml:space="preserve"> </w:t>
      </w:r>
      <w:r>
        <w:t>unique</w:t>
      </w:r>
      <w:r w:rsidR="00785AC6">
        <w:t xml:space="preserve"> </w:t>
      </w:r>
      <w:r>
        <w:t>name.</w:t>
      </w:r>
      <w:r w:rsidR="00785AC6">
        <w:t xml:space="preserve"> </w:t>
      </w:r>
      <w:r>
        <w:t>While</w:t>
      </w:r>
      <w:r w:rsidR="00785AC6">
        <w:t xml:space="preserve"> </w:t>
      </w:r>
      <w:r>
        <w:t>you’re</w:t>
      </w:r>
      <w:r w:rsidR="00785AC6">
        <w:t xml:space="preserve"> </w:t>
      </w:r>
      <w:r>
        <w:t>working</w:t>
      </w:r>
      <w:r w:rsidR="00785AC6">
        <w:t xml:space="preserve"> </w:t>
      </w:r>
      <w:r>
        <w:t>on</w:t>
      </w:r>
      <w:r w:rsidR="00785AC6">
        <w:t xml:space="preserve"> </w:t>
      </w:r>
      <w:r>
        <w:t>a</w:t>
      </w:r>
      <w:r w:rsidR="00785AC6">
        <w:t xml:space="preserve"> </w:t>
      </w:r>
      <w:r>
        <w:t>crate</w:t>
      </w:r>
      <w:r w:rsidR="00785AC6">
        <w:t xml:space="preserve"> </w:t>
      </w:r>
      <w:r>
        <w:t>locally,</w:t>
      </w:r>
      <w:r w:rsidR="00785AC6">
        <w:t xml:space="preserve"> </w:t>
      </w:r>
      <w:r>
        <w:t>you</w:t>
      </w:r>
      <w:r w:rsidR="00785AC6">
        <w:t xml:space="preserve"> </w:t>
      </w:r>
      <w:del w:id="567" w:author="AnneMarieW" w:date="2017-11-28T09:52:00Z">
        <w:r w:rsidDel="00524E50">
          <w:delText>may</w:delText>
        </w:r>
      </w:del>
      <w:ins w:id="568" w:author="AnneMarieW" w:date="2017-11-28T09:52:00Z">
        <w:r w:rsidR="00524E50">
          <w:t>can</w:t>
        </w:r>
      </w:ins>
      <w:r w:rsidR="00785AC6">
        <w:t xml:space="preserve"> </w:t>
      </w:r>
      <w:r>
        <w:t>name</w:t>
      </w:r>
      <w:r w:rsidR="00785AC6">
        <w:t xml:space="preserve"> </w:t>
      </w:r>
      <w:r>
        <w:t>a</w:t>
      </w:r>
      <w:r w:rsidR="00785AC6">
        <w:t xml:space="preserve"> </w:t>
      </w:r>
      <w:r>
        <w:t>crate</w:t>
      </w:r>
      <w:r w:rsidR="00785AC6">
        <w:t xml:space="preserve"> </w:t>
      </w:r>
      <w:r>
        <w:t>whatever</w:t>
      </w:r>
      <w:r w:rsidR="00785AC6">
        <w:t xml:space="preserve"> </w:t>
      </w:r>
      <w:r>
        <w:t>you’d</w:t>
      </w:r>
      <w:r w:rsidR="00785AC6">
        <w:t xml:space="preserve"> </w:t>
      </w:r>
      <w:r>
        <w:t>like.</w:t>
      </w:r>
      <w:r w:rsidR="00785AC6">
        <w:t xml:space="preserve"> </w:t>
      </w:r>
      <w:r>
        <w:t>However,</w:t>
      </w:r>
      <w:r w:rsidR="00785AC6">
        <w:t xml:space="preserve"> </w:t>
      </w:r>
      <w:r>
        <w:t>crate</w:t>
      </w:r>
      <w:r w:rsidR="00785AC6">
        <w:t xml:space="preserve"> </w:t>
      </w:r>
      <w:r>
        <w:t>names</w:t>
      </w:r>
      <w:r w:rsidR="00785AC6">
        <w:t xml:space="preserve"> </w:t>
      </w:r>
      <w:r>
        <w:t>on</w:t>
      </w:r>
      <w:r w:rsidR="00785AC6">
        <w:t xml:space="preserve"> </w:t>
      </w:r>
      <w:del w:id="569" w:author="AnneMarieW" w:date="2017-11-28T09:52:00Z">
        <w:r w:rsidDel="00524E50">
          <w:delText>Crates.io</w:delText>
        </w:r>
        <w:r w:rsidR="00785AC6" w:rsidDel="00524E50">
          <w:delText xml:space="preserve"> </w:delText>
        </w:r>
      </w:del>
      <w:ins w:id="570" w:author="AnneMarieW" w:date="2017-11-28T09:52:00Z">
        <w:r w:rsidR="00524E50" w:rsidRPr="00532698">
          <w:rPr>
            <w:rStyle w:val="EmphasisItalic"/>
          </w:rPr>
          <w:t>https://crates.io</w:t>
        </w:r>
      </w:ins>
      <w:ins w:id="571" w:author="AnneMarieW" w:date="2017-11-28T13:43:00Z">
        <w:r w:rsidR="001E4FAB">
          <w:rPr>
            <w:rStyle w:val="EmphasisItalic"/>
          </w:rPr>
          <w:t>/</w:t>
        </w:r>
      </w:ins>
      <w:ins w:id="572" w:author="AnneMarieW" w:date="2017-11-28T09:52:00Z">
        <w:r w:rsidR="00524E50">
          <w:t xml:space="preserve"> </w:t>
        </w:r>
      </w:ins>
      <w:r>
        <w:t>are</w:t>
      </w:r>
      <w:r w:rsidR="00785AC6">
        <w:t xml:space="preserve"> </w:t>
      </w:r>
      <w:r>
        <w:t>allocated</w:t>
      </w:r>
      <w:r w:rsidR="00785AC6">
        <w:t xml:space="preserve"> </w:t>
      </w:r>
      <w:r>
        <w:t>on</w:t>
      </w:r>
      <w:r w:rsidR="00785AC6">
        <w:t xml:space="preserve"> </w:t>
      </w:r>
      <w:r>
        <w:t>a</w:t>
      </w:r>
      <w:r w:rsidR="00785AC6">
        <w:t xml:space="preserve"> </w:t>
      </w:r>
      <w:r>
        <w:t>first-come</w:t>
      </w:r>
      <w:ins w:id="573" w:author="AnneMarieW" w:date="2017-11-28T10:07:00Z">
        <w:r w:rsidR="00581C78">
          <w:t xml:space="preserve">, </w:t>
        </w:r>
      </w:ins>
      <w:del w:id="574" w:author="AnneMarieW" w:date="2017-11-28T10:07:00Z">
        <w:r w:rsidDel="00581C78">
          <w:delText>-</w:delText>
        </w:r>
      </w:del>
      <w:r>
        <w:t>first-serve</w:t>
      </w:r>
      <w:ins w:id="575" w:author="AnneMarieW" w:date="2017-11-28T09:52:00Z">
        <w:r w:rsidR="00524E50">
          <w:t>d</w:t>
        </w:r>
      </w:ins>
      <w:r w:rsidR="00785AC6">
        <w:t xml:space="preserve"> </w:t>
      </w:r>
      <w:r>
        <w:t>basis.</w:t>
      </w:r>
      <w:r w:rsidR="00785AC6">
        <w:t xml:space="preserve"> </w:t>
      </w:r>
      <w:r>
        <w:t>Once</w:t>
      </w:r>
      <w:r w:rsidR="00785AC6">
        <w:t xml:space="preserve"> </w:t>
      </w:r>
      <w:r>
        <w:t>a</w:t>
      </w:r>
      <w:r w:rsidR="00785AC6">
        <w:t xml:space="preserve"> </w:t>
      </w:r>
      <w:r>
        <w:t>crate</w:t>
      </w:r>
      <w:r w:rsidR="00785AC6">
        <w:t xml:space="preserve"> </w:t>
      </w:r>
      <w:r>
        <w:t>name</w:t>
      </w:r>
      <w:r w:rsidR="00785AC6">
        <w:t xml:space="preserve"> </w:t>
      </w:r>
      <w:r>
        <w:t>is</w:t>
      </w:r>
      <w:r w:rsidR="00785AC6">
        <w:t xml:space="preserve"> </w:t>
      </w:r>
      <w:r>
        <w:t>taken,</w:t>
      </w:r>
      <w:r w:rsidR="00785AC6">
        <w:t xml:space="preserve"> </w:t>
      </w:r>
      <w:r>
        <w:t>no</w:t>
      </w:r>
      <w:r w:rsidR="00785AC6">
        <w:t xml:space="preserve"> </w:t>
      </w:r>
      <w:r>
        <w:t>one</w:t>
      </w:r>
      <w:r w:rsidR="00785AC6">
        <w:t xml:space="preserve"> </w:t>
      </w:r>
      <w:r>
        <w:t>else</w:t>
      </w:r>
      <w:r w:rsidR="00785AC6">
        <w:t xml:space="preserve"> </w:t>
      </w:r>
      <w:del w:id="576" w:author="AnneMarieW" w:date="2017-11-28T09:52:00Z">
        <w:r w:rsidDel="00524E50">
          <w:delText>may</w:delText>
        </w:r>
        <w:r w:rsidR="00785AC6" w:rsidDel="00524E50">
          <w:delText xml:space="preserve"> </w:delText>
        </w:r>
      </w:del>
      <w:ins w:id="577" w:author="AnneMarieW" w:date="2017-11-28T09:52:00Z">
        <w:r w:rsidR="00524E50">
          <w:t xml:space="preserve">can </w:t>
        </w:r>
      </w:ins>
      <w:r>
        <w:t>publish</w:t>
      </w:r>
      <w:r w:rsidR="00785AC6">
        <w:t xml:space="preserve"> </w:t>
      </w:r>
      <w:r>
        <w:t>a</w:t>
      </w:r>
      <w:r w:rsidR="00785AC6">
        <w:t xml:space="preserve"> </w:t>
      </w:r>
      <w:r>
        <w:t>crate</w:t>
      </w:r>
      <w:r w:rsidR="00785AC6">
        <w:t xml:space="preserve"> </w:t>
      </w:r>
      <w:r>
        <w:t>with</w:t>
      </w:r>
      <w:r w:rsidR="00785AC6">
        <w:t xml:space="preserve"> </w:t>
      </w:r>
      <w:r>
        <w:t>that</w:t>
      </w:r>
      <w:r w:rsidR="00785AC6">
        <w:t xml:space="preserve"> </w:t>
      </w:r>
      <w:r>
        <w:t>name.</w:t>
      </w:r>
      <w:r w:rsidR="00785AC6">
        <w:t xml:space="preserve"> </w:t>
      </w:r>
      <w:r>
        <w:t>Search</w:t>
      </w:r>
      <w:r w:rsidR="00785AC6">
        <w:t xml:space="preserve"> </w:t>
      </w:r>
      <w:r>
        <w:t>for</w:t>
      </w:r>
      <w:r w:rsidR="00785AC6">
        <w:t xml:space="preserve"> </w:t>
      </w:r>
      <w:r>
        <w:t>the</w:t>
      </w:r>
      <w:r w:rsidR="00785AC6">
        <w:t xml:space="preserve"> </w:t>
      </w:r>
      <w:r>
        <w:t>name</w:t>
      </w:r>
      <w:r w:rsidR="00785AC6">
        <w:t xml:space="preserve"> </w:t>
      </w:r>
      <w:r>
        <w:t>you</w:t>
      </w:r>
      <w:del w:id="578" w:author="AnneMarieW" w:date="2017-11-28T09:52:00Z">
        <w:r w:rsidDel="00524E50">
          <w:delText>’d</w:delText>
        </w:r>
        <w:r w:rsidR="00785AC6" w:rsidDel="00524E50">
          <w:delText xml:space="preserve"> </w:delText>
        </w:r>
        <w:r w:rsidDel="00524E50">
          <w:delText>like</w:delText>
        </w:r>
      </w:del>
      <w:ins w:id="579" w:author="AnneMarieW" w:date="2017-11-28T09:52:00Z">
        <w:r w:rsidR="00524E50">
          <w:t xml:space="preserve"> want</w:t>
        </w:r>
      </w:ins>
      <w:r w:rsidR="00785AC6">
        <w:t xml:space="preserve"> </w:t>
      </w:r>
      <w:r>
        <w:t>to</w:t>
      </w:r>
      <w:r w:rsidR="00785AC6">
        <w:t xml:space="preserve"> </w:t>
      </w:r>
      <w:r>
        <w:t>use</w:t>
      </w:r>
      <w:r w:rsidR="00785AC6">
        <w:t xml:space="preserve"> </w:t>
      </w:r>
      <w:r>
        <w:t>on</w:t>
      </w:r>
      <w:r w:rsidR="00785AC6">
        <w:t xml:space="preserve"> </w:t>
      </w:r>
      <w:r>
        <w:t>the</w:t>
      </w:r>
      <w:r w:rsidR="00785AC6">
        <w:t xml:space="preserve"> </w:t>
      </w:r>
      <w:r>
        <w:t>site</w:t>
      </w:r>
      <w:r w:rsidR="00785AC6">
        <w:t xml:space="preserve"> </w:t>
      </w:r>
      <w:r>
        <w:t>to</w:t>
      </w:r>
      <w:r w:rsidR="00785AC6">
        <w:t xml:space="preserve"> </w:t>
      </w:r>
      <w:r>
        <w:t>find</w:t>
      </w:r>
      <w:r w:rsidR="00785AC6">
        <w:t xml:space="preserve"> </w:t>
      </w:r>
      <w:r>
        <w:t>out</w:t>
      </w:r>
      <w:r w:rsidR="00785AC6">
        <w:t xml:space="preserve"> </w:t>
      </w:r>
      <w:r>
        <w:t>if</w:t>
      </w:r>
      <w:r w:rsidR="00785AC6">
        <w:t xml:space="preserve"> </w:t>
      </w:r>
      <w:r>
        <w:t>it</w:t>
      </w:r>
      <w:r w:rsidR="00785AC6">
        <w:t xml:space="preserve"> </w:t>
      </w:r>
      <w:r>
        <w:t>has</w:t>
      </w:r>
      <w:r w:rsidR="00785AC6">
        <w:t xml:space="preserve"> </w:t>
      </w:r>
      <w:r>
        <w:t>been</w:t>
      </w:r>
      <w:r w:rsidR="00785AC6">
        <w:t xml:space="preserve"> </w:t>
      </w:r>
      <w:del w:id="580" w:author="AnneMarieW" w:date="2017-11-28T09:55:00Z">
        <w:r w:rsidDel="00F02CD8">
          <w:delText>taken</w:delText>
        </w:r>
      </w:del>
      <w:ins w:id="581" w:author="AnneMarieW" w:date="2017-11-28T09:53:00Z">
        <w:r w:rsidR="00524E50">
          <w:t>used</w:t>
        </w:r>
      </w:ins>
      <w:r>
        <w:t>.</w:t>
      </w:r>
      <w:r w:rsidR="00785AC6">
        <w:t xml:space="preserve"> </w:t>
      </w:r>
      <w:r>
        <w:t>If</w:t>
      </w:r>
      <w:r w:rsidR="00785AC6">
        <w:t xml:space="preserve"> </w:t>
      </w:r>
      <w:r>
        <w:t>it</w:t>
      </w:r>
      <w:r w:rsidR="00785AC6">
        <w:t xml:space="preserve"> </w:t>
      </w:r>
      <w:r>
        <w:t>hasn’t,</w:t>
      </w:r>
      <w:r w:rsidR="00785AC6">
        <w:t xml:space="preserve"> </w:t>
      </w:r>
      <w:r>
        <w:t>edit</w:t>
      </w:r>
      <w:r w:rsidR="00785AC6">
        <w:t xml:space="preserve"> </w:t>
      </w:r>
      <w:r>
        <w:t>the</w:t>
      </w:r>
      <w:r w:rsidR="00785AC6">
        <w:t xml:space="preserve"> </w:t>
      </w:r>
      <w:r>
        <w:t>name</w:t>
      </w:r>
      <w:r w:rsidR="00785AC6">
        <w:t xml:space="preserve"> </w:t>
      </w:r>
      <w:r>
        <w:t>in</w:t>
      </w:r>
      <w:ins w:id="582" w:author="AnneMarieW" w:date="2017-11-28T09:53:00Z">
        <w:r w:rsidR="00524E50">
          <w:t xml:space="preserve"> the</w:t>
        </w:r>
      </w:ins>
      <w:r w:rsidR="00785AC6">
        <w:t xml:space="preserve"> </w:t>
      </w:r>
      <w:r w:rsidRPr="00FD1E86">
        <w:rPr>
          <w:rStyle w:val="EmphasisItalic"/>
        </w:rPr>
        <w:t>Cargo.toml</w:t>
      </w:r>
      <w:r w:rsidR="00785AC6">
        <w:t xml:space="preserve"> </w:t>
      </w:r>
      <w:ins w:id="583" w:author="AnneMarieW" w:date="2017-11-28T09:53:00Z">
        <w:r w:rsidR="00524E50">
          <w:t xml:space="preserve">file </w:t>
        </w:r>
      </w:ins>
      <w:r>
        <w:t>under</w:t>
      </w:r>
      <w:r w:rsidR="00785AC6">
        <w:t xml:space="preserve"> </w:t>
      </w:r>
      <w:r w:rsidRPr="00785AC6">
        <w:rPr>
          <w:rStyle w:val="Literal"/>
        </w:rPr>
        <w:t>[package]</w:t>
      </w:r>
      <w:r w:rsidR="00785AC6">
        <w:t xml:space="preserve"> </w:t>
      </w:r>
      <w:r>
        <w:t>to</w:t>
      </w:r>
      <w:r w:rsidR="00785AC6">
        <w:t xml:space="preserve"> </w:t>
      </w:r>
      <w:del w:id="584" w:author="AnneMarieW" w:date="2017-11-28T09:53:00Z">
        <w:r w:rsidDel="00524E50">
          <w:delText>have</w:delText>
        </w:r>
        <w:r w:rsidR="00785AC6" w:rsidDel="00524E50">
          <w:delText xml:space="preserve"> </w:delText>
        </w:r>
        <w:r w:rsidDel="00524E50">
          <w:delText>the</w:delText>
        </w:r>
        <w:r w:rsidR="00785AC6" w:rsidDel="00524E50">
          <w:delText xml:space="preserve"> </w:delText>
        </w:r>
        <w:r w:rsidDel="00524E50">
          <w:delText>name</w:delText>
        </w:r>
        <w:r w:rsidR="00785AC6" w:rsidDel="00524E50">
          <w:delText xml:space="preserve"> </w:delText>
        </w:r>
        <w:r w:rsidDel="00524E50">
          <w:delText>you</w:delText>
        </w:r>
        <w:r w:rsidR="00785AC6" w:rsidDel="00524E50">
          <w:delText xml:space="preserve"> </w:delText>
        </w:r>
        <w:r w:rsidDel="00524E50">
          <w:delText>want</w:delText>
        </w:r>
        <w:r w:rsidR="00785AC6" w:rsidDel="00524E50">
          <w:delText xml:space="preserve"> </w:delText>
        </w:r>
        <w:r w:rsidDel="00524E50">
          <w:delText>to</w:delText>
        </w:r>
        <w:r w:rsidR="00785AC6" w:rsidDel="00524E50">
          <w:delText xml:space="preserve"> </w:delText>
        </w:r>
      </w:del>
      <w:r>
        <w:t>use</w:t>
      </w:r>
      <w:r w:rsidR="00785AC6">
        <w:t xml:space="preserve"> </w:t>
      </w:r>
      <w:ins w:id="585" w:author="AnneMarieW" w:date="2017-11-28T09:53:00Z">
        <w:r w:rsidR="00524E50">
          <w:t xml:space="preserve">the name </w:t>
        </w:r>
      </w:ins>
      <w:r>
        <w:t>for</w:t>
      </w:r>
      <w:r w:rsidR="00785AC6">
        <w:t xml:space="preserve"> </w:t>
      </w:r>
      <w:r>
        <w:t>publishing</w:t>
      </w:r>
      <w:ins w:id="586" w:author="AnneMarieW" w:date="2017-11-28T09:53:00Z">
        <w:r w:rsidR="00524E50">
          <w:t>,</w:t>
        </w:r>
      </w:ins>
      <w:r w:rsidR="00785AC6">
        <w:t xml:space="preserve"> </w:t>
      </w:r>
      <w:r>
        <w:t>like</w:t>
      </w:r>
      <w:r w:rsidR="00785AC6">
        <w:t xml:space="preserve"> </w:t>
      </w:r>
      <w:r>
        <w:t>so:</w:t>
      </w:r>
    </w:p>
    <w:p w14:paraId="06E6659C" w14:textId="77777777" w:rsidR="00C930AA" w:rsidRDefault="00C930AA" w:rsidP="00C930AA">
      <w:pPr>
        <w:pStyle w:val="ProductionDirective"/>
      </w:pPr>
      <w:del w:id="587" w:author="janelle" w:date="2017-11-21T10:12:00Z">
        <w:r w:rsidDel="006938B0">
          <w:delText xml:space="preserve">Filename: </w:delText>
        </w:r>
      </w:del>
      <w:r>
        <w:t>Cargo.toml</w:t>
      </w:r>
    </w:p>
    <w:p w14:paraId="4FD4D34F" w14:textId="77777777" w:rsidR="00FD1E86" w:rsidRPr="00785AC6" w:rsidRDefault="00FD1E86" w:rsidP="007D6152">
      <w:pPr>
        <w:pStyle w:val="CodeA"/>
      </w:pPr>
      <w:r w:rsidRPr="00785AC6">
        <w:t>[package]</w:t>
      </w:r>
    </w:p>
    <w:p w14:paraId="32BB5C09" w14:textId="77777777" w:rsidR="00FD1E86" w:rsidRPr="00785AC6" w:rsidRDefault="00FD1E86" w:rsidP="007D6152">
      <w:pPr>
        <w:pStyle w:val="CodeC"/>
      </w:pPr>
      <w:r w:rsidRPr="00785AC6">
        <w:lastRenderedPageBreak/>
        <w:t>name</w:t>
      </w:r>
      <w:r w:rsidR="00785AC6">
        <w:t xml:space="preserve"> </w:t>
      </w:r>
      <w:r w:rsidRPr="00785AC6">
        <w:t>=</w:t>
      </w:r>
      <w:r w:rsidR="00785AC6">
        <w:t xml:space="preserve"> </w:t>
      </w:r>
      <w:r w:rsidRPr="00785AC6">
        <w:t>"guessing_game"</w:t>
      </w:r>
    </w:p>
    <w:p w14:paraId="58C6930B" w14:textId="77777777" w:rsidR="00FD1E86" w:rsidRDefault="00FD1E86" w:rsidP="00FD1E86">
      <w:pPr>
        <w:pStyle w:val="Body"/>
      </w:pPr>
      <w:r>
        <w:t>Even</w:t>
      </w:r>
      <w:r w:rsidR="00785AC6">
        <w:t xml:space="preserve"> </w:t>
      </w:r>
      <w:r>
        <w:t>if</w:t>
      </w:r>
      <w:r w:rsidR="00785AC6">
        <w:t xml:space="preserve"> </w:t>
      </w:r>
      <w:r>
        <w:t>you’ve</w:t>
      </w:r>
      <w:r w:rsidR="00785AC6">
        <w:t xml:space="preserve"> </w:t>
      </w:r>
      <w:r>
        <w:t>chosen</w:t>
      </w:r>
      <w:r w:rsidR="00785AC6">
        <w:t xml:space="preserve"> </w:t>
      </w:r>
      <w:r>
        <w:t>a</w:t>
      </w:r>
      <w:r w:rsidR="00785AC6">
        <w:t xml:space="preserve"> </w:t>
      </w:r>
      <w:r>
        <w:t>unique</w:t>
      </w:r>
      <w:r w:rsidR="00785AC6">
        <w:t xml:space="preserve"> </w:t>
      </w:r>
      <w:r>
        <w:t>name,</w:t>
      </w:r>
      <w:r w:rsidR="00785AC6">
        <w:t xml:space="preserve"> </w:t>
      </w:r>
      <w:del w:id="588" w:author="AnneMarieW" w:date="2017-11-28T09:56:00Z">
        <w:r w:rsidDel="00F02CD8">
          <w:delText>if</w:delText>
        </w:r>
        <w:r w:rsidR="00785AC6" w:rsidDel="00F02CD8">
          <w:delText xml:space="preserve"> </w:delText>
        </w:r>
      </w:del>
      <w:ins w:id="589" w:author="AnneMarieW" w:date="2017-11-28T09:56:00Z">
        <w:r w:rsidR="00F02CD8">
          <w:t xml:space="preserve">when </w:t>
        </w:r>
      </w:ins>
      <w:r>
        <w:t>you</w:t>
      </w:r>
      <w:r w:rsidR="00785AC6">
        <w:t xml:space="preserve"> </w:t>
      </w:r>
      <w:del w:id="590" w:author="AnneMarieW" w:date="2017-11-28T09:56:00Z">
        <w:r w:rsidDel="00F02CD8">
          <w:delText>try</w:delText>
        </w:r>
        <w:r w:rsidR="00785AC6" w:rsidDel="00F02CD8">
          <w:delText xml:space="preserve"> </w:delText>
        </w:r>
        <w:r w:rsidDel="00F02CD8">
          <w:delText>to</w:delText>
        </w:r>
        <w:r w:rsidR="00785AC6" w:rsidDel="00F02CD8">
          <w:delText xml:space="preserve"> </w:delText>
        </w:r>
      </w:del>
      <w:r>
        <w:t>run</w:t>
      </w:r>
      <w:r w:rsidR="00785AC6">
        <w:t xml:space="preserve"> </w:t>
      </w:r>
      <w:r w:rsidRPr="00785AC6">
        <w:rPr>
          <w:rStyle w:val="Literal"/>
        </w:rPr>
        <w:t>cargo</w:t>
      </w:r>
      <w:r w:rsidR="00785AC6">
        <w:rPr>
          <w:rStyle w:val="Literal"/>
        </w:rPr>
        <w:t xml:space="preserve"> </w:t>
      </w:r>
      <w:r w:rsidRPr="00785AC6">
        <w:rPr>
          <w:rStyle w:val="Literal"/>
        </w:rPr>
        <w:t>publish</w:t>
      </w:r>
      <w:r w:rsidR="00785AC6">
        <w:t xml:space="preserve"> </w:t>
      </w:r>
      <w:r>
        <w:t>to</w:t>
      </w:r>
      <w:r w:rsidR="00785AC6">
        <w:t xml:space="preserve"> </w:t>
      </w:r>
      <w:r>
        <w:t>publish</w:t>
      </w:r>
      <w:r w:rsidR="00785AC6">
        <w:t xml:space="preserve"> </w:t>
      </w:r>
      <w:r>
        <w:t>the</w:t>
      </w:r>
      <w:r w:rsidR="00785AC6">
        <w:t xml:space="preserve"> </w:t>
      </w:r>
      <w:r>
        <w:t>crate</w:t>
      </w:r>
      <w:r w:rsidR="00785AC6">
        <w:t xml:space="preserve"> </w:t>
      </w:r>
      <w:r>
        <w:t>at</w:t>
      </w:r>
      <w:r w:rsidR="00785AC6">
        <w:t xml:space="preserve"> </w:t>
      </w:r>
      <w:r>
        <w:t>this</w:t>
      </w:r>
      <w:r w:rsidR="00785AC6">
        <w:t xml:space="preserve"> </w:t>
      </w:r>
      <w:r>
        <w:t>point,</w:t>
      </w:r>
      <w:r w:rsidR="00785AC6">
        <w:t xml:space="preserve"> </w:t>
      </w:r>
      <w:r>
        <w:t>you’ll</w:t>
      </w:r>
      <w:r w:rsidR="00785AC6">
        <w:t xml:space="preserve"> </w:t>
      </w:r>
      <w:r>
        <w:t>get</w:t>
      </w:r>
      <w:r w:rsidR="00785AC6">
        <w:t xml:space="preserve"> </w:t>
      </w:r>
      <w:r>
        <w:t>a</w:t>
      </w:r>
      <w:r w:rsidR="00785AC6">
        <w:t xml:space="preserve"> </w:t>
      </w:r>
      <w:r>
        <w:t>warning</w:t>
      </w:r>
      <w:r w:rsidR="00785AC6">
        <w:t xml:space="preserve"> </w:t>
      </w:r>
      <w:r>
        <w:t>and</w:t>
      </w:r>
      <w:r w:rsidR="00785AC6">
        <w:t xml:space="preserve"> </w:t>
      </w:r>
      <w:r>
        <w:t>then</w:t>
      </w:r>
      <w:r w:rsidR="00785AC6">
        <w:t xml:space="preserve"> </w:t>
      </w:r>
      <w:r>
        <w:t>an</w:t>
      </w:r>
      <w:r w:rsidR="00785AC6">
        <w:t xml:space="preserve"> </w:t>
      </w:r>
      <w:r>
        <w:t>error:</w:t>
      </w:r>
    </w:p>
    <w:p w14:paraId="5503FBAA"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publish</w:t>
      </w:r>
    </w:p>
    <w:p w14:paraId="14DA8D77" w14:textId="77777777" w:rsidR="00FD1E86" w:rsidRPr="00785AC6" w:rsidRDefault="00785AC6" w:rsidP="00785AC6">
      <w:pPr>
        <w:pStyle w:val="CodeB"/>
      </w:pPr>
      <w:r>
        <w:t xml:space="preserve">    </w:t>
      </w:r>
      <w:r w:rsidR="00FD1E86" w:rsidRPr="00785AC6">
        <w:t>Updating</w:t>
      </w:r>
      <w:r>
        <w:t xml:space="preserve"> </w:t>
      </w:r>
      <w:r w:rsidR="00FD1E86" w:rsidRPr="00785AC6">
        <w:t>registry</w:t>
      </w:r>
      <w:r>
        <w:t xml:space="preserve"> </w:t>
      </w:r>
      <w:r w:rsidR="00FD1E86" w:rsidRPr="00785AC6">
        <w:t>`https://github.com/rust-lang/</w:t>
      </w:r>
      <w:r w:rsidR="00532698" w:rsidRPr="0011229B">
        <w:t>crates.io</w:t>
      </w:r>
      <w:r w:rsidR="00FD1E86" w:rsidRPr="00785AC6">
        <w:t>-index`</w:t>
      </w:r>
    </w:p>
    <w:p w14:paraId="1F71C681" w14:textId="77777777" w:rsidR="00FD1E86" w:rsidRPr="00785AC6" w:rsidRDefault="00FD1E86" w:rsidP="00785AC6">
      <w:pPr>
        <w:pStyle w:val="CodeB"/>
      </w:pPr>
      <w:r w:rsidRPr="00785AC6">
        <w:t>warning:</w:t>
      </w:r>
      <w:r w:rsidR="00785AC6">
        <w:t xml:space="preserve"> </w:t>
      </w:r>
      <w:r w:rsidRPr="00785AC6">
        <w:t>manifest</w:t>
      </w:r>
      <w:r w:rsidR="00785AC6">
        <w:t xml:space="preserve"> </w:t>
      </w:r>
      <w:r w:rsidRPr="00785AC6">
        <w:t>has</w:t>
      </w:r>
      <w:r w:rsidR="00785AC6">
        <w:t xml:space="preserve"> </w:t>
      </w:r>
      <w:r w:rsidRPr="00785AC6">
        <w:t>no</w:t>
      </w:r>
      <w:r w:rsidR="00785AC6">
        <w:t xml:space="preserve"> </w:t>
      </w:r>
      <w:r w:rsidRPr="00785AC6">
        <w:t>description,</w:t>
      </w:r>
      <w:r w:rsidR="00785AC6">
        <w:t xml:space="preserve"> </w:t>
      </w:r>
      <w:r w:rsidRPr="00785AC6">
        <w:t>license,</w:t>
      </w:r>
      <w:r w:rsidR="00785AC6">
        <w:t xml:space="preserve"> </w:t>
      </w:r>
      <w:r w:rsidRPr="00785AC6">
        <w:t>license-file,</w:t>
      </w:r>
      <w:r w:rsidR="00785AC6">
        <w:t xml:space="preserve"> </w:t>
      </w:r>
      <w:r w:rsidRPr="00785AC6">
        <w:t>documentation,</w:t>
      </w:r>
    </w:p>
    <w:p w14:paraId="6AD90626" w14:textId="77777777" w:rsidR="00FD1E86" w:rsidRPr="00785AC6" w:rsidRDefault="00FD1E86" w:rsidP="00785AC6">
      <w:pPr>
        <w:pStyle w:val="CodeB"/>
      </w:pPr>
      <w:r w:rsidRPr="00785AC6">
        <w:t>homepage</w:t>
      </w:r>
      <w:r w:rsidR="00785AC6">
        <w:t xml:space="preserve"> </w:t>
      </w:r>
      <w:r w:rsidRPr="00785AC6">
        <w:t>or</w:t>
      </w:r>
      <w:r w:rsidR="00785AC6">
        <w:t xml:space="preserve"> </w:t>
      </w:r>
      <w:r w:rsidRPr="00785AC6">
        <w:t>repository.</w:t>
      </w:r>
    </w:p>
    <w:p w14:paraId="22CDBDFE" w14:textId="77777777" w:rsidR="00FD1E86" w:rsidRPr="00785AC6" w:rsidRDefault="00FD1E86" w:rsidP="00785AC6">
      <w:pPr>
        <w:pStyle w:val="CodeB"/>
      </w:pPr>
      <w:del w:id="591" w:author="janelle" w:date="2018-01-09T12:13:00Z">
        <w:r w:rsidRPr="00785AC6" w:rsidDel="00577582">
          <w:delText>...snip...</w:delText>
        </w:r>
      </w:del>
      <w:ins w:id="592" w:author="janelle" w:date="2018-01-09T12:13:00Z">
        <w:r w:rsidR="00581D2E" w:rsidRPr="00581D2E">
          <w:rPr>
            <w:rStyle w:val="LiteralItal"/>
            <w:rPrChange w:id="593" w:author="janelle" w:date="2018-01-09T12:13:00Z">
              <w:rPr>
                <w:color w:val="0000FF"/>
                <w:u w:val="single"/>
              </w:rPr>
            </w:rPrChange>
          </w:rPr>
          <w:t>--snip--</w:t>
        </w:r>
      </w:ins>
    </w:p>
    <w:p w14:paraId="49FE7930" w14:textId="77777777" w:rsidR="00FD1E86" w:rsidRPr="00785AC6" w:rsidRDefault="00FD1E86" w:rsidP="007D6152">
      <w:pPr>
        <w:pStyle w:val="CodeC"/>
      </w:pPr>
      <w:r w:rsidRPr="00785AC6">
        <w:t>error:</w:t>
      </w:r>
      <w:r w:rsidR="00785AC6">
        <w:t xml:space="preserve"> </w:t>
      </w:r>
      <w:r w:rsidRPr="00785AC6">
        <w:t>api</w:t>
      </w:r>
      <w:r w:rsidR="00785AC6">
        <w:t xml:space="preserve"> </w:t>
      </w:r>
      <w:r w:rsidRPr="00785AC6">
        <w:t>errors:</w:t>
      </w:r>
      <w:r w:rsidR="00785AC6">
        <w:t xml:space="preserve"> </w:t>
      </w:r>
      <w:r w:rsidRPr="00785AC6">
        <w:t>missing</w:t>
      </w:r>
      <w:r w:rsidR="00785AC6">
        <w:t xml:space="preserve"> </w:t>
      </w:r>
      <w:r w:rsidRPr="00785AC6">
        <w:t>or</w:t>
      </w:r>
      <w:r w:rsidR="00785AC6">
        <w:t xml:space="preserve"> </w:t>
      </w:r>
      <w:r w:rsidRPr="00785AC6">
        <w:t>empty</w:t>
      </w:r>
      <w:r w:rsidR="00785AC6">
        <w:t xml:space="preserve"> </w:t>
      </w:r>
      <w:r w:rsidRPr="00785AC6">
        <w:t>metadata</w:t>
      </w:r>
      <w:r w:rsidR="00785AC6">
        <w:t xml:space="preserve"> </w:t>
      </w:r>
      <w:r w:rsidRPr="00785AC6">
        <w:t>fields:</w:t>
      </w:r>
      <w:r w:rsidR="00785AC6">
        <w:t xml:space="preserve"> </w:t>
      </w:r>
      <w:r w:rsidRPr="00785AC6">
        <w:t>description,</w:t>
      </w:r>
      <w:r w:rsidR="00785AC6">
        <w:t xml:space="preserve"> </w:t>
      </w:r>
      <w:r w:rsidRPr="00785AC6">
        <w:t>license.</w:t>
      </w:r>
    </w:p>
    <w:p w14:paraId="427BFDF4" w14:textId="77777777" w:rsidR="00FD1E86" w:rsidRDefault="00FD1E86" w:rsidP="00FD1E86">
      <w:pPr>
        <w:pStyle w:val="Body"/>
      </w:pPr>
      <w:r>
        <w:t>Th</w:t>
      </w:r>
      <w:del w:id="594" w:author="AnneMarieW" w:date="2017-11-28T09:56:00Z">
        <w:r w:rsidDel="00F02CD8">
          <w:delText>is</w:delText>
        </w:r>
        <w:r w:rsidR="00785AC6" w:rsidDel="00F02CD8">
          <w:delText xml:space="preserve"> </w:delText>
        </w:r>
        <w:r w:rsidDel="00F02CD8">
          <w:delText>is</w:delText>
        </w:r>
        <w:r w:rsidR="00785AC6" w:rsidDel="00F02CD8">
          <w:delText xml:space="preserve"> </w:delText>
        </w:r>
        <w:r w:rsidDel="00F02CD8">
          <w:delText>because</w:delText>
        </w:r>
      </w:del>
      <w:ins w:id="595" w:author="AnneMarieW" w:date="2017-11-28T09:56:00Z">
        <w:r w:rsidR="00F02CD8">
          <w:t>e reason is that</w:t>
        </w:r>
      </w:ins>
      <w:r w:rsidR="00785AC6">
        <w:t xml:space="preserve"> </w:t>
      </w:r>
      <w:del w:id="596" w:author="AnneMarieW" w:date="2017-11-28T09:56:00Z">
        <w:r w:rsidDel="00F02CD8">
          <w:delText>we</w:delText>
        </w:r>
      </w:del>
      <w:ins w:id="597" w:author="AnneMarieW" w:date="2017-11-28T09:56:00Z">
        <w:r w:rsidR="00F02CD8">
          <w:t>you</w:t>
        </w:r>
      </w:ins>
      <w:r>
        <w:t>’re</w:t>
      </w:r>
      <w:r w:rsidR="00785AC6">
        <w:t xml:space="preserve"> </w:t>
      </w:r>
      <w:r>
        <w:t>missing</w:t>
      </w:r>
      <w:r w:rsidR="00785AC6">
        <w:t xml:space="preserve"> </w:t>
      </w:r>
      <w:r>
        <w:t>some</w:t>
      </w:r>
      <w:r w:rsidR="00785AC6">
        <w:t xml:space="preserve"> </w:t>
      </w:r>
      <w:r>
        <w:t>crucial</w:t>
      </w:r>
      <w:r w:rsidR="00785AC6">
        <w:t xml:space="preserve"> </w:t>
      </w:r>
      <w:r>
        <w:t>information:</w:t>
      </w:r>
      <w:r w:rsidR="00785AC6">
        <w:t xml:space="preserve"> </w:t>
      </w:r>
      <w:r>
        <w:t>a</w:t>
      </w:r>
      <w:r w:rsidR="00785AC6">
        <w:t xml:space="preserve"> </w:t>
      </w:r>
      <w:r>
        <w:t>description</w:t>
      </w:r>
      <w:r w:rsidR="00785AC6">
        <w:t xml:space="preserve"> </w:t>
      </w:r>
      <w:r>
        <w:t>and</w:t>
      </w:r>
      <w:r w:rsidR="00785AC6">
        <w:t xml:space="preserve"> </w:t>
      </w:r>
      <w:r>
        <w:t>license</w:t>
      </w:r>
      <w:r w:rsidR="00785AC6">
        <w:t xml:space="preserve"> </w:t>
      </w:r>
      <w:r>
        <w:t>are</w:t>
      </w:r>
      <w:r w:rsidR="00785AC6">
        <w:t xml:space="preserve"> </w:t>
      </w:r>
      <w:r>
        <w:t>required</w:t>
      </w:r>
      <w:r w:rsidR="00785AC6">
        <w:t xml:space="preserve"> </w:t>
      </w:r>
      <w:r>
        <w:t>so</w:t>
      </w:r>
      <w:r w:rsidR="00785AC6">
        <w:t xml:space="preserve"> </w:t>
      </w:r>
      <w:del w:id="598" w:author="AnneMarieW" w:date="2017-11-28T09:56:00Z">
        <w:r w:rsidDel="00F02CD8">
          <w:delText>that</w:delText>
        </w:r>
        <w:r w:rsidR="00785AC6" w:rsidDel="00F02CD8">
          <w:delText xml:space="preserve"> </w:delText>
        </w:r>
      </w:del>
      <w:r>
        <w:t>people</w:t>
      </w:r>
      <w:r w:rsidR="00785AC6">
        <w:t xml:space="preserve"> </w:t>
      </w:r>
      <w:r>
        <w:t>will</w:t>
      </w:r>
      <w:r w:rsidR="00785AC6">
        <w:t xml:space="preserve"> </w:t>
      </w:r>
      <w:r>
        <w:t>know</w:t>
      </w:r>
      <w:r w:rsidR="00785AC6">
        <w:t xml:space="preserve"> </w:t>
      </w:r>
      <w:r>
        <w:t>what</w:t>
      </w:r>
      <w:r w:rsidR="00785AC6">
        <w:t xml:space="preserve"> </w:t>
      </w:r>
      <w:r>
        <w:t>your</w:t>
      </w:r>
      <w:r w:rsidR="00785AC6">
        <w:t xml:space="preserve"> </w:t>
      </w:r>
      <w:r>
        <w:t>crate</w:t>
      </w:r>
      <w:r w:rsidR="00785AC6">
        <w:t xml:space="preserve"> </w:t>
      </w:r>
      <w:r>
        <w:t>does</w:t>
      </w:r>
      <w:r w:rsidR="00785AC6">
        <w:t xml:space="preserve"> </w:t>
      </w:r>
      <w:r>
        <w:t>and</w:t>
      </w:r>
      <w:r w:rsidR="00785AC6">
        <w:t xml:space="preserve"> </w:t>
      </w:r>
      <w:r>
        <w:t>under</w:t>
      </w:r>
      <w:r w:rsidR="00785AC6">
        <w:t xml:space="preserve"> </w:t>
      </w:r>
      <w:r>
        <w:t>what</w:t>
      </w:r>
      <w:r w:rsidR="00785AC6">
        <w:t xml:space="preserve"> </w:t>
      </w:r>
      <w:r>
        <w:t>terms</w:t>
      </w:r>
      <w:r w:rsidR="00785AC6">
        <w:t xml:space="preserve"> </w:t>
      </w:r>
      <w:r>
        <w:t>they</w:t>
      </w:r>
      <w:r w:rsidR="00785AC6">
        <w:t xml:space="preserve"> </w:t>
      </w:r>
      <w:del w:id="599" w:author="AnneMarieW" w:date="2017-11-28T09:56:00Z">
        <w:r w:rsidDel="00F02CD8">
          <w:delText>may</w:delText>
        </w:r>
      </w:del>
      <w:ins w:id="600" w:author="AnneMarieW" w:date="2017-11-28T09:57:00Z">
        <w:r w:rsidR="00F02CD8">
          <w:t>can</w:t>
        </w:r>
      </w:ins>
      <w:r w:rsidR="00785AC6">
        <w:t xml:space="preserve"> </w:t>
      </w:r>
      <w:r>
        <w:t>use</w:t>
      </w:r>
      <w:r w:rsidR="00785AC6">
        <w:t xml:space="preserve"> </w:t>
      </w:r>
      <w:r>
        <w:t>it.</w:t>
      </w:r>
      <w:r w:rsidR="00785AC6">
        <w:t xml:space="preserve"> </w:t>
      </w:r>
      <w:r>
        <w:t>To</w:t>
      </w:r>
      <w:r w:rsidR="00785AC6">
        <w:t xml:space="preserve"> </w:t>
      </w:r>
      <w:r>
        <w:t>rectify</w:t>
      </w:r>
      <w:r w:rsidR="00785AC6">
        <w:t xml:space="preserve"> </w:t>
      </w:r>
      <w:r>
        <w:t>this</w:t>
      </w:r>
      <w:r w:rsidR="00785AC6">
        <w:t xml:space="preserve"> </w:t>
      </w:r>
      <w:r>
        <w:t>error,</w:t>
      </w:r>
      <w:r w:rsidR="00785AC6">
        <w:t xml:space="preserve"> </w:t>
      </w:r>
      <w:del w:id="601" w:author="AnneMarieW" w:date="2017-11-28T09:57:00Z">
        <w:r w:rsidDel="00F02CD8">
          <w:delText>we</w:delText>
        </w:r>
      </w:del>
      <w:ins w:id="602" w:author="AnneMarieW" w:date="2017-11-28T09:57:00Z">
        <w:r w:rsidR="00F02CD8">
          <w:t>you</w:t>
        </w:r>
      </w:ins>
      <w:r w:rsidR="00785AC6">
        <w:t xml:space="preserve"> </w:t>
      </w:r>
      <w:r>
        <w:t>need</w:t>
      </w:r>
      <w:r w:rsidR="00785AC6">
        <w:t xml:space="preserve"> </w:t>
      </w:r>
      <w:r>
        <w:t>to</w:t>
      </w:r>
      <w:r w:rsidR="00785AC6">
        <w:t xml:space="preserve"> </w:t>
      </w:r>
      <w:r>
        <w:t>include</w:t>
      </w:r>
      <w:r w:rsidR="00785AC6">
        <w:t xml:space="preserve"> </w:t>
      </w:r>
      <w:r>
        <w:t>this</w:t>
      </w:r>
      <w:r w:rsidR="00785AC6">
        <w:t xml:space="preserve"> </w:t>
      </w:r>
      <w:r>
        <w:t>information</w:t>
      </w:r>
      <w:r w:rsidR="00785AC6">
        <w:t xml:space="preserve"> </w:t>
      </w:r>
      <w:r>
        <w:t>in</w:t>
      </w:r>
      <w:ins w:id="603" w:author="AnneMarieW" w:date="2017-11-28T09:57:00Z">
        <w:r w:rsidR="00F02CD8">
          <w:t xml:space="preserve"> the</w:t>
        </w:r>
      </w:ins>
      <w:r w:rsidR="00785AC6">
        <w:t xml:space="preserve"> </w:t>
      </w:r>
      <w:r w:rsidRPr="00FD1E86">
        <w:rPr>
          <w:rStyle w:val="EmphasisItalic"/>
        </w:rPr>
        <w:t>Cargo.toml</w:t>
      </w:r>
      <w:ins w:id="604" w:author="AnneMarieW" w:date="2017-11-28T09:57:00Z">
        <w:r w:rsidR="00F02CD8">
          <w:t xml:space="preserve"> </w:t>
        </w:r>
      </w:ins>
      <w:del w:id="605" w:author="AnneMarieW" w:date="2017-11-28T09:57:00Z">
        <w:r w:rsidDel="00F02CD8">
          <w:delText>.</w:delText>
        </w:r>
      </w:del>
      <w:ins w:id="606" w:author="AnneMarieW" w:date="2017-11-28T09:57:00Z">
        <w:r w:rsidR="00F02CD8">
          <w:t>file.</w:t>
        </w:r>
      </w:ins>
    </w:p>
    <w:p w14:paraId="29CA597A" w14:textId="4D283030" w:rsidR="00FD1E86" w:rsidRDefault="00F02CD8" w:rsidP="00FD1E86">
      <w:pPr>
        <w:pStyle w:val="Body"/>
      </w:pPr>
      <w:ins w:id="607" w:author="AnneMarieW" w:date="2017-11-28T09:57:00Z">
        <w:r>
          <w:t>Add</w:t>
        </w:r>
      </w:ins>
      <w:del w:id="608" w:author="AnneMarieW" w:date="2017-11-28T09:57:00Z">
        <w:r w:rsidR="00FD1E86" w:rsidDel="00F02CD8">
          <w:delText>Make</w:delText>
        </w:r>
      </w:del>
      <w:r w:rsidR="00785AC6">
        <w:t xml:space="preserve"> </w:t>
      </w:r>
      <w:r w:rsidR="00FD1E86">
        <w:t>a</w:t>
      </w:r>
      <w:r w:rsidR="00785AC6">
        <w:t xml:space="preserve"> </w:t>
      </w:r>
      <w:r w:rsidR="00FD1E86">
        <w:t>description</w:t>
      </w:r>
      <w:r w:rsidR="00785AC6">
        <w:t xml:space="preserve"> </w:t>
      </w:r>
      <w:r w:rsidR="00FD1E86">
        <w:t>that</w:t>
      </w:r>
      <w:del w:id="609" w:author="AnneMarieW" w:date="2017-11-28T09:57:00Z">
        <w:r w:rsidR="00FD1E86" w:rsidDel="00F02CD8">
          <w:delText>’</w:delText>
        </w:r>
      </w:del>
      <w:ins w:id="610" w:author="AnneMarieW" w:date="2017-11-28T09:57:00Z">
        <w:r>
          <w:t xml:space="preserve"> i</w:t>
        </w:r>
      </w:ins>
      <w:r w:rsidR="00FD1E86">
        <w:t>s</w:t>
      </w:r>
      <w:r w:rsidR="00785AC6">
        <w:t xml:space="preserve"> </w:t>
      </w:r>
      <w:r w:rsidR="00FD1E86">
        <w:t>just</w:t>
      </w:r>
      <w:r w:rsidR="00785AC6">
        <w:t xml:space="preserve"> </w:t>
      </w:r>
      <w:r w:rsidR="00FD1E86">
        <w:t>a</w:t>
      </w:r>
      <w:r w:rsidR="00785AC6">
        <w:t xml:space="preserve"> </w:t>
      </w:r>
      <w:r w:rsidR="00FD1E86">
        <w:t>sentence</w:t>
      </w:r>
      <w:r w:rsidR="00785AC6">
        <w:t xml:space="preserve"> </w:t>
      </w:r>
      <w:r w:rsidR="00FD1E86">
        <w:t>or</w:t>
      </w:r>
      <w:r w:rsidR="00785AC6">
        <w:t xml:space="preserve"> </w:t>
      </w:r>
      <w:r w:rsidR="00FD1E86">
        <w:t>two,</w:t>
      </w:r>
      <w:r w:rsidR="00785AC6">
        <w:t xml:space="preserve"> </w:t>
      </w:r>
      <w:del w:id="611" w:author="AnneMarieW" w:date="2017-11-28T09:57:00Z">
        <w:r w:rsidR="00FD1E86" w:rsidDel="00F02CD8">
          <w:delText>as</w:delText>
        </w:r>
      </w:del>
      <w:ins w:id="612" w:author="AnneMarieW" w:date="2017-11-28T09:57:00Z">
        <w:r>
          <w:t>because</w:t>
        </w:r>
      </w:ins>
      <w:r w:rsidR="00785AC6">
        <w:t xml:space="preserve"> </w:t>
      </w:r>
      <w:r w:rsidR="00FD1E86">
        <w:t>it</w:t>
      </w:r>
      <w:r w:rsidR="00785AC6">
        <w:t xml:space="preserve"> </w:t>
      </w:r>
      <w:r w:rsidR="00FD1E86">
        <w:t>will</w:t>
      </w:r>
      <w:r w:rsidR="00785AC6">
        <w:t xml:space="preserve"> </w:t>
      </w:r>
      <w:r w:rsidR="00FD1E86">
        <w:t>appear</w:t>
      </w:r>
      <w:r w:rsidR="00785AC6">
        <w:t xml:space="preserve"> </w:t>
      </w:r>
      <w:r w:rsidR="00FD1E86">
        <w:t>with</w:t>
      </w:r>
      <w:r w:rsidR="00785AC6">
        <w:t xml:space="preserve"> </w:t>
      </w:r>
      <w:r w:rsidR="00FD1E86">
        <w:t>your</w:t>
      </w:r>
      <w:r w:rsidR="00785AC6">
        <w:t xml:space="preserve"> </w:t>
      </w:r>
      <w:r w:rsidR="00FD1E86">
        <w:t>crate</w:t>
      </w:r>
      <w:r w:rsidR="00785AC6">
        <w:t xml:space="preserve"> </w:t>
      </w:r>
      <w:r w:rsidR="00FD1E86">
        <w:t>in</w:t>
      </w:r>
      <w:r w:rsidR="00785AC6">
        <w:t xml:space="preserve"> </w:t>
      </w:r>
      <w:r w:rsidR="00FD1E86">
        <w:t>search</w:t>
      </w:r>
      <w:r w:rsidR="00785AC6">
        <w:t xml:space="preserve"> </w:t>
      </w:r>
      <w:r w:rsidR="00FD1E86">
        <w:t>results</w:t>
      </w:r>
      <w:del w:id="613" w:author="Carol Nichols" w:date="2018-01-10T13:17:00Z">
        <w:r w:rsidR="00785AC6" w:rsidDel="0095515F">
          <w:delText xml:space="preserve"> </w:delText>
        </w:r>
        <w:r w:rsidR="00FD1E86" w:rsidDel="0095515F">
          <w:delText>and</w:delText>
        </w:r>
        <w:r w:rsidR="00785AC6" w:rsidDel="0095515F">
          <w:delText xml:space="preserve"> </w:delText>
        </w:r>
        <w:r w:rsidR="00FD1E86" w:rsidDel="0095515F">
          <w:delText>on</w:delText>
        </w:r>
        <w:r w:rsidR="00785AC6" w:rsidDel="0095515F">
          <w:delText xml:space="preserve"> </w:delText>
        </w:r>
        <w:r w:rsidR="00FD1E86" w:rsidDel="0095515F">
          <w:delText>your</w:delText>
        </w:r>
        <w:r w:rsidR="00785AC6" w:rsidDel="0095515F">
          <w:delText xml:space="preserve"> </w:delText>
        </w:r>
        <w:r w:rsidR="00FD1E86" w:rsidDel="0095515F">
          <w:delText>crate’s</w:delText>
        </w:r>
        <w:r w:rsidR="00785AC6" w:rsidDel="0095515F">
          <w:delText xml:space="preserve"> </w:delText>
        </w:r>
        <w:r w:rsidR="00FD1E86" w:rsidDel="0095515F">
          <w:delText>page</w:delText>
        </w:r>
      </w:del>
      <w:r w:rsidR="00FD1E86">
        <w:t>.</w:t>
      </w:r>
      <w:r w:rsidR="00785AC6">
        <w:t xml:space="preserve"> </w:t>
      </w:r>
      <w:r w:rsidR="00FD1E86">
        <w:t>For</w:t>
      </w:r>
      <w:r w:rsidR="00785AC6">
        <w:t xml:space="preserve"> </w:t>
      </w:r>
      <w:r w:rsidR="00FD1E86">
        <w:t>the</w:t>
      </w:r>
      <w:r w:rsidR="00785AC6">
        <w:t xml:space="preserve"> </w:t>
      </w:r>
      <w:r w:rsidR="00FD1E86" w:rsidRPr="00785AC6">
        <w:rPr>
          <w:rStyle w:val="Literal"/>
        </w:rPr>
        <w:t>license</w:t>
      </w:r>
      <w:r w:rsidR="00785AC6">
        <w:t xml:space="preserve"> </w:t>
      </w:r>
      <w:r w:rsidR="00FD1E86">
        <w:t>field,</w:t>
      </w:r>
      <w:r w:rsidR="00785AC6">
        <w:t xml:space="preserve"> </w:t>
      </w:r>
      <w:r w:rsidR="00FD1E86">
        <w:t>you</w:t>
      </w:r>
      <w:r w:rsidR="00785AC6">
        <w:t xml:space="preserve"> </w:t>
      </w:r>
      <w:r w:rsidR="00FD1E86">
        <w:t>need</w:t>
      </w:r>
      <w:r w:rsidR="00785AC6">
        <w:t xml:space="preserve"> </w:t>
      </w:r>
      <w:r w:rsidR="00FD1E86">
        <w:t>to</w:t>
      </w:r>
      <w:r w:rsidR="00785AC6">
        <w:t xml:space="preserve"> </w:t>
      </w:r>
      <w:r w:rsidR="00FD1E86">
        <w:t>give</w:t>
      </w:r>
      <w:r w:rsidR="00785AC6">
        <w:t xml:space="preserve"> </w:t>
      </w:r>
      <w:r w:rsidR="00FD1E86">
        <w:t>a</w:t>
      </w:r>
      <w:r w:rsidR="00785AC6">
        <w:t xml:space="preserve"> </w:t>
      </w:r>
      <w:r w:rsidR="00FD1E86" w:rsidRPr="00FD1E86">
        <w:rPr>
          <w:rStyle w:val="EmphasisItalic"/>
        </w:rPr>
        <w:t>license</w:t>
      </w:r>
      <w:r w:rsidR="00785AC6">
        <w:rPr>
          <w:rStyle w:val="EmphasisItalic"/>
        </w:rPr>
        <w:t xml:space="preserve"> </w:t>
      </w:r>
      <w:r w:rsidR="00FD1E86" w:rsidRPr="00FD1E86">
        <w:rPr>
          <w:rStyle w:val="EmphasisItalic"/>
        </w:rPr>
        <w:t>identifier</w:t>
      </w:r>
      <w:r w:rsidR="00785AC6">
        <w:rPr>
          <w:rStyle w:val="EmphasisItalic"/>
        </w:rPr>
        <w:t xml:space="preserve"> </w:t>
      </w:r>
      <w:r w:rsidR="00FD1E86" w:rsidRPr="00FD1E86">
        <w:rPr>
          <w:rStyle w:val="EmphasisItalic"/>
        </w:rPr>
        <w:t>value</w:t>
      </w:r>
      <w:r w:rsidR="00FD1E86">
        <w:t>.</w:t>
      </w:r>
      <w:r w:rsidR="00785AC6">
        <w:t xml:space="preserve"> </w:t>
      </w:r>
      <w:r w:rsidR="00FD1E86">
        <w:t>The</w:t>
      </w:r>
      <w:r w:rsidR="00785AC6">
        <w:t xml:space="preserve"> </w:t>
      </w:r>
      <w:r w:rsidR="00FD1E86">
        <w:t>Linux</w:t>
      </w:r>
      <w:r w:rsidR="00785AC6">
        <w:t xml:space="preserve"> </w:t>
      </w:r>
      <w:r w:rsidR="00FD1E86">
        <w:t>Foundation’s</w:t>
      </w:r>
      <w:r w:rsidR="00785AC6">
        <w:t xml:space="preserve"> </w:t>
      </w:r>
      <w:r w:rsidR="00FD1E86">
        <w:t>Software</w:t>
      </w:r>
      <w:r w:rsidR="00785AC6">
        <w:t xml:space="preserve"> </w:t>
      </w:r>
      <w:r w:rsidR="00FD1E86">
        <w:t>Package</w:t>
      </w:r>
      <w:r w:rsidR="00785AC6">
        <w:t xml:space="preserve"> </w:t>
      </w:r>
      <w:r w:rsidR="00FD1E86">
        <w:t>Data</w:t>
      </w:r>
      <w:r w:rsidR="00785AC6">
        <w:t xml:space="preserve"> </w:t>
      </w:r>
      <w:r w:rsidR="00FD1E86">
        <w:t>Exchange</w:t>
      </w:r>
      <w:r w:rsidR="00785AC6">
        <w:t xml:space="preserve"> </w:t>
      </w:r>
      <w:r w:rsidR="00FD1E86">
        <w:t>(SPDX)</w:t>
      </w:r>
      <w:r w:rsidR="00785AC6">
        <w:t xml:space="preserve"> </w:t>
      </w:r>
      <w:r w:rsidR="00FD1E86">
        <w:t>at</w:t>
      </w:r>
      <w:r w:rsidR="00785AC6">
        <w:t xml:space="preserve"> </w:t>
      </w:r>
      <w:hyperlink r:id="rId15" w:history="1">
        <w:r w:rsidR="00FD1E86" w:rsidRPr="007E2DA9">
          <w:rPr>
            <w:rStyle w:val="EmphasisItalic"/>
          </w:rPr>
          <w:t>http://spdx.org/licenses/</w:t>
        </w:r>
      </w:hyperlink>
      <w:r w:rsidR="00785AC6">
        <w:t xml:space="preserve"> </w:t>
      </w:r>
      <w:r w:rsidR="00FD1E86">
        <w:t>lists</w:t>
      </w:r>
      <w:r w:rsidR="00785AC6">
        <w:t xml:space="preserve"> </w:t>
      </w:r>
      <w:r w:rsidR="00FD1E86">
        <w:t>the</w:t>
      </w:r>
      <w:r w:rsidR="00785AC6">
        <w:t xml:space="preserve"> </w:t>
      </w:r>
      <w:r w:rsidR="00FD1E86">
        <w:t>identifiers</w:t>
      </w:r>
      <w:r w:rsidR="00785AC6">
        <w:t xml:space="preserve"> </w:t>
      </w:r>
      <w:r w:rsidR="00FD1E86">
        <w:t>you</w:t>
      </w:r>
      <w:r w:rsidR="00785AC6">
        <w:t xml:space="preserve"> </w:t>
      </w:r>
      <w:r w:rsidR="00FD1E86">
        <w:t>can</w:t>
      </w:r>
      <w:r w:rsidR="00785AC6">
        <w:t xml:space="preserve"> </w:t>
      </w:r>
      <w:r w:rsidR="00FD1E86">
        <w:t>use</w:t>
      </w:r>
      <w:r w:rsidR="00785AC6">
        <w:t xml:space="preserve"> </w:t>
      </w:r>
      <w:r w:rsidR="00FD1E86">
        <w:t>for</w:t>
      </w:r>
      <w:r w:rsidR="00785AC6">
        <w:t xml:space="preserve"> </w:t>
      </w:r>
      <w:r w:rsidR="00FD1E86">
        <w:t>this</w:t>
      </w:r>
      <w:r w:rsidR="00785AC6">
        <w:t xml:space="preserve"> </w:t>
      </w:r>
      <w:r w:rsidR="00FD1E86">
        <w:t>value.</w:t>
      </w:r>
      <w:r w:rsidR="00785AC6">
        <w:t xml:space="preserve"> </w:t>
      </w:r>
      <w:r w:rsidR="00FD1E86">
        <w:t>For</w:t>
      </w:r>
      <w:r w:rsidR="00785AC6">
        <w:t xml:space="preserve"> </w:t>
      </w:r>
      <w:r w:rsidR="00FD1E86">
        <w:t>example,</w:t>
      </w:r>
      <w:r w:rsidR="00785AC6">
        <w:t xml:space="preserve"> </w:t>
      </w:r>
      <w:r w:rsidR="00FD1E86">
        <w:t>to</w:t>
      </w:r>
      <w:r w:rsidR="00785AC6">
        <w:t xml:space="preserve"> </w:t>
      </w:r>
      <w:r w:rsidR="00FD1E86">
        <w:t>specify</w:t>
      </w:r>
      <w:r w:rsidR="00785AC6">
        <w:t xml:space="preserve"> </w:t>
      </w:r>
      <w:r w:rsidR="00FD1E86">
        <w:t>that</w:t>
      </w:r>
      <w:r w:rsidR="00785AC6">
        <w:t xml:space="preserve"> </w:t>
      </w:r>
      <w:r w:rsidR="00FD1E86">
        <w:t>you’ve</w:t>
      </w:r>
      <w:r w:rsidR="00785AC6">
        <w:t xml:space="preserve"> </w:t>
      </w:r>
      <w:r w:rsidR="00FD1E86">
        <w:t>licensed</w:t>
      </w:r>
      <w:r w:rsidR="00785AC6">
        <w:t xml:space="preserve"> </w:t>
      </w:r>
      <w:r w:rsidR="00FD1E86">
        <w:t>your</w:t>
      </w:r>
      <w:r w:rsidR="00785AC6">
        <w:t xml:space="preserve"> </w:t>
      </w:r>
      <w:r w:rsidR="00FD1E86">
        <w:t>crate</w:t>
      </w:r>
      <w:r w:rsidR="00785AC6">
        <w:t xml:space="preserve"> </w:t>
      </w:r>
      <w:r w:rsidR="00FD1E86">
        <w:t>using</w:t>
      </w:r>
      <w:r w:rsidR="00785AC6">
        <w:t xml:space="preserve"> </w:t>
      </w:r>
      <w:r w:rsidR="00FD1E86">
        <w:t>the</w:t>
      </w:r>
      <w:r w:rsidR="00785AC6">
        <w:t xml:space="preserve"> </w:t>
      </w:r>
      <w:r w:rsidR="00FD1E86">
        <w:t>MIT</w:t>
      </w:r>
      <w:r w:rsidR="00785AC6">
        <w:t xml:space="preserve"> </w:t>
      </w:r>
      <w:r w:rsidR="00FD1E86">
        <w:t>License,</w:t>
      </w:r>
      <w:r w:rsidR="00785AC6">
        <w:t xml:space="preserve"> </w:t>
      </w:r>
      <w:r w:rsidR="00FD1E86">
        <w:t>add</w:t>
      </w:r>
      <w:r w:rsidR="00785AC6">
        <w:t xml:space="preserve"> </w:t>
      </w:r>
      <w:r w:rsidR="00FD1E86">
        <w:t>the</w:t>
      </w:r>
      <w:r w:rsidR="00785AC6">
        <w:t xml:space="preserve"> </w:t>
      </w:r>
      <w:r w:rsidR="00FD1E86" w:rsidRPr="00785AC6">
        <w:rPr>
          <w:rStyle w:val="Literal"/>
        </w:rPr>
        <w:t>MIT</w:t>
      </w:r>
      <w:r w:rsidR="00785AC6">
        <w:t xml:space="preserve"> </w:t>
      </w:r>
      <w:r w:rsidR="00FD1E86">
        <w:t>identifier:</w:t>
      </w:r>
    </w:p>
    <w:p w14:paraId="52D75D02" w14:textId="77777777" w:rsidR="00C930AA" w:rsidRDefault="00C930AA" w:rsidP="00C930AA">
      <w:pPr>
        <w:pStyle w:val="ProductionDirective"/>
      </w:pPr>
      <w:del w:id="614" w:author="janelle" w:date="2017-11-21T10:12:00Z">
        <w:r w:rsidDel="006938B0">
          <w:delText xml:space="preserve">Filename: </w:delText>
        </w:r>
      </w:del>
      <w:r>
        <w:t>Cargo.toml</w:t>
      </w:r>
    </w:p>
    <w:p w14:paraId="2B17FEB4" w14:textId="77777777" w:rsidR="00FD1E86" w:rsidRPr="00785AC6" w:rsidRDefault="00FD1E86" w:rsidP="007D6152">
      <w:pPr>
        <w:pStyle w:val="CodeA"/>
      </w:pPr>
      <w:r w:rsidRPr="00785AC6">
        <w:t>[package]</w:t>
      </w:r>
    </w:p>
    <w:p w14:paraId="52930539" w14:textId="77777777" w:rsidR="00FD1E86" w:rsidRPr="00785AC6" w:rsidRDefault="00FD1E86" w:rsidP="00785AC6">
      <w:pPr>
        <w:pStyle w:val="CodeB"/>
      </w:pPr>
      <w:r w:rsidRPr="00785AC6">
        <w:t>name</w:t>
      </w:r>
      <w:r w:rsidR="00785AC6">
        <w:t xml:space="preserve"> </w:t>
      </w:r>
      <w:r w:rsidRPr="00785AC6">
        <w:t>=</w:t>
      </w:r>
      <w:r w:rsidR="00785AC6">
        <w:t xml:space="preserve"> </w:t>
      </w:r>
      <w:r w:rsidRPr="00785AC6">
        <w:t>"guessing_game"</w:t>
      </w:r>
    </w:p>
    <w:p w14:paraId="6D3C40A2" w14:textId="77777777" w:rsidR="00FD1E86" w:rsidRPr="00785AC6" w:rsidRDefault="00FD1E86" w:rsidP="007D6152">
      <w:pPr>
        <w:pStyle w:val="CodeC"/>
      </w:pPr>
      <w:r w:rsidRPr="00785AC6">
        <w:t>license</w:t>
      </w:r>
      <w:r w:rsidR="00785AC6">
        <w:t xml:space="preserve"> </w:t>
      </w:r>
      <w:r w:rsidRPr="00785AC6">
        <w:t>=</w:t>
      </w:r>
      <w:r w:rsidR="00785AC6">
        <w:t xml:space="preserve"> </w:t>
      </w:r>
      <w:r w:rsidRPr="00785AC6">
        <w:t>"MIT"</w:t>
      </w:r>
    </w:p>
    <w:p w14:paraId="3B887A64" w14:textId="77777777" w:rsidR="00FD1E86" w:rsidRDefault="00FD1E86" w:rsidP="00FD1E86">
      <w:pPr>
        <w:pStyle w:val="Body"/>
      </w:pPr>
      <w:r>
        <w:t>If</w:t>
      </w:r>
      <w:r w:rsidR="00785AC6">
        <w:t xml:space="preserve"> </w:t>
      </w:r>
      <w:r>
        <w:t>you</w:t>
      </w:r>
      <w:r w:rsidR="00785AC6">
        <w:t xml:space="preserve"> </w:t>
      </w:r>
      <w:r>
        <w:t>want</w:t>
      </w:r>
      <w:r w:rsidR="00785AC6">
        <w:t xml:space="preserve"> </w:t>
      </w:r>
      <w:r>
        <w:t>to</w:t>
      </w:r>
      <w:r w:rsidR="00785AC6">
        <w:t xml:space="preserve"> </w:t>
      </w:r>
      <w:r>
        <w:t>use</w:t>
      </w:r>
      <w:r w:rsidR="00785AC6">
        <w:t xml:space="preserve"> </w:t>
      </w:r>
      <w:r>
        <w:t>a</w:t>
      </w:r>
      <w:r w:rsidR="00785AC6">
        <w:t xml:space="preserve"> </w:t>
      </w:r>
      <w:r>
        <w:t>license</w:t>
      </w:r>
      <w:r w:rsidR="00785AC6">
        <w:t xml:space="preserve"> </w:t>
      </w:r>
      <w:r>
        <w:t>that</w:t>
      </w:r>
      <w:r w:rsidR="00785AC6">
        <w:t xml:space="preserve"> </w:t>
      </w:r>
      <w:r>
        <w:t>doesn’t</w:t>
      </w:r>
      <w:r w:rsidR="00785AC6">
        <w:t xml:space="preserve"> </w:t>
      </w:r>
      <w:r>
        <w:t>appear</w:t>
      </w:r>
      <w:r w:rsidR="00785AC6">
        <w:t xml:space="preserve"> </w:t>
      </w:r>
      <w:r>
        <w:t>in</w:t>
      </w:r>
      <w:r w:rsidR="00785AC6">
        <w:t xml:space="preserve"> </w:t>
      </w:r>
      <w:r>
        <w:t>the</w:t>
      </w:r>
      <w:r w:rsidR="00785AC6">
        <w:t xml:space="preserve"> </w:t>
      </w:r>
      <w:r>
        <w:t>SPDX,</w:t>
      </w:r>
      <w:r w:rsidR="00785AC6">
        <w:t xml:space="preserve"> </w:t>
      </w:r>
      <w:r>
        <w:t>you</w:t>
      </w:r>
      <w:r w:rsidR="00785AC6">
        <w:t xml:space="preserve"> </w:t>
      </w:r>
      <w:r>
        <w:t>need</w:t>
      </w:r>
      <w:r w:rsidR="00785AC6">
        <w:t xml:space="preserve"> </w:t>
      </w:r>
      <w:r>
        <w:t>to</w:t>
      </w:r>
      <w:r w:rsidR="00785AC6">
        <w:t xml:space="preserve"> </w:t>
      </w:r>
      <w:r>
        <w:t>place</w:t>
      </w:r>
      <w:r w:rsidR="00785AC6">
        <w:t xml:space="preserve"> </w:t>
      </w:r>
      <w:r>
        <w:t>the</w:t>
      </w:r>
      <w:r w:rsidR="00785AC6">
        <w:t xml:space="preserve"> </w:t>
      </w:r>
      <w:r>
        <w:t>text</w:t>
      </w:r>
      <w:r w:rsidR="00785AC6">
        <w:t xml:space="preserve"> </w:t>
      </w:r>
      <w:r>
        <w:t>of</w:t>
      </w:r>
      <w:r w:rsidR="00785AC6">
        <w:t xml:space="preserve"> </w:t>
      </w:r>
      <w:r>
        <w:t>that</w:t>
      </w:r>
      <w:r w:rsidR="00785AC6">
        <w:t xml:space="preserve"> </w:t>
      </w:r>
      <w:r>
        <w:t>license</w:t>
      </w:r>
      <w:r w:rsidR="00785AC6">
        <w:t xml:space="preserve"> </w:t>
      </w:r>
      <w:r>
        <w:t>in</w:t>
      </w:r>
      <w:r w:rsidR="00785AC6">
        <w:t xml:space="preserve"> </w:t>
      </w:r>
      <w:r>
        <w:t>a</w:t>
      </w:r>
      <w:r w:rsidR="00785AC6">
        <w:t xml:space="preserve"> </w:t>
      </w:r>
      <w:r>
        <w:t>file,</w:t>
      </w:r>
      <w:r w:rsidR="00785AC6">
        <w:t xml:space="preserve"> </w:t>
      </w:r>
      <w:r>
        <w:t>include</w:t>
      </w:r>
      <w:r w:rsidR="00785AC6">
        <w:t xml:space="preserve"> </w:t>
      </w:r>
      <w:r>
        <w:t>the</w:t>
      </w:r>
      <w:r w:rsidR="00785AC6">
        <w:t xml:space="preserve"> </w:t>
      </w:r>
      <w:r>
        <w:t>file</w:t>
      </w:r>
      <w:r w:rsidR="00785AC6">
        <w:t xml:space="preserve"> </w:t>
      </w:r>
      <w:r>
        <w:t>in</w:t>
      </w:r>
      <w:r w:rsidR="00785AC6">
        <w:t xml:space="preserve"> </w:t>
      </w:r>
      <w:r>
        <w:t>your</w:t>
      </w:r>
      <w:r w:rsidR="00785AC6">
        <w:t xml:space="preserve"> </w:t>
      </w:r>
      <w:r>
        <w:t>project,</w:t>
      </w:r>
      <w:r w:rsidR="00785AC6">
        <w:t xml:space="preserve"> </w:t>
      </w:r>
      <w:ins w:id="615" w:author="AnneMarieW" w:date="2017-11-28T09:58:00Z">
        <w:r w:rsidR="00F02CD8">
          <w:t xml:space="preserve">and </w:t>
        </w:r>
      </w:ins>
      <w:r>
        <w:t>then</w:t>
      </w:r>
      <w:r w:rsidR="00785AC6">
        <w:t xml:space="preserve"> </w:t>
      </w:r>
      <w:r>
        <w:t>use</w:t>
      </w:r>
      <w:r w:rsidR="00785AC6">
        <w:t xml:space="preserve"> </w:t>
      </w:r>
      <w:r w:rsidRPr="00785AC6">
        <w:rPr>
          <w:rStyle w:val="Literal"/>
        </w:rPr>
        <w:t>license-file</w:t>
      </w:r>
      <w:r w:rsidR="00785AC6">
        <w:t xml:space="preserve"> </w:t>
      </w:r>
      <w:r>
        <w:t>to</w:t>
      </w:r>
      <w:r w:rsidR="00785AC6">
        <w:t xml:space="preserve"> </w:t>
      </w:r>
      <w:r>
        <w:t>specify</w:t>
      </w:r>
      <w:r w:rsidR="00785AC6">
        <w:t xml:space="preserve"> </w:t>
      </w:r>
      <w:r>
        <w:t>the</w:t>
      </w:r>
      <w:r w:rsidR="00785AC6">
        <w:t xml:space="preserve"> </w:t>
      </w:r>
      <w:r>
        <w:t>name</w:t>
      </w:r>
      <w:r w:rsidR="00785AC6">
        <w:t xml:space="preserve"> </w:t>
      </w:r>
      <w:r>
        <w:t>of</w:t>
      </w:r>
      <w:r w:rsidR="00785AC6">
        <w:t xml:space="preserve"> </w:t>
      </w:r>
      <w:r>
        <w:t>that</w:t>
      </w:r>
      <w:r w:rsidR="00785AC6">
        <w:t xml:space="preserve"> </w:t>
      </w:r>
      <w:r>
        <w:t>file</w:t>
      </w:r>
      <w:r w:rsidR="00785AC6">
        <w:t xml:space="preserve"> </w:t>
      </w:r>
      <w:r>
        <w:t>instead</w:t>
      </w:r>
      <w:r w:rsidR="00785AC6">
        <w:t xml:space="preserve"> </w:t>
      </w:r>
      <w:r>
        <w:t>of</w:t>
      </w:r>
      <w:r w:rsidR="00785AC6">
        <w:t xml:space="preserve"> </w:t>
      </w:r>
      <w:r>
        <w:t>using</w:t>
      </w:r>
      <w:r w:rsidR="00785AC6">
        <w:t xml:space="preserve"> </w:t>
      </w:r>
      <w:r>
        <w:t>the</w:t>
      </w:r>
      <w:r w:rsidR="00785AC6">
        <w:t xml:space="preserve"> </w:t>
      </w:r>
      <w:r w:rsidRPr="00785AC6">
        <w:rPr>
          <w:rStyle w:val="Literal"/>
        </w:rPr>
        <w:t>license</w:t>
      </w:r>
      <w:r w:rsidR="00785AC6">
        <w:t xml:space="preserve"> </w:t>
      </w:r>
      <w:r>
        <w:t>key.</w:t>
      </w:r>
    </w:p>
    <w:p w14:paraId="7DCC2BC3" w14:textId="6EFC5E96" w:rsidR="00FD1E86" w:rsidRDefault="00FD1E86" w:rsidP="00FD1E86">
      <w:pPr>
        <w:pStyle w:val="Body"/>
      </w:pPr>
      <w:r>
        <w:t>Guidance</w:t>
      </w:r>
      <w:r w:rsidR="00785AC6">
        <w:t xml:space="preserve"> </w:t>
      </w:r>
      <w:r>
        <w:t>on</w:t>
      </w:r>
      <w:r w:rsidR="00785AC6">
        <w:t xml:space="preserve"> </w:t>
      </w:r>
      <w:r>
        <w:t>which</w:t>
      </w:r>
      <w:r w:rsidR="00785AC6">
        <w:t xml:space="preserve"> </w:t>
      </w:r>
      <w:r>
        <w:t>license</w:t>
      </w:r>
      <w:r w:rsidR="00785AC6">
        <w:t xml:space="preserve"> </w:t>
      </w:r>
      <w:r>
        <w:t>is</w:t>
      </w:r>
      <w:r w:rsidR="00785AC6">
        <w:t xml:space="preserve"> </w:t>
      </w:r>
      <w:del w:id="616" w:author="AnneMarieW" w:date="2017-11-28T09:59:00Z">
        <w:r w:rsidDel="00F02CD8">
          <w:delText>right</w:delText>
        </w:r>
      </w:del>
      <w:ins w:id="617" w:author="AnneMarieW" w:date="2017-11-28T09:59:00Z">
        <w:r w:rsidR="00F02CD8">
          <w:t>appropriate</w:t>
        </w:r>
      </w:ins>
      <w:r w:rsidR="00785AC6">
        <w:t xml:space="preserve"> </w:t>
      </w:r>
      <w:r>
        <w:t>for</w:t>
      </w:r>
      <w:r w:rsidR="00785AC6">
        <w:t xml:space="preserve"> </w:t>
      </w:r>
      <w:r>
        <w:t>your</w:t>
      </w:r>
      <w:r w:rsidR="00785AC6">
        <w:t xml:space="preserve"> </w:t>
      </w:r>
      <w:r>
        <w:t>project</w:t>
      </w:r>
      <w:r w:rsidR="00785AC6">
        <w:t xml:space="preserve"> </w:t>
      </w:r>
      <w:r>
        <w:t>is</w:t>
      </w:r>
      <w:r w:rsidR="00785AC6">
        <w:t xml:space="preserve"> </w:t>
      </w:r>
      <w:del w:id="618" w:author="AnneMarieW" w:date="2017-11-28T09:58:00Z">
        <w:r w:rsidDel="00F02CD8">
          <w:delText>out</w:delText>
        </w:r>
        <w:r w:rsidR="00785AC6" w:rsidDel="00F02CD8">
          <w:delText xml:space="preserve"> </w:delText>
        </w:r>
        <w:r w:rsidDel="00F02CD8">
          <w:delText>of</w:delText>
        </w:r>
      </w:del>
      <w:ins w:id="619" w:author="AnneMarieW" w:date="2017-11-28T09:58:00Z">
        <w:r w:rsidR="00F02CD8">
          <w:t>beyond the</w:t>
        </w:r>
      </w:ins>
      <w:r w:rsidR="00785AC6">
        <w:t xml:space="preserve"> </w:t>
      </w:r>
      <w:r>
        <w:t>scope</w:t>
      </w:r>
      <w:r w:rsidR="00785AC6">
        <w:t xml:space="preserve"> </w:t>
      </w:r>
      <w:del w:id="620" w:author="AnneMarieW" w:date="2017-11-28T09:58:00Z">
        <w:r w:rsidDel="00F02CD8">
          <w:delText>for</w:delText>
        </w:r>
      </w:del>
      <w:ins w:id="621" w:author="AnneMarieW" w:date="2017-11-28T09:58:00Z">
        <w:r w:rsidR="00F02CD8">
          <w:t>of</w:t>
        </w:r>
      </w:ins>
      <w:r w:rsidR="00785AC6">
        <w:t xml:space="preserve"> </w:t>
      </w:r>
      <w:r>
        <w:t>this</w:t>
      </w:r>
      <w:r w:rsidR="00785AC6">
        <w:t xml:space="preserve"> </w:t>
      </w:r>
      <w:r>
        <w:t>book.</w:t>
      </w:r>
      <w:r w:rsidR="00785AC6">
        <w:t xml:space="preserve"> </w:t>
      </w:r>
      <w:r>
        <w:t>Many</w:t>
      </w:r>
      <w:r w:rsidR="00785AC6">
        <w:t xml:space="preserve"> </w:t>
      </w:r>
      <w:r>
        <w:t>people</w:t>
      </w:r>
      <w:r w:rsidR="00785AC6">
        <w:t xml:space="preserve"> </w:t>
      </w:r>
      <w:r>
        <w:t>in</w:t>
      </w:r>
      <w:r w:rsidR="00785AC6">
        <w:t xml:space="preserve"> </w:t>
      </w:r>
      <w:r>
        <w:t>the</w:t>
      </w:r>
      <w:r w:rsidR="00785AC6">
        <w:t xml:space="preserve"> </w:t>
      </w:r>
      <w:r>
        <w:t>Rust</w:t>
      </w:r>
      <w:r w:rsidR="00785AC6">
        <w:t xml:space="preserve"> </w:t>
      </w:r>
      <w:r>
        <w:t>community</w:t>
      </w:r>
      <w:r w:rsidR="00785AC6">
        <w:t xml:space="preserve"> </w:t>
      </w:r>
      <w:del w:id="622" w:author="AnneMarieW" w:date="2017-11-28T09:59:00Z">
        <w:r w:rsidDel="00F02CD8">
          <w:delText>choose</w:delText>
        </w:r>
        <w:r w:rsidR="00785AC6" w:rsidDel="00F02CD8">
          <w:delText xml:space="preserve"> </w:delText>
        </w:r>
        <w:r w:rsidDel="00F02CD8">
          <w:delText>to</w:delText>
        </w:r>
        <w:r w:rsidR="00785AC6" w:rsidDel="00F02CD8">
          <w:delText xml:space="preserve"> </w:delText>
        </w:r>
      </w:del>
      <w:r>
        <w:t>license</w:t>
      </w:r>
      <w:r w:rsidR="00785AC6">
        <w:t xml:space="preserve"> </w:t>
      </w:r>
      <w:r>
        <w:t>their</w:t>
      </w:r>
      <w:r w:rsidR="00785AC6">
        <w:t xml:space="preserve"> </w:t>
      </w:r>
      <w:r>
        <w:t>projects</w:t>
      </w:r>
      <w:r w:rsidR="00785AC6">
        <w:t xml:space="preserve"> </w:t>
      </w:r>
      <w:r>
        <w:t>in</w:t>
      </w:r>
      <w:r w:rsidR="00785AC6">
        <w:t xml:space="preserve"> </w:t>
      </w:r>
      <w:r>
        <w:t>the</w:t>
      </w:r>
      <w:r w:rsidR="00785AC6">
        <w:t xml:space="preserve"> </w:t>
      </w:r>
      <w:r>
        <w:t>same</w:t>
      </w:r>
      <w:r w:rsidR="00785AC6">
        <w:t xml:space="preserve"> </w:t>
      </w:r>
      <w:r>
        <w:t>way</w:t>
      </w:r>
      <w:r w:rsidR="00785AC6">
        <w:t xml:space="preserve"> </w:t>
      </w:r>
      <w:r>
        <w:t>as</w:t>
      </w:r>
      <w:r w:rsidR="00785AC6">
        <w:t xml:space="preserve"> </w:t>
      </w:r>
      <w:r>
        <w:t>Rust</w:t>
      </w:r>
      <w:del w:id="623" w:author="AnneMarieW" w:date="2017-11-28T09:59:00Z">
        <w:r w:rsidR="00785AC6" w:rsidDel="00F02CD8">
          <w:delText xml:space="preserve"> </w:delText>
        </w:r>
        <w:r w:rsidDel="00F02CD8">
          <w:delText>itself,</w:delText>
        </w:r>
      </w:del>
      <w:r w:rsidR="00785AC6">
        <w:t xml:space="preserve"> </w:t>
      </w:r>
      <w:ins w:id="624" w:author="AnneMarieW" w:date="2017-11-28T09:59:00Z">
        <w:r w:rsidR="00F02CD8">
          <w:t>by using</w:t>
        </w:r>
      </w:ins>
      <w:del w:id="625" w:author="AnneMarieW" w:date="2017-11-28T09:59:00Z">
        <w:r w:rsidDel="00F02CD8">
          <w:delText>with</w:delText>
        </w:r>
      </w:del>
      <w:r w:rsidR="00785AC6">
        <w:t xml:space="preserve"> </w:t>
      </w:r>
      <w:r>
        <w:t>a</w:t>
      </w:r>
      <w:r w:rsidR="00785AC6">
        <w:t xml:space="preserve"> </w:t>
      </w:r>
      <w:r>
        <w:t>dual</w:t>
      </w:r>
      <w:r w:rsidR="00785AC6">
        <w:t xml:space="preserve"> </w:t>
      </w:r>
      <w:r>
        <w:t>license</w:t>
      </w:r>
      <w:r w:rsidR="00785AC6">
        <w:t xml:space="preserve"> </w:t>
      </w:r>
      <w:r>
        <w:t>of</w:t>
      </w:r>
      <w:r w:rsidR="00785AC6">
        <w:t xml:space="preserve"> </w:t>
      </w:r>
      <w:r w:rsidRPr="00785AC6">
        <w:rPr>
          <w:rStyle w:val="Literal"/>
        </w:rPr>
        <w:t>MIT</w:t>
      </w:r>
      <w:ins w:id="626" w:author="Carol Nichols" w:date="2018-01-10T13:19:00Z">
        <w:r w:rsidR="00AE4156">
          <w:rPr>
            <w:rStyle w:val="Literal"/>
          </w:rPr>
          <w:t xml:space="preserve"> OR </w:t>
        </w:r>
      </w:ins>
      <w:del w:id="627" w:author="Carol Nichols" w:date="2018-01-10T13:19:00Z">
        <w:r w:rsidRPr="00785AC6" w:rsidDel="00AE4156">
          <w:rPr>
            <w:rStyle w:val="Literal"/>
          </w:rPr>
          <w:delText>/</w:delText>
        </w:r>
      </w:del>
      <w:r w:rsidRPr="00785AC6">
        <w:rPr>
          <w:rStyle w:val="Literal"/>
        </w:rPr>
        <w:t>Apache-2.0</w:t>
      </w:r>
      <w:ins w:id="628" w:author="AnneMarieW" w:date="2017-11-28T09:59:00Z">
        <w:r w:rsidR="00581D2E" w:rsidRPr="00581D2E">
          <w:rPr>
            <w:rPrChange w:id="629" w:author="AnneMarieW" w:date="2017-11-28T10:00:00Z">
              <w:rPr>
                <w:rStyle w:val="Literal"/>
              </w:rPr>
            </w:rPrChange>
          </w:rPr>
          <w:t>, which</w:t>
        </w:r>
      </w:ins>
      <w:del w:id="630" w:author="AnneMarieW" w:date="2017-11-28T10:00:00Z">
        <w:r w:rsidR="00EA4FF3" w:rsidDel="00F02CD8">
          <w:delText>—</w:delText>
        </w:r>
        <w:r w:rsidDel="00F02CD8">
          <w:delText>this</w:delText>
        </w:r>
      </w:del>
      <w:r w:rsidR="00785AC6">
        <w:t xml:space="preserve"> </w:t>
      </w:r>
      <w:r>
        <w:t>demonstrates</w:t>
      </w:r>
      <w:r w:rsidR="00785AC6">
        <w:t xml:space="preserve"> </w:t>
      </w:r>
      <w:r>
        <w:t>that</w:t>
      </w:r>
      <w:r w:rsidR="00785AC6">
        <w:t xml:space="preserve"> </w:t>
      </w:r>
      <w:r>
        <w:t>you</w:t>
      </w:r>
      <w:r w:rsidR="00785AC6">
        <w:t xml:space="preserve"> </w:t>
      </w:r>
      <w:r>
        <w:t>can</w:t>
      </w:r>
      <w:r w:rsidR="00785AC6">
        <w:t xml:space="preserve"> </w:t>
      </w:r>
      <w:r>
        <w:t>also</w:t>
      </w:r>
      <w:r w:rsidR="00785AC6">
        <w:t xml:space="preserve"> </w:t>
      </w:r>
      <w:r>
        <w:t>specify</w:t>
      </w:r>
      <w:r w:rsidR="00785AC6">
        <w:t xml:space="preserve"> </w:t>
      </w:r>
      <w:r>
        <w:t>multiple</w:t>
      </w:r>
      <w:r w:rsidR="00785AC6">
        <w:t xml:space="preserve"> </w:t>
      </w:r>
      <w:r>
        <w:t>license</w:t>
      </w:r>
      <w:r w:rsidR="00785AC6">
        <w:t xml:space="preserve"> </w:t>
      </w:r>
      <w:r>
        <w:t>identifiers</w:t>
      </w:r>
      <w:r w:rsidR="00785AC6">
        <w:t xml:space="preserve"> </w:t>
      </w:r>
      <w:r>
        <w:t>separated</w:t>
      </w:r>
      <w:r w:rsidR="00785AC6">
        <w:t xml:space="preserve"> </w:t>
      </w:r>
      <w:r>
        <w:t>by</w:t>
      </w:r>
      <w:ins w:id="631" w:author="Carol Nichols" w:date="2018-01-10T13:19:00Z">
        <w:r w:rsidR="00AE4156">
          <w:t xml:space="preserve"> </w:t>
        </w:r>
      </w:ins>
      <w:del w:id="632" w:author="Carol Nichols" w:date="2018-01-10T13:19:00Z">
        <w:r w:rsidR="00785AC6" w:rsidRPr="00AE4156" w:rsidDel="00AE4156">
          <w:rPr>
            <w:rStyle w:val="Literal"/>
            <w:rPrChange w:id="633" w:author="Carol Nichols" w:date="2018-01-10T13:19:00Z">
              <w:rPr/>
            </w:rPrChange>
          </w:rPr>
          <w:delText xml:space="preserve"> </w:delText>
        </w:r>
      </w:del>
      <w:ins w:id="634" w:author="Carol Nichols" w:date="2018-01-10T13:19:00Z">
        <w:r w:rsidR="00AE4156" w:rsidRPr="00AE4156">
          <w:rPr>
            <w:rStyle w:val="Literal"/>
            <w:rPrChange w:id="635" w:author="Carol Nichols" w:date="2018-01-10T13:19:00Z">
              <w:rPr/>
            </w:rPrChange>
          </w:rPr>
          <w:t>OR</w:t>
        </w:r>
        <w:r w:rsidR="00AE4156">
          <w:t xml:space="preserve"> to </w:t>
        </w:r>
        <w:r w:rsidR="00592203">
          <w:t>have multiple licenses for</w:t>
        </w:r>
        <w:r w:rsidR="00AE4156">
          <w:t xml:space="preserve"> your project</w:t>
        </w:r>
      </w:ins>
      <w:del w:id="636" w:author="Carol Nichols" w:date="2018-01-10T13:19:00Z">
        <w:r w:rsidDel="00AE4156">
          <w:delText>a</w:delText>
        </w:r>
        <w:r w:rsidR="00785AC6" w:rsidDel="00AE4156">
          <w:delText xml:space="preserve"> </w:delText>
        </w:r>
        <w:r w:rsidDel="00AE4156">
          <w:delText>slash</w:delText>
        </w:r>
      </w:del>
      <w:r>
        <w:t>.</w:t>
      </w:r>
    </w:p>
    <w:p w14:paraId="1CB7C516" w14:textId="0EE656F3" w:rsidR="00FD1E86" w:rsidRDefault="00FD1E86" w:rsidP="00FD1E86">
      <w:pPr>
        <w:pStyle w:val="Body"/>
      </w:pPr>
      <w:del w:id="637" w:author="AnneMarieW" w:date="2017-11-28T10:00:00Z">
        <w:r w:rsidDel="00F02CD8">
          <w:delText>So,</w:delText>
        </w:r>
        <w:r w:rsidR="00785AC6" w:rsidDel="00F02CD8">
          <w:delText xml:space="preserve"> </w:delText>
        </w:r>
        <w:r w:rsidDel="00F02CD8">
          <w:delText>w</w:delText>
        </w:r>
      </w:del>
      <w:ins w:id="638" w:author="AnneMarieW" w:date="2017-11-28T10:00:00Z">
        <w:r w:rsidR="00F02CD8">
          <w:t>W</w:t>
        </w:r>
      </w:ins>
      <w:r>
        <w:t>ith</w:t>
      </w:r>
      <w:r w:rsidR="00785AC6">
        <w:t xml:space="preserve"> </w:t>
      </w:r>
      <w:r>
        <w:t>a</w:t>
      </w:r>
      <w:r w:rsidR="00785AC6">
        <w:t xml:space="preserve"> </w:t>
      </w:r>
      <w:r>
        <w:t>unique</w:t>
      </w:r>
      <w:r w:rsidR="00785AC6">
        <w:t xml:space="preserve"> </w:t>
      </w:r>
      <w:r>
        <w:t>name,</w:t>
      </w:r>
      <w:r w:rsidR="00785AC6">
        <w:t xml:space="preserve"> </w:t>
      </w:r>
      <w:r>
        <w:t>the</w:t>
      </w:r>
      <w:r w:rsidR="00785AC6">
        <w:t xml:space="preserve"> </w:t>
      </w:r>
      <w:r>
        <w:t>version,</w:t>
      </w:r>
      <w:r w:rsidR="00785AC6">
        <w:t xml:space="preserve"> </w:t>
      </w:r>
      <w:del w:id="639" w:author="AnneMarieW" w:date="2017-11-28T10:01:00Z">
        <w:r w:rsidDel="00F02CD8">
          <w:delText>and</w:delText>
        </w:r>
        <w:r w:rsidR="00785AC6" w:rsidDel="00F02CD8">
          <w:delText xml:space="preserve"> </w:delText>
        </w:r>
      </w:del>
      <w:ins w:id="640" w:author="AnneMarieW" w:date="2017-11-28T10:01:00Z">
        <w:r w:rsidR="00F02CD8">
          <w:t xml:space="preserve">the </w:t>
        </w:r>
      </w:ins>
      <w:r>
        <w:t>author</w:t>
      </w:r>
      <w:r w:rsidR="00785AC6">
        <w:t xml:space="preserve"> </w:t>
      </w:r>
      <w:r>
        <w:t>details</w:t>
      </w:r>
      <w:r w:rsidR="00785AC6">
        <w:t xml:space="preserve"> </w:t>
      </w:r>
      <w:r>
        <w:t>that</w:t>
      </w:r>
      <w:r w:rsidR="00785AC6">
        <w:t xml:space="preserve"> </w:t>
      </w:r>
      <w:r w:rsidRPr="00785AC6">
        <w:rPr>
          <w:rStyle w:val="Literal"/>
        </w:rPr>
        <w:t>cargo</w:t>
      </w:r>
      <w:r w:rsidR="00785AC6">
        <w:rPr>
          <w:rStyle w:val="Literal"/>
        </w:rPr>
        <w:t xml:space="preserve"> </w:t>
      </w:r>
      <w:r w:rsidRPr="00785AC6">
        <w:rPr>
          <w:rStyle w:val="Literal"/>
        </w:rPr>
        <w:t>new</w:t>
      </w:r>
      <w:r w:rsidR="00785AC6">
        <w:t xml:space="preserve"> </w:t>
      </w:r>
      <w:r>
        <w:t>added</w:t>
      </w:r>
      <w:r w:rsidR="00785AC6">
        <w:t xml:space="preserve"> </w:t>
      </w:r>
      <w:r>
        <w:t>when</w:t>
      </w:r>
      <w:r w:rsidR="00785AC6">
        <w:t xml:space="preserve"> </w:t>
      </w:r>
      <w:r>
        <w:t>you</w:t>
      </w:r>
      <w:r w:rsidR="00785AC6">
        <w:t xml:space="preserve"> </w:t>
      </w:r>
      <w:r>
        <w:t>created</w:t>
      </w:r>
      <w:r w:rsidR="00785AC6">
        <w:t xml:space="preserve"> </w:t>
      </w:r>
      <w:r>
        <w:t>the</w:t>
      </w:r>
      <w:r w:rsidR="00785AC6">
        <w:t xml:space="preserve"> </w:t>
      </w:r>
      <w:r>
        <w:t>crate,</w:t>
      </w:r>
      <w:r w:rsidR="00785AC6">
        <w:t xml:space="preserve"> </w:t>
      </w:r>
      <w:r>
        <w:t>your</w:t>
      </w:r>
      <w:r w:rsidR="00785AC6">
        <w:t xml:space="preserve"> </w:t>
      </w:r>
      <w:r>
        <w:t>description,</w:t>
      </w:r>
      <w:r w:rsidR="00785AC6">
        <w:t xml:space="preserve"> </w:t>
      </w:r>
      <w:r>
        <w:t>and</w:t>
      </w:r>
      <w:r w:rsidR="00785AC6">
        <w:t xml:space="preserve"> </w:t>
      </w:r>
      <w:del w:id="641" w:author="Carol Nichols" w:date="2018-01-10T13:20:00Z">
        <w:r w:rsidDel="0002596A">
          <w:delText>the</w:delText>
        </w:r>
        <w:r w:rsidR="00785AC6" w:rsidDel="0002596A">
          <w:delText xml:space="preserve"> </w:delText>
        </w:r>
      </w:del>
      <w:ins w:id="642" w:author="AnneMarieW" w:date="2017-11-28T10:00:00Z">
        <w:del w:id="643" w:author="Carol Nichols" w:date="2018-01-10T13:20:00Z">
          <w:r w:rsidR="00F02CD8" w:rsidDel="0002596A">
            <w:delText>proper</w:delText>
          </w:r>
        </w:del>
      </w:ins>
      <w:ins w:id="644" w:author="Carol Nichols" w:date="2018-01-10T13:20:00Z">
        <w:r w:rsidR="0002596A">
          <w:t>a</w:t>
        </w:r>
      </w:ins>
      <w:ins w:id="645" w:author="AnneMarieW" w:date="2017-11-28T10:00:00Z">
        <w:r w:rsidR="00F02CD8">
          <w:t xml:space="preserve"> </w:t>
        </w:r>
      </w:ins>
      <w:r>
        <w:t>license</w:t>
      </w:r>
      <w:del w:id="646" w:author="AnneMarieW" w:date="2017-11-28T10:00:00Z">
        <w:r w:rsidR="00785AC6" w:rsidDel="00F02CD8">
          <w:delText xml:space="preserve"> </w:delText>
        </w:r>
        <w:r w:rsidDel="00F02CD8">
          <w:delText>you</w:delText>
        </w:r>
        <w:r w:rsidR="00785AC6" w:rsidDel="00F02CD8">
          <w:delText xml:space="preserve"> </w:delText>
        </w:r>
        <w:r w:rsidDel="00F02CD8">
          <w:delText>chose</w:delText>
        </w:r>
      </w:del>
      <w:r w:rsidR="00785AC6">
        <w:t xml:space="preserve"> </w:t>
      </w:r>
      <w:r>
        <w:t>added,</w:t>
      </w:r>
      <w:r w:rsidR="00785AC6">
        <w:t xml:space="preserve"> </w:t>
      </w:r>
      <w:r>
        <w:t>the</w:t>
      </w:r>
      <w:r w:rsidR="00785AC6">
        <w:t xml:space="preserve"> </w:t>
      </w:r>
      <w:r w:rsidRPr="00FD1E86">
        <w:rPr>
          <w:rStyle w:val="EmphasisItalic"/>
        </w:rPr>
        <w:t>Cargo.toml</w:t>
      </w:r>
      <w:r w:rsidR="00785AC6">
        <w:t xml:space="preserve"> </w:t>
      </w:r>
      <w:ins w:id="647" w:author="AnneMarieW" w:date="2017-11-28T10:00:00Z">
        <w:r w:rsidR="00F02CD8">
          <w:t xml:space="preserve">file </w:t>
        </w:r>
      </w:ins>
      <w:r>
        <w:t>for</w:t>
      </w:r>
      <w:r w:rsidR="00785AC6">
        <w:t xml:space="preserve"> </w:t>
      </w:r>
      <w:r>
        <w:t>a</w:t>
      </w:r>
      <w:r w:rsidR="00785AC6">
        <w:t xml:space="preserve"> </w:t>
      </w:r>
      <w:r>
        <w:t>project</w:t>
      </w:r>
      <w:r w:rsidR="00785AC6">
        <w:t xml:space="preserve"> </w:t>
      </w:r>
      <w:r>
        <w:t>that</w:t>
      </w:r>
      <w:del w:id="648" w:author="AnneMarieW" w:date="2017-11-28T10:01:00Z">
        <w:r w:rsidDel="00F02CD8">
          <w:delText>’</w:delText>
        </w:r>
      </w:del>
      <w:ins w:id="649" w:author="AnneMarieW" w:date="2017-11-28T10:01:00Z">
        <w:r w:rsidR="00F02CD8">
          <w:t xml:space="preserve"> i</w:t>
        </w:r>
      </w:ins>
      <w:r>
        <w:t>s</w:t>
      </w:r>
      <w:r w:rsidR="00785AC6">
        <w:t xml:space="preserve"> </w:t>
      </w:r>
      <w:r>
        <w:t>ready</w:t>
      </w:r>
      <w:r w:rsidR="00785AC6">
        <w:t xml:space="preserve"> </w:t>
      </w:r>
      <w:r>
        <w:t>to</w:t>
      </w:r>
      <w:r w:rsidR="00785AC6">
        <w:t xml:space="preserve"> </w:t>
      </w:r>
      <w:r>
        <w:t>publish</w:t>
      </w:r>
      <w:r w:rsidR="00785AC6">
        <w:t xml:space="preserve"> </w:t>
      </w:r>
      <w:r>
        <w:t>might</w:t>
      </w:r>
      <w:r w:rsidR="00785AC6">
        <w:t xml:space="preserve"> </w:t>
      </w:r>
      <w:r>
        <w:t>look</w:t>
      </w:r>
      <w:r w:rsidR="00785AC6">
        <w:t xml:space="preserve"> </w:t>
      </w:r>
      <w:r>
        <w:t>like</w:t>
      </w:r>
      <w:r w:rsidR="00785AC6">
        <w:t xml:space="preserve"> </w:t>
      </w:r>
      <w:r>
        <w:t>this:</w:t>
      </w:r>
    </w:p>
    <w:p w14:paraId="5110B089" w14:textId="77777777" w:rsidR="00C930AA" w:rsidRDefault="00C930AA" w:rsidP="00C930AA">
      <w:pPr>
        <w:pStyle w:val="ProductionDirective"/>
      </w:pPr>
      <w:del w:id="650" w:author="janelle" w:date="2017-11-21T10:12:00Z">
        <w:r w:rsidDel="006938B0">
          <w:lastRenderedPageBreak/>
          <w:delText xml:space="preserve">Filename: </w:delText>
        </w:r>
      </w:del>
      <w:r>
        <w:t>Cargo.toml</w:t>
      </w:r>
    </w:p>
    <w:p w14:paraId="085165EB" w14:textId="77777777" w:rsidR="00FD1E86" w:rsidRPr="00785AC6" w:rsidRDefault="00FD1E86" w:rsidP="007D6152">
      <w:pPr>
        <w:pStyle w:val="CodeA"/>
      </w:pPr>
      <w:r w:rsidRPr="00785AC6">
        <w:t>[package]</w:t>
      </w:r>
    </w:p>
    <w:p w14:paraId="35BF9C4C" w14:textId="77777777" w:rsidR="00FD1E86" w:rsidRPr="00785AC6" w:rsidRDefault="00FD1E86" w:rsidP="00785AC6">
      <w:pPr>
        <w:pStyle w:val="CodeB"/>
      </w:pPr>
      <w:r w:rsidRPr="00785AC6">
        <w:t>name</w:t>
      </w:r>
      <w:r w:rsidR="00785AC6">
        <w:t xml:space="preserve"> </w:t>
      </w:r>
      <w:r w:rsidRPr="00785AC6">
        <w:t>=</w:t>
      </w:r>
      <w:r w:rsidR="00785AC6">
        <w:t xml:space="preserve"> </w:t>
      </w:r>
      <w:r w:rsidRPr="00785AC6">
        <w:t>"guessing_game"</w:t>
      </w:r>
    </w:p>
    <w:p w14:paraId="12DBE4BB" w14:textId="77777777" w:rsidR="00FD1E86" w:rsidRPr="00785AC6" w:rsidRDefault="00FD1E86" w:rsidP="00785AC6">
      <w:pPr>
        <w:pStyle w:val="CodeB"/>
      </w:pPr>
      <w:r w:rsidRPr="00785AC6">
        <w:t>version</w:t>
      </w:r>
      <w:r w:rsidR="00785AC6">
        <w:t xml:space="preserve"> </w:t>
      </w:r>
      <w:r w:rsidRPr="00785AC6">
        <w:t>=</w:t>
      </w:r>
      <w:r w:rsidR="00785AC6">
        <w:t xml:space="preserve"> </w:t>
      </w:r>
      <w:r w:rsidRPr="00785AC6">
        <w:t>"0.1.0"</w:t>
      </w:r>
    </w:p>
    <w:p w14:paraId="18E29A99" w14:textId="77777777" w:rsidR="00FD1E86" w:rsidRPr="00785AC6" w:rsidRDefault="00FD1E86" w:rsidP="00785AC6">
      <w:pPr>
        <w:pStyle w:val="CodeB"/>
      </w:pPr>
      <w:r w:rsidRPr="00785AC6">
        <w:t>authors</w:t>
      </w:r>
      <w:r w:rsidR="00785AC6">
        <w:t xml:space="preserve"> </w:t>
      </w:r>
      <w:r w:rsidRPr="00785AC6">
        <w:t>=</w:t>
      </w:r>
      <w:r w:rsidR="00785AC6">
        <w:t xml:space="preserve"> </w:t>
      </w:r>
      <w:r w:rsidRPr="00785AC6">
        <w:t>["Your</w:t>
      </w:r>
      <w:r w:rsidR="00785AC6">
        <w:t xml:space="preserve"> </w:t>
      </w:r>
      <w:r w:rsidRPr="00785AC6">
        <w:t>Name</w:t>
      </w:r>
      <w:r w:rsidR="00785AC6">
        <w:t xml:space="preserve"> </w:t>
      </w:r>
      <w:r w:rsidRPr="00785AC6">
        <w:t>&lt;you@example.com&gt;"]</w:t>
      </w:r>
    </w:p>
    <w:p w14:paraId="4851B00E" w14:textId="77777777" w:rsidR="00FD1E86" w:rsidRPr="00785AC6" w:rsidRDefault="00FD1E86" w:rsidP="00785AC6">
      <w:pPr>
        <w:pStyle w:val="CodeB"/>
      </w:pPr>
      <w:r w:rsidRPr="00785AC6">
        <w:t>description</w:t>
      </w:r>
      <w:r w:rsidR="00785AC6">
        <w:t xml:space="preserve"> </w:t>
      </w:r>
      <w:r w:rsidRPr="00785AC6">
        <w:t>=</w:t>
      </w:r>
      <w:r w:rsidR="00785AC6">
        <w:t xml:space="preserve"> </w:t>
      </w:r>
      <w:r w:rsidRPr="00785AC6">
        <w:t>"A</w:t>
      </w:r>
      <w:r w:rsidR="00785AC6">
        <w:t xml:space="preserve"> </w:t>
      </w:r>
      <w:r w:rsidRPr="00785AC6">
        <w:t>fun</w:t>
      </w:r>
      <w:r w:rsidR="00785AC6">
        <w:t xml:space="preserve"> </w:t>
      </w:r>
      <w:r w:rsidRPr="00785AC6">
        <w:t>game</w:t>
      </w:r>
      <w:r w:rsidR="00785AC6">
        <w:t xml:space="preserve"> </w:t>
      </w:r>
      <w:r w:rsidRPr="00785AC6">
        <w:t>where</w:t>
      </w:r>
      <w:r w:rsidR="00785AC6">
        <w:t xml:space="preserve"> </w:t>
      </w:r>
      <w:r w:rsidRPr="00785AC6">
        <w:t>you</w:t>
      </w:r>
      <w:r w:rsidR="00785AC6">
        <w:t xml:space="preserve"> </w:t>
      </w:r>
      <w:r w:rsidRPr="00785AC6">
        <w:t>guess</w:t>
      </w:r>
      <w:r w:rsidR="00785AC6">
        <w:t xml:space="preserve"> </w:t>
      </w:r>
      <w:r w:rsidRPr="00785AC6">
        <w:t>what</w:t>
      </w:r>
      <w:r w:rsidR="00785AC6">
        <w:t xml:space="preserve"> </w:t>
      </w:r>
      <w:r w:rsidRPr="00785AC6">
        <w:t>number</w:t>
      </w:r>
      <w:r w:rsidR="00785AC6">
        <w:t xml:space="preserve"> </w:t>
      </w:r>
      <w:r w:rsidRPr="00785AC6">
        <w:t>the</w:t>
      </w:r>
      <w:r w:rsidR="00785AC6">
        <w:t xml:space="preserve"> </w:t>
      </w:r>
      <w:r w:rsidRPr="00785AC6">
        <w:t>computer</w:t>
      </w:r>
      <w:r w:rsidR="00785AC6">
        <w:t xml:space="preserve"> </w:t>
      </w:r>
      <w:r w:rsidRPr="00785AC6">
        <w:t>has</w:t>
      </w:r>
      <w:r w:rsidR="00785AC6">
        <w:t xml:space="preserve"> </w:t>
      </w:r>
      <w:r w:rsidRPr="00785AC6">
        <w:t>chosen."</w:t>
      </w:r>
    </w:p>
    <w:p w14:paraId="00DBE613" w14:textId="09EE834C" w:rsidR="00FD1E86" w:rsidRPr="00785AC6" w:rsidRDefault="00FD1E86" w:rsidP="00785AC6">
      <w:pPr>
        <w:pStyle w:val="CodeB"/>
      </w:pPr>
      <w:r w:rsidRPr="00785AC6">
        <w:t>license</w:t>
      </w:r>
      <w:r w:rsidR="00785AC6">
        <w:t xml:space="preserve"> </w:t>
      </w:r>
      <w:r w:rsidRPr="00785AC6">
        <w:t>=</w:t>
      </w:r>
      <w:r w:rsidR="00785AC6">
        <w:t xml:space="preserve"> </w:t>
      </w:r>
      <w:r w:rsidRPr="00785AC6">
        <w:t>"MIT</w:t>
      </w:r>
      <w:ins w:id="651" w:author="Carol Nichols" w:date="2018-01-10T13:20:00Z">
        <w:r w:rsidR="00866E70">
          <w:t xml:space="preserve"> OR </w:t>
        </w:r>
      </w:ins>
      <w:del w:id="652" w:author="Carol Nichols" w:date="2018-01-10T13:20:00Z">
        <w:r w:rsidRPr="00785AC6" w:rsidDel="00866E70">
          <w:delText>/</w:delText>
        </w:r>
      </w:del>
      <w:r w:rsidRPr="00785AC6">
        <w:t>Apache-2.0"</w:t>
      </w:r>
    </w:p>
    <w:p w14:paraId="0F162A57" w14:textId="77777777" w:rsidR="00FD1E86" w:rsidRPr="00785AC6" w:rsidRDefault="00FD1E86" w:rsidP="00785AC6">
      <w:pPr>
        <w:pStyle w:val="CodeB"/>
      </w:pPr>
    </w:p>
    <w:p w14:paraId="6063115D" w14:textId="77777777" w:rsidR="00FD1E86" w:rsidRPr="00785AC6" w:rsidRDefault="00FD1E86" w:rsidP="007D6152">
      <w:pPr>
        <w:pStyle w:val="CodeC"/>
      </w:pPr>
      <w:r w:rsidRPr="00785AC6">
        <w:t>[dependencies]</w:t>
      </w:r>
    </w:p>
    <w:p w14:paraId="539E063F" w14:textId="77777777" w:rsidR="00FD1E86" w:rsidRDefault="00FD1E86" w:rsidP="00FD1E86">
      <w:pPr>
        <w:pStyle w:val="Body"/>
      </w:pPr>
      <w:r>
        <w:t>Cargo’s</w:t>
      </w:r>
      <w:r w:rsidR="00785AC6">
        <w:t xml:space="preserve"> </w:t>
      </w:r>
      <w:r>
        <w:t>documentation</w:t>
      </w:r>
      <w:r w:rsidR="00785AC6">
        <w:t xml:space="preserve"> </w:t>
      </w:r>
      <w:r>
        <w:t>at</w:t>
      </w:r>
      <w:r w:rsidR="00785AC6">
        <w:t xml:space="preserve"> </w:t>
      </w:r>
      <w:hyperlink r:id="rId16" w:history="1">
        <w:r w:rsidR="000E501F" w:rsidRPr="005F2265">
          <w:rPr>
            <w:rStyle w:val="EmphasisItalic"/>
          </w:rPr>
          <w:t>https://doc.rust-lang.org/cargo</w:t>
        </w:r>
      </w:hyperlink>
      <w:r w:rsidR="005F2265" w:rsidRPr="005F2265">
        <w:rPr>
          <w:rStyle w:val="EmphasisItalic"/>
        </w:rPr>
        <w:t>/</w:t>
      </w:r>
      <w:r w:rsidR="00785AC6">
        <w:t xml:space="preserve"> </w:t>
      </w:r>
      <w:r>
        <w:t>describes</w:t>
      </w:r>
      <w:r w:rsidR="00785AC6">
        <w:t xml:space="preserve"> </w:t>
      </w:r>
      <w:r>
        <w:t>other</w:t>
      </w:r>
      <w:r w:rsidR="00785AC6">
        <w:t xml:space="preserve"> </w:t>
      </w:r>
      <w:r>
        <w:t>metadata</w:t>
      </w:r>
      <w:r w:rsidR="00785AC6">
        <w:t xml:space="preserve"> </w:t>
      </w:r>
      <w:r>
        <w:t>you</w:t>
      </w:r>
      <w:r w:rsidR="00785AC6">
        <w:t xml:space="preserve"> </w:t>
      </w:r>
      <w:r>
        <w:t>can</w:t>
      </w:r>
      <w:r w:rsidR="00785AC6">
        <w:t xml:space="preserve"> </w:t>
      </w:r>
      <w:r>
        <w:t>specify</w:t>
      </w:r>
      <w:r w:rsidR="00785AC6">
        <w:t xml:space="preserve"> </w:t>
      </w:r>
      <w:r>
        <w:t>to</w:t>
      </w:r>
      <w:r w:rsidR="00785AC6">
        <w:t xml:space="preserve"> </w:t>
      </w:r>
      <w:r>
        <w:t>ensure</w:t>
      </w:r>
      <w:r w:rsidR="00785AC6">
        <w:t xml:space="preserve"> </w:t>
      </w:r>
      <w:ins w:id="653" w:author="AnneMarieW" w:date="2017-11-28T10:01:00Z">
        <w:r w:rsidR="00F02CD8">
          <w:t xml:space="preserve">others </w:t>
        </w:r>
      </w:ins>
      <w:ins w:id="654" w:author="AnneMarieW" w:date="2017-11-28T10:02:00Z">
        <w:r w:rsidR="00F02CD8">
          <w:t xml:space="preserve">can discover and use </w:t>
        </w:r>
      </w:ins>
      <w:r>
        <w:t>your</w:t>
      </w:r>
      <w:r w:rsidR="00785AC6">
        <w:t xml:space="preserve"> </w:t>
      </w:r>
      <w:r>
        <w:t>crate</w:t>
      </w:r>
      <w:r w:rsidR="00785AC6">
        <w:t xml:space="preserve"> </w:t>
      </w:r>
      <w:del w:id="655" w:author="AnneMarieW" w:date="2017-11-28T10:02:00Z">
        <w:r w:rsidDel="00F02CD8">
          <w:delText>can</w:delText>
        </w:r>
        <w:r w:rsidR="00785AC6" w:rsidDel="00F02CD8">
          <w:delText xml:space="preserve"> </w:delText>
        </w:r>
        <w:r w:rsidDel="00F02CD8">
          <w:delText>be</w:delText>
        </w:r>
        <w:r w:rsidR="00785AC6" w:rsidDel="00F02CD8">
          <w:delText xml:space="preserve"> </w:delText>
        </w:r>
        <w:r w:rsidDel="00F02CD8">
          <w:delText>discovered</w:delText>
        </w:r>
        <w:r w:rsidR="00785AC6" w:rsidDel="00F02CD8">
          <w:delText xml:space="preserve"> </w:delText>
        </w:r>
        <w:r w:rsidDel="00F02CD8">
          <w:delText>and</w:delText>
        </w:r>
        <w:r w:rsidR="00785AC6" w:rsidDel="00F02CD8">
          <w:delText xml:space="preserve"> </w:delText>
        </w:r>
        <w:r w:rsidDel="00F02CD8">
          <w:delText>used</w:delText>
        </w:r>
        <w:r w:rsidR="00785AC6" w:rsidDel="00F02CD8">
          <w:delText xml:space="preserve"> </w:delText>
        </w:r>
      </w:del>
      <w:r>
        <w:t>more</w:t>
      </w:r>
      <w:r w:rsidR="00785AC6">
        <w:t xml:space="preserve"> </w:t>
      </w:r>
      <w:r>
        <w:t>easily!</w:t>
      </w:r>
    </w:p>
    <w:p w14:paraId="70627ECB" w14:textId="77777777" w:rsidR="00FD1E86" w:rsidRDefault="00FD1E86" w:rsidP="00785AC6">
      <w:pPr>
        <w:pStyle w:val="HeadB"/>
      </w:pPr>
      <w:bookmarkStart w:id="656" w:name="publishing-to-crates.io"/>
      <w:bookmarkStart w:id="657" w:name="_Toc499037512"/>
      <w:bookmarkEnd w:id="656"/>
      <w:r>
        <w:t>Publishing</w:t>
      </w:r>
      <w:r w:rsidR="00785AC6">
        <w:t xml:space="preserve"> </w:t>
      </w:r>
      <w:r>
        <w:t>to</w:t>
      </w:r>
      <w:r w:rsidR="00785AC6">
        <w:t xml:space="preserve"> </w:t>
      </w:r>
      <w:r>
        <w:t>Crates.io</w:t>
      </w:r>
      <w:bookmarkEnd w:id="657"/>
    </w:p>
    <w:p w14:paraId="0DA71EC5" w14:textId="77777777" w:rsidR="00FD1E86" w:rsidRDefault="00FD1E86" w:rsidP="007D6152">
      <w:pPr>
        <w:pStyle w:val="BodyFirst"/>
      </w:pPr>
      <w:r>
        <w:t>Now</w:t>
      </w:r>
      <w:r w:rsidR="00785AC6">
        <w:t xml:space="preserve"> </w:t>
      </w:r>
      <w:r>
        <w:t>that</w:t>
      </w:r>
      <w:r w:rsidR="00785AC6">
        <w:t xml:space="preserve"> </w:t>
      </w:r>
      <w:r>
        <w:t>you’ve</w:t>
      </w:r>
      <w:r w:rsidR="00785AC6">
        <w:t xml:space="preserve"> </w:t>
      </w:r>
      <w:r>
        <w:t>created</w:t>
      </w:r>
      <w:r w:rsidR="00785AC6">
        <w:t xml:space="preserve"> </w:t>
      </w:r>
      <w:r>
        <w:t>an</w:t>
      </w:r>
      <w:r w:rsidR="00785AC6">
        <w:t xml:space="preserve"> </w:t>
      </w:r>
      <w:r>
        <w:t>account,</w:t>
      </w:r>
      <w:r w:rsidR="00785AC6">
        <w:t xml:space="preserve"> </w:t>
      </w:r>
      <w:r>
        <w:t>saved</w:t>
      </w:r>
      <w:r w:rsidR="00785AC6">
        <w:t xml:space="preserve"> </w:t>
      </w:r>
      <w:r>
        <w:t>your</w:t>
      </w:r>
      <w:r w:rsidR="00785AC6">
        <w:t xml:space="preserve"> </w:t>
      </w:r>
      <w:r>
        <w:t>API</w:t>
      </w:r>
      <w:r w:rsidR="00785AC6">
        <w:t xml:space="preserve"> </w:t>
      </w:r>
      <w:r>
        <w:t>token,</w:t>
      </w:r>
      <w:r w:rsidR="00785AC6">
        <w:t xml:space="preserve"> </w:t>
      </w:r>
      <w:r>
        <w:t>chosen</w:t>
      </w:r>
      <w:r w:rsidR="00785AC6">
        <w:t xml:space="preserve"> </w:t>
      </w:r>
      <w:r>
        <w:t>a</w:t>
      </w:r>
      <w:r w:rsidR="00785AC6">
        <w:t xml:space="preserve"> </w:t>
      </w:r>
      <w:r>
        <w:t>name</w:t>
      </w:r>
      <w:r w:rsidR="00785AC6">
        <w:t xml:space="preserve"> </w:t>
      </w:r>
      <w:r>
        <w:t>for</w:t>
      </w:r>
      <w:r w:rsidR="00785AC6">
        <w:t xml:space="preserve"> </w:t>
      </w:r>
      <w:r>
        <w:t>your</w:t>
      </w:r>
      <w:r w:rsidR="00785AC6">
        <w:t xml:space="preserve"> </w:t>
      </w:r>
      <w:r>
        <w:t>crate,</w:t>
      </w:r>
      <w:r w:rsidR="00785AC6">
        <w:t xml:space="preserve"> </w:t>
      </w:r>
      <w:r>
        <w:t>and</w:t>
      </w:r>
      <w:r w:rsidR="00785AC6">
        <w:t xml:space="preserve"> </w:t>
      </w:r>
      <w:r>
        <w:t>specified</w:t>
      </w:r>
      <w:r w:rsidR="00785AC6">
        <w:t xml:space="preserve"> </w:t>
      </w:r>
      <w:r>
        <w:t>the</w:t>
      </w:r>
      <w:r w:rsidR="00785AC6">
        <w:t xml:space="preserve"> </w:t>
      </w:r>
      <w:r>
        <w:t>required</w:t>
      </w:r>
      <w:r w:rsidR="00785AC6">
        <w:t xml:space="preserve"> </w:t>
      </w:r>
      <w:r>
        <w:t>metadata,</w:t>
      </w:r>
      <w:r w:rsidR="00785AC6">
        <w:t xml:space="preserve"> </w:t>
      </w:r>
      <w:r>
        <w:t>you’re</w:t>
      </w:r>
      <w:r w:rsidR="00785AC6">
        <w:t xml:space="preserve"> </w:t>
      </w:r>
      <w:r>
        <w:t>ready</w:t>
      </w:r>
      <w:r w:rsidR="00785AC6">
        <w:t xml:space="preserve"> </w:t>
      </w:r>
      <w:r>
        <w:t>to</w:t>
      </w:r>
      <w:r w:rsidR="00785AC6">
        <w:t xml:space="preserve"> </w:t>
      </w:r>
      <w:r>
        <w:t>publish!</w:t>
      </w:r>
      <w:r w:rsidR="00785AC6">
        <w:t xml:space="preserve"> </w:t>
      </w:r>
      <w:r>
        <w:t>Publishing</w:t>
      </w:r>
      <w:r w:rsidR="00785AC6">
        <w:t xml:space="preserve"> </w:t>
      </w:r>
      <w:r>
        <w:t>a</w:t>
      </w:r>
      <w:r w:rsidR="00785AC6">
        <w:t xml:space="preserve"> </w:t>
      </w:r>
      <w:r>
        <w:t>crate</w:t>
      </w:r>
      <w:r w:rsidR="00785AC6">
        <w:t xml:space="preserve"> </w:t>
      </w:r>
      <w:r>
        <w:t>uploads</w:t>
      </w:r>
      <w:r w:rsidR="00785AC6">
        <w:t xml:space="preserve"> </w:t>
      </w:r>
      <w:r>
        <w:t>a</w:t>
      </w:r>
      <w:r w:rsidR="00785AC6">
        <w:t xml:space="preserve"> </w:t>
      </w:r>
      <w:r>
        <w:t>specific</w:t>
      </w:r>
      <w:r w:rsidR="00785AC6">
        <w:t xml:space="preserve"> </w:t>
      </w:r>
      <w:r>
        <w:t>version</w:t>
      </w:r>
      <w:r w:rsidR="00785AC6">
        <w:t xml:space="preserve"> </w:t>
      </w:r>
      <w:r>
        <w:t>to</w:t>
      </w:r>
      <w:r w:rsidR="00785AC6">
        <w:t xml:space="preserve"> </w:t>
      </w:r>
      <w:r w:rsidR="00532698" w:rsidRPr="00532698">
        <w:rPr>
          <w:rStyle w:val="EmphasisItalic"/>
        </w:rPr>
        <w:t>https://crates.io</w:t>
      </w:r>
      <w:ins w:id="658" w:author="AnneMarieW" w:date="2017-11-28T13:41:00Z">
        <w:r w:rsidR="00696E2F">
          <w:rPr>
            <w:rStyle w:val="EmphasisItalic"/>
          </w:rPr>
          <w:t>/</w:t>
        </w:r>
      </w:ins>
      <w:r w:rsidR="00785AC6">
        <w:t xml:space="preserve"> </w:t>
      </w:r>
      <w:r>
        <w:t>for</w:t>
      </w:r>
      <w:r w:rsidR="00785AC6">
        <w:t xml:space="preserve"> </w:t>
      </w:r>
      <w:r>
        <w:t>others</w:t>
      </w:r>
      <w:r w:rsidR="00785AC6">
        <w:t xml:space="preserve"> </w:t>
      </w:r>
      <w:r>
        <w:t>to</w:t>
      </w:r>
      <w:r w:rsidR="00785AC6">
        <w:t xml:space="preserve"> </w:t>
      </w:r>
      <w:r>
        <w:t>use.</w:t>
      </w:r>
    </w:p>
    <w:p w14:paraId="5F542A21" w14:textId="77777777" w:rsidR="00FD1E86" w:rsidRDefault="00FD1E86" w:rsidP="00FD1E86">
      <w:pPr>
        <w:pStyle w:val="Body"/>
      </w:pPr>
      <w:del w:id="659" w:author="AnneMarieW" w:date="2017-11-28T10:03:00Z">
        <w:r w:rsidDel="002418CC">
          <w:delText>Take</w:delText>
        </w:r>
        <w:r w:rsidR="00785AC6" w:rsidDel="002418CC">
          <w:delText xml:space="preserve"> </w:delText>
        </w:r>
        <w:r w:rsidDel="002418CC">
          <w:delText>care</w:delText>
        </w:r>
        <w:r w:rsidR="00785AC6" w:rsidDel="002418CC">
          <w:delText xml:space="preserve"> </w:delText>
        </w:r>
      </w:del>
      <w:ins w:id="660" w:author="AnneMarieW" w:date="2017-11-28T10:03:00Z">
        <w:r w:rsidR="002418CC">
          <w:t xml:space="preserve">Be careful </w:t>
        </w:r>
      </w:ins>
      <w:r>
        <w:t>when</w:t>
      </w:r>
      <w:r w:rsidR="00785AC6">
        <w:t xml:space="preserve"> </w:t>
      </w:r>
      <w:r>
        <w:t>publishing</w:t>
      </w:r>
      <w:r w:rsidR="00785AC6">
        <w:t xml:space="preserve"> </w:t>
      </w:r>
      <w:r>
        <w:t>a</w:t>
      </w:r>
      <w:r w:rsidR="00785AC6">
        <w:t xml:space="preserve"> </w:t>
      </w:r>
      <w:r>
        <w:t>crate</w:t>
      </w:r>
      <w:del w:id="661" w:author="AnneMarieW" w:date="2017-11-28T10:03:00Z">
        <w:r w:rsidDel="002418CC">
          <w:delText>,</w:delText>
        </w:r>
      </w:del>
      <w:r w:rsidR="00785AC6">
        <w:t xml:space="preserve"> </w:t>
      </w:r>
      <w:r>
        <w:t>because</w:t>
      </w:r>
      <w:r w:rsidR="00785AC6">
        <w:t xml:space="preserve"> </w:t>
      </w:r>
      <w:r>
        <w:t>a</w:t>
      </w:r>
      <w:r w:rsidR="00785AC6">
        <w:t xml:space="preserve"> </w:t>
      </w:r>
      <w:r>
        <w:t>publish</w:t>
      </w:r>
      <w:r w:rsidR="00785AC6">
        <w:t xml:space="preserve"> </w:t>
      </w:r>
      <w:r>
        <w:t>is</w:t>
      </w:r>
      <w:r w:rsidR="00785AC6">
        <w:t xml:space="preserve"> </w:t>
      </w:r>
      <w:r w:rsidRPr="00FD1E86">
        <w:rPr>
          <w:rStyle w:val="EmphasisItalic"/>
        </w:rPr>
        <w:t>permanent</w:t>
      </w:r>
      <w:r>
        <w:t>.</w:t>
      </w:r>
      <w:r w:rsidR="00785AC6">
        <w:t xml:space="preserve"> </w:t>
      </w:r>
      <w:r>
        <w:t>The</w:t>
      </w:r>
      <w:r w:rsidR="00785AC6">
        <w:t xml:space="preserve"> </w:t>
      </w:r>
      <w:r>
        <w:t>version</w:t>
      </w:r>
      <w:r w:rsidR="00785AC6">
        <w:t xml:space="preserve"> </w:t>
      </w:r>
      <w:r>
        <w:t>can</w:t>
      </w:r>
      <w:r w:rsidR="00785AC6">
        <w:t xml:space="preserve"> </w:t>
      </w:r>
      <w:r>
        <w:t>never</w:t>
      </w:r>
      <w:r w:rsidR="00785AC6">
        <w:t xml:space="preserve"> </w:t>
      </w:r>
      <w:r>
        <w:t>be</w:t>
      </w:r>
      <w:r w:rsidR="00785AC6">
        <w:t xml:space="preserve"> </w:t>
      </w:r>
      <w:r>
        <w:t>overwritten,</w:t>
      </w:r>
      <w:r w:rsidR="00785AC6">
        <w:t xml:space="preserve"> </w:t>
      </w:r>
      <w:r>
        <w:t>and</w:t>
      </w:r>
      <w:r w:rsidR="00785AC6">
        <w:t xml:space="preserve"> </w:t>
      </w:r>
      <w:r>
        <w:t>the</w:t>
      </w:r>
      <w:r w:rsidR="00785AC6">
        <w:t xml:space="preserve"> </w:t>
      </w:r>
      <w:r>
        <w:t>code</w:t>
      </w:r>
      <w:r w:rsidR="00785AC6">
        <w:t xml:space="preserve"> </w:t>
      </w:r>
      <w:r>
        <w:t>cannot</w:t>
      </w:r>
      <w:r w:rsidR="00785AC6">
        <w:t xml:space="preserve"> </w:t>
      </w:r>
      <w:r>
        <w:t>be</w:t>
      </w:r>
      <w:r w:rsidR="00785AC6">
        <w:t xml:space="preserve"> </w:t>
      </w:r>
      <w:r>
        <w:t>deleted.</w:t>
      </w:r>
      <w:r w:rsidR="00785AC6">
        <w:t xml:space="preserve"> </w:t>
      </w:r>
      <w:r>
        <w:t>One</w:t>
      </w:r>
      <w:r w:rsidR="00785AC6">
        <w:t xml:space="preserve"> </w:t>
      </w:r>
      <w:r>
        <w:t>major</w:t>
      </w:r>
      <w:r w:rsidR="00785AC6">
        <w:t xml:space="preserve"> </w:t>
      </w:r>
      <w:r>
        <w:t>goal</w:t>
      </w:r>
      <w:r w:rsidR="00785AC6">
        <w:t xml:space="preserve"> </w:t>
      </w:r>
      <w:r>
        <w:t>of</w:t>
      </w:r>
      <w:r w:rsidR="00785AC6">
        <w:t xml:space="preserve"> </w:t>
      </w:r>
      <w:del w:id="662" w:author="AnneMarieW" w:date="2017-11-28T10:03:00Z">
        <w:r w:rsidDel="002418CC">
          <w:delText>Crates.io</w:delText>
        </w:r>
      </w:del>
      <w:ins w:id="663" w:author="AnneMarieW" w:date="2017-11-28T10:03:00Z">
        <w:r w:rsidR="002418CC" w:rsidRPr="00532698">
          <w:rPr>
            <w:rStyle w:val="EmphasisItalic"/>
          </w:rPr>
          <w:t>https://crates.io</w:t>
        </w:r>
      </w:ins>
      <w:ins w:id="664" w:author="AnneMarieW" w:date="2017-11-28T13:41:00Z">
        <w:r w:rsidR="00AD1A73">
          <w:rPr>
            <w:rStyle w:val="EmphasisItalic"/>
          </w:rPr>
          <w:t>/</w:t>
        </w:r>
      </w:ins>
      <w:r w:rsidR="00785AC6">
        <w:t xml:space="preserve"> </w:t>
      </w:r>
      <w:r>
        <w:t>is</w:t>
      </w:r>
      <w:r w:rsidR="00785AC6">
        <w:t xml:space="preserve"> </w:t>
      </w:r>
      <w:r>
        <w:t>to</w:t>
      </w:r>
      <w:r w:rsidR="00785AC6">
        <w:t xml:space="preserve"> </w:t>
      </w:r>
      <w:r>
        <w:t>act</w:t>
      </w:r>
      <w:r w:rsidR="00785AC6">
        <w:t xml:space="preserve"> </w:t>
      </w:r>
      <w:r>
        <w:t>as</w:t>
      </w:r>
      <w:r w:rsidR="00785AC6">
        <w:t xml:space="preserve"> </w:t>
      </w:r>
      <w:r>
        <w:t>a</w:t>
      </w:r>
      <w:r w:rsidR="00785AC6">
        <w:t xml:space="preserve"> </w:t>
      </w:r>
      <w:r>
        <w:t>permanent</w:t>
      </w:r>
      <w:r w:rsidR="00785AC6">
        <w:t xml:space="preserve"> </w:t>
      </w:r>
      <w:r>
        <w:t>archive</w:t>
      </w:r>
      <w:r w:rsidR="00785AC6">
        <w:t xml:space="preserve"> </w:t>
      </w:r>
      <w:r>
        <w:t>of</w:t>
      </w:r>
      <w:r w:rsidR="00785AC6">
        <w:t xml:space="preserve"> </w:t>
      </w:r>
      <w:r>
        <w:t>code</w:t>
      </w:r>
      <w:r w:rsidR="00785AC6">
        <w:t xml:space="preserve"> </w:t>
      </w:r>
      <w:r>
        <w:t>so</w:t>
      </w:r>
      <w:r w:rsidR="00785AC6">
        <w:t xml:space="preserve"> </w:t>
      </w:r>
      <w:r>
        <w:t>that</w:t>
      </w:r>
      <w:r w:rsidR="00785AC6">
        <w:t xml:space="preserve"> </w:t>
      </w:r>
      <w:r>
        <w:t>builds</w:t>
      </w:r>
      <w:r w:rsidR="00785AC6">
        <w:t xml:space="preserve"> </w:t>
      </w:r>
      <w:r>
        <w:t>of</w:t>
      </w:r>
      <w:r w:rsidR="00785AC6">
        <w:t xml:space="preserve"> </w:t>
      </w:r>
      <w:r>
        <w:t>all</w:t>
      </w:r>
      <w:r w:rsidR="00785AC6">
        <w:t xml:space="preserve"> </w:t>
      </w:r>
      <w:r>
        <w:t>projects</w:t>
      </w:r>
      <w:r w:rsidR="00785AC6">
        <w:t xml:space="preserve"> </w:t>
      </w:r>
      <w:r>
        <w:t>that</w:t>
      </w:r>
      <w:r w:rsidR="00785AC6">
        <w:t xml:space="preserve"> </w:t>
      </w:r>
      <w:r>
        <w:t>depend</w:t>
      </w:r>
      <w:r w:rsidR="00785AC6">
        <w:t xml:space="preserve"> </w:t>
      </w:r>
      <w:r>
        <w:t>on</w:t>
      </w:r>
      <w:r w:rsidR="00785AC6">
        <w:t xml:space="preserve"> </w:t>
      </w:r>
      <w:r>
        <w:t>crates</w:t>
      </w:r>
      <w:r w:rsidR="00785AC6">
        <w:t xml:space="preserve"> </w:t>
      </w:r>
      <w:r>
        <w:t>from</w:t>
      </w:r>
      <w:ins w:id="665" w:author="AnneMarieW" w:date="2017-11-28T10:03:00Z">
        <w:r w:rsidR="002418CC">
          <w:t xml:space="preserve"> </w:t>
        </w:r>
      </w:ins>
      <w:del w:id="666" w:author="AnneMarieW" w:date="2017-11-28T10:03:00Z">
        <w:r w:rsidR="00785AC6" w:rsidDel="002418CC">
          <w:delText xml:space="preserve"> </w:delText>
        </w:r>
        <w:r w:rsidDel="002418CC">
          <w:delText>Crates.io</w:delText>
        </w:r>
        <w:r w:rsidR="00785AC6" w:rsidDel="002418CC">
          <w:delText xml:space="preserve"> </w:delText>
        </w:r>
      </w:del>
      <w:ins w:id="667" w:author="AnneMarieW" w:date="2017-11-28T10:03:00Z">
        <w:r w:rsidR="002418CC" w:rsidRPr="00532698">
          <w:rPr>
            <w:rStyle w:val="EmphasisItalic"/>
          </w:rPr>
          <w:t>https://crates.io</w:t>
        </w:r>
      </w:ins>
      <w:ins w:id="668" w:author="AnneMarieW" w:date="2017-11-28T13:43:00Z">
        <w:r w:rsidR="001E4FAB">
          <w:rPr>
            <w:rStyle w:val="EmphasisItalic"/>
          </w:rPr>
          <w:t>/</w:t>
        </w:r>
      </w:ins>
      <w:ins w:id="669" w:author="AnneMarieW" w:date="2017-11-28T10:03:00Z">
        <w:r w:rsidR="002418CC">
          <w:t xml:space="preserve"> </w:t>
        </w:r>
      </w:ins>
      <w:r>
        <w:t>will</w:t>
      </w:r>
      <w:r w:rsidR="00785AC6">
        <w:t xml:space="preserve"> </w:t>
      </w:r>
      <w:r>
        <w:t>continue</w:t>
      </w:r>
      <w:r w:rsidR="00785AC6">
        <w:t xml:space="preserve"> </w:t>
      </w:r>
      <w:r>
        <w:t>to</w:t>
      </w:r>
      <w:r w:rsidR="00785AC6">
        <w:t xml:space="preserve"> </w:t>
      </w:r>
      <w:r>
        <w:t>work.</w:t>
      </w:r>
      <w:r w:rsidR="00785AC6">
        <w:t xml:space="preserve"> </w:t>
      </w:r>
      <w:r>
        <w:t>Allowing</w:t>
      </w:r>
      <w:del w:id="670" w:author="AnneMarieW" w:date="2017-11-28T10:04:00Z">
        <w:r w:rsidR="00785AC6" w:rsidDel="00ED203C">
          <w:delText xml:space="preserve"> </w:delText>
        </w:r>
        <w:r w:rsidDel="00ED203C">
          <w:delText>deletion</w:delText>
        </w:r>
        <w:r w:rsidR="00785AC6" w:rsidDel="00ED203C">
          <w:delText xml:space="preserve"> </w:delText>
        </w:r>
        <w:r w:rsidDel="00ED203C">
          <w:delText>of</w:delText>
        </w:r>
      </w:del>
      <w:r w:rsidR="00785AC6">
        <w:t xml:space="preserve"> </w:t>
      </w:r>
      <w:r>
        <w:t>version</w:t>
      </w:r>
      <w:del w:id="671" w:author="AnneMarieW" w:date="2017-11-28T10:04:00Z">
        <w:r w:rsidDel="00ED203C">
          <w:delText>s</w:delText>
        </w:r>
      </w:del>
      <w:r w:rsidR="00785AC6">
        <w:t xml:space="preserve"> </w:t>
      </w:r>
      <w:ins w:id="672" w:author="AnneMarieW" w:date="2017-11-28T10:04:00Z">
        <w:r w:rsidR="00ED203C">
          <w:t xml:space="preserve">deletions </w:t>
        </w:r>
      </w:ins>
      <w:r>
        <w:t>would</w:t>
      </w:r>
      <w:r w:rsidR="00785AC6">
        <w:t xml:space="preserve"> </w:t>
      </w:r>
      <w:r>
        <w:t>make</w:t>
      </w:r>
      <w:r w:rsidR="00785AC6">
        <w:t xml:space="preserve"> </w:t>
      </w:r>
      <w:r>
        <w:t>fulfilling</w:t>
      </w:r>
      <w:r w:rsidR="00785AC6">
        <w:t xml:space="preserve"> </w:t>
      </w:r>
      <w:r>
        <w:t>that</w:t>
      </w:r>
      <w:r w:rsidR="00785AC6">
        <w:t xml:space="preserve"> </w:t>
      </w:r>
      <w:r>
        <w:t>goal</w:t>
      </w:r>
      <w:r w:rsidR="00785AC6">
        <w:t xml:space="preserve"> </w:t>
      </w:r>
      <w:r>
        <w:t>impossible.</w:t>
      </w:r>
      <w:r w:rsidR="00785AC6">
        <w:t xml:space="preserve"> </w:t>
      </w:r>
      <w:r>
        <w:t>However,</w:t>
      </w:r>
      <w:r w:rsidR="00785AC6">
        <w:t xml:space="preserve"> </w:t>
      </w:r>
      <w:r>
        <w:t>there</w:t>
      </w:r>
      <w:r w:rsidR="00785AC6">
        <w:t xml:space="preserve"> </w:t>
      </w:r>
      <w:r>
        <w:t>is</w:t>
      </w:r>
      <w:r w:rsidR="00785AC6">
        <w:t xml:space="preserve"> </w:t>
      </w:r>
      <w:r>
        <w:t>no</w:t>
      </w:r>
      <w:r w:rsidR="00785AC6">
        <w:t xml:space="preserve"> </w:t>
      </w:r>
      <w:r>
        <w:t>limit</w:t>
      </w:r>
      <w:r w:rsidR="00785AC6">
        <w:t xml:space="preserve"> </w:t>
      </w:r>
      <w:r>
        <w:t>to</w:t>
      </w:r>
      <w:r w:rsidR="00785AC6">
        <w:t xml:space="preserve"> </w:t>
      </w:r>
      <w:r>
        <w:t>the</w:t>
      </w:r>
      <w:r w:rsidR="00785AC6">
        <w:t xml:space="preserve"> </w:t>
      </w:r>
      <w:r>
        <w:t>number</w:t>
      </w:r>
      <w:r w:rsidR="00785AC6">
        <w:t xml:space="preserve"> </w:t>
      </w:r>
      <w:r>
        <w:t>of</w:t>
      </w:r>
      <w:r w:rsidR="00785AC6">
        <w:t xml:space="preserve"> </w:t>
      </w:r>
      <w:ins w:id="673" w:author="AnneMarieW" w:date="2017-11-28T10:04:00Z">
        <w:r w:rsidR="00ED203C">
          <w:t xml:space="preserve">crate </w:t>
        </w:r>
      </w:ins>
      <w:r>
        <w:t>versions</w:t>
      </w:r>
      <w:r w:rsidR="00785AC6">
        <w:t xml:space="preserve"> </w:t>
      </w:r>
      <w:del w:id="674" w:author="AnneMarieW" w:date="2017-11-28T10:04:00Z">
        <w:r w:rsidDel="00ED203C">
          <w:delText>of</w:delText>
        </w:r>
        <w:r w:rsidR="00785AC6" w:rsidDel="00ED203C">
          <w:delText xml:space="preserve"> </w:delText>
        </w:r>
        <w:r w:rsidDel="00ED203C">
          <w:delText>a</w:delText>
        </w:r>
        <w:r w:rsidR="00785AC6" w:rsidDel="00ED203C">
          <w:delText xml:space="preserve"> </w:delText>
        </w:r>
        <w:r w:rsidDel="00ED203C">
          <w:delText>crate</w:delText>
        </w:r>
        <w:r w:rsidR="00785AC6" w:rsidDel="00ED203C">
          <w:delText xml:space="preserve"> </w:delText>
        </w:r>
      </w:del>
      <w:r>
        <w:t>you</w:t>
      </w:r>
      <w:r w:rsidR="00785AC6">
        <w:t xml:space="preserve"> </w:t>
      </w:r>
      <w:r>
        <w:t>can</w:t>
      </w:r>
      <w:r w:rsidR="00785AC6">
        <w:t xml:space="preserve"> </w:t>
      </w:r>
      <w:r>
        <w:t>publish.</w:t>
      </w:r>
    </w:p>
    <w:p w14:paraId="3AE12787" w14:textId="77777777" w:rsidR="00FD1E86" w:rsidRDefault="00FD1E86" w:rsidP="00FD1E86">
      <w:pPr>
        <w:pStyle w:val="Body"/>
      </w:pPr>
      <w:del w:id="675" w:author="AnneMarieW" w:date="2017-11-28T10:05:00Z">
        <w:r w:rsidDel="00ED203C">
          <w:delText>Let’s</w:delText>
        </w:r>
        <w:r w:rsidR="00785AC6" w:rsidDel="00ED203C">
          <w:delText xml:space="preserve"> </w:delText>
        </w:r>
        <w:r w:rsidDel="00ED203C">
          <w:delText>r</w:delText>
        </w:r>
      </w:del>
      <w:ins w:id="676" w:author="AnneMarieW" w:date="2017-11-28T10:05:00Z">
        <w:r w:rsidR="00ED203C">
          <w:t>R</w:t>
        </w:r>
      </w:ins>
      <w:r>
        <w:t>un</w:t>
      </w:r>
      <w:r w:rsidR="00785AC6">
        <w:t xml:space="preserve"> </w:t>
      </w:r>
      <w:r>
        <w:t>the</w:t>
      </w:r>
      <w:r w:rsidR="00785AC6">
        <w:t xml:space="preserve"> </w:t>
      </w:r>
      <w:r w:rsidRPr="00785AC6">
        <w:rPr>
          <w:rStyle w:val="Literal"/>
        </w:rPr>
        <w:t>cargo</w:t>
      </w:r>
      <w:r w:rsidR="00785AC6">
        <w:rPr>
          <w:rStyle w:val="Literal"/>
        </w:rPr>
        <w:t xml:space="preserve"> </w:t>
      </w:r>
      <w:r w:rsidRPr="00785AC6">
        <w:rPr>
          <w:rStyle w:val="Literal"/>
        </w:rPr>
        <w:t>publish</w:t>
      </w:r>
      <w:r w:rsidR="00785AC6">
        <w:t xml:space="preserve"> </w:t>
      </w:r>
      <w:r>
        <w:t>command</w:t>
      </w:r>
      <w:r w:rsidR="00785AC6">
        <w:t xml:space="preserve"> </w:t>
      </w:r>
      <w:r>
        <w:t>again.</w:t>
      </w:r>
      <w:r w:rsidR="00785AC6">
        <w:t xml:space="preserve"> </w:t>
      </w:r>
      <w:r>
        <w:t>It</w:t>
      </w:r>
      <w:r w:rsidR="00785AC6">
        <w:t xml:space="preserve"> </w:t>
      </w:r>
      <w:r>
        <w:t>should</w:t>
      </w:r>
      <w:r w:rsidR="00785AC6">
        <w:t xml:space="preserve"> </w:t>
      </w:r>
      <w:r>
        <w:t>succeed</w:t>
      </w:r>
      <w:r w:rsidR="00785AC6">
        <w:t xml:space="preserve"> </w:t>
      </w:r>
      <w:r>
        <w:t>now:</w:t>
      </w:r>
    </w:p>
    <w:p w14:paraId="6AB64354"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publish</w:t>
      </w:r>
    </w:p>
    <w:p w14:paraId="6D41CCD2" w14:textId="77777777" w:rsidR="00FD1E86" w:rsidRPr="00785AC6" w:rsidRDefault="00785AC6" w:rsidP="00785AC6">
      <w:pPr>
        <w:pStyle w:val="CodeB"/>
      </w:pPr>
      <w:r>
        <w:t xml:space="preserve"> </w:t>
      </w:r>
      <w:r w:rsidR="00FD1E86" w:rsidRPr="00785AC6">
        <w:t>Updating</w:t>
      </w:r>
      <w:r>
        <w:t xml:space="preserve"> </w:t>
      </w:r>
      <w:r w:rsidR="00FD1E86" w:rsidRPr="00785AC6">
        <w:t>registry</w:t>
      </w:r>
      <w:r>
        <w:t xml:space="preserve"> </w:t>
      </w:r>
      <w:r w:rsidR="00FD1E86" w:rsidRPr="00785AC6">
        <w:t>`https://github.com/rust-lang/</w:t>
      </w:r>
      <w:r w:rsidR="00532698" w:rsidRPr="0011229B">
        <w:t>crates.io</w:t>
      </w:r>
      <w:r w:rsidR="00FD1E86" w:rsidRPr="00785AC6">
        <w:t>-index`</w:t>
      </w:r>
    </w:p>
    <w:p w14:paraId="105B964B" w14:textId="77777777" w:rsidR="00FD1E86" w:rsidRPr="00785AC6" w:rsidRDefault="00FD1E86" w:rsidP="00785AC6">
      <w:pPr>
        <w:pStyle w:val="CodeB"/>
      </w:pPr>
      <w:r w:rsidRPr="00785AC6">
        <w:t>Packaging</w:t>
      </w:r>
      <w:r w:rsidR="00785AC6">
        <w:t xml:space="preserve"> </w:t>
      </w:r>
      <w:r w:rsidRPr="00785AC6">
        <w:t>guessing_game</w:t>
      </w:r>
      <w:r w:rsidR="00785AC6">
        <w:t xml:space="preserve"> </w:t>
      </w:r>
      <w:r w:rsidRPr="00785AC6">
        <w:t>v0.1.0</w:t>
      </w:r>
      <w:r w:rsidR="00785AC6">
        <w:t xml:space="preserve"> </w:t>
      </w:r>
      <w:r w:rsidRPr="00785AC6">
        <w:t>(file:///projects/guessing_game)</w:t>
      </w:r>
    </w:p>
    <w:p w14:paraId="24A1746B" w14:textId="77777777" w:rsidR="00FD1E86" w:rsidRPr="00785AC6" w:rsidRDefault="00FD1E86" w:rsidP="00785AC6">
      <w:pPr>
        <w:pStyle w:val="CodeB"/>
      </w:pPr>
      <w:r w:rsidRPr="00785AC6">
        <w:t>Verifying</w:t>
      </w:r>
      <w:r w:rsidR="00785AC6">
        <w:t xml:space="preserve"> </w:t>
      </w:r>
      <w:r w:rsidRPr="00785AC6">
        <w:t>guessing_game</w:t>
      </w:r>
      <w:r w:rsidR="00785AC6">
        <w:t xml:space="preserve"> </w:t>
      </w:r>
      <w:r w:rsidRPr="00785AC6">
        <w:t>v0.1.0</w:t>
      </w:r>
      <w:r w:rsidR="00785AC6">
        <w:t xml:space="preserve"> </w:t>
      </w:r>
      <w:r w:rsidRPr="00785AC6">
        <w:t>(file:///projects/guessing_game)</w:t>
      </w:r>
    </w:p>
    <w:p w14:paraId="60FBF70C" w14:textId="77777777" w:rsidR="00FD1E86" w:rsidRPr="00785AC6" w:rsidRDefault="00FD1E86" w:rsidP="00785AC6">
      <w:pPr>
        <w:pStyle w:val="CodeB"/>
      </w:pPr>
      <w:r w:rsidRPr="00785AC6">
        <w:t>Compiling</w:t>
      </w:r>
      <w:r w:rsidR="00785AC6">
        <w:t xml:space="preserve"> </w:t>
      </w:r>
      <w:r w:rsidRPr="00785AC6">
        <w:t>guessing_game</w:t>
      </w:r>
      <w:r w:rsidR="00785AC6">
        <w:t xml:space="preserve"> </w:t>
      </w:r>
      <w:r w:rsidRPr="00785AC6">
        <w:t>v0.1.0</w:t>
      </w:r>
    </w:p>
    <w:p w14:paraId="3D4180D2" w14:textId="77777777" w:rsidR="00FD1E86" w:rsidRPr="00785AC6" w:rsidRDefault="00FD1E86" w:rsidP="00785AC6">
      <w:pPr>
        <w:pStyle w:val="CodeB"/>
      </w:pPr>
      <w:r w:rsidRPr="00785AC6">
        <w:t>(file:///projects/guessing_game/target/package/guessing_game-0.1.0)</w:t>
      </w:r>
    </w:p>
    <w:p w14:paraId="14F7BCA0" w14:textId="77777777" w:rsidR="00FD1E86" w:rsidRPr="00785AC6" w:rsidRDefault="00785AC6" w:rsidP="00785AC6">
      <w:pPr>
        <w:pStyle w:val="CodeB"/>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0.19</w:t>
      </w:r>
      <w:r>
        <w:t xml:space="preserve"> </w:t>
      </w:r>
      <w:r w:rsidR="00FD1E86" w:rsidRPr="00785AC6">
        <w:t>secs</w:t>
      </w:r>
    </w:p>
    <w:p w14:paraId="7F0C12C6" w14:textId="77777777" w:rsidR="00FD1E86" w:rsidRPr="00785AC6" w:rsidRDefault="00FD1E86" w:rsidP="007D6152">
      <w:pPr>
        <w:pStyle w:val="CodeC"/>
      </w:pPr>
      <w:r w:rsidRPr="00785AC6">
        <w:t>Uploading</w:t>
      </w:r>
      <w:r w:rsidR="00785AC6">
        <w:t xml:space="preserve"> </w:t>
      </w:r>
      <w:r w:rsidRPr="00785AC6">
        <w:t>guessing_game</w:t>
      </w:r>
      <w:r w:rsidR="00785AC6">
        <w:t xml:space="preserve"> </w:t>
      </w:r>
      <w:r w:rsidRPr="00785AC6">
        <w:t>v0.1.0</w:t>
      </w:r>
      <w:r w:rsidR="00785AC6">
        <w:t xml:space="preserve"> </w:t>
      </w:r>
      <w:r w:rsidRPr="00785AC6">
        <w:t>(file:///projects/guessing_game)</w:t>
      </w:r>
    </w:p>
    <w:p w14:paraId="0D392F2B" w14:textId="77777777" w:rsidR="00FD1E86" w:rsidRDefault="00FD1E86" w:rsidP="00FD1E86">
      <w:pPr>
        <w:pStyle w:val="Body"/>
      </w:pPr>
      <w:r>
        <w:t>Congratulations!</w:t>
      </w:r>
      <w:r w:rsidR="00785AC6">
        <w:t xml:space="preserve"> </w:t>
      </w:r>
      <w:r>
        <w:t>You’ve</w:t>
      </w:r>
      <w:r w:rsidR="00785AC6">
        <w:t xml:space="preserve"> </w:t>
      </w:r>
      <w:r>
        <w:t>now</w:t>
      </w:r>
      <w:r w:rsidR="00785AC6">
        <w:t xml:space="preserve"> </w:t>
      </w:r>
      <w:r>
        <w:t>shared</w:t>
      </w:r>
      <w:r w:rsidR="00785AC6">
        <w:t xml:space="preserve"> </w:t>
      </w:r>
      <w:r>
        <w:t>your</w:t>
      </w:r>
      <w:r w:rsidR="00785AC6">
        <w:t xml:space="preserve"> </w:t>
      </w:r>
      <w:r>
        <w:t>code</w:t>
      </w:r>
      <w:r w:rsidR="00785AC6">
        <w:t xml:space="preserve"> </w:t>
      </w:r>
      <w:r>
        <w:t>with</w:t>
      </w:r>
      <w:r w:rsidR="00785AC6">
        <w:t xml:space="preserve"> </w:t>
      </w:r>
      <w:r>
        <w:t>the</w:t>
      </w:r>
      <w:r w:rsidR="00785AC6">
        <w:t xml:space="preserve"> </w:t>
      </w:r>
      <w:r>
        <w:t>Rust</w:t>
      </w:r>
      <w:r w:rsidR="00785AC6">
        <w:t xml:space="preserve"> </w:t>
      </w:r>
      <w:r>
        <w:t>community,</w:t>
      </w:r>
      <w:r w:rsidR="00785AC6">
        <w:t xml:space="preserve"> </w:t>
      </w:r>
      <w:r>
        <w:t>and</w:t>
      </w:r>
      <w:r w:rsidR="00785AC6">
        <w:t xml:space="preserve"> </w:t>
      </w:r>
      <w:r>
        <w:t>anyone</w:t>
      </w:r>
      <w:r w:rsidR="00785AC6">
        <w:t xml:space="preserve"> </w:t>
      </w:r>
      <w:r>
        <w:t>can</w:t>
      </w:r>
      <w:r w:rsidR="00785AC6">
        <w:t xml:space="preserve"> </w:t>
      </w:r>
      <w:r>
        <w:t>easily</w:t>
      </w:r>
      <w:r w:rsidR="00785AC6">
        <w:t xml:space="preserve"> </w:t>
      </w:r>
      <w:r>
        <w:t>add</w:t>
      </w:r>
      <w:r w:rsidR="00785AC6">
        <w:t xml:space="preserve"> </w:t>
      </w:r>
      <w:r>
        <w:t>your</w:t>
      </w:r>
      <w:r w:rsidR="00785AC6">
        <w:t xml:space="preserve"> </w:t>
      </w:r>
      <w:r>
        <w:t>crate</w:t>
      </w:r>
      <w:r w:rsidR="00785AC6">
        <w:t xml:space="preserve"> </w:t>
      </w:r>
      <w:r>
        <w:t>as</w:t>
      </w:r>
      <w:r w:rsidR="00785AC6">
        <w:t xml:space="preserve"> </w:t>
      </w:r>
      <w:r>
        <w:t>a</w:t>
      </w:r>
      <w:r w:rsidR="00785AC6">
        <w:t xml:space="preserve"> </w:t>
      </w:r>
      <w:r>
        <w:t>dependency</w:t>
      </w:r>
      <w:r w:rsidR="00785AC6">
        <w:t xml:space="preserve"> </w:t>
      </w:r>
      <w:r>
        <w:t>of</w:t>
      </w:r>
      <w:r w:rsidR="00785AC6">
        <w:t xml:space="preserve"> </w:t>
      </w:r>
      <w:r>
        <w:t>their</w:t>
      </w:r>
      <w:r w:rsidR="00785AC6">
        <w:t xml:space="preserve"> </w:t>
      </w:r>
      <w:r>
        <w:t>project.</w:t>
      </w:r>
    </w:p>
    <w:p w14:paraId="65D33433" w14:textId="77777777" w:rsidR="00FD1E86" w:rsidRDefault="00FD1E86" w:rsidP="00785AC6">
      <w:pPr>
        <w:pStyle w:val="HeadB"/>
      </w:pPr>
      <w:bookmarkStart w:id="677" w:name="publishing-a-new-version-of-an-existing-"/>
      <w:bookmarkStart w:id="678" w:name="_Toc499037513"/>
      <w:bookmarkEnd w:id="677"/>
      <w:r>
        <w:lastRenderedPageBreak/>
        <w:t>Publishing</w:t>
      </w:r>
      <w:r w:rsidR="00785AC6">
        <w:t xml:space="preserve"> </w:t>
      </w:r>
      <w:r>
        <w:t>a</w:t>
      </w:r>
      <w:r w:rsidR="00785AC6">
        <w:t xml:space="preserve"> </w:t>
      </w:r>
      <w:r>
        <w:t>New</w:t>
      </w:r>
      <w:r w:rsidR="00785AC6">
        <w:t xml:space="preserve"> </w:t>
      </w:r>
      <w:r>
        <w:t>Version</w:t>
      </w:r>
      <w:r w:rsidR="00785AC6">
        <w:t xml:space="preserve"> </w:t>
      </w:r>
      <w:r>
        <w:t>of</w:t>
      </w:r>
      <w:r w:rsidR="00785AC6">
        <w:t xml:space="preserve"> </w:t>
      </w:r>
      <w:r>
        <w:t>an</w:t>
      </w:r>
      <w:r w:rsidR="00785AC6">
        <w:t xml:space="preserve"> </w:t>
      </w:r>
      <w:r>
        <w:t>Existing</w:t>
      </w:r>
      <w:r w:rsidR="00785AC6">
        <w:t xml:space="preserve"> </w:t>
      </w:r>
      <w:r>
        <w:t>Crate</w:t>
      </w:r>
      <w:bookmarkEnd w:id="678"/>
    </w:p>
    <w:p w14:paraId="72866F7A" w14:textId="77777777" w:rsidR="00FD1E86" w:rsidRDefault="00FD1E86" w:rsidP="007D6152">
      <w:pPr>
        <w:pStyle w:val="BodyFirst"/>
      </w:pPr>
      <w:r>
        <w:t>When</w:t>
      </w:r>
      <w:r w:rsidR="00785AC6">
        <w:t xml:space="preserve"> </w:t>
      </w:r>
      <w:r>
        <w:t>you’ve</w:t>
      </w:r>
      <w:r w:rsidR="00785AC6">
        <w:t xml:space="preserve"> </w:t>
      </w:r>
      <w:r>
        <w:t>made</w:t>
      </w:r>
      <w:r w:rsidR="00785AC6">
        <w:t xml:space="preserve"> </w:t>
      </w:r>
      <w:r>
        <w:t>changes</w:t>
      </w:r>
      <w:r w:rsidR="00785AC6">
        <w:t xml:space="preserve"> </w:t>
      </w:r>
      <w:r>
        <w:t>to</w:t>
      </w:r>
      <w:r w:rsidR="00785AC6">
        <w:t xml:space="preserve"> </w:t>
      </w:r>
      <w:r>
        <w:t>your</w:t>
      </w:r>
      <w:r w:rsidR="00785AC6">
        <w:t xml:space="preserve"> </w:t>
      </w:r>
      <w:r>
        <w:t>crate</w:t>
      </w:r>
      <w:r w:rsidR="00785AC6">
        <w:t xml:space="preserve"> </w:t>
      </w:r>
      <w:r>
        <w:t>and</w:t>
      </w:r>
      <w:r w:rsidR="00785AC6">
        <w:t xml:space="preserve"> </w:t>
      </w:r>
      <w:r>
        <w:t>are</w:t>
      </w:r>
      <w:r w:rsidR="00785AC6">
        <w:t xml:space="preserve"> </w:t>
      </w:r>
      <w:r>
        <w:t>ready</w:t>
      </w:r>
      <w:r w:rsidR="00785AC6">
        <w:t xml:space="preserve"> </w:t>
      </w:r>
      <w:r>
        <w:t>to</w:t>
      </w:r>
      <w:r w:rsidR="00785AC6">
        <w:t xml:space="preserve"> </w:t>
      </w:r>
      <w:r>
        <w:t>release</w:t>
      </w:r>
      <w:r w:rsidR="00785AC6">
        <w:t xml:space="preserve"> </w:t>
      </w:r>
      <w:r>
        <w:t>a</w:t>
      </w:r>
      <w:r w:rsidR="00785AC6">
        <w:t xml:space="preserve"> </w:t>
      </w:r>
      <w:r>
        <w:t>new</w:t>
      </w:r>
      <w:r w:rsidR="00785AC6">
        <w:t xml:space="preserve"> </w:t>
      </w:r>
      <w:r>
        <w:t>version,</w:t>
      </w:r>
      <w:r w:rsidR="00785AC6">
        <w:t xml:space="preserve"> </w:t>
      </w:r>
      <w:r>
        <w:t>you</w:t>
      </w:r>
      <w:r w:rsidR="00785AC6">
        <w:t xml:space="preserve"> </w:t>
      </w:r>
      <w:r>
        <w:t>change</w:t>
      </w:r>
      <w:r w:rsidR="00785AC6">
        <w:t xml:space="preserve"> </w:t>
      </w:r>
      <w:r>
        <w:t>the</w:t>
      </w:r>
      <w:r w:rsidR="00785AC6">
        <w:t xml:space="preserve"> </w:t>
      </w:r>
      <w:r w:rsidRPr="00785AC6">
        <w:rPr>
          <w:rStyle w:val="Literal"/>
        </w:rPr>
        <w:t>version</w:t>
      </w:r>
      <w:r w:rsidR="00785AC6">
        <w:t xml:space="preserve"> </w:t>
      </w:r>
      <w:r>
        <w:t>value</w:t>
      </w:r>
      <w:r w:rsidR="00785AC6">
        <w:t xml:space="preserve"> </w:t>
      </w:r>
      <w:r>
        <w:t>specified</w:t>
      </w:r>
      <w:r w:rsidR="00785AC6">
        <w:t xml:space="preserve"> </w:t>
      </w:r>
      <w:r>
        <w:t>in</w:t>
      </w:r>
      <w:r w:rsidR="00785AC6">
        <w:t xml:space="preserve"> </w:t>
      </w:r>
      <w:r>
        <w:t>your</w:t>
      </w:r>
      <w:r w:rsidR="00785AC6">
        <w:t xml:space="preserve"> </w:t>
      </w:r>
      <w:r w:rsidRPr="00FD1E86">
        <w:rPr>
          <w:rStyle w:val="EmphasisItalic"/>
        </w:rPr>
        <w:t>Cargo.toml</w:t>
      </w:r>
      <w:r w:rsidR="00785AC6">
        <w:t xml:space="preserve"> </w:t>
      </w:r>
      <w:ins w:id="679" w:author="AnneMarieW" w:date="2017-11-28T10:27:00Z">
        <w:r w:rsidR="00F866E3">
          <w:t xml:space="preserve">file </w:t>
        </w:r>
      </w:ins>
      <w:r>
        <w:t>and</w:t>
      </w:r>
      <w:r w:rsidR="00785AC6">
        <w:t xml:space="preserve"> </w:t>
      </w:r>
      <w:r>
        <w:t>republish.</w:t>
      </w:r>
      <w:r w:rsidR="00785AC6">
        <w:t xml:space="preserve"> </w:t>
      </w:r>
      <w:r>
        <w:t>Use</w:t>
      </w:r>
      <w:r w:rsidR="00785AC6">
        <w:t xml:space="preserve"> </w:t>
      </w:r>
      <w:r>
        <w:t>the</w:t>
      </w:r>
      <w:r w:rsidR="00785AC6">
        <w:t xml:space="preserve"> </w:t>
      </w:r>
      <w:r>
        <w:t>Semantic</w:t>
      </w:r>
      <w:r w:rsidR="00785AC6">
        <w:t xml:space="preserve"> </w:t>
      </w:r>
      <w:r>
        <w:t>Versioning</w:t>
      </w:r>
      <w:r w:rsidR="00785AC6">
        <w:t xml:space="preserve"> </w:t>
      </w:r>
      <w:r>
        <w:t>rules</w:t>
      </w:r>
      <w:r w:rsidR="00785AC6">
        <w:t xml:space="preserve"> </w:t>
      </w:r>
      <w:r>
        <w:t>at</w:t>
      </w:r>
      <w:r w:rsidR="00785AC6">
        <w:t xml:space="preserve"> </w:t>
      </w:r>
      <w:r w:rsidRPr="007D6152">
        <w:rPr>
          <w:rStyle w:val="EmphasisItalic"/>
        </w:rPr>
        <w:t>http://semver.org</w:t>
      </w:r>
      <w:r w:rsidR="005003A1">
        <w:rPr>
          <w:rStyle w:val="EmphasisItalic"/>
        </w:rPr>
        <w:t>/</w:t>
      </w:r>
      <w:r w:rsidR="00785AC6">
        <w:t xml:space="preserve"> </w:t>
      </w:r>
      <w:r>
        <w:t>to</w:t>
      </w:r>
      <w:r w:rsidR="00785AC6">
        <w:t xml:space="preserve"> </w:t>
      </w:r>
      <w:r>
        <w:t>decide</w:t>
      </w:r>
      <w:r w:rsidR="00785AC6">
        <w:t xml:space="preserve"> </w:t>
      </w:r>
      <w:r>
        <w:t>what</w:t>
      </w:r>
      <w:r w:rsidR="00785AC6">
        <w:t xml:space="preserve"> </w:t>
      </w:r>
      <w:r>
        <w:t>an</w:t>
      </w:r>
      <w:r w:rsidR="00785AC6">
        <w:t xml:space="preserve"> </w:t>
      </w:r>
      <w:r>
        <w:t>appropriate</w:t>
      </w:r>
      <w:r w:rsidR="00785AC6">
        <w:t xml:space="preserve"> </w:t>
      </w:r>
      <w:r>
        <w:t>next</w:t>
      </w:r>
      <w:r w:rsidR="00785AC6">
        <w:t xml:space="preserve"> </w:t>
      </w:r>
      <w:r>
        <w:t>version</w:t>
      </w:r>
      <w:r w:rsidR="00785AC6">
        <w:t xml:space="preserve"> </w:t>
      </w:r>
      <w:r>
        <w:t>number</w:t>
      </w:r>
      <w:r w:rsidR="00785AC6">
        <w:t xml:space="preserve"> </w:t>
      </w:r>
      <w:r>
        <w:t>is</w:t>
      </w:r>
      <w:r w:rsidR="00785AC6">
        <w:t xml:space="preserve"> </w:t>
      </w:r>
      <w:r>
        <w:t>based</w:t>
      </w:r>
      <w:r w:rsidR="00785AC6">
        <w:t xml:space="preserve"> </w:t>
      </w:r>
      <w:r>
        <w:t>on</w:t>
      </w:r>
      <w:r w:rsidR="00785AC6">
        <w:t xml:space="preserve"> </w:t>
      </w:r>
      <w:r>
        <w:t>the</w:t>
      </w:r>
      <w:r w:rsidR="00785AC6">
        <w:t xml:space="preserve"> </w:t>
      </w:r>
      <w:r>
        <w:t>kinds</w:t>
      </w:r>
      <w:r w:rsidR="00785AC6">
        <w:t xml:space="preserve"> </w:t>
      </w:r>
      <w:r>
        <w:t>of</w:t>
      </w:r>
      <w:r w:rsidR="00785AC6">
        <w:t xml:space="preserve"> </w:t>
      </w:r>
      <w:r>
        <w:t>changes</w:t>
      </w:r>
      <w:r w:rsidR="00785AC6">
        <w:t xml:space="preserve"> </w:t>
      </w:r>
      <w:r>
        <w:t>you’ve</w:t>
      </w:r>
      <w:r w:rsidR="00785AC6">
        <w:t xml:space="preserve"> </w:t>
      </w:r>
      <w:r>
        <w:t>made.</w:t>
      </w:r>
      <w:r w:rsidR="00785AC6">
        <w:t xml:space="preserve"> </w:t>
      </w:r>
      <w:r>
        <w:t>Then</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publish</w:t>
      </w:r>
      <w:r w:rsidR="00785AC6">
        <w:t xml:space="preserve"> </w:t>
      </w:r>
      <w:r>
        <w:t>to</w:t>
      </w:r>
      <w:r w:rsidR="00785AC6">
        <w:t xml:space="preserve"> </w:t>
      </w:r>
      <w:r>
        <w:t>upload</w:t>
      </w:r>
      <w:r w:rsidR="00785AC6">
        <w:t xml:space="preserve"> </w:t>
      </w:r>
      <w:r>
        <w:t>the</w:t>
      </w:r>
      <w:r w:rsidR="00785AC6">
        <w:t xml:space="preserve"> </w:t>
      </w:r>
      <w:r>
        <w:t>new</w:t>
      </w:r>
      <w:r w:rsidR="00785AC6">
        <w:t xml:space="preserve"> </w:t>
      </w:r>
      <w:r>
        <w:t>version.</w:t>
      </w:r>
    </w:p>
    <w:p w14:paraId="2A6F8B31" w14:textId="77777777" w:rsidR="00FD1E86" w:rsidRPr="00B010FC" w:rsidRDefault="00FD1E86" w:rsidP="007D6152">
      <w:pPr>
        <w:pStyle w:val="HeadB"/>
        <w:rPr>
          <w:rStyle w:val="Literal"/>
          <w:rPrChange w:id="680" w:author="Carol Nichols" w:date="2018-01-10T13:22:00Z">
            <w:rPr/>
          </w:rPrChange>
        </w:rPr>
      </w:pPr>
      <w:bookmarkStart w:id="681" w:name="removing-versions-from-crates.io-with-`c"/>
      <w:bookmarkStart w:id="682" w:name="_Toc499037514"/>
      <w:bookmarkEnd w:id="681"/>
      <w:r>
        <w:t>Removing</w:t>
      </w:r>
      <w:r w:rsidR="00785AC6">
        <w:t xml:space="preserve"> </w:t>
      </w:r>
      <w:r>
        <w:t>Versions</w:t>
      </w:r>
      <w:r w:rsidR="00785AC6">
        <w:t xml:space="preserve"> </w:t>
      </w:r>
      <w:r>
        <w:t>from</w:t>
      </w:r>
      <w:r w:rsidR="00785AC6">
        <w:t xml:space="preserve"> </w:t>
      </w:r>
      <w:r>
        <w:t>Crates.io</w:t>
      </w:r>
      <w:r w:rsidR="00785AC6">
        <w:t xml:space="preserve"> </w:t>
      </w:r>
      <w:r>
        <w:t>with</w:t>
      </w:r>
      <w:r w:rsidR="00785AC6">
        <w:t xml:space="preserve"> </w:t>
      </w:r>
      <w:r w:rsidR="00581D2E" w:rsidRPr="00B010FC">
        <w:rPr>
          <w:rStyle w:val="Literal"/>
        </w:rPr>
        <w:t>cargo yank</w:t>
      </w:r>
      <w:bookmarkEnd w:id="682"/>
    </w:p>
    <w:p w14:paraId="143B919F" w14:textId="77777777" w:rsidR="00FD1E86" w:rsidRDefault="00FD1E86" w:rsidP="007D6152">
      <w:pPr>
        <w:pStyle w:val="BodyFirst"/>
      </w:pPr>
      <w:del w:id="683" w:author="AnneMarieW" w:date="2017-11-28T10:28:00Z">
        <w:r w:rsidDel="00F866E3">
          <w:delText>While</w:delText>
        </w:r>
        <w:r w:rsidR="00785AC6" w:rsidDel="00F866E3">
          <w:delText xml:space="preserve"> </w:delText>
        </w:r>
      </w:del>
      <w:ins w:id="684" w:author="AnneMarieW" w:date="2017-11-28T10:28:00Z">
        <w:r w:rsidR="00F866E3">
          <w:t xml:space="preserve">Although </w:t>
        </w:r>
      </w:ins>
      <w:r>
        <w:t>you</w:t>
      </w:r>
      <w:r w:rsidR="00785AC6">
        <w:t xml:space="preserve"> </w:t>
      </w:r>
      <w:r>
        <w:t>can’t</w:t>
      </w:r>
      <w:r w:rsidR="00785AC6">
        <w:t xml:space="preserve"> </w:t>
      </w:r>
      <w:r>
        <w:t>remove</w:t>
      </w:r>
      <w:r w:rsidR="00785AC6">
        <w:t xml:space="preserve"> </w:t>
      </w:r>
      <w:r>
        <w:t>previous</w:t>
      </w:r>
      <w:r w:rsidR="00785AC6">
        <w:t xml:space="preserve"> </w:t>
      </w:r>
      <w:r>
        <w:t>versions</w:t>
      </w:r>
      <w:r w:rsidR="00785AC6">
        <w:t xml:space="preserve"> </w:t>
      </w:r>
      <w:r>
        <w:t>of</w:t>
      </w:r>
      <w:r w:rsidR="00785AC6">
        <w:t xml:space="preserve"> </w:t>
      </w:r>
      <w:r>
        <w:t>a</w:t>
      </w:r>
      <w:r w:rsidR="00785AC6">
        <w:t xml:space="preserve"> </w:t>
      </w:r>
      <w:r>
        <w:t>crate,</w:t>
      </w:r>
      <w:r w:rsidR="00785AC6">
        <w:t xml:space="preserve"> </w:t>
      </w:r>
      <w:r>
        <w:t>you</w:t>
      </w:r>
      <w:r w:rsidR="00785AC6">
        <w:t xml:space="preserve"> </w:t>
      </w:r>
      <w:r>
        <w:t>can</w:t>
      </w:r>
      <w:r w:rsidR="00785AC6">
        <w:t xml:space="preserve"> </w:t>
      </w:r>
      <w:r>
        <w:t>prevent</w:t>
      </w:r>
      <w:r w:rsidR="00785AC6">
        <w:t xml:space="preserve"> </w:t>
      </w:r>
      <w:r>
        <w:t>any</w:t>
      </w:r>
      <w:r w:rsidR="00785AC6">
        <w:t xml:space="preserve"> </w:t>
      </w:r>
      <w:r>
        <w:t>future</w:t>
      </w:r>
      <w:r w:rsidR="00785AC6">
        <w:t xml:space="preserve"> </w:t>
      </w:r>
      <w:r>
        <w:t>projects</w:t>
      </w:r>
      <w:r w:rsidR="00785AC6">
        <w:t xml:space="preserve"> </w:t>
      </w:r>
      <w:r>
        <w:t>from</w:t>
      </w:r>
      <w:r w:rsidR="00785AC6">
        <w:t xml:space="preserve"> </w:t>
      </w:r>
      <w:r>
        <w:t>adding</w:t>
      </w:r>
      <w:r w:rsidR="00785AC6">
        <w:t xml:space="preserve"> </w:t>
      </w:r>
      <w:r>
        <w:t>them</w:t>
      </w:r>
      <w:r w:rsidR="00785AC6">
        <w:t xml:space="preserve"> </w:t>
      </w:r>
      <w:r>
        <w:t>as</w:t>
      </w:r>
      <w:r w:rsidR="00785AC6">
        <w:t xml:space="preserve"> </w:t>
      </w:r>
      <w:r>
        <w:t>a</w:t>
      </w:r>
      <w:r w:rsidR="00785AC6">
        <w:t xml:space="preserve"> </w:t>
      </w:r>
      <w:r>
        <w:t>new</w:t>
      </w:r>
      <w:r w:rsidR="00785AC6">
        <w:t xml:space="preserve"> </w:t>
      </w:r>
      <w:r>
        <w:t>dependency.</w:t>
      </w:r>
      <w:r w:rsidR="00785AC6">
        <w:t xml:space="preserve"> </w:t>
      </w:r>
      <w:r>
        <w:t>This</w:t>
      </w:r>
      <w:r w:rsidR="00785AC6">
        <w:t xml:space="preserve"> </w:t>
      </w:r>
      <w:r>
        <w:t>is</w:t>
      </w:r>
      <w:r w:rsidR="00785AC6">
        <w:t xml:space="preserve"> </w:t>
      </w:r>
      <w:r>
        <w:t>useful</w:t>
      </w:r>
      <w:r w:rsidR="00785AC6">
        <w:t xml:space="preserve"> </w:t>
      </w:r>
      <w:r>
        <w:t>when</w:t>
      </w:r>
      <w:r w:rsidR="00785AC6">
        <w:t xml:space="preserve"> </w:t>
      </w:r>
      <w:r>
        <w:t>a</w:t>
      </w:r>
      <w:r w:rsidR="00785AC6">
        <w:t xml:space="preserve"> </w:t>
      </w:r>
      <w:ins w:id="685" w:author="AnneMarieW" w:date="2017-11-28T10:28:00Z">
        <w:r w:rsidR="00F866E3">
          <w:t xml:space="preserve">crate </w:t>
        </w:r>
      </w:ins>
      <w:r>
        <w:t>version</w:t>
      </w:r>
      <w:r w:rsidR="00785AC6">
        <w:t xml:space="preserve"> </w:t>
      </w:r>
      <w:del w:id="686" w:author="AnneMarieW" w:date="2017-11-28T10:28:00Z">
        <w:r w:rsidDel="00F866E3">
          <w:delText>of</w:delText>
        </w:r>
        <w:r w:rsidR="00785AC6" w:rsidDel="00F866E3">
          <w:delText xml:space="preserve"> </w:delText>
        </w:r>
        <w:r w:rsidDel="00F866E3">
          <w:delText>a</w:delText>
        </w:r>
        <w:r w:rsidR="00785AC6" w:rsidDel="00F866E3">
          <w:delText xml:space="preserve"> </w:delText>
        </w:r>
        <w:r w:rsidDel="00F866E3">
          <w:delText>crate</w:delText>
        </w:r>
        <w:r w:rsidR="00785AC6" w:rsidDel="00F866E3">
          <w:delText xml:space="preserve"> </w:delText>
        </w:r>
        <w:r w:rsidDel="00F866E3">
          <w:delText>ends</w:delText>
        </w:r>
        <w:r w:rsidR="00785AC6" w:rsidDel="00F866E3">
          <w:delText xml:space="preserve"> </w:delText>
        </w:r>
        <w:r w:rsidDel="00F866E3">
          <w:delText>up</w:delText>
        </w:r>
        <w:r w:rsidR="00785AC6" w:rsidDel="00F866E3">
          <w:delText xml:space="preserve"> </w:delText>
        </w:r>
        <w:r w:rsidDel="00F866E3">
          <w:delText>being</w:delText>
        </w:r>
        <w:r w:rsidR="00785AC6" w:rsidDel="00F866E3">
          <w:delText xml:space="preserve"> </w:delText>
        </w:r>
      </w:del>
      <w:ins w:id="687" w:author="AnneMarieW" w:date="2017-11-28T10:28:00Z">
        <w:r w:rsidR="00F866E3">
          <w:t xml:space="preserve">is </w:t>
        </w:r>
      </w:ins>
      <w:r>
        <w:t>broken</w:t>
      </w:r>
      <w:r w:rsidR="00785AC6">
        <w:t xml:space="preserve"> </w:t>
      </w:r>
      <w:r>
        <w:t>for</w:t>
      </w:r>
      <w:r w:rsidR="00785AC6">
        <w:t xml:space="preserve"> </w:t>
      </w:r>
      <w:r>
        <w:t>one</w:t>
      </w:r>
      <w:r w:rsidR="00785AC6">
        <w:t xml:space="preserve"> </w:t>
      </w:r>
      <w:r>
        <w:t>reason</w:t>
      </w:r>
      <w:r w:rsidR="00785AC6">
        <w:t xml:space="preserve"> </w:t>
      </w:r>
      <w:r>
        <w:t>or</w:t>
      </w:r>
      <w:r w:rsidR="00785AC6">
        <w:t xml:space="preserve"> </w:t>
      </w:r>
      <w:r>
        <w:t>another.</w:t>
      </w:r>
      <w:r w:rsidR="00785AC6">
        <w:t xml:space="preserve"> </w:t>
      </w:r>
      <w:del w:id="688" w:author="AnneMarieW" w:date="2017-11-28T10:29:00Z">
        <w:r w:rsidDel="00F866E3">
          <w:delText>For</w:delText>
        </w:r>
        <w:r w:rsidR="00785AC6" w:rsidDel="00F866E3">
          <w:delText xml:space="preserve"> </w:delText>
        </w:r>
      </w:del>
      <w:ins w:id="689" w:author="AnneMarieW" w:date="2017-11-28T10:29:00Z">
        <w:r w:rsidR="00F866E3">
          <w:t xml:space="preserve">In such </w:t>
        </w:r>
      </w:ins>
      <w:r>
        <w:t>situations</w:t>
      </w:r>
      <w:del w:id="690" w:author="AnneMarieW" w:date="2017-11-28T10:29:00Z">
        <w:r w:rsidR="00785AC6" w:rsidDel="00F866E3">
          <w:delText xml:space="preserve"> </w:delText>
        </w:r>
        <w:r w:rsidDel="00F866E3">
          <w:delText>such</w:delText>
        </w:r>
        <w:r w:rsidR="00785AC6" w:rsidDel="00F866E3">
          <w:delText xml:space="preserve"> </w:delText>
        </w:r>
        <w:r w:rsidDel="00F866E3">
          <w:delText>as</w:delText>
        </w:r>
        <w:r w:rsidR="00785AC6" w:rsidDel="00F866E3">
          <w:delText xml:space="preserve"> </w:delText>
        </w:r>
        <w:r w:rsidDel="00F866E3">
          <w:delText>this</w:delText>
        </w:r>
      </w:del>
      <w:r>
        <w:t>,</w:t>
      </w:r>
      <w:r w:rsidR="00785AC6">
        <w:t xml:space="preserve"> </w:t>
      </w:r>
      <w:r>
        <w:t>Cargo</w:t>
      </w:r>
      <w:r w:rsidR="00785AC6">
        <w:t xml:space="preserve"> </w:t>
      </w:r>
      <w:r>
        <w:t>supports</w:t>
      </w:r>
      <w:r w:rsidR="00785AC6">
        <w:t xml:space="preserve"> </w:t>
      </w:r>
      <w:r w:rsidRPr="00FD1E86">
        <w:rPr>
          <w:rStyle w:val="EmphasisItalic"/>
        </w:rPr>
        <w:t>yanking</w:t>
      </w:r>
      <w:r w:rsidR="00785AC6">
        <w:t xml:space="preserve"> </w:t>
      </w:r>
      <w:r>
        <w:t>a</w:t>
      </w:r>
      <w:r w:rsidR="00785AC6">
        <w:t xml:space="preserve"> </w:t>
      </w:r>
      <w:ins w:id="691" w:author="AnneMarieW" w:date="2017-11-28T10:29:00Z">
        <w:r w:rsidR="00F866E3">
          <w:t xml:space="preserve">crate </w:t>
        </w:r>
      </w:ins>
      <w:r>
        <w:t>version</w:t>
      </w:r>
      <w:del w:id="692" w:author="AnneMarieW" w:date="2017-11-28T10:29:00Z">
        <w:r w:rsidR="00785AC6" w:rsidDel="00F866E3">
          <w:delText xml:space="preserve"> </w:delText>
        </w:r>
        <w:r w:rsidDel="00F866E3">
          <w:delText>of</w:delText>
        </w:r>
        <w:r w:rsidR="00785AC6" w:rsidDel="00F866E3">
          <w:delText xml:space="preserve"> </w:delText>
        </w:r>
        <w:r w:rsidDel="00F866E3">
          <w:delText>a</w:delText>
        </w:r>
        <w:r w:rsidR="00785AC6" w:rsidDel="00F866E3">
          <w:delText xml:space="preserve"> </w:delText>
        </w:r>
        <w:r w:rsidDel="00F866E3">
          <w:delText>crate</w:delText>
        </w:r>
      </w:del>
      <w:r>
        <w:t>.</w:t>
      </w:r>
    </w:p>
    <w:p w14:paraId="4C4E4ACA" w14:textId="77777777" w:rsidR="00FD1E86" w:rsidRDefault="00FD1E86" w:rsidP="00FD1E86">
      <w:pPr>
        <w:pStyle w:val="Body"/>
      </w:pPr>
      <w:r>
        <w:t>Yanking</w:t>
      </w:r>
      <w:r w:rsidR="00785AC6">
        <w:t xml:space="preserve"> </w:t>
      </w:r>
      <w:r>
        <w:t>a</w:t>
      </w:r>
      <w:r w:rsidR="00785AC6">
        <w:t xml:space="preserve"> </w:t>
      </w:r>
      <w:r>
        <w:t>version</w:t>
      </w:r>
      <w:r w:rsidR="00785AC6">
        <w:t xml:space="preserve"> </w:t>
      </w:r>
      <w:r>
        <w:t>prevents</w:t>
      </w:r>
      <w:r w:rsidR="00785AC6">
        <w:t xml:space="preserve"> </w:t>
      </w:r>
      <w:r>
        <w:t>new</w:t>
      </w:r>
      <w:r w:rsidR="00785AC6">
        <w:t xml:space="preserve"> </w:t>
      </w:r>
      <w:r>
        <w:t>projects</w:t>
      </w:r>
      <w:r w:rsidR="00785AC6">
        <w:t xml:space="preserve"> </w:t>
      </w:r>
      <w:r>
        <w:t>from</w:t>
      </w:r>
      <w:r w:rsidR="00785AC6">
        <w:t xml:space="preserve"> </w:t>
      </w:r>
      <w:r>
        <w:t>starting</w:t>
      </w:r>
      <w:r w:rsidR="00785AC6">
        <w:t xml:space="preserve"> </w:t>
      </w:r>
      <w:r>
        <w:t>to</w:t>
      </w:r>
      <w:r w:rsidR="00785AC6">
        <w:t xml:space="preserve"> </w:t>
      </w:r>
      <w:r>
        <w:t>depend</w:t>
      </w:r>
      <w:r w:rsidR="00785AC6">
        <w:t xml:space="preserve"> </w:t>
      </w:r>
      <w:r>
        <w:t>on</w:t>
      </w:r>
      <w:r w:rsidR="00785AC6">
        <w:t xml:space="preserve"> </w:t>
      </w:r>
      <w:r>
        <w:t>that</w:t>
      </w:r>
      <w:r w:rsidR="00785AC6">
        <w:t xml:space="preserve"> </w:t>
      </w:r>
      <w:r>
        <w:t>version</w:t>
      </w:r>
      <w:r w:rsidR="00785AC6">
        <w:t xml:space="preserve"> </w:t>
      </w:r>
      <w:r>
        <w:t>while</w:t>
      </w:r>
      <w:r w:rsidR="00785AC6">
        <w:t xml:space="preserve"> </w:t>
      </w:r>
      <w:r>
        <w:t>allowing</w:t>
      </w:r>
      <w:r w:rsidR="00785AC6">
        <w:t xml:space="preserve"> </w:t>
      </w:r>
      <w:r>
        <w:t>all</w:t>
      </w:r>
      <w:r w:rsidR="00785AC6">
        <w:t xml:space="preserve"> </w:t>
      </w:r>
      <w:r>
        <w:t>existing</w:t>
      </w:r>
      <w:r w:rsidR="00785AC6">
        <w:t xml:space="preserve"> </w:t>
      </w:r>
      <w:r>
        <w:t>projects</w:t>
      </w:r>
      <w:r w:rsidR="00785AC6">
        <w:t xml:space="preserve"> </w:t>
      </w:r>
      <w:r>
        <w:t>that</w:t>
      </w:r>
      <w:r w:rsidR="00785AC6">
        <w:t xml:space="preserve"> </w:t>
      </w:r>
      <w:r>
        <w:t>depend</w:t>
      </w:r>
      <w:r w:rsidR="00785AC6">
        <w:t xml:space="preserve"> </w:t>
      </w:r>
      <w:r>
        <w:t>on</w:t>
      </w:r>
      <w:r w:rsidR="00785AC6">
        <w:t xml:space="preserve"> </w:t>
      </w:r>
      <w:r>
        <w:t>it</w:t>
      </w:r>
      <w:r w:rsidR="00785AC6">
        <w:t xml:space="preserve"> </w:t>
      </w:r>
      <w:r>
        <w:t>to</w:t>
      </w:r>
      <w:r w:rsidR="00785AC6">
        <w:t xml:space="preserve"> </w:t>
      </w:r>
      <w:r>
        <w:t>continue</w:t>
      </w:r>
      <w:r w:rsidR="00785AC6">
        <w:t xml:space="preserve"> </w:t>
      </w:r>
      <w:r>
        <w:t>to</w:t>
      </w:r>
      <w:r w:rsidR="00785AC6">
        <w:t xml:space="preserve"> </w:t>
      </w:r>
      <w:r>
        <w:t>download</w:t>
      </w:r>
      <w:r w:rsidR="00785AC6">
        <w:t xml:space="preserve"> </w:t>
      </w:r>
      <w:r>
        <w:t>and</w:t>
      </w:r>
      <w:r w:rsidR="00785AC6">
        <w:t xml:space="preserve"> </w:t>
      </w:r>
      <w:r>
        <w:t>depend</w:t>
      </w:r>
      <w:r w:rsidR="00785AC6">
        <w:t xml:space="preserve"> </w:t>
      </w:r>
      <w:r>
        <w:t>on</w:t>
      </w:r>
      <w:r w:rsidR="00785AC6">
        <w:t xml:space="preserve"> </w:t>
      </w:r>
      <w:r>
        <w:t>that</w:t>
      </w:r>
      <w:r w:rsidR="00785AC6">
        <w:t xml:space="preserve"> </w:t>
      </w:r>
      <w:r>
        <w:t>version.</w:t>
      </w:r>
      <w:r w:rsidR="00785AC6">
        <w:t xml:space="preserve"> </w:t>
      </w:r>
      <w:r>
        <w:t>Essentially,</w:t>
      </w:r>
      <w:r w:rsidR="00785AC6">
        <w:t xml:space="preserve"> </w:t>
      </w:r>
      <w:r>
        <w:t>a</w:t>
      </w:r>
      <w:r w:rsidR="00785AC6">
        <w:t xml:space="preserve"> </w:t>
      </w:r>
      <w:r>
        <w:t>yank</w:t>
      </w:r>
      <w:r w:rsidR="00785AC6">
        <w:t xml:space="preserve"> </w:t>
      </w:r>
      <w:r>
        <w:t>means</w:t>
      </w:r>
      <w:r w:rsidR="00785AC6">
        <w:t xml:space="preserve"> </w:t>
      </w:r>
      <w:r>
        <w:t>that</w:t>
      </w:r>
      <w:r w:rsidR="00785AC6">
        <w:t xml:space="preserve"> </w:t>
      </w:r>
      <w:r>
        <w:t>all</w:t>
      </w:r>
      <w:r w:rsidR="00785AC6">
        <w:t xml:space="preserve"> </w:t>
      </w:r>
      <w:r>
        <w:t>projects</w:t>
      </w:r>
      <w:r w:rsidR="00785AC6">
        <w:t xml:space="preserve"> </w:t>
      </w:r>
      <w:r>
        <w:t>with</w:t>
      </w:r>
      <w:r w:rsidR="00785AC6">
        <w:t xml:space="preserve"> </w:t>
      </w:r>
      <w:r>
        <w:t>a</w:t>
      </w:r>
      <w:r w:rsidR="00785AC6">
        <w:t xml:space="preserve"> </w:t>
      </w:r>
      <w:r w:rsidRPr="00FD1E86">
        <w:rPr>
          <w:rStyle w:val="EmphasisItalic"/>
        </w:rPr>
        <w:t>Cargo.lock</w:t>
      </w:r>
      <w:r w:rsidR="00785AC6">
        <w:t xml:space="preserve"> </w:t>
      </w:r>
      <w:r>
        <w:t>will</w:t>
      </w:r>
      <w:r w:rsidR="00785AC6">
        <w:t xml:space="preserve"> </w:t>
      </w:r>
      <w:r>
        <w:t>not</w:t>
      </w:r>
      <w:r w:rsidR="00785AC6">
        <w:t xml:space="preserve"> </w:t>
      </w:r>
      <w:r>
        <w:t>break,</w:t>
      </w:r>
      <w:r w:rsidR="00785AC6">
        <w:t xml:space="preserve"> </w:t>
      </w:r>
      <w:del w:id="693" w:author="AnneMarieW" w:date="2017-11-28T10:30:00Z">
        <w:r w:rsidDel="00F866E3">
          <w:delText>while</w:delText>
        </w:r>
      </w:del>
      <w:ins w:id="694" w:author="AnneMarieW" w:date="2017-11-28T10:30:00Z">
        <w:r w:rsidR="00F866E3">
          <w:t>and</w:t>
        </w:r>
      </w:ins>
      <w:r w:rsidR="00785AC6">
        <w:t xml:space="preserve"> </w:t>
      </w:r>
      <w:r>
        <w:t>any</w:t>
      </w:r>
      <w:r w:rsidR="00785AC6">
        <w:t xml:space="preserve"> </w:t>
      </w:r>
      <w:r>
        <w:t>future</w:t>
      </w:r>
      <w:r w:rsidR="00785AC6">
        <w:t xml:space="preserve"> </w:t>
      </w:r>
      <w:r w:rsidRPr="00FD1E86">
        <w:rPr>
          <w:rStyle w:val="EmphasisItalic"/>
        </w:rPr>
        <w:t>Cargo.lock</w:t>
      </w:r>
      <w:r w:rsidR="00785AC6">
        <w:t xml:space="preserve"> </w:t>
      </w:r>
      <w:r>
        <w:t>files</w:t>
      </w:r>
      <w:r w:rsidR="00785AC6">
        <w:t xml:space="preserve"> </w:t>
      </w:r>
      <w:r>
        <w:t>generated</w:t>
      </w:r>
      <w:r w:rsidR="00785AC6">
        <w:t xml:space="preserve"> </w:t>
      </w:r>
      <w:r>
        <w:t>will</w:t>
      </w:r>
      <w:r w:rsidR="00785AC6">
        <w:t xml:space="preserve"> </w:t>
      </w:r>
      <w:r>
        <w:t>not</w:t>
      </w:r>
      <w:r w:rsidR="00785AC6">
        <w:t xml:space="preserve"> </w:t>
      </w:r>
      <w:r>
        <w:t>use</w:t>
      </w:r>
      <w:r w:rsidR="00785AC6">
        <w:t xml:space="preserve"> </w:t>
      </w:r>
      <w:r>
        <w:t>the</w:t>
      </w:r>
      <w:r w:rsidR="00785AC6">
        <w:t xml:space="preserve"> </w:t>
      </w:r>
      <w:r>
        <w:t>yanked</w:t>
      </w:r>
      <w:r w:rsidR="00785AC6">
        <w:t xml:space="preserve"> </w:t>
      </w:r>
      <w:r>
        <w:t>version.</w:t>
      </w:r>
    </w:p>
    <w:p w14:paraId="729812E7" w14:textId="77777777" w:rsidR="00FD1E86" w:rsidRDefault="00FD1E86" w:rsidP="00FD1E86">
      <w:pPr>
        <w:pStyle w:val="Body"/>
      </w:pPr>
      <w:r>
        <w:t>To</w:t>
      </w:r>
      <w:r w:rsidR="00785AC6">
        <w:t xml:space="preserve"> </w:t>
      </w:r>
      <w:r>
        <w:t>yank</w:t>
      </w:r>
      <w:r w:rsidR="00785AC6">
        <w:t xml:space="preserve"> </w:t>
      </w:r>
      <w:r>
        <w:t>a</w:t>
      </w:r>
      <w:r w:rsidR="00785AC6">
        <w:t xml:space="preserve"> </w:t>
      </w:r>
      <w:r>
        <w:t>version</w:t>
      </w:r>
      <w:r w:rsidR="00785AC6">
        <w:t xml:space="preserve"> </w:t>
      </w:r>
      <w:r>
        <w:t>of</w:t>
      </w:r>
      <w:r w:rsidR="00785AC6">
        <w:t xml:space="preserve"> </w:t>
      </w:r>
      <w:r>
        <w:t>a</w:t>
      </w:r>
      <w:r w:rsidR="00785AC6">
        <w:t xml:space="preserve"> </w:t>
      </w:r>
      <w:r>
        <w:t>crate,</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yank</w:t>
      </w:r>
      <w:r w:rsidR="00785AC6">
        <w:t xml:space="preserve"> </w:t>
      </w:r>
      <w:r>
        <w:t>and</w:t>
      </w:r>
      <w:r w:rsidR="00785AC6">
        <w:t xml:space="preserve"> </w:t>
      </w:r>
      <w:r>
        <w:t>specify</w:t>
      </w:r>
      <w:r w:rsidR="00785AC6">
        <w:t xml:space="preserve"> </w:t>
      </w:r>
      <w:r>
        <w:t>which</w:t>
      </w:r>
      <w:r w:rsidR="00785AC6">
        <w:t xml:space="preserve"> </w:t>
      </w:r>
      <w:r>
        <w:t>version</w:t>
      </w:r>
      <w:r w:rsidR="00785AC6">
        <w:t xml:space="preserve"> </w:t>
      </w:r>
      <w:r>
        <w:t>you</w:t>
      </w:r>
      <w:r w:rsidR="00785AC6">
        <w:t xml:space="preserve"> </w:t>
      </w:r>
      <w:r>
        <w:t>want</w:t>
      </w:r>
      <w:r w:rsidR="00785AC6">
        <w:t xml:space="preserve"> </w:t>
      </w:r>
      <w:r>
        <w:t>to</w:t>
      </w:r>
      <w:r w:rsidR="00785AC6">
        <w:t xml:space="preserve"> </w:t>
      </w:r>
      <w:r>
        <w:t>yank:</w:t>
      </w:r>
    </w:p>
    <w:p w14:paraId="4F1A1ADB" w14:textId="77777777" w:rsidR="00FD1E86" w:rsidRPr="007E2DA9" w:rsidRDefault="00FD1E86" w:rsidP="007D6152">
      <w:pPr>
        <w:pStyle w:val="CodeSingle"/>
        <w:rPr>
          <w:rStyle w:val="LiteralBold"/>
        </w:rPr>
      </w:pPr>
      <w:r w:rsidRPr="00785AC6">
        <w:t>$</w:t>
      </w:r>
      <w:r w:rsidR="00785AC6" w:rsidRPr="007E2DA9">
        <w:rPr>
          <w:rStyle w:val="LiteralBold"/>
        </w:rPr>
        <w:t xml:space="preserve"> </w:t>
      </w:r>
      <w:r w:rsidRPr="007E2DA9">
        <w:rPr>
          <w:rStyle w:val="LiteralBold"/>
        </w:rPr>
        <w:t>cargo</w:t>
      </w:r>
      <w:r w:rsidR="00785AC6" w:rsidRPr="007E2DA9">
        <w:rPr>
          <w:rStyle w:val="LiteralBold"/>
        </w:rPr>
        <w:t xml:space="preserve"> </w:t>
      </w:r>
      <w:r w:rsidRPr="007E2DA9">
        <w:rPr>
          <w:rStyle w:val="LiteralBold"/>
        </w:rPr>
        <w:t>yank</w:t>
      </w:r>
      <w:r w:rsidR="00785AC6" w:rsidRPr="007E2DA9">
        <w:rPr>
          <w:rStyle w:val="LiteralBold"/>
        </w:rPr>
        <w:t xml:space="preserve"> </w:t>
      </w:r>
      <w:r w:rsidRPr="007E2DA9">
        <w:rPr>
          <w:rStyle w:val="LiteralBold"/>
        </w:rPr>
        <w:t>--vers</w:t>
      </w:r>
      <w:r w:rsidR="00785AC6" w:rsidRPr="007E2DA9">
        <w:rPr>
          <w:rStyle w:val="LiteralBold"/>
        </w:rPr>
        <w:t xml:space="preserve"> </w:t>
      </w:r>
      <w:r w:rsidRPr="007E2DA9">
        <w:rPr>
          <w:rStyle w:val="LiteralBold"/>
        </w:rPr>
        <w:t>1.0.1</w:t>
      </w:r>
    </w:p>
    <w:p w14:paraId="378535FA" w14:textId="77777777" w:rsidR="00FD1E86" w:rsidRDefault="00F866E3" w:rsidP="00FD1E86">
      <w:pPr>
        <w:pStyle w:val="Body"/>
      </w:pPr>
      <w:ins w:id="695" w:author="AnneMarieW" w:date="2017-11-28T10:31:00Z">
        <w:r>
          <w:t xml:space="preserve">By adding </w:t>
        </w:r>
        <w:r w:rsidRPr="00785AC6">
          <w:rPr>
            <w:rStyle w:val="Literal"/>
          </w:rPr>
          <w:t>--undo</w:t>
        </w:r>
        <w:r>
          <w:t xml:space="preserve"> to the command, </w:t>
        </w:r>
      </w:ins>
      <w:del w:id="696" w:author="AnneMarieW" w:date="2017-11-28T10:31:00Z">
        <w:r w:rsidR="00FD1E86" w:rsidDel="00F866E3">
          <w:delText>Y</w:delText>
        </w:r>
      </w:del>
      <w:ins w:id="697" w:author="AnneMarieW" w:date="2017-11-28T10:31:00Z">
        <w:r>
          <w:t>y</w:t>
        </w:r>
      </w:ins>
      <w:r w:rsidR="00FD1E86">
        <w:t>ou</w:t>
      </w:r>
      <w:r w:rsidR="00785AC6">
        <w:t xml:space="preserve"> </w:t>
      </w:r>
      <w:r w:rsidR="00FD1E86">
        <w:t>can</w:t>
      </w:r>
      <w:r w:rsidR="00785AC6">
        <w:t xml:space="preserve"> </w:t>
      </w:r>
      <w:r w:rsidR="00FD1E86">
        <w:t>also</w:t>
      </w:r>
      <w:r w:rsidR="00785AC6">
        <w:t xml:space="preserve"> </w:t>
      </w:r>
      <w:r w:rsidR="00FD1E86">
        <w:t>undo</w:t>
      </w:r>
      <w:r w:rsidR="00785AC6">
        <w:t xml:space="preserve"> </w:t>
      </w:r>
      <w:r w:rsidR="00FD1E86">
        <w:t>a</w:t>
      </w:r>
      <w:r w:rsidR="00785AC6">
        <w:t xml:space="preserve"> </w:t>
      </w:r>
      <w:r w:rsidR="00FD1E86">
        <w:t>yank</w:t>
      </w:r>
      <w:del w:id="698" w:author="AnneMarieW" w:date="2017-11-28T10:31:00Z">
        <w:r w:rsidR="00FD1E86" w:rsidDel="00F866E3">
          <w:delText>,</w:delText>
        </w:r>
      </w:del>
      <w:r w:rsidR="00785AC6">
        <w:t xml:space="preserve"> </w:t>
      </w:r>
      <w:r w:rsidR="00FD1E86">
        <w:t>and</w:t>
      </w:r>
      <w:r w:rsidR="00785AC6">
        <w:t xml:space="preserve"> </w:t>
      </w:r>
      <w:r w:rsidR="00FD1E86">
        <w:t>allow</w:t>
      </w:r>
      <w:r w:rsidR="00785AC6">
        <w:t xml:space="preserve"> </w:t>
      </w:r>
      <w:r w:rsidR="00FD1E86">
        <w:t>projects</w:t>
      </w:r>
      <w:r w:rsidR="00785AC6">
        <w:t xml:space="preserve"> </w:t>
      </w:r>
      <w:r w:rsidR="00FD1E86">
        <w:t>to</w:t>
      </w:r>
      <w:r w:rsidR="00785AC6">
        <w:t xml:space="preserve"> </w:t>
      </w:r>
      <w:r w:rsidR="00FD1E86">
        <w:t>start</w:t>
      </w:r>
      <w:r w:rsidR="00785AC6">
        <w:t xml:space="preserve"> </w:t>
      </w:r>
      <w:r w:rsidR="00FD1E86">
        <w:t>depending</w:t>
      </w:r>
      <w:r w:rsidR="00785AC6">
        <w:t xml:space="preserve"> </w:t>
      </w:r>
      <w:r w:rsidR="00FD1E86">
        <w:t>on</w:t>
      </w:r>
      <w:r w:rsidR="00785AC6">
        <w:t xml:space="preserve"> </w:t>
      </w:r>
      <w:r w:rsidR="00FD1E86">
        <w:t>a</w:t>
      </w:r>
      <w:r w:rsidR="00785AC6">
        <w:t xml:space="preserve"> </w:t>
      </w:r>
      <w:r w:rsidR="00FD1E86">
        <w:t>version</w:t>
      </w:r>
      <w:r w:rsidR="00785AC6">
        <w:t xml:space="preserve"> </w:t>
      </w:r>
      <w:r w:rsidR="00FD1E86">
        <w:t>again</w:t>
      </w:r>
      <w:del w:id="699" w:author="AnneMarieW" w:date="2017-11-28T10:31:00Z">
        <w:r w:rsidR="00FD1E86" w:rsidDel="00F866E3">
          <w:delText>,</w:delText>
        </w:r>
        <w:r w:rsidR="00785AC6" w:rsidDel="00F866E3">
          <w:delText xml:space="preserve"> </w:delText>
        </w:r>
        <w:r w:rsidR="00FD1E86" w:rsidDel="00F866E3">
          <w:delText>by</w:delText>
        </w:r>
        <w:r w:rsidR="00785AC6" w:rsidDel="00F866E3">
          <w:delText xml:space="preserve"> </w:delText>
        </w:r>
        <w:r w:rsidR="00FD1E86" w:rsidDel="00F866E3">
          <w:delText>adding</w:delText>
        </w:r>
        <w:r w:rsidR="00785AC6" w:rsidDel="00F866E3">
          <w:delText xml:space="preserve"> </w:delText>
        </w:r>
        <w:r w:rsidR="00FD1E86" w:rsidRPr="00785AC6" w:rsidDel="00F866E3">
          <w:rPr>
            <w:rStyle w:val="Literal"/>
          </w:rPr>
          <w:delText>--undo</w:delText>
        </w:r>
        <w:r w:rsidR="00785AC6" w:rsidDel="00F866E3">
          <w:delText xml:space="preserve"> </w:delText>
        </w:r>
        <w:r w:rsidR="00FD1E86" w:rsidDel="00F866E3">
          <w:delText>to</w:delText>
        </w:r>
        <w:r w:rsidR="00785AC6" w:rsidDel="00F866E3">
          <w:delText xml:space="preserve"> </w:delText>
        </w:r>
        <w:r w:rsidR="00FD1E86" w:rsidDel="00F866E3">
          <w:delText>the</w:delText>
        </w:r>
        <w:r w:rsidR="00785AC6" w:rsidDel="00F866E3">
          <w:delText xml:space="preserve"> </w:delText>
        </w:r>
        <w:r w:rsidR="00FD1E86" w:rsidDel="00F866E3">
          <w:delText>command</w:delText>
        </w:r>
      </w:del>
      <w:r w:rsidR="00FD1E86">
        <w:t>:</w:t>
      </w:r>
    </w:p>
    <w:p w14:paraId="0C747950" w14:textId="77777777" w:rsidR="00FD1E86" w:rsidRPr="00785AC6" w:rsidRDefault="00FD1E86" w:rsidP="007D6152">
      <w:pPr>
        <w:pStyle w:val="CodeSingle"/>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yank</w:t>
      </w:r>
      <w:r w:rsidR="00785AC6" w:rsidRPr="007E2DA9">
        <w:rPr>
          <w:rStyle w:val="LiteralBold"/>
        </w:rPr>
        <w:t xml:space="preserve"> </w:t>
      </w:r>
      <w:r w:rsidRPr="007E2DA9">
        <w:rPr>
          <w:rStyle w:val="LiteralBold"/>
        </w:rPr>
        <w:t>--vers</w:t>
      </w:r>
      <w:r w:rsidR="00785AC6" w:rsidRPr="007E2DA9">
        <w:rPr>
          <w:rStyle w:val="LiteralBold"/>
        </w:rPr>
        <w:t xml:space="preserve"> </w:t>
      </w:r>
      <w:r w:rsidRPr="007E2DA9">
        <w:rPr>
          <w:rStyle w:val="LiteralBold"/>
        </w:rPr>
        <w:t>1.0.1</w:t>
      </w:r>
      <w:r w:rsidR="00785AC6" w:rsidRPr="007E2DA9">
        <w:rPr>
          <w:rStyle w:val="LiteralBold"/>
        </w:rPr>
        <w:t xml:space="preserve"> </w:t>
      </w:r>
      <w:r w:rsidRPr="007E2DA9">
        <w:rPr>
          <w:rStyle w:val="LiteralBold"/>
        </w:rPr>
        <w:t>--undo</w:t>
      </w:r>
    </w:p>
    <w:p w14:paraId="6B5E9C18" w14:textId="77777777" w:rsidR="00FD1E86" w:rsidRDefault="00FD1E86" w:rsidP="00FD1E86">
      <w:pPr>
        <w:pStyle w:val="Body"/>
      </w:pPr>
      <w:r>
        <w:t>A</w:t>
      </w:r>
      <w:r w:rsidR="00785AC6">
        <w:t xml:space="preserve"> </w:t>
      </w:r>
      <w:r>
        <w:t>yank</w:t>
      </w:r>
      <w:r w:rsidR="00785AC6">
        <w:t xml:space="preserve"> </w:t>
      </w:r>
      <w:r w:rsidRPr="00FD1E86">
        <w:rPr>
          <w:rStyle w:val="EmphasisItalic"/>
        </w:rPr>
        <w:t>does</w:t>
      </w:r>
      <w:r w:rsidR="00785AC6">
        <w:rPr>
          <w:rStyle w:val="EmphasisItalic"/>
        </w:rPr>
        <w:t xml:space="preserve"> </w:t>
      </w:r>
      <w:r w:rsidRPr="00FD1E86">
        <w:rPr>
          <w:rStyle w:val="EmphasisItalic"/>
        </w:rPr>
        <w:t>not</w:t>
      </w:r>
      <w:r w:rsidR="00785AC6">
        <w:t xml:space="preserve"> </w:t>
      </w:r>
      <w:r>
        <w:t>delete</w:t>
      </w:r>
      <w:r w:rsidR="00785AC6">
        <w:t xml:space="preserve"> </w:t>
      </w:r>
      <w:r>
        <w:t>any</w:t>
      </w:r>
      <w:r w:rsidR="00785AC6">
        <w:t xml:space="preserve"> </w:t>
      </w:r>
      <w:r>
        <w:t>code.</w:t>
      </w:r>
      <w:r w:rsidR="00785AC6">
        <w:t xml:space="preserve"> </w:t>
      </w:r>
      <w:ins w:id="700" w:author="AnneMarieW" w:date="2017-11-28T10:32:00Z">
        <w:r w:rsidR="00F866E3">
          <w:t>For example, t</w:t>
        </w:r>
      </w:ins>
      <w:del w:id="701" w:author="AnneMarieW" w:date="2017-11-28T10:32:00Z">
        <w:r w:rsidDel="00F866E3">
          <w:delText>T</w:delText>
        </w:r>
      </w:del>
      <w:r>
        <w:t>he</w:t>
      </w:r>
      <w:r w:rsidR="00785AC6">
        <w:t xml:space="preserve"> </w:t>
      </w:r>
      <w:r>
        <w:t>yank</w:t>
      </w:r>
      <w:r w:rsidR="00785AC6">
        <w:t xml:space="preserve"> </w:t>
      </w:r>
      <w:r>
        <w:t>feature</w:t>
      </w:r>
      <w:r w:rsidR="00785AC6">
        <w:t xml:space="preserve"> </w:t>
      </w:r>
      <w:r>
        <w:t>is</w:t>
      </w:r>
      <w:r w:rsidR="00785AC6">
        <w:t xml:space="preserve"> </w:t>
      </w:r>
      <w:r>
        <w:t>not</w:t>
      </w:r>
      <w:r w:rsidR="00785AC6">
        <w:t xml:space="preserve"> </w:t>
      </w:r>
      <w:r>
        <w:t>intended</w:t>
      </w:r>
      <w:r w:rsidR="00785AC6">
        <w:t xml:space="preserve"> </w:t>
      </w:r>
      <w:r>
        <w:t>for</w:t>
      </w:r>
      <w:r w:rsidR="00785AC6">
        <w:t xml:space="preserve"> </w:t>
      </w:r>
      <w:r>
        <w:t>deleting</w:t>
      </w:r>
      <w:r w:rsidR="00785AC6">
        <w:t xml:space="preserve"> </w:t>
      </w:r>
      <w:r>
        <w:t>accidentally</w:t>
      </w:r>
      <w:r w:rsidR="00785AC6">
        <w:t xml:space="preserve"> </w:t>
      </w:r>
      <w:r>
        <w:t>uploaded</w:t>
      </w:r>
      <w:r w:rsidR="00785AC6">
        <w:t xml:space="preserve"> </w:t>
      </w:r>
      <w:r>
        <w:t>secrets</w:t>
      </w:r>
      <w:del w:id="702" w:author="AnneMarieW" w:date="2017-11-28T10:32:00Z">
        <w:r w:rsidDel="00F866E3">
          <w:delText>,</w:delText>
        </w:r>
        <w:r w:rsidR="00785AC6" w:rsidDel="00F866E3">
          <w:delText xml:space="preserve"> </w:delText>
        </w:r>
        <w:r w:rsidDel="00F866E3">
          <w:delText>for</w:delText>
        </w:r>
        <w:r w:rsidR="00785AC6" w:rsidDel="00F866E3">
          <w:delText xml:space="preserve"> </w:delText>
        </w:r>
        <w:r w:rsidDel="00F866E3">
          <w:delText>example</w:delText>
        </w:r>
      </w:del>
      <w:r>
        <w:t>.</w:t>
      </w:r>
      <w:r w:rsidR="00785AC6">
        <w:t xml:space="preserve"> </w:t>
      </w:r>
      <w:r>
        <w:t>If</w:t>
      </w:r>
      <w:r w:rsidR="00785AC6">
        <w:t xml:space="preserve"> </w:t>
      </w:r>
      <w:r>
        <w:t>that</w:t>
      </w:r>
      <w:r w:rsidR="00785AC6">
        <w:t xml:space="preserve"> </w:t>
      </w:r>
      <w:r>
        <w:t>happens,</w:t>
      </w:r>
      <w:r w:rsidR="00785AC6">
        <w:t xml:space="preserve"> </w:t>
      </w:r>
      <w:r>
        <w:t>you</w:t>
      </w:r>
      <w:r w:rsidR="00785AC6">
        <w:t xml:space="preserve"> </w:t>
      </w:r>
      <w:r>
        <w:t>must</w:t>
      </w:r>
      <w:r w:rsidR="00785AC6">
        <w:t xml:space="preserve"> </w:t>
      </w:r>
      <w:r>
        <w:t>reset</w:t>
      </w:r>
      <w:r w:rsidR="00785AC6">
        <w:t xml:space="preserve"> </w:t>
      </w:r>
      <w:r>
        <w:t>those</w:t>
      </w:r>
      <w:r w:rsidR="00785AC6">
        <w:t xml:space="preserve"> </w:t>
      </w:r>
      <w:r>
        <w:t>secrets</w:t>
      </w:r>
      <w:r w:rsidR="00785AC6">
        <w:t xml:space="preserve"> </w:t>
      </w:r>
      <w:r>
        <w:t>immediately.</w:t>
      </w:r>
    </w:p>
    <w:p w14:paraId="2797411A" w14:textId="77777777" w:rsidR="00FD1E86" w:rsidRDefault="00FD1E86" w:rsidP="00785AC6">
      <w:pPr>
        <w:pStyle w:val="HeadA"/>
      </w:pPr>
      <w:bookmarkStart w:id="703" w:name="cargo-workspaces"/>
      <w:bookmarkStart w:id="704" w:name="_Toc499037515"/>
      <w:bookmarkEnd w:id="703"/>
      <w:r>
        <w:t>Cargo</w:t>
      </w:r>
      <w:r w:rsidR="00785AC6">
        <w:t xml:space="preserve"> </w:t>
      </w:r>
      <w:r>
        <w:t>Workspaces</w:t>
      </w:r>
      <w:bookmarkEnd w:id="704"/>
    </w:p>
    <w:p w14:paraId="70A94A00" w14:textId="77777777" w:rsidR="00FD1E86" w:rsidRDefault="00FD1E86" w:rsidP="007D6152">
      <w:pPr>
        <w:pStyle w:val="BodyFirst"/>
        <w:rPr>
          <w:ins w:id="705" w:author="janelle" w:date="2018-01-09T13:04:00Z"/>
        </w:rPr>
      </w:pPr>
      <w:r>
        <w:t>In</w:t>
      </w:r>
      <w:r w:rsidR="00785AC6">
        <w:t xml:space="preserve"> </w:t>
      </w:r>
      <w:r w:rsidR="00581D2E" w:rsidRPr="00581D2E">
        <w:rPr>
          <w:highlight w:val="yellow"/>
          <w:rPrChange w:id="706" w:author="janelle" w:date="2018-01-09T13:05:00Z">
            <w:rPr>
              <w:rFonts w:ascii="Courier" w:hAnsi="Courier"/>
              <w:color w:val="0000FF"/>
              <w:sz w:val="20"/>
            </w:rPr>
          </w:rPrChange>
        </w:rPr>
        <w:t>Chapter 12</w:t>
      </w:r>
      <w:r>
        <w:t>,</w:t>
      </w:r>
      <w:r w:rsidR="00785AC6">
        <w:t xml:space="preserve"> </w:t>
      </w:r>
      <w:r>
        <w:t>we</w:t>
      </w:r>
      <w:r w:rsidR="00785AC6">
        <w:t xml:space="preserve"> </w:t>
      </w:r>
      <w:r>
        <w:t>built</w:t>
      </w:r>
      <w:r w:rsidR="00785AC6">
        <w:t xml:space="preserve"> </w:t>
      </w:r>
      <w:r>
        <w:t>a</w:t>
      </w:r>
      <w:r w:rsidR="00785AC6">
        <w:t xml:space="preserve"> </w:t>
      </w:r>
      <w:r>
        <w:t>package</w:t>
      </w:r>
      <w:r w:rsidR="00785AC6">
        <w:t xml:space="preserve"> </w:t>
      </w:r>
      <w:r>
        <w:t>that</w:t>
      </w:r>
      <w:r w:rsidR="00785AC6">
        <w:t xml:space="preserve"> </w:t>
      </w:r>
      <w:r>
        <w:t>included</w:t>
      </w:r>
      <w:del w:id="707" w:author="AnneMarieW" w:date="2017-11-28T10:32:00Z">
        <w:r w:rsidR="00785AC6" w:rsidDel="00F866E3">
          <w:delText xml:space="preserve"> </w:delText>
        </w:r>
        <w:r w:rsidDel="00F866E3">
          <w:delText>both</w:delText>
        </w:r>
      </w:del>
      <w:r w:rsidR="00785AC6">
        <w:t xml:space="preserve"> </w:t>
      </w:r>
      <w:r>
        <w:t>a</w:t>
      </w:r>
      <w:r w:rsidR="00785AC6">
        <w:t xml:space="preserve"> </w:t>
      </w:r>
      <w:r>
        <w:t>binary</w:t>
      </w:r>
      <w:r w:rsidR="00785AC6">
        <w:t xml:space="preserve"> </w:t>
      </w:r>
      <w:r>
        <w:t>crate</w:t>
      </w:r>
      <w:r w:rsidR="00785AC6">
        <w:t xml:space="preserve"> </w:t>
      </w:r>
      <w:r>
        <w:t>and</w:t>
      </w:r>
      <w:r w:rsidR="00785AC6">
        <w:t xml:space="preserve"> </w:t>
      </w:r>
      <w:r>
        <w:t>a</w:t>
      </w:r>
      <w:r w:rsidR="00785AC6">
        <w:t xml:space="preserve"> </w:t>
      </w:r>
      <w:r>
        <w:t>library</w:t>
      </w:r>
      <w:r w:rsidR="00785AC6">
        <w:t xml:space="preserve"> </w:t>
      </w:r>
      <w:r>
        <w:t>crate.</w:t>
      </w:r>
      <w:r w:rsidR="00785AC6">
        <w:t xml:space="preserve"> </w:t>
      </w:r>
      <w:ins w:id="708" w:author="AnneMarieW" w:date="2017-11-28T10:32:00Z">
        <w:r w:rsidR="00F866E3">
          <w:t xml:space="preserve">As your project develops, </w:t>
        </w:r>
      </w:ins>
      <w:del w:id="709" w:author="AnneMarieW" w:date="2017-11-28T10:33:00Z">
        <w:r w:rsidDel="00F866E3">
          <w:delText>Y</w:delText>
        </w:r>
      </w:del>
      <w:ins w:id="710" w:author="AnneMarieW" w:date="2017-11-28T10:33:00Z">
        <w:r w:rsidR="00F866E3">
          <w:t>y</w:t>
        </w:r>
      </w:ins>
      <w:r>
        <w:t>ou</w:t>
      </w:r>
      <w:r w:rsidR="00785AC6">
        <w:t xml:space="preserve"> </w:t>
      </w:r>
      <w:r>
        <w:t>m</w:t>
      </w:r>
      <w:del w:id="711" w:author="AnneMarieW" w:date="2017-11-28T10:33:00Z">
        <w:r w:rsidDel="00F866E3">
          <w:delText>ay</w:delText>
        </w:r>
      </w:del>
      <w:ins w:id="712" w:author="AnneMarieW" w:date="2017-11-28T10:33:00Z">
        <w:r w:rsidR="00F866E3">
          <w:t>ight</w:t>
        </w:r>
      </w:ins>
      <w:r w:rsidR="00785AC6">
        <w:t xml:space="preserve"> </w:t>
      </w:r>
      <w:r>
        <w:t>find</w:t>
      </w:r>
      <w:del w:id="713" w:author="AnneMarieW" w:date="2017-11-28T10:33:00Z">
        <w:r w:rsidDel="00F866E3">
          <w:delText>,</w:delText>
        </w:r>
        <w:r w:rsidR="00785AC6" w:rsidDel="00F866E3">
          <w:delText xml:space="preserve"> </w:delText>
        </w:r>
      </w:del>
      <w:del w:id="714" w:author="AnneMarieW" w:date="2017-11-28T10:32:00Z">
        <w:r w:rsidDel="00F866E3">
          <w:delText>as</w:delText>
        </w:r>
        <w:r w:rsidR="00785AC6" w:rsidDel="00F866E3">
          <w:delText xml:space="preserve"> </w:delText>
        </w:r>
        <w:r w:rsidDel="00F866E3">
          <w:delText>your</w:delText>
        </w:r>
        <w:r w:rsidR="00785AC6" w:rsidDel="00F866E3">
          <w:delText xml:space="preserve"> </w:delText>
        </w:r>
        <w:r w:rsidDel="00F866E3">
          <w:delText>project</w:delText>
        </w:r>
        <w:r w:rsidR="00785AC6" w:rsidDel="00F866E3">
          <w:delText xml:space="preserve"> </w:delText>
        </w:r>
        <w:r w:rsidDel="00F866E3">
          <w:delText>develops</w:delText>
        </w:r>
      </w:del>
      <w:del w:id="715" w:author="AnneMarieW" w:date="2017-11-28T10:33:00Z">
        <w:r w:rsidDel="00F866E3">
          <w:delText>,</w:delText>
        </w:r>
      </w:del>
      <w:r w:rsidR="00785AC6">
        <w:t xml:space="preserve"> </w:t>
      </w:r>
      <w:r>
        <w:t>that</w:t>
      </w:r>
      <w:r w:rsidR="00785AC6">
        <w:t xml:space="preserve"> </w:t>
      </w:r>
      <w:r>
        <w:t>the</w:t>
      </w:r>
      <w:r w:rsidR="00785AC6">
        <w:t xml:space="preserve"> </w:t>
      </w:r>
      <w:r>
        <w:t>library</w:t>
      </w:r>
      <w:r w:rsidR="00785AC6">
        <w:t xml:space="preserve"> </w:t>
      </w:r>
      <w:r>
        <w:t>crate</w:t>
      </w:r>
      <w:r w:rsidR="00785AC6">
        <w:t xml:space="preserve"> </w:t>
      </w:r>
      <w:r>
        <w:t>continues</w:t>
      </w:r>
      <w:r w:rsidR="00785AC6">
        <w:t xml:space="preserve"> </w:t>
      </w:r>
      <w:r>
        <w:t>to</w:t>
      </w:r>
      <w:r w:rsidR="00785AC6">
        <w:t xml:space="preserve"> </w:t>
      </w:r>
      <w:r>
        <w:t>get</w:t>
      </w:r>
      <w:r w:rsidR="00785AC6">
        <w:t xml:space="preserve"> </w:t>
      </w:r>
      <w:r>
        <w:t>bigger</w:t>
      </w:r>
      <w:r w:rsidR="00785AC6">
        <w:t xml:space="preserve"> </w:t>
      </w:r>
      <w:r>
        <w:t>and</w:t>
      </w:r>
      <w:r w:rsidR="00785AC6">
        <w:t xml:space="preserve"> </w:t>
      </w:r>
      <w:r>
        <w:t>you</w:t>
      </w:r>
      <w:r w:rsidR="00785AC6">
        <w:t xml:space="preserve"> </w:t>
      </w:r>
      <w:r>
        <w:t>want</w:t>
      </w:r>
      <w:r w:rsidR="00785AC6">
        <w:t xml:space="preserve"> </w:t>
      </w:r>
      <w:r>
        <w:t>to</w:t>
      </w:r>
      <w:r w:rsidR="00785AC6">
        <w:t xml:space="preserve"> </w:t>
      </w:r>
      <w:r>
        <w:t>split</w:t>
      </w:r>
      <w:r w:rsidR="00785AC6">
        <w:t xml:space="preserve"> </w:t>
      </w:r>
      <w:ins w:id="716" w:author="AnneMarieW" w:date="2017-11-28T10:33:00Z">
        <w:r w:rsidR="00F866E3">
          <w:t xml:space="preserve">up </w:t>
        </w:r>
      </w:ins>
      <w:r>
        <w:t>your</w:t>
      </w:r>
      <w:r w:rsidR="00785AC6">
        <w:t xml:space="preserve"> </w:t>
      </w:r>
      <w:r>
        <w:t>package</w:t>
      </w:r>
      <w:del w:id="717" w:author="AnneMarieW" w:date="2017-11-28T10:33:00Z">
        <w:r w:rsidR="00785AC6" w:rsidDel="00F866E3">
          <w:delText xml:space="preserve"> </w:delText>
        </w:r>
        <w:r w:rsidDel="00F866E3">
          <w:delText>up</w:delText>
        </w:r>
      </w:del>
      <w:r w:rsidR="00785AC6">
        <w:t xml:space="preserve"> </w:t>
      </w:r>
      <w:r>
        <w:t>further</w:t>
      </w:r>
      <w:r w:rsidR="00785AC6">
        <w:t xml:space="preserve"> </w:t>
      </w:r>
      <w:r>
        <w:t>into</w:t>
      </w:r>
      <w:r w:rsidR="00785AC6">
        <w:t xml:space="preserve"> </w:t>
      </w:r>
      <w:r>
        <w:t>multiple</w:t>
      </w:r>
      <w:r w:rsidR="00785AC6">
        <w:t xml:space="preserve"> </w:t>
      </w:r>
      <w:r>
        <w:t>library</w:t>
      </w:r>
      <w:r w:rsidR="00785AC6">
        <w:t xml:space="preserve"> </w:t>
      </w:r>
      <w:r>
        <w:t>crates.</w:t>
      </w:r>
      <w:r w:rsidR="00785AC6">
        <w:t xml:space="preserve"> </w:t>
      </w:r>
      <w:r>
        <w:t>In</w:t>
      </w:r>
      <w:r w:rsidR="00785AC6">
        <w:t xml:space="preserve"> </w:t>
      </w:r>
      <w:r>
        <w:t>this</w:t>
      </w:r>
      <w:r w:rsidR="00785AC6">
        <w:t xml:space="preserve"> </w:t>
      </w:r>
      <w:r>
        <w:t>situation,</w:t>
      </w:r>
      <w:r w:rsidR="00785AC6">
        <w:t xml:space="preserve"> </w:t>
      </w:r>
      <w:r>
        <w:t>Cargo</w:t>
      </w:r>
      <w:r w:rsidR="00785AC6">
        <w:t xml:space="preserve"> </w:t>
      </w:r>
      <w:del w:id="718" w:author="AnneMarieW" w:date="2017-11-28T10:33:00Z">
        <w:r w:rsidDel="00F866E3">
          <w:delText>has</w:delText>
        </w:r>
      </w:del>
      <w:ins w:id="719" w:author="AnneMarieW" w:date="2017-11-28T10:33:00Z">
        <w:r w:rsidR="00F866E3">
          <w:t>offers</w:t>
        </w:r>
      </w:ins>
      <w:r w:rsidR="00785AC6">
        <w:t xml:space="preserve"> </w:t>
      </w:r>
      <w:r>
        <w:t>a</w:t>
      </w:r>
      <w:r w:rsidR="00785AC6">
        <w:t xml:space="preserve"> </w:t>
      </w:r>
      <w:r>
        <w:t>feature</w:t>
      </w:r>
      <w:r w:rsidR="00785AC6">
        <w:t xml:space="preserve"> </w:t>
      </w:r>
      <w:r>
        <w:t>called</w:t>
      </w:r>
      <w:r w:rsidR="00785AC6">
        <w:t xml:space="preserve"> </w:t>
      </w:r>
      <w:r w:rsidRPr="00FD1E86">
        <w:rPr>
          <w:rStyle w:val="EmphasisItalic"/>
        </w:rPr>
        <w:t>workspaces</w:t>
      </w:r>
      <w:r w:rsidR="00785AC6">
        <w:t xml:space="preserve"> </w:t>
      </w:r>
      <w:r>
        <w:t>that</w:t>
      </w:r>
      <w:r w:rsidR="00785AC6">
        <w:t xml:space="preserve"> </w:t>
      </w:r>
      <w:r>
        <w:t>can</w:t>
      </w:r>
      <w:r w:rsidR="00785AC6">
        <w:t xml:space="preserve"> </w:t>
      </w:r>
      <w:r>
        <w:t>help</w:t>
      </w:r>
      <w:r w:rsidR="00785AC6">
        <w:t xml:space="preserve"> </w:t>
      </w:r>
      <w:r>
        <w:t>manage</w:t>
      </w:r>
      <w:r w:rsidR="00785AC6">
        <w:t xml:space="preserve"> </w:t>
      </w:r>
      <w:r>
        <w:t>multiple</w:t>
      </w:r>
      <w:r w:rsidR="00785AC6">
        <w:t xml:space="preserve"> </w:t>
      </w:r>
      <w:r>
        <w:t>related</w:t>
      </w:r>
      <w:r w:rsidR="00785AC6">
        <w:t xml:space="preserve"> </w:t>
      </w:r>
      <w:r>
        <w:t>packages</w:t>
      </w:r>
      <w:r w:rsidR="00785AC6">
        <w:t xml:space="preserve"> </w:t>
      </w:r>
      <w:r>
        <w:t>that</w:t>
      </w:r>
      <w:r w:rsidR="00785AC6">
        <w:t xml:space="preserve"> </w:t>
      </w:r>
      <w:r>
        <w:t>are</w:t>
      </w:r>
      <w:r w:rsidR="00785AC6">
        <w:t xml:space="preserve"> </w:t>
      </w:r>
      <w:r>
        <w:t>developed</w:t>
      </w:r>
      <w:r w:rsidR="00785AC6">
        <w:t xml:space="preserve"> </w:t>
      </w:r>
      <w:r>
        <w:t>in</w:t>
      </w:r>
      <w:r w:rsidR="00785AC6">
        <w:t xml:space="preserve"> </w:t>
      </w:r>
      <w:r>
        <w:t>tandem.</w:t>
      </w:r>
    </w:p>
    <w:p w14:paraId="2988CDC0" w14:textId="77777777" w:rsidR="00F45E4D" w:rsidRDefault="00883D68">
      <w:pPr>
        <w:pStyle w:val="ProductionDirective"/>
        <w:pPrChange w:id="720" w:author="janelle" w:date="2018-01-09T13:05:00Z">
          <w:pPr>
            <w:pStyle w:val="BodyFirst"/>
          </w:pPr>
        </w:pPrChange>
      </w:pPr>
      <w:ins w:id="721" w:author="janelle" w:date="2018-01-09T13:05:00Z">
        <w:r>
          <w:t>prod: confirm xref</w:t>
        </w:r>
      </w:ins>
    </w:p>
    <w:p w14:paraId="0049FA06" w14:textId="53E7200D" w:rsidR="00FD1E86" w:rsidRDefault="00FD1E86" w:rsidP="00FD1E86">
      <w:pPr>
        <w:pStyle w:val="Body"/>
        <w:rPr>
          <w:ins w:id="722" w:author="Carol Nichols" w:date="2018-01-10T16:37:00Z"/>
        </w:rPr>
      </w:pPr>
      <w:r>
        <w:t>A</w:t>
      </w:r>
      <w:r w:rsidR="00785AC6">
        <w:t xml:space="preserve"> </w:t>
      </w:r>
      <w:r w:rsidRPr="00FD1E86">
        <w:rPr>
          <w:rStyle w:val="EmphasisItalic"/>
        </w:rPr>
        <w:t>workspace</w:t>
      </w:r>
      <w:r w:rsidR="00785AC6">
        <w:t xml:space="preserve"> </w:t>
      </w:r>
      <w:r>
        <w:t>is</w:t>
      </w:r>
      <w:r w:rsidR="00785AC6">
        <w:t xml:space="preserve"> </w:t>
      </w:r>
      <w:r>
        <w:t>a</w:t>
      </w:r>
      <w:r w:rsidR="00785AC6">
        <w:t xml:space="preserve"> </w:t>
      </w:r>
      <w:r>
        <w:t>set</w:t>
      </w:r>
      <w:r w:rsidR="00785AC6">
        <w:t xml:space="preserve"> </w:t>
      </w:r>
      <w:r>
        <w:t>of</w:t>
      </w:r>
      <w:r w:rsidR="00785AC6">
        <w:t xml:space="preserve"> </w:t>
      </w:r>
      <w:r>
        <w:t>packages</w:t>
      </w:r>
      <w:r w:rsidR="00785AC6">
        <w:t xml:space="preserve"> </w:t>
      </w:r>
      <w:r>
        <w:t>that</w:t>
      </w:r>
      <w:r w:rsidR="00785AC6">
        <w:t xml:space="preserve"> </w:t>
      </w:r>
      <w:del w:id="723" w:author="AnneMarieW" w:date="2017-11-28T10:34:00Z">
        <w:r w:rsidDel="00202C22">
          <w:delText>will</w:delText>
        </w:r>
        <w:r w:rsidR="00785AC6" w:rsidDel="00202C22">
          <w:delText xml:space="preserve"> </w:delText>
        </w:r>
        <w:r w:rsidDel="00202C22">
          <w:delText>all</w:delText>
        </w:r>
        <w:r w:rsidR="00785AC6" w:rsidDel="00202C22">
          <w:delText xml:space="preserve"> </w:delText>
        </w:r>
      </w:del>
      <w:r>
        <w:t>share</w:t>
      </w:r>
      <w:r w:rsidR="00785AC6">
        <w:t xml:space="preserve"> </w:t>
      </w:r>
      <w:r>
        <w:t>the</w:t>
      </w:r>
      <w:r w:rsidR="00785AC6">
        <w:t xml:space="preserve"> </w:t>
      </w:r>
      <w:r>
        <w:t>same</w:t>
      </w:r>
      <w:r w:rsidR="00785AC6">
        <w:t xml:space="preserve"> </w:t>
      </w:r>
      <w:r w:rsidRPr="00FD1E86">
        <w:rPr>
          <w:rStyle w:val="EmphasisItalic"/>
        </w:rPr>
        <w:t>Cargo.lock</w:t>
      </w:r>
      <w:r w:rsidR="00785AC6">
        <w:t xml:space="preserve"> </w:t>
      </w:r>
      <w:r>
        <w:t>and</w:t>
      </w:r>
      <w:r w:rsidR="00785AC6">
        <w:t xml:space="preserve"> </w:t>
      </w:r>
      <w:r>
        <w:t>output</w:t>
      </w:r>
      <w:r w:rsidR="00785AC6">
        <w:t xml:space="preserve"> </w:t>
      </w:r>
      <w:r>
        <w:t>directory.</w:t>
      </w:r>
      <w:r w:rsidR="00785AC6">
        <w:t xml:space="preserve"> </w:t>
      </w:r>
      <w:r>
        <w:t>Let’s</w:t>
      </w:r>
      <w:r w:rsidR="00785AC6">
        <w:t xml:space="preserve"> </w:t>
      </w:r>
      <w:r>
        <w:t>make</w:t>
      </w:r>
      <w:r w:rsidR="00785AC6">
        <w:t xml:space="preserve"> </w:t>
      </w:r>
      <w:r>
        <w:t>a</w:t>
      </w:r>
      <w:r w:rsidR="00785AC6">
        <w:t xml:space="preserve"> </w:t>
      </w:r>
      <w:r>
        <w:t>project</w:t>
      </w:r>
      <w:r w:rsidR="00785AC6">
        <w:t xml:space="preserve"> </w:t>
      </w:r>
      <w:r>
        <w:t>using</w:t>
      </w:r>
      <w:r w:rsidR="00785AC6">
        <w:t xml:space="preserve"> </w:t>
      </w:r>
      <w:r>
        <w:t>a</w:t>
      </w:r>
      <w:r w:rsidR="00785AC6">
        <w:t xml:space="preserve"> </w:t>
      </w:r>
      <w:r>
        <w:t>workspace</w:t>
      </w:r>
      <w:del w:id="724" w:author="AnneMarieW" w:date="2017-11-28T10:34:00Z">
        <w:r w:rsidDel="00202C22">
          <w:delText>,</w:delText>
        </w:r>
      </w:del>
      <w:ins w:id="725" w:author="AnneMarieW" w:date="2017-11-28T10:34:00Z">
        <w:r w:rsidR="00202C22">
          <w:t xml:space="preserve"> and</w:t>
        </w:r>
      </w:ins>
      <w:r w:rsidR="00785AC6">
        <w:t xml:space="preserve"> </w:t>
      </w:r>
      <w:r>
        <w:t>us</w:t>
      </w:r>
      <w:ins w:id="726" w:author="AnneMarieW" w:date="2017-11-28T10:34:00Z">
        <w:r w:rsidR="00202C22">
          <w:t>e</w:t>
        </w:r>
      </w:ins>
      <w:del w:id="727" w:author="AnneMarieW" w:date="2017-11-28T10:34:00Z">
        <w:r w:rsidDel="00202C22">
          <w:delText>ing</w:delText>
        </w:r>
      </w:del>
      <w:r w:rsidR="00785AC6">
        <w:t xml:space="preserve"> </w:t>
      </w:r>
      <w:r>
        <w:t>trivial</w:t>
      </w:r>
      <w:r w:rsidR="00785AC6">
        <w:t xml:space="preserve"> </w:t>
      </w:r>
      <w:r>
        <w:t>code</w:t>
      </w:r>
      <w:r w:rsidR="00785AC6">
        <w:t xml:space="preserve"> </w:t>
      </w:r>
      <w:r>
        <w:t>so</w:t>
      </w:r>
      <w:r w:rsidR="00785AC6">
        <w:t xml:space="preserve"> </w:t>
      </w:r>
      <w:r>
        <w:t>we</w:t>
      </w:r>
      <w:r w:rsidR="00785AC6">
        <w:t xml:space="preserve"> </w:t>
      </w:r>
      <w:r>
        <w:t>can</w:t>
      </w:r>
      <w:r w:rsidR="00785AC6">
        <w:t xml:space="preserve"> </w:t>
      </w:r>
      <w:r>
        <w:t>concentrate</w:t>
      </w:r>
      <w:r w:rsidR="00785AC6">
        <w:t xml:space="preserve"> </w:t>
      </w:r>
      <w:r>
        <w:t>on</w:t>
      </w:r>
      <w:r w:rsidR="00785AC6">
        <w:t xml:space="preserve"> </w:t>
      </w:r>
      <w:r>
        <w:t>the</w:t>
      </w:r>
      <w:r w:rsidR="00785AC6">
        <w:t xml:space="preserve"> </w:t>
      </w:r>
      <w:r>
        <w:t>structure</w:t>
      </w:r>
      <w:r w:rsidR="00785AC6">
        <w:t xml:space="preserve"> </w:t>
      </w:r>
      <w:r>
        <w:t>of</w:t>
      </w:r>
      <w:r w:rsidR="00785AC6">
        <w:t xml:space="preserve"> </w:t>
      </w:r>
      <w:del w:id="728" w:author="AnneMarieW" w:date="2017-11-28T10:35:00Z">
        <w:r w:rsidDel="00BA2C7F">
          <w:lastRenderedPageBreak/>
          <w:delText>a</w:delText>
        </w:r>
      </w:del>
      <w:ins w:id="729" w:author="AnneMarieW" w:date="2017-11-28T10:35:00Z">
        <w:r w:rsidR="00BA2C7F">
          <w:t>the</w:t>
        </w:r>
      </w:ins>
      <w:r w:rsidR="00785AC6">
        <w:t xml:space="preserve"> </w:t>
      </w:r>
      <w:r>
        <w:t>workspace.</w:t>
      </w:r>
      <w:r w:rsidR="00785AC6">
        <w:t xml:space="preserve"> </w:t>
      </w:r>
      <w:ins w:id="730" w:author="Carol Nichols" w:date="2018-01-11T15:13:00Z">
        <w:r w:rsidR="00F44A5C">
          <w:t xml:space="preserve">There are multiple ways to structure a workspace; we’re going to show </w:t>
        </w:r>
      </w:ins>
      <w:ins w:id="731" w:author="Carol Nichols" w:date="2018-01-11T15:14:00Z">
        <w:r w:rsidR="00B53C4C">
          <w:t>a</w:t>
        </w:r>
      </w:ins>
      <w:ins w:id="732" w:author="Carol Nichols" w:date="2018-01-11T15:13:00Z">
        <w:r w:rsidR="00910DF3">
          <w:t xml:space="preserve"> common way</w:t>
        </w:r>
        <w:r w:rsidR="00F44A5C">
          <w:t xml:space="preserve">. </w:t>
        </w:r>
      </w:ins>
      <w:r>
        <w:t>We’ll</w:t>
      </w:r>
      <w:r w:rsidR="00785AC6">
        <w:t xml:space="preserve"> </w:t>
      </w:r>
      <w:r>
        <w:t>have</w:t>
      </w:r>
      <w:r w:rsidR="00785AC6">
        <w:t xml:space="preserve"> </w:t>
      </w:r>
      <w:r>
        <w:t>a</w:t>
      </w:r>
      <w:ins w:id="733" w:author="Carol Nichols" w:date="2018-01-10T16:35:00Z">
        <w:r w:rsidR="001B1623">
          <w:t xml:space="preserve"> workspace containing a</w:t>
        </w:r>
      </w:ins>
      <w:r w:rsidR="00785AC6">
        <w:t xml:space="preserve"> </w:t>
      </w:r>
      <w:r>
        <w:t>binary</w:t>
      </w:r>
      <w:r w:rsidR="00785AC6">
        <w:t xml:space="preserve"> </w:t>
      </w:r>
      <w:del w:id="734" w:author="Carol Nichols" w:date="2018-01-10T16:36:00Z">
        <w:r w:rsidDel="001B1623">
          <w:delText>that</w:delText>
        </w:r>
        <w:r w:rsidR="00785AC6" w:rsidDel="001B1623">
          <w:delText xml:space="preserve"> </w:delText>
        </w:r>
        <w:r w:rsidDel="001B1623">
          <w:delText>uses</w:delText>
        </w:r>
      </w:del>
      <w:ins w:id="735" w:author="Carol Nichols" w:date="2018-01-10T16:36:00Z">
        <w:r w:rsidR="001B1623">
          <w:t>and</w:t>
        </w:r>
      </w:ins>
      <w:r w:rsidR="00785AC6">
        <w:t xml:space="preserve"> </w:t>
      </w:r>
      <w:r>
        <w:t>two</w:t>
      </w:r>
      <w:r w:rsidR="00785AC6">
        <w:t xml:space="preserve"> </w:t>
      </w:r>
      <w:r>
        <w:t>libraries</w:t>
      </w:r>
      <w:ins w:id="736" w:author="Carol Nichols" w:date="2018-01-10T16:36:00Z">
        <w:r w:rsidR="001B1623">
          <w:t>. The binary will provide the main functionality to be used as a command line tool, and it will depend on the two libraries.</w:t>
        </w:r>
      </w:ins>
      <w:del w:id="737" w:author="Carol Nichols" w:date="2018-01-10T16:36:00Z">
        <w:r w:rsidDel="001B1623">
          <w:delText>:</w:delText>
        </w:r>
        <w:r w:rsidR="00785AC6" w:rsidDel="001B1623">
          <w:delText xml:space="preserve"> </w:delText>
        </w:r>
        <w:r w:rsidDel="001B1623">
          <w:delText>o</w:delText>
        </w:r>
      </w:del>
      <w:ins w:id="738" w:author="Carol Nichols" w:date="2018-01-10T16:36:00Z">
        <w:r w:rsidR="001B1623">
          <w:t xml:space="preserve"> O</w:t>
        </w:r>
      </w:ins>
      <w:r>
        <w:t>ne</w:t>
      </w:r>
      <w:r w:rsidR="00785AC6">
        <w:t xml:space="preserve"> </w:t>
      </w:r>
      <w:r>
        <w:t>library</w:t>
      </w:r>
      <w:r w:rsidR="00785AC6">
        <w:t xml:space="preserve"> </w:t>
      </w:r>
      <w:del w:id="739" w:author="Carol Nichols" w:date="2018-01-10T16:36:00Z">
        <w:r w:rsidDel="001B1623">
          <w:delText>that</w:delText>
        </w:r>
        <w:r w:rsidR="00785AC6" w:rsidDel="001B1623">
          <w:delText xml:space="preserve"> </w:delText>
        </w:r>
      </w:del>
      <w:ins w:id="740" w:author="Carol Nichols" w:date="2018-01-10T16:36:00Z">
        <w:r w:rsidR="001B1623">
          <w:t xml:space="preserve">will </w:t>
        </w:r>
      </w:ins>
      <w:del w:id="741" w:author="AnneMarieW" w:date="2017-11-28T10:34:00Z">
        <w:r w:rsidDel="00202C22">
          <w:delText>will</w:delText>
        </w:r>
        <w:r w:rsidR="00785AC6" w:rsidDel="00202C22">
          <w:delText xml:space="preserve"> </w:delText>
        </w:r>
      </w:del>
      <w:r>
        <w:t>provide</w:t>
      </w:r>
      <w:ins w:id="742" w:author="AnneMarieW" w:date="2017-11-28T10:34:00Z">
        <w:del w:id="743" w:author="Carol Nichols" w:date="2018-01-10T16:37:00Z">
          <w:r w:rsidR="00202C22" w:rsidDel="001B1623">
            <w:delText>s</w:delText>
          </w:r>
        </w:del>
      </w:ins>
      <w:r w:rsidR="00785AC6">
        <w:t xml:space="preserve"> </w:t>
      </w:r>
      <w:r>
        <w:t>an</w:t>
      </w:r>
      <w:r w:rsidR="00785AC6">
        <w:t xml:space="preserve"> </w:t>
      </w:r>
      <w:r w:rsidRPr="00785AC6">
        <w:rPr>
          <w:rStyle w:val="Literal"/>
        </w:rPr>
        <w:t>add_one</w:t>
      </w:r>
      <w:r w:rsidR="00785AC6">
        <w:t xml:space="preserve"> </w:t>
      </w:r>
      <w:r>
        <w:t>function</w:t>
      </w:r>
      <w:ins w:id="744" w:author="Carol Nichols" w:date="2018-01-10T16:37:00Z">
        <w:r w:rsidR="001B1623">
          <w:t>,</w:t>
        </w:r>
      </w:ins>
      <w:r w:rsidR="00785AC6">
        <w:t xml:space="preserve"> </w:t>
      </w:r>
      <w:r>
        <w:t>and</w:t>
      </w:r>
      <w:r w:rsidR="00785AC6">
        <w:t xml:space="preserve"> </w:t>
      </w:r>
      <w:r>
        <w:t>a</w:t>
      </w:r>
      <w:r w:rsidR="00785AC6">
        <w:t xml:space="preserve"> </w:t>
      </w:r>
      <w:r>
        <w:t>second</w:t>
      </w:r>
      <w:r w:rsidR="00785AC6">
        <w:t xml:space="preserve"> </w:t>
      </w:r>
      <w:r>
        <w:t>library</w:t>
      </w:r>
      <w:r w:rsidR="00785AC6">
        <w:t xml:space="preserve"> </w:t>
      </w:r>
      <w:del w:id="745" w:author="Carol Nichols" w:date="2018-01-10T16:37:00Z">
        <w:r w:rsidDel="001B1623">
          <w:delText>that</w:delText>
        </w:r>
        <w:r w:rsidR="00785AC6" w:rsidDel="001B1623">
          <w:delText xml:space="preserve"> </w:delText>
        </w:r>
      </w:del>
      <w:ins w:id="746" w:author="Carol Nichols" w:date="2018-01-10T16:37:00Z">
        <w:r w:rsidR="001B1623">
          <w:t xml:space="preserve">will </w:t>
        </w:r>
      </w:ins>
      <w:del w:id="747" w:author="AnneMarieW" w:date="2017-11-28T10:35:00Z">
        <w:r w:rsidDel="00202C22">
          <w:delText>will</w:delText>
        </w:r>
        <w:r w:rsidR="00785AC6" w:rsidDel="00202C22">
          <w:delText xml:space="preserve"> </w:delText>
        </w:r>
      </w:del>
      <w:r>
        <w:t>provide</w:t>
      </w:r>
      <w:ins w:id="748" w:author="AnneMarieW" w:date="2017-11-28T10:35:00Z">
        <w:del w:id="749" w:author="Carol Nichols" w:date="2018-01-10T16:37:00Z">
          <w:r w:rsidR="00202C22" w:rsidDel="001B1623">
            <w:delText>s</w:delText>
          </w:r>
        </w:del>
      </w:ins>
      <w:r w:rsidR="00785AC6">
        <w:t xml:space="preserve"> </w:t>
      </w:r>
      <w:r>
        <w:t>an</w:t>
      </w:r>
      <w:r w:rsidR="00785AC6">
        <w:t xml:space="preserve"> </w:t>
      </w:r>
      <w:r w:rsidRPr="00785AC6">
        <w:rPr>
          <w:rStyle w:val="Literal"/>
        </w:rPr>
        <w:t>add_two</w:t>
      </w:r>
      <w:r w:rsidR="00785AC6">
        <w:t xml:space="preserve"> </w:t>
      </w:r>
      <w:r>
        <w:t>function.</w:t>
      </w:r>
      <w:r w:rsidR="00785AC6">
        <w:t xml:space="preserve"> </w:t>
      </w:r>
      <w:r>
        <w:t>These</w:t>
      </w:r>
      <w:r w:rsidR="00785AC6">
        <w:t xml:space="preserve"> </w:t>
      </w:r>
      <w:r>
        <w:t>three</w:t>
      </w:r>
      <w:r w:rsidR="00785AC6">
        <w:t xml:space="preserve"> </w:t>
      </w:r>
      <w:r>
        <w:t>crates</w:t>
      </w:r>
      <w:r w:rsidR="00785AC6">
        <w:t xml:space="preserve"> </w:t>
      </w:r>
      <w:r>
        <w:t>will</w:t>
      </w:r>
      <w:r w:rsidR="00785AC6">
        <w:t xml:space="preserve"> </w:t>
      </w:r>
      <w:del w:id="750" w:author="AnneMarieW" w:date="2017-11-28T10:35:00Z">
        <w:r w:rsidDel="00202C22">
          <w:delText>all</w:delText>
        </w:r>
        <w:r w:rsidR="00785AC6" w:rsidDel="00202C22">
          <w:delText xml:space="preserve"> </w:delText>
        </w:r>
      </w:del>
      <w:r>
        <w:t>be</w:t>
      </w:r>
      <w:r w:rsidR="00785AC6">
        <w:t xml:space="preserve"> </w:t>
      </w:r>
      <w:r>
        <w:t>part</w:t>
      </w:r>
      <w:r w:rsidR="00785AC6">
        <w:t xml:space="preserve"> </w:t>
      </w:r>
      <w:r>
        <w:t>of</w:t>
      </w:r>
      <w:r w:rsidR="00785AC6">
        <w:t xml:space="preserve"> </w:t>
      </w:r>
      <w:r>
        <w:t>the</w:t>
      </w:r>
      <w:r w:rsidR="00785AC6">
        <w:t xml:space="preserve"> </w:t>
      </w:r>
      <w:r>
        <w:t>same</w:t>
      </w:r>
      <w:r w:rsidR="00785AC6">
        <w:t xml:space="preserve"> </w:t>
      </w:r>
      <w:r>
        <w:t>workspace.</w:t>
      </w:r>
      <w:r w:rsidR="00785AC6">
        <w:t xml:space="preserve"> </w:t>
      </w:r>
      <w:r>
        <w:t>We’ll</w:t>
      </w:r>
      <w:r w:rsidR="00785AC6">
        <w:t xml:space="preserve"> </w:t>
      </w:r>
      <w:r>
        <w:t>start</w:t>
      </w:r>
      <w:r w:rsidR="00785AC6">
        <w:t xml:space="preserve"> </w:t>
      </w:r>
      <w:r>
        <w:t>by</w:t>
      </w:r>
      <w:r w:rsidR="00785AC6">
        <w:t xml:space="preserve"> </w:t>
      </w:r>
      <w:r>
        <w:t>creating</w:t>
      </w:r>
      <w:r w:rsidR="00785AC6">
        <w:t xml:space="preserve"> </w:t>
      </w:r>
      <w:r>
        <w:t>a</w:t>
      </w:r>
      <w:r w:rsidR="00785AC6">
        <w:t xml:space="preserve"> </w:t>
      </w:r>
      <w:r>
        <w:t>new</w:t>
      </w:r>
      <w:r w:rsidR="00785AC6">
        <w:t xml:space="preserve"> </w:t>
      </w:r>
      <w:del w:id="751" w:author="Carol Nichols" w:date="2018-01-10T16:37:00Z">
        <w:r w:rsidDel="001B1623">
          <w:delText>crate</w:delText>
        </w:r>
        <w:r w:rsidR="00785AC6" w:rsidDel="001B1623">
          <w:delText xml:space="preserve"> </w:delText>
        </w:r>
      </w:del>
      <w:ins w:id="752" w:author="Carol Nichols" w:date="2018-01-10T16:37:00Z">
        <w:r w:rsidR="001B1623">
          <w:t xml:space="preserve">directory </w:t>
        </w:r>
      </w:ins>
      <w:r>
        <w:t>for</w:t>
      </w:r>
      <w:r w:rsidR="00785AC6">
        <w:t xml:space="preserve"> </w:t>
      </w:r>
      <w:r>
        <w:t>the</w:t>
      </w:r>
      <w:r w:rsidR="00785AC6">
        <w:t xml:space="preserve"> </w:t>
      </w:r>
      <w:del w:id="753" w:author="Carol Nichols" w:date="2018-01-10T16:37:00Z">
        <w:r w:rsidDel="001B1623">
          <w:delText>binary</w:delText>
        </w:r>
      </w:del>
      <w:ins w:id="754" w:author="Carol Nichols" w:date="2018-01-10T16:37:00Z">
        <w:r w:rsidR="001B1623">
          <w:t>workspace</w:t>
        </w:r>
      </w:ins>
      <w:r>
        <w:t>:</w:t>
      </w:r>
    </w:p>
    <w:p w14:paraId="0B349294" w14:textId="7AE7FC52" w:rsidR="001B1623" w:rsidRDefault="001B1623">
      <w:pPr>
        <w:pStyle w:val="CodeA"/>
        <w:rPr>
          <w:ins w:id="755" w:author="Carol Nichols" w:date="2018-01-10T16:37:00Z"/>
        </w:rPr>
        <w:pPrChange w:id="756" w:author="Carol Nichols" w:date="2018-01-10T16:37:00Z">
          <w:pPr>
            <w:pStyle w:val="Body"/>
          </w:pPr>
        </w:pPrChange>
      </w:pPr>
      <w:ins w:id="757" w:author="Carol Nichols" w:date="2018-01-10T16:37:00Z">
        <w:r>
          <w:t xml:space="preserve">$ </w:t>
        </w:r>
        <w:r w:rsidRPr="001753E0">
          <w:rPr>
            <w:rStyle w:val="EmphasisBold"/>
            <w:rPrChange w:id="758" w:author="Carol Nichols" w:date="2018-01-10T16:40:00Z">
              <w:rPr/>
            </w:rPrChange>
          </w:rPr>
          <w:t>mkdir add</w:t>
        </w:r>
      </w:ins>
    </w:p>
    <w:p w14:paraId="30C7DDB6" w14:textId="7E9155C5" w:rsidR="001B1623" w:rsidRDefault="001B1623">
      <w:pPr>
        <w:pStyle w:val="CodeC"/>
        <w:rPr>
          <w:ins w:id="759" w:author="Carol Nichols" w:date="2018-01-10T16:38:00Z"/>
        </w:rPr>
        <w:pPrChange w:id="760" w:author="Carol Nichols" w:date="2018-01-10T16:38:00Z">
          <w:pPr>
            <w:pStyle w:val="Body"/>
          </w:pPr>
        </w:pPrChange>
      </w:pPr>
      <w:ins w:id="761" w:author="Carol Nichols" w:date="2018-01-10T16:37:00Z">
        <w:r>
          <w:t xml:space="preserve">$ </w:t>
        </w:r>
        <w:r w:rsidRPr="001753E0">
          <w:rPr>
            <w:rStyle w:val="EmphasisBold"/>
            <w:rPrChange w:id="762" w:author="Carol Nichols" w:date="2018-01-10T16:40:00Z">
              <w:rPr/>
            </w:rPrChange>
          </w:rPr>
          <w:t>cd add</w:t>
        </w:r>
      </w:ins>
    </w:p>
    <w:p w14:paraId="431B0709" w14:textId="37D00706" w:rsidR="001B1623" w:rsidRDefault="001B1623">
      <w:pPr>
        <w:pStyle w:val="Body"/>
        <w:rPr>
          <w:ins w:id="763" w:author="Carol Nichols" w:date="2018-01-10T16:40:00Z"/>
        </w:rPr>
      </w:pPr>
      <w:ins w:id="764" w:author="Carol Nichols" w:date="2018-01-10T16:38:00Z">
        <w:r>
          <w:t xml:space="preserve">In the </w:t>
        </w:r>
        <w:r w:rsidRPr="001753E0">
          <w:rPr>
            <w:rStyle w:val="EmphasisItalic"/>
            <w:rPrChange w:id="765" w:author="Carol Nichols" w:date="2018-01-10T16:41:00Z">
              <w:rPr/>
            </w:rPrChange>
          </w:rPr>
          <w:t>add</w:t>
        </w:r>
        <w:r>
          <w:t xml:space="preserve"> directory, create a </w:t>
        </w:r>
        <w:r w:rsidRPr="001753E0">
          <w:rPr>
            <w:rStyle w:val="EmphasisItalic"/>
            <w:rPrChange w:id="766" w:author="Carol Nichols" w:date="2018-01-10T16:41:00Z">
              <w:rPr/>
            </w:rPrChange>
          </w:rPr>
          <w:t>Cargo.toml</w:t>
        </w:r>
        <w:r>
          <w:t xml:space="preserve"> file</w:t>
        </w:r>
        <w:r w:rsidR="001753E0">
          <w:t xml:space="preserve">. This is the </w:t>
        </w:r>
        <w:r w:rsidR="001753E0" w:rsidRPr="001753E0">
          <w:rPr>
            <w:rStyle w:val="EmphasisItalic"/>
            <w:rPrChange w:id="767" w:author="Carol Nichols" w:date="2018-01-10T16:41:00Z">
              <w:rPr/>
            </w:rPrChange>
          </w:rPr>
          <w:t>Cargo.toml</w:t>
        </w:r>
        <w:r w:rsidR="001753E0">
          <w:t xml:space="preserve"> file that configures the entire workspace. It won</w:t>
        </w:r>
      </w:ins>
      <w:ins w:id="768" w:author="Carol Nichols" w:date="2018-01-10T16:39:00Z">
        <w:r w:rsidR="001753E0">
          <w:t xml:space="preserve">’t have a </w:t>
        </w:r>
        <w:r w:rsidR="001753E0" w:rsidRPr="001753E0">
          <w:rPr>
            <w:rStyle w:val="Literal"/>
            <w:rPrChange w:id="769" w:author="Carol Nichols" w:date="2018-01-10T16:41:00Z">
              <w:rPr/>
            </w:rPrChange>
          </w:rPr>
          <w:t>[package]</w:t>
        </w:r>
        <w:r w:rsidR="001753E0">
          <w:t xml:space="preserve"> section or metadata we’ve seen in other </w:t>
        </w:r>
        <w:r w:rsidR="001753E0" w:rsidRPr="001753E0">
          <w:rPr>
            <w:rStyle w:val="EmphasisItalic"/>
            <w:rPrChange w:id="770" w:author="Carol Nichols" w:date="2018-01-10T16:41:00Z">
              <w:rPr/>
            </w:rPrChange>
          </w:rPr>
          <w:t>Cargo.toml</w:t>
        </w:r>
        <w:r w:rsidR="001753E0">
          <w:t xml:space="preserve"> files. Instead, we’ll start with a </w:t>
        </w:r>
        <w:r w:rsidR="001753E0" w:rsidRPr="001753E0">
          <w:rPr>
            <w:rStyle w:val="Literal"/>
            <w:rPrChange w:id="771" w:author="Carol Nichols" w:date="2018-01-10T16:41:00Z">
              <w:rPr/>
            </w:rPrChange>
          </w:rPr>
          <w:t>[workspace]</w:t>
        </w:r>
        <w:r w:rsidR="001753E0">
          <w:t xml:space="preserve"> section and add a member to the workspace</w:t>
        </w:r>
      </w:ins>
      <w:ins w:id="772" w:author="Carol Nichols" w:date="2018-01-10T16:43:00Z">
        <w:r w:rsidR="00DC683D">
          <w:t xml:space="preserve"> by specifying the path</w:t>
        </w:r>
      </w:ins>
      <w:ins w:id="773" w:author="Carol Nichols" w:date="2018-01-10T16:39:00Z">
        <w:r w:rsidR="001753E0">
          <w:t xml:space="preserve"> </w:t>
        </w:r>
        <w:r w:rsidR="001753E0" w:rsidRPr="00DC683D">
          <w:rPr>
            <w:rStyle w:val="EmphasisItalic"/>
            <w:rPrChange w:id="774" w:author="Carol Nichols" w:date="2018-01-10T16:43:00Z">
              <w:rPr/>
            </w:rPrChange>
          </w:rPr>
          <w:t>adder</w:t>
        </w:r>
        <w:r w:rsidR="001753E0">
          <w:t xml:space="preserve">, which </w:t>
        </w:r>
      </w:ins>
      <w:ins w:id="775" w:author="Carol Nichols" w:date="2018-01-10T16:43:00Z">
        <w:r w:rsidR="00DC683D">
          <w:t>is where we’ll put</w:t>
        </w:r>
      </w:ins>
      <w:ins w:id="776" w:author="Carol Nichols" w:date="2018-01-10T16:39:00Z">
        <w:r w:rsidR="001753E0">
          <w:t xml:space="preserve"> our binary crate:</w:t>
        </w:r>
      </w:ins>
    </w:p>
    <w:p w14:paraId="3FF056C9" w14:textId="77777777" w:rsidR="001753E0" w:rsidRDefault="001753E0" w:rsidP="001753E0">
      <w:pPr>
        <w:pStyle w:val="ProductionDirective"/>
        <w:rPr>
          <w:ins w:id="777" w:author="Carol Nichols" w:date="2018-01-10T16:40:00Z"/>
        </w:rPr>
      </w:pPr>
      <w:ins w:id="778" w:author="Carol Nichols" w:date="2018-01-10T16:40:00Z">
        <w:r>
          <w:t>Cargo.toml</w:t>
        </w:r>
      </w:ins>
    </w:p>
    <w:p w14:paraId="023E3E0E" w14:textId="77777777" w:rsidR="001753E0" w:rsidRDefault="001753E0">
      <w:pPr>
        <w:pStyle w:val="CodeA"/>
        <w:rPr>
          <w:ins w:id="779" w:author="Carol Nichols" w:date="2018-01-10T16:42:00Z"/>
        </w:rPr>
        <w:pPrChange w:id="780" w:author="Carol Nichols" w:date="2018-01-10T16:42:00Z">
          <w:pPr>
            <w:pStyle w:val="CodeSingle"/>
          </w:pPr>
        </w:pPrChange>
      </w:pPr>
      <w:ins w:id="781" w:author="Carol Nichols" w:date="2018-01-10T16:40:00Z">
        <w:r w:rsidRPr="00785AC6">
          <w:t>[workspace]</w:t>
        </w:r>
      </w:ins>
    </w:p>
    <w:p w14:paraId="3FD4DB4E" w14:textId="77777777" w:rsidR="00742B90" w:rsidRDefault="00742B90">
      <w:pPr>
        <w:pStyle w:val="CodeB"/>
        <w:rPr>
          <w:ins w:id="782" w:author="Carol Nichols" w:date="2018-01-10T16:42:00Z"/>
        </w:rPr>
        <w:pPrChange w:id="783" w:author="Carol Nichols" w:date="2018-01-10T16:42:00Z">
          <w:pPr>
            <w:pStyle w:val="CodeSingle"/>
          </w:pPr>
        </w:pPrChange>
      </w:pPr>
    </w:p>
    <w:p w14:paraId="63EE1ECB" w14:textId="0E485C39" w:rsidR="00742B90" w:rsidRDefault="00742B90">
      <w:pPr>
        <w:pStyle w:val="CodeB"/>
        <w:rPr>
          <w:ins w:id="784" w:author="Carol Nichols" w:date="2018-01-10T16:42:00Z"/>
        </w:rPr>
        <w:pPrChange w:id="785" w:author="Carol Nichols" w:date="2018-01-10T16:42:00Z">
          <w:pPr>
            <w:pStyle w:val="CodeSingle"/>
          </w:pPr>
        </w:pPrChange>
      </w:pPr>
      <w:ins w:id="786" w:author="Carol Nichols" w:date="2018-01-10T16:42:00Z">
        <w:r>
          <w:t>members = [</w:t>
        </w:r>
      </w:ins>
    </w:p>
    <w:p w14:paraId="412046C9" w14:textId="223B30F8" w:rsidR="00742B90" w:rsidRDefault="00742B90">
      <w:pPr>
        <w:pStyle w:val="CodeB"/>
        <w:rPr>
          <w:ins w:id="787" w:author="Carol Nichols" w:date="2018-01-10T16:42:00Z"/>
        </w:rPr>
        <w:pPrChange w:id="788" w:author="Carol Nichols" w:date="2018-01-10T16:42:00Z">
          <w:pPr>
            <w:pStyle w:val="CodeSingle"/>
          </w:pPr>
        </w:pPrChange>
      </w:pPr>
      <w:ins w:id="789" w:author="Carol Nichols" w:date="2018-01-10T16:42:00Z">
        <w:r>
          <w:t xml:space="preserve">    </w:t>
        </w:r>
      </w:ins>
      <w:ins w:id="790" w:author="Carol Nichols" w:date="2018-01-10T16:43:00Z">
        <w:r w:rsidR="00D43014" w:rsidRPr="00785AC6">
          <w:t>"</w:t>
        </w:r>
      </w:ins>
      <w:ins w:id="791" w:author="Carol Nichols" w:date="2018-01-10T16:42:00Z">
        <w:r>
          <w:t>adder</w:t>
        </w:r>
      </w:ins>
      <w:ins w:id="792" w:author="Carol Nichols" w:date="2018-01-10T16:43:00Z">
        <w:r w:rsidR="00D43014" w:rsidRPr="00785AC6">
          <w:t>"</w:t>
        </w:r>
      </w:ins>
      <w:ins w:id="793" w:author="Carol Nichols" w:date="2018-01-10T16:42:00Z">
        <w:r>
          <w:t>,</w:t>
        </w:r>
      </w:ins>
    </w:p>
    <w:p w14:paraId="669DEDB1" w14:textId="5283331B" w:rsidR="00742B90" w:rsidRPr="00742B90" w:rsidRDefault="00742B90">
      <w:pPr>
        <w:pStyle w:val="CodeC"/>
        <w:rPr>
          <w:ins w:id="794" w:author="Carol Nichols" w:date="2018-01-10T16:40:00Z"/>
        </w:rPr>
        <w:pPrChange w:id="795" w:author="Carol Nichols" w:date="2018-01-10T16:42:00Z">
          <w:pPr>
            <w:pStyle w:val="CodeSingle"/>
          </w:pPr>
        </w:pPrChange>
      </w:pPr>
      <w:ins w:id="796" w:author="Carol Nichols" w:date="2018-01-10T16:42:00Z">
        <w:r>
          <w:t>]</w:t>
        </w:r>
      </w:ins>
    </w:p>
    <w:p w14:paraId="051A7EF9" w14:textId="659AC672" w:rsidR="001753E0" w:rsidRPr="001B1623" w:rsidRDefault="00520D39">
      <w:pPr>
        <w:pStyle w:val="Body"/>
      </w:pPr>
      <w:ins w:id="797" w:author="Carol Nichols" w:date="2018-01-10T16:46:00Z">
        <w:r>
          <w:t xml:space="preserve">Next, we’ll create the </w:t>
        </w:r>
        <w:r w:rsidRPr="00520D39">
          <w:rPr>
            <w:rStyle w:val="Literal"/>
            <w:rPrChange w:id="798" w:author="Carol Nichols" w:date="2018-01-10T16:47:00Z">
              <w:rPr/>
            </w:rPrChange>
          </w:rPr>
          <w:t>adder</w:t>
        </w:r>
        <w:r>
          <w:t xml:space="preserve"> binary crate by running </w:t>
        </w:r>
        <w:r w:rsidRPr="00520D39">
          <w:rPr>
            <w:rStyle w:val="Literal"/>
            <w:rPrChange w:id="799" w:author="Carol Nichols" w:date="2018-01-10T16:47:00Z">
              <w:rPr/>
            </w:rPrChange>
          </w:rPr>
          <w:t>cargo new</w:t>
        </w:r>
        <w:r>
          <w:t xml:space="preserve"> within the </w:t>
        </w:r>
        <w:r w:rsidRPr="00520D39">
          <w:rPr>
            <w:rStyle w:val="EmphasisItalic"/>
            <w:rPrChange w:id="800" w:author="Carol Nichols" w:date="2018-01-10T16:47:00Z">
              <w:rPr/>
            </w:rPrChange>
          </w:rPr>
          <w:t>add</w:t>
        </w:r>
        <w:r>
          <w:t xml:space="preserve"> directory:</w:t>
        </w:r>
      </w:ins>
    </w:p>
    <w:p w14:paraId="31095F4B"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new</w:t>
      </w:r>
      <w:r w:rsidR="00785AC6" w:rsidRPr="007E2DA9">
        <w:rPr>
          <w:rStyle w:val="LiteralBold"/>
        </w:rPr>
        <w:t xml:space="preserve"> </w:t>
      </w:r>
      <w:r w:rsidRPr="007E2DA9">
        <w:rPr>
          <w:rStyle w:val="LiteralBold"/>
        </w:rPr>
        <w:t>--bin</w:t>
      </w:r>
      <w:r w:rsidR="00785AC6" w:rsidRPr="007E2DA9">
        <w:rPr>
          <w:rStyle w:val="LiteralBold"/>
        </w:rPr>
        <w:t xml:space="preserve"> </w:t>
      </w:r>
      <w:r w:rsidRPr="007E2DA9">
        <w:rPr>
          <w:rStyle w:val="LiteralBold"/>
        </w:rPr>
        <w:t>adder</w:t>
      </w:r>
    </w:p>
    <w:p w14:paraId="4F99930B" w14:textId="77777777" w:rsidR="00FD1E86" w:rsidRPr="00785AC6" w:rsidDel="00520D39" w:rsidRDefault="00785AC6">
      <w:pPr>
        <w:pStyle w:val="CodeC"/>
        <w:rPr>
          <w:del w:id="801" w:author="Carol Nichols" w:date="2018-01-10T16:47:00Z"/>
        </w:rPr>
        <w:pPrChange w:id="802" w:author="Carol Nichols" w:date="2018-01-10T16:47:00Z">
          <w:pPr>
            <w:pStyle w:val="CodeB"/>
          </w:pPr>
        </w:pPrChange>
      </w:pPr>
      <w:r>
        <w:t xml:space="preserve">     </w:t>
      </w:r>
      <w:r w:rsidR="00FD1E86" w:rsidRPr="00785AC6">
        <w:t>Created</w:t>
      </w:r>
      <w:r>
        <w:t xml:space="preserve"> </w:t>
      </w:r>
      <w:r w:rsidR="00FD1E86" w:rsidRPr="00785AC6">
        <w:t>binary</w:t>
      </w:r>
      <w:r>
        <w:t xml:space="preserve"> </w:t>
      </w:r>
      <w:r w:rsidR="00FD1E86" w:rsidRPr="00785AC6">
        <w:t>(application)</w:t>
      </w:r>
      <w:r>
        <w:t xml:space="preserve"> </w:t>
      </w:r>
      <w:r w:rsidR="00FD1E86" w:rsidRPr="00785AC6">
        <w:t>`adder`</w:t>
      </w:r>
      <w:r>
        <w:t xml:space="preserve"> </w:t>
      </w:r>
      <w:r w:rsidR="00FD1E86" w:rsidRPr="00785AC6">
        <w:t>project</w:t>
      </w:r>
    </w:p>
    <w:p w14:paraId="51AAEA35" w14:textId="77777777" w:rsidR="00FD1E86" w:rsidRPr="00785AC6" w:rsidRDefault="00FD1E86">
      <w:pPr>
        <w:pStyle w:val="CodeC"/>
      </w:pPr>
      <w:del w:id="803" w:author="Carol Nichols" w:date="2018-01-10T16:47:00Z">
        <w:r w:rsidRPr="00785AC6" w:rsidDel="00520D39">
          <w:delText>$</w:delText>
        </w:r>
        <w:r w:rsidR="00785AC6" w:rsidDel="00520D39">
          <w:delText xml:space="preserve"> </w:delText>
        </w:r>
        <w:r w:rsidRPr="007E2DA9" w:rsidDel="00520D39">
          <w:rPr>
            <w:rStyle w:val="LiteralBold"/>
          </w:rPr>
          <w:delText>cd</w:delText>
        </w:r>
        <w:r w:rsidR="00785AC6" w:rsidRPr="007E2DA9" w:rsidDel="00520D39">
          <w:rPr>
            <w:rStyle w:val="LiteralBold"/>
          </w:rPr>
          <w:delText xml:space="preserve"> </w:delText>
        </w:r>
        <w:r w:rsidRPr="007E2DA9" w:rsidDel="00520D39">
          <w:rPr>
            <w:rStyle w:val="LiteralBold"/>
          </w:rPr>
          <w:delText>adder</w:delText>
        </w:r>
      </w:del>
    </w:p>
    <w:p w14:paraId="1767AECD" w14:textId="2751E41A" w:rsidR="00520D39" w:rsidRDefault="00520D39">
      <w:pPr>
        <w:pStyle w:val="Body"/>
        <w:rPr>
          <w:ins w:id="804" w:author="Carol Nichols" w:date="2018-01-11T10:49:00Z"/>
        </w:rPr>
        <w:pPrChange w:id="805" w:author="Carol Nichols" w:date="2018-01-10T16:48:00Z">
          <w:pPr>
            <w:pStyle w:val="HeadB"/>
          </w:pPr>
        </w:pPrChange>
      </w:pPr>
      <w:ins w:id="806" w:author="Carol Nichols" w:date="2018-01-10T16:48:00Z">
        <w:r>
          <w:t>At this point</w:t>
        </w:r>
        <w:r w:rsidR="00E06C72">
          <w:t xml:space="preserve">, we can build </w:t>
        </w:r>
      </w:ins>
      <w:ins w:id="807" w:author="Carol Nichols" w:date="2018-01-11T10:48:00Z">
        <w:r w:rsidR="008669DB">
          <w:t xml:space="preserve">the workspace </w:t>
        </w:r>
      </w:ins>
      <w:ins w:id="808" w:author="Carol Nichols" w:date="2018-01-10T16:48:00Z">
        <w:r w:rsidR="00E06C72">
          <w:t xml:space="preserve">by running </w:t>
        </w:r>
      </w:ins>
      <w:ins w:id="809" w:author="Carol Nichols" w:date="2018-01-11T10:48:00Z">
        <w:r w:rsidR="008669DB" w:rsidRPr="008669DB">
          <w:rPr>
            <w:rStyle w:val="Literal"/>
            <w:rPrChange w:id="810" w:author="Carol Nichols" w:date="2018-01-11T10:48:00Z">
              <w:rPr>
                <w:b w:val="0"/>
                <w:i w:val="0"/>
              </w:rPr>
            </w:rPrChange>
          </w:rPr>
          <w:t>cargo build</w:t>
        </w:r>
        <w:r w:rsidR="008669DB">
          <w:t xml:space="preserve">. The </w:t>
        </w:r>
      </w:ins>
      <w:ins w:id="811" w:author="Carol Nichols" w:date="2018-01-11T10:49:00Z">
        <w:r w:rsidR="008669DB">
          <w:t>files in your</w:t>
        </w:r>
      </w:ins>
      <w:ins w:id="812" w:author="Carol Nichols" w:date="2018-01-11T10:48:00Z">
        <w:r w:rsidR="008669DB">
          <w:t xml:space="preserve"> </w:t>
        </w:r>
        <w:r w:rsidR="008669DB" w:rsidRPr="008669DB">
          <w:rPr>
            <w:rStyle w:val="EmphasisItalic"/>
            <w:rPrChange w:id="813" w:author="Carol Nichols" w:date="2018-01-11T10:49:00Z">
              <w:rPr>
                <w:b w:val="0"/>
                <w:i w:val="0"/>
              </w:rPr>
            </w:rPrChange>
          </w:rPr>
          <w:t>add</w:t>
        </w:r>
        <w:r w:rsidR="008669DB">
          <w:t xml:space="preserve"> directory should look like this</w:t>
        </w:r>
      </w:ins>
      <w:ins w:id="814" w:author="Carol Nichols" w:date="2018-01-11T10:49:00Z">
        <w:r w:rsidR="008669DB">
          <w:t>:</w:t>
        </w:r>
      </w:ins>
    </w:p>
    <w:p w14:paraId="6DA5FC1C" w14:textId="77777777" w:rsidR="008669DB" w:rsidRPr="00785AC6" w:rsidRDefault="008669DB" w:rsidP="008669DB">
      <w:pPr>
        <w:pStyle w:val="CodeA"/>
        <w:rPr>
          <w:ins w:id="815" w:author="Carol Nichols" w:date="2018-01-11T10:50:00Z"/>
        </w:rPr>
      </w:pPr>
      <w:commentRangeStart w:id="816"/>
      <w:ins w:id="817" w:author="Carol Nichols" w:date="2018-01-11T10:50:00Z">
        <w:r w:rsidRPr="00785AC6">
          <w:t>├──</w:t>
        </w:r>
        <w:r>
          <w:t xml:space="preserve"> </w:t>
        </w:r>
        <w:r w:rsidRPr="00785AC6">
          <w:t>Cargo.lock</w:t>
        </w:r>
      </w:ins>
    </w:p>
    <w:p w14:paraId="13C5BAB5" w14:textId="77777777" w:rsidR="008669DB" w:rsidRDefault="008669DB" w:rsidP="008669DB">
      <w:pPr>
        <w:pStyle w:val="CodeB"/>
        <w:rPr>
          <w:ins w:id="818" w:author="Carol Nichols" w:date="2018-01-11T10:50:00Z"/>
        </w:rPr>
      </w:pPr>
      <w:ins w:id="819" w:author="Carol Nichols" w:date="2018-01-11T10:50:00Z">
        <w:r w:rsidRPr="00785AC6">
          <w:t>├──</w:t>
        </w:r>
        <w:r>
          <w:t xml:space="preserve"> </w:t>
        </w:r>
        <w:r w:rsidRPr="00785AC6">
          <w:t>Cargo.toml</w:t>
        </w:r>
      </w:ins>
    </w:p>
    <w:p w14:paraId="27CF6159" w14:textId="122CC267" w:rsidR="008669DB" w:rsidRDefault="008669DB" w:rsidP="008669DB">
      <w:pPr>
        <w:pStyle w:val="CodeB"/>
        <w:rPr>
          <w:ins w:id="820" w:author="Carol Nichols" w:date="2018-01-11T10:51:00Z"/>
        </w:rPr>
      </w:pPr>
      <w:ins w:id="821" w:author="Carol Nichols" w:date="2018-01-11T10:50:00Z">
        <w:r w:rsidRPr="00785AC6">
          <w:t>├──</w:t>
        </w:r>
        <w:r>
          <w:t xml:space="preserve"> adder</w:t>
        </w:r>
      </w:ins>
    </w:p>
    <w:p w14:paraId="1C570FF0" w14:textId="77777777" w:rsidR="008669DB" w:rsidRPr="00785AC6" w:rsidRDefault="008669DB" w:rsidP="008669DB">
      <w:pPr>
        <w:pStyle w:val="CodeB"/>
        <w:rPr>
          <w:ins w:id="822" w:author="Carol Nichols" w:date="2018-01-11T10:51:00Z"/>
        </w:rPr>
      </w:pPr>
      <w:ins w:id="823" w:author="Carol Nichols" w:date="2018-01-11T10:51:00Z">
        <w:r w:rsidRPr="00785AC6">
          <w:t>│</w:t>
        </w:r>
        <w:r>
          <w:t xml:space="preserve">   </w:t>
        </w:r>
        <w:r w:rsidRPr="00785AC6">
          <w:t>├──</w:t>
        </w:r>
        <w:r>
          <w:t xml:space="preserve"> </w:t>
        </w:r>
        <w:r w:rsidRPr="00785AC6">
          <w:t>Cargo.toml</w:t>
        </w:r>
      </w:ins>
    </w:p>
    <w:p w14:paraId="530B3890" w14:textId="77777777" w:rsidR="008669DB" w:rsidRPr="00785AC6" w:rsidRDefault="008669DB" w:rsidP="008669DB">
      <w:pPr>
        <w:pStyle w:val="CodeB"/>
        <w:rPr>
          <w:ins w:id="824" w:author="Carol Nichols" w:date="2018-01-11T10:51:00Z"/>
        </w:rPr>
      </w:pPr>
      <w:ins w:id="825" w:author="Carol Nichols" w:date="2018-01-11T10:51:00Z">
        <w:r w:rsidRPr="00785AC6">
          <w:t>│</w:t>
        </w:r>
        <w:r>
          <w:t xml:space="preserve">   </w:t>
        </w:r>
        <w:r w:rsidRPr="00785AC6">
          <w:t>└──</w:t>
        </w:r>
        <w:r>
          <w:t xml:space="preserve"> </w:t>
        </w:r>
        <w:r w:rsidRPr="00785AC6">
          <w:t>src</w:t>
        </w:r>
      </w:ins>
    </w:p>
    <w:p w14:paraId="7085C600" w14:textId="2FB418B7" w:rsidR="008669DB" w:rsidRDefault="008669DB" w:rsidP="008669DB">
      <w:pPr>
        <w:pStyle w:val="CodeB"/>
        <w:rPr>
          <w:ins w:id="826" w:author="Carol Nichols" w:date="2018-01-11T10:51:00Z"/>
        </w:rPr>
      </w:pPr>
      <w:ins w:id="827" w:author="Carol Nichols" w:date="2018-01-11T10:51:00Z">
        <w:r w:rsidRPr="00785AC6">
          <w:t>│</w:t>
        </w:r>
        <w:r>
          <w:t xml:space="preserve">       </w:t>
        </w:r>
        <w:r w:rsidRPr="00785AC6">
          <w:t>└──</w:t>
        </w:r>
        <w:r>
          <w:t xml:space="preserve"> main</w:t>
        </w:r>
        <w:r w:rsidRPr="00785AC6">
          <w:t>.rs</w:t>
        </w:r>
      </w:ins>
    </w:p>
    <w:p w14:paraId="436316CD" w14:textId="3859E3D2" w:rsidR="008669DB" w:rsidRPr="00785AC6" w:rsidRDefault="008669DB">
      <w:pPr>
        <w:pStyle w:val="CodeC"/>
        <w:rPr>
          <w:ins w:id="828" w:author="Carol Nichols" w:date="2018-01-11T10:51:00Z"/>
        </w:rPr>
        <w:pPrChange w:id="829" w:author="Carol Nichols" w:date="2018-01-11T10:51:00Z">
          <w:pPr>
            <w:pStyle w:val="CodeB"/>
          </w:pPr>
        </w:pPrChange>
      </w:pPr>
      <w:ins w:id="830" w:author="Carol Nichols" w:date="2018-01-11T10:51:00Z">
        <w:r w:rsidRPr="00785AC6">
          <w:rPr>
            <w:rFonts w:ascii="Calibri" w:eastAsia="Calibri" w:hAnsi="Calibri" w:cs="Calibri"/>
          </w:rPr>
          <w:t>└──</w:t>
        </w:r>
        <w:r>
          <w:t xml:space="preserve"> target</w:t>
        </w:r>
      </w:ins>
    </w:p>
    <w:commentRangeEnd w:id="816"/>
    <w:p w14:paraId="687CF1D9" w14:textId="777A0197" w:rsidR="008669DB" w:rsidRPr="004F6875" w:rsidRDefault="008669DB">
      <w:pPr>
        <w:pStyle w:val="Body"/>
        <w:rPr>
          <w:ins w:id="831" w:author="Carol Nichols" w:date="2018-01-11T10:50:00Z"/>
          <w:szCs w:val="24"/>
        </w:rPr>
        <w:pPrChange w:id="832" w:author="Carol Nichols" w:date="2018-01-11T11:07:00Z">
          <w:pPr>
            <w:pStyle w:val="CodeB"/>
          </w:pPr>
        </w:pPrChange>
      </w:pPr>
      <w:ins w:id="833" w:author="Carol Nichols" w:date="2018-01-11T10:52:00Z">
        <w:r>
          <w:rPr>
            <w:rStyle w:val="CommentReference"/>
          </w:rPr>
          <w:lastRenderedPageBreak/>
          <w:commentReference w:id="816"/>
        </w:r>
      </w:ins>
      <w:bookmarkStart w:id="834" w:name="_GoBack"/>
      <w:bookmarkEnd w:id="834"/>
      <w:ins w:id="835" w:author="Carol Nichols" w:date="2018-01-11T10:53:00Z">
        <w:r w:rsidR="00FE42D8">
          <w:t xml:space="preserve">The workspace has one </w:t>
        </w:r>
        <w:r w:rsidR="00FE42D8" w:rsidRPr="00A859E1">
          <w:rPr>
            <w:rStyle w:val="EmphasisItalic"/>
            <w:highlight w:val="yellow"/>
          </w:rPr>
          <w:t>target</w:t>
        </w:r>
        <w:r w:rsidR="00FE42D8">
          <w:t xml:space="preserve"> directory at the top level; the </w:t>
        </w:r>
        <w:commentRangeStart w:id="836"/>
        <w:commentRangeStart w:id="837"/>
        <w:r w:rsidR="00FE42D8" w:rsidRPr="00A859E1">
          <w:rPr>
            <w:rStyle w:val="Literal"/>
          </w:rPr>
          <w:t>a</w:t>
        </w:r>
        <w:r w:rsidR="00FE42D8">
          <w:rPr>
            <w:rStyle w:val="Literal"/>
          </w:rPr>
          <w:t>dder</w:t>
        </w:r>
        <w:r w:rsidR="00FE42D8">
          <w:t xml:space="preserve"> </w:t>
        </w:r>
        <w:commentRangeEnd w:id="836"/>
        <w:r w:rsidR="00FE42D8">
          <w:rPr>
            <w:rStyle w:val="CommentReference"/>
          </w:rPr>
          <w:commentReference w:id="836"/>
        </w:r>
        <w:commentRangeEnd w:id="837"/>
        <w:r w:rsidR="00FE42D8">
          <w:t xml:space="preserve">crate </w:t>
        </w:r>
        <w:r w:rsidR="00FE42D8">
          <w:rPr>
            <w:rStyle w:val="CommentReference"/>
          </w:rPr>
          <w:commentReference w:id="837"/>
        </w:r>
        <w:r w:rsidR="00FE42D8">
          <w:t xml:space="preserve">doesn’t have its own </w:t>
        </w:r>
        <w:r w:rsidR="00FE42D8" w:rsidRPr="00A859E1">
          <w:rPr>
            <w:rStyle w:val="EmphasisItalic"/>
            <w:highlight w:val="yellow"/>
          </w:rPr>
          <w:t>target</w:t>
        </w:r>
        <w:r w:rsidR="00FE42D8">
          <w:t xml:space="preserve"> directory. Even if we go into the </w:t>
        </w:r>
        <w:r w:rsidR="00FE42D8">
          <w:rPr>
            <w:rStyle w:val="EmphasisItalic"/>
            <w:highlight w:val="yellow"/>
          </w:rPr>
          <w:t>adder</w:t>
        </w:r>
        <w:r w:rsidR="00FE42D8">
          <w:t xml:space="preserve"> directory and run </w:t>
        </w:r>
        <w:r w:rsidR="00FE42D8" w:rsidRPr="00785AC6">
          <w:rPr>
            <w:rStyle w:val="Literal"/>
          </w:rPr>
          <w:t>cargo</w:t>
        </w:r>
        <w:r w:rsidR="00FE42D8">
          <w:rPr>
            <w:rStyle w:val="Literal"/>
          </w:rPr>
          <w:t xml:space="preserve"> </w:t>
        </w:r>
        <w:r w:rsidR="00FE42D8" w:rsidRPr="00785AC6">
          <w:rPr>
            <w:rStyle w:val="Literal"/>
          </w:rPr>
          <w:t>build</w:t>
        </w:r>
        <w:r w:rsidR="00FE42D8">
          <w:t xml:space="preserve">, the compiled artifacts end up in </w:t>
        </w:r>
        <w:r w:rsidR="00FE42D8">
          <w:rPr>
            <w:rStyle w:val="EmphasisItalic"/>
          </w:rPr>
          <w:t>add</w:t>
        </w:r>
        <w:r w:rsidR="00FE42D8" w:rsidRPr="00FD1E86">
          <w:rPr>
            <w:rStyle w:val="EmphasisItalic"/>
          </w:rPr>
          <w:t>/target</w:t>
        </w:r>
        <w:r w:rsidR="00FE42D8">
          <w:t xml:space="preserve"> rather than </w:t>
        </w:r>
        <w:r w:rsidR="00FE42D8">
          <w:rPr>
            <w:rStyle w:val="EmphasisItalic"/>
          </w:rPr>
          <w:t>add/adder</w:t>
        </w:r>
        <w:r w:rsidR="00FE42D8" w:rsidRPr="00FD1E86">
          <w:rPr>
            <w:rStyle w:val="EmphasisItalic"/>
          </w:rPr>
          <w:t>/target</w:t>
        </w:r>
        <w:r w:rsidR="00FE42D8">
          <w:t xml:space="preserve">. The crates in a workspace </w:t>
        </w:r>
      </w:ins>
      <w:ins w:id="838" w:author="Carol Nichols" w:date="2018-01-11T10:54:00Z">
        <w:r w:rsidR="00FE42D8">
          <w:t xml:space="preserve">are meant to </w:t>
        </w:r>
      </w:ins>
      <w:ins w:id="839" w:author="Carol Nichols" w:date="2018-01-11T10:53:00Z">
        <w:r w:rsidR="00FE42D8">
          <w:t xml:space="preserve">depend on each other. If each crate had its own </w:t>
        </w:r>
        <w:r w:rsidR="00FE42D8" w:rsidRPr="00A859E1">
          <w:rPr>
            <w:rStyle w:val="EmphasisItalic"/>
            <w:highlight w:val="yellow"/>
          </w:rPr>
          <w:t>target</w:t>
        </w:r>
        <w:r w:rsidR="00FE42D8">
          <w:t xml:space="preserve"> directory, each crate in the workspace would have to recompile each of the other crates in the workspace to have the artifacts in its own </w:t>
        </w:r>
        <w:r w:rsidR="00FE42D8" w:rsidRPr="00A859E1">
          <w:rPr>
            <w:rStyle w:val="EmphasisItalic"/>
            <w:highlight w:val="yellow"/>
          </w:rPr>
          <w:t>target</w:t>
        </w:r>
        <w:r w:rsidR="00FE42D8">
          <w:t xml:space="preserve"> directory. By sharing one </w:t>
        </w:r>
        <w:r w:rsidR="00FE42D8" w:rsidRPr="00A859E1">
          <w:rPr>
            <w:rStyle w:val="EmphasisItalic"/>
            <w:highlight w:val="yellow"/>
          </w:rPr>
          <w:t>target</w:t>
        </w:r>
        <w:r w:rsidR="00FE42D8">
          <w:t xml:space="preserve"> directory, the crates in the workspace can avoid rebuilding the other crates in the workspace more than necessary. </w:t>
        </w:r>
      </w:ins>
    </w:p>
    <w:p w14:paraId="24E7CB99" w14:textId="2F02A76A" w:rsidR="00FD1E86" w:rsidDel="00520D39" w:rsidRDefault="00FD1E86" w:rsidP="00FD1E86">
      <w:pPr>
        <w:pStyle w:val="Body"/>
        <w:rPr>
          <w:del w:id="840" w:author="Carol Nichols" w:date="2018-01-10T16:48:00Z"/>
        </w:rPr>
      </w:pPr>
      <w:del w:id="841" w:author="Carol Nichols" w:date="2018-01-10T16:48:00Z">
        <w:r w:rsidDel="00520D39">
          <w:delText>We</w:delText>
        </w:r>
        <w:r w:rsidR="00785AC6" w:rsidDel="00520D39">
          <w:delText xml:space="preserve"> </w:delText>
        </w:r>
        <w:r w:rsidDel="00520D39">
          <w:delText>need</w:delText>
        </w:r>
        <w:r w:rsidR="00785AC6" w:rsidDel="00520D39">
          <w:delText xml:space="preserve"> </w:delText>
        </w:r>
        <w:r w:rsidDel="00520D39">
          <w:delText>to</w:delText>
        </w:r>
        <w:r w:rsidR="00785AC6" w:rsidDel="00520D39">
          <w:delText xml:space="preserve"> </w:delText>
        </w:r>
        <w:r w:rsidDel="00520D39">
          <w:delText>modify</w:delText>
        </w:r>
        <w:r w:rsidR="00785AC6" w:rsidDel="00520D39">
          <w:delText xml:space="preserve"> </w:delText>
        </w:r>
        <w:r w:rsidDel="00520D39">
          <w:delText>the</w:delText>
        </w:r>
        <w:r w:rsidR="00785AC6" w:rsidDel="00520D39">
          <w:delText xml:space="preserve"> </w:delText>
        </w:r>
        <w:r w:rsidDel="00520D39">
          <w:delText>binary</w:delText>
        </w:r>
        <w:r w:rsidR="00785AC6" w:rsidDel="00520D39">
          <w:delText xml:space="preserve"> </w:delText>
        </w:r>
        <w:r w:rsidDel="00520D39">
          <w:delText>package’s</w:delText>
        </w:r>
        <w:r w:rsidR="00785AC6" w:rsidDel="00520D39">
          <w:delText xml:space="preserve"> </w:delText>
        </w:r>
        <w:r w:rsidRPr="00FD1E86" w:rsidDel="00520D39">
          <w:rPr>
            <w:rStyle w:val="EmphasisItalic"/>
          </w:rPr>
          <w:delText>Cargo.toml</w:delText>
        </w:r>
        <w:r w:rsidR="00785AC6" w:rsidDel="00520D39">
          <w:delText xml:space="preserve"> </w:delText>
        </w:r>
      </w:del>
      <w:ins w:id="842" w:author="AnneMarieW" w:date="2017-11-28T10:35:00Z">
        <w:del w:id="843" w:author="Carol Nichols" w:date="2018-01-10T16:48:00Z">
          <w:r w:rsidR="00BA2C7F" w:rsidDel="00520D39">
            <w:delText xml:space="preserve">file </w:delText>
          </w:r>
        </w:del>
      </w:ins>
      <w:del w:id="844" w:author="Carol Nichols" w:date="2018-01-10T16:48:00Z">
        <w:r w:rsidDel="00520D39">
          <w:delText>and</w:delText>
        </w:r>
        <w:r w:rsidR="00785AC6" w:rsidDel="00520D39">
          <w:delText xml:space="preserve"> </w:delText>
        </w:r>
        <w:r w:rsidDel="00520D39">
          <w:delText>add</w:delText>
        </w:r>
        <w:r w:rsidR="00785AC6" w:rsidDel="00520D39">
          <w:delText xml:space="preserve"> </w:delText>
        </w:r>
        <w:r w:rsidDel="00520D39">
          <w:delText>a</w:delText>
        </w:r>
        <w:r w:rsidR="00785AC6" w:rsidDel="00520D39">
          <w:delText xml:space="preserve"> </w:delText>
        </w:r>
        <w:r w:rsidRPr="00785AC6" w:rsidDel="00520D39">
          <w:rPr>
            <w:rStyle w:val="Literal"/>
          </w:rPr>
          <w:delText>[workspace]</w:delText>
        </w:r>
        <w:r w:rsidR="00785AC6" w:rsidDel="00520D39">
          <w:delText xml:space="preserve"> </w:delText>
        </w:r>
        <w:r w:rsidDel="00520D39">
          <w:delText>section</w:delText>
        </w:r>
        <w:r w:rsidR="00785AC6" w:rsidDel="00520D39">
          <w:delText xml:space="preserve"> </w:delText>
        </w:r>
        <w:r w:rsidDel="00520D39">
          <w:delText>to</w:delText>
        </w:r>
        <w:r w:rsidR="00785AC6" w:rsidDel="00520D39">
          <w:delText xml:space="preserve"> </w:delText>
        </w:r>
        <w:r w:rsidDel="00520D39">
          <w:delText>tell</w:delText>
        </w:r>
        <w:r w:rsidR="00785AC6" w:rsidDel="00520D39">
          <w:delText xml:space="preserve"> </w:delText>
        </w:r>
        <w:r w:rsidDel="00520D39">
          <w:delText>Cargo</w:delText>
        </w:r>
        <w:r w:rsidR="00785AC6" w:rsidDel="00520D39">
          <w:delText xml:space="preserve"> </w:delText>
        </w:r>
        <w:r w:rsidDel="00520D39">
          <w:delText>the</w:delText>
        </w:r>
        <w:r w:rsidR="00785AC6" w:rsidDel="00520D39">
          <w:delText xml:space="preserve"> </w:delText>
        </w:r>
        <w:r w:rsidRPr="00785AC6" w:rsidDel="00520D39">
          <w:rPr>
            <w:rStyle w:val="Literal"/>
          </w:rPr>
          <w:delText>adder</w:delText>
        </w:r>
        <w:r w:rsidR="00785AC6" w:rsidDel="00520D39">
          <w:delText xml:space="preserve"> </w:delText>
        </w:r>
        <w:r w:rsidDel="00520D39">
          <w:delText>package</w:delText>
        </w:r>
        <w:r w:rsidR="00785AC6" w:rsidDel="00520D39">
          <w:delText xml:space="preserve"> </w:delText>
        </w:r>
        <w:r w:rsidDel="00520D39">
          <w:delText>is</w:delText>
        </w:r>
        <w:r w:rsidR="00785AC6" w:rsidDel="00520D39">
          <w:delText xml:space="preserve"> </w:delText>
        </w:r>
        <w:r w:rsidDel="00520D39">
          <w:delText>a</w:delText>
        </w:r>
        <w:r w:rsidR="00785AC6" w:rsidDel="00520D39">
          <w:delText xml:space="preserve"> </w:delText>
        </w:r>
        <w:r w:rsidDel="00520D39">
          <w:delText>workspace.</w:delText>
        </w:r>
        <w:r w:rsidR="00785AC6" w:rsidDel="00520D39">
          <w:delText xml:space="preserve"> </w:delText>
        </w:r>
        <w:r w:rsidDel="00520D39">
          <w:delText>Add</w:delText>
        </w:r>
        <w:r w:rsidR="00785AC6" w:rsidDel="00520D39">
          <w:delText xml:space="preserve"> </w:delText>
        </w:r>
        <w:r w:rsidDel="00520D39">
          <w:delText>this</w:delText>
        </w:r>
      </w:del>
      <w:ins w:id="845" w:author="AnneMarieW" w:date="2017-11-28T10:36:00Z">
        <w:del w:id="846" w:author="Carol Nichols" w:date="2018-01-10T16:48:00Z">
          <w:r w:rsidR="00BA2C7F" w:rsidDel="00520D39">
            <w:delText>e following to</w:delText>
          </w:r>
        </w:del>
      </w:ins>
      <w:del w:id="847" w:author="Carol Nichols" w:date="2018-01-10T16:48:00Z">
        <w:r w:rsidR="00785AC6" w:rsidDel="00520D39">
          <w:delText xml:space="preserve"> </w:delText>
        </w:r>
        <w:r w:rsidDel="00520D39">
          <w:delText>at</w:delText>
        </w:r>
        <w:r w:rsidR="00785AC6" w:rsidDel="00520D39">
          <w:delText xml:space="preserve"> </w:delText>
        </w:r>
        <w:r w:rsidDel="00520D39">
          <w:delText>the</w:delText>
        </w:r>
        <w:r w:rsidR="00785AC6" w:rsidDel="00520D39">
          <w:delText xml:space="preserve"> </w:delText>
        </w:r>
        <w:r w:rsidDel="00520D39">
          <w:delText>bottom</w:delText>
        </w:r>
        <w:r w:rsidR="00785AC6" w:rsidDel="00520D39">
          <w:delText xml:space="preserve"> </w:delText>
        </w:r>
        <w:r w:rsidDel="00520D39">
          <w:delText>of</w:delText>
        </w:r>
        <w:r w:rsidR="00785AC6" w:rsidDel="00520D39">
          <w:delText xml:space="preserve"> </w:delText>
        </w:r>
        <w:r w:rsidDel="00520D39">
          <w:delText>the</w:delText>
        </w:r>
        <w:r w:rsidR="00785AC6" w:rsidDel="00520D39">
          <w:delText xml:space="preserve"> </w:delText>
        </w:r>
        <w:r w:rsidDel="00520D39">
          <w:delText>file:</w:delText>
        </w:r>
      </w:del>
    </w:p>
    <w:p w14:paraId="6B7A65FA" w14:textId="11283BCD" w:rsidR="00C930AA" w:rsidDel="001753E0" w:rsidRDefault="00C930AA" w:rsidP="00C930AA">
      <w:pPr>
        <w:pStyle w:val="ProductionDirective"/>
        <w:rPr>
          <w:del w:id="848" w:author="Carol Nichols" w:date="2018-01-10T16:40:00Z"/>
        </w:rPr>
      </w:pPr>
      <w:del w:id="849" w:author="Carol Nichols" w:date="2018-01-10T16:40:00Z">
        <w:r w:rsidDel="001753E0">
          <w:delText>Filename: Cargo.toml</w:delText>
        </w:r>
      </w:del>
    </w:p>
    <w:p w14:paraId="51A706E7" w14:textId="4F8AEE0E" w:rsidR="00FD1E86" w:rsidRPr="00785AC6" w:rsidDel="001753E0" w:rsidRDefault="00FD1E86" w:rsidP="007D6152">
      <w:pPr>
        <w:pStyle w:val="CodeSingle"/>
        <w:rPr>
          <w:del w:id="850" w:author="Carol Nichols" w:date="2018-01-10T16:40:00Z"/>
        </w:rPr>
      </w:pPr>
      <w:del w:id="851" w:author="Carol Nichols" w:date="2018-01-10T16:40:00Z">
        <w:r w:rsidRPr="00785AC6" w:rsidDel="001753E0">
          <w:delText>[workspace]</w:delText>
        </w:r>
      </w:del>
    </w:p>
    <w:p w14:paraId="0FC0B917" w14:textId="2CB42E79" w:rsidR="00FD1E86" w:rsidDel="00520D39" w:rsidRDefault="00FD1E86" w:rsidP="00844398">
      <w:pPr>
        <w:pStyle w:val="Body"/>
        <w:rPr>
          <w:del w:id="852" w:author="Carol Nichols" w:date="2018-01-10T16:48:00Z"/>
          <w:szCs w:val="24"/>
        </w:rPr>
      </w:pPr>
      <w:del w:id="853" w:author="Carol Nichols" w:date="2018-01-10T16:48:00Z">
        <w:r w:rsidDel="00520D39">
          <w:delText>Like</w:delText>
        </w:r>
        <w:r w:rsidR="00785AC6" w:rsidDel="00520D39">
          <w:delText xml:space="preserve"> </w:delText>
        </w:r>
      </w:del>
      <w:ins w:id="854" w:author="AnneMarieW" w:date="2017-11-28T10:36:00Z">
        <w:del w:id="855" w:author="Carol Nichols" w:date="2018-01-10T16:48:00Z">
          <w:r w:rsidR="00BA2C7F" w:rsidDel="00520D39">
            <w:delText xml:space="preserve">As with </w:delText>
          </w:r>
        </w:del>
      </w:ins>
      <w:del w:id="856" w:author="Carol Nichols" w:date="2018-01-10T16:48:00Z">
        <w:r w:rsidDel="00520D39">
          <w:delText>many</w:delText>
        </w:r>
        <w:r w:rsidR="00785AC6" w:rsidDel="00520D39">
          <w:delText xml:space="preserve"> </w:delText>
        </w:r>
        <w:r w:rsidDel="00520D39">
          <w:delText>Cargo</w:delText>
        </w:r>
        <w:r w:rsidR="00785AC6" w:rsidDel="00520D39">
          <w:delText xml:space="preserve"> </w:delText>
        </w:r>
        <w:r w:rsidDel="00520D39">
          <w:delText>features,</w:delText>
        </w:r>
        <w:r w:rsidR="00785AC6" w:rsidDel="00520D39">
          <w:delText xml:space="preserve"> </w:delText>
        </w:r>
        <w:r w:rsidDel="00520D39">
          <w:delText>workspaces</w:delText>
        </w:r>
        <w:r w:rsidR="00785AC6" w:rsidDel="00520D39">
          <w:delText xml:space="preserve"> </w:delText>
        </w:r>
        <w:r w:rsidDel="00520D39">
          <w:delText>support</w:delText>
        </w:r>
        <w:r w:rsidR="00785AC6" w:rsidDel="00520D39">
          <w:delText xml:space="preserve"> </w:delText>
        </w:r>
        <w:r w:rsidDel="00520D39">
          <w:delText>convention</w:delText>
        </w:r>
        <w:r w:rsidR="00785AC6" w:rsidDel="00520D39">
          <w:delText xml:space="preserve"> </w:delText>
        </w:r>
        <w:r w:rsidDel="00520D39">
          <w:delText>over</w:delText>
        </w:r>
        <w:r w:rsidR="00785AC6" w:rsidDel="00520D39">
          <w:delText xml:space="preserve"> </w:delText>
        </w:r>
        <w:r w:rsidDel="00520D39">
          <w:delText>configuration:</w:delText>
        </w:r>
        <w:r w:rsidR="00785AC6" w:rsidDel="00520D39">
          <w:delText xml:space="preserve"> </w:delText>
        </w:r>
        <w:r w:rsidDel="00520D39">
          <w:delText>we</w:delText>
        </w:r>
        <w:r w:rsidR="00785AC6" w:rsidDel="00520D39">
          <w:delText xml:space="preserve"> </w:delText>
        </w:r>
        <w:r w:rsidDel="00520D39">
          <w:delText>don’t</w:delText>
        </w:r>
        <w:r w:rsidR="00785AC6" w:rsidDel="00520D39">
          <w:delText xml:space="preserve"> </w:delText>
        </w:r>
        <w:r w:rsidDel="00520D39">
          <w:delText>need</w:delText>
        </w:r>
        <w:r w:rsidR="00785AC6" w:rsidDel="00520D39">
          <w:delText xml:space="preserve"> </w:delText>
        </w:r>
        <w:r w:rsidDel="00520D39">
          <w:delText>to</w:delText>
        </w:r>
        <w:r w:rsidR="00785AC6" w:rsidDel="00520D39">
          <w:delText xml:space="preserve"> </w:delText>
        </w:r>
        <w:r w:rsidDel="00520D39">
          <w:delText>add</w:delText>
        </w:r>
        <w:r w:rsidR="00785AC6" w:rsidDel="00520D39">
          <w:delText xml:space="preserve"> </w:delText>
        </w:r>
        <w:r w:rsidDel="00520D39">
          <w:delText>anything</w:delText>
        </w:r>
        <w:r w:rsidR="00785AC6" w:rsidDel="00520D39">
          <w:delText xml:space="preserve"> </w:delText>
        </w:r>
        <w:r w:rsidDel="00520D39">
          <w:delText>more</w:delText>
        </w:r>
        <w:r w:rsidR="00785AC6" w:rsidDel="00520D39">
          <w:delText xml:space="preserve"> </w:delText>
        </w:r>
        <w:r w:rsidDel="00520D39">
          <w:delText>than</w:delText>
        </w:r>
        <w:r w:rsidR="00785AC6" w:rsidDel="00520D39">
          <w:delText xml:space="preserve"> </w:delText>
        </w:r>
        <w:r w:rsidDel="00520D39">
          <w:delText>this</w:delText>
        </w:r>
        <w:r w:rsidR="00785AC6" w:rsidDel="00520D39">
          <w:delText xml:space="preserve"> </w:delText>
        </w:r>
        <w:r w:rsidDel="00520D39">
          <w:delText>to</w:delText>
        </w:r>
      </w:del>
      <w:ins w:id="857" w:author="AnneMarieW" w:date="2017-11-28T10:36:00Z">
        <w:del w:id="858" w:author="Carol Nichols" w:date="2018-01-10T16:48:00Z">
          <w:r w:rsidR="00BA2C7F" w:rsidDel="00520D39">
            <w:delText xml:space="preserve"> the</w:delText>
          </w:r>
        </w:del>
      </w:ins>
      <w:del w:id="859" w:author="Carol Nichols" w:date="2018-01-10T16:48:00Z">
        <w:r w:rsidR="00785AC6" w:rsidDel="00520D39">
          <w:delText xml:space="preserve"> </w:delText>
        </w:r>
        <w:r w:rsidRPr="00FD1E86" w:rsidDel="00520D39">
          <w:rPr>
            <w:rStyle w:val="EmphasisItalic"/>
          </w:rPr>
          <w:delText>Cargo.toml</w:delText>
        </w:r>
        <w:r w:rsidR="00785AC6" w:rsidDel="00520D39">
          <w:delText xml:space="preserve"> </w:delText>
        </w:r>
      </w:del>
      <w:ins w:id="860" w:author="AnneMarieW" w:date="2017-11-28T10:36:00Z">
        <w:del w:id="861" w:author="Carol Nichols" w:date="2018-01-10T16:48:00Z">
          <w:r w:rsidR="00BA2C7F" w:rsidDel="00520D39">
            <w:delText xml:space="preserve">file </w:delText>
          </w:r>
        </w:del>
      </w:ins>
      <w:del w:id="862" w:author="Carol Nichols" w:date="2018-01-10T16:48:00Z">
        <w:r w:rsidDel="00520D39">
          <w:delText>to</w:delText>
        </w:r>
        <w:r w:rsidR="00785AC6" w:rsidDel="00520D39">
          <w:delText xml:space="preserve"> </w:delText>
        </w:r>
        <w:r w:rsidDel="00520D39">
          <w:delText>define</w:delText>
        </w:r>
        <w:r w:rsidR="00785AC6" w:rsidDel="00520D39">
          <w:delText xml:space="preserve"> </w:delText>
        </w:r>
        <w:r w:rsidDel="00520D39">
          <w:delText>our</w:delText>
        </w:r>
        <w:r w:rsidR="00785AC6" w:rsidDel="00520D39">
          <w:delText xml:space="preserve"> </w:delText>
        </w:r>
        <w:r w:rsidDel="00520D39">
          <w:delText>workspace</w:delText>
        </w:r>
        <w:r w:rsidR="00785AC6" w:rsidDel="00520D39">
          <w:delText xml:space="preserve"> </w:delText>
        </w:r>
        <w:r w:rsidDel="00520D39">
          <w:delText>as</w:delText>
        </w:r>
        <w:r w:rsidR="00785AC6" w:rsidDel="00520D39">
          <w:delText xml:space="preserve"> </w:delText>
        </w:r>
        <w:r w:rsidDel="00520D39">
          <w:delText>long</w:delText>
        </w:r>
        <w:r w:rsidR="00785AC6" w:rsidDel="00520D39">
          <w:delText xml:space="preserve"> </w:delText>
        </w:r>
        <w:r w:rsidDel="00520D39">
          <w:delText>as</w:delText>
        </w:r>
        <w:r w:rsidR="00785AC6" w:rsidDel="00520D39">
          <w:delText xml:space="preserve"> </w:delText>
        </w:r>
        <w:r w:rsidDel="00520D39">
          <w:delText>we</w:delText>
        </w:r>
        <w:r w:rsidR="00785AC6" w:rsidDel="00520D39">
          <w:delText xml:space="preserve"> </w:delText>
        </w:r>
        <w:r w:rsidDel="00520D39">
          <w:delText>follow</w:delText>
        </w:r>
        <w:r w:rsidR="00785AC6" w:rsidDel="00520D39">
          <w:delText xml:space="preserve"> </w:delText>
        </w:r>
        <w:r w:rsidDel="00520D39">
          <w:delText>the</w:delText>
        </w:r>
        <w:r w:rsidR="00785AC6" w:rsidDel="00520D39">
          <w:delText xml:space="preserve"> </w:delText>
        </w:r>
        <w:r w:rsidDel="00520D39">
          <w:delText>convention.</w:delText>
        </w:r>
      </w:del>
    </w:p>
    <w:p w14:paraId="6F8973C8" w14:textId="50230675" w:rsidR="00FD1E86" w:rsidDel="004D2EAA" w:rsidRDefault="00FD1E86" w:rsidP="00785AC6">
      <w:pPr>
        <w:pStyle w:val="HeadB"/>
        <w:rPr>
          <w:del w:id="863" w:author="Carol Nichols" w:date="2018-01-11T11:07:00Z"/>
        </w:rPr>
      </w:pPr>
      <w:bookmarkStart w:id="864" w:name="specifying-workspace-dependencies"/>
      <w:bookmarkStart w:id="865" w:name="_Toc499037516"/>
      <w:bookmarkEnd w:id="864"/>
      <w:del w:id="866" w:author="Carol Nichols" w:date="2018-01-11T11:07:00Z">
        <w:r w:rsidDel="004D2EAA">
          <w:delText>Specifying</w:delText>
        </w:r>
        <w:r w:rsidR="00785AC6" w:rsidDel="004D2EAA">
          <w:delText xml:space="preserve"> </w:delText>
        </w:r>
        <w:r w:rsidDel="004D2EAA">
          <w:delText>Workspace</w:delText>
        </w:r>
        <w:r w:rsidR="00785AC6" w:rsidDel="004D2EAA">
          <w:delText xml:space="preserve"> </w:delText>
        </w:r>
        <w:r w:rsidDel="004D2EAA">
          <w:delText>Dependencies</w:delText>
        </w:r>
        <w:bookmarkEnd w:id="865"/>
      </w:del>
    </w:p>
    <w:p w14:paraId="072BA3FD" w14:textId="4E276DE7" w:rsidR="00FD1E86" w:rsidDel="004D2EAA" w:rsidRDefault="003D1A0E" w:rsidP="007D6152">
      <w:pPr>
        <w:pStyle w:val="BodyFirst"/>
        <w:rPr>
          <w:del w:id="867" w:author="Carol Nichols" w:date="2018-01-11T11:07:00Z"/>
        </w:rPr>
      </w:pPr>
      <w:del w:id="868" w:author="Carol Nichols" w:date="2018-01-11T11:07:00Z">
        <w:r w:rsidDel="004D2EAA">
          <w:delText xml:space="preserve">By default, </w:delText>
        </w:r>
        <w:r w:rsidR="008B2AD4" w:rsidDel="004D2EAA">
          <w:delText>Cargo will include</w:delText>
        </w:r>
      </w:del>
      <w:ins w:id="869" w:author="AnneMarieW" w:date="2017-11-28T10:37:00Z">
        <w:del w:id="870" w:author="Carol Nichols" w:date="2018-01-11T11:07:00Z">
          <w:r w:rsidR="00BA2C7F" w:rsidDel="004D2EAA">
            <w:delText>s</w:delText>
          </w:r>
        </w:del>
      </w:ins>
      <w:del w:id="871" w:author="Carol Nichols" w:date="2018-01-11T11:07:00Z">
        <w:r w:rsidR="008B2AD4" w:rsidDel="004D2EAA">
          <w:delText xml:space="preserve"> all transitive path dependencies. A </w:delText>
        </w:r>
        <w:r w:rsidR="008B2AD4" w:rsidRPr="008B2AD4" w:rsidDel="004D2EAA">
          <w:rPr>
            <w:rStyle w:val="EmphasisItalic"/>
          </w:rPr>
          <w:delText>path dependency</w:delText>
        </w:r>
        <w:r w:rsidR="008B2AD4" w:rsidDel="004D2EAA">
          <w:delText xml:space="preserve"> is </w:delText>
        </w:r>
      </w:del>
      <w:ins w:id="872" w:author="Liz Chadwick" w:date="2017-11-21T14:07:00Z">
        <w:del w:id="873" w:author="Carol Nichols" w:date="2018-01-11T11:07:00Z">
          <w:r w:rsidR="007E2DA9" w:rsidDel="004D2EAA">
            <w:delText xml:space="preserve">used </w:delText>
          </w:r>
        </w:del>
      </w:ins>
      <w:del w:id="874" w:author="Carol Nichols" w:date="2018-01-11T11:07:00Z">
        <w:r w:rsidR="008B2AD4" w:rsidDel="004D2EAA">
          <w:delText>when a</w:delText>
        </w:r>
        <w:r w:rsidR="00FD1E86" w:rsidDel="004D2EAA">
          <w:delText>ny</w:delText>
        </w:r>
        <w:r w:rsidR="00785AC6" w:rsidDel="004D2EAA">
          <w:delText xml:space="preserve"> </w:delText>
        </w:r>
        <w:r w:rsidR="00FD1E86" w:rsidDel="004D2EAA">
          <w:delText>crate,</w:delText>
        </w:r>
        <w:r w:rsidR="00785AC6" w:rsidDel="004D2EAA">
          <w:delText xml:space="preserve"> </w:delText>
        </w:r>
        <w:r w:rsidR="00FD1E86" w:rsidDel="004D2EAA">
          <w:delText>whether</w:delText>
        </w:r>
        <w:r w:rsidR="00785AC6" w:rsidDel="004D2EAA">
          <w:delText xml:space="preserve"> </w:delText>
        </w:r>
        <w:r w:rsidR="00FD1E86" w:rsidDel="004D2EAA">
          <w:delText>in</w:delText>
        </w:r>
        <w:r w:rsidR="00785AC6" w:rsidDel="004D2EAA">
          <w:delText xml:space="preserve"> </w:delText>
        </w:r>
        <w:r w:rsidR="00FD1E86" w:rsidDel="004D2EAA">
          <w:delText>a</w:delText>
        </w:r>
        <w:r w:rsidR="00785AC6" w:rsidDel="004D2EAA">
          <w:delText xml:space="preserve"> </w:delText>
        </w:r>
        <w:r w:rsidR="00FD1E86" w:rsidDel="004D2EAA">
          <w:delText>workspace</w:delText>
        </w:r>
        <w:r w:rsidR="00785AC6" w:rsidDel="004D2EAA">
          <w:delText xml:space="preserve"> </w:delText>
        </w:r>
        <w:r w:rsidR="00FD1E86" w:rsidDel="004D2EAA">
          <w:delText>or</w:delText>
        </w:r>
        <w:r w:rsidR="00785AC6" w:rsidDel="004D2EAA">
          <w:delText xml:space="preserve"> </w:delText>
        </w:r>
        <w:r w:rsidR="00FD1E86" w:rsidDel="004D2EAA">
          <w:delText>not,</w:delText>
        </w:r>
        <w:r w:rsidR="005169A0" w:rsidDel="004D2EAA">
          <w:delText xml:space="preserve"> specifies</w:delText>
        </w:r>
        <w:r w:rsidR="00785AC6" w:rsidDel="004D2EAA">
          <w:delText xml:space="preserve"> </w:delText>
        </w:r>
        <w:r w:rsidR="00FD1E86" w:rsidDel="004D2EAA">
          <w:delText>that</w:delText>
        </w:r>
        <w:r w:rsidR="00785AC6" w:rsidDel="004D2EAA">
          <w:delText xml:space="preserve"> </w:delText>
        </w:r>
        <w:r w:rsidR="00FD1E86" w:rsidDel="004D2EAA">
          <w:delText>it</w:delText>
        </w:r>
        <w:r w:rsidR="00785AC6" w:rsidDel="004D2EAA">
          <w:delText xml:space="preserve"> </w:delText>
        </w:r>
        <w:r w:rsidR="00FD1E86" w:rsidDel="004D2EAA">
          <w:delText>has</w:delText>
        </w:r>
        <w:r w:rsidR="00785AC6" w:rsidDel="004D2EAA">
          <w:delText xml:space="preserve"> </w:delText>
        </w:r>
        <w:r w:rsidR="00FD1E86" w:rsidDel="004D2EAA">
          <w:delText>a</w:delText>
        </w:r>
        <w:r w:rsidR="00785AC6" w:rsidDel="004D2EAA">
          <w:delText xml:space="preserve"> </w:delText>
        </w:r>
        <w:r w:rsidR="00FD1E86" w:rsidDel="004D2EAA">
          <w:delText>dependency</w:delText>
        </w:r>
        <w:r w:rsidR="00785AC6" w:rsidDel="004D2EAA">
          <w:delText xml:space="preserve"> </w:delText>
        </w:r>
        <w:r w:rsidR="00FD1E86" w:rsidDel="004D2EAA">
          <w:delText>on</w:delText>
        </w:r>
        <w:r w:rsidR="00785AC6" w:rsidDel="004D2EAA">
          <w:delText xml:space="preserve"> </w:delText>
        </w:r>
        <w:r w:rsidR="00FD1E86" w:rsidDel="004D2EAA">
          <w:delText>a</w:delText>
        </w:r>
        <w:r w:rsidR="00785AC6" w:rsidDel="004D2EAA">
          <w:delText xml:space="preserve"> </w:delText>
        </w:r>
        <w:r w:rsidR="00FD1E86" w:rsidDel="004D2EAA">
          <w:delText>crate</w:delText>
        </w:r>
        <w:r w:rsidR="00785AC6" w:rsidDel="004D2EAA">
          <w:delText xml:space="preserve"> </w:delText>
        </w:r>
        <w:r w:rsidR="00FD1E86" w:rsidDel="004D2EAA">
          <w:delText>in</w:delText>
        </w:r>
        <w:r w:rsidR="00785AC6" w:rsidDel="004D2EAA">
          <w:delText xml:space="preserve"> </w:delText>
        </w:r>
        <w:r w:rsidR="00FD1E86" w:rsidDel="004D2EAA">
          <w:delText>a</w:delText>
        </w:r>
        <w:r w:rsidR="00785AC6" w:rsidDel="004D2EAA">
          <w:delText xml:space="preserve"> </w:delText>
        </w:r>
        <w:r w:rsidR="00FD1E86" w:rsidDel="004D2EAA">
          <w:delText>local</w:delText>
        </w:r>
        <w:r w:rsidR="00785AC6" w:rsidDel="004D2EAA">
          <w:delText xml:space="preserve"> </w:delText>
        </w:r>
        <w:r w:rsidR="00FD1E86" w:rsidDel="004D2EAA">
          <w:delText>directory</w:delText>
        </w:r>
        <w:r w:rsidR="00785AC6" w:rsidDel="004D2EAA">
          <w:delText xml:space="preserve"> </w:delText>
        </w:r>
        <w:r w:rsidR="00FD1E86" w:rsidDel="004D2EAA">
          <w:delText>by</w:delText>
        </w:r>
        <w:r w:rsidR="00785AC6" w:rsidDel="004D2EAA">
          <w:delText xml:space="preserve"> </w:delText>
        </w:r>
        <w:r w:rsidR="00FD1E86" w:rsidDel="004D2EAA">
          <w:delText>using</w:delText>
        </w:r>
        <w:r w:rsidR="00785AC6" w:rsidDel="004D2EAA">
          <w:delText xml:space="preserve"> </w:delText>
        </w:r>
        <w:r w:rsidR="00FD1E86" w:rsidDel="004D2EAA">
          <w:delText>the</w:delText>
        </w:r>
        <w:r w:rsidR="00785AC6" w:rsidDel="004D2EAA">
          <w:delText xml:space="preserve"> </w:delText>
        </w:r>
        <w:r w:rsidR="00FD1E86" w:rsidRPr="00785AC6" w:rsidDel="004D2EAA">
          <w:rPr>
            <w:rStyle w:val="Literal"/>
          </w:rPr>
          <w:delText>path</w:delText>
        </w:r>
        <w:r w:rsidR="00785AC6" w:rsidDel="004D2EAA">
          <w:delText xml:space="preserve"> </w:delText>
        </w:r>
        <w:r w:rsidR="00FD1E86" w:rsidDel="004D2EAA">
          <w:delText>attribute</w:delText>
        </w:r>
        <w:r w:rsidR="00785AC6" w:rsidDel="004D2EAA">
          <w:delText xml:space="preserve"> </w:delText>
        </w:r>
        <w:r w:rsidR="00FD1E86" w:rsidDel="004D2EAA">
          <w:delText>on</w:delText>
        </w:r>
        <w:r w:rsidR="00785AC6" w:rsidDel="004D2EAA">
          <w:delText xml:space="preserve"> </w:delText>
        </w:r>
        <w:r w:rsidR="00FD1E86" w:rsidDel="004D2EAA">
          <w:delText>the</w:delText>
        </w:r>
        <w:r w:rsidR="00785AC6" w:rsidDel="004D2EAA">
          <w:delText xml:space="preserve"> </w:delText>
        </w:r>
        <w:r w:rsidR="00FD1E86" w:rsidDel="004D2EAA">
          <w:delText>dependency</w:delText>
        </w:r>
        <w:r w:rsidR="00785AC6" w:rsidDel="004D2EAA">
          <w:delText xml:space="preserve"> </w:delText>
        </w:r>
        <w:r w:rsidR="00FD1E86" w:rsidDel="004D2EAA">
          <w:delText>specification</w:delText>
        </w:r>
        <w:r w:rsidR="00785AC6" w:rsidDel="004D2EAA">
          <w:delText xml:space="preserve"> </w:delText>
        </w:r>
        <w:r w:rsidR="00FD1E86" w:rsidDel="004D2EAA">
          <w:delText>in</w:delText>
        </w:r>
      </w:del>
      <w:ins w:id="875" w:author="AnneMarieW" w:date="2017-11-28T10:37:00Z">
        <w:del w:id="876" w:author="Carol Nichols" w:date="2018-01-11T11:07:00Z">
          <w:r w:rsidR="00BA2C7F" w:rsidDel="004D2EAA">
            <w:delText xml:space="preserve"> the</w:delText>
          </w:r>
        </w:del>
      </w:ins>
      <w:del w:id="877" w:author="Carol Nichols" w:date="2018-01-11T11:07:00Z">
        <w:r w:rsidR="00785AC6" w:rsidDel="004D2EAA">
          <w:delText xml:space="preserve"> </w:delText>
        </w:r>
        <w:r w:rsidR="00FD1E86" w:rsidRPr="00FD1E86" w:rsidDel="004D2EAA">
          <w:rPr>
            <w:rStyle w:val="EmphasisItalic"/>
          </w:rPr>
          <w:delText>Cargo.toml</w:delText>
        </w:r>
      </w:del>
      <w:ins w:id="878" w:author="AnneMarieW" w:date="2017-11-28T10:37:00Z">
        <w:del w:id="879" w:author="Carol Nichols" w:date="2018-01-11T11:07:00Z">
          <w:r w:rsidR="00BA2C7F" w:rsidDel="004D2EAA">
            <w:delText xml:space="preserve"> </w:delText>
          </w:r>
        </w:del>
      </w:ins>
      <w:del w:id="880" w:author="Carol Nichols" w:date="2018-01-11T11:07:00Z">
        <w:r w:rsidR="00FD1E86" w:rsidDel="004D2EAA">
          <w:delText>.</w:delText>
        </w:r>
      </w:del>
      <w:ins w:id="881" w:author="AnneMarieW" w:date="2017-11-28T10:37:00Z">
        <w:del w:id="882" w:author="Carol Nichols" w:date="2018-01-11T11:07:00Z">
          <w:r w:rsidR="00BA2C7F" w:rsidDel="004D2EAA">
            <w:delText>file.</w:delText>
          </w:r>
        </w:del>
      </w:ins>
      <w:del w:id="883" w:author="Carol Nichols" w:date="2018-01-11T11:07:00Z">
        <w:r w:rsidR="00785AC6" w:rsidDel="004D2EAA">
          <w:delText xml:space="preserve"> </w:delText>
        </w:r>
        <w:r w:rsidR="00FD1E86" w:rsidDel="004D2EAA">
          <w:delText>If</w:delText>
        </w:r>
        <w:r w:rsidR="00785AC6" w:rsidDel="004D2EAA">
          <w:delText xml:space="preserve"> </w:delText>
        </w:r>
        <w:r w:rsidR="00FD1E86" w:rsidDel="004D2EAA">
          <w:delText>a</w:delText>
        </w:r>
        <w:r w:rsidR="00785AC6" w:rsidDel="004D2EAA">
          <w:delText xml:space="preserve"> </w:delText>
        </w:r>
        <w:r w:rsidR="00FD1E86" w:rsidDel="004D2EAA">
          <w:delText>crate</w:delText>
        </w:r>
        <w:r w:rsidR="00785AC6" w:rsidDel="004D2EAA">
          <w:delText xml:space="preserve"> </w:delText>
        </w:r>
        <w:r w:rsidR="00FD1E86" w:rsidDel="004D2EAA">
          <w:delText>has</w:delText>
        </w:r>
        <w:r w:rsidR="00785AC6" w:rsidDel="004D2EAA">
          <w:delText xml:space="preserve"> </w:delText>
        </w:r>
        <w:r w:rsidR="00FD1E86" w:rsidDel="004D2EAA">
          <w:delText>the</w:delText>
        </w:r>
        <w:r w:rsidR="00785AC6" w:rsidDel="004D2EAA">
          <w:delText xml:space="preserve"> </w:delText>
        </w:r>
        <w:r w:rsidR="00FD1E86" w:rsidRPr="00785AC6" w:rsidDel="004D2EAA">
          <w:rPr>
            <w:rStyle w:val="Literal"/>
          </w:rPr>
          <w:delText>[workspace]</w:delText>
        </w:r>
        <w:r w:rsidR="00785AC6" w:rsidDel="004D2EAA">
          <w:delText xml:space="preserve"> </w:delText>
        </w:r>
        <w:r w:rsidR="00FD1E86" w:rsidDel="004D2EAA">
          <w:delText>key</w:delText>
        </w:r>
        <w:r w:rsidR="006645FC" w:rsidDel="004D2EAA">
          <w:delText>, or if the crate is itself part of a workspace,</w:delText>
        </w:r>
        <w:r w:rsidR="00785AC6" w:rsidDel="004D2EAA">
          <w:delText xml:space="preserve"> </w:delText>
        </w:r>
        <w:r w:rsidR="00FD1E86" w:rsidDel="004D2EAA">
          <w:delText>and</w:delText>
        </w:r>
        <w:r w:rsidR="00785AC6" w:rsidDel="004D2EAA">
          <w:delText xml:space="preserve"> </w:delText>
        </w:r>
        <w:r w:rsidR="00FD1E86" w:rsidDel="004D2EAA">
          <w:delText>we</w:delText>
        </w:r>
        <w:r w:rsidR="00785AC6" w:rsidDel="004D2EAA">
          <w:delText xml:space="preserve"> </w:delText>
        </w:r>
        <w:r w:rsidR="00FD1E86" w:rsidDel="004D2EAA">
          <w:delText>specify</w:delText>
        </w:r>
        <w:r w:rsidR="00785AC6" w:rsidDel="004D2EAA">
          <w:delText xml:space="preserve"> </w:delText>
        </w:r>
        <w:r w:rsidR="00FD1E86" w:rsidDel="004D2EAA">
          <w:delText>path</w:delText>
        </w:r>
        <w:r w:rsidR="00785AC6" w:rsidDel="004D2EAA">
          <w:delText xml:space="preserve"> </w:delText>
        </w:r>
        <w:r w:rsidR="00FD1E86" w:rsidDel="004D2EAA">
          <w:delText>dependencies</w:delText>
        </w:r>
        <w:r w:rsidR="00785AC6" w:rsidDel="004D2EAA">
          <w:delText xml:space="preserve"> </w:delText>
        </w:r>
        <w:r w:rsidR="00FD1E86" w:rsidDel="004D2EAA">
          <w:delText>where</w:delText>
        </w:r>
        <w:r w:rsidR="00785AC6" w:rsidDel="004D2EAA">
          <w:delText xml:space="preserve"> </w:delText>
        </w:r>
        <w:r w:rsidR="00FD1E86" w:rsidDel="004D2EAA">
          <w:delText>the</w:delText>
        </w:r>
        <w:r w:rsidR="00785AC6" w:rsidDel="004D2EAA">
          <w:delText xml:space="preserve"> </w:delText>
        </w:r>
        <w:r w:rsidR="00FD1E86" w:rsidDel="004D2EAA">
          <w:delText>paths</w:delText>
        </w:r>
        <w:r w:rsidR="00785AC6" w:rsidDel="004D2EAA">
          <w:delText xml:space="preserve"> </w:delText>
        </w:r>
        <w:r w:rsidR="00FD1E86" w:rsidDel="004D2EAA">
          <w:delText>are</w:delText>
        </w:r>
        <w:r w:rsidR="00785AC6" w:rsidDel="004D2EAA">
          <w:delText xml:space="preserve"> </w:delText>
        </w:r>
        <w:r w:rsidR="00FD1E86" w:rsidDel="004D2EAA">
          <w:delText>subdirectories</w:delText>
        </w:r>
        <w:r w:rsidR="00785AC6" w:rsidDel="004D2EAA">
          <w:delText xml:space="preserve"> </w:delText>
        </w:r>
        <w:r w:rsidR="00FD1E86" w:rsidDel="004D2EAA">
          <w:delText>of</w:delText>
        </w:r>
        <w:r w:rsidR="00785AC6" w:rsidDel="004D2EAA">
          <w:delText xml:space="preserve"> </w:delText>
        </w:r>
        <w:r w:rsidR="00FD1E86" w:rsidDel="004D2EAA">
          <w:delText>the</w:delText>
        </w:r>
        <w:r w:rsidR="00785AC6" w:rsidDel="004D2EAA">
          <w:delText xml:space="preserve"> </w:delText>
        </w:r>
        <w:r w:rsidR="00FD1E86" w:rsidDel="004D2EAA">
          <w:delText>crate’s</w:delText>
        </w:r>
        <w:r w:rsidR="00785AC6" w:rsidDel="004D2EAA">
          <w:delText xml:space="preserve"> </w:delText>
        </w:r>
        <w:r w:rsidR="00FD1E86" w:rsidDel="004D2EAA">
          <w:delText>directory,</w:delText>
        </w:r>
        <w:r w:rsidR="00785AC6" w:rsidDel="004D2EAA">
          <w:delText xml:space="preserve"> </w:delText>
        </w:r>
        <w:r w:rsidR="00FD1E86" w:rsidDel="004D2EAA">
          <w:delText>those</w:delText>
        </w:r>
        <w:r w:rsidR="00785AC6" w:rsidDel="004D2EAA">
          <w:delText xml:space="preserve"> </w:delText>
        </w:r>
        <w:r w:rsidR="00FD1E86" w:rsidDel="004D2EAA">
          <w:delText>dependent</w:delText>
        </w:r>
        <w:r w:rsidR="00785AC6" w:rsidDel="004D2EAA">
          <w:delText xml:space="preserve"> </w:delText>
        </w:r>
        <w:r w:rsidR="00FD1E86" w:rsidDel="004D2EAA">
          <w:delText>crates</w:delText>
        </w:r>
        <w:r w:rsidR="00785AC6" w:rsidDel="004D2EAA">
          <w:delText xml:space="preserve"> </w:delText>
        </w:r>
        <w:r w:rsidR="00FD1E86" w:rsidDel="004D2EAA">
          <w:delText>will</w:delText>
        </w:r>
        <w:r w:rsidR="00785AC6" w:rsidDel="004D2EAA">
          <w:delText xml:space="preserve"> </w:delText>
        </w:r>
        <w:r w:rsidR="00FD1E86" w:rsidDel="004D2EAA">
          <w:delText>be</w:delText>
        </w:r>
        <w:r w:rsidR="00785AC6" w:rsidDel="004D2EAA">
          <w:delText xml:space="preserve"> </w:delText>
        </w:r>
        <w:r w:rsidR="00FD1E86" w:rsidDel="004D2EAA">
          <w:delText>considered</w:delText>
        </w:r>
        <w:r w:rsidR="00785AC6" w:rsidDel="004D2EAA">
          <w:delText xml:space="preserve"> </w:delText>
        </w:r>
        <w:r w:rsidR="00FD1E86" w:rsidDel="004D2EAA">
          <w:delText>part</w:delText>
        </w:r>
        <w:r w:rsidR="00785AC6" w:rsidDel="004D2EAA">
          <w:delText xml:space="preserve"> </w:delText>
        </w:r>
        <w:r w:rsidR="00FD1E86" w:rsidDel="004D2EAA">
          <w:delText>of</w:delText>
        </w:r>
        <w:r w:rsidR="00785AC6" w:rsidDel="004D2EAA">
          <w:delText xml:space="preserve"> </w:delText>
        </w:r>
        <w:r w:rsidR="00FD1E86" w:rsidDel="004D2EAA">
          <w:delText>the</w:delText>
        </w:r>
        <w:r w:rsidR="00785AC6" w:rsidDel="004D2EAA">
          <w:delText xml:space="preserve"> </w:delText>
        </w:r>
        <w:r w:rsidR="00FD1E86" w:rsidDel="004D2EAA">
          <w:delText>workspace.</w:delText>
        </w:r>
        <w:r w:rsidR="00785AC6" w:rsidDel="004D2EAA">
          <w:delText xml:space="preserve"> </w:delText>
        </w:r>
        <w:r w:rsidR="00FD1E86" w:rsidDel="004D2EAA">
          <w:delText>Let’s</w:delText>
        </w:r>
        <w:r w:rsidR="00785AC6" w:rsidDel="004D2EAA">
          <w:delText xml:space="preserve"> </w:delText>
        </w:r>
        <w:r w:rsidR="00FD1E86" w:rsidDel="004D2EAA">
          <w:delText>specify</w:delText>
        </w:r>
        <w:r w:rsidR="00785AC6" w:rsidDel="004D2EAA">
          <w:delText xml:space="preserve"> </w:delText>
        </w:r>
        <w:r w:rsidR="00FD1E86" w:rsidDel="004D2EAA">
          <w:delText>in</w:delText>
        </w:r>
        <w:r w:rsidR="00785AC6" w:rsidDel="004D2EAA">
          <w:delText xml:space="preserve"> </w:delText>
        </w:r>
        <w:r w:rsidR="00FD1E86" w:rsidDel="004D2EAA">
          <w:delText>the</w:delText>
        </w:r>
        <w:r w:rsidR="00785AC6" w:rsidDel="004D2EAA">
          <w:delText xml:space="preserve"> </w:delText>
        </w:r>
        <w:r w:rsidR="00FD1E86" w:rsidRPr="00FD1E86" w:rsidDel="004D2EAA">
          <w:rPr>
            <w:rStyle w:val="EmphasisItalic"/>
          </w:rPr>
          <w:delText>Cargo.toml</w:delText>
        </w:r>
        <w:r w:rsidR="00785AC6" w:rsidDel="004D2EAA">
          <w:delText xml:space="preserve"> </w:delText>
        </w:r>
      </w:del>
      <w:ins w:id="884" w:author="AnneMarieW" w:date="2017-11-28T10:37:00Z">
        <w:del w:id="885" w:author="Carol Nichols" w:date="2018-01-11T11:07:00Z">
          <w:r w:rsidR="00BA2C7F" w:rsidDel="004D2EAA">
            <w:delText xml:space="preserve">file </w:delText>
          </w:r>
        </w:del>
      </w:ins>
      <w:del w:id="886" w:author="Carol Nichols" w:date="2018-01-11T11:07:00Z">
        <w:r w:rsidR="00FD1E86" w:rsidDel="004D2EAA">
          <w:delText>for</w:delText>
        </w:r>
        <w:r w:rsidR="00785AC6" w:rsidDel="004D2EAA">
          <w:delText xml:space="preserve"> </w:delText>
        </w:r>
        <w:r w:rsidR="00FD1E86" w:rsidDel="004D2EAA">
          <w:delText>the</w:delText>
        </w:r>
        <w:r w:rsidR="00785AC6" w:rsidDel="004D2EAA">
          <w:delText xml:space="preserve"> </w:delText>
        </w:r>
        <w:r w:rsidR="00FD1E86" w:rsidDel="004D2EAA">
          <w:delText>top-level</w:delText>
        </w:r>
        <w:r w:rsidR="00785AC6" w:rsidDel="004D2EAA">
          <w:delText xml:space="preserve"> </w:delText>
        </w:r>
        <w:r w:rsidR="00FD1E86" w:rsidRPr="00785AC6" w:rsidDel="004D2EAA">
          <w:rPr>
            <w:rStyle w:val="Literal"/>
          </w:rPr>
          <w:delText>adder</w:delText>
        </w:r>
        <w:r w:rsidR="00785AC6" w:rsidDel="004D2EAA">
          <w:delText xml:space="preserve"> </w:delText>
        </w:r>
        <w:r w:rsidR="00FD1E86" w:rsidDel="004D2EAA">
          <w:delText>crate</w:delText>
        </w:r>
        <w:r w:rsidR="00785AC6" w:rsidDel="004D2EAA">
          <w:delText xml:space="preserve"> </w:delText>
        </w:r>
        <w:r w:rsidR="00FD1E86" w:rsidDel="004D2EAA">
          <w:delText>that</w:delText>
        </w:r>
        <w:r w:rsidR="00785AC6" w:rsidDel="004D2EAA">
          <w:delText xml:space="preserve"> </w:delText>
        </w:r>
        <w:r w:rsidR="00FD1E86" w:rsidDel="004D2EAA">
          <w:delText>it</w:delText>
        </w:r>
        <w:r w:rsidR="00785AC6" w:rsidDel="004D2EAA">
          <w:delText xml:space="preserve"> </w:delText>
        </w:r>
        <w:r w:rsidR="00FD1E86" w:rsidDel="004D2EAA">
          <w:delText>will</w:delText>
        </w:r>
        <w:r w:rsidR="00785AC6" w:rsidDel="004D2EAA">
          <w:delText xml:space="preserve"> </w:delText>
        </w:r>
        <w:r w:rsidR="00FD1E86" w:rsidDel="004D2EAA">
          <w:delText>have</w:delText>
        </w:r>
        <w:r w:rsidR="00785AC6" w:rsidDel="004D2EAA">
          <w:delText xml:space="preserve"> </w:delText>
        </w:r>
        <w:r w:rsidR="00FD1E86" w:rsidDel="004D2EAA">
          <w:delText>a</w:delText>
        </w:r>
        <w:r w:rsidR="00785AC6" w:rsidDel="004D2EAA">
          <w:delText xml:space="preserve"> </w:delText>
        </w:r>
        <w:r w:rsidR="00FD1E86" w:rsidDel="004D2EAA">
          <w:delText>dependency</w:delText>
        </w:r>
        <w:r w:rsidR="00785AC6" w:rsidDel="004D2EAA">
          <w:delText xml:space="preserve"> </w:delText>
        </w:r>
        <w:r w:rsidR="00FD1E86" w:rsidDel="004D2EAA">
          <w:delText>on</w:delText>
        </w:r>
        <w:r w:rsidR="00785AC6" w:rsidDel="004D2EAA">
          <w:delText xml:space="preserve"> </w:delText>
        </w:r>
        <w:r w:rsidR="00FD1E86" w:rsidDel="004D2EAA">
          <w:delText>an</w:delText>
        </w:r>
        <w:r w:rsidR="00785AC6" w:rsidDel="004D2EAA">
          <w:delText xml:space="preserve"> </w:delText>
        </w:r>
        <w:r w:rsidR="00FD1E86" w:rsidRPr="00785AC6" w:rsidDel="004D2EAA">
          <w:rPr>
            <w:rStyle w:val="Literal"/>
          </w:rPr>
          <w:delText>add-one</w:delText>
        </w:r>
        <w:r w:rsidR="00785AC6" w:rsidDel="004D2EAA">
          <w:delText xml:space="preserve"> </w:delText>
        </w:r>
        <w:r w:rsidR="00FD1E86" w:rsidDel="004D2EAA">
          <w:delText>crate</w:delText>
        </w:r>
        <w:r w:rsidR="00785AC6" w:rsidDel="004D2EAA">
          <w:delText xml:space="preserve"> </w:delText>
        </w:r>
        <w:r w:rsidR="00FD1E86" w:rsidDel="004D2EAA">
          <w:delText>that</w:delText>
        </w:r>
        <w:r w:rsidR="00785AC6" w:rsidDel="004D2EAA">
          <w:delText xml:space="preserve"> </w:delText>
        </w:r>
        <w:r w:rsidR="00FD1E86" w:rsidDel="004D2EAA">
          <w:delText>will</w:delText>
        </w:r>
        <w:r w:rsidR="00785AC6" w:rsidDel="004D2EAA">
          <w:delText xml:space="preserve"> </w:delText>
        </w:r>
        <w:r w:rsidR="00FD1E86" w:rsidDel="004D2EAA">
          <w:delText>be</w:delText>
        </w:r>
        <w:r w:rsidR="00785AC6" w:rsidDel="004D2EAA">
          <w:delText xml:space="preserve"> </w:delText>
        </w:r>
        <w:r w:rsidR="00FD1E86" w:rsidDel="004D2EAA">
          <w:delText>in</w:delText>
        </w:r>
        <w:r w:rsidR="00785AC6" w:rsidDel="004D2EAA">
          <w:delText xml:space="preserve"> </w:delText>
        </w:r>
        <w:r w:rsidR="00FD1E86" w:rsidDel="004D2EAA">
          <w:delText>the</w:delText>
        </w:r>
        <w:r w:rsidR="00785AC6" w:rsidDel="004D2EAA">
          <w:delText xml:space="preserve"> </w:delText>
        </w:r>
        <w:r w:rsidR="00FD1E86" w:rsidRPr="00785AC6" w:rsidDel="004D2EAA">
          <w:rPr>
            <w:rStyle w:val="Literal"/>
          </w:rPr>
          <w:delText>add-one</w:delText>
        </w:r>
        <w:r w:rsidR="00785AC6" w:rsidDel="004D2EAA">
          <w:delText xml:space="preserve"> </w:delText>
        </w:r>
        <w:r w:rsidR="00FD1E86" w:rsidDel="004D2EAA">
          <w:delText>subdirectory,</w:delText>
        </w:r>
        <w:r w:rsidR="00785AC6" w:rsidDel="004D2EAA">
          <w:delText xml:space="preserve"> </w:delText>
        </w:r>
        <w:r w:rsidR="00FD1E86" w:rsidDel="004D2EAA">
          <w:delText>by</w:delText>
        </w:r>
        <w:r w:rsidR="00785AC6" w:rsidDel="004D2EAA">
          <w:delText xml:space="preserve"> </w:delText>
        </w:r>
        <w:r w:rsidR="00FD1E86" w:rsidDel="004D2EAA">
          <w:delText>changing</w:delText>
        </w:r>
      </w:del>
      <w:ins w:id="887" w:author="AnneMarieW" w:date="2017-11-28T10:38:00Z">
        <w:del w:id="888" w:author="Carol Nichols" w:date="2018-01-11T11:07:00Z">
          <w:r w:rsidR="00BA2C7F" w:rsidDel="004D2EAA">
            <w:delText xml:space="preserve"> the</w:delText>
          </w:r>
        </w:del>
      </w:ins>
      <w:del w:id="889" w:author="Carol Nichols" w:date="2018-01-11T11:07:00Z">
        <w:r w:rsidR="00785AC6" w:rsidDel="004D2EAA">
          <w:delText xml:space="preserve"> </w:delText>
        </w:r>
        <w:r w:rsidR="00FD1E86" w:rsidRPr="00FD1E86" w:rsidDel="004D2EAA">
          <w:rPr>
            <w:rStyle w:val="EmphasisItalic"/>
          </w:rPr>
          <w:delText>Cargo.toml</w:delText>
        </w:r>
        <w:r w:rsidR="00785AC6" w:rsidDel="004D2EAA">
          <w:delText xml:space="preserve"> </w:delText>
        </w:r>
      </w:del>
      <w:ins w:id="890" w:author="AnneMarieW" w:date="2017-11-28T10:38:00Z">
        <w:del w:id="891" w:author="Carol Nichols" w:date="2018-01-11T11:07:00Z">
          <w:r w:rsidR="00BA2C7F" w:rsidDel="004D2EAA">
            <w:delText xml:space="preserve">file </w:delText>
          </w:r>
        </w:del>
      </w:ins>
      <w:del w:id="892" w:author="Carol Nichols" w:date="2018-01-11T11:07:00Z">
        <w:r w:rsidR="00FD1E86" w:rsidDel="004D2EAA">
          <w:delText>to</w:delText>
        </w:r>
        <w:r w:rsidR="00785AC6" w:rsidDel="004D2EAA">
          <w:delText xml:space="preserve"> </w:delText>
        </w:r>
        <w:r w:rsidR="00FD1E86" w:rsidDel="004D2EAA">
          <w:delText>look</w:delText>
        </w:r>
        <w:r w:rsidR="00785AC6" w:rsidDel="004D2EAA">
          <w:delText xml:space="preserve"> </w:delText>
        </w:r>
        <w:r w:rsidR="00FD1E86" w:rsidDel="004D2EAA">
          <w:delText>like</w:delText>
        </w:r>
        <w:r w:rsidR="00785AC6" w:rsidDel="004D2EAA">
          <w:delText xml:space="preserve"> </w:delText>
        </w:r>
        <w:r w:rsidR="00FD1E86" w:rsidDel="004D2EAA">
          <w:delText>this:</w:delText>
        </w:r>
        <w:r w:rsidR="00785AC6" w:rsidDel="004D2EAA">
          <w:delText xml:space="preserve"> </w:delText>
        </w:r>
      </w:del>
    </w:p>
    <w:p w14:paraId="303EDCC7" w14:textId="372A90E7" w:rsidR="00F65E7D" w:rsidRPr="00F65E7D" w:rsidDel="004D2EAA" w:rsidRDefault="00F65E7D" w:rsidP="00F65E7D">
      <w:pPr>
        <w:pStyle w:val="ProductionDirective"/>
        <w:rPr>
          <w:del w:id="893" w:author="Carol Nichols" w:date="2018-01-11T11:07:00Z"/>
        </w:rPr>
      </w:pPr>
      <w:del w:id="894" w:author="Carol Nichols" w:date="2018-01-11T11:07:00Z">
        <w:r w:rsidDel="004D2EAA">
          <w:delText>Filename: Cargo.toml</w:delText>
        </w:r>
      </w:del>
    </w:p>
    <w:p w14:paraId="76A89D26" w14:textId="7705CD99" w:rsidR="00FD1E86" w:rsidRPr="00785AC6" w:rsidDel="004D2EAA" w:rsidRDefault="00FD1E86" w:rsidP="007D6152">
      <w:pPr>
        <w:pStyle w:val="CodeA"/>
        <w:rPr>
          <w:del w:id="895" w:author="Carol Nichols" w:date="2018-01-11T11:07:00Z"/>
        </w:rPr>
      </w:pPr>
      <w:del w:id="896" w:author="Carol Nichols" w:date="2018-01-11T11:07:00Z">
        <w:r w:rsidRPr="00785AC6" w:rsidDel="004D2EAA">
          <w:delText>[dependencies]</w:delText>
        </w:r>
      </w:del>
    </w:p>
    <w:p w14:paraId="3DA1B95C" w14:textId="19FA87C9" w:rsidR="00FD1E86" w:rsidRPr="00785AC6" w:rsidDel="004D2EAA" w:rsidRDefault="00FD1E86" w:rsidP="007D6152">
      <w:pPr>
        <w:pStyle w:val="CodeC"/>
        <w:rPr>
          <w:del w:id="897" w:author="Carol Nichols" w:date="2018-01-11T11:07:00Z"/>
        </w:rPr>
      </w:pPr>
      <w:del w:id="898" w:author="Carol Nichols" w:date="2018-01-11T11:07:00Z">
        <w:r w:rsidRPr="00785AC6" w:rsidDel="004D2EAA">
          <w:delText>add-one</w:delText>
        </w:r>
        <w:r w:rsidR="00785AC6" w:rsidDel="004D2EAA">
          <w:delText xml:space="preserve"> </w:delText>
        </w:r>
        <w:r w:rsidRPr="00785AC6" w:rsidDel="004D2EAA">
          <w:delText>=</w:delText>
        </w:r>
        <w:r w:rsidR="00785AC6" w:rsidDel="004D2EAA">
          <w:delText xml:space="preserve"> </w:delText>
        </w:r>
        <w:r w:rsidRPr="00785AC6" w:rsidDel="004D2EAA">
          <w:delText>{</w:delText>
        </w:r>
        <w:r w:rsidR="00785AC6" w:rsidDel="004D2EAA">
          <w:delText xml:space="preserve"> </w:delText>
        </w:r>
        <w:r w:rsidRPr="00785AC6" w:rsidDel="004D2EAA">
          <w:delText>path</w:delText>
        </w:r>
        <w:r w:rsidR="00785AC6" w:rsidDel="004D2EAA">
          <w:delText xml:space="preserve"> </w:delText>
        </w:r>
        <w:r w:rsidRPr="00785AC6" w:rsidDel="004D2EAA">
          <w:delText>=</w:delText>
        </w:r>
        <w:r w:rsidR="00785AC6" w:rsidDel="004D2EAA">
          <w:delText xml:space="preserve"> </w:delText>
        </w:r>
        <w:r w:rsidRPr="00785AC6" w:rsidDel="004D2EAA">
          <w:delText>"add-one"</w:delText>
        </w:r>
        <w:r w:rsidR="00785AC6" w:rsidDel="004D2EAA">
          <w:delText xml:space="preserve"> </w:delText>
        </w:r>
        <w:r w:rsidRPr="00785AC6" w:rsidDel="004D2EAA">
          <w:delText>}</w:delText>
        </w:r>
      </w:del>
    </w:p>
    <w:p w14:paraId="0050D053" w14:textId="75F55435" w:rsidR="00FD1E86" w:rsidDel="004D2EAA" w:rsidRDefault="00FD1E86" w:rsidP="00FD1E86">
      <w:pPr>
        <w:pStyle w:val="Body"/>
        <w:rPr>
          <w:del w:id="899" w:author="Carol Nichols" w:date="2018-01-11T11:07:00Z"/>
        </w:rPr>
      </w:pPr>
      <w:del w:id="900" w:author="Carol Nichols" w:date="2018-01-11T11:07:00Z">
        <w:r w:rsidDel="004D2EAA">
          <w:delText>If</w:delText>
        </w:r>
        <w:r w:rsidR="00785AC6" w:rsidDel="004D2EAA">
          <w:delText xml:space="preserve"> </w:delText>
        </w:r>
        <w:r w:rsidDel="004D2EAA">
          <w:delText>we</w:delText>
        </w:r>
        <w:r w:rsidR="00785AC6" w:rsidDel="004D2EAA">
          <w:delText xml:space="preserve"> </w:delText>
        </w:r>
        <w:r w:rsidDel="004D2EAA">
          <w:delText>add</w:delText>
        </w:r>
        <w:r w:rsidR="00785AC6" w:rsidDel="004D2EAA">
          <w:delText xml:space="preserve"> </w:delText>
        </w:r>
        <w:r w:rsidDel="004D2EAA">
          <w:delText>dependencies</w:delText>
        </w:r>
        <w:r w:rsidR="00785AC6" w:rsidDel="004D2EAA">
          <w:delText xml:space="preserve"> </w:delText>
        </w:r>
        <w:r w:rsidDel="004D2EAA">
          <w:delText>to</w:delText>
        </w:r>
      </w:del>
      <w:ins w:id="901" w:author="AnneMarieW" w:date="2017-11-28T10:39:00Z">
        <w:del w:id="902" w:author="Carol Nichols" w:date="2018-01-11T11:07:00Z">
          <w:r w:rsidR="00BA2C7F" w:rsidDel="004D2EAA">
            <w:delText xml:space="preserve"> the</w:delText>
          </w:r>
        </w:del>
      </w:ins>
      <w:del w:id="903" w:author="Carol Nichols" w:date="2018-01-11T11:07:00Z">
        <w:r w:rsidR="00785AC6" w:rsidDel="004D2EAA">
          <w:delText xml:space="preserve"> </w:delText>
        </w:r>
        <w:r w:rsidRPr="00FD1E86" w:rsidDel="004D2EAA">
          <w:rPr>
            <w:rStyle w:val="EmphasisItalic"/>
          </w:rPr>
          <w:delText>Cargo.toml</w:delText>
        </w:r>
        <w:r w:rsidR="00785AC6" w:rsidDel="004D2EAA">
          <w:delText xml:space="preserve"> </w:delText>
        </w:r>
      </w:del>
      <w:ins w:id="904" w:author="AnneMarieW" w:date="2017-11-28T10:39:00Z">
        <w:del w:id="905" w:author="Carol Nichols" w:date="2018-01-11T11:07:00Z">
          <w:r w:rsidR="00BA2C7F" w:rsidDel="004D2EAA">
            <w:delText xml:space="preserve">file </w:delText>
          </w:r>
        </w:del>
      </w:ins>
      <w:del w:id="906" w:author="Carol Nichols" w:date="2018-01-11T11:07:00Z">
        <w:r w:rsidDel="004D2EAA">
          <w:delText>that</w:delText>
        </w:r>
        <w:r w:rsidR="00785AC6" w:rsidDel="004D2EAA">
          <w:delText xml:space="preserve"> </w:delText>
        </w:r>
        <w:r w:rsidDel="004D2EAA">
          <w:delText>don’t</w:delText>
        </w:r>
        <w:r w:rsidR="00785AC6" w:rsidDel="004D2EAA">
          <w:delText xml:space="preserve"> </w:delText>
        </w:r>
        <w:r w:rsidDel="004D2EAA">
          <w:delText>have</w:delText>
        </w:r>
        <w:r w:rsidR="00785AC6" w:rsidDel="004D2EAA">
          <w:delText xml:space="preserve"> </w:delText>
        </w:r>
        <w:r w:rsidDel="004D2EAA">
          <w:delText>a</w:delText>
        </w:r>
        <w:r w:rsidR="00785AC6" w:rsidDel="004D2EAA">
          <w:delText xml:space="preserve"> </w:delText>
        </w:r>
        <w:r w:rsidRPr="00785AC6" w:rsidDel="004D2EAA">
          <w:rPr>
            <w:rStyle w:val="Literal"/>
          </w:rPr>
          <w:delText>path</w:delText>
        </w:r>
        <w:r w:rsidR="00785AC6" w:rsidDel="004D2EAA">
          <w:delText xml:space="preserve"> </w:delText>
        </w:r>
        <w:r w:rsidDel="004D2EAA">
          <w:delText>specified,</w:delText>
        </w:r>
        <w:r w:rsidR="00785AC6" w:rsidDel="004D2EAA">
          <w:delText xml:space="preserve"> </w:delText>
        </w:r>
        <w:r w:rsidDel="004D2EAA">
          <w:delText>those</w:delText>
        </w:r>
        <w:r w:rsidR="00785AC6" w:rsidDel="004D2EAA">
          <w:delText xml:space="preserve"> </w:delText>
        </w:r>
        <w:r w:rsidDel="004D2EAA">
          <w:delText>dependencies</w:delText>
        </w:r>
        <w:r w:rsidR="00785AC6" w:rsidDel="004D2EAA">
          <w:delText xml:space="preserve"> </w:delText>
        </w:r>
        <w:r w:rsidDel="004D2EAA">
          <w:delText>will</w:delText>
        </w:r>
        <w:r w:rsidR="00785AC6" w:rsidDel="004D2EAA">
          <w:delText xml:space="preserve"> </w:delText>
        </w:r>
        <w:r w:rsidDel="004D2EAA">
          <w:delText>be</w:delText>
        </w:r>
        <w:r w:rsidR="00785AC6" w:rsidDel="004D2EAA">
          <w:delText xml:space="preserve"> </w:delText>
        </w:r>
        <w:r w:rsidDel="004D2EAA">
          <w:delText>normal</w:delText>
        </w:r>
        <w:r w:rsidR="00785AC6" w:rsidDel="004D2EAA">
          <w:delText xml:space="preserve"> </w:delText>
        </w:r>
        <w:r w:rsidDel="004D2EAA">
          <w:delText>dependencies</w:delText>
        </w:r>
        <w:r w:rsidR="00785AC6" w:rsidDel="004D2EAA">
          <w:delText xml:space="preserve"> </w:delText>
        </w:r>
        <w:r w:rsidDel="004D2EAA">
          <w:delText>that</w:delText>
        </w:r>
        <w:r w:rsidR="00785AC6" w:rsidDel="004D2EAA">
          <w:delText xml:space="preserve"> </w:delText>
        </w:r>
        <w:r w:rsidDel="004D2EAA">
          <w:delText>aren’t</w:delText>
        </w:r>
        <w:r w:rsidR="00785AC6" w:rsidDel="004D2EAA">
          <w:delText xml:space="preserve"> </w:delText>
        </w:r>
        <w:r w:rsidDel="004D2EAA">
          <w:delText>in</w:delText>
        </w:r>
        <w:r w:rsidR="00785AC6" w:rsidDel="004D2EAA">
          <w:delText xml:space="preserve"> </w:delText>
        </w:r>
        <w:r w:rsidDel="004D2EAA">
          <w:delText>this</w:delText>
        </w:r>
        <w:r w:rsidR="00785AC6" w:rsidDel="004D2EAA">
          <w:delText xml:space="preserve"> </w:delText>
        </w:r>
        <w:r w:rsidDel="004D2EAA">
          <w:delText>workspace</w:delText>
        </w:r>
        <w:r w:rsidR="00785AC6" w:rsidDel="004D2EAA">
          <w:delText xml:space="preserve"> </w:delText>
        </w:r>
        <w:r w:rsidDel="004D2EAA">
          <w:delText>and</w:delText>
        </w:r>
        <w:r w:rsidR="00785AC6" w:rsidDel="004D2EAA">
          <w:delText xml:space="preserve"> </w:delText>
        </w:r>
        <w:r w:rsidDel="004D2EAA">
          <w:delText>are</w:delText>
        </w:r>
        <w:r w:rsidR="00785AC6" w:rsidDel="004D2EAA">
          <w:delText xml:space="preserve"> </w:delText>
        </w:r>
        <w:r w:rsidDel="004D2EAA">
          <w:delText>assumed</w:delText>
        </w:r>
        <w:r w:rsidR="00785AC6" w:rsidDel="004D2EAA">
          <w:delText xml:space="preserve"> </w:delText>
        </w:r>
        <w:r w:rsidDel="004D2EAA">
          <w:delText>to</w:delText>
        </w:r>
        <w:r w:rsidR="00785AC6" w:rsidDel="004D2EAA">
          <w:delText xml:space="preserve"> </w:delText>
        </w:r>
        <w:r w:rsidDel="004D2EAA">
          <w:delText>come</w:delText>
        </w:r>
        <w:r w:rsidR="00785AC6" w:rsidDel="004D2EAA">
          <w:delText xml:space="preserve"> </w:delText>
        </w:r>
        <w:r w:rsidDel="004D2EAA">
          <w:delText>from</w:delText>
        </w:r>
        <w:r w:rsidR="00785AC6" w:rsidDel="004D2EAA">
          <w:delText xml:space="preserve"> </w:delText>
        </w:r>
        <w:r w:rsidR="00581D2E" w:rsidRPr="00581D2E" w:rsidDel="004D2EAA">
          <w:rPr>
            <w:rStyle w:val="EmphasisItalic"/>
            <w:rPrChange w:id="907" w:author="AnneMarieW" w:date="2017-11-28T10:39:00Z">
              <w:rPr>
                <w:rFonts w:ascii="Courier" w:hAnsi="Courier"/>
                <w:color w:val="0000FF"/>
              </w:rPr>
            </w:rPrChange>
          </w:rPr>
          <w:delText>Crates.io</w:delText>
        </w:r>
      </w:del>
      <w:ins w:id="908" w:author="AnneMarieW" w:date="2017-11-28T10:39:00Z">
        <w:del w:id="909" w:author="Carol Nichols" w:date="2018-01-11T11:07:00Z">
          <w:r w:rsidR="00581D2E" w:rsidRPr="00581D2E" w:rsidDel="004D2EAA">
            <w:rPr>
              <w:rStyle w:val="EmphasisItalic"/>
              <w:rPrChange w:id="910" w:author="AnneMarieW" w:date="2017-11-28T10:39:00Z">
                <w:rPr>
                  <w:rFonts w:ascii="Courier" w:hAnsi="Courier"/>
                  <w:color w:val="0000FF"/>
                  <w:highlight w:val="yellow"/>
                </w:rPr>
              </w:rPrChange>
            </w:rPr>
            <w:delText>https://crates.io/</w:delText>
          </w:r>
        </w:del>
      </w:ins>
      <w:del w:id="911" w:author="Carol Nichols" w:date="2018-01-11T11:07:00Z">
        <w:r w:rsidRPr="00BA2C7F" w:rsidDel="004D2EAA">
          <w:delText>.</w:delText>
        </w:r>
      </w:del>
    </w:p>
    <w:p w14:paraId="3754A1B9" w14:textId="77777777" w:rsidR="00FD1E86" w:rsidRDefault="00FD1E86" w:rsidP="00785AC6">
      <w:pPr>
        <w:pStyle w:val="HeadB"/>
      </w:pPr>
      <w:bookmarkStart w:id="912" w:name="creating-the-second-crate-in-the-workspa"/>
      <w:bookmarkStart w:id="913" w:name="_Toc499037517"/>
      <w:bookmarkEnd w:id="912"/>
      <w:r>
        <w:t>Creating</w:t>
      </w:r>
      <w:r w:rsidR="00785AC6">
        <w:t xml:space="preserve"> </w:t>
      </w:r>
      <w:r>
        <w:t>the</w:t>
      </w:r>
      <w:r w:rsidR="00785AC6">
        <w:t xml:space="preserve"> </w:t>
      </w:r>
      <w:r>
        <w:t>Second</w:t>
      </w:r>
      <w:r w:rsidR="00785AC6">
        <w:t xml:space="preserve"> </w:t>
      </w:r>
      <w:r>
        <w:t>Crate</w:t>
      </w:r>
      <w:r w:rsidR="00785AC6">
        <w:t xml:space="preserve"> </w:t>
      </w:r>
      <w:r>
        <w:t>in</w:t>
      </w:r>
      <w:r w:rsidR="00785AC6">
        <w:t xml:space="preserve"> </w:t>
      </w:r>
      <w:r>
        <w:t>the</w:t>
      </w:r>
      <w:r w:rsidR="00785AC6">
        <w:t xml:space="preserve"> </w:t>
      </w:r>
      <w:r>
        <w:t>Workspace</w:t>
      </w:r>
      <w:bookmarkEnd w:id="913"/>
    </w:p>
    <w:p w14:paraId="680CB95C" w14:textId="77777777" w:rsidR="00C92BEC" w:rsidRDefault="00FD1E86" w:rsidP="007D6152">
      <w:pPr>
        <w:pStyle w:val="BodyFirst"/>
        <w:rPr>
          <w:ins w:id="914" w:author="Carol Nichols" w:date="2018-01-11T11:08:00Z"/>
        </w:rPr>
      </w:pPr>
      <w:r>
        <w:t>Next,</w:t>
      </w:r>
      <w:r w:rsidR="00785AC6">
        <w:t xml:space="preserve"> </w:t>
      </w:r>
      <w:ins w:id="915" w:author="Carol Nichols" w:date="2018-01-11T11:07:00Z">
        <w:r w:rsidR="00C92BEC">
          <w:t xml:space="preserve">let’s specify another member crate in the workspace. This crate will be in the </w:t>
        </w:r>
        <w:r w:rsidR="00C92BEC" w:rsidRPr="00C92BEC">
          <w:rPr>
            <w:rStyle w:val="EmphasisItalic"/>
            <w:rPrChange w:id="916" w:author="Carol Nichols" w:date="2018-01-11T11:08:00Z">
              <w:rPr/>
            </w:rPrChange>
          </w:rPr>
          <w:t>add-one</w:t>
        </w:r>
        <w:r w:rsidR="00C92BEC">
          <w:t xml:space="preserve"> directory, so </w:t>
        </w:r>
      </w:ins>
      <w:ins w:id="917" w:author="Carol Nichols" w:date="2018-01-11T11:08:00Z">
        <w:r w:rsidR="00C92BEC">
          <w:t xml:space="preserve">change </w:t>
        </w:r>
      </w:ins>
      <w:ins w:id="918" w:author="Carol Nichols" w:date="2018-01-11T11:07:00Z">
        <w:r w:rsidR="00C92BEC">
          <w:t xml:space="preserve">the top-level </w:t>
        </w:r>
        <w:r w:rsidR="00C92BEC" w:rsidRPr="00C92BEC">
          <w:rPr>
            <w:rStyle w:val="EmphasisItalic"/>
            <w:rPrChange w:id="919" w:author="Carol Nichols" w:date="2018-01-11T11:09:00Z">
              <w:rPr/>
            </w:rPrChange>
          </w:rPr>
          <w:t>Cargo.toml</w:t>
        </w:r>
        <w:r w:rsidR="00C92BEC">
          <w:t xml:space="preserve"> </w:t>
        </w:r>
      </w:ins>
      <w:ins w:id="920" w:author="Carol Nichols" w:date="2018-01-11T11:08:00Z">
        <w:r w:rsidR="00C92BEC">
          <w:t xml:space="preserve">to have the </w:t>
        </w:r>
        <w:r w:rsidR="00C92BEC" w:rsidRPr="00C92BEC">
          <w:rPr>
            <w:rStyle w:val="EmphasisItalic"/>
            <w:rPrChange w:id="921" w:author="Carol Nichols" w:date="2018-01-11T11:09:00Z">
              <w:rPr/>
            </w:rPrChange>
          </w:rPr>
          <w:t>add-one</w:t>
        </w:r>
        <w:r w:rsidR="00C92BEC">
          <w:t xml:space="preserve"> path as well:</w:t>
        </w:r>
      </w:ins>
    </w:p>
    <w:p w14:paraId="19B0E89D" w14:textId="77777777" w:rsidR="00C92BEC" w:rsidRDefault="00C92BEC" w:rsidP="00C92BEC">
      <w:pPr>
        <w:pStyle w:val="ProductionDirective"/>
        <w:rPr>
          <w:ins w:id="922" w:author="Carol Nichols" w:date="2018-01-11T11:08:00Z"/>
        </w:rPr>
      </w:pPr>
      <w:ins w:id="923" w:author="Carol Nichols" w:date="2018-01-11T11:08:00Z">
        <w:r>
          <w:t>Cargo.toml</w:t>
        </w:r>
      </w:ins>
    </w:p>
    <w:p w14:paraId="32D88F40" w14:textId="77777777" w:rsidR="00C92BEC" w:rsidRPr="00B266F1" w:rsidRDefault="00C92BEC" w:rsidP="00C92BEC">
      <w:pPr>
        <w:pStyle w:val="CodeA"/>
        <w:rPr>
          <w:ins w:id="924" w:author="Carol Nichols" w:date="2018-01-11T11:08:00Z"/>
          <w:rStyle w:val="Literal-Gray"/>
          <w:rPrChange w:id="925" w:author="Carol Nichols" w:date="2018-01-11T11:12:00Z">
            <w:rPr>
              <w:ins w:id="926" w:author="Carol Nichols" w:date="2018-01-11T11:08:00Z"/>
            </w:rPr>
          </w:rPrChange>
        </w:rPr>
      </w:pPr>
      <w:ins w:id="927" w:author="Carol Nichols" w:date="2018-01-11T11:08:00Z">
        <w:r w:rsidRPr="00B266F1">
          <w:rPr>
            <w:rStyle w:val="Literal-Gray"/>
            <w:rPrChange w:id="928" w:author="Carol Nichols" w:date="2018-01-11T11:12:00Z">
              <w:rPr/>
            </w:rPrChange>
          </w:rPr>
          <w:t>[workspace]</w:t>
        </w:r>
      </w:ins>
    </w:p>
    <w:p w14:paraId="38FC62C7" w14:textId="77777777" w:rsidR="00C92BEC" w:rsidRPr="00B266F1" w:rsidRDefault="00C92BEC" w:rsidP="00C92BEC">
      <w:pPr>
        <w:pStyle w:val="CodeB"/>
        <w:rPr>
          <w:ins w:id="929" w:author="Carol Nichols" w:date="2018-01-11T11:08:00Z"/>
          <w:rStyle w:val="Literal-Gray"/>
          <w:rPrChange w:id="930" w:author="Carol Nichols" w:date="2018-01-11T11:12:00Z">
            <w:rPr>
              <w:ins w:id="931" w:author="Carol Nichols" w:date="2018-01-11T11:08:00Z"/>
            </w:rPr>
          </w:rPrChange>
        </w:rPr>
      </w:pPr>
    </w:p>
    <w:p w14:paraId="45664A4A" w14:textId="77777777" w:rsidR="00C92BEC" w:rsidRPr="00B266F1" w:rsidRDefault="00C92BEC" w:rsidP="00C92BEC">
      <w:pPr>
        <w:pStyle w:val="CodeB"/>
        <w:rPr>
          <w:ins w:id="932" w:author="Carol Nichols" w:date="2018-01-11T11:08:00Z"/>
          <w:rStyle w:val="Literal-Gray"/>
          <w:rPrChange w:id="933" w:author="Carol Nichols" w:date="2018-01-11T11:12:00Z">
            <w:rPr>
              <w:ins w:id="934" w:author="Carol Nichols" w:date="2018-01-11T11:08:00Z"/>
            </w:rPr>
          </w:rPrChange>
        </w:rPr>
      </w:pPr>
      <w:ins w:id="935" w:author="Carol Nichols" w:date="2018-01-11T11:08:00Z">
        <w:r w:rsidRPr="00B266F1">
          <w:rPr>
            <w:rStyle w:val="Literal-Gray"/>
            <w:rPrChange w:id="936" w:author="Carol Nichols" w:date="2018-01-11T11:12:00Z">
              <w:rPr/>
            </w:rPrChange>
          </w:rPr>
          <w:t>members = [</w:t>
        </w:r>
      </w:ins>
    </w:p>
    <w:p w14:paraId="003CE0E3" w14:textId="77777777" w:rsidR="00C92BEC" w:rsidRPr="00B266F1" w:rsidRDefault="00C92BEC" w:rsidP="00C92BEC">
      <w:pPr>
        <w:pStyle w:val="CodeB"/>
        <w:rPr>
          <w:ins w:id="937" w:author="Carol Nichols" w:date="2018-01-11T11:09:00Z"/>
          <w:rStyle w:val="Literal-Gray"/>
          <w:rPrChange w:id="938" w:author="Carol Nichols" w:date="2018-01-11T11:12:00Z">
            <w:rPr>
              <w:ins w:id="939" w:author="Carol Nichols" w:date="2018-01-11T11:09:00Z"/>
            </w:rPr>
          </w:rPrChange>
        </w:rPr>
      </w:pPr>
      <w:ins w:id="940" w:author="Carol Nichols" w:date="2018-01-11T11:08:00Z">
        <w:r w:rsidRPr="00B266F1">
          <w:rPr>
            <w:rStyle w:val="Literal-Gray"/>
            <w:rPrChange w:id="941" w:author="Carol Nichols" w:date="2018-01-11T11:12:00Z">
              <w:rPr/>
            </w:rPrChange>
          </w:rPr>
          <w:t xml:space="preserve">    "adder",</w:t>
        </w:r>
      </w:ins>
    </w:p>
    <w:p w14:paraId="2C2BC277" w14:textId="4EA01563" w:rsidR="00C92BEC" w:rsidRDefault="00C92BEC" w:rsidP="00C92BEC">
      <w:pPr>
        <w:pStyle w:val="CodeB"/>
        <w:rPr>
          <w:ins w:id="942" w:author="Carol Nichols" w:date="2018-01-11T11:08:00Z"/>
        </w:rPr>
      </w:pPr>
      <w:ins w:id="943" w:author="Carol Nichols" w:date="2018-01-11T11:09:00Z">
        <w:r>
          <w:t xml:space="preserve">    </w:t>
        </w:r>
        <w:r w:rsidRPr="00785AC6">
          <w:t>"</w:t>
        </w:r>
        <w:r>
          <w:t>add-one</w:t>
        </w:r>
        <w:r w:rsidRPr="00785AC6">
          <w:t>"</w:t>
        </w:r>
        <w:r>
          <w:t>,</w:t>
        </w:r>
      </w:ins>
    </w:p>
    <w:p w14:paraId="3A8C1C70" w14:textId="77777777" w:rsidR="00C92BEC" w:rsidRPr="00B266F1" w:rsidRDefault="00C92BEC" w:rsidP="00C92BEC">
      <w:pPr>
        <w:pStyle w:val="CodeC"/>
        <w:rPr>
          <w:ins w:id="944" w:author="Carol Nichols" w:date="2018-01-11T11:08:00Z"/>
          <w:rStyle w:val="Literal-Gray"/>
          <w:rPrChange w:id="945" w:author="Carol Nichols" w:date="2018-01-11T11:14:00Z">
            <w:rPr>
              <w:ins w:id="946" w:author="Carol Nichols" w:date="2018-01-11T11:08:00Z"/>
            </w:rPr>
          </w:rPrChange>
        </w:rPr>
      </w:pPr>
      <w:ins w:id="947" w:author="Carol Nichols" w:date="2018-01-11T11:08:00Z">
        <w:r w:rsidRPr="00B266F1">
          <w:rPr>
            <w:rStyle w:val="Literal-Gray"/>
            <w:rPrChange w:id="948" w:author="Carol Nichols" w:date="2018-01-11T11:14:00Z">
              <w:rPr/>
            </w:rPrChange>
          </w:rPr>
          <w:t>]</w:t>
        </w:r>
      </w:ins>
    </w:p>
    <w:p w14:paraId="08BE6F07" w14:textId="05D6E9C0" w:rsidR="00C92BEC" w:rsidRDefault="00EC4AE0">
      <w:pPr>
        <w:pStyle w:val="Body"/>
        <w:rPr>
          <w:ins w:id="949" w:author="Carol Nichols" w:date="2018-01-11T11:08:00Z"/>
        </w:rPr>
        <w:pPrChange w:id="950" w:author="Carol Nichols" w:date="2018-01-11T11:15:00Z">
          <w:pPr>
            <w:pStyle w:val="BodyFirst"/>
          </w:pPr>
        </w:pPrChange>
      </w:pPr>
      <w:ins w:id="951" w:author="Carol Nichols" w:date="2018-01-11T11:14:00Z">
        <w:r>
          <w:t xml:space="preserve">Then generate </w:t>
        </w:r>
      </w:ins>
      <w:ins w:id="952" w:author="Carol Nichols" w:date="2018-01-11T11:15:00Z">
        <w:r>
          <w:t xml:space="preserve">a new library crate named </w:t>
        </w:r>
        <w:r w:rsidRPr="00EC4AE0">
          <w:rPr>
            <w:rStyle w:val="Literal"/>
            <w:rPrChange w:id="953" w:author="Carol Nichols" w:date="2018-01-11T11:15:00Z">
              <w:rPr/>
            </w:rPrChange>
          </w:rPr>
          <w:t>add-one</w:t>
        </w:r>
        <w:r>
          <w:t>:</w:t>
        </w:r>
      </w:ins>
    </w:p>
    <w:p w14:paraId="44CCF812" w14:textId="1574CEC0" w:rsidR="00FD1E86" w:rsidDel="00EC4AE0" w:rsidRDefault="00FD1E86" w:rsidP="007D6152">
      <w:pPr>
        <w:pStyle w:val="BodyFirst"/>
        <w:rPr>
          <w:del w:id="954" w:author="Carol Nichols" w:date="2018-01-11T11:15:00Z"/>
        </w:rPr>
      </w:pPr>
      <w:del w:id="955" w:author="Carol Nichols" w:date="2018-01-11T11:15:00Z">
        <w:r w:rsidDel="00EC4AE0">
          <w:delText>while</w:delText>
        </w:r>
        <w:r w:rsidR="00785AC6" w:rsidDel="00EC4AE0">
          <w:delText xml:space="preserve"> </w:delText>
        </w:r>
        <w:r w:rsidDel="00EC4AE0">
          <w:delText>in</w:delText>
        </w:r>
        <w:r w:rsidR="00785AC6" w:rsidDel="00EC4AE0">
          <w:delText xml:space="preserve"> </w:delText>
        </w:r>
        <w:r w:rsidDel="00EC4AE0">
          <w:delText>the</w:delText>
        </w:r>
        <w:r w:rsidR="00785AC6" w:rsidDel="00EC4AE0">
          <w:delText xml:space="preserve"> </w:delText>
        </w:r>
        <w:commentRangeStart w:id="956"/>
        <w:commentRangeStart w:id="957"/>
        <w:r w:rsidRPr="008D5359" w:rsidDel="00EC4AE0">
          <w:rPr>
            <w:rStyle w:val="EmphasisItalic"/>
            <w:rPrChange w:id="958" w:author="Carol Nichols" w:date="2018-01-10T13:27:00Z">
              <w:rPr>
                <w:rStyle w:val="Literal"/>
              </w:rPr>
            </w:rPrChange>
          </w:rPr>
          <w:delText>adder</w:delText>
        </w:r>
        <w:commentRangeEnd w:id="956"/>
        <w:r w:rsidR="00BF2BD5" w:rsidRPr="008D5359" w:rsidDel="00EC4AE0">
          <w:rPr>
            <w:rStyle w:val="EmphasisItalic"/>
            <w:rPrChange w:id="959" w:author="Carol Nichols" w:date="2018-01-10T13:27:00Z">
              <w:rPr>
                <w:rStyle w:val="CommentReference"/>
              </w:rPr>
            </w:rPrChange>
          </w:rPr>
          <w:commentReference w:id="956"/>
        </w:r>
        <w:commentRangeEnd w:id="957"/>
        <w:r w:rsidR="008D5359" w:rsidDel="00EC4AE0">
          <w:rPr>
            <w:rStyle w:val="CommentReference"/>
          </w:rPr>
          <w:commentReference w:id="957"/>
        </w:r>
        <w:r w:rsidR="00785AC6" w:rsidDel="00EC4AE0">
          <w:delText xml:space="preserve"> </w:delText>
        </w:r>
        <w:r w:rsidDel="00EC4AE0">
          <w:delText>directory,</w:delText>
        </w:r>
        <w:r w:rsidR="00785AC6" w:rsidDel="00EC4AE0">
          <w:delText xml:space="preserve"> </w:delText>
        </w:r>
        <w:r w:rsidDel="00EC4AE0">
          <w:delText>generate</w:delText>
        </w:r>
        <w:r w:rsidR="00785AC6" w:rsidDel="00EC4AE0">
          <w:delText xml:space="preserve"> </w:delText>
        </w:r>
        <w:r w:rsidDel="00EC4AE0">
          <w:delText>an</w:delText>
        </w:r>
        <w:r w:rsidR="00785AC6" w:rsidDel="00EC4AE0">
          <w:delText xml:space="preserve"> </w:delText>
        </w:r>
        <w:r w:rsidRPr="00785AC6" w:rsidDel="00EC4AE0">
          <w:rPr>
            <w:rStyle w:val="Literal"/>
          </w:rPr>
          <w:delText>add-one</w:delText>
        </w:r>
        <w:r w:rsidR="00785AC6" w:rsidDel="00EC4AE0">
          <w:delText xml:space="preserve"> </w:delText>
        </w:r>
        <w:r w:rsidDel="00EC4AE0">
          <w:delText>crate:</w:delText>
        </w:r>
      </w:del>
    </w:p>
    <w:p w14:paraId="0655A5CE"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new</w:t>
      </w:r>
      <w:r w:rsidR="00785AC6" w:rsidRPr="007E2DA9">
        <w:rPr>
          <w:rStyle w:val="LiteralBold"/>
        </w:rPr>
        <w:t xml:space="preserve"> </w:t>
      </w:r>
      <w:r w:rsidRPr="007E2DA9">
        <w:rPr>
          <w:rStyle w:val="LiteralBold"/>
        </w:rPr>
        <w:t>add-one</w:t>
      </w:r>
    </w:p>
    <w:p w14:paraId="1EC68C75" w14:textId="77777777" w:rsidR="00FD1E86" w:rsidRPr="00785AC6" w:rsidRDefault="00785AC6" w:rsidP="007D6152">
      <w:pPr>
        <w:pStyle w:val="CodeC"/>
      </w:pPr>
      <w:r>
        <w:t xml:space="preserve">     </w:t>
      </w:r>
      <w:r w:rsidR="00FD1E86" w:rsidRPr="00785AC6">
        <w:t>Created</w:t>
      </w:r>
      <w:r>
        <w:t xml:space="preserve"> </w:t>
      </w:r>
      <w:r w:rsidR="00FD1E86" w:rsidRPr="00785AC6">
        <w:t>library</w:t>
      </w:r>
      <w:r>
        <w:t xml:space="preserve"> </w:t>
      </w:r>
      <w:r w:rsidR="00FD1E86" w:rsidRPr="00785AC6">
        <w:t>`add-one`</w:t>
      </w:r>
      <w:r>
        <w:t xml:space="preserve"> </w:t>
      </w:r>
      <w:r w:rsidR="00FD1E86" w:rsidRPr="00785AC6">
        <w:t>project</w:t>
      </w:r>
    </w:p>
    <w:p w14:paraId="420715F5" w14:textId="3D2C622F" w:rsidR="00FD1E86" w:rsidRDefault="00FD1E86" w:rsidP="00FD1E86">
      <w:pPr>
        <w:pStyle w:val="Body"/>
      </w:pPr>
      <w:r>
        <w:t>Your</w:t>
      </w:r>
      <w:r w:rsidR="00785AC6">
        <w:t xml:space="preserve"> </w:t>
      </w:r>
      <w:r w:rsidR="00581D2E" w:rsidRPr="00681B4C">
        <w:rPr>
          <w:rStyle w:val="EmphasisItalic"/>
          <w:highlight w:val="yellow"/>
          <w:rPrChange w:id="960" w:author="Carol Nichols" w:date="2018-01-10T13:28:00Z">
            <w:rPr>
              <w:rStyle w:val="Literal"/>
            </w:rPr>
          </w:rPrChange>
        </w:rPr>
        <w:t>add</w:t>
      </w:r>
      <w:del w:id="961" w:author="Carol Nichols" w:date="2018-01-11T11:15:00Z">
        <w:r w:rsidR="00581D2E" w:rsidRPr="00681B4C" w:rsidDel="00EC4AE0">
          <w:rPr>
            <w:rStyle w:val="EmphasisItalic"/>
            <w:highlight w:val="yellow"/>
            <w:rPrChange w:id="962" w:author="Carol Nichols" w:date="2018-01-10T13:28:00Z">
              <w:rPr>
                <w:rStyle w:val="Literal"/>
              </w:rPr>
            </w:rPrChange>
          </w:rPr>
          <w:delText>er</w:delText>
        </w:r>
      </w:del>
      <w:r w:rsidR="00785AC6">
        <w:t xml:space="preserve"> </w:t>
      </w:r>
      <w:r>
        <w:t>directory</w:t>
      </w:r>
      <w:r w:rsidR="00785AC6">
        <w:t xml:space="preserve"> </w:t>
      </w:r>
      <w:r>
        <w:t>should</w:t>
      </w:r>
      <w:r w:rsidR="00785AC6">
        <w:t xml:space="preserve"> </w:t>
      </w:r>
      <w:r>
        <w:t>now</w:t>
      </w:r>
      <w:r w:rsidR="00785AC6">
        <w:t xml:space="preserve"> </w:t>
      </w:r>
      <w:r>
        <w:t>have</w:t>
      </w:r>
      <w:r w:rsidR="00785AC6">
        <w:t xml:space="preserve"> </w:t>
      </w:r>
      <w:r>
        <w:t>these</w:t>
      </w:r>
      <w:r w:rsidR="00785AC6">
        <w:t xml:space="preserve"> </w:t>
      </w:r>
      <w:r>
        <w:t>directories</w:t>
      </w:r>
      <w:r w:rsidR="00785AC6">
        <w:t xml:space="preserve"> </w:t>
      </w:r>
      <w:r>
        <w:t>and</w:t>
      </w:r>
      <w:r w:rsidR="00785AC6">
        <w:t xml:space="preserve"> </w:t>
      </w:r>
      <w:r>
        <w:t>files:</w:t>
      </w:r>
    </w:p>
    <w:p w14:paraId="4A364103" w14:textId="77777777" w:rsidR="00EC4AE0" w:rsidRPr="00785AC6" w:rsidRDefault="00EC4AE0" w:rsidP="00EC4AE0">
      <w:pPr>
        <w:pStyle w:val="CodeA"/>
        <w:rPr>
          <w:ins w:id="963" w:author="Carol Nichols" w:date="2018-01-11T11:16:00Z"/>
        </w:rPr>
      </w:pPr>
      <w:commentRangeStart w:id="964"/>
      <w:ins w:id="965" w:author="Carol Nichols" w:date="2018-01-11T11:16:00Z">
        <w:r w:rsidRPr="00785AC6">
          <w:t>├──</w:t>
        </w:r>
        <w:r>
          <w:t xml:space="preserve"> </w:t>
        </w:r>
        <w:r w:rsidRPr="00785AC6">
          <w:t>Cargo.lock</w:t>
        </w:r>
      </w:ins>
    </w:p>
    <w:p w14:paraId="1E68F013" w14:textId="77777777" w:rsidR="00EC4AE0" w:rsidRDefault="00EC4AE0" w:rsidP="00EC4AE0">
      <w:pPr>
        <w:pStyle w:val="CodeB"/>
        <w:rPr>
          <w:ins w:id="966" w:author="Carol Nichols" w:date="2018-01-11T11:16:00Z"/>
        </w:rPr>
      </w:pPr>
      <w:ins w:id="967" w:author="Carol Nichols" w:date="2018-01-11T11:16:00Z">
        <w:r w:rsidRPr="00785AC6">
          <w:t>├──</w:t>
        </w:r>
        <w:r>
          <w:t xml:space="preserve"> </w:t>
        </w:r>
        <w:r w:rsidRPr="00785AC6">
          <w:t>Cargo.toml</w:t>
        </w:r>
      </w:ins>
    </w:p>
    <w:p w14:paraId="755D1547" w14:textId="7242876A" w:rsidR="00645E06" w:rsidRDefault="00645E06" w:rsidP="00645E06">
      <w:pPr>
        <w:pStyle w:val="CodeB"/>
        <w:rPr>
          <w:ins w:id="968" w:author="Carol Nichols" w:date="2018-01-11T11:16:00Z"/>
        </w:rPr>
      </w:pPr>
      <w:ins w:id="969" w:author="Carol Nichols" w:date="2018-01-11T11:16:00Z">
        <w:r w:rsidRPr="00785AC6">
          <w:t>├──</w:t>
        </w:r>
        <w:r>
          <w:t xml:space="preserve"> add-one</w:t>
        </w:r>
      </w:ins>
    </w:p>
    <w:p w14:paraId="0F062AEC" w14:textId="77777777" w:rsidR="00645E06" w:rsidRPr="00785AC6" w:rsidRDefault="00645E06" w:rsidP="00645E06">
      <w:pPr>
        <w:pStyle w:val="CodeB"/>
        <w:rPr>
          <w:ins w:id="970" w:author="Carol Nichols" w:date="2018-01-11T11:16:00Z"/>
        </w:rPr>
      </w:pPr>
      <w:ins w:id="971" w:author="Carol Nichols" w:date="2018-01-11T11:16:00Z">
        <w:r w:rsidRPr="00785AC6">
          <w:t>│</w:t>
        </w:r>
        <w:r>
          <w:t xml:space="preserve">   </w:t>
        </w:r>
        <w:r w:rsidRPr="00785AC6">
          <w:t>├──</w:t>
        </w:r>
        <w:r>
          <w:t xml:space="preserve"> </w:t>
        </w:r>
        <w:r w:rsidRPr="00785AC6">
          <w:t>Cargo.toml</w:t>
        </w:r>
      </w:ins>
    </w:p>
    <w:p w14:paraId="7AA96963" w14:textId="77777777" w:rsidR="00645E06" w:rsidRPr="00785AC6" w:rsidRDefault="00645E06" w:rsidP="00645E06">
      <w:pPr>
        <w:pStyle w:val="CodeB"/>
        <w:rPr>
          <w:ins w:id="972" w:author="Carol Nichols" w:date="2018-01-11T11:16:00Z"/>
        </w:rPr>
      </w:pPr>
      <w:ins w:id="973" w:author="Carol Nichols" w:date="2018-01-11T11:16:00Z">
        <w:r w:rsidRPr="00785AC6">
          <w:t>│</w:t>
        </w:r>
        <w:r>
          <w:t xml:space="preserve">   </w:t>
        </w:r>
        <w:r w:rsidRPr="00785AC6">
          <w:t>└──</w:t>
        </w:r>
        <w:r>
          <w:t xml:space="preserve"> </w:t>
        </w:r>
        <w:r w:rsidRPr="00785AC6">
          <w:t>src</w:t>
        </w:r>
      </w:ins>
    </w:p>
    <w:p w14:paraId="503CEA02" w14:textId="7BA997F1" w:rsidR="00645E06" w:rsidRDefault="00645E06" w:rsidP="00645E06">
      <w:pPr>
        <w:pStyle w:val="CodeB"/>
        <w:rPr>
          <w:ins w:id="974" w:author="Carol Nichols" w:date="2018-01-11T11:16:00Z"/>
        </w:rPr>
      </w:pPr>
      <w:ins w:id="975" w:author="Carol Nichols" w:date="2018-01-11T11:16:00Z">
        <w:r w:rsidRPr="00785AC6">
          <w:t>│</w:t>
        </w:r>
        <w:r>
          <w:t xml:space="preserve">       </w:t>
        </w:r>
        <w:r w:rsidRPr="00785AC6">
          <w:t>└──</w:t>
        </w:r>
        <w:r>
          <w:t xml:space="preserve"> lib</w:t>
        </w:r>
        <w:r w:rsidRPr="00785AC6">
          <w:t>.rs</w:t>
        </w:r>
      </w:ins>
    </w:p>
    <w:p w14:paraId="3ACED687" w14:textId="77777777" w:rsidR="00EC4AE0" w:rsidRDefault="00EC4AE0" w:rsidP="00EC4AE0">
      <w:pPr>
        <w:pStyle w:val="CodeB"/>
        <w:rPr>
          <w:ins w:id="976" w:author="Carol Nichols" w:date="2018-01-11T11:16:00Z"/>
        </w:rPr>
      </w:pPr>
      <w:ins w:id="977" w:author="Carol Nichols" w:date="2018-01-11T11:16:00Z">
        <w:r w:rsidRPr="00785AC6">
          <w:t>├──</w:t>
        </w:r>
        <w:r>
          <w:t xml:space="preserve"> adder</w:t>
        </w:r>
      </w:ins>
    </w:p>
    <w:p w14:paraId="2C08D9C7" w14:textId="77777777" w:rsidR="00EC4AE0" w:rsidRPr="00785AC6" w:rsidRDefault="00EC4AE0" w:rsidP="00EC4AE0">
      <w:pPr>
        <w:pStyle w:val="CodeB"/>
        <w:rPr>
          <w:ins w:id="978" w:author="Carol Nichols" w:date="2018-01-11T11:16:00Z"/>
        </w:rPr>
      </w:pPr>
      <w:ins w:id="979" w:author="Carol Nichols" w:date="2018-01-11T11:16:00Z">
        <w:r w:rsidRPr="00785AC6">
          <w:t>│</w:t>
        </w:r>
        <w:r>
          <w:t xml:space="preserve">   </w:t>
        </w:r>
        <w:r w:rsidRPr="00785AC6">
          <w:t>├──</w:t>
        </w:r>
        <w:r>
          <w:t xml:space="preserve"> </w:t>
        </w:r>
        <w:r w:rsidRPr="00785AC6">
          <w:t>Cargo.toml</w:t>
        </w:r>
      </w:ins>
    </w:p>
    <w:p w14:paraId="6A976DE0" w14:textId="77777777" w:rsidR="00EC4AE0" w:rsidRPr="00785AC6" w:rsidRDefault="00EC4AE0" w:rsidP="00EC4AE0">
      <w:pPr>
        <w:pStyle w:val="CodeB"/>
        <w:rPr>
          <w:ins w:id="980" w:author="Carol Nichols" w:date="2018-01-11T11:16:00Z"/>
        </w:rPr>
      </w:pPr>
      <w:ins w:id="981" w:author="Carol Nichols" w:date="2018-01-11T11:16:00Z">
        <w:r w:rsidRPr="00785AC6">
          <w:t>│</w:t>
        </w:r>
        <w:r>
          <w:t xml:space="preserve">   </w:t>
        </w:r>
        <w:r w:rsidRPr="00785AC6">
          <w:t>└──</w:t>
        </w:r>
        <w:r>
          <w:t xml:space="preserve"> </w:t>
        </w:r>
        <w:r w:rsidRPr="00785AC6">
          <w:t>src</w:t>
        </w:r>
      </w:ins>
    </w:p>
    <w:p w14:paraId="4E5F0842" w14:textId="77777777" w:rsidR="00EC4AE0" w:rsidRDefault="00EC4AE0" w:rsidP="00EC4AE0">
      <w:pPr>
        <w:pStyle w:val="CodeB"/>
        <w:rPr>
          <w:ins w:id="982" w:author="Carol Nichols" w:date="2018-01-11T11:16:00Z"/>
        </w:rPr>
      </w:pPr>
      <w:ins w:id="983" w:author="Carol Nichols" w:date="2018-01-11T11:16:00Z">
        <w:r w:rsidRPr="00785AC6">
          <w:t>│</w:t>
        </w:r>
        <w:r>
          <w:t xml:space="preserve">       </w:t>
        </w:r>
        <w:r w:rsidRPr="00785AC6">
          <w:t>└──</w:t>
        </w:r>
        <w:r>
          <w:t xml:space="preserve"> main</w:t>
        </w:r>
        <w:r w:rsidRPr="00785AC6">
          <w:t>.rs</w:t>
        </w:r>
      </w:ins>
    </w:p>
    <w:p w14:paraId="2ECCBCAC" w14:textId="77777777" w:rsidR="00EC4AE0" w:rsidRPr="00785AC6" w:rsidRDefault="00EC4AE0" w:rsidP="00EC4AE0">
      <w:pPr>
        <w:pStyle w:val="CodeC"/>
        <w:rPr>
          <w:ins w:id="984" w:author="Carol Nichols" w:date="2018-01-11T11:16:00Z"/>
        </w:rPr>
      </w:pPr>
      <w:ins w:id="985" w:author="Carol Nichols" w:date="2018-01-11T11:16:00Z">
        <w:r w:rsidRPr="00785AC6">
          <w:rPr>
            <w:rFonts w:ascii="Calibri" w:eastAsia="Calibri" w:hAnsi="Calibri" w:cs="Calibri"/>
          </w:rPr>
          <w:t>└──</w:t>
        </w:r>
        <w:r>
          <w:t xml:space="preserve"> target</w:t>
        </w:r>
      </w:ins>
    </w:p>
    <w:commentRangeEnd w:id="964"/>
    <w:p w14:paraId="24E22D59" w14:textId="4132CE41" w:rsidR="00FD1E86" w:rsidRPr="00785AC6" w:rsidDel="00EC4AE0" w:rsidRDefault="00645E06" w:rsidP="007D6152">
      <w:pPr>
        <w:pStyle w:val="CodeA"/>
        <w:rPr>
          <w:del w:id="986" w:author="Carol Nichols" w:date="2018-01-11T11:16:00Z"/>
        </w:rPr>
      </w:pPr>
      <w:ins w:id="987" w:author="Carol Nichols" w:date="2018-01-11T11:17:00Z">
        <w:r>
          <w:rPr>
            <w:rStyle w:val="CommentReference"/>
          </w:rPr>
          <w:lastRenderedPageBreak/>
          <w:commentReference w:id="964"/>
        </w:r>
      </w:ins>
      <w:commentRangeStart w:id="988"/>
      <w:del w:id="989" w:author="Carol Nichols" w:date="2018-01-11T11:16:00Z">
        <w:r w:rsidR="00FD1E86" w:rsidRPr="00785AC6" w:rsidDel="00EC4AE0">
          <w:delText>├──</w:delText>
        </w:r>
        <w:r w:rsidR="00785AC6" w:rsidDel="00EC4AE0">
          <w:delText xml:space="preserve"> </w:delText>
        </w:r>
        <w:r w:rsidR="00FD1E86" w:rsidRPr="00785AC6" w:rsidDel="00EC4AE0">
          <w:delText>Cargo.toml</w:delText>
        </w:r>
      </w:del>
    </w:p>
    <w:p w14:paraId="13F284E7" w14:textId="37168880" w:rsidR="00FD1E86" w:rsidRPr="00785AC6" w:rsidDel="00EC4AE0" w:rsidRDefault="00FD1E86" w:rsidP="00785AC6">
      <w:pPr>
        <w:pStyle w:val="CodeB"/>
        <w:rPr>
          <w:del w:id="990" w:author="Carol Nichols" w:date="2018-01-11T11:16:00Z"/>
        </w:rPr>
      </w:pPr>
      <w:del w:id="991" w:author="Carol Nichols" w:date="2018-01-11T11:16:00Z">
        <w:r w:rsidRPr="00785AC6" w:rsidDel="00EC4AE0">
          <w:delText>├──</w:delText>
        </w:r>
        <w:r w:rsidR="00785AC6" w:rsidDel="00EC4AE0">
          <w:delText xml:space="preserve"> </w:delText>
        </w:r>
        <w:r w:rsidRPr="00785AC6" w:rsidDel="00EC4AE0">
          <w:delText>add-one</w:delText>
        </w:r>
      </w:del>
    </w:p>
    <w:p w14:paraId="59E15607" w14:textId="7F74A22A" w:rsidR="00FD1E86" w:rsidRPr="00785AC6" w:rsidDel="00EC4AE0" w:rsidRDefault="00FD1E86" w:rsidP="00785AC6">
      <w:pPr>
        <w:pStyle w:val="CodeB"/>
        <w:rPr>
          <w:del w:id="992" w:author="Carol Nichols" w:date="2018-01-11T11:16:00Z"/>
        </w:rPr>
      </w:pPr>
      <w:del w:id="993" w:author="Carol Nichols" w:date="2018-01-11T11:16:00Z">
        <w:r w:rsidRPr="00785AC6" w:rsidDel="00EC4AE0">
          <w:delText>│</w:delText>
        </w:r>
        <w:r w:rsidR="00785AC6" w:rsidDel="00EC4AE0">
          <w:delText xml:space="preserve">   </w:delText>
        </w:r>
        <w:r w:rsidRPr="00785AC6" w:rsidDel="00EC4AE0">
          <w:delText>├──</w:delText>
        </w:r>
        <w:r w:rsidR="00785AC6" w:rsidDel="00EC4AE0">
          <w:delText xml:space="preserve"> </w:delText>
        </w:r>
        <w:r w:rsidRPr="00785AC6" w:rsidDel="00EC4AE0">
          <w:delText>Cargo.toml</w:delText>
        </w:r>
      </w:del>
    </w:p>
    <w:p w14:paraId="34AE28A7" w14:textId="5B5C038F" w:rsidR="00FD1E86" w:rsidRPr="00785AC6" w:rsidDel="00EC4AE0" w:rsidRDefault="00FD1E86" w:rsidP="00785AC6">
      <w:pPr>
        <w:pStyle w:val="CodeB"/>
        <w:rPr>
          <w:del w:id="994" w:author="Carol Nichols" w:date="2018-01-11T11:16:00Z"/>
        </w:rPr>
      </w:pPr>
      <w:del w:id="995" w:author="Carol Nichols" w:date="2018-01-11T11:16:00Z">
        <w:r w:rsidRPr="00785AC6" w:rsidDel="00EC4AE0">
          <w:delText>│</w:delText>
        </w:r>
        <w:r w:rsidR="00785AC6" w:rsidDel="00EC4AE0">
          <w:delText xml:space="preserve">   </w:delText>
        </w:r>
        <w:r w:rsidRPr="00785AC6" w:rsidDel="00EC4AE0">
          <w:delText>└──</w:delText>
        </w:r>
        <w:r w:rsidR="00785AC6" w:rsidDel="00EC4AE0">
          <w:delText xml:space="preserve"> </w:delText>
        </w:r>
        <w:r w:rsidRPr="00785AC6" w:rsidDel="00EC4AE0">
          <w:delText>src</w:delText>
        </w:r>
      </w:del>
    </w:p>
    <w:p w14:paraId="185A6DE8" w14:textId="7BF9BC34" w:rsidR="00FD1E86" w:rsidRPr="00785AC6" w:rsidDel="00EC4AE0" w:rsidRDefault="00FD1E86" w:rsidP="00785AC6">
      <w:pPr>
        <w:pStyle w:val="CodeB"/>
        <w:rPr>
          <w:del w:id="996" w:author="Carol Nichols" w:date="2018-01-11T11:16:00Z"/>
        </w:rPr>
      </w:pPr>
      <w:del w:id="997" w:author="Carol Nichols" w:date="2018-01-11T11:16:00Z">
        <w:r w:rsidRPr="00785AC6" w:rsidDel="00EC4AE0">
          <w:delText>│</w:delText>
        </w:r>
        <w:r w:rsidR="00785AC6" w:rsidDel="00EC4AE0">
          <w:delText xml:space="preserve">       </w:delText>
        </w:r>
        <w:r w:rsidRPr="00785AC6" w:rsidDel="00EC4AE0">
          <w:delText>└──</w:delText>
        </w:r>
        <w:r w:rsidR="00785AC6" w:rsidDel="00EC4AE0">
          <w:delText xml:space="preserve"> </w:delText>
        </w:r>
        <w:r w:rsidRPr="00785AC6" w:rsidDel="00EC4AE0">
          <w:delText>lib.rs</w:delText>
        </w:r>
      </w:del>
    </w:p>
    <w:p w14:paraId="60370B96" w14:textId="3B84697F" w:rsidR="00FD1E86" w:rsidRPr="00785AC6" w:rsidDel="00EC4AE0" w:rsidRDefault="00FD1E86" w:rsidP="00785AC6">
      <w:pPr>
        <w:pStyle w:val="CodeB"/>
        <w:rPr>
          <w:del w:id="998" w:author="Carol Nichols" w:date="2018-01-11T11:16:00Z"/>
        </w:rPr>
      </w:pPr>
      <w:del w:id="999" w:author="Carol Nichols" w:date="2018-01-11T11:16:00Z">
        <w:r w:rsidRPr="00785AC6" w:rsidDel="00EC4AE0">
          <w:delText>└──</w:delText>
        </w:r>
        <w:r w:rsidR="00785AC6" w:rsidDel="00EC4AE0">
          <w:delText xml:space="preserve"> </w:delText>
        </w:r>
        <w:r w:rsidRPr="00785AC6" w:rsidDel="00EC4AE0">
          <w:delText>src</w:delText>
        </w:r>
      </w:del>
    </w:p>
    <w:p w14:paraId="3AC45D13" w14:textId="6B7D8A79" w:rsidR="00FD1E86" w:rsidRPr="00785AC6" w:rsidDel="00EC4AE0" w:rsidRDefault="00785AC6" w:rsidP="007D6152">
      <w:pPr>
        <w:pStyle w:val="CodeC"/>
        <w:rPr>
          <w:del w:id="1000" w:author="Carol Nichols" w:date="2018-01-11T11:16:00Z"/>
        </w:rPr>
      </w:pPr>
      <w:del w:id="1001" w:author="Carol Nichols" w:date="2018-01-11T11:16:00Z">
        <w:r w:rsidDel="00EC4AE0">
          <w:delText xml:space="preserve">    </w:delText>
        </w:r>
        <w:r w:rsidR="00FD1E86" w:rsidRPr="00785AC6" w:rsidDel="00EC4AE0">
          <w:delText>└──</w:delText>
        </w:r>
        <w:r w:rsidDel="00EC4AE0">
          <w:delText xml:space="preserve"> </w:delText>
        </w:r>
        <w:r w:rsidR="00FD1E86" w:rsidRPr="00785AC6" w:rsidDel="00EC4AE0">
          <w:delText>main.rs</w:delText>
        </w:r>
      </w:del>
    </w:p>
    <w:commentRangeEnd w:id="988"/>
    <w:p w14:paraId="1A3364BE" w14:textId="77777777" w:rsidR="00FD1E86" w:rsidRDefault="00784DC6" w:rsidP="00FD1E86">
      <w:pPr>
        <w:pStyle w:val="Body"/>
      </w:pPr>
      <w:r>
        <w:rPr>
          <w:rStyle w:val="CommentReference"/>
        </w:rPr>
        <w:commentReference w:id="988"/>
      </w:r>
      <w:r w:rsidR="00FD1E86">
        <w:t>In</w:t>
      </w:r>
      <w:ins w:id="1002" w:author="AnneMarieW" w:date="2017-11-28T10:41:00Z">
        <w:r w:rsidR="00BA2C7F">
          <w:t xml:space="preserve"> the</w:t>
        </w:r>
      </w:ins>
      <w:r w:rsidR="00785AC6">
        <w:t xml:space="preserve"> </w:t>
      </w:r>
      <w:r w:rsidR="00FD1E86" w:rsidRPr="00FD1E86">
        <w:rPr>
          <w:rStyle w:val="EmphasisItalic"/>
        </w:rPr>
        <w:t>add-one/src/lib.rs</w:t>
      </w:r>
      <w:ins w:id="1003" w:author="AnneMarieW" w:date="2017-11-28T10:41:00Z">
        <w:r w:rsidR="00BA2C7F">
          <w:rPr>
            <w:rStyle w:val="EmphasisItalic"/>
          </w:rPr>
          <w:t xml:space="preserve"> </w:t>
        </w:r>
        <w:r w:rsidR="00581D2E" w:rsidRPr="00581D2E">
          <w:rPr>
            <w:rPrChange w:id="1004" w:author="AnneMarieW" w:date="2017-11-28T10:41:00Z">
              <w:rPr>
                <w:rStyle w:val="EmphasisItalic"/>
              </w:rPr>
            </w:rPrChange>
          </w:rPr>
          <w:t>file</w:t>
        </w:r>
      </w:ins>
      <w:r w:rsidR="00FD1E86" w:rsidRPr="00BA2C7F">
        <w:t>,</w:t>
      </w:r>
      <w:r w:rsidR="00785AC6">
        <w:t xml:space="preserve"> </w:t>
      </w:r>
      <w:r w:rsidR="00FD1E86">
        <w:t>let’s</w:t>
      </w:r>
      <w:r w:rsidR="00785AC6">
        <w:t xml:space="preserve"> </w:t>
      </w:r>
      <w:r w:rsidR="00FD1E86">
        <w:t>add</w:t>
      </w:r>
      <w:r w:rsidR="00785AC6">
        <w:t xml:space="preserve"> </w:t>
      </w:r>
      <w:r w:rsidR="00FD1E86">
        <w:t>an</w:t>
      </w:r>
      <w:r w:rsidR="00785AC6">
        <w:t xml:space="preserve"> </w:t>
      </w:r>
      <w:r w:rsidR="00FD1E86" w:rsidRPr="00785AC6">
        <w:rPr>
          <w:rStyle w:val="Literal"/>
        </w:rPr>
        <w:t>add_one</w:t>
      </w:r>
      <w:r w:rsidR="00785AC6">
        <w:t xml:space="preserve"> </w:t>
      </w:r>
      <w:r w:rsidR="00FD1E86">
        <w:t>function:</w:t>
      </w:r>
    </w:p>
    <w:p w14:paraId="40AC8166" w14:textId="77777777" w:rsidR="00FD1E86" w:rsidRDefault="00FD1E86" w:rsidP="007D6152">
      <w:pPr>
        <w:pStyle w:val="ProductionDirective"/>
      </w:pPr>
      <w:del w:id="1005" w:author="janelle" w:date="2017-11-21T10:12:00Z">
        <w:r w:rsidDel="006938B0">
          <w:delText>Filename:</w:delText>
        </w:r>
        <w:r w:rsidR="00785AC6" w:rsidDel="006938B0">
          <w:delText xml:space="preserve"> </w:delText>
        </w:r>
      </w:del>
      <w:r>
        <w:t>add-one/src/lib.rs</w:t>
      </w:r>
    </w:p>
    <w:p w14:paraId="34ECFE9F" w14:textId="77777777" w:rsidR="00FD1E86" w:rsidRPr="00785AC6" w:rsidRDefault="00FD1E86" w:rsidP="007D6152">
      <w:pPr>
        <w:pStyle w:val="CodeA"/>
      </w:pPr>
      <w:r w:rsidRPr="00785AC6">
        <w:t>pub</w:t>
      </w:r>
      <w:r w:rsidR="00785AC6">
        <w:t xml:space="preserve"> </w:t>
      </w:r>
      <w:r w:rsidRPr="00785AC6">
        <w:t>fn</w:t>
      </w:r>
      <w:r w:rsidR="00785AC6">
        <w:t xml:space="preserve"> </w:t>
      </w:r>
      <w:r w:rsidRPr="00785AC6">
        <w:t>add_one(x:</w:t>
      </w:r>
      <w:r w:rsidR="00785AC6">
        <w:t xml:space="preserve"> </w:t>
      </w:r>
      <w:r w:rsidRPr="00785AC6">
        <w:t>i32)</w:t>
      </w:r>
      <w:r w:rsidR="00785AC6">
        <w:t xml:space="preserve"> </w:t>
      </w:r>
      <w:r w:rsidRPr="00785AC6">
        <w:t>-&gt;</w:t>
      </w:r>
      <w:r w:rsidR="00785AC6">
        <w:t xml:space="preserve"> </w:t>
      </w:r>
      <w:r w:rsidRPr="00785AC6">
        <w:t>i32</w:t>
      </w:r>
      <w:r w:rsidR="00785AC6">
        <w:t xml:space="preserve"> </w:t>
      </w:r>
      <w:r w:rsidRPr="00785AC6">
        <w:t>{</w:t>
      </w:r>
    </w:p>
    <w:p w14:paraId="02F0E811" w14:textId="77777777" w:rsidR="00FD1E86" w:rsidRPr="00785AC6" w:rsidRDefault="00785AC6" w:rsidP="00785AC6">
      <w:pPr>
        <w:pStyle w:val="CodeB"/>
      </w:pPr>
      <w:r>
        <w:t xml:space="preserve">    </w:t>
      </w:r>
      <w:r w:rsidR="00FD1E86" w:rsidRPr="00785AC6">
        <w:t>x</w:t>
      </w:r>
      <w:r>
        <w:t xml:space="preserve"> </w:t>
      </w:r>
      <w:r w:rsidR="00FD1E86" w:rsidRPr="00785AC6">
        <w:t>+</w:t>
      </w:r>
      <w:r>
        <w:t xml:space="preserve"> </w:t>
      </w:r>
      <w:r w:rsidR="00FD1E86" w:rsidRPr="00785AC6">
        <w:t>1</w:t>
      </w:r>
    </w:p>
    <w:p w14:paraId="6F038088" w14:textId="77777777" w:rsidR="00FD1E86" w:rsidRPr="00785AC6" w:rsidRDefault="00FD1E86" w:rsidP="007D6152">
      <w:pPr>
        <w:pStyle w:val="CodeC"/>
      </w:pPr>
      <w:r w:rsidRPr="00785AC6">
        <w:t>}</w:t>
      </w:r>
    </w:p>
    <w:p w14:paraId="0B447F7E" w14:textId="24E8C500" w:rsidR="00BB4F79" w:rsidRDefault="007E447D" w:rsidP="00FD1E86">
      <w:pPr>
        <w:pStyle w:val="Body"/>
        <w:rPr>
          <w:ins w:id="1006" w:author="Carol Nichols" w:date="2018-01-11T11:22:00Z"/>
        </w:rPr>
      </w:pPr>
      <w:ins w:id="1007" w:author="Carol Nichols" w:date="2018-01-11T11:17:00Z">
        <w:r>
          <w:t xml:space="preserve">Now that we have a library crate in the workspace, let’s have the binary crate </w:t>
        </w:r>
        <w:r w:rsidRPr="007E447D">
          <w:rPr>
            <w:rStyle w:val="Literal"/>
            <w:rPrChange w:id="1008" w:author="Carol Nichols" w:date="2018-01-11T11:18:00Z">
              <w:rPr/>
            </w:rPrChange>
          </w:rPr>
          <w:t>adder</w:t>
        </w:r>
        <w:r>
          <w:t xml:space="preserve"> depend on the library crate </w:t>
        </w:r>
        <w:r w:rsidRPr="007E447D">
          <w:rPr>
            <w:rStyle w:val="Literal"/>
            <w:rPrChange w:id="1009" w:author="Carol Nichols" w:date="2018-01-11T11:18:00Z">
              <w:rPr/>
            </w:rPrChange>
          </w:rPr>
          <w:t>add-one</w:t>
        </w:r>
        <w:r>
          <w:t xml:space="preserve">. </w:t>
        </w:r>
      </w:ins>
      <w:ins w:id="1010" w:author="Carol Nichols" w:date="2018-01-11T11:20:00Z">
        <w:r w:rsidR="00BB4F79">
          <w:t>First, we</w:t>
        </w:r>
      </w:ins>
      <w:ins w:id="1011" w:author="Carol Nichols" w:date="2018-01-11T11:21:00Z">
        <w:r w:rsidR="00BB4F79">
          <w:t xml:space="preserve">’ll need to add a path dependency on </w:t>
        </w:r>
        <w:r w:rsidR="00BB4F79" w:rsidRPr="00BB4F79">
          <w:rPr>
            <w:rStyle w:val="Literal"/>
            <w:rPrChange w:id="1012" w:author="Carol Nichols" w:date="2018-01-11T11:21:00Z">
              <w:rPr/>
            </w:rPrChange>
          </w:rPr>
          <w:t>add-one</w:t>
        </w:r>
        <w:r w:rsidR="00BB4F79">
          <w:t xml:space="preserve"> to </w:t>
        </w:r>
        <w:r w:rsidR="00BB4F79" w:rsidRPr="00BB4F79">
          <w:rPr>
            <w:rStyle w:val="EmphasisItalic"/>
            <w:rPrChange w:id="1013" w:author="Carol Nichols" w:date="2018-01-11T11:21:00Z">
              <w:rPr/>
            </w:rPrChange>
          </w:rPr>
          <w:t>adder/Cargo.toml</w:t>
        </w:r>
        <w:r w:rsidR="00BB4F79">
          <w:t>:</w:t>
        </w:r>
      </w:ins>
    </w:p>
    <w:p w14:paraId="0B27382E" w14:textId="6521750D" w:rsidR="000620EC" w:rsidRDefault="000620EC">
      <w:pPr>
        <w:pStyle w:val="ProductionDirective"/>
        <w:rPr>
          <w:ins w:id="1014" w:author="Carol Nichols" w:date="2018-01-11T11:20:00Z"/>
        </w:rPr>
        <w:pPrChange w:id="1015" w:author="Carol Nichols" w:date="2018-01-11T11:22:00Z">
          <w:pPr>
            <w:pStyle w:val="Body"/>
          </w:pPr>
        </w:pPrChange>
      </w:pPr>
      <w:ins w:id="1016" w:author="Carol Nichols" w:date="2018-01-11T11:22:00Z">
        <w:r>
          <w:t>adder/Cargo.toml</w:t>
        </w:r>
      </w:ins>
    </w:p>
    <w:p w14:paraId="73290F93" w14:textId="77777777" w:rsidR="000620EC" w:rsidRDefault="000620EC">
      <w:pPr>
        <w:pStyle w:val="CodeA"/>
        <w:rPr>
          <w:ins w:id="1017" w:author="Carol Nichols" w:date="2018-01-11T11:32:00Z"/>
          <w:rStyle w:val="Literal-Gray"/>
        </w:rPr>
        <w:pPrChange w:id="1018" w:author="Carol Nichols" w:date="2018-01-11T11:22:00Z">
          <w:pPr>
            <w:pStyle w:val="Body"/>
          </w:pPr>
        </w:pPrChange>
      </w:pPr>
      <w:ins w:id="1019" w:author="Carol Nichols" w:date="2018-01-11T11:22:00Z">
        <w:r w:rsidRPr="000620EC">
          <w:rPr>
            <w:rStyle w:val="Literal-Gray"/>
            <w:rPrChange w:id="1020" w:author="Carol Nichols" w:date="2018-01-11T11:25:00Z">
              <w:rPr/>
            </w:rPrChange>
          </w:rPr>
          <w:t>[dependencies]</w:t>
        </w:r>
      </w:ins>
    </w:p>
    <w:p w14:paraId="0B42D410" w14:textId="77777777" w:rsidR="00D86F27" w:rsidRPr="004F6875" w:rsidRDefault="00D86F27">
      <w:pPr>
        <w:pStyle w:val="CodeB"/>
        <w:rPr>
          <w:ins w:id="1021" w:author="Carol Nichols" w:date="2018-01-11T11:22:00Z"/>
        </w:rPr>
        <w:pPrChange w:id="1022" w:author="Carol Nichols" w:date="2018-01-11T11:32:00Z">
          <w:pPr>
            <w:pStyle w:val="Body"/>
          </w:pPr>
        </w:pPrChange>
      </w:pPr>
    </w:p>
    <w:p w14:paraId="52B0CFFB" w14:textId="09475F1C" w:rsidR="00BB4F79" w:rsidRDefault="000620EC">
      <w:pPr>
        <w:pStyle w:val="CodeC"/>
        <w:rPr>
          <w:ins w:id="1023" w:author="Carol Nichols" w:date="2018-01-11T11:20:00Z"/>
        </w:rPr>
        <w:pPrChange w:id="1024" w:author="Carol Nichols" w:date="2018-01-11T11:22:00Z">
          <w:pPr>
            <w:pStyle w:val="Body"/>
          </w:pPr>
        </w:pPrChange>
      </w:pPr>
      <w:ins w:id="1025" w:author="Carol Nichols" w:date="2018-01-11T11:22:00Z">
        <w:r>
          <w:t>add-one = { path = "../add-one" }</w:t>
        </w:r>
      </w:ins>
    </w:p>
    <w:p w14:paraId="272499F2" w14:textId="77777777" w:rsidR="000620EC" w:rsidRDefault="000620EC" w:rsidP="00FD1E86">
      <w:pPr>
        <w:pStyle w:val="Body"/>
        <w:rPr>
          <w:ins w:id="1026" w:author="Carol Nichols" w:date="2018-01-11T11:24:00Z"/>
        </w:rPr>
      </w:pPr>
      <w:ins w:id="1027" w:author="Carol Nichols" w:date="2018-01-11T11:23:00Z">
        <w:r>
          <w:t xml:space="preserve">Crates in a workspace don’t have to depend on each other, so we still need to be explicit about the dependency relationships between the crates in a workspace. </w:t>
        </w:r>
      </w:ins>
    </w:p>
    <w:p w14:paraId="7466CFA0" w14:textId="328B9F7A" w:rsidR="00FD1E86" w:rsidRDefault="000620EC" w:rsidP="00FD1E86">
      <w:pPr>
        <w:pStyle w:val="Body"/>
      </w:pPr>
      <w:ins w:id="1028" w:author="Carol Nichols" w:date="2018-01-11T11:24:00Z">
        <w:r>
          <w:t xml:space="preserve">Next, let’s use the </w:t>
        </w:r>
        <w:r w:rsidRPr="000620EC">
          <w:rPr>
            <w:rStyle w:val="Literal"/>
            <w:rPrChange w:id="1029" w:author="Carol Nichols" w:date="2018-01-11T11:24:00Z">
              <w:rPr/>
            </w:rPrChange>
          </w:rPr>
          <w:t>add_one</w:t>
        </w:r>
        <w:r>
          <w:t xml:space="preserve"> function from the </w:t>
        </w:r>
        <w:r w:rsidRPr="000620EC">
          <w:rPr>
            <w:rStyle w:val="Literal"/>
            <w:rPrChange w:id="1030" w:author="Carol Nichols" w:date="2018-01-11T11:24:00Z">
              <w:rPr/>
            </w:rPrChange>
          </w:rPr>
          <w:t>add-one</w:t>
        </w:r>
        <w:r>
          <w:t xml:space="preserve"> crate in the </w:t>
        </w:r>
        <w:r w:rsidRPr="000620EC">
          <w:rPr>
            <w:rStyle w:val="Literal"/>
            <w:rPrChange w:id="1031" w:author="Carol Nichols" w:date="2018-01-11T11:24:00Z">
              <w:rPr/>
            </w:rPrChange>
          </w:rPr>
          <w:t>adder</w:t>
        </w:r>
        <w:r>
          <w:t xml:space="preserve"> crate. </w:t>
        </w:r>
      </w:ins>
      <w:r w:rsidR="00FD1E86">
        <w:t>Open</w:t>
      </w:r>
      <w:r w:rsidR="00785AC6">
        <w:t xml:space="preserve"> </w:t>
      </w:r>
      <w:del w:id="1032" w:author="AnneMarieW" w:date="2017-11-28T10:41:00Z">
        <w:r w:rsidR="00FD1E86" w:rsidDel="00BA2C7F">
          <w:delText>up</w:delText>
        </w:r>
        <w:r w:rsidR="00785AC6" w:rsidDel="00BA2C7F">
          <w:delText xml:space="preserve"> </w:delText>
        </w:r>
      </w:del>
      <w:ins w:id="1033" w:author="AnneMarieW" w:date="2017-11-28T10:41:00Z">
        <w:r w:rsidR="00BA2C7F">
          <w:t xml:space="preserve">the </w:t>
        </w:r>
      </w:ins>
      <w:del w:id="1034" w:author="Carol Nichols" w:date="2018-01-11T11:18:00Z">
        <w:r w:rsidR="00FD1E86" w:rsidRPr="00FD1E86" w:rsidDel="007E447D">
          <w:rPr>
            <w:rStyle w:val="EmphasisItalic"/>
          </w:rPr>
          <w:delText>s</w:delText>
        </w:r>
      </w:del>
      <w:ins w:id="1035" w:author="Carol Nichols" w:date="2018-01-11T11:18:00Z">
        <w:r w:rsidR="007E447D">
          <w:rPr>
            <w:rStyle w:val="EmphasisItalic"/>
          </w:rPr>
          <w:t>adder/s</w:t>
        </w:r>
      </w:ins>
      <w:r w:rsidR="00FD1E86" w:rsidRPr="00FD1E86">
        <w:rPr>
          <w:rStyle w:val="EmphasisItalic"/>
        </w:rPr>
        <w:t>rc/main.rs</w:t>
      </w:r>
      <w:r w:rsidR="00785AC6">
        <w:t xml:space="preserve"> </w:t>
      </w:r>
      <w:ins w:id="1036" w:author="AnneMarieW" w:date="2017-11-28T10:41:00Z">
        <w:r w:rsidR="00BA2C7F">
          <w:t xml:space="preserve">file </w:t>
        </w:r>
      </w:ins>
      <w:del w:id="1037" w:author="Carol Nichols" w:date="2018-01-11T11:18:00Z">
        <w:r w:rsidR="00FD1E86" w:rsidDel="007E447D">
          <w:delText>for</w:delText>
        </w:r>
        <w:r w:rsidR="00785AC6" w:rsidDel="007E447D">
          <w:delText xml:space="preserve"> </w:delText>
        </w:r>
        <w:r w:rsidR="00FD1E86" w:rsidRPr="00785AC6" w:rsidDel="007E447D">
          <w:rPr>
            <w:rStyle w:val="Literal"/>
          </w:rPr>
          <w:delText>adder</w:delText>
        </w:r>
        <w:r w:rsidR="00785AC6" w:rsidDel="007E447D">
          <w:delText xml:space="preserve"> </w:delText>
        </w:r>
      </w:del>
      <w:r w:rsidR="00FD1E86">
        <w:t>and</w:t>
      </w:r>
      <w:r w:rsidR="00785AC6">
        <w:t xml:space="preserve"> </w:t>
      </w:r>
      <w:r w:rsidR="00FD1E86">
        <w:t>add</w:t>
      </w:r>
      <w:r w:rsidR="00785AC6">
        <w:t xml:space="preserve"> </w:t>
      </w:r>
      <w:r w:rsidR="00FD1E86">
        <w:t>an</w:t>
      </w:r>
      <w:r w:rsidR="00785AC6">
        <w:t xml:space="preserve"> </w:t>
      </w:r>
      <w:r w:rsidR="00FD1E86" w:rsidRPr="00785AC6">
        <w:rPr>
          <w:rStyle w:val="Literal"/>
        </w:rPr>
        <w:t>extern</w:t>
      </w:r>
      <w:r w:rsidR="00785AC6">
        <w:rPr>
          <w:rStyle w:val="Literal"/>
        </w:rPr>
        <w:t xml:space="preserve"> </w:t>
      </w:r>
      <w:r w:rsidR="00FD1E86" w:rsidRPr="00785AC6">
        <w:rPr>
          <w:rStyle w:val="Literal"/>
        </w:rPr>
        <w:t>crate</w:t>
      </w:r>
      <w:r w:rsidR="00785AC6">
        <w:t xml:space="preserve"> </w:t>
      </w:r>
      <w:r w:rsidR="00FD1E86">
        <w:t>line</w:t>
      </w:r>
      <w:r w:rsidR="00785AC6">
        <w:t xml:space="preserve"> </w:t>
      </w:r>
      <w:r w:rsidR="00FD1E86">
        <w:t>at</w:t>
      </w:r>
      <w:r w:rsidR="00785AC6">
        <w:t xml:space="preserve"> </w:t>
      </w:r>
      <w:r w:rsidR="00FD1E86">
        <w:t>the</w:t>
      </w:r>
      <w:r w:rsidR="00785AC6">
        <w:t xml:space="preserve"> </w:t>
      </w:r>
      <w:r w:rsidR="00FD1E86">
        <w:t>top</w:t>
      </w:r>
      <w:r w:rsidR="00785AC6">
        <w:t xml:space="preserve"> </w:t>
      </w:r>
      <w:del w:id="1038" w:author="Carol Nichols" w:date="2018-01-10T13:52:00Z">
        <w:r w:rsidR="00FD1E86" w:rsidDel="007969F8">
          <w:delText>of</w:delText>
        </w:r>
        <w:r w:rsidR="00785AC6" w:rsidDel="007969F8">
          <w:delText xml:space="preserve"> </w:delText>
        </w:r>
        <w:r w:rsidR="00FD1E86" w:rsidDel="007969F8">
          <w:delText>the</w:delText>
        </w:r>
        <w:r w:rsidR="00785AC6" w:rsidDel="007969F8">
          <w:delText xml:space="preserve"> </w:delText>
        </w:r>
        <w:r w:rsidR="00FD1E86" w:rsidDel="007969F8">
          <w:delText>file</w:delText>
        </w:r>
        <w:r w:rsidR="00785AC6" w:rsidDel="007969F8">
          <w:delText xml:space="preserve"> </w:delText>
        </w:r>
      </w:del>
      <w:r w:rsidR="00FD1E86">
        <w:t>to</w:t>
      </w:r>
      <w:r w:rsidR="00785AC6">
        <w:t xml:space="preserve"> </w:t>
      </w:r>
      <w:r w:rsidR="00FD1E86">
        <w:t>bring</w:t>
      </w:r>
      <w:r w:rsidR="00785AC6">
        <w:t xml:space="preserve"> </w:t>
      </w:r>
      <w:r w:rsidR="00FD1E86">
        <w:t>the</w:t>
      </w:r>
      <w:r w:rsidR="00785AC6">
        <w:t xml:space="preserve"> </w:t>
      </w:r>
      <w:r w:rsidR="00FD1E86">
        <w:t>new</w:t>
      </w:r>
      <w:r w:rsidR="00785AC6">
        <w:t xml:space="preserve"> </w:t>
      </w:r>
      <w:r w:rsidR="00FD1E86" w:rsidRPr="00785AC6">
        <w:rPr>
          <w:rStyle w:val="Literal"/>
        </w:rPr>
        <w:t>add-one</w:t>
      </w:r>
      <w:r w:rsidR="00785AC6">
        <w:t xml:space="preserve"> </w:t>
      </w:r>
      <w:r w:rsidR="00FD1E86">
        <w:t>library</w:t>
      </w:r>
      <w:r w:rsidR="00785AC6">
        <w:t xml:space="preserve"> </w:t>
      </w:r>
      <w:r w:rsidR="00FD1E86">
        <w:t>crate</w:t>
      </w:r>
      <w:r w:rsidR="00785AC6">
        <w:t xml:space="preserve"> </w:t>
      </w:r>
      <w:r w:rsidR="00FD1E86">
        <w:t>into</w:t>
      </w:r>
      <w:r w:rsidR="00785AC6">
        <w:t xml:space="preserve"> </w:t>
      </w:r>
      <w:r w:rsidR="00FD1E86">
        <w:t>scope.</w:t>
      </w:r>
      <w:r w:rsidR="00785AC6">
        <w:t xml:space="preserve"> </w:t>
      </w:r>
      <w:r w:rsidR="00FD1E86">
        <w:t>Then</w:t>
      </w:r>
      <w:r w:rsidR="00785AC6">
        <w:t xml:space="preserve"> </w:t>
      </w:r>
      <w:r w:rsidR="00FD1E86">
        <w:t>change</w:t>
      </w:r>
      <w:r w:rsidR="00785AC6">
        <w:t xml:space="preserve"> </w:t>
      </w:r>
      <w:r w:rsidR="00FD1E86">
        <w:t>the</w:t>
      </w:r>
      <w:r w:rsidR="00785AC6">
        <w:t xml:space="preserve"> </w:t>
      </w:r>
      <w:r w:rsidR="00FD1E86" w:rsidRPr="00785AC6">
        <w:rPr>
          <w:rStyle w:val="Literal"/>
        </w:rPr>
        <w:t>main</w:t>
      </w:r>
      <w:r w:rsidR="00785AC6">
        <w:t xml:space="preserve"> </w:t>
      </w:r>
      <w:r w:rsidR="00FD1E86">
        <w:t>function</w:t>
      </w:r>
      <w:r w:rsidR="00785AC6">
        <w:t xml:space="preserve"> </w:t>
      </w:r>
      <w:r w:rsidR="00FD1E86">
        <w:t>to</w:t>
      </w:r>
      <w:r w:rsidR="00785AC6">
        <w:t xml:space="preserve"> </w:t>
      </w:r>
      <w:r w:rsidR="00FD1E86">
        <w:t>call</w:t>
      </w:r>
      <w:r w:rsidR="00785AC6">
        <w:t xml:space="preserve"> </w:t>
      </w:r>
      <w:r w:rsidR="00FD1E86">
        <w:t>the</w:t>
      </w:r>
      <w:r w:rsidR="00785AC6">
        <w:t xml:space="preserve"> </w:t>
      </w:r>
      <w:r w:rsidR="00FD1E86" w:rsidRPr="00785AC6">
        <w:rPr>
          <w:rStyle w:val="Literal"/>
        </w:rPr>
        <w:t>add_one</w:t>
      </w:r>
      <w:r w:rsidR="00785AC6">
        <w:t xml:space="preserve"> </w:t>
      </w:r>
      <w:r w:rsidR="00FD1E86">
        <w:t>function,</w:t>
      </w:r>
      <w:r w:rsidR="00785AC6">
        <w:t xml:space="preserve"> </w:t>
      </w:r>
      <w:r w:rsidR="00FD1E86">
        <w:t>as</w:t>
      </w:r>
      <w:r w:rsidR="00785AC6">
        <w:t xml:space="preserve"> </w:t>
      </w:r>
      <w:r w:rsidR="00FD1E86">
        <w:t>in</w:t>
      </w:r>
      <w:r w:rsidR="00785AC6">
        <w:t xml:space="preserve"> </w:t>
      </w:r>
      <w:r w:rsidR="00FD1E86">
        <w:t>Listing</w:t>
      </w:r>
      <w:r w:rsidR="00785AC6">
        <w:t xml:space="preserve"> </w:t>
      </w:r>
      <w:r w:rsidR="00FD1E86">
        <w:t>14-</w:t>
      </w:r>
      <w:ins w:id="1039" w:author="AnneMarieW" w:date="2017-11-28T13:47:00Z">
        <w:r w:rsidR="00F26A7A">
          <w:t>7</w:t>
        </w:r>
      </w:ins>
      <w:del w:id="1040" w:author="AnneMarieW" w:date="2017-11-28T13:47:00Z">
        <w:r w:rsidR="00FD1E86" w:rsidDel="00F26A7A">
          <w:delText>1</w:delText>
        </w:r>
        <w:r w:rsidR="005A3B51" w:rsidDel="00F26A7A">
          <w:delText>1</w:delText>
        </w:r>
      </w:del>
      <w:r w:rsidR="00FD1E86">
        <w:t>:</w:t>
      </w:r>
    </w:p>
    <w:p w14:paraId="27382563" w14:textId="73AC4AC6" w:rsidR="003C6A59" w:rsidRDefault="002A78A7" w:rsidP="003C6A59">
      <w:pPr>
        <w:pStyle w:val="ProductionDirective"/>
      </w:pPr>
      <w:ins w:id="1041" w:author="Carol Nichols" w:date="2018-01-11T11:25:00Z">
        <w:r>
          <w:t>adder/</w:t>
        </w:r>
      </w:ins>
      <w:del w:id="1042" w:author="janelle" w:date="2017-11-21T10:12:00Z">
        <w:r w:rsidR="003C6A59" w:rsidDel="006938B0">
          <w:delText xml:space="preserve">Filename: </w:delText>
        </w:r>
      </w:del>
      <w:r w:rsidR="003C6A59">
        <w:t>src/main.rs</w:t>
      </w:r>
    </w:p>
    <w:p w14:paraId="2FFF0EF9" w14:textId="77777777" w:rsidR="00FD1E86" w:rsidRPr="00785AC6" w:rsidRDefault="00FD1E86" w:rsidP="007D6152">
      <w:pPr>
        <w:pStyle w:val="CodeA"/>
      </w:pPr>
      <w:r w:rsidRPr="00785AC6">
        <w:t>extern</w:t>
      </w:r>
      <w:r w:rsidR="00785AC6">
        <w:t xml:space="preserve"> </w:t>
      </w:r>
      <w:r w:rsidRPr="00785AC6">
        <w:t>crate</w:t>
      </w:r>
      <w:r w:rsidR="00785AC6">
        <w:t xml:space="preserve"> </w:t>
      </w:r>
      <w:r w:rsidRPr="00785AC6">
        <w:t>add_one;</w:t>
      </w:r>
    </w:p>
    <w:p w14:paraId="66EE2F49" w14:textId="77777777" w:rsidR="00FD1E86" w:rsidRPr="00785AC6" w:rsidRDefault="00FD1E86" w:rsidP="00785AC6">
      <w:pPr>
        <w:pStyle w:val="CodeB"/>
      </w:pPr>
    </w:p>
    <w:p w14:paraId="5A98F2A3" w14:textId="77777777" w:rsidR="00FD1E86" w:rsidRPr="000620EC" w:rsidRDefault="00FD1E86" w:rsidP="00785AC6">
      <w:pPr>
        <w:pStyle w:val="CodeB"/>
        <w:rPr>
          <w:rStyle w:val="Literal-Gray"/>
          <w:rPrChange w:id="1043" w:author="Carol Nichols" w:date="2018-01-11T11:25:00Z">
            <w:rPr/>
          </w:rPrChange>
        </w:rPr>
      </w:pPr>
      <w:r w:rsidRPr="000620EC">
        <w:rPr>
          <w:rStyle w:val="Literal-Gray"/>
          <w:rPrChange w:id="1044" w:author="Carol Nichols" w:date="2018-01-11T11:25:00Z">
            <w:rPr/>
          </w:rPrChange>
        </w:rPr>
        <w:t>fn</w:t>
      </w:r>
      <w:r w:rsidR="00785AC6" w:rsidRPr="000620EC">
        <w:rPr>
          <w:rStyle w:val="Literal-Gray"/>
          <w:rPrChange w:id="1045" w:author="Carol Nichols" w:date="2018-01-11T11:25:00Z">
            <w:rPr/>
          </w:rPrChange>
        </w:rPr>
        <w:t xml:space="preserve"> </w:t>
      </w:r>
      <w:r w:rsidRPr="000620EC">
        <w:rPr>
          <w:rStyle w:val="Literal-Gray"/>
          <w:rPrChange w:id="1046" w:author="Carol Nichols" w:date="2018-01-11T11:25:00Z">
            <w:rPr/>
          </w:rPrChange>
        </w:rPr>
        <w:t>main()</w:t>
      </w:r>
      <w:r w:rsidR="00785AC6" w:rsidRPr="000620EC">
        <w:rPr>
          <w:rStyle w:val="Literal-Gray"/>
          <w:rPrChange w:id="1047" w:author="Carol Nichols" w:date="2018-01-11T11:25:00Z">
            <w:rPr/>
          </w:rPrChange>
        </w:rPr>
        <w:t xml:space="preserve"> </w:t>
      </w:r>
      <w:r w:rsidRPr="000620EC">
        <w:rPr>
          <w:rStyle w:val="Literal-Gray"/>
          <w:rPrChange w:id="1048" w:author="Carol Nichols" w:date="2018-01-11T11:25:00Z">
            <w:rPr/>
          </w:rPrChange>
        </w:rPr>
        <w:t>{</w:t>
      </w:r>
    </w:p>
    <w:p w14:paraId="38A13F5E" w14:textId="77777777" w:rsidR="00FD1E86" w:rsidRPr="00785AC6" w:rsidRDefault="00785AC6" w:rsidP="00785AC6">
      <w:pPr>
        <w:pStyle w:val="CodeB"/>
      </w:pPr>
      <w:r>
        <w:t xml:space="preserve">    </w:t>
      </w:r>
      <w:r w:rsidR="00FD1E86" w:rsidRPr="00785AC6">
        <w:t>let</w:t>
      </w:r>
      <w:r>
        <w:t xml:space="preserve"> </w:t>
      </w:r>
      <w:r w:rsidR="00FD1E86" w:rsidRPr="00785AC6">
        <w:t>num</w:t>
      </w:r>
      <w:r>
        <w:t xml:space="preserve"> </w:t>
      </w:r>
      <w:r w:rsidR="00FD1E86" w:rsidRPr="00785AC6">
        <w:t>=</w:t>
      </w:r>
      <w:r>
        <w:t xml:space="preserve"> </w:t>
      </w:r>
      <w:r w:rsidR="00FD1E86" w:rsidRPr="00785AC6">
        <w:t>10;</w:t>
      </w:r>
    </w:p>
    <w:p w14:paraId="1D08BF0F" w14:textId="77777777" w:rsidR="00FD1E86" w:rsidRPr="00785AC6" w:rsidRDefault="00785AC6" w:rsidP="00785AC6">
      <w:pPr>
        <w:pStyle w:val="CodeB"/>
      </w:pPr>
      <w:r>
        <w:t xml:space="preserve">    </w:t>
      </w:r>
      <w:r w:rsidR="00FD1E86" w:rsidRPr="00785AC6">
        <w:t>println!("Hello,</w:t>
      </w:r>
      <w:r>
        <w:t xml:space="preserve"> </w:t>
      </w:r>
      <w:r w:rsidR="00FD1E86" w:rsidRPr="00785AC6">
        <w:t>world!</w:t>
      </w:r>
      <w:r>
        <w:t xml:space="preserve"> </w:t>
      </w:r>
      <w:r w:rsidR="00FD1E86" w:rsidRPr="00785AC6">
        <w:t>{}</w:t>
      </w:r>
      <w:r>
        <w:t xml:space="preserve"> </w:t>
      </w:r>
      <w:r w:rsidR="00FD1E86" w:rsidRPr="00785AC6">
        <w:t>plus</w:t>
      </w:r>
      <w:r>
        <w:t xml:space="preserve"> </w:t>
      </w:r>
      <w:r w:rsidR="00FD1E86" w:rsidRPr="00785AC6">
        <w:t>one</w:t>
      </w:r>
      <w:r>
        <w:t xml:space="preserve"> </w:t>
      </w:r>
      <w:r w:rsidR="00FD1E86" w:rsidRPr="00785AC6">
        <w:t>is</w:t>
      </w:r>
      <w:r>
        <w:t xml:space="preserve"> </w:t>
      </w:r>
      <w:r w:rsidR="00FD1E86" w:rsidRPr="00785AC6">
        <w:t>{}!",</w:t>
      </w:r>
      <w:r>
        <w:t xml:space="preserve"> </w:t>
      </w:r>
      <w:r w:rsidR="00FD1E86" w:rsidRPr="00785AC6">
        <w:t>num,</w:t>
      </w:r>
      <w:r>
        <w:t xml:space="preserve"> </w:t>
      </w:r>
      <w:r w:rsidR="00FD1E86" w:rsidRPr="00785AC6">
        <w:t>add_one::add_one(num));</w:t>
      </w:r>
    </w:p>
    <w:p w14:paraId="739667FB" w14:textId="77777777" w:rsidR="00FD1E86" w:rsidRPr="000620EC" w:rsidRDefault="00FD1E86" w:rsidP="007D6152">
      <w:pPr>
        <w:pStyle w:val="CodeC"/>
        <w:rPr>
          <w:rStyle w:val="Literal-Gray"/>
          <w:rPrChange w:id="1049" w:author="Carol Nichols" w:date="2018-01-11T11:25:00Z">
            <w:rPr/>
          </w:rPrChange>
        </w:rPr>
      </w:pPr>
      <w:r w:rsidRPr="000620EC">
        <w:rPr>
          <w:rStyle w:val="Literal-Gray"/>
          <w:rPrChange w:id="1050" w:author="Carol Nichols" w:date="2018-01-11T11:25:00Z">
            <w:rPr/>
          </w:rPrChange>
        </w:rPr>
        <w:t>}</w:t>
      </w:r>
    </w:p>
    <w:p w14:paraId="6C1FF799" w14:textId="77777777" w:rsidR="00FD1E86" w:rsidRDefault="00FD1E86" w:rsidP="007D6152">
      <w:pPr>
        <w:pStyle w:val="Listing"/>
      </w:pPr>
      <w:r>
        <w:t>Listing</w:t>
      </w:r>
      <w:r w:rsidR="00785AC6">
        <w:t xml:space="preserve"> </w:t>
      </w:r>
      <w:r>
        <w:t>14-</w:t>
      </w:r>
      <w:ins w:id="1051" w:author="AnneMarieW" w:date="2017-11-28T13:47:00Z">
        <w:r w:rsidR="00F26A7A">
          <w:t>7</w:t>
        </w:r>
      </w:ins>
      <w:del w:id="1052" w:author="AnneMarieW" w:date="2017-11-28T13:47:00Z">
        <w:r w:rsidDel="00F26A7A">
          <w:delText>1</w:delText>
        </w:r>
        <w:r w:rsidR="005A3B51" w:rsidDel="00F26A7A">
          <w:delText>1</w:delText>
        </w:r>
      </w:del>
      <w:r>
        <w:t>:</w:t>
      </w:r>
      <w:r w:rsidR="00785AC6">
        <w:t xml:space="preserve"> </w:t>
      </w:r>
      <w:r>
        <w:t>Using</w:t>
      </w:r>
      <w:r w:rsidR="00785AC6">
        <w:t xml:space="preserve"> </w:t>
      </w:r>
      <w:r>
        <w:t>the</w:t>
      </w:r>
      <w:r w:rsidR="00785AC6">
        <w:t xml:space="preserve"> </w:t>
      </w:r>
      <w:r w:rsidR="00581D2E" w:rsidRPr="00581D2E">
        <w:rPr>
          <w:rStyle w:val="LiteralCaption"/>
          <w:rPrChange w:id="1053" w:author="janelle" w:date="2017-11-21T10:12:00Z">
            <w:rPr>
              <w:rStyle w:val="Literal"/>
            </w:rPr>
          </w:rPrChange>
        </w:rPr>
        <w:t>add-one</w:t>
      </w:r>
      <w:r w:rsidR="00785AC6">
        <w:t xml:space="preserve"> </w:t>
      </w:r>
      <w:r w:rsidRPr="007D6152">
        <w:t>library</w:t>
      </w:r>
      <w:r w:rsidR="00785AC6">
        <w:t xml:space="preserve"> </w:t>
      </w:r>
      <w:r>
        <w:t>crate</w:t>
      </w:r>
      <w:r w:rsidR="00785AC6">
        <w:t xml:space="preserve"> </w:t>
      </w:r>
      <w:r>
        <w:t>from</w:t>
      </w:r>
      <w:r w:rsidR="00785AC6">
        <w:t xml:space="preserve"> </w:t>
      </w:r>
      <w:r>
        <w:t>the</w:t>
      </w:r>
      <w:r w:rsidR="00785AC6">
        <w:t xml:space="preserve"> </w:t>
      </w:r>
      <w:r w:rsidR="00581D2E" w:rsidRPr="00581D2E">
        <w:rPr>
          <w:rStyle w:val="LiteralCaption"/>
          <w:rPrChange w:id="1054" w:author="janelle" w:date="2017-11-21T10:12:00Z">
            <w:rPr>
              <w:rStyle w:val="Literal"/>
            </w:rPr>
          </w:rPrChange>
        </w:rPr>
        <w:t>adder</w:t>
      </w:r>
      <w:r w:rsidR="00785AC6">
        <w:t xml:space="preserve"> </w:t>
      </w:r>
      <w:r>
        <w:t>crate</w:t>
      </w:r>
    </w:p>
    <w:p w14:paraId="216AACAF" w14:textId="4C2E431D" w:rsidR="00FD1E86" w:rsidRDefault="00FD1E86" w:rsidP="00FD1E86">
      <w:pPr>
        <w:pStyle w:val="Body"/>
      </w:pPr>
      <w:r>
        <w:t>Let’s</w:t>
      </w:r>
      <w:r w:rsidR="00785AC6">
        <w:t xml:space="preserve"> </w:t>
      </w:r>
      <w:r>
        <w:t>build</w:t>
      </w:r>
      <w:r w:rsidR="00785AC6">
        <w:t xml:space="preserve"> </w:t>
      </w:r>
      <w:ins w:id="1055" w:author="Carol Nichols" w:date="2018-01-11T11:25:00Z">
        <w:r w:rsidR="006C205D">
          <w:t xml:space="preserve">the workspace by </w:t>
        </w:r>
      </w:ins>
      <w:del w:id="1056" w:author="Carol Nichols" w:date="2018-01-11T11:26:00Z">
        <w:r w:rsidDel="006C205D">
          <w:delText>the</w:delText>
        </w:r>
        <w:r w:rsidR="00785AC6" w:rsidDel="006C205D">
          <w:delText xml:space="preserve"> </w:delText>
        </w:r>
        <w:r w:rsidRPr="00785AC6" w:rsidDel="006C205D">
          <w:rPr>
            <w:rStyle w:val="Literal"/>
          </w:rPr>
          <w:delText>adder</w:delText>
        </w:r>
        <w:r w:rsidR="00785AC6" w:rsidDel="006C205D">
          <w:delText xml:space="preserve"> </w:delText>
        </w:r>
        <w:r w:rsidDel="006C205D">
          <w:delText>crate</w:delText>
        </w:r>
        <w:r w:rsidR="00785AC6" w:rsidDel="006C205D">
          <w:delText xml:space="preserve"> </w:delText>
        </w:r>
        <w:r w:rsidDel="006C205D">
          <w:delText>by</w:delText>
        </w:r>
        <w:r w:rsidR="00785AC6" w:rsidDel="006C205D">
          <w:delText xml:space="preserve"> </w:delText>
        </w:r>
      </w:del>
      <w:r>
        <w:t>running</w:t>
      </w:r>
      <w:r w:rsidR="00785AC6">
        <w:t xml:space="preserve"> </w:t>
      </w:r>
      <w:r w:rsidRPr="00785AC6">
        <w:rPr>
          <w:rStyle w:val="Literal"/>
        </w:rPr>
        <w:t>cargo</w:t>
      </w:r>
      <w:r w:rsidR="00785AC6">
        <w:rPr>
          <w:rStyle w:val="Literal"/>
        </w:rPr>
        <w:t xml:space="preserve"> </w:t>
      </w:r>
      <w:r w:rsidRPr="00785AC6">
        <w:rPr>
          <w:rStyle w:val="Literal"/>
        </w:rPr>
        <w:t>build</w:t>
      </w:r>
      <w:r w:rsidR="00785AC6">
        <w:t xml:space="preserve"> </w:t>
      </w:r>
      <w:r>
        <w:t>in</w:t>
      </w:r>
      <w:r w:rsidR="00785AC6">
        <w:t xml:space="preserve"> </w:t>
      </w:r>
      <w:r>
        <w:t>the</w:t>
      </w:r>
      <w:r w:rsidR="00785AC6">
        <w:t xml:space="preserve"> </w:t>
      </w:r>
      <w:commentRangeStart w:id="1057"/>
      <w:commentRangeStart w:id="1058"/>
      <w:r w:rsidRPr="00FD1E86">
        <w:rPr>
          <w:rStyle w:val="EmphasisItalic"/>
        </w:rPr>
        <w:t>add</w:t>
      </w:r>
      <w:del w:id="1059" w:author="Carol Nichols" w:date="2018-01-11T11:26:00Z">
        <w:r w:rsidRPr="00FD1E86" w:rsidDel="006C205D">
          <w:rPr>
            <w:rStyle w:val="EmphasisItalic"/>
          </w:rPr>
          <w:delText>er</w:delText>
        </w:r>
      </w:del>
      <w:commentRangeEnd w:id="1057"/>
      <w:r w:rsidR="00BF2BD5">
        <w:rPr>
          <w:rStyle w:val="CommentReference"/>
        </w:rPr>
        <w:commentReference w:id="1057"/>
      </w:r>
      <w:commentRangeEnd w:id="1058"/>
      <w:r w:rsidR="00300271">
        <w:rPr>
          <w:rStyle w:val="CommentReference"/>
        </w:rPr>
        <w:commentReference w:id="1058"/>
      </w:r>
      <w:r w:rsidR="00785AC6">
        <w:t xml:space="preserve"> </w:t>
      </w:r>
      <w:r>
        <w:t>directory!</w:t>
      </w:r>
    </w:p>
    <w:p w14:paraId="146F720B"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build</w:t>
      </w:r>
    </w:p>
    <w:p w14:paraId="1276D9E1" w14:textId="77777777" w:rsidR="00FD1E86" w:rsidRPr="00785AC6" w:rsidRDefault="00785AC6" w:rsidP="00785AC6">
      <w:pPr>
        <w:pStyle w:val="CodeB"/>
      </w:pPr>
      <w:r>
        <w:t xml:space="preserve">   </w:t>
      </w:r>
      <w:r w:rsidR="00FD1E86" w:rsidRPr="00785AC6">
        <w:t>Compiling</w:t>
      </w:r>
      <w:r>
        <w:t xml:space="preserve"> </w:t>
      </w:r>
      <w:r w:rsidR="00FD1E86" w:rsidRPr="00785AC6">
        <w:t>add-one</w:t>
      </w:r>
      <w:r>
        <w:t xml:space="preserve"> </w:t>
      </w:r>
      <w:r w:rsidR="00FD1E86" w:rsidRPr="00785AC6">
        <w:t>v0.1.0</w:t>
      </w:r>
      <w:r>
        <w:t xml:space="preserve"> </w:t>
      </w:r>
      <w:r w:rsidR="00FD1E86" w:rsidRPr="00785AC6">
        <w:t>(file:///projects/add</w:t>
      </w:r>
      <w:del w:id="1060" w:author="Carol Nichols" w:date="2018-01-11T11:26:00Z">
        <w:r w:rsidR="00FD1E86" w:rsidRPr="00785AC6" w:rsidDel="006C205D">
          <w:delText>er</w:delText>
        </w:r>
      </w:del>
      <w:r w:rsidR="00FD1E86" w:rsidRPr="00785AC6">
        <w:t>/add-one)</w:t>
      </w:r>
    </w:p>
    <w:p w14:paraId="749143F5" w14:textId="25D18375" w:rsidR="00FD1E86" w:rsidRPr="00785AC6" w:rsidRDefault="00785AC6" w:rsidP="00785AC6">
      <w:pPr>
        <w:pStyle w:val="CodeB"/>
      </w:pPr>
      <w:r>
        <w:t xml:space="preserve">   </w:t>
      </w:r>
      <w:r w:rsidR="00FD1E86" w:rsidRPr="00785AC6">
        <w:t>Compiling</w:t>
      </w:r>
      <w:r>
        <w:t xml:space="preserve"> </w:t>
      </w:r>
      <w:r w:rsidR="00FD1E86" w:rsidRPr="00785AC6">
        <w:t>adder</w:t>
      </w:r>
      <w:r>
        <w:t xml:space="preserve"> </w:t>
      </w:r>
      <w:r w:rsidR="00FD1E86" w:rsidRPr="00785AC6">
        <w:t>v0.1.0</w:t>
      </w:r>
      <w:r>
        <w:t xml:space="preserve"> </w:t>
      </w:r>
      <w:r w:rsidR="00FD1E86" w:rsidRPr="00785AC6">
        <w:t>(file:///projects/</w:t>
      </w:r>
      <w:ins w:id="1061" w:author="Carol Nichols" w:date="2018-01-11T11:26:00Z">
        <w:r w:rsidR="006C205D">
          <w:t>add/</w:t>
        </w:r>
      </w:ins>
      <w:r w:rsidR="00FD1E86" w:rsidRPr="00785AC6">
        <w:t>adder)</w:t>
      </w:r>
    </w:p>
    <w:p w14:paraId="03E90931" w14:textId="77777777" w:rsidR="00FD1E86" w:rsidRPr="00785AC6" w:rsidRDefault="00785AC6" w:rsidP="007D6152">
      <w:pPr>
        <w:pStyle w:val="CodeC"/>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0.68</w:t>
      </w:r>
      <w:r>
        <w:t xml:space="preserve"> </w:t>
      </w:r>
      <w:r w:rsidR="00FD1E86" w:rsidRPr="00785AC6">
        <w:t>secs</w:t>
      </w:r>
    </w:p>
    <w:p w14:paraId="0B4BDA58" w14:textId="2F7EE257" w:rsidR="000E0578" w:rsidRDefault="000E0578">
      <w:pPr>
        <w:pStyle w:val="Body"/>
        <w:rPr>
          <w:ins w:id="1062" w:author="Carol Nichols" w:date="2018-01-11T11:28:00Z"/>
        </w:rPr>
        <w:pPrChange w:id="1063" w:author="Carol Nichols" w:date="2018-01-11T11:26:00Z">
          <w:pPr>
            <w:pStyle w:val="HeadC"/>
          </w:pPr>
        </w:pPrChange>
      </w:pPr>
      <w:ins w:id="1064" w:author="Carol Nichols" w:date="2018-01-11T11:26:00Z">
        <w:r>
          <w:lastRenderedPageBreak/>
          <w:t xml:space="preserve">To run the binary crate from the top-level </w:t>
        </w:r>
        <w:r w:rsidRPr="000E0578">
          <w:rPr>
            <w:rStyle w:val="EmphasisItalic"/>
            <w:rPrChange w:id="1065" w:author="Carol Nichols" w:date="2018-01-11T11:28:00Z">
              <w:rPr>
                <w:b w:val="0"/>
              </w:rPr>
            </w:rPrChange>
          </w:rPr>
          <w:t>add</w:t>
        </w:r>
        <w:r>
          <w:t xml:space="preserve"> directory, we need to specify which package</w:t>
        </w:r>
      </w:ins>
      <w:ins w:id="1066" w:author="Carol Nichols" w:date="2018-01-11T11:27:00Z">
        <w:r>
          <w:t xml:space="preserve"> in the workspace</w:t>
        </w:r>
      </w:ins>
      <w:ins w:id="1067" w:author="Carol Nichols" w:date="2018-01-11T11:26:00Z">
        <w:r>
          <w:t xml:space="preserve"> we want to us</w:t>
        </w:r>
      </w:ins>
      <w:ins w:id="1068" w:author="Carol Nichols" w:date="2018-01-11T11:27:00Z">
        <w:r>
          <w:t xml:space="preserve">e </w:t>
        </w:r>
      </w:ins>
      <w:ins w:id="1069" w:author="Carol Nichols" w:date="2018-01-11T11:28:00Z">
        <w:r>
          <w:t>by using</w:t>
        </w:r>
      </w:ins>
      <w:ins w:id="1070" w:author="Carol Nichols" w:date="2018-01-11T11:27:00Z">
        <w:r>
          <w:t xml:space="preserve"> the </w:t>
        </w:r>
        <w:r w:rsidRPr="000E0578">
          <w:rPr>
            <w:rStyle w:val="Literal"/>
            <w:rPrChange w:id="1071" w:author="Carol Nichols" w:date="2018-01-11T11:28:00Z">
              <w:rPr>
                <w:b w:val="0"/>
              </w:rPr>
            </w:rPrChange>
          </w:rPr>
          <w:t>-p</w:t>
        </w:r>
        <w:r>
          <w:t xml:space="preserve"> argument and the package name with </w:t>
        </w:r>
        <w:r w:rsidRPr="000E0578">
          <w:rPr>
            <w:rStyle w:val="Literal"/>
            <w:rPrChange w:id="1072" w:author="Carol Nichols" w:date="2018-01-11T11:28:00Z">
              <w:rPr>
                <w:b w:val="0"/>
              </w:rPr>
            </w:rPrChange>
          </w:rPr>
          <w:t>cargo run</w:t>
        </w:r>
        <w:r>
          <w:t>:</w:t>
        </w:r>
      </w:ins>
    </w:p>
    <w:p w14:paraId="379015F5" w14:textId="15D57611" w:rsidR="006B3183" w:rsidRDefault="006B3183">
      <w:pPr>
        <w:pStyle w:val="CodeA"/>
        <w:rPr>
          <w:ins w:id="1073" w:author="Carol Nichols" w:date="2018-01-11T11:29:00Z"/>
        </w:rPr>
        <w:pPrChange w:id="1074" w:author="Carol Nichols" w:date="2018-01-11T11:28:00Z">
          <w:pPr>
            <w:pStyle w:val="HeadC"/>
          </w:pPr>
        </w:pPrChange>
      </w:pPr>
      <w:ins w:id="1075" w:author="Carol Nichols" w:date="2018-01-11T11:28:00Z">
        <w:r>
          <w:t xml:space="preserve">$ </w:t>
        </w:r>
        <w:r w:rsidRPr="006B3183">
          <w:rPr>
            <w:rStyle w:val="LiteralBold"/>
            <w:rPrChange w:id="1076" w:author="Carol Nichols" w:date="2018-01-11T11:29:00Z">
              <w:rPr>
                <w:b w:val="0"/>
              </w:rPr>
            </w:rPrChange>
          </w:rPr>
          <w:t>cargo run -p adder</w:t>
        </w:r>
      </w:ins>
    </w:p>
    <w:p w14:paraId="0D575B3F" w14:textId="442F2074" w:rsidR="006B3183" w:rsidRDefault="006B3183">
      <w:pPr>
        <w:pStyle w:val="CodeB"/>
        <w:rPr>
          <w:ins w:id="1077" w:author="Carol Nichols" w:date="2018-01-11T11:29:00Z"/>
        </w:rPr>
        <w:pPrChange w:id="1078" w:author="Carol Nichols" w:date="2018-01-11T11:29:00Z">
          <w:pPr/>
        </w:pPrChange>
      </w:pPr>
      <w:ins w:id="1079" w:author="Carol Nichols" w:date="2018-01-11T11:29:00Z">
        <w:r>
          <w:t xml:space="preserve">    Finished dev [unoptimized + debuginfo] target(s) in 0.0 secs</w:t>
        </w:r>
      </w:ins>
    </w:p>
    <w:p w14:paraId="6B5448DD" w14:textId="77777777" w:rsidR="006B3183" w:rsidRDefault="006B3183">
      <w:pPr>
        <w:pStyle w:val="CodeB"/>
        <w:rPr>
          <w:ins w:id="1080" w:author="Carol Nichols" w:date="2018-01-11T11:29:00Z"/>
        </w:rPr>
        <w:pPrChange w:id="1081" w:author="Carol Nichols" w:date="2018-01-11T11:29:00Z">
          <w:pPr/>
        </w:pPrChange>
      </w:pPr>
      <w:ins w:id="1082" w:author="Carol Nichols" w:date="2018-01-11T11:29:00Z">
        <w:r>
          <w:t xml:space="preserve">     Running `target/debug/adder`</w:t>
        </w:r>
      </w:ins>
    </w:p>
    <w:p w14:paraId="121D7075" w14:textId="1B7C4358" w:rsidR="006B3183" w:rsidRDefault="006B3183">
      <w:pPr>
        <w:pStyle w:val="CodeC"/>
        <w:rPr>
          <w:ins w:id="1083" w:author="Carol Nichols" w:date="2018-01-11T11:29:00Z"/>
        </w:rPr>
        <w:pPrChange w:id="1084" w:author="Carol Nichols" w:date="2018-01-11T11:29:00Z">
          <w:pPr>
            <w:pStyle w:val="HeadC"/>
          </w:pPr>
        </w:pPrChange>
      </w:pPr>
      <w:ins w:id="1085" w:author="Carol Nichols" w:date="2018-01-11T11:29:00Z">
        <w:r>
          <w:t>Hello, world! 10 plus one is 11!</w:t>
        </w:r>
      </w:ins>
    </w:p>
    <w:p w14:paraId="45F95ACC" w14:textId="0A1D1629" w:rsidR="00F35412" w:rsidRPr="004F6875" w:rsidRDefault="00F35412">
      <w:pPr>
        <w:pStyle w:val="Body"/>
        <w:rPr>
          <w:ins w:id="1086" w:author="Carol Nichols" w:date="2018-01-11T11:26:00Z"/>
        </w:rPr>
        <w:pPrChange w:id="1087" w:author="Carol Nichols" w:date="2018-01-11T11:29:00Z">
          <w:pPr>
            <w:pStyle w:val="HeadC"/>
          </w:pPr>
        </w:pPrChange>
      </w:pPr>
      <w:ins w:id="1088" w:author="Carol Nichols" w:date="2018-01-11T11:29:00Z">
        <w:r>
          <w:t xml:space="preserve">This runs the code in </w:t>
        </w:r>
        <w:r w:rsidRPr="00F35412">
          <w:rPr>
            <w:rStyle w:val="EmphasisItalic"/>
            <w:rPrChange w:id="1089" w:author="Carol Nichols" w:date="2018-01-11T11:30:00Z">
              <w:rPr>
                <w:b w:val="0"/>
              </w:rPr>
            </w:rPrChange>
          </w:rPr>
          <w:t>adder/src/main.rs</w:t>
        </w:r>
        <w:r>
          <w:t xml:space="preserve">, which depends on the </w:t>
        </w:r>
        <w:r w:rsidRPr="00F35412">
          <w:rPr>
            <w:rStyle w:val="Literal"/>
            <w:rPrChange w:id="1090" w:author="Carol Nichols" w:date="2018-01-11T11:30:00Z">
              <w:rPr>
                <w:b w:val="0"/>
              </w:rPr>
            </w:rPrChange>
          </w:rPr>
          <w:t>add-one</w:t>
        </w:r>
        <w:r>
          <w:t xml:space="preserve"> crate.</w:t>
        </w:r>
      </w:ins>
    </w:p>
    <w:p w14:paraId="1E124198" w14:textId="66ADC7BB" w:rsidR="00FD1E86" w:rsidDel="000E0578" w:rsidRDefault="00FD1E86" w:rsidP="00FD1E86">
      <w:pPr>
        <w:pStyle w:val="Body"/>
        <w:rPr>
          <w:del w:id="1091" w:author="Carol Nichols" w:date="2018-01-11T11:26:00Z"/>
        </w:rPr>
      </w:pPr>
      <w:del w:id="1092" w:author="Carol Nichols" w:date="2018-01-11T11:26:00Z">
        <w:r w:rsidDel="000E0578">
          <w:delText>Note</w:delText>
        </w:r>
        <w:r w:rsidR="00785AC6" w:rsidDel="000E0578">
          <w:delText xml:space="preserve"> </w:delText>
        </w:r>
        <w:r w:rsidDel="000E0578">
          <w:delText>that</w:delText>
        </w:r>
        <w:r w:rsidR="00785AC6" w:rsidDel="000E0578">
          <w:delText xml:space="preserve"> </w:delText>
        </w:r>
        <w:r w:rsidDel="000E0578">
          <w:delText>this</w:delText>
        </w:r>
        <w:r w:rsidR="00785AC6" w:rsidDel="000E0578">
          <w:delText xml:space="preserve"> </w:delText>
        </w:r>
        <w:r w:rsidDel="000E0578">
          <w:delText>builds</w:delText>
        </w:r>
        <w:r w:rsidR="00785AC6" w:rsidDel="000E0578">
          <w:delText xml:space="preserve"> </w:delText>
        </w:r>
        <w:r w:rsidDel="000E0578">
          <w:delText>both</w:delText>
        </w:r>
        <w:r w:rsidR="00785AC6" w:rsidDel="000E0578">
          <w:delText xml:space="preserve"> </w:delText>
        </w:r>
        <w:r w:rsidDel="000E0578">
          <w:delText>the</w:delText>
        </w:r>
        <w:r w:rsidR="00785AC6" w:rsidDel="000E0578">
          <w:delText xml:space="preserve"> </w:delText>
        </w:r>
        <w:r w:rsidRPr="00785AC6" w:rsidDel="000E0578">
          <w:rPr>
            <w:rStyle w:val="Literal"/>
          </w:rPr>
          <w:delText>adder</w:delText>
        </w:r>
        <w:r w:rsidR="00785AC6" w:rsidDel="000E0578">
          <w:delText xml:space="preserve"> </w:delText>
        </w:r>
        <w:r w:rsidDel="000E0578">
          <w:delText>crate</w:delText>
        </w:r>
        <w:r w:rsidR="00785AC6" w:rsidDel="000E0578">
          <w:delText xml:space="preserve"> </w:delText>
        </w:r>
        <w:r w:rsidDel="000E0578">
          <w:delText>and</w:delText>
        </w:r>
        <w:r w:rsidR="00785AC6" w:rsidDel="000E0578">
          <w:delText xml:space="preserve"> </w:delText>
        </w:r>
        <w:r w:rsidDel="000E0578">
          <w:delText>the</w:delText>
        </w:r>
        <w:r w:rsidR="00785AC6" w:rsidDel="000E0578">
          <w:delText xml:space="preserve"> </w:delText>
        </w:r>
        <w:r w:rsidRPr="00785AC6" w:rsidDel="000E0578">
          <w:rPr>
            <w:rStyle w:val="Literal"/>
          </w:rPr>
          <w:delText>add-one</w:delText>
        </w:r>
        <w:r w:rsidR="00785AC6" w:rsidDel="000E0578">
          <w:delText xml:space="preserve"> </w:delText>
        </w:r>
        <w:r w:rsidDel="000E0578">
          <w:delText>crate</w:delText>
        </w:r>
        <w:r w:rsidR="00785AC6" w:rsidDel="000E0578">
          <w:delText xml:space="preserve"> </w:delText>
        </w:r>
        <w:r w:rsidDel="000E0578">
          <w:delText>in</w:delText>
        </w:r>
        <w:r w:rsidR="00785AC6" w:rsidDel="000E0578">
          <w:delText xml:space="preserve"> </w:delText>
        </w:r>
        <w:r w:rsidRPr="00FD1E86" w:rsidDel="000E0578">
          <w:rPr>
            <w:rStyle w:val="EmphasisItalic"/>
          </w:rPr>
          <w:delText>adder/add-one</w:delText>
        </w:r>
        <w:r w:rsidDel="000E0578">
          <w:delText>.</w:delText>
        </w:r>
        <w:r w:rsidR="00785AC6" w:rsidDel="000E0578">
          <w:delText xml:space="preserve"> </w:delText>
        </w:r>
        <w:r w:rsidDel="000E0578">
          <w:delText>Now</w:delText>
        </w:r>
        <w:r w:rsidR="00785AC6" w:rsidDel="000E0578">
          <w:delText xml:space="preserve"> </w:delText>
        </w:r>
        <w:r w:rsidDel="000E0578">
          <w:delText>your</w:delText>
        </w:r>
        <w:r w:rsidR="00785AC6" w:rsidDel="000E0578">
          <w:delText xml:space="preserve"> </w:delText>
        </w:r>
        <w:r w:rsidR="00581D2E" w:rsidRPr="00581D2E" w:rsidDel="000E0578">
          <w:rPr>
            <w:rStyle w:val="EmphasisItalic"/>
            <w:highlight w:val="yellow"/>
            <w:rPrChange w:id="1093" w:author="janelle" w:date="2018-01-09T13:24:00Z">
              <w:rPr>
                <w:rStyle w:val="EmphasisItalic"/>
              </w:rPr>
            </w:rPrChange>
          </w:rPr>
          <w:delText>adder</w:delText>
        </w:r>
        <w:r w:rsidR="00785AC6" w:rsidDel="000E0578">
          <w:delText xml:space="preserve"> </w:delText>
        </w:r>
        <w:r w:rsidDel="000E0578">
          <w:delText>directory</w:delText>
        </w:r>
        <w:r w:rsidR="00785AC6" w:rsidDel="000E0578">
          <w:delText xml:space="preserve"> </w:delText>
        </w:r>
        <w:r w:rsidDel="000E0578">
          <w:delText>should</w:delText>
        </w:r>
        <w:r w:rsidR="00785AC6" w:rsidDel="000E0578">
          <w:delText xml:space="preserve"> </w:delText>
        </w:r>
        <w:r w:rsidDel="000E0578">
          <w:delText>have</w:delText>
        </w:r>
        <w:r w:rsidR="00785AC6" w:rsidDel="000E0578">
          <w:delText xml:space="preserve"> </w:delText>
        </w:r>
        <w:r w:rsidDel="000E0578">
          <w:delText>these</w:delText>
        </w:r>
        <w:r w:rsidR="00785AC6" w:rsidDel="000E0578">
          <w:delText xml:space="preserve"> </w:delText>
        </w:r>
        <w:r w:rsidDel="000E0578">
          <w:delText>files:</w:delText>
        </w:r>
      </w:del>
    </w:p>
    <w:p w14:paraId="3D6B1ED0" w14:textId="7BFC8A70" w:rsidR="00FD1E86" w:rsidRPr="00785AC6" w:rsidDel="000E0578" w:rsidRDefault="00FD1E86" w:rsidP="007D6152">
      <w:pPr>
        <w:pStyle w:val="CodeA"/>
        <w:rPr>
          <w:del w:id="1094" w:author="Carol Nichols" w:date="2018-01-11T11:26:00Z"/>
        </w:rPr>
      </w:pPr>
      <w:commentRangeStart w:id="1095"/>
      <w:del w:id="1096" w:author="Carol Nichols" w:date="2018-01-11T11:26:00Z">
        <w:r w:rsidRPr="00785AC6" w:rsidDel="000E0578">
          <w:delText>├──</w:delText>
        </w:r>
        <w:r w:rsidR="00785AC6" w:rsidDel="000E0578">
          <w:delText xml:space="preserve"> </w:delText>
        </w:r>
        <w:r w:rsidRPr="00785AC6" w:rsidDel="000E0578">
          <w:delText>Cargo.lock</w:delText>
        </w:r>
      </w:del>
    </w:p>
    <w:p w14:paraId="5189ED0D" w14:textId="1AE34512" w:rsidR="00FD1E86" w:rsidRPr="00785AC6" w:rsidDel="000E0578" w:rsidRDefault="00FD1E86" w:rsidP="00785AC6">
      <w:pPr>
        <w:pStyle w:val="CodeB"/>
        <w:rPr>
          <w:del w:id="1097" w:author="Carol Nichols" w:date="2018-01-11T11:26:00Z"/>
        </w:rPr>
      </w:pPr>
      <w:del w:id="1098" w:author="Carol Nichols" w:date="2018-01-11T11:26:00Z">
        <w:r w:rsidRPr="00785AC6" w:rsidDel="000E0578">
          <w:delText>├──</w:delText>
        </w:r>
        <w:r w:rsidR="00785AC6" w:rsidDel="000E0578">
          <w:delText xml:space="preserve"> </w:delText>
        </w:r>
        <w:r w:rsidRPr="00785AC6" w:rsidDel="000E0578">
          <w:delText>Cargo.toml</w:delText>
        </w:r>
      </w:del>
    </w:p>
    <w:p w14:paraId="3357DD3F" w14:textId="32EC1A8D" w:rsidR="00FD1E86" w:rsidRPr="00785AC6" w:rsidDel="000E0578" w:rsidRDefault="00FD1E86" w:rsidP="00785AC6">
      <w:pPr>
        <w:pStyle w:val="CodeB"/>
        <w:rPr>
          <w:del w:id="1099" w:author="Carol Nichols" w:date="2018-01-11T11:26:00Z"/>
        </w:rPr>
      </w:pPr>
      <w:del w:id="1100" w:author="Carol Nichols" w:date="2018-01-11T11:26:00Z">
        <w:r w:rsidRPr="00785AC6" w:rsidDel="000E0578">
          <w:delText>├──</w:delText>
        </w:r>
        <w:r w:rsidR="00785AC6" w:rsidDel="000E0578">
          <w:delText xml:space="preserve"> </w:delText>
        </w:r>
        <w:r w:rsidRPr="00785AC6" w:rsidDel="000E0578">
          <w:delText>add-one</w:delText>
        </w:r>
      </w:del>
    </w:p>
    <w:p w14:paraId="4CCF8557" w14:textId="0DD02E0C" w:rsidR="00FD1E86" w:rsidRPr="00785AC6" w:rsidDel="000E0578" w:rsidRDefault="00FD1E86" w:rsidP="00785AC6">
      <w:pPr>
        <w:pStyle w:val="CodeB"/>
        <w:rPr>
          <w:del w:id="1101" w:author="Carol Nichols" w:date="2018-01-11T11:26:00Z"/>
        </w:rPr>
      </w:pPr>
      <w:del w:id="1102" w:author="Carol Nichols" w:date="2018-01-11T11:26:00Z">
        <w:r w:rsidRPr="00785AC6" w:rsidDel="000E0578">
          <w:delText>│</w:delText>
        </w:r>
        <w:r w:rsidR="00785AC6" w:rsidDel="000E0578">
          <w:delText xml:space="preserve">   </w:delText>
        </w:r>
        <w:r w:rsidRPr="00785AC6" w:rsidDel="000E0578">
          <w:delText>├──</w:delText>
        </w:r>
        <w:r w:rsidR="00785AC6" w:rsidDel="000E0578">
          <w:delText xml:space="preserve"> </w:delText>
        </w:r>
        <w:r w:rsidRPr="00785AC6" w:rsidDel="000E0578">
          <w:delText>Cargo.toml</w:delText>
        </w:r>
      </w:del>
    </w:p>
    <w:p w14:paraId="503B3112" w14:textId="6219DE48" w:rsidR="00FD1E86" w:rsidRPr="00785AC6" w:rsidDel="000E0578" w:rsidRDefault="00FD1E86" w:rsidP="00785AC6">
      <w:pPr>
        <w:pStyle w:val="CodeB"/>
        <w:rPr>
          <w:del w:id="1103" w:author="Carol Nichols" w:date="2018-01-11T11:26:00Z"/>
        </w:rPr>
      </w:pPr>
      <w:del w:id="1104" w:author="Carol Nichols" w:date="2018-01-11T11:26:00Z">
        <w:r w:rsidRPr="00785AC6" w:rsidDel="000E0578">
          <w:delText>│</w:delText>
        </w:r>
        <w:r w:rsidR="00785AC6" w:rsidDel="000E0578">
          <w:delText xml:space="preserve">   </w:delText>
        </w:r>
        <w:r w:rsidRPr="00785AC6" w:rsidDel="000E0578">
          <w:delText>└──</w:delText>
        </w:r>
        <w:r w:rsidR="00785AC6" w:rsidDel="000E0578">
          <w:delText xml:space="preserve"> </w:delText>
        </w:r>
        <w:r w:rsidRPr="00785AC6" w:rsidDel="000E0578">
          <w:delText>src</w:delText>
        </w:r>
      </w:del>
    </w:p>
    <w:p w14:paraId="09D670E9" w14:textId="52C5A635" w:rsidR="00FD1E86" w:rsidRPr="00785AC6" w:rsidDel="000E0578" w:rsidRDefault="00FD1E86" w:rsidP="00785AC6">
      <w:pPr>
        <w:pStyle w:val="CodeB"/>
        <w:rPr>
          <w:del w:id="1105" w:author="Carol Nichols" w:date="2018-01-11T11:26:00Z"/>
        </w:rPr>
      </w:pPr>
      <w:del w:id="1106" w:author="Carol Nichols" w:date="2018-01-11T11:26:00Z">
        <w:r w:rsidRPr="00785AC6" w:rsidDel="000E0578">
          <w:delText>│</w:delText>
        </w:r>
        <w:r w:rsidR="00785AC6" w:rsidDel="000E0578">
          <w:delText xml:space="preserve">       </w:delText>
        </w:r>
        <w:r w:rsidRPr="00785AC6" w:rsidDel="000E0578">
          <w:delText>└──</w:delText>
        </w:r>
        <w:r w:rsidR="00785AC6" w:rsidDel="000E0578">
          <w:delText xml:space="preserve"> </w:delText>
        </w:r>
        <w:r w:rsidRPr="00785AC6" w:rsidDel="000E0578">
          <w:delText>lib.rs</w:delText>
        </w:r>
      </w:del>
    </w:p>
    <w:p w14:paraId="02B6474E" w14:textId="31DA7B09" w:rsidR="00FD1E86" w:rsidRPr="00785AC6" w:rsidDel="000E0578" w:rsidRDefault="00FD1E86" w:rsidP="00785AC6">
      <w:pPr>
        <w:pStyle w:val="CodeB"/>
        <w:rPr>
          <w:del w:id="1107" w:author="Carol Nichols" w:date="2018-01-11T11:26:00Z"/>
        </w:rPr>
      </w:pPr>
      <w:del w:id="1108" w:author="Carol Nichols" w:date="2018-01-11T11:26:00Z">
        <w:r w:rsidRPr="00785AC6" w:rsidDel="000E0578">
          <w:delText>├──</w:delText>
        </w:r>
        <w:r w:rsidR="00785AC6" w:rsidDel="000E0578">
          <w:delText xml:space="preserve"> </w:delText>
        </w:r>
        <w:r w:rsidRPr="00785AC6" w:rsidDel="000E0578">
          <w:delText>src</w:delText>
        </w:r>
      </w:del>
    </w:p>
    <w:p w14:paraId="25DA38B4" w14:textId="28DDC474" w:rsidR="00FD1E86" w:rsidRPr="00785AC6" w:rsidDel="000E0578" w:rsidRDefault="00FD1E86" w:rsidP="00785AC6">
      <w:pPr>
        <w:pStyle w:val="CodeB"/>
        <w:rPr>
          <w:del w:id="1109" w:author="Carol Nichols" w:date="2018-01-11T11:26:00Z"/>
        </w:rPr>
      </w:pPr>
      <w:del w:id="1110" w:author="Carol Nichols" w:date="2018-01-11T11:26:00Z">
        <w:r w:rsidRPr="00785AC6" w:rsidDel="000E0578">
          <w:delText>│</w:delText>
        </w:r>
        <w:r w:rsidR="00785AC6" w:rsidDel="000E0578">
          <w:delText xml:space="preserve">   </w:delText>
        </w:r>
        <w:r w:rsidRPr="00785AC6" w:rsidDel="000E0578">
          <w:delText>└──</w:delText>
        </w:r>
        <w:r w:rsidR="00785AC6" w:rsidDel="000E0578">
          <w:delText xml:space="preserve"> </w:delText>
        </w:r>
        <w:r w:rsidRPr="00785AC6" w:rsidDel="000E0578">
          <w:delText>main.rs</w:delText>
        </w:r>
      </w:del>
    </w:p>
    <w:p w14:paraId="3FBE222A" w14:textId="206FC234" w:rsidR="00FD1E86" w:rsidRPr="00785AC6" w:rsidDel="000E0578" w:rsidRDefault="00FD1E86" w:rsidP="007D6152">
      <w:pPr>
        <w:pStyle w:val="CodeC"/>
        <w:rPr>
          <w:del w:id="1111" w:author="Carol Nichols" w:date="2018-01-11T11:26:00Z"/>
        </w:rPr>
      </w:pPr>
      <w:del w:id="1112" w:author="Carol Nichols" w:date="2018-01-11T11:26:00Z">
        <w:r w:rsidRPr="00785AC6" w:rsidDel="000E0578">
          <w:delText>└──</w:delText>
        </w:r>
        <w:r w:rsidR="00785AC6" w:rsidDel="000E0578">
          <w:delText xml:space="preserve"> </w:delText>
        </w:r>
        <w:r w:rsidRPr="00785AC6" w:rsidDel="000E0578">
          <w:delText>target</w:delText>
        </w:r>
      </w:del>
    </w:p>
    <w:commentRangeEnd w:id="1095"/>
    <w:p w14:paraId="7C318EC1" w14:textId="1B9DAEE9" w:rsidR="00FD1E86" w:rsidDel="000E0578" w:rsidRDefault="00373A8A" w:rsidP="00844398">
      <w:pPr>
        <w:pStyle w:val="Body"/>
        <w:rPr>
          <w:del w:id="1113" w:author="Carol Nichols" w:date="2018-01-11T11:26:00Z"/>
          <w:szCs w:val="24"/>
        </w:rPr>
      </w:pPr>
      <w:del w:id="1114" w:author="Carol Nichols" w:date="2018-01-11T11:26:00Z">
        <w:r w:rsidDel="000E0578">
          <w:rPr>
            <w:rStyle w:val="CommentReference"/>
          </w:rPr>
          <w:commentReference w:id="1095"/>
        </w:r>
      </w:del>
      <w:del w:id="1115" w:author="Carol Nichols" w:date="2018-01-11T10:53:00Z">
        <w:r w:rsidR="00FD1E86" w:rsidDel="00FE42D8">
          <w:delText>The</w:delText>
        </w:r>
        <w:r w:rsidR="00785AC6" w:rsidDel="00FE42D8">
          <w:delText xml:space="preserve"> </w:delText>
        </w:r>
        <w:r w:rsidR="00FD1E86" w:rsidDel="00FE42D8">
          <w:delText>workspace</w:delText>
        </w:r>
        <w:r w:rsidR="00785AC6" w:rsidDel="00FE42D8">
          <w:delText xml:space="preserve"> </w:delText>
        </w:r>
        <w:r w:rsidR="00FD1E86" w:rsidDel="00FE42D8">
          <w:delText>has</w:delText>
        </w:r>
        <w:r w:rsidR="00785AC6" w:rsidDel="00FE42D8">
          <w:delText xml:space="preserve"> </w:delText>
        </w:r>
        <w:r w:rsidR="00FD1E86" w:rsidDel="00FE42D8">
          <w:delText>one</w:delText>
        </w:r>
        <w:r w:rsidR="00785AC6" w:rsidDel="00FE42D8">
          <w:delText xml:space="preserve"> </w:delText>
        </w:r>
        <w:r w:rsidR="00581D2E" w:rsidRPr="00581D2E" w:rsidDel="00FE42D8">
          <w:rPr>
            <w:rStyle w:val="EmphasisItalic"/>
            <w:highlight w:val="yellow"/>
            <w:rPrChange w:id="1116" w:author="janelle" w:date="2018-01-09T13:25:00Z">
              <w:rPr>
                <w:rStyle w:val="EmphasisItalic"/>
              </w:rPr>
            </w:rPrChange>
          </w:rPr>
          <w:delText>target</w:delText>
        </w:r>
        <w:r w:rsidR="00785AC6" w:rsidDel="00FE42D8">
          <w:delText xml:space="preserve"> </w:delText>
        </w:r>
        <w:r w:rsidR="00FD1E86" w:rsidDel="00FE42D8">
          <w:delText>directory</w:delText>
        </w:r>
        <w:r w:rsidR="00785AC6" w:rsidDel="00FE42D8">
          <w:delText xml:space="preserve"> </w:delText>
        </w:r>
        <w:r w:rsidR="00FD1E86" w:rsidDel="00FE42D8">
          <w:delText>at</w:delText>
        </w:r>
        <w:r w:rsidR="00785AC6" w:rsidDel="00FE42D8">
          <w:delText xml:space="preserve"> </w:delText>
        </w:r>
        <w:r w:rsidR="00FD1E86" w:rsidDel="00FE42D8">
          <w:delText>the</w:delText>
        </w:r>
        <w:r w:rsidR="00785AC6" w:rsidDel="00FE42D8">
          <w:delText xml:space="preserve"> </w:delText>
        </w:r>
        <w:r w:rsidR="00FD1E86" w:rsidDel="00FE42D8">
          <w:delText>top</w:delText>
        </w:r>
        <w:r w:rsidR="00785AC6" w:rsidDel="00FE42D8">
          <w:delText xml:space="preserve"> </w:delText>
        </w:r>
        <w:r w:rsidR="00FD1E86" w:rsidDel="00FE42D8">
          <w:delText>level;</w:delText>
        </w:r>
        <w:r w:rsidR="00785AC6" w:rsidDel="00FE42D8">
          <w:delText xml:space="preserve"> </w:delText>
        </w:r>
        <w:commentRangeStart w:id="1117"/>
        <w:r w:rsidR="00FD1E86" w:rsidRPr="00720140" w:rsidDel="00FE42D8">
          <w:rPr>
            <w:rStyle w:val="Literal"/>
            <w:rPrChange w:id="1118" w:author="Carol Nichols" w:date="2018-01-10T13:29:00Z">
              <w:rPr>
                <w:rStyle w:val="EmphasisItalic"/>
              </w:rPr>
            </w:rPrChange>
          </w:rPr>
          <w:delText>add-one</w:delText>
        </w:r>
        <w:r w:rsidR="00785AC6" w:rsidDel="00FE42D8">
          <w:delText xml:space="preserve"> </w:delText>
        </w:r>
        <w:commentRangeEnd w:id="1117"/>
        <w:r w:rsidR="00BF2BD5" w:rsidDel="00FE42D8">
          <w:rPr>
            <w:rStyle w:val="CommentReference"/>
          </w:rPr>
          <w:commentReference w:id="1117"/>
        </w:r>
        <w:r w:rsidR="00FD1E86" w:rsidDel="00FE42D8">
          <w:delText>doesn’t</w:delText>
        </w:r>
        <w:r w:rsidR="00785AC6" w:rsidDel="00FE42D8">
          <w:delText xml:space="preserve"> </w:delText>
        </w:r>
        <w:r w:rsidR="00FD1E86" w:rsidDel="00FE42D8">
          <w:delText>have</w:delText>
        </w:r>
        <w:r w:rsidR="00785AC6" w:rsidDel="00FE42D8">
          <w:delText xml:space="preserve"> </w:delText>
        </w:r>
        <w:r w:rsidR="00FD1E86" w:rsidDel="00FE42D8">
          <w:delText>its</w:delText>
        </w:r>
        <w:r w:rsidR="00785AC6" w:rsidDel="00FE42D8">
          <w:delText xml:space="preserve"> </w:delText>
        </w:r>
        <w:r w:rsidR="00FD1E86" w:rsidDel="00FE42D8">
          <w:delText>own</w:delText>
        </w:r>
        <w:r w:rsidR="00785AC6" w:rsidDel="00FE42D8">
          <w:delText xml:space="preserve"> </w:delText>
        </w:r>
        <w:r w:rsidR="00581D2E" w:rsidRPr="00581D2E" w:rsidDel="00FE42D8">
          <w:rPr>
            <w:rStyle w:val="EmphasisItalic"/>
            <w:highlight w:val="yellow"/>
            <w:rPrChange w:id="1119" w:author="janelle" w:date="2018-01-09T13:22:00Z">
              <w:rPr>
                <w:rStyle w:val="EmphasisItalic"/>
              </w:rPr>
            </w:rPrChange>
          </w:rPr>
          <w:delText>target</w:delText>
        </w:r>
        <w:r w:rsidR="00785AC6" w:rsidDel="00FE42D8">
          <w:delText xml:space="preserve"> </w:delText>
        </w:r>
        <w:r w:rsidR="00FD1E86" w:rsidDel="00FE42D8">
          <w:delText>directory.</w:delText>
        </w:r>
        <w:r w:rsidR="00785AC6" w:rsidDel="00FE42D8">
          <w:delText xml:space="preserve"> </w:delText>
        </w:r>
        <w:r w:rsidR="00FD1E86" w:rsidDel="00FE42D8">
          <w:delText>Even</w:delText>
        </w:r>
        <w:r w:rsidR="00785AC6" w:rsidDel="00FE42D8">
          <w:delText xml:space="preserve"> </w:delText>
        </w:r>
        <w:r w:rsidR="00FD1E86" w:rsidDel="00FE42D8">
          <w:delText>if</w:delText>
        </w:r>
        <w:r w:rsidR="00785AC6" w:rsidDel="00FE42D8">
          <w:delText xml:space="preserve"> </w:delText>
        </w:r>
        <w:r w:rsidR="00FD1E86" w:rsidDel="00FE42D8">
          <w:delText>we</w:delText>
        </w:r>
        <w:r w:rsidR="00785AC6" w:rsidDel="00FE42D8">
          <w:delText xml:space="preserve"> </w:delText>
        </w:r>
        <w:r w:rsidR="00FD1E86" w:rsidDel="00FE42D8">
          <w:delText>go</w:delText>
        </w:r>
        <w:r w:rsidR="00785AC6" w:rsidDel="00FE42D8">
          <w:delText xml:space="preserve"> </w:delText>
        </w:r>
        <w:r w:rsidR="00FD1E86" w:rsidDel="00FE42D8">
          <w:delText>into</w:delText>
        </w:r>
        <w:r w:rsidR="00785AC6" w:rsidDel="00FE42D8">
          <w:delText xml:space="preserve"> </w:delText>
        </w:r>
        <w:r w:rsidR="00FD1E86" w:rsidDel="00FE42D8">
          <w:delText>the</w:delText>
        </w:r>
        <w:r w:rsidR="00785AC6" w:rsidDel="00FE42D8">
          <w:delText xml:space="preserve"> </w:delText>
        </w:r>
        <w:r w:rsidR="00581D2E" w:rsidRPr="002D292C" w:rsidDel="00FE42D8">
          <w:rPr>
            <w:rStyle w:val="EmphasisItalic"/>
            <w:highlight w:val="yellow"/>
            <w:rPrChange w:id="1120" w:author="Carol Nichols" w:date="2018-01-10T13:29:00Z">
              <w:rPr>
                <w:rStyle w:val="Literal"/>
              </w:rPr>
            </w:rPrChange>
          </w:rPr>
          <w:delText>add-one</w:delText>
        </w:r>
        <w:r w:rsidR="00785AC6" w:rsidDel="00FE42D8">
          <w:delText xml:space="preserve"> </w:delText>
        </w:r>
        <w:r w:rsidR="00FD1E86" w:rsidDel="00FE42D8">
          <w:delText>directory</w:delText>
        </w:r>
        <w:r w:rsidR="00785AC6" w:rsidDel="00FE42D8">
          <w:delText xml:space="preserve"> </w:delText>
        </w:r>
        <w:r w:rsidR="00FD1E86" w:rsidDel="00FE42D8">
          <w:delText>and</w:delText>
        </w:r>
        <w:r w:rsidR="00785AC6" w:rsidDel="00FE42D8">
          <w:delText xml:space="preserve"> </w:delText>
        </w:r>
        <w:r w:rsidR="00FD1E86" w:rsidDel="00FE42D8">
          <w:delText>run</w:delText>
        </w:r>
        <w:r w:rsidR="00785AC6" w:rsidDel="00FE42D8">
          <w:delText xml:space="preserve"> </w:delText>
        </w:r>
        <w:r w:rsidR="00FD1E86" w:rsidRPr="00785AC6" w:rsidDel="00FE42D8">
          <w:rPr>
            <w:rStyle w:val="Literal"/>
          </w:rPr>
          <w:delText>cargo</w:delText>
        </w:r>
        <w:r w:rsidR="00785AC6" w:rsidDel="00FE42D8">
          <w:rPr>
            <w:rStyle w:val="Literal"/>
          </w:rPr>
          <w:delText xml:space="preserve"> </w:delText>
        </w:r>
        <w:r w:rsidR="00FD1E86" w:rsidRPr="00785AC6" w:rsidDel="00FE42D8">
          <w:rPr>
            <w:rStyle w:val="Literal"/>
          </w:rPr>
          <w:delText>build</w:delText>
        </w:r>
        <w:r w:rsidR="00FD1E86" w:rsidDel="00FE42D8">
          <w:delText>,</w:delText>
        </w:r>
        <w:r w:rsidR="00785AC6" w:rsidDel="00FE42D8">
          <w:delText xml:space="preserve"> </w:delText>
        </w:r>
        <w:r w:rsidR="00FD1E86" w:rsidDel="00FE42D8">
          <w:delText>the</w:delText>
        </w:r>
        <w:r w:rsidR="00785AC6" w:rsidDel="00FE42D8">
          <w:delText xml:space="preserve"> </w:delText>
        </w:r>
        <w:r w:rsidR="00FD1E86" w:rsidDel="00FE42D8">
          <w:delText>compiled</w:delText>
        </w:r>
        <w:r w:rsidR="00785AC6" w:rsidDel="00FE42D8">
          <w:delText xml:space="preserve"> </w:delText>
        </w:r>
        <w:r w:rsidR="00FD1E86" w:rsidDel="00FE42D8">
          <w:delText>artifacts</w:delText>
        </w:r>
        <w:r w:rsidR="00785AC6" w:rsidDel="00FE42D8">
          <w:delText xml:space="preserve"> </w:delText>
        </w:r>
        <w:r w:rsidR="00FD1E86" w:rsidDel="00FE42D8">
          <w:delText>end</w:delText>
        </w:r>
        <w:r w:rsidR="00785AC6" w:rsidDel="00FE42D8">
          <w:delText xml:space="preserve"> </w:delText>
        </w:r>
        <w:r w:rsidR="00FD1E86" w:rsidDel="00FE42D8">
          <w:delText>up</w:delText>
        </w:r>
        <w:r w:rsidR="00785AC6" w:rsidDel="00FE42D8">
          <w:delText xml:space="preserve"> </w:delText>
        </w:r>
        <w:r w:rsidR="00FD1E86" w:rsidDel="00FE42D8">
          <w:delText>in</w:delText>
        </w:r>
        <w:r w:rsidR="00785AC6" w:rsidDel="00FE42D8">
          <w:delText xml:space="preserve"> </w:delText>
        </w:r>
        <w:r w:rsidR="00FD1E86" w:rsidRPr="00FD1E86" w:rsidDel="00FE42D8">
          <w:rPr>
            <w:rStyle w:val="EmphasisItalic"/>
          </w:rPr>
          <w:delText>adder/target</w:delText>
        </w:r>
        <w:r w:rsidR="00785AC6" w:rsidDel="00FE42D8">
          <w:delText xml:space="preserve"> </w:delText>
        </w:r>
        <w:r w:rsidR="00FD1E86" w:rsidDel="00FE42D8">
          <w:delText>rather</w:delText>
        </w:r>
        <w:r w:rsidR="00785AC6" w:rsidDel="00FE42D8">
          <w:delText xml:space="preserve"> </w:delText>
        </w:r>
        <w:r w:rsidR="00FD1E86" w:rsidDel="00FE42D8">
          <w:delText>than</w:delText>
        </w:r>
        <w:r w:rsidR="00785AC6" w:rsidDel="00FE42D8">
          <w:delText xml:space="preserve"> </w:delText>
        </w:r>
        <w:r w:rsidR="00FD1E86" w:rsidRPr="00FD1E86" w:rsidDel="00FE42D8">
          <w:rPr>
            <w:rStyle w:val="EmphasisItalic"/>
          </w:rPr>
          <w:delText>adder/add-one/target</w:delText>
        </w:r>
        <w:r w:rsidR="00FD1E86" w:rsidDel="00FE42D8">
          <w:delText>.</w:delText>
        </w:r>
        <w:r w:rsidR="00785AC6" w:rsidDel="00FE42D8">
          <w:delText xml:space="preserve"> </w:delText>
        </w:r>
        <w:r w:rsidR="00FD1E86" w:rsidDel="00FE42D8">
          <w:delText>The</w:delText>
        </w:r>
        <w:r w:rsidR="00785AC6" w:rsidDel="00FE42D8">
          <w:delText xml:space="preserve"> </w:delText>
        </w:r>
        <w:r w:rsidR="00FD1E86" w:rsidDel="00FE42D8">
          <w:delText>crates</w:delText>
        </w:r>
        <w:r w:rsidR="00785AC6" w:rsidDel="00FE42D8">
          <w:delText xml:space="preserve"> </w:delText>
        </w:r>
        <w:r w:rsidR="00FD1E86" w:rsidDel="00FE42D8">
          <w:delText>in</w:delText>
        </w:r>
        <w:r w:rsidR="00785AC6" w:rsidDel="00FE42D8">
          <w:delText xml:space="preserve"> </w:delText>
        </w:r>
        <w:r w:rsidR="00FD1E86" w:rsidDel="00FE42D8">
          <w:delText>a</w:delText>
        </w:r>
        <w:r w:rsidR="00785AC6" w:rsidDel="00FE42D8">
          <w:delText xml:space="preserve"> </w:delText>
        </w:r>
        <w:r w:rsidR="00FD1E86" w:rsidDel="00FE42D8">
          <w:delText>workspace</w:delText>
        </w:r>
        <w:r w:rsidR="00785AC6" w:rsidDel="00FE42D8">
          <w:delText xml:space="preserve"> </w:delText>
        </w:r>
        <w:r w:rsidR="00FD1E86" w:rsidDel="00FE42D8">
          <w:delText>depend</w:delText>
        </w:r>
        <w:r w:rsidR="00785AC6" w:rsidDel="00FE42D8">
          <w:delText xml:space="preserve"> </w:delText>
        </w:r>
        <w:r w:rsidR="00FD1E86" w:rsidDel="00FE42D8">
          <w:delText>on</w:delText>
        </w:r>
        <w:r w:rsidR="00785AC6" w:rsidDel="00FE42D8">
          <w:delText xml:space="preserve"> </w:delText>
        </w:r>
        <w:r w:rsidR="00FD1E86" w:rsidDel="00FE42D8">
          <w:delText>each</w:delText>
        </w:r>
        <w:r w:rsidR="00785AC6" w:rsidDel="00FE42D8">
          <w:delText xml:space="preserve"> </w:delText>
        </w:r>
        <w:r w:rsidR="00FD1E86" w:rsidDel="00FE42D8">
          <w:delText>other.</w:delText>
        </w:r>
        <w:r w:rsidR="00785AC6" w:rsidDel="00FE42D8">
          <w:delText xml:space="preserve"> </w:delText>
        </w:r>
        <w:r w:rsidR="00FD1E86" w:rsidDel="00FE42D8">
          <w:delText>If</w:delText>
        </w:r>
        <w:r w:rsidR="00785AC6" w:rsidDel="00FE42D8">
          <w:delText xml:space="preserve"> </w:delText>
        </w:r>
        <w:r w:rsidR="00FD1E86" w:rsidDel="00FE42D8">
          <w:delText>each</w:delText>
        </w:r>
        <w:r w:rsidR="00785AC6" w:rsidDel="00FE42D8">
          <w:delText xml:space="preserve"> </w:delText>
        </w:r>
        <w:r w:rsidR="00FD1E86" w:rsidDel="00FE42D8">
          <w:delText>crate</w:delText>
        </w:r>
        <w:r w:rsidR="00785AC6" w:rsidDel="00FE42D8">
          <w:delText xml:space="preserve"> </w:delText>
        </w:r>
        <w:r w:rsidR="00FD1E86" w:rsidDel="00FE42D8">
          <w:delText>had</w:delText>
        </w:r>
        <w:r w:rsidR="00785AC6" w:rsidDel="00FE42D8">
          <w:delText xml:space="preserve"> </w:delText>
        </w:r>
        <w:r w:rsidR="00FD1E86" w:rsidDel="00FE42D8">
          <w:delText>its</w:delText>
        </w:r>
        <w:r w:rsidR="00785AC6" w:rsidDel="00FE42D8">
          <w:delText xml:space="preserve"> </w:delText>
        </w:r>
        <w:r w:rsidR="00FD1E86" w:rsidDel="00FE42D8">
          <w:delText>own</w:delText>
        </w:r>
        <w:r w:rsidR="00785AC6" w:rsidDel="00FE42D8">
          <w:delText xml:space="preserve"> </w:delText>
        </w:r>
        <w:r w:rsidR="00581D2E" w:rsidRPr="00581D2E" w:rsidDel="00FE42D8">
          <w:rPr>
            <w:rStyle w:val="EmphasisItalic"/>
            <w:highlight w:val="yellow"/>
            <w:rPrChange w:id="1121" w:author="janelle" w:date="2018-01-09T13:22:00Z">
              <w:rPr>
                <w:rStyle w:val="EmphasisItalic"/>
              </w:rPr>
            </w:rPrChange>
          </w:rPr>
          <w:delText>target</w:delText>
        </w:r>
        <w:r w:rsidR="00785AC6" w:rsidDel="00FE42D8">
          <w:delText xml:space="preserve"> </w:delText>
        </w:r>
        <w:r w:rsidR="00FD1E86" w:rsidDel="00FE42D8">
          <w:delText>directory,</w:delText>
        </w:r>
        <w:r w:rsidR="00785AC6" w:rsidDel="00FE42D8">
          <w:delText xml:space="preserve"> </w:delText>
        </w:r>
        <w:r w:rsidR="00FD1E86" w:rsidDel="00FE42D8">
          <w:delText>each</w:delText>
        </w:r>
        <w:r w:rsidR="00785AC6" w:rsidDel="00FE42D8">
          <w:delText xml:space="preserve"> </w:delText>
        </w:r>
        <w:r w:rsidR="00FD1E86" w:rsidDel="00FE42D8">
          <w:delText>crate</w:delText>
        </w:r>
        <w:r w:rsidR="00785AC6" w:rsidDel="00FE42D8">
          <w:delText xml:space="preserve"> </w:delText>
        </w:r>
        <w:r w:rsidR="00FD1E86" w:rsidDel="00FE42D8">
          <w:delText>in</w:delText>
        </w:r>
        <w:r w:rsidR="00785AC6" w:rsidDel="00FE42D8">
          <w:delText xml:space="preserve"> </w:delText>
        </w:r>
        <w:r w:rsidR="00FD1E86" w:rsidDel="00FE42D8">
          <w:delText>the</w:delText>
        </w:r>
        <w:r w:rsidR="00785AC6" w:rsidDel="00FE42D8">
          <w:delText xml:space="preserve"> </w:delText>
        </w:r>
        <w:r w:rsidR="00FD1E86" w:rsidDel="00FE42D8">
          <w:delText>workspace</w:delText>
        </w:r>
        <w:r w:rsidR="00785AC6" w:rsidDel="00FE42D8">
          <w:delText xml:space="preserve"> </w:delText>
        </w:r>
        <w:r w:rsidR="00FD1E86" w:rsidDel="00FE42D8">
          <w:delText>would</w:delText>
        </w:r>
        <w:r w:rsidR="00785AC6" w:rsidDel="00FE42D8">
          <w:delText xml:space="preserve"> </w:delText>
        </w:r>
        <w:r w:rsidR="00FD1E86" w:rsidDel="00FE42D8">
          <w:delText>have</w:delText>
        </w:r>
        <w:r w:rsidR="00785AC6" w:rsidDel="00FE42D8">
          <w:delText xml:space="preserve"> </w:delText>
        </w:r>
        <w:r w:rsidR="00FD1E86" w:rsidDel="00FE42D8">
          <w:delText>to</w:delText>
        </w:r>
        <w:r w:rsidR="00785AC6" w:rsidDel="00FE42D8">
          <w:delText xml:space="preserve"> </w:delText>
        </w:r>
        <w:r w:rsidR="00FD1E86" w:rsidDel="00FE42D8">
          <w:delText>recompile</w:delText>
        </w:r>
        <w:r w:rsidR="00785AC6" w:rsidDel="00FE42D8">
          <w:delText xml:space="preserve"> </w:delText>
        </w:r>
        <w:r w:rsidR="00FD1E86" w:rsidDel="00FE42D8">
          <w:delText>each</w:delText>
        </w:r>
        <w:r w:rsidR="00785AC6" w:rsidDel="00FE42D8">
          <w:delText xml:space="preserve"> </w:delText>
        </w:r>
      </w:del>
      <w:ins w:id="1122" w:author="AnneMarieW" w:date="2017-11-28T10:44:00Z">
        <w:del w:id="1123" w:author="Carol Nichols" w:date="2018-01-11T10:53:00Z">
          <w:r w:rsidR="00BA2C7F" w:rsidDel="00FE42D8">
            <w:delText xml:space="preserve">of the </w:delText>
          </w:r>
        </w:del>
      </w:ins>
      <w:del w:id="1124" w:author="Carol Nichols" w:date="2018-01-11T10:53:00Z">
        <w:r w:rsidR="00FD1E86" w:rsidDel="00FE42D8">
          <w:delText>other</w:delText>
        </w:r>
        <w:r w:rsidR="00785AC6" w:rsidDel="00FE42D8">
          <w:delText xml:space="preserve"> </w:delText>
        </w:r>
        <w:r w:rsidR="00FD1E86" w:rsidDel="00FE42D8">
          <w:delText>crate</w:delText>
        </w:r>
      </w:del>
      <w:ins w:id="1125" w:author="AnneMarieW" w:date="2017-11-28T10:44:00Z">
        <w:del w:id="1126" w:author="Carol Nichols" w:date="2018-01-11T10:53:00Z">
          <w:r w:rsidR="00BA2C7F" w:rsidDel="00FE42D8">
            <w:delText>s</w:delText>
          </w:r>
        </w:del>
      </w:ins>
      <w:del w:id="1127" w:author="Carol Nichols" w:date="2018-01-11T10:53:00Z">
        <w:r w:rsidR="00785AC6" w:rsidDel="00FE42D8">
          <w:delText xml:space="preserve"> </w:delText>
        </w:r>
        <w:r w:rsidR="00FD1E86" w:rsidDel="00FE42D8">
          <w:delText>in</w:delText>
        </w:r>
        <w:r w:rsidR="00785AC6" w:rsidDel="00FE42D8">
          <w:delText xml:space="preserve"> </w:delText>
        </w:r>
        <w:r w:rsidR="00FD1E86" w:rsidDel="00FE42D8">
          <w:delText>the</w:delText>
        </w:r>
        <w:r w:rsidR="00785AC6" w:rsidDel="00FE42D8">
          <w:delText xml:space="preserve"> </w:delText>
        </w:r>
        <w:r w:rsidR="00FD1E86" w:rsidDel="00FE42D8">
          <w:delText>workspace</w:delText>
        </w:r>
        <w:r w:rsidR="00785AC6" w:rsidDel="00FE42D8">
          <w:delText xml:space="preserve"> </w:delText>
        </w:r>
        <w:r w:rsidR="00FD1E86" w:rsidDel="00FE42D8">
          <w:delText>in</w:delText>
        </w:r>
        <w:r w:rsidR="00785AC6" w:rsidDel="00FE42D8">
          <w:delText xml:space="preserve"> </w:delText>
        </w:r>
        <w:r w:rsidR="00FD1E86" w:rsidDel="00FE42D8">
          <w:delText>order</w:delText>
        </w:r>
        <w:r w:rsidR="00785AC6" w:rsidDel="00FE42D8">
          <w:delText xml:space="preserve"> </w:delText>
        </w:r>
        <w:r w:rsidR="00FD1E86" w:rsidDel="00FE42D8">
          <w:delText>to</w:delText>
        </w:r>
        <w:r w:rsidR="00785AC6" w:rsidDel="00FE42D8">
          <w:delText xml:space="preserve"> </w:delText>
        </w:r>
        <w:r w:rsidR="00FD1E86" w:rsidDel="00FE42D8">
          <w:delText>have</w:delText>
        </w:r>
        <w:r w:rsidR="00785AC6" w:rsidDel="00FE42D8">
          <w:delText xml:space="preserve"> </w:delText>
        </w:r>
        <w:r w:rsidR="00FD1E86" w:rsidDel="00FE42D8">
          <w:delText>the</w:delText>
        </w:r>
        <w:r w:rsidR="00785AC6" w:rsidDel="00FE42D8">
          <w:delText xml:space="preserve"> </w:delText>
        </w:r>
        <w:r w:rsidR="00FD1E86" w:rsidDel="00FE42D8">
          <w:delText>artifacts</w:delText>
        </w:r>
        <w:r w:rsidR="00785AC6" w:rsidDel="00FE42D8">
          <w:delText xml:space="preserve"> </w:delText>
        </w:r>
        <w:r w:rsidR="00FD1E86" w:rsidDel="00FE42D8">
          <w:delText>in</w:delText>
        </w:r>
        <w:r w:rsidR="00785AC6" w:rsidDel="00FE42D8">
          <w:delText xml:space="preserve"> </w:delText>
        </w:r>
        <w:r w:rsidR="00FD1E86" w:rsidDel="00FE42D8">
          <w:delText>its</w:delText>
        </w:r>
        <w:r w:rsidR="00785AC6" w:rsidDel="00FE42D8">
          <w:delText xml:space="preserve"> </w:delText>
        </w:r>
        <w:r w:rsidR="00FD1E86" w:rsidDel="00FE42D8">
          <w:delText>own</w:delText>
        </w:r>
        <w:r w:rsidR="00785AC6" w:rsidDel="00FE42D8">
          <w:delText xml:space="preserve"> </w:delText>
        </w:r>
        <w:r w:rsidR="00581D2E" w:rsidRPr="00581D2E" w:rsidDel="00FE42D8">
          <w:rPr>
            <w:rStyle w:val="EmphasisItalic"/>
            <w:highlight w:val="yellow"/>
            <w:rPrChange w:id="1128" w:author="janelle" w:date="2018-01-09T13:22:00Z">
              <w:rPr>
                <w:rStyle w:val="EmphasisItalic"/>
              </w:rPr>
            </w:rPrChange>
          </w:rPr>
          <w:delText>target</w:delText>
        </w:r>
        <w:r w:rsidR="00785AC6" w:rsidDel="00FE42D8">
          <w:delText xml:space="preserve"> </w:delText>
        </w:r>
        <w:r w:rsidR="00FD1E86" w:rsidDel="00FE42D8">
          <w:delText>directory.</w:delText>
        </w:r>
        <w:r w:rsidR="00785AC6" w:rsidDel="00FE42D8">
          <w:delText xml:space="preserve"> </w:delText>
        </w:r>
        <w:r w:rsidR="00FD1E86" w:rsidDel="00FE42D8">
          <w:delText>By</w:delText>
        </w:r>
        <w:r w:rsidR="00785AC6" w:rsidDel="00FE42D8">
          <w:delText xml:space="preserve"> </w:delText>
        </w:r>
        <w:r w:rsidR="00FD1E86" w:rsidDel="00FE42D8">
          <w:delText>sharing</w:delText>
        </w:r>
        <w:r w:rsidR="00785AC6" w:rsidDel="00FE42D8">
          <w:delText xml:space="preserve"> </w:delText>
        </w:r>
        <w:r w:rsidR="00FD1E86" w:rsidDel="00FE42D8">
          <w:delText>one</w:delText>
        </w:r>
        <w:r w:rsidR="00785AC6" w:rsidDel="00FE42D8">
          <w:delText xml:space="preserve"> </w:delText>
        </w:r>
        <w:r w:rsidR="00581D2E" w:rsidRPr="00581D2E" w:rsidDel="00FE42D8">
          <w:rPr>
            <w:rStyle w:val="EmphasisItalic"/>
            <w:highlight w:val="yellow"/>
            <w:rPrChange w:id="1129" w:author="janelle" w:date="2018-01-09T13:25:00Z">
              <w:rPr>
                <w:rStyle w:val="EmphasisItalic"/>
              </w:rPr>
            </w:rPrChange>
          </w:rPr>
          <w:delText>target</w:delText>
        </w:r>
        <w:r w:rsidR="00785AC6" w:rsidDel="00FE42D8">
          <w:delText xml:space="preserve"> </w:delText>
        </w:r>
        <w:r w:rsidR="00FD1E86" w:rsidDel="00FE42D8">
          <w:delText>directory,</w:delText>
        </w:r>
        <w:r w:rsidR="00785AC6" w:rsidDel="00FE42D8">
          <w:delText xml:space="preserve"> </w:delText>
        </w:r>
        <w:r w:rsidR="00FD1E86" w:rsidDel="00FE42D8">
          <w:delText>the</w:delText>
        </w:r>
        <w:r w:rsidR="00785AC6" w:rsidDel="00FE42D8">
          <w:delText xml:space="preserve"> </w:delText>
        </w:r>
        <w:r w:rsidR="00FD1E86" w:rsidDel="00FE42D8">
          <w:delText>crates</w:delText>
        </w:r>
        <w:r w:rsidR="00785AC6" w:rsidDel="00FE42D8">
          <w:delText xml:space="preserve"> </w:delText>
        </w:r>
        <w:r w:rsidR="00FD1E86" w:rsidDel="00FE42D8">
          <w:delText>in</w:delText>
        </w:r>
        <w:r w:rsidR="00785AC6" w:rsidDel="00FE42D8">
          <w:delText xml:space="preserve"> </w:delText>
        </w:r>
        <w:r w:rsidR="00FD1E86" w:rsidDel="00FE42D8">
          <w:delText>the</w:delText>
        </w:r>
        <w:r w:rsidR="00785AC6" w:rsidDel="00FE42D8">
          <w:delText xml:space="preserve"> </w:delText>
        </w:r>
        <w:r w:rsidR="00FD1E86" w:rsidDel="00FE42D8">
          <w:delText>workspace</w:delText>
        </w:r>
        <w:r w:rsidR="00785AC6" w:rsidDel="00FE42D8">
          <w:delText xml:space="preserve"> </w:delText>
        </w:r>
        <w:r w:rsidR="00FD1E86" w:rsidDel="00FE42D8">
          <w:delText>can</w:delText>
        </w:r>
        <w:r w:rsidR="00785AC6" w:rsidDel="00FE42D8">
          <w:delText xml:space="preserve"> </w:delText>
        </w:r>
        <w:r w:rsidR="00FD1E86" w:rsidDel="00FE42D8">
          <w:delText>avoid</w:delText>
        </w:r>
        <w:r w:rsidR="00785AC6" w:rsidDel="00FE42D8">
          <w:delText xml:space="preserve"> </w:delText>
        </w:r>
        <w:r w:rsidR="00FD1E86" w:rsidDel="00FE42D8">
          <w:delText>rebuilding</w:delText>
        </w:r>
        <w:r w:rsidR="00785AC6" w:rsidDel="00FE42D8">
          <w:delText xml:space="preserve"> </w:delText>
        </w:r>
        <w:r w:rsidR="00FD1E86" w:rsidDel="00FE42D8">
          <w:delText>the</w:delText>
        </w:r>
        <w:r w:rsidR="00785AC6" w:rsidDel="00FE42D8">
          <w:delText xml:space="preserve"> </w:delText>
        </w:r>
        <w:r w:rsidR="00FD1E86" w:rsidDel="00FE42D8">
          <w:delText>other</w:delText>
        </w:r>
        <w:r w:rsidR="00785AC6" w:rsidDel="00FE42D8">
          <w:delText xml:space="preserve"> </w:delText>
        </w:r>
        <w:r w:rsidR="00FD1E86" w:rsidDel="00FE42D8">
          <w:delText>crates</w:delText>
        </w:r>
        <w:r w:rsidR="00785AC6" w:rsidDel="00FE42D8">
          <w:delText xml:space="preserve"> </w:delText>
        </w:r>
        <w:r w:rsidR="00FD1E86" w:rsidDel="00FE42D8">
          <w:delText>in</w:delText>
        </w:r>
        <w:r w:rsidR="00785AC6" w:rsidDel="00FE42D8">
          <w:delText xml:space="preserve"> </w:delText>
        </w:r>
        <w:r w:rsidR="00FD1E86" w:rsidDel="00FE42D8">
          <w:delText>the</w:delText>
        </w:r>
        <w:r w:rsidR="00785AC6" w:rsidDel="00FE42D8">
          <w:delText xml:space="preserve"> </w:delText>
        </w:r>
        <w:r w:rsidR="00FD1E86" w:rsidDel="00FE42D8">
          <w:delText>workspace</w:delText>
        </w:r>
        <w:r w:rsidR="00785AC6" w:rsidDel="00FE42D8">
          <w:delText xml:space="preserve"> </w:delText>
        </w:r>
        <w:r w:rsidR="00FD1E86" w:rsidDel="00FE42D8">
          <w:delText>more</w:delText>
        </w:r>
        <w:r w:rsidR="00785AC6" w:rsidDel="00FE42D8">
          <w:delText xml:space="preserve"> </w:delText>
        </w:r>
        <w:r w:rsidR="00FD1E86" w:rsidDel="00FE42D8">
          <w:delText>than</w:delText>
        </w:r>
        <w:r w:rsidR="00785AC6" w:rsidDel="00FE42D8">
          <w:delText xml:space="preserve"> </w:delText>
        </w:r>
        <w:r w:rsidR="00FD1E86" w:rsidDel="00FE42D8">
          <w:delText>necessary.</w:delText>
        </w:r>
      </w:del>
      <w:del w:id="1130" w:author="Carol Nichols" w:date="2018-01-11T11:26:00Z">
        <w:r w:rsidR="00785AC6" w:rsidDel="000E0578">
          <w:delText xml:space="preserve"> </w:delText>
        </w:r>
      </w:del>
    </w:p>
    <w:p w14:paraId="143E78BA" w14:textId="77777777" w:rsidR="00FD1E86" w:rsidRDefault="00FD1E86" w:rsidP="00785AC6">
      <w:pPr>
        <w:pStyle w:val="HeadC"/>
      </w:pPr>
      <w:bookmarkStart w:id="1131" w:name="depending-on-an-external-crate-in-a-work"/>
      <w:bookmarkStart w:id="1132" w:name="_Toc499037518"/>
      <w:bookmarkEnd w:id="1131"/>
      <w:r w:rsidRPr="00AF2FDB">
        <w:t>Depending</w:t>
      </w:r>
      <w:r w:rsidR="00785AC6" w:rsidRPr="00AF2FDB">
        <w:t xml:space="preserve"> </w:t>
      </w:r>
      <w:r w:rsidRPr="00AF2FDB">
        <w:t>on</w:t>
      </w:r>
      <w:r w:rsidR="00785AC6" w:rsidRPr="00AF2FDB">
        <w:t xml:space="preserve"> </w:t>
      </w:r>
      <w:r w:rsidRPr="00AF2FDB">
        <w:t>an</w:t>
      </w:r>
      <w:r w:rsidR="00785AC6" w:rsidRPr="00AF2FDB">
        <w:t xml:space="preserve"> </w:t>
      </w:r>
      <w:r w:rsidRPr="00AF2FDB">
        <w:t>External</w:t>
      </w:r>
      <w:r w:rsidR="00785AC6" w:rsidRPr="00AF2FDB">
        <w:t xml:space="preserve"> </w:t>
      </w:r>
      <w:r w:rsidRPr="00AF2FDB">
        <w:t>Crate</w:t>
      </w:r>
      <w:r w:rsidR="00785AC6" w:rsidRPr="00AF2FDB">
        <w:t xml:space="preserve"> </w:t>
      </w:r>
      <w:r w:rsidRPr="00AF2FDB">
        <w:t>in</w:t>
      </w:r>
      <w:r w:rsidR="00785AC6" w:rsidRPr="00AF2FDB">
        <w:t xml:space="preserve"> </w:t>
      </w:r>
      <w:r w:rsidRPr="00AF2FDB">
        <w:t>a</w:t>
      </w:r>
      <w:r w:rsidR="00785AC6" w:rsidRPr="00AF2FDB">
        <w:t xml:space="preserve"> </w:t>
      </w:r>
      <w:r w:rsidRPr="00AF2FDB">
        <w:t>Workspace</w:t>
      </w:r>
      <w:bookmarkEnd w:id="1132"/>
    </w:p>
    <w:p w14:paraId="3BAA3FBA" w14:textId="4437604B" w:rsidR="00FD1E86" w:rsidDel="0007367C" w:rsidRDefault="00FD1E86" w:rsidP="007D6152">
      <w:pPr>
        <w:pStyle w:val="BodyFirst"/>
        <w:rPr>
          <w:del w:id="1133" w:author="AnneMarieW" w:date="2017-11-28T10:46:00Z"/>
        </w:rPr>
      </w:pPr>
      <w:del w:id="1134" w:author="AnneMarieW" w:date="2017-11-28T10:44:00Z">
        <w:r w:rsidDel="005E78B1">
          <w:delText>Also</w:delText>
        </w:r>
        <w:r w:rsidR="00785AC6" w:rsidDel="005E78B1">
          <w:delText xml:space="preserve"> </w:delText>
        </w:r>
        <w:r w:rsidDel="005E78B1">
          <w:delText>n</w:delText>
        </w:r>
      </w:del>
      <w:ins w:id="1135" w:author="AnneMarieW" w:date="2017-11-28T10:44:00Z">
        <w:r w:rsidR="005E78B1">
          <w:t>N</w:t>
        </w:r>
      </w:ins>
      <w:r>
        <w:t>otice</w:t>
      </w:r>
      <w:r w:rsidR="00785AC6">
        <w:t xml:space="preserve"> </w:t>
      </w:r>
      <w:ins w:id="1136" w:author="AnneMarieW" w:date="2017-11-28T10:44:00Z">
        <w:r w:rsidR="005E78B1">
          <w:t xml:space="preserve">that </w:t>
        </w:r>
      </w:ins>
      <w:r>
        <w:t>the</w:t>
      </w:r>
      <w:r w:rsidR="00785AC6">
        <w:t xml:space="preserve"> </w:t>
      </w:r>
      <w:r>
        <w:t>workspace</w:t>
      </w:r>
      <w:del w:id="1137" w:author="AnneMarieW" w:date="2017-11-28T10:44:00Z">
        <w:r w:rsidR="00785AC6" w:rsidDel="005E78B1">
          <w:delText xml:space="preserve"> </w:delText>
        </w:r>
        <w:r w:rsidDel="005E78B1">
          <w:delText>only</w:delText>
        </w:r>
      </w:del>
      <w:r w:rsidR="00785AC6">
        <w:t xml:space="preserve"> </w:t>
      </w:r>
      <w:r>
        <w:t>has</w:t>
      </w:r>
      <w:ins w:id="1138" w:author="AnneMarieW" w:date="2017-11-28T10:44:00Z">
        <w:r w:rsidR="005E78B1">
          <w:t xml:space="preserve"> only</w:t>
        </w:r>
      </w:ins>
      <w:r w:rsidR="00785AC6">
        <w:t xml:space="preserve"> </w:t>
      </w:r>
      <w:r>
        <w:t>one</w:t>
      </w:r>
      <w:r w:rsidR="00785AC6">
        <w:t xml:space="preserve"> </w:t>
      </w:r>
      <w:r w:rsidRPr="00FD1E86">
        <w:rPr>
          <w:rStyle w:val="EmphasisItalic"/>
        </w:rPr>
        <w:t>Cargo.lock</w:t>
      </w:r>
      <w:del w:id="1139" w:author="AnneMarieW" w:date="2017-11-28T10:44:00Z">
        <w:r w:rsidDel="005E78B1">
          <w:delText>,</w:delText>
        </w:r>
      </w:del>
      <w:r w:rsidR="00785AC6">
        <w:t xml:space="preserve"> </w:t>
      </w:r>
      <w:ins w:id="1140" w:author="Carol Nichols" w:date="2018-01-11T11:31:00Z">
        <w:r w:rsidR="007A2538">
          <w:t xml:space="preserve">file at the top level </w:t>
        </w:r>
        <w:r w:rsidR="00B24BDB">
          <w:t xml:space="preserve">of the workspace </w:t>
        </w:r>
      </w:ins>
      <w:r>
        <w:t>rather</w:t>
      </w:r>
      <w:r w:rsidR="00785AC6">
        <w:t xml:space="preserve"> </w:t>
      </w:r>
      <w:r>
        <w:t>than</w:t>
      </w:r>
      <w:r w:rsidR="00785AC6">
        <w:t xml:space="preserve"> </w:t>
      </w:r>
      <w:r>
        <w:t>having</w:t>
      </w:r>
      <w:r w:rsidR="00785AC6">
        <w:t xml:space="preserve"> </w:t>
      </w:r>
      <w:r>
        <w:t>a</w:t>
      </w:r>
      <w:r w:rsidR="00785AC6">
        <w:t xml:space="preserve"> </w:t>
      </w:r>
      <w:del w:id="1141" w:author="Carol Nichols" w:date="2018-01-11T11:30:00Z">
        <w:r w:rsidDel="00AE40ED">
          <w:delText>top-level</w:delText>
        </w:r>
        <w:r w:rsidR="00785AC6" w:rsidDel="00AE40ED">
          <w:delText xml:space="preserve"> </w:delText>
        </w:r>
      </w:del>
      <w:r w:rsidRPr="00FD1E86">
        <w:rPr>
          <w:rStyle w:val="EmphasisItalic"/>
        </w:rPr>
        <w:t>Cargo.lock</w:t>
      </w:r>
      <w:r w:rsidR="00785AC6">
        <w:t xml:space="preserve"> </w:t>
      </w:r>
      <w:ins w:id="1142" w:author="Carol Nichols" w:date="2018-01-11T11:30:00Z">
        <w:r w:rsidR="00AE40ED">
          <w:t>in each crate</w:t>
        </w:r>
      </w:ins>
      <w:ins w:id="1143" w:author="Carol Nichols" w:date="2018-01-11T11:31:00Z">
        <w:r w:rsidR="00AE40ED">
          <w:t>’s directory</w:t>
        </w:r>
      </w:ins>
      <w:del w:id="1144" w:author="Carol Nichols" w:date="2018-01-11T11:31:00Z">
        <w:r w:rsidDel="00AE40ED">
          <w:delText>and</w:delText>
        </w:r>
        <w:r w:rsidR="00785AC6" w:rsidDel="00AE40ED">
          <w:delText xml:space="preserve"> </w:delText>
        </w:r>
        <w:r w:rsidRPr="00FD1E86" w:rsidDel="00AE40ED">
          <w:rPr>
            <w:rStyle w:val="EmphasisItalic"/>
          </w:rPr>
          <w:delText>add-one/Cargo.lock</w:delText>
        </w:r>
      </w:del>
      <w:r>
        <w:t>.</w:t>
      </w:r>
      <w:r w:rsidR="00785AC6">
        <w:t xml:space="preserve"> </w:t>
      </w:r>
      <w:r>
        <w:t>This</w:t>
      </w:r>
      <w:r w:rsidR="00785AC6">
        <w:t xml:space="preserve"> </w:t>
      </w:r>
      <w:r>
        <w:t>ensures</w:t>
      </w:r>
      <w:r w:rsidR="00785AC6">
        <w:t xml:space="preserve"> </w:t>
      </w:r>
      <w:r>
        <w:t>that</w:t>
      </w:r>
      <w:r w:rsidR="00785AC6">
        <w:t xml:space="preserve"> </w:t>
      </w:r>
      <w:r>
        <w:t>all</w:t>
      </w:r>
      <w:r w:rsidR="00785AC6">
        <w:t xml:space="preserve"> </w:t>
      </w:r>
      <w:r>
        <w:t>crates</w:t>
      </w:r>
      <w:r w:rsidR="00785AC6">
        <w:t xml:space="preserve"> </w:t>
      </w:r>
      <w:r>
        <w:t>are</w:t>
      </w:r>
      <w:r w:rsidR="00785AC6">
        <w:t xml:space="preserve"> </w:t>
      </w:r>
      <w:r>
        <w:t>using</w:t>
      </w:r>
      <w:r w:rsidR="00785AC6">
        <w:t xml:space="preserve"> </w:t>
      </w:r>
      <w:r>
        <w:t>the</w:t>
      </w:r>
      <w:r w:rsidR="00785AC6">
        <w:t xml:space="preserve"> </w:t>
      </w:r>
      <w:r>
        <w:t>same</w:t>
      </w:r>
      <w:r w:rsidR="00785AC6">
        <w:t xml:space="preserve"> </w:t>
      </w:r>
      <w:r>
        <w:t>version</w:t>
      </w:r>
      <w:r w:rsidR="00785AC6">
        <w:t xml:space="preserve"> </w:t>
      </w:r>
      <w:r>
        <w:t>of</w:t>
      </w:r>
      <w:r w:rsidR="00785AC6">
        <w:t xml:space="preserve"> </w:t>
      </w:r>
      <w:r>
        <w:t>all</w:t>
      </w:r>
      <w:r w:rsidR="00785AC6">
        <w:t xml:space="preserve"> </w:t>
      </w:r>
      <w:r>
        <w:t>dependencies.</w:t>
      </w:r>
      <w:r w:rsidR="00785AC6">
        <w:t xml:space="preserve"> </w:t>
      </w:r>
      <w:r>
        <w:t>If</w:t>
      </w:r>
      <w:r w:rsidR="00785AC6">
        <w:t xml:space="preserve"> </w:t>
      </w:r>
      <w:r>
        <w:t>we</w:t>
      </w:r>
      <w:r w:rsidR="00785AC6">
        <w:t xml:space="preserve"> </w:t>
      </w:r>
      <w:r>
        <w:t>add</w:t>
      </w:r>
      <w:r w:rsidR="00785AC6">
        <w:t xml:space="preserve"> </w:t>
      </w:r>
      <w:r>
        <w:t>the</w:t>
      </w:r>
      <w:r w:rsidR="00785AC6">
        <w:t xml:space="preserve"> </w:t>
      </w:r>
      <w:r w:rsidRPr="00785AC6">
        <w:rPr>
          <w:rStyle w:val="Literal"/>
        </w:rPr>
        <w:t>rand</w:t>
      </w:r>
      <w:r w:rsidR="00785AC6">
        <w:t xml:space="preserve"> </w:t>
      </w:r>
      <w:r>
        <w:t>crate</w:t>
      </w:r>
      <w:r w:rsidR="00785AC6">
        <w:t xml:space="preserve"> </w:t>
      </w:r>
      <w:r>
        <w:t>to</w:t>
      </w:r>
      <w:r w:rsidR="00785AC6">
        <w:t xml:space="preserve"> </w:t>
      </w:r>
      <w:del w:id="1145" w:author="AnneMarieW" w:date="2017-11-28T10:45:00Z">
        <w:r w:rsidDel="005E78B1">
          <w:delText>both</w:delText>
        </w:r>
        <w:r w:rsidR="00785AC6" w:rsidDel="005E78B1">
          <w:delText xml:space="preserve"> </w:delText>
        </w:r>
      </w:del>
      <w:ins w:id="1146" w:author="AnneMarieW" w:date="2017-11-28T10:45:00Z">
        <w:r w:rsidR="005E78B1">
          <w:t xml:space="preserve">the </w:t>
        </w:r>
      </w:ins>
      <w:del w:id="1147" w:author="Carol Nichols" w:date="2018-01-11T11:31:00Z">
        <w:r w:rsidRPr="00FD1E86" w:rsidDel="00AE40ED">
          <w:rPr>
            <w:rStyle w:val="EmphasisItalic"/>
          </w:rPr>
          <w:delText>C</w:delText>
        </w:r>
      </w:del>
      <w:ins w:id="1148" w:author="Carol Nichols" w:date="2018-01-11T11:31:00Z">
        <w:r w:rsidR="00AE40ED">
          <w:rPr>
            <w:rStyle w:val="EmphasisItalic"/>
          </w:rPr>
          <w:t>adder/C</w:t>
        </w:r>
      </w:ins>
      <w:r w:rsidRPr="00FD1E86">
        <w:rPr>
          <w:rStyle w:val="EmphasisItalic"/>
        </w:rPr>
        <w:t>argo.toml</w:t>
      </w:r>
      <w:r w:rsidR="00785AC6">
        <w:t xml:space="preserve"> </w:t>
      </w:r>
      <w:r>
        <w:t>and</w:t>
      </w:r>
      <w:r w:rsidR="00785AC6">
        <w:t xml:space="preserve"> </w:t>
      </w:r>
      <w:r w:rsidRPr="00FD1E86">
        <w:rPr>
          <w:rStyle w:val="EmphasisItalic"/>
        </w:rPr>
        <w:t>add-one/Cargo.toml</w:t>
      </w:r>
      <w:ins w:id="1149" w:author="AnneMarieW" w:date="2017-11-28T10:45:00Z">
        <w:r w:rsidR="00581D2E" w:rsidRPr="00581D2E">
          <w:rPr>
            <w:rPrChange w:id="1150" w:author="AnneMarieW" w:date="2017-11-28T10:45:00Z">
              <w:rPr>
                <w:rStyle w:val="EmphasisItalic"/>
              </w:rPr>
            </w:rPrChange>
          </w:rPr>
          <w:t xml:space="preserve"> files</w:t>
        </w:r>
      </w:ins>
      <w:r w:rsidRPr="005E78B1">
        <w:t>,</w:t>
      </w:r>
      <w:r w:rsidR="00785AC6">
        <w:t xml:space="preserve"> </w:t>
      </w:r>
      <w:r>
        <w:t>Cargo</w:t>
      </w:r>
      <w:r w:rsidR="00785AC6">
        <w:t xml:space="preserve"> </w:t>
      </w:r>
      <w:r>
        <w:t>will</w:t>
      </w:r>
      <w:r w:rsidR="00785AC6">
        <w:t xml:space="preserve"> </w:t>
      </w:r>
      <w:r>
        <w:t>resolve</w:t>
      </w:r>
      <w:r w:rsidR="00785AC6">
        <w:t xml:space="preserve"> </w:t>
      </w:r>
      <w:r>
        <w:t>both</w:t>
      </w:r>
      <w:r w:rsidR="00785AC6">
        <w:t xml:space="preserve"> </w:t>
      </w:r>
      <w:r>
        <w:t>of</w:t>
      </w:r>
      <w:r w:rsidR="00785AC6">
        <w:t xml:space="preserve"> </w:t>
      </w:r>
      <w:r>
        <w:t>those</w:t>
      </w:r>
      <w:r w:rsidR="00785AC6">
        <w:t xml:space="preserve"> </w:t>
      </w:r>
      <w:r>
        <w:t>to</w:t>
      </w:r>
      <w:r w:rsidR="00785AC6">
        <w:t xml:space="preserve"> </w:t>
      </w:r>
      <w:r>
        <w:t>one</w:t>
      </w:r>
      <w:r w:rsidR="00785AC6">
        <w:t xml:space="preserve"> </w:t>
      </w:r>
      <w:r>
        <w:t>version</w:t>
      </w:r>
      <w:r w:rsidR="00785AC6">
        <w:t xml:space="preserve"> </w:t>
      </w:r>
      <w:r>
        <w:t>of</w:t>
      </w:r>
      <w:r w:rsidR="00785AC6">
        <w:t xml:space="preserve"> </w:t>
      </w:r>
      <w:r w:rsidRPr="00785AC6">
        <w:rPr>
          <w:rStyle w:val="Literal"/>
        </w:rPr>
        <w:t>rand</w:t>
      </w:r>
      <w:r w:rsidR="00785AC6">
        <w:t xml:space="preserve"> </w:t>
      </w:r>
      <w:r>
        <w:t>and</w:t>
      </w:r>
      <w:r w:rsidR="00785AC6">
        <w:t xml:space="preserve"> </w:t>
      </w:r>
      <w:r>
        <w:t>record</w:t>
      </w:r>
      <w:r w:rsidR="00785AC6">
        <w:t xml:space="preserve"> </w:t>
      </w:r>
      <w:r>
        <w:t>that</w:t>
      </w:r>
      <w:r w:rsidR="00785AC6">
        <w:t xml:space="preserve"> </w:t>
      </w:r>
      <w:r>
        <w:t>in</w:t>
      </w:r>
      <w:r w:rsidR="00785AC6">
        <w:t xml:space="preserve"> </w:t>
      </w:r>
      <w:r>
        <w:t>the</w:t>
      </w:r>
      <w:r w:rsidR="00785AC6">
        <w:t xml:space="preserve"> </w:t>
      </w:r>
      <w:r>
        <w:t>one</w:t>
      </w:r>
      <w:r w:rsidR="00785AC6">
        <w:t xml:space="preserve"> </w:t>
      </w:r>
      <w:r w:rsidRPr="00FD1E86">
        <w:rPr>
          <w:rStyle w:val="EmphasisItalic"/>
        </w:rPr>
        <w:t>Cargo.lock</w:t>
      </w:r>
      <w:r>
        <w:t>.</w:t>
      </w:r>
      <w:r w:rsidR="00785AC6">
        <w:t xml:space="preserve"> </w:t>
      </w:r>
      <w:r>
        <w:t>Making</w:t>
      </w:r>
      <w:r w:rsidR="00785AC6">
        <w:t xml:space="preserve"> </w:t>
      </w:r>
      <w:r>
        <w:t>all</w:t>
      </w:r>
      <w:r w:rsidR="00785AC6">
        <w:t xml:space="preserve"> </w:t>
      </w:r>
      <w:r>
        <w:t>crates</w:t>
      </w:r>
      <w:r w:rsidR="00785AC6">
        <w:t xml:space="preserve"> </w:t>
      </w:r>
      <w:r>
        <w:t>in</w:t>
      </w:r>
      <w:r w:rsidR="00785AC6">
        <w:t xml:space="preserve"> </w:t>
      </w:r>
      <w:r>
        <w:t>the</w:t>
      </w:r>
      <w:r w:rsidR="00785AC6">
        <w:t xml:space="preserve"> </w:t>
      </w:r>
      <w:r>
        <w:t>workspace</w:t>
      </w:r>
      <w:r w:rsidR="00785AC6">
        <w:t xml:space="preserve"> </w:t>
      </w:r>
      <w:r>
        <w:t>use</w:t>
      </w:r>
      <w:r w:rsidR="00785AC6">
        <w:t xml:space="preserve"> </w:t>
      </w:r>
      <w:r>
        <w:t>the</w:t>
      </w:r>
      <w:r w:rsidR="00785AC6">
        <w:t xml:space="preserve"> </w:t>
      </w:r>
      <w:r>
        <w:t>same</w:t>
      </w:r>
      <w:r w:rsidR="00785AC6">
        <w:t xml:space="preserve"> </w:t>
      </w:r>
      <w:r>
        <w:t>dependencies</w:t>
      </w:r>
      <w:r w:rsidR="00785AC6">
        <w:t xml:space="preserve"> </w:t>
      </w:r>
      <w:r>
        <w:t>means</w:t>
      </w:r>
      <w:r w:rsidR="00785AC6">
        <w:t xml:space="preserve"> </w:t>
      </w:r>
      <w:r>
        <w:t>the</w:t>
      </w:r>
      <w:r w:rsidR="00785AC6">
        <w:t xml:space="preserve"> </w:t>
      </w:r>
      <w:r>
        <w:t>crates</w:t>
      </w:r>
      <w:r w:rsidR="00785AC6">
        <w:t xml:space="preserve"> </w:t>
      </w:r>
      <w:r>
        <w:t>in</w:t>
      </w:r>
      <w:r w:rsidR="00785AC6">
        <w:t xml:space="preserve"> </w:t>
      </w:r>
      <w:r>
        <w:t>the</w:t>
      </w:r>
      <w:r w:rsidR="00785AC6">
        <w:t xml:space="preserve"> </w:t>
      </w:r>
      <w:r>
        <w:t>workspace</w:t>
      </w:r>
      <w:r w:rsidR="00785AC6">
        <w:t xml:space="preserve"> </w:t>
      </w:r>
      <w:r>
        <w:t>will</w:t>
      </w:r>
      <w:r w:rsidR="00785AC6">
        <w:t xml:space="preserve"> </w:t>
      </w:r>
      <w:r>
        <w:t>always</w:t>
      </w:r>
      <w:r w:rsidR="00785AC6">
        <w:t xml:space="preserve"> </w:t>
      </w:r>
      <w:r>
        <w:t>be</w:t>
      </w:r>
      <w:r w:rsidR="00785AC6">
        <w:t xml:space="preserve"> </w:t>
      </w:r>
      <w:r>
        <w:t>compatible</w:t>
      </w:r>
      <w:r w:rsidR="00785AC6">
        <w:t xml:space="preserve"> </w:t>
      </w:r>
      <w:r>
        <w:t>with</w:t>
      </w:r>
      <w:r w:rsidR="00785AC6">
        <w:t xml:space="preserve"> </w:t>
      </w:r>
      <w:r>
        <w:t>each</w:t>
      </w:r>
      <w:r w:rsidR="00785AC6">
        <w:t xml:space="preserve"> </w:t>
      </w:r>
      <w:r>
        <w:t>other.</w:t>
      </w:r>
      <w:del w:id="1151" w:author="AnneMarieW" w:date="2017-11-28T10:45:00Z">
        <w:r w:rsidR="00785AC6" w:rsidDel="0007367C">
          <w:delText xml:space="preserve"> </w:delText>
        </w:r>
        <w:r w:rsidDel="0007367C">
          <w:delText>Let’s</w:delText>
        </w:r>
        <w:r w:rsidR="00785AC6" w:rsidDel="0007367C">
          <w:delText xml:space="preserve"> </w:delText>
        </w:r>
        <w:r w:rsidDel="0007367C">
          <w:delText>try</w:delText>
        </w:r>
        <w:r w:rsidR="00785AC6" w:rsidDel="0007367C">
          <w:delText xml:space="preserve"> </w:delText>
        </w:r>
        <w:r w:rsidDel="0007367C">
          <w:delText>this</w:delText>
        </w:r>
        <w:r w:rsidR="00785AC6" w:rsidDel="0007367C">
          <w:delText xml:space="preserve"> </w:delText>
        </w:r>
        <w:r w:rsidDel="0007367C">
          <w:delText>out</w:delText>
        </w:r>
        <w:r w:rsidR="00785AC6" w:rsidDel="0007367C">
          <w:delText xml:space="preserve"> </w:delText>
        </w:r>
        <w:r w:rsidDel="0007367C">
          <w:delText>now.</w:delText>
        </w:r>
      </w:del>
      <w:ins w:id="1152" w:author="AnneMarieW" w:date="2017-11-28T10:45:00Z">
        <w:r w:rsidR="0007367C">
          <w:t xml:space="preserve"> </w:t>
        </w:r>
      </w:ins>
    </w:p>
    <w:p w14:paraId="0D5B9957" w14:textId="77777777" w:rsidR="00F45E4D" w:rsidRDefault="00FD1E86">
      <w:pPr>
        <w:pStyle w:val="BodyFirst"/>
        <w:pPrChange w:id="1153" w:author="AnneMarieW" w:date="2017-11-28T10:46:00Z">
          <w:pPr>
            <w:pStyle w:val="Body"/>
          </w:pPr>
        </w:pPrChange>
      </w:pPr>
      <w:r>
        <w:t>Let’s</w:t>
      </w:r>
      <w:r w:rsidR="00785AC6">
        <w:t xml:space="preserve"> </w:t>
      </w:r>
      <w:r>
        <w:t>add</w:t>
      </w:r>
      <w:r w:rsidR="00785AC6">
        <w:t xml:space="preserve"> </w:t>
      </w:r>
      <w:r>
        <w:t>the</w:t>
      </w:r>
      <w:r w:rsidR="00785AC6">
        <w:t xml:space="preserve"> </w:t>
      </w:r>
      <w:r w:rsidRPr="00785AC6">
        <w:rPr>
          <w:rStyle w:val="Literal"/>
        </w:rPr>
        <w:t>rand</w:t>
      </w:r>
      <w:r w:rsidR="00785AC6">
        <w:t xml:space="preserve"> </w:t>
      </w:r>
      <w:r>
        <w:t>crate</w:t>
      </w:r>
      <w:r w:rsidR="00785AC6">
        <w:t xml:space="preserve"> </w:t>
      </w:r>
      <w:r>
        <w:t>to</w:t>
      </w:r>
      <w:r w:rsidR="00785AC6">
        <w:t xml:space="preserve"> </w:t>
      </w:r>
      <w:r>
        <w:t>the</w:t>
      </w:r>
      <w:r w:rsidR="00785AC6">
        <w:t xml:space="preserve"> </w:t>
      </w:r>
      <w:r w:rsidRPr="00785AC6">
        <w:rPr>
          <w:rStyle w:val="Literal"/>
        </w:rPr>
        <w:t>[dependencies]</w:t>
      </w:r>
      <w:r w:rsidR="00785AC6">
        <w:t xml:space="preserve"> </w:t>
      </w:r>
      <w:r>
        <w:t>section</w:t>
      </w:r>
      <w:r w:rsidR="00785AC6">
        <w:t xml:space="preserve"> </w:t>
      </w:r>
      <w:r>
        <w:t>in</w:t>
      </w:r>
      <w:ins w:id="1154" w:author="AnneMarieW" w:date="2017-11-28T10:46:00Z">
        <w:r w:rsidR="0007367C">
          <w:t xml:space="preserve"> the</w:t>
        </w:r>
      </w:ins>
      <w:r w:rsidR="00785AC6">
        <w:t xml:space="preserve"> </w:t>
      </w:r>
      <w:r w:rsidRPr="00FD1E86">
        <w:rPr>
          <w:rStyle w:val="EmphasisItalic"/>
        </w:rPr>
        <w:t>add-one/Cargo.toml</w:t>
      </w:r>
      <w:r w:rsidR="00785AC6">
        <w:t xml:space="preserve"> </w:t>
      </w:r>
      <w:ins w:id="1155" w:author="AnneMarieW" w:date="2017-11-28T10:46:00Z">
        <w:r w:rsidR="0007367C">
          <w:t>file</w:t>
        </w:r>
      </w:ins>
      <w:del w:id="1156" w:author="AnneMarieW" w:date="2017-11-28T10:46:00Z">
        <w:r w:rsidDel="0007367C">
          <w:delText>in</w:delText>
        </w:r>
        <w:r w:rsidR="00785AC6" w:rsidDel="0007367C">
          <w:delText xml:space="preserve"> </w:delText>
        </w:r>
        <w:r w:rsidDel="0007367C">
          <w:delText>order</w:delText>
        </w:r>
      </w:del>
      <w:r w:rsidR="00785AC6">
        <w:t xml:space="preserve"> </w:t>
      </w:r>
      <w:r>
        <w:t>to</w:t>
      </w:r>
      <w:r w:rsidR="00785AC6">
        <w:t xml:space="preserve"> </w:t>
      </w:r>
      <w:r>
        <w:t>be</w:t>
      </w:r>
      <w:r w:rsidR="00785AC6">
        <w:t xml:space="preserve"> </w:t>
      </w:r>
      <w:r>
        <w:t>able</w:t>
      </w:r>
      <w:r w:rsidR="00785AC6">
        <w:t xml:space="preserve"> </w:t>
      </w:r>
      <w:r>
        <w:t>to</w:t>
      </w:r>
      <w:r w:rsidR="00785AC6">
        <w:t xml:space="preserve"> </w:t>
      </w:r>
      <w:r>
        <w:t>use</w:t>
      </w:r>
      <w:r w:rsidR="00785AC6">
        <w:t xml:space="preserve"> </w:t>
      </w:r>
      <w:r>
        <w:t>the</w:t>
      </w:r>
      <w:r w:rsidR="00785AC6">
        <w:t xml:space="preserve"> </w:t>
      </w:r>
      <w:r w:rsidRPr="00785AC6">
        <w:rPr>
          <w:rStyle w:val="Literal"/>
        </w:rPr>
        <w:t>rand</w:t>
      </w:r>
      <w:r w:rsidR="00785AC6">
        <w:t xml:space="preserve"> </w:t>
      </w:r>
      <w:r>
        <w:t>crate</w:t>
      </w:r>
      <w:r w:rsidR="00785AC6">
        <w:t xml:space="preserve"> </w:t>
      </w:r>
      <w:r>
        <w:t>in</w:t>
      </w:r>
      <w:r w:rsidR="00785AC6">
        <w:t xml:space="preserve"> </w:t>
      </w:r>
      <w:r>
        <w:t>the</w:t>
      </w:r>
      <w:r w:rsidR="00785AC6">
        <w:t xml:space="preserve"> </w:t>
      </w:r>
      <w:r w:rsidRPr="00785AC6">
        <w:rPr>
          <w:rStyle w:val="Literal"/>
        </w:rPr>
        <w:t>add-one</w:t>
      </w:r>
      <w:r w:rsidR="00785AC6">
        <w:t xml:space="preserve"> </w:t>
      </w:r>
      <w:r>
        <w:t>crate:</w:t>
      </w:r>
    </w:p>
    <w:p w14:paraId="0E165F1F" w14:textId="77777777" w:rsidR="00FD1E86" w:rsidRDefault="00FD1E86" w:rsidP="007D6152">
      <w:pPr>
        <w:pStyle w:val="ProductionDirective"/>
      </w:pPr>
      <w:del w:id="1157" w:author="janelle" w:date="2017-11-21T10:12:00Z">
        <w:r w:rsidDel="006938B0">
          <w:delText>Filename:</w:delText>
        </w:r>
        <w:r w:rsidR="00785AC6" w:rsidDel="006938B0">
          <w:delText xml:space="preserve"> </w:delText>
        </w:r>
      </w:del>
      <w:r>
        <w:t>add-one/Cargo.toml</w:t>
      </w:r>
    </w:p>
    <w:p w14:paraId="0B4BEACD" w14:textId="77777777" w:rsidR="00FD1E86" w:rsidRPr="00785AC6" w:rsidRDefault="00FD1E86" w:rsidP="007D6152">
      <w:pPr>
        <w:pStyle w:val="CodeA"/>
      </w:pPr>
      <w:r w:rsidRPr="00785AC6">
        <w:t>[dependencies]</w:t>
      </w:r>
    </w:p>
    <w:p w14:paraId="7A7B7956" w14:textId="77777777" w:rsidR="00FD1E86" w:rsidRPr="00785AC6" w:rsidRDefault="00FD1E86" w:rsidP="00785AC6">
      <w:pPr>
        <w:pStyle w:val="CodeB"/>
      </w:pPr>
    </w:p>
    <w:p w14:paraId="6DEAC14A" w14:textId="77777777" w:rsidR="00FD1E86" w:rsidRPr="00785AC6" w:rsidRDefault="00FD1E86" w:rsidP="007D6152">
      <w:pPr>
        <w:pStyle w:val="CodeC"/>
      </w:pPr>
      <w:r w:rsidRPr="00785AC6">
        <w:t>rand</w:t>
      </w:r>
      <w:r w:rsidR="00785AC6">
        <w:t xml:space="preserve"> </w:t>
      </w:r>
      <w:r w:rsidRPr="00785AC6">
        <w:t>=</w:t>
      </w:r>
      <w:r w:rsidR="00785AC6">
        <w:t xml:space="preserve"> </w:t>
      </w:r>
      <w:r w:rsidRPr="00785AC6">
        <w:t>"0.3.14"</w:t>
      </w:r>
    </w:p>
    <w:p w14:paraId="62062732" w14:textId="3F3CEFB3" w:rsidR="00FD1E86" w:rsidRDefault="00FD1E86" w:rsidP="00FD1E86">
      <w:pPr>
        <w:pStyle w:val="Body"/>
      </w:pPr>
      <w:r>
        <w:t>We</w:t>
      </w:r>
      <w:r w:rsidR="00785AC6">
        <w:t xml:space="preserve"> </w:t>
      </w:r>
      <w:r>
        <w:t>can</w:t>
      </w:r>
      <w:r w:rsidR="00785AC6">
        <w:t xml:space="preserve"> </w:t>
      </w:r>
      <w:r>
        <w:t>now</w:t>
      </w:r>
      <w:r w:rsidR="00785AC6">
        <w:t xml:space="preserve"> </w:t>
      </w:r>
      <w:r>
        <w:t>add</w:t>
      </w:r>
      <w:r w:rsidR="00785AC6">
        <w:t xml:space="preserve"> </w:t>
      </w:r>
      <w:r w:rsidRPr="00785AC6">
        <w:rPr>
          <w:rStyle w:val="Literal"/>
        </w:rPr>
        <w:t>extern</w:t>
      </w:r>
      <w:r w:rsidR="00785AC6">
        <w:rPr>
          <w:rStyle w:val="Literal"/>
        </w:rPr>
        <w:t xml:space="preserve"> </w:t>
      </w:r>
      <w:r w:rsidRPr="00785AC6">
        <w:rPr>
          <w:rStyle w:val="Literal"/>
        </w:rPr>
        <w:t>crate</w:t>
      </w:r>
      <w:r w:rsidR="00785AC6">
        <w:rPr>
          <w:rStyle w:val="Literal"/>
        </w:rPr>
        <w:t xml:space="preserve"> </w:t>
      </w:r>
      <w:r w:rsidRPr="00785AC6">
        <w:rPr>
          <w:rStyle w:val="Literal"/>
        </w:rPr>
        <w:t>rand;</w:t>
      </w:r>
      <w:r w:rsidR="00785AC6">
        <w:t xml:space="preserve"> </w:t>
      </w:r>
      <w:r>
        <w:t>to</w:t>
      </w:r>
      <w:ins w:id="1158" w:author="AnneMarieW" w:date="2017-11-28T10:46:00Z">
        <w:r w:rsidR="0007367C">
          <w:t xml:space="preserve"> the</w:t>
        </w:r>
      </w:ins>
      <w:r w:rsidR="00785AC6">
        <w:t xml:space="preserve"> </w:t>
      </w:r>
      <w:r w:rsidRPr="00FD1E86">
        <w:rPr>
          <w:rStyle w:val="EmphasisItalic"/>
        </w:rPr>
        <w:t>add-one/src/lib.rs</w:t>
      </w:r>
      <w:ins w:id="1159" w:author="AnneMarieW" w:date="2017-11-28T10:46:00Z">
        <w:r w:rsidR="00581D2E" w:rsidRPr="00581D2E">
          <w:rPr>
            <w:rPrChange w:id="1160" w:author="AnneMarieW" w:date="2017-11-28T10:46:00Z">
              <w:rPr>
                <w:rStyle w:val="EmphasisItalic"/>
              </w:rPr>
            </w:rPrChange>
          </w:rPr>
          <w:t xml:space="preserve"> file</w:t>
        </w:r>
      </w:ins>
      <w:ins w:id="1161" w:author="AnneMarieW" w:date="2017-11-28T10:47:00Z">
        <w:r w:rsidR="0007367C">
          <w:t>,</w:t>
        </w:r>
      </w:ins>
      <w:del w:id="1162" w:author="AnneMarieW" w:date="2017-11-28T10:46:00Z">
        <w:r w:rsidRPr="0007367C" w:rsidDel="0007367C">
          <w:delText>,</w:delText>
        </w:r>
      </w:del>
      <w:r w:rsidR="00785AC6" w:rsidRPr="0007367C">
        <w:t xml:space="preserve"> </w:t>
      </w:r>
      <w:r>
        <w:t>and</w:t>
      </w:r>
      <w:r w:rsidR="00785AC6">
        <w:t xml:space="preserve"> </w:t>
      </w:r>
      <w:r>
        <w:t>building</w:t>
      </w:r>
      <w:r w:rsidR="00785AC6">
        <w:t xml:space="preserve"> </w:t>
      </w:r>
      <w:r>
        <w:t>the</w:t>
      </w:r>
      <w:r w:rsidR="00785AC6">
        <w:t xml:space="preserve"> </w:t>
      </w:r>
      <w:r>
        <w:t>whole</w:t>
      </w:r>
      <w:r w:rsidR="00785AC6">
        <w:t xml:space="preserve"> </w:t>
      </w:r>
      <w:r>
        <w:t>workspace</w:t>
      </w:r>
      <w:r w:rsidR="00785AC6">
        <w:t xml:space="preserve"> </w:t>
      </w:r>
      <w:r>
        <w:t>by</w:t>
      </w:r>
      <w:r w:rsidR="00785AC6">
        <w:t xml:space="preserve"> </w:t>
      </w:r>
      <w:r>
        <w:t>running</w:t>
      </w:r>
      <w:r w:rsidR="00785AC6">
        <w:t xml:space="preserve"> </w:t>
      </w:r>
      <w:r w:rsidRPr="00785AC6">
        <w:rPr>
          <w:rStyle w:val="Literal"/>
        </w:rPr>
        <w:t>cargo</w:t>
      </w:r>
      <w:r w:rsidR="00785AC6">
        <w:rPr>
          <w:rStyle w:val="Literal"/>
        </w:rPr>
        <w:t xml:space="preserve"> </w:t>
      </w:r>
      <w:r w:rsidRPr="00785AC6">
        <w:rPr>
          <w:rStyle w:val="Literal"/>
        </w:rPr>
        <w:t>build</w:t>
      </w:r>
      <w:r w:rsidR="00785AC6">
        <w:t xml:space="preserve"> </w:t>
      </w:r>
      <w:r>
        <w:t>in</w:t>
      </w:r>
      <w:r w:rsidR="00785AC6">
        <w:t xml:space="preserve"> </w:t>
      </w:r>
      <w:r>
        <w:t>the</w:t>
      </w:r>
      <w:r w:rsidR="00785AC6">
        <w:t xml:space="preserve"> </w:t>
      </w:r>
      <w:r w:rsidR="00581D2E" w:rsidRPr="00581D2E">
        <w:rPr>
          <w:rStyle w:val="EmphasisItalic"/>
          <w:highlight w:val="yellow"/>
          <w:rPrChange w:id="1163" w:author="janelle" w:date="2018-01-09T13:28:00Z">
            <w:rPr>
              <w:rStyle w:val="EmphasisItalic"/>
            </w:rPr>
          </w:rPrChange>
        </w:rPr>
        <w:t>add</w:t>
      </w:r>
      <w:del w:id="1164" w:author="Carol Nichols" w:date="2018-01-11T11:33:00Z">
        <w:r w:rsidR="00581D2E" w:rsidRPr="00581D2E" w:rsidDel="005D04C2">
          <w:rPr>
            <w:rStyle w:val="EmphasisItalic"/>
            <w:highlight w:val="yellow"/>
            <w:rPrChange w:id="1165" w:author="janelle" w:date="2018-01-09T13:28:00Z">
              <w:rPr>
                <w:rStyle w:val="EmphasisItalic"/>
              </w:rPr>
            </w:rPrChange>
          </w:rPr>
          <w:delText>er</w:delText>
        </w:r>
      </w:del>
      <w:r w:rsidR="00785AC6">
        <w:t xml:space="preserve"> </w:t>
      </w:r>
      <w:r>
        <w:t>directory</w:t>
      </w:r>
      <w:r w:rsidR="00785AC6">
        <w:t xml:space="preserve"> </w:t>
      </w:r>
      <w:r>
        <w:t>will</w:t>
      </w:r>
      <w:r w:rsidR="00785AC6">
        <w:t xml:space="preserve"> </w:t>
      </w:r>
      <w:r>
        <w:t>bring</w:t>
      </w:r>
      <w:r w:rsidR="00785AC6">
        <w:t xml:space="preserve"> </w:t>
      </w:r>
      <w:r>
        <w:t>in</w:t>
      </w:r>
      <w:r w:rsidR="00785AC6">
        <w:t xml:space="preserve"> </w:t>
      </w:r>
      <w:r>
        <w:t>and</w:t>
      </w:r>
      <w:r w:rsidR="00785AC6">
        <w:t xml:space="preserve"> </w:t>
      </w:r>
      <w:r>
        <w:t>compile</w:t>
      </w:r>
      <w:r w:rsidR="00785AC6">
        <w:t xml:space="preserve"> </w:t>
      </w:r>
      <w:r>
        <w:t>the</w:t>
      </w:r>
      <w:r w:rsidR="00785AC6">
        <w:t xml:space="preserve"> </w:t>
      </w:r>
      <w:r w:rsidRPr="00785AC6">
        <w:rPr>
          <w:rStyle w:val="Literal"/>
        </w:rPr>
        <w:t>rand</w:t>
      </w:r>
      <w:r w:rsidR="00785AC6">
        <w:t xml:space="preserve"> </w:t>
      </w:r>
      <w:r>
        <w:t>crate:</w:t>
      </w:r>
    </w:p>
    <w:p w14:paraId="211A97FC" w14:textId="77777777" w:rsidR="00FD1E86" w:rsidRPr="007E2DA9" w:rsidRDefault="00FD1E86" w:rsidP="007D6152">
      <w:pPr>
        <w:pStyle w:val="CodeA"/>
        <w:rPr>
          <w:rStyle w:val="LiteralBold"/>
        </w:rPr>
      </w:pPr>
      <w:r w:rsidRPr="00785AC6">
        <w:t>$</w:t>
      </w:r>
      <w:r w:rsidR="00785AC6" w:rsidRPr="007E2DA9">
        <w:rPr>
          <w:rStyle w:val="LiteralBold"/>
        </w:rPr>
        <w:t xml:space="preserve"> </w:t>
      </w:r>
      <w:r w:rsidRPr="007E2DA9">
        <w:rPr>
          <w:rStyle w:val="LiteralBold"/>
        </w:rPr>
        <w:t>cargo</w:t>
      </w:r>
      <w:r w:rsidR="00785AC6" w:rsidRPr="007E2DA9">
        <w:rPr>
          <w:rStyle w:val="LiteralBold"/>
        </w:rPr>
        <w:t xml:space="preserve"> </w:t>
      </w:r>
      <w:r w:rsidRPr="007E2DA9">
        <w:rPr>
          <w:rStyle w:val="LiteralBold"/>
        </w:rPr>
        <w:t>build</w:t>
      </w:r>
    </w:p>
    <w:p w14:paraId="14456AD4" w14:textId="77777777" w:rsidR="00FD1E86" w:rsidRPr="00785AC6" w:rsidRDefault="00785AC6" w:rsidP="00785AC6">
      <w:pPr>
        <w:pStyle w:val="CodeB"/>
      </w:pPr>
      <w:r>
        <w:t xml:space="preserve">    </w:t>
      </w:r>
      <w:r w:rsidR="00FD1E86" w:rsidRPr="00785AC6">
        <w:t>Updating</w:t>
      </w:r>
      <w:r>
        <w:t xml:space="preserve"> </w:t>
      </w:r>
      <w:r w:rsidR="00FD1E86" w:rsidRPr="00785AC6">
        <w:t>registry</w:t>
      </w:r>
      <w:r>
        <w:t xml:space="preserve"> </w:t>
      </w:r>
      <w:r w:rsidR="00FD1E86" w:rsidRPr="00785AC6">
        <w:t>`https://github.com/rust-lang/</w:t>
      </w:r>
      <w:r w:rsidR="00532698" w:rsidRPr="0011229B">
        <w:t>crates.io</w:t>
      </w:r>
      <w:r w:rsidR="00FD1E86" w:rsidRPr="00785AC6">
        <w:t>-index`</w:t>
      </w:r>
    </w:p>
    <w:p w14:paraId="461FF70B" w14:textId="77777777" w:rsidR="00FD1E86" w:rsidRPr="00785AC6" w:rsidRDefault="00785AC6" w:rsidP="00785AC6">
      <w:pPr>
        <w:pStyle w:val="CodeB"/>
      </w:pPr>
      <w:r>
        <w:t xml:space="preserve"> </w:t>
      </w:r>
      <w:r w:rsidR="00FD1E86" w:rsidRPr="00785AC6">
        <w:t>Downloading</w:t>
      </w:r>
      <w:r>
        <w:t xml:space="preserve"> </w:t>
      </w:r>
      <w:r w:rsidR="00FD1E86" w:rsidRPr="00785AC6">
        <w:t>rand</w:t>
      </w:r>
      <w:r>
        <w:t xml:space="preserve"> </w:t>
      </w:r>
      <w:r w:rsidR="00FD1E86" w:rsidRPr="00785AC6">
        <w:t>v0.3.14</w:t>
      </w:r>
    </w:p>
    <w:p w14:paraId="53554B65" w14:textId="77777777" w:rsidR="00FD1E86" w:rsidRPr="00785AC6" w:rsidRDefault="00785AC6" w:rsidP="00785AC6">
      <w:pPr>
        <w:pStyle w:val="CodeB"/>
      </w:pPr>
      <w:r>
        <w:t xml:space="preserve">   </w:t>
      </w:r>
      <w:del w:id="1166" w:author="janelle" w:date="2018-01-09T14:45:00Z">
        <w:r w:rsidR="00FD1E86" w:rsidRPr="00785AC6" w:rsidDel="00AF2FDB">
          <w:delText>...snip...</w:delText>
        </w:r>
      </w:del>
      <w:ins w:id="1167" w:author="janelle" w:date="2018-01-09T14:45:00Z">
        <w:r w:rsidR="00581D2E" w:rsidRPr="00581D2E">
          <w:rPr>
            <w:rStyle w:val="LiteralItal"/>
            <w:rPrChange w:id="1168" w:author="janelle" w:date="2018-01-09T14:46:00Z">
              <w:rPr>
                <w:i/>
                <w:color w:val="0000FF"/>
              </w:rPr>
            </w:rPrChange>
          </w:rPr>
          <w:t>--snip--</w:t>
        </w:r>
      </w:ins>
    </w:p>
    <w:p w14:paraId="0A3A38D6" w14:textId="77777777" w:rsidR="00FD1E86" w:rsidRPr="00785AC6" w:rsidRDefault="00785AC6" w:rsidP="00785AC6">
      <w:pPr>
        <w:pStyle w:val="CodeB"/>
      </w:pPr>
      <w:r>
        <w:t xml:space="preserve">   </w:t>
      </w:r>
      <w:r w:rsidR="00FD1E86" w:rsidRPr="00785AC6">
        <w:t>Compiling</w:t>
      </w:r>
      <w:r>
        <w:t xml:space="preserve"> </w:t>
      </w:r>
      <w:r w:rsidR="00FD1E86" w:rsidRPr="00785AC6">
        <w:t>rand</w:t>
      </w:r>
      <w:r>
        <w:t xml:space="preserve"> </w:t>
      </w:r>
      <w:r w:rsidR="00FD1E86" w:rsidRPr="00785AC6">
        <w:t>v0.3.14</w:t>
      </w:r>
    </w:p>
    <w:p w14:paraId="76A326BB" w14:textId="77777777" w:rsidR="00FD1E86" w:rsidRPr="00785AC6" w:rsidRDefault="00785AC6" w:rsidP="00785AC6">
      <w:pPr>
        <w:pStyle w:val="CodeB"/>
      </w:pPr>
      <w:r>
        <w:t xml:space="preserve">   </w:t>
      </w:r>
      <w:r w:rsidR="00FD1E86" w:rsidRPr="00785AC6">
        <w:t>Compiling</w:t>
      </w:r>
      <w:r>
        <w:t xml:space="preserve"> </w:t>
      </w:r>
      <w:r w:rsidR="00FD1E86" w:rsidRPr="00785AC6">
        <w:t>add-one</w:t>
      </w:r>
      <w:r>
        <w:t xml:space="preserve"> </w:t>
      </w:r>
      <w:r w:rsidR="00FD1E86" w:rsidRPr="00785AC6">
        <w:t>v0.1.0</w:t>
      </w:r>
      <w:r>
        <w:t xml:space="preserve"> </w:t>
      </w:r>
      <w:r w:rsidR="00FD1E86" w:rsidRPr="00785AC6">
        <w:t>(file:///projects/add</w:t>
      </w:r>
      <w:del w:id="1169" w:author="Carol Nichols" w:date="2018-01-11T11:34:00Z">
        <w:r w:rsidR="00FD1E86" w:rsidRPr="00785AC6" w:rsidDel="00D709AB">
          <w:delText>er</w:delText>
        </w:r>
      </w:del>
      <w:r w:rsidR="00FD1E86" w:rsidRPr="00785AC6">
        <w:t>/add-one)</w:t>
      </w:r>
    </w:p>
    <w:p w14:paraId="6C11CE97" w14:textId="0B5EAB99" w:rsidR="00FD1E86" w:rsidRPr="00785AC6" w:rsidRDefault="00785AC6" w:rsidP="00785AC6">
      <w:pPr>
        <w:pStyle w:val="CodeB"/>
      </w:pPr>
      <w:r>
        <w:t xml:space="preserve">   </w:t>
      </w:r>
      <w:r w:rsidR="00FD1E86" w:rsidRPr="00785AC6">
        <w:t>Compiling</w:t>
      </w:r>
      <w:r>
        <w:t xml:space="preserve"> </w:t>
      </w:r>
      <w:r w:rsidR="00FD1E86" w:rsidRPr="00785AC6">
        <w:t>adder</w:t>
      </w:r>
      <w:r>
        <w:t xml:space="preserve"> </w:t>
      </w:r>
      <w:r w:rsidR="00FD1E86" w:rsidRPr="00785AC6">
        <w:t>v0.1.0</w:t>
      </w:r>
      <w:r>
        <w:t xml:space="preserve"> </w:t>
      </w:r>
      <w:r w:rsidR="00FD1E86" w:rsidRPr="00785AC6">
        <w:t>(file:///projects/</w:t>
      </w:r>
      <w:ins w:id="1170" w:author="Carol Nichols" w:date="2018-01-11T11:34:00Z">
        <w:r w:rsidR="00D709AB">
          <w:t>add/</w:t>
        </w:r>
      </w:ins>
      <w:r w:rsidR="00FD1E86" w:rsidRPr="00785AC6">
        <w:t>adder)</w:t>
      </w:r>
    </w:p>
    <w:p w14:paraId="022F5E09" w14:textId="77777777" w:rsidR="00FD1E86" w:rsidRPr="00785AC6" w:rsidRDefault="00785AC6" w:rsidP="007D6152">
      <w:pPr>
        <w:pStyle w:val="CodeC"/>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10.18</w:t>
      </w:r>
      <w:r>
        <w:t xml:space="preserve"> </w:t>
      </w:r>
      <w:r w:rsidR="00FD1E86" w:rsidRPr="00785AC6">
        <w:t>secs</w:t>
      </w:r>
    </w:p>
    <w:p w14:paraId="6E373763" w14:textId="7FEE210E" w:rsidR="00FD1E86" w:rsidRDefault="00FD1E86" w:rsidP="00FD1E86">
      <w:pPr>
        <w:pStyle w:val="Body"/>
      </w:pPr>
      <w:r>
        <w:lastRenderedPageBreak/>
        <w:t>The</w:t>
      </w:r>
      <w:r w:rsidR="00785AC6">
        <w:t xml:space="preserve"> </w:t>
      </w:r>
      <w:r>
        <w:t>top</w:t>
      </w:r>
      <w:ins w:id="1171" w:author="AnneMarieW" w:date="2017-11-28T10:47:00Z">
        <w:r w:rsidR="0007367C">
          <w:t>-</w:t>
        </w:r>
      </w:ins>
      <w:del w:id="1172" w:author="AnneMarieW" w:date="2017-11-28T10:47:00Z">
        <w:r w:rsidR="00785AC6" w:rsidDel="0007367C">
          <w:delText xml:space="preserve"> </w:delText>
        </w:r>
      </w:del>
      <w:r>
        <w:t>level</w:t>
      </w:r>
      <w:r w:rsidR="00785AC6">
        <w:t xml:space="preserve"> </w:t>
      </w:r>
      <w:r w:rsidRPr="00FD1E86">
        <w:rPr>
          <w:rStyle w:val="EmphasisItalic"/>
        </w:rPr>
        <w:t>Cargo.lock</w:t>
      </w:r>
      <w:r w:rsidR="00785AC6">
        <w:t xml:space="preserve"> </w:t>
      </w:r>
      <w:r>
        <w:t>now</w:t>
      </w:r>
      <w:r w:rsidR="00785AC6">
        <w:t xml:space="preserve"> </w:t>
      </w:r>
      <w:r>
        <w:t>contains</w:t>
      </w:r>
      <w:r w:rsidR="00785AC6">
        <w:t xml:space="preserve"> </w:t>
      </w:r>
      <w:r>
        <w:t>information</w:t>
      </w:r>
      <w:r w:rsidR="00785AC6">
        <w:t xml:space="preserve"> </w:t>
      </w:r>
      <w:r>
        <w:t>about</w:t>
      </w:r>
      <w:del w:id="1173" w:author="AnneMarieW" w:date="2017-11-28T10:47:00Z">
        <w:r w:rsidR="00785AC6" w:rsidDel="0007367C">
          <w:delText xml:space="preserve"> </w:delText>
        </w:r>
        <w:r w:rsidRPr="00785AC6" w:rsidDel="0007367C">
          <w:rPr>
            <w:rStyle w:val="Literal"/>
          </w:rPr>
          <w:delText>add-one</w:delText>
        </w:r>
        <w:r w:rsidDel="0007367C">
          <w:delText>’s</w:delText>
        </w:r>
      </w:del>
      <w:ins w:id="1174" w:author="AnneMarieW" w:date="2017-11-28T10:47:00Z">
        <w:r w:rsidR="0007367C">
          <w:t xml:space="preserve"> the</w:t>
        </w:r>
      </w:ins>
      <w:r w:rsidR="00785AC6">
        <w:t xml:space="preserve"> </w:t>
      </w:r>
      <w:r>
        <w:t>dependency</w:t>
      </w:r>
      <w:ins w:id="1175" w:author="AnneMarieW" w:date="2017-11-28T10:47:00Z">
        <w:r w:rsidR="0007367C">
          <w:t xml:space="preserve"> of</w:t>
        </w:r>
        <w:r w:rsidR="0007367C" w:rsidRPr="0007367C">
          <w:rPr>
            <w:rStyle w:val="Literal"/>
          </w:rPr>
          <w:t xml:space="preserve"> </w:t>
        </w:r>
        <w:r w:rsidR="0007367C" w:rsidRPr="00785AC6">
          <w:rPr>
            <w:rStyle w:val="Literal"/>
          </w:rPr>
          <w:t>add-one</w:t>
        </w:r>
      </w:ins>
      <w:r w:rsidR="00785AC6">
        <w:t xml:space="preserve"> </w:t>
      </w:r>
      <w:r>
        <w:t>on</w:t>
      </w:r>
      <w:r w:rsidR="00785AC6">
        <w:t xml:space="preserve"> </w:t>
      </w:r>
      <w:r w:rsidRPr="00785AC6">
        <w:rPr>
          <w:rStyle w:val="Literal"/>
        </w:rPr>
        <w:t>rand</w:t>
      </w:r>
      <w:r>
        <w:t>.</w:t>
      </w:r>
      <w:r w:rsidR="00785AC6">
        <w:t xml:space="preserve"> </w:t>
      </w:r>
      <w:r>
        <w:t>However,</w:t>
      </w:r>
      <w:r w:rsidR="00785AC6">
        <w:t xml:space="preserve"> </w:t>
      </w:r>
      <w:r>
        <w:t>even</w:t>
      </w:r>
      <w:r w:rsidR="00785AC6">
        <w:t xml:space="preserve"> </w:t>
      </w:r>
      <w:r>
        <w:t>though</w:t>
      </w:r>
      <w:r w:rsidR="00785AC6">
        <w:t xml:space="preserve"> </w:t>
      </w:r>
      <w:r w:rsidRPr="00785AC6">
        <w:rPr>
          <w:rStyle w:val="Literal"/>
        </w:rPr>
        <w:t>rand</w:t>
      </w:r>
      <w:r w:rsidR="00785AC6">
        <w:t xml:space="preserve"> </w:t>
      </w:r>
      <w:r>
        <w:t>is</w:t>
      </w:r>
      <w:r w:rsidR="00785AC6">
        <w:t xml:space="preserve"> </w:t>
      </w:r>
      <w:r>
        <w:t>used</w:t>
      </w:r>
      <w:r w:rsidR="00785AC6">
        <w:t xml:space="preserve"> </w:t>
      </w:r>
      <w:r>
        <w:t>somewhere</w:t>
      </w:r>
      <w:r w:rsidR="00785AC6">
        <w:t xml:space="preserve"> </w:t>
      </w:r>
      <w:r>
        <w:t>in</w:t>
      </w:r>
      <w:r w:rsidR="00785AC6">
        <w:t xml:space="preserve"> </w:t>
      </w:r>
      <w:r>
        <w:t>the</w:t>
      </w:r>
      <w:r w:rsidR="00785AC6">
        <w:t xml:space="preserve"> </w:t>
      </w:r>
      <w:r>
        <w:t>workspace,</w:t>
      </w:r>
      <w:r w:rsidR="00785AC6">
        <w:t xml:space="preserve"> </w:t>
      </w:r>
      <w:r>
        <w:t>we</w:t>
      </w:r>
      <w:r w:rsidR="00785AC6">
        <w:t xml:space="preserve"> </w:t>
      </w:r>
      <w:r>
        <w:t>can’t</w:t>
      </w:r>
      <w:r w:rsidR="00785AC6">
        <w:t xml:space="preserve"> </w:t>
      </w:r>
      <w:r>
        <w:t>use</w:t>
      </w:r>
      <w:r w:rsidR="00785AC6">
        <w:t xml:space="preserve"> </w:t>
      </w:r>
      <w:r>
        <w:t>it</w:t>
      </w:r>
      <w:r w:rsidR="00785AC6">
        <w:t xml:space="preserve"> </w:t>
      </w:r>
      <w:r>
        <w:t>in</w:t>
      </w:r>
      <w:r w:rsidR="00785AC6">
        <w:t xml:space="preserve"> </w:t>
      </w:r>
      <w:r>
        <w:t>other</w:t>
      </w:r>
      <w:r w:rsidR="00785AC6">
        <w:t xml:space="preserve"> </w:t>
      </w:r>
      <w:r>
        <w:t>crates</w:t>
      </w:r>
      <w:r w:rsidR="00785AC6">
        <w:t xml:space="preserve"> </w:t>
      </w:r>
      <w:r>
        <w:t>in</w:t>
      </w:r>
      <w:r w:rsidR="00785AC6">
        <w:t xml:space="preserve"> </w:t>
      </w:r>
      <w:r>
        <w:t>the</w:t>
      </w:r>
      <w:r w:rsidR="00785AC6">
        <w:t xml:space="preserve"> </w:t>
      </w:r>
      <w:r>
        <w:t>workspace</w:t>
      </w:r>
      <w:r w:rsidR="00785AC6">
        <w:t xml:space="preserve"> </w:t>
      </w:r>
      <w:r>
        <w:t>unless</w:t>
      </w:r>
      <w:r w:rsidR="00785AC6">
        <w:t xml:space="preserve"> </w:t>
      </w:r>
      <w:r>
        <w:t>we</w:t>
      </w:r>
      <w:r w:rsidR="00785AC6">
        <w:t xml:space="preserve"> </w:t>
      </w:r>
      <w:r>
        <w:t>add</w:t>
      </w:r>
      <w:r w:rsidR="00785AC6">
        <w:t xml:space="preserve"> </w:t>
      </w:r>
      <w:r w:rsidRPr="00785AC6">
        <w:rPr>
          <w:rStyle w:val="Literal"/>
        </w:rPr>
        <w:t>rand</w:t>
      </w:r>
      <w:r w:rsidR="00785AC6">
        <w:t xml:space="preserve"> </w:t>
      </w:r>
      <w:r>
        <w:t>to</w:t>
      </w:r>
      <w:r w:rsidR="00785AC6">
        <w:t xml:space="preserve"> </w:t>
      </w:r>
      <w:r>
        <w:t>their</w:t>
      </w:r>
      <w:r w:rsidR="00785AC6">
        <w:t xml:space="preserve"> </w:t>
      </w:r>
      <w:r w:rsidRPr="00FD1E86">
        <w:rPr>
          <w:rStyle w:val="EmphasisItalic"/>
        </w:rPr>
        <w:t>Cargo.toml</w:t>
      </w:r>
      <w:r w:rsidR="00785AC6">
        <w:t xml:space="preserve"> </w:t>
      </w:r>
      <w:ins w:id="1176" w:author="AnneMarieW" w:date="2017-11-28T10:48:00Z">
        <w:r w:rsidR="0007367C">
          <w:t xml:space="preserve">files </w:t>
        </w:r>
      </w:ins>
      <w:r>
        <w:t>as</w:t>
      </w:r>
      <w:r w:rsidR="00785AC6">
        <w:t xml:space="preserve"> </w:t>
      </w:r>
      <w:r>
        <w:t>well.</w:t>
      </w:r>
      <w:r w:rsidR="00785AC6">
        <w:t xml:space="preserve"> </w:t>
      </w:r>
      <w:ins w:id="1177" w:author="janelle" w:date="2018-01-09T14:53:00Z">
        <w:r w:rsidR="00E511DF">
          <w:t xml:space="preserve">For example, </w:t>
        </w:r>
      </w:ins>
      <w:del w:id="1178" w:author="janelle" w:date="2018-01-09T14:53:00Z">
        <w:r w:rsidDel="00E511DF">
          <w:delText>I</w:delText>
        </w:r>
      </w:del>
      <w:ins w:id="1179" w:author="janelle" w:date="2018-01-09T14:53:00Z">
        <w:r w:rsidR="00E511DF">
          <w:t>i</w:t>
        </w:r>
      </w:ins>
      <w:r>
        <w:t>f</w:t>
      </w:r>
      <w:r w:rsidR="00785AC6">
        <w:t xml:space="preserve"> </w:t>
      </w:r>
      <w:r>
        <w:t>we</w:t>
      </w:r>
      <w:r w:rsidR="00785AC6">
        <w:t xml:space="preserve"> </w:t>
      </w:r>
      <w:r>
        <w:t>add</w:t>
      </w:r>
      <w:r w:rsidR="00785AC6">
        <w:t xml:space="preserve"> </w:t>
      </w:r>
      <w:r w:rsidRPr="00785AC6">
        <w:rPr>
          <w:rStyle w:val="Literal"/>
        </w:rPr>
        <w:t>extern</w:t>
      </w:r>
      <w:r w:rsidR="00785AC6">
        <w:rPr>
          <w:rStyle w:val="Literal"/>
        </w:rPr>
        <w:t xml:space="preserve"> </w:t>
      </w:r>
      <w:r w:rsidRPr="00785AC6">
        <w:rPr>
          <w:rStyle w:val="Literal"/>
        </w:rPr>
        <w:t>crate</w:t>
      </w:r>
      <w:r w:rsidR="00785AC6">
        <w:rPr>
          <w:rStyle w:val="Literal"/>
        </w:rPr>
        <w:t xml:space="preserve"> </w:t>
      </w:r>
      <w:r w:rsidRPr="00785AC6">
        <w:rPr>
          <w:rStyle w:val="Literal"/>
        </w:rPr>
        <w:t>rand;</w:t>
      </w:r>
      <w:r w:rsidR="00785AC6">
        <w:t xml:space="preserve"> </w:t>
      </w:r>
      <w:r>
        <w:t>to</w:t>
      </w:r>
      <w:ins w:id="1180" w:author="AnneMarieW" w:date="2017-11-28T10:48:00Z">
        <w:r w:rsidR="0007367C">
          <w:t xml:space="preserve"> the</w:t>
        </w:r>
      </w:ins>
      <w:r w:rsidR="00785AC6">
        <w:t xml:space="preserve"> </w:t>
      </w:r>
      <w:del w:id="1181" w:author="Carol Nichols" w:date="2018-01-11T11:35:00Z">
        <w:r w:rsidRPr="00FD1E86" w:rsidDel="006E3EB8">
          <w:rPr>
            <w:rStyle w:val="EmphasisItalic"/>
          </w:rPr>
          <w:delText>s</w:delText>
        </w:r>
      </w:del>
      <w:ins w:id="1182" w:author="Carol Nichols" w:date="2018-01-11T11:35:00Z">
        <w:r w:rsidR="006E3EB8">
          <w:rPr>
            <w:rStyle w:val="EmphasisItalic"/>
          </w:rPr>
          <w:t>adder/s</w:t>
        </w:r>
      </w:ins>
      <w:r w:rsidRPr="00FD1E86">
        <w:rPr>
          <w:rStyle w:val="EmphasisItalic"/>
        </w:rPr>
        <w:t>rc/main.rs</w:t>
      </w:r>
      <w:r w:rsidR="00785AC6">
        <w:t xml:space="preserve"> </w:t>
      </w:r>
      <w:ins w:id="1183" w:author="AnneMarieW" w:date="2017-11-28T10:48:00Z">
        <w:r w:rsidR="0007367C">
          <w:t xml:space="preserve">file </w:t>
        </w:r>
      </w:ins>
      <w:r>
        <w:t>for</w:t>
      </w:r>
      <w:r w:rsidR="00785AC6">
        <w:t xml:space="preserve"> </w:t>
      </w:r>
      <w:r>
        <w:t>the</w:t>
      </w:r>
      <w:r w:rsidR="00785AC6">
        <w:t xml:space="preserve"> </w:t>
      </w:r>
      <w:del w:id="1184" w:author="Carol Nichols" w:date="2018-01-11T11:35:00Z">
        <w:r w:rsidDel="006E3EB8">
          <w:delText>top</w:delText>
        </w:r>
      </w:del>
      <w:ins w:id="1185" w:author="AnneMarieW" w:date="2017-11-28T10:48:00Z">
        <w:del w:id="1186" w:author="Carol Nichols" w:date="2018-01-11T11:35:00Z">
          <w:r w:rsidR="0007367C" w:rsidDel="006E3EB8">
            <w:delText>-</w:delText>
          </w:r>
        </w:del>
      </w:ins>
      <w:del w:id="1187" w:author="Carol Nichols" w:date="2018-01-11T11:35:00Z">
        <w:r w:rsidR="00785AC6" w:rsidDel="006E3EB8">
          <w:delText xml:space="preserve"> </w:delText>
        </w:r>
        <w:r w:rsidDel="006E3EB8">
          <w:delText>level</w:delText>
        </w:r>
        <w:r w:rsidR="00785AC6" w:rsidDel="006E3EB8">
          <w:delText xml:space="preserve"> </w:delText>
        </w:r>
      </w:del>
      <w:r w:rsidRPr="00785AC6">
        <w:rPr>
          <w:rStyle w:val="Literal"/>
        </w:rPr>
        <w:t>adder</w:t>
      </w:r>
      <w:r w:rsidR="00785AC6">
        <w:t xml:space="preserve"> </w:t>
      </w:r>
      <w:r>
        <w:t>crate</w:t>
      </w:r>
      <w:del w:id="1188" w:author="janelle" w:date="2018-01-09T14:53:00Z">
        <w:r w:rsidDel="00E511DF">
          <w:delText>,</w:delText>
        </w:r>
        <w:r w:rsidR="00785AC6" w:rsidDel="00E511DF">
          <w:delText xml:space="preserve"> </w:delText>
        </w:r>
        <w:r w:rsidDel="00E511DF">
          <w:delText>for</w:delText>
        </w:r>
        <w:r w:rsidR="00785AC6" w:rsidDel="00E511DF">
          <w:delText xml:space="preserve"> </w:delText>
        </w:r>
        <w:r w:rsidDel="00E511DF">
          <w:delText>example</w:delText>
        </w:r>
      </w:del>
      <w:r>
        <w:t>,</w:t>
      </w:r>
      <w:r w:rsidR="00785AC6">
        <w:t xml:space="preserve"> </w:t>
      </w:r>
      <w:r>
        <w:t>we’ll</w:t>
      </w:r>
      <w:r w:rsidR="00785AC6">
        <w:t xml:space="preserve"> </w:t>
      </w:r>
      <w:r>
        <w:t>get</w:t>
      </w:r>
      <w:r w:rsidR="00785AC6">
        <w:t xml:space="preserve"> </w:t>
      </w:r>
      <w:r>
        <w:t>an</w:t>
      </w:r>
      <w:r w:rsidR="00785AC6">
        <w:t xml:space="preserve"> </w:t>
      </w:r>
      <w:r>
        <w:t>error:</w:t>
      </w:r>
    </w:p>
    <w:p w14:paraId="5754D30B"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build</w:t>
      </w:r>
    </w:p>
    <w:p w14:paraId="6C312423" w14:textId="51C69D65" w:rsidR="00FD1E86" w:rsidRPr="00785AC6" w:rsidRDefault="00785AC6" w:rsidP="00785AC6">
      <w:pPr>
        <w:pStyle w:val="CodeB"/>
      </w:pPr>
      <w:r>
        <w:t xml:space="preserve">   </w:t>
      </w:r>
      <w:r w:rsidR="00FD1E86" w:rsidRPr="00785AC6">
        <w:t>Compiling</w:t>
      </w:r>
      <w:r>
        <w:t xml:space="preserve"> </w:t>
      </w:r>
      <w:r w:rsidR="00FD1E86" w:rsidRPr="00785AC6">
        <w:t>adder</w:t>
      </w:r>
      <w:r>
        <w:t xml:space="preserve"> </w:t>
      </w:r>
      <w:r w:rsidR="00FD1E86" w:rsidRPr="00785AC6">
        <w:t>v0.1.0</w:t>
      </w:r>
      <w:r>
        <w:t xml:space="preserve"> </w:t>
      </w:r>
      <w:r w:rsidR="00FD1E86" w:rsidRPr="00785AC6">
        <w:t>(file:///projects/</w:t>
      </w:r>
      <w:ins w:id="1189" w:author="Carol Nichols" w:date="2018-01-11T11:36:00Z">
        <w:r w:rsidR="00885DE8">
          <w:t>add/</w:t>
        </w:r>
      </w:ins>
      <w:r w:rsidR="00FD1E86" w:rsidRPr="00785AC6">
        <w:t>adder)</w:t>
      </w:r>
    </w:p>
    <w:p w14:paraId="78BBBEA6" w14:textId="77777777" w:rsidR="00CB2A10" w:rsidRDefault="00CB2A10" w:rsidP="00785AC6">
      <w:pPr>
        <w:pStyle w:val="CodeB"/>
        <w:rPr>
          <w:ins w:id="1190" w:author="Carol Nichols" w:date="2018-01-11T15:05:00Z"/>
        </w:rPr>
      </w:pPr>
      <w:ins w:id="1191" w:author="Carol Nichols" w:date="2018-01-11T15:05:00Z">
        <w:r w:rsidRPr="00CB2A10">
          <w:t>error: use of unstable library feature 'rand': use `rand` from crates.io (see issue #27703)</w:t>
        </w:r>
      </w:ins>
    </w:p>
    <w:p w14:paraId="34443612" w14:textId="0A231886" w:rsidR="00FD1E86" w:rsidRPr="00785AC6" w:rsidDel="00CB2A10" w:rsidRDefault="00654820" w:rsidP="00785AC6">
      <w:pPr>
        <w:pStyle w:val="CodeB"/>
        <w:rPr>
          <w:del w:id="1192" w:author="Carol Nichols" w:date="2018-01-11T15:05:00Z"/>
        </w:rPr>
      </w:pPr>
      <w:ins w:id="1193" w:author="Carol Nichols" w:date="2018-01-11T15:06:00Z">
        <w:r>
          <w:t xml:space="preserve"> </w:t>
        </w:r>
      </w:ins>
      <w:del w:id="1194" w:author="Carol Nichols" w:date="2018-01-11T15:05:00Z">
        <w:r w:rsidR="00FD1E86" w:rsidRPr="00785AC6" w:rsidDel="00CB2A10">
          <w:delText>error[E0463]:</w:delText>
        </w:r>
        <w:r w:rsidR="00785AC6" w:rsidDel="00CB2A10">
          <w:delText xml:space="preserve"> </w:delText>
        </w:r>
        <w:r w:rsidR="00FD1E86" w:rsidRPr="00785AC6" w:rsidDel="00CB2A10">
          <w:delText>can't</w:delText>
        </w:r>
        <w:r w:rsidR="00785AC6" w:rsidDel="00CB2A10">
          <w:delText xml:space="preserve"> </w:delText>
        </w:r>
        <w:r w:rsidR="00FD1E86" w:rsidRPr="00785AC6" w:rsidDel="00CB2A10">
          <w:delText>find</w:delText>
        </w:r>
        <w:r w:rsidR="00785AC6" w:rsidDel="00CB2A10">
          <w:delText xml:space="preserve"> </w:delText>
        </w:r>
        <w:r w:rsidR="00FD1E86" w:rsidRPr="00785AC6" w:rsidDel="00CB2A10">
          <w:delText>crate</w:delText>
        </w:r>
        <w:r w:rsidR="00785AC6" w:rsidDel="00CB2A10">
          <w:delText xml:space="preserve"> </w:delText>
        </w:r>
        <w:r w:rsidR="00FD1E86" w:rsidRPr="00785AC6" w:rsidDel="00CB2A10">
          <w:delText>for</w:delText>
        </w:r>
        <w:r w:rsidR="00785AC6" w:rsidDel="00CB2A10">
          <w:delText xml:space="preserve"> </w:delText>
        </w:r>
        <w:r w:rsidR="00FD1E86" w:rsidRPr="00785AC6" w:rsidDel="00CB2A10">
          <w:delText>`rand`</w:delText>
        </w:r>
      </w:del>
    </w:p>
    <w:p w14:paraId="1981BEFB" w14:textId="17E9079D" w:rsidR="00654820" w:rsidRDefault="00654820" w:rsidP="00785AC6">
      <w:pPr>
        <w:pStyle w:val="CodeB"/>
        <w:rPr>
          <w:ins w:id="1195" w:author="Carol Nichols" w:date="2018-01-11T15:06:00Z"/>
        </w:rPr>
      </w:pPr>
      <w:ins w:id="1196" w:author="Carol Nichols" w:date="2018-01-11T15:06:00Z">
        <w:r>
          <w:t>--&gt; adder/src/main.rs:1</w:t>
        </w:r>
        <w:r w:rsidRPr="00654820">
          <w:t>:1</w:t>
        </w:r>
      </w:ins>
    </w:p>
    <w:p w14:paraId="37DB24FC" w14:textId="21886F50" w:rsidR="00FD1E86" w:rsidRPr="00785AC6" w:rsidDel="00654820" w:rsidRDefault="00785AC6" w:rsidP="00785AC6">
      <w:pPr>
        <w:pStyle w:val="CodeB"/>
        <w:rPr>
          <w:del w:id="1197" w:author="Carol Nichols" w:date="2018-01-11T15:06:00Z"/>
        </w:rPr>
      </w:pPr>
      <w:del w:id="1198" w:author="Carol Nichols" w:date="2018-01-11T15:06:00Z">
        <w:r w:rsidDel="00654820">
          <w:delText xml:space="preserve"> </w:delText>
        </w:r>
        <w:r w:rsidR="00FD1E86" w:rsidRPr="00785AC6" w:rsidDel="00654820">
          <w:delText>--&gt;</w:delText>
        </w:r>
        <w:r w:rsidDel="00654820">
          <w:delText xml:space="preserve"> </w:delText>
        </w:r>
        <w:r w:rsidR="00FD1E86" w:rsidRPr="00785AC6" w:rsidDel="00654820">
          <w:delText>src/main.rs:1:1</w:delText>
        </w:r>
      </w:del>
    </w:p>
    <w:p w14:paraId="6D26A638" w14:textId="77777777" w:rsidR="00FD1E86" w:rsidRPr="00785AC6" w:rsidRDefault="00785AC6" w:rsidP="00785AC6">
      <w:pPr>
        <w:pStyle w:val="CodeB"/>
      </w:pPr>
      <w:r>
        <w:t xml:space="preserve">  </w:t>
      </w:r>
      <w:r w:rsidR="00FD1E86" w:rsidRPr="00785AC6">
        <w:t>|</w:t>
      </w:r>
    </w:p>
    <w:p w14:paraId="7EC3A7E7" w14:textId="77777777" w:rsidR="00FD1E86" w:rsidRPr="00785AC6" w:rsidRDefault="00FD1E86">
      <w:pPr>
        <w:pStyle w:val="CodeC"/>
        <w:pPrChange w:id="1199" w:author="Carol Nichols" w:date="2018-01-11T15:06:00Z">
          <w:pPr>
            <w:pStyle w:val="CodeB"/>
          </w:pPr>
        </w:pPrChange>
      </w:pPr>
      <w:r w:rsidRPr="00785AC6">
        <w:t>1</w:t>
      </w:r>
      <w:r w:rsidR="00785AC6">
        <w:t xml:space="preserve"> </w:t>
      </w:r>
      <w:r w:rsidRPr="00785AC6">
        <w:t>|</w:t>
      </w:r>
      <w:r w:rsidR="00785AC6">
        <w:t xml:space="preserve"> </w:t>
      </w:r>
      <w:r w:rsidRPr="00785AC6">
        <w:t>extern</w:t>
      </w:r>
      <w:r w:rsidR="00785AC6">
        <w:t xml:space="preserve"> </w:t>
      </w:r>
      <w:r w:rsidRPr="00785AC6">
        <w:t>crate</w:t>
      </w:r>
      <w:r w:rsidR="00785AC6">
        <w:t xml:space="preserve"> </w:t>
      </w:r>
      <w:r w:rsidRPr="00785AC6">
        <w:t>rand;</w:t>
      </w:r>
    </w:p>
    <w:p w14:paraId="330D48F9" w14:textId="4341DF2F" w:rsidR="00FD1E86" w:rsidRPr="00785AC6" w:rsidDel="00654820" w:rsidRDefault="00785AC6" w:rsidP="007D6152">
      <w:pPr>
        <w:pStyle w:val="CodeC"/>
        <w:rPr>
          <w:del w:id="1200" w:author="Carol Nichols" w:date="2018-01-11T15:06:00Z"/>
        </w:rPr>
      </w:pPr>
      <w:del w:id="1201" w:author="Carol Nichols" w:date="2018-01-11T15:06:00Z">
        <w:r w:rsidDel="00654820">
          <w:delText xml:space="preserve">  </w:delText>
        </w:r>
        <w:r w:rsidR="00FD1E86" w:rsidRPr="00785AC6" w:rsidDel="00654820">
          <w:delText>|</w:delText>
        </w:r>
        <w:r w:rsidDel="00654820">
          <w:delText xml:space="preserve"> </w:delText>
        </w:r>
        <w:r w:rsidR="00FD1E86" w:rsidRPr="00785AC6" w:rsidDel="00654820">
          <w:delText>^^^^^^^^^^^^^^^^^^^</w:delText>
        </w:r>
        <w:r w:rsidDel="00654820">
          <w:delText xml:space="preserve"> </w:delText>
        </w:r>
        <w:r w:rsidR="00FD1E86" w:rsidRPr="00785AC6" w:rsidDel="00654820">
          <w:delText>can't</w:delText>
        </w:r>
        <w:r w:rsidDel="00654820">
          <w:delText xml:space="preserve"> </w:delText>
        </w:r>
        <w:r w:rsidR="00FD1E86" w:rsidRPr="00785AC6" w:rsidDel="00654820">
          <w:delText>find</w:delText>
        </w:r>
        <w:r w:rsidDel="00654820">
          <w:delText xml:space="preserve"> </w:delText>
        </w:r>
        <w:r w:rsidR="00FD1E86" w:rsidRPr="00785AC6" w:rsidDel="00654820">
          <w:delText>crate</w:delText>
        </w:r>
      </w:del>
    </w:p>
    <w:p w14:paraId="1FB53C45" w14:textId="3CEFCFD6" w:rsidR="00FD1E86" w:rsidRDefault="00FD1E86" w:rsidP="00FD1E86">
      <w:pPr>
        <w:pStyle w:val="Body"/>
      </w:pPr>
      <w:r>
        <w:t>To</w:t>
      </w:r>
      <w:r w:rsidR="00785AC6">
        <w:t xml:space="preserve"> </w:t>
      </w:r>
      <w:r>
        <w:t>fix</w:t>
      </w:r>
      <w:r w:rsidR="00785AC6">
        <w:t xml:space="preserve"> </w:t>
      </w:r>
      <w:r>
        <w:t>this,</w:t>
      </w:r>
      <w:r w:rsidR="00785AC6">
        <w:t xml:space="preserve"> </w:t>
      </w:r>
      <w:r>
        <w:t>edit</w:t>
      </w:r>
      <w:ins w:id="1202" w:author="AnneMarieW" w:date="2017-11-28T10:49:00Z">
        <w:r w:rsidR="00F36D0F">
          <w:t xml:space="preserve"> the</w:t>
        </w:r>
      </w:ins>
      <w:r w:rsidR="00785AC6">
        <w:t xml:space="preserve"> </w:t>
      </w:r>
      <w:r w:rsidRPr="00FD1E86">
        <w:rPr>
          <w:rStyle w:val="EmphasisItalic"/>
        </w:rPr>
        <w:t>Cargo.toml</w:t>
      </w:r>
      <w:r w:rsidR="00785AC6">
        <w:t xml:space="preserve"> </w:t>
      </w:r>
      <w:ins w:id="1203" w:author="AnneMarieW" w:date="2017-11-28T10:49:00Z">
        <w:r w:rsidR="00F36D0F">
          <w:t xml:space="preserve">file </w:t>
        </w:r>
      </w:ins>
      <w:r>
        <w:t>for</w:t>
      </w:r>
      <w:r w:rsidR="00785AC6">
        <w:t xml:space="preserve"> </w:t>
      </w:r>
      <w:r>
        <w:t>the</w:t>
      </w:r>
      <w:r w:rsidR="00785AC6">
        <w:t xml:space="preserve"> </w:t>
      </w:r>
      <w:del w:id="1204" w:author="Carol Nichols" w:date="2018-01-11T15:07:00Z">
        <w:r w:rsidDel="00393DE1">
          <w:delText>top</w:delText>
        </w:r>
      </w:del>
      <w:ins w:id="1205" w:author="AnneMarieW" w:date="2017-11-28T10:49:00Z">
        <w:del w:id="1206" w:author="Carol Nichols" w:date="2018-01-11T15:07:00Z">
          <w:r w:rsidR="00F36D0F" w:rsidDel="00393DE1">
            <w:delText>-</w:delText>
          </w:r>
        </w:del>
      </w:ins>
      <w:del w:id="1207" w:author="Carol Nichols" w:date="2018-01-11T15:07:00Z">
        <w:r w:rsidR="00785AC6" w:rsidDel="00393DE1">
          <w:delText xml:space="preserve"> </w:delText>
        </w:r>
        <w:r w:rsidDel="00393DE1">
          <w:delText>level</w:delText>
        </w:r>
        <w:r w:rsidR="00785AC6" w:rsidDel="00393DE1">
          <w:delText xml:space="preserve"> </w:delText>
        </w:r>
      </w:del>
      <w:r w:rsidRPr="00785AC6">
        <w:rPr>
          <w:rStyle w:val="Literal"/>
        </w:rPr>
        <w:t>adder</w:t>
      </w:r>
      <w:r w:rsidR="00785AC6">
        <w:t xml:space="preserve"> </w:t>
      </w:r>
      <w:r>
        <w:t>crate</w:t>
      </w:r>
      <w:r w:rsidR="00785AC6">
        <w:t xml:space="preserve"> </w:t>
      </w:r>
      <w:r>
        <w:t>and</w:t>
      </w:r>
      <w:r w:rsidR="00785AC6">
        <w:t xml:space="preserve"> </w:t>
      </w:r>
      <w:r>
        <w:t>indicate</w:t>
      </w:r>
      <w:r w:rsidR="00785AC6">
        <w:t xml:space="preserve"> </w:t>
      </w:r>
      <w:r>
        <w:t>that</w:t>
      </w:r>
      <w:r w:rsidR="00785AC6">
        <w:t xml:space="preserve"> </w:t>
      </w:r>
      <w:r w:rsidRPr="00785AC6">
        <w:rPr>
          <w:rStyle w:val="Literal"/>
        </w:rPr>
        <w:t>rand</w:t>
      </w:r>
      <w:r w:rsidR="00785AC6">
        <w:t xml:space="preserve"> </w:t>
      </w:r>
      <w:r>
        <w:t>is</w:t>
      </w:r>
      <w:r w:rsidR="00785AC6">
        <w:t xml:space="preserve"> </w:t>
      </w:r>
      <w:r>
        <w:t>a</w:t>
      </w:r>
      <w:r w:rsidR="00785AC6">
        <w:t xml:space="preserve"> </w:t>
      </w:r>
      <w:r>
        <w:t>dependency</w:t>
      </w:r>
      <w:r w:rsidR="00785AC6">
        <w:t xml:space="preserve"> </w:t>
      </w:r>
      <w:r>
        <w:t>for</w:t>
      </w:r>
      <w:r w:rsidR="00785AC6">
        <w:t xml:space="preserve"> </w:t>
      </w:r>
      <w:r>
        <w:t>that</w:t>
      </w:r>
      <w:r w:rsidR="00785AC6">
        <w:t xml:space="preserve"> </w:t>
      </w:r>
      <w:r>
        <w:t>crate</w:t>
      </w:r>
      <w:r w:rsidR="00785AC6">
        <w:t xml:space="preserve"> </w:t>
      </w:r>
      <w:r>
        <w:t>as</w:t>
      </w:r>
      <w:r w:rsidR="00785AC6">
        <w:t xml:space="preserve"> </w:t>
      </w:r>
      <w:r>
        <w:t>well.</w:t>
      </w:r>
      <w:r w:rsidR="00785AC6">
        <w:t xml:space="preserve"> </w:t>
      </w:r>
      <w:r>
        <w:t>Building</w:t>
      </w:r>
      <w:r w:rsidR="00785AC6">
        <w:t xml:space="preserve"> </w:t>
      </w:r>
      <w:r>
        <w:t>the</w:t>
      </w:r>
      <w:r w:rsidR="00785AC6">
        <w:t xml:space="preserve"> </w:t>
      </w:r>
      <w:r w:rsidRPr="00785AC6">
        <w:rPr>
          <w:rStyle w:val="Literal"/>
        </w:rPr>
        <w:t>adder</w:t>
      </w:r>
      <w:r w:rsidR="00785AC6">
        <w:t xml:space="preserve"> </w:t>
      </w:r>
      <w:r>
        <w:t>crate</w:t>
      </w:r>
      <w:r w:rsidR="00785AC6">
        <w:t xml:space="preserve"> </w:t>
      </w:r>
      <w:r>
        <w:t>will</w:t>
      </w:r>
      <w:r w:rsidR="00785AC6">
        <w:t xml:space="preserve"> </w:t>
      </w:r>
      <w:r>
        <w:t>add</w:t>
      </w:r>
      <w:r w:rsidR="00785AC6">
        <w:t xml:space="preserve"> </w:t>
      </w:r>
      <w:r w:rsidRPr="00785AC6">
        <w:rPr>
          <w:rStyle w:val="Literal"/>
        </w:rPr>
        <w:t>rand</w:t>
      </w:r>
      <w:r w:rsidR="00785AC6">
        <w:t xml:space="preserve"> </w:t>
      </w:r>
      <w:r>
        <w:t>to</w:t>
      </w:r>
      <w:r w:rsidR="00785AC6">
        <w:t xml:space="preserve"> </w:t>
      </w:r>
      <w:r>
        <w:t>the</w:t>
      </w:r>
      <w:r w:rsidR="00785AC6">
        <w:t xml:space="preserve"> </w:t>
      </w:r>
      <w:r>
        <w:t>list</w:t>
      </w:r>
      <w:r w:rsidR="00785AC6">
        <w:t xml:space="preserve"> </w:t>
      </w:r>
      <w:r>
        <w:t>of</w:t>
      </w:r>
      <w:r w:rsidR="00785AC6">
        <w:t xml:space="preserve"> </w:t>
      </w:r>
      <w:r>
        <w:t>dependencies</w:t>
      </w:r>
      <w:r w:rsidR="00785AC6">
        <w:t xml:space="preserve"> </w:t>
      </w:r>
      <w:r>
        <w:t>for</w:t>
      </w:r>
      <w:r w:rsidR="00785AC6">
        <w:t xml:space="preserve"> </w:t>
      </w:r>
      <w:r w:rsidRPr="00785AC6">
        <w:rPr>
          <w:rStyle w:val="Literal"/>
        </w:rPr>
        <w:t>adder</w:t>
      </w:r>
      <w:r w:rsidR="00785AC6">
        <w:t xml:space="preserve"> </w:t>
      </w:r>
      <w:r>
        <w:t>in</w:t>
      </w:r>
      <w:r w:rsidR="00785AC6">
        <w:t xml:space="preserve"> </w:t>
      </w:r>
      <w:r w:rsidRPr="00FD1E86">
        <w:rPr>
          <w:rStyle w:val="EmphasisItalic"/>
        </w:rPr>
        <w:t>Cargo.lock</w:t>
      </w:r>
      <w:r>
        <w:t>,</w:t>
      </w:r>
      <w:r w:rsidR="00785AC6">
        <w:t xml:space="preserve"> </w:t>
      </w:r>
      <w:r>
        <w:t>but</w:t>
      </w:r>
      <w:r w:rsidR="00785AC6">
        <w:t xml:space="preserve"> </w:t>
      </w:r>
      <w:r>
        <w:t>no</w:t>
      </w:r>
      <w:r w:rsidR="00785AC6">
        <w:t xml:space="preserve"> </w:t>
      </w:r>
      <w:r>
        <w:t>additional</w:t>
      </w:r>
      <w:r w:rsidR="00785AC6">
        <w:t xml:space="preserve"> </w:t>
      </w:r>
      <w:r>
        <w:t>copies</w:t>
      </w:r>
      <w:r w:rsidR="00785AC6">
        <w:t xml:space="preserve"> </w:t>
      </w:r>
      <w:r>
        <w:t>of</w:t>
      </w:r>
      <w:r w:rsidR="00785AC6">
        <w:t xml:space="preserve"> </w:t>
      </w:r>
      <w:r w:rsidRPr="00785AC6">
        <w:rPr>
          <w:rStyle w:val="Literal"/>
        </w:rPr>
        <w:t>rand</w:t>
      </w:r>
      <w:r w:rsidR="00785AC6">
        <w:t xml:space="preserve"> </w:t>
      </w:r>
      <w:r>
        <w:t>will</w:t>
      </w:r>
      <w:r w:rsidR="00785AC6">
        <w:t xml:space="preserve"> </w:t>
      </w:r>
      <w:r>
        <w:t>be</w:t>
      </w:r>
      <w:r w:rsidR="00785AC6">
        <w:t xml:space="preserve"> </w:t>
      </w:r>
      <w:r>
        <w:t>downloaded.</w:t>
      </w:r>
      <w:r w:rsidR="00785AC6">
        <w:t xml:space="preserve"> </w:t>
      </w:r>
      <w:r>
        <w:t>Cargo</w:t>
      </w:r>
      <w:r w:rsidR="00785AC6">
        <w:t xml:space="preserve"> </w:t>
      </w:r>
      <w:r>
        <w:t>has</w:t>
      </w:r>
      <w:r w:rsidR="00785AC6">
        <w:t xml:space="preserve"> </w:t>
      </w:r>
      <w:r>
        <w:t>ensured</w:t>
      </w:r>
      <w:r w:rsidR="00785AC6">
        <w:t xml:space="preserve"> </w:t>
      </w:r>
      <w:del w:id="1208" w:author="AnneMarieW" w:date="2017-11-28T10:49:00Z">
        <w:r w:rsidDel="00F36D0F">
          <w:delText>for</w:delText>
        </w:r>
        <w:r w:rsidR="00785AC6" w:rsidDel="00F36D0F">
          <w:delText xml:space="preserve"> </w:delText>
        </w:r>
        <w:r w:rsidDel="00F36D0F">
          <w:delText>us</w:delText>
        </w:r>
        <w:r w:rsidR="00785AC6" w:rsidDel="00F36D0F">
          <w:delText xml:space="preserve"> </w:delText>
        </w:r>
      </w:del>
      <w:r>
        <w:t>that</w:t>
      </w:r>
      <w:r w:rsidR="00785AC6">
        <w:t xml:space="preserve"> </w:t>
      </w:r>
      <w:r>
        <w:t>any</w:t>
      </w:r>
      <w:r w:rsidR="00785AC6">
        <w:t xml:space="preserve"> </w:t>
      </w:r>
      <w:r>
        <w:t>crate</w:t>
      </w:r>
      <w:r w:rsidR="00785AC6">
        <w:t xml:space="preserve"> </w:t>
      </w:r>
      <w:r>
        <w:t>in</w:t>
      </w:r>
      <w:r w:rsidR="00785AC6">
        <w:t xml:space="preserve"> </w:t>
      </w:r>
      <w:r>
        <w:t>the</w:t>
      </w:r>
      <w:r w:rsidR="00785AC6">
        <w:t xml:space="preserve"> </w:t>
      </w:r>
      <w:r>
        <w:t>workspace</w:t>
      </w:r>
      <w:r w:rsidR="00785AC6">
        <w:t xml:space="preserve"> </w:t>
      </w:r>
      <w:r>
        <w:t>using</w:t>
      </w:r>
      <w:r w:rsidR="00785AC6">
        <w:t xml:space="preserve"> </w:t>
      </w:r>
      <w:r>
        <w:t>the</w:t>
      </w:r>
      <w:r w:rsidR="00785AC6">
        <w:t xml:space="preserve"> </w:t>
      </w:r>
      <w:r w:rsidRPr="00785AC6">
        <w:rPr>
          <w:rStyle w:val="Literal"/>
        </w:rPr>
        <w:t>rand</w:t>
      </w:r>
      <w:r w:rsidR="00785AC6">
        <w:t xml:space="preserve"> </w:t>
      </w:r>
      <w:r>
        <w:t>crate</w:t>
      </w:r>
      <w:r w:rsidR="00785AC6">
        <w:t xml:space="preserve"> </w:t>
      </w:r>
      <w:r>
        <w:t>will</w:t>
      </w:r>
      <w:r w:rsidR="00785AC6">
        <w:t xml:space="preserve"> </w:t>
      </w:r>
      <w:r>
        <w:t>be</w:t>
      </w:r>
      <w:r w:rsidR="00785AC6">
        <w:t xml:space="preserve"> </w:t>
      </w:r>
      <w:r>
        <w:t>using</w:t>
      </w:r>
      <w:r w:rsidR="00785AC6">
        <w:t xml:space="preserve"> </w:t>
      </w:r>
      <w:r>
        <w:t>the</w:t>
      </w:r>
      <w:r w:rsidR="00785AC6">
        <w:t xml:space="preserve"> </w:t>
      </w:r>
      <w:r>
        <w:t>same</w:t>
      </w:r>
      <w:r w:rsidR="00785AC6">
        <w:t xml:space="preserve"> </w:t>
      </w:r>
      <w:r>
        <w:t>version.</w:t>
      </w:r>
      <w:r w:rsidR="00785AC6">
        <w:t xml:space="preserve"> </w:t>
      </w:r>
      <w:r>
        <w:t>Using</w:t>
      </w:r>
      <w:r w:rsidR="00785AC6">
        <w:t xml:space="preserve"> </w:t>
      </w:r>
      <w:r>
        <w:t>the</w:t>
      </w:r>
      <w:r w:rsidR="00785AC6">
        <w:t xml:space="preserve"> </w:t>
      </w:r>
      <w:r>
        <w:t>same</w:t>
      </w:r>
      <w:r w:rsidR="00785AC6">
        <w:t xml:space="preserve"> </w:t>
      </w:r>
      <w:r>
        <w:t>version</w:t>
      </w:r>
      <w:r w:rsidR="00785AC6">
        <w:t xml:space="preserve"> </w:t>
      </w:r>
      <w:r>
        <w:t>of</w:t>
      </w:r>
      <w:r w:rsidR="00785AC6">
        <w:t xml:space="preserve"> </w:t>
      </w:r>
      <w:r w:rsidRPr="00785AC6">
        <w:rPr>
          <w:rStyle w:val="Literal"/>
        </w:rPr>
        <w:t>rand</w:t>
      </w:r>
      <w:r w:rsidR="00785AC6">
        <w:t xml:space="preserve"> </w:t>
      </w:r>
      <w:r>
        <w:t>across</w:t>
      </w:r>
      <w:r w:rsidR="00785AC6">
        <w:t xml:space="preserve"> </w:t>
      </w:r>
      <w:r>
        <w:t>the</w:t>
      </w:r>
      <w:r w:rsidR="00785AC6">
        <w:t xml:space="preserve"> </w:t>
      </w:r>
      <w:r>
        <w:t>workspace</w:t>
      </w:r>
      <w:r w:rsidR="00785AC6">
        <w:t xml:space="preserve"> </w:t>
      </w:r>
      <w:r>
        <w:t>saves</w:t>
      </w:r>
      <w:r w:rsidR="00785AC6">
        <w:t xml:space="preserve"> </w:t>
      </w:r>
      <w:r>
        <w:t>space</w:t>
      </w:r>
      <w:r w:rsidR="00785AC6">
        <w:t xml:space="preserve"> </w:t>
      </w:r>
      <w:del w:id="1209" w:author="AnneMarieW" w:date="2017-11-28T10:49:00Z">
        <w:r w:rsidDel="00F36D0F">
          <w:delText>sinc</w:delText>
        </w:r>
      </w:del>
      <w:ins w:id="1210" w:author="AnneMarieW" w:date="2017-11-28T10:49:00Z">
        <w:r w:rsidR="00F36D0F">
          <w:t>becaus</w:t>
        </w:r>
      </w:ins>
      <w:r>
        <w:t>e</w:t>
      </w:r>
      <w:r w:rsidR="00785AC6">
        <w:t xml:space="preserve"> </w:t>
      </w:r>
      <w:r>
        <w:t>we</w:t>
      </w:r>
      <w:r w:rsidR="00785AC6">
        <w:t xml:space="preserve"> </w:t>
      </w:r>
      <w:r>
        <w:t>won’t</w:t>
      </w:r>
      <w:r w:rsidR="00785AC6">
        <w:t xml:space="preserve"> </w:t>
      </w:r>
      <w:r>
        <w:t>have</w:t>
      </w:r>
      <w:r w:rsidR="00785AC6">
        <w:t xml:space="preserve"> </w:t>
      </w:r>
      <w:r>
        <w:t>multiple</w:t>
      </w:r>
      <w:r w:rsidR="00785AC6">
        <w:t xml:space="preserve"> </w:t>
      </w:r>
      <w:r>
        <w:t>copies</w:t>
      </w:r>
      <w:r w:rsidR="00785AC6">
        <w:t xml:space="preserve"> </w:t>
      </w:r>
      <w:r>
        <w:t>and</w:t>
      </w:r>
      <w:r w:rsidR="00785AC6">
        <w:t xml:space="preserve"> </w:t>
      </w:r>
      <w:r>
        <w:t>ensures</w:t>
      </w:r>
      <w:r w:rsidR="00785AC6">
        <w:t xml:space="preserve"> </w:t>
      </w:r>
      <w:r>
        <w:t>that</w:t>
      </w:r>
      <w:r w:rsidR="00785AC6">
        <w:t xml:space="preserve"> </w:t>
      </w:r>
      <w:r>
        <w:t>the</w:t>
      </w:r>
      <w:r w:rsidR="00785AC6">
        <w:t xml:space="preserve"> </w:t>
      </w:r>
      <w:r>
        <w:t>crates</w:t>
      </w:r>
      <w:r w:rsidR="00785AC6">
        <w:t xml:space="preserve"> </w:t>
      </w:r>
      <w:r>
        <w:t>in</w:t>
      </w:r>
      <w:r w:rsidR="00785AC6">
        <w:t xml:space="preserve"> </w:t>
      </w:r>
      <w:r>
        <w:t>the</w:t>
      </w:r>
      <w:r w:rsidR="00785AC6">
        <w:t xml:space="preserve"> </w:t>
      </w:r>
      <w:r>
        <w:t>workspace</w:t>
      </w:r>
      <w:r w:rsidR="00785AC6">
        <w:t xml:space="preserve"> </w:t>
      </w:r>
      <w:r>
        <w:t>will</w:t>
      </w:r>
      <w:r w:rsidR="00785AC6">
        <w:t xml:space="preserve"> </w:t>
      </w:r>
      <w:r>
        <w:t>be</w:t>
      </w:r>
      <w:r w:rsidR="00785AC6">
        <w:t xml:space="preserve"> </w:t>
      </w:r>
      <w:r>
        <w:t>compatible</w:t>
      </w:r>
      <w:r w:rsidR="00785AC6">
        <w:t xml:space="preserve"> </w:t>
      </w:r>
      <w:r>
        <w:t>with</w:t>
      </w:r>
      <w:r w:rsidR="00785AC6">
        <w:t xml:space="preserve"> </w:t>
      </w:r>
      <w:r>
        <w:t>each</w:t>
      </w:r>
      <w:r w:rsidR="00785AC6">
        <w:t xml:space="preserve"> </w:t>
      </w:r>
      <w:r>
        <w:t>other.</w:t>
      </w:r>
    </w:p>
    <w:p w14:paraId="06D5E54F" w14:textId="77777777" w:rsidR="00FD1E86" w:rsidRDefault="00FD1E86" w:rsidP="00785AC6">
      <w:pPr>
        <w:pStyle w:val="HeadC"/>
      </w:pPr>
      <w:bookmarkStart w:id="1211" w:name="adding-a-test-to-a-workspace"/>
      <w:bookmarkStart w:id="1212" w:name="_Toc499037519"/>
      <w:bookmarkEnd w:id="1211"/>
      <w:r>
        <w:t>Adding</w:t>
      </w:r>
      <w:r w:rsidR="00785AC6">
        <w:t xml:space="preserve"> </w:t>
      </w:r>
      <w:r>
        <w:t>a</w:t>
      </w:r>
      <w:r w:rsidR="00785AC6">
        <w:t xml:space="preserve"> </w:t>
      </w:r>
      <w:r>
        <w:t>Test</w:t>
      </w:r>
      <w:r w:rsidR="00785AC6">
        <w:t xml:space="preserve"> </w:t>
      </w:r>
      <w:r>
        <w:t>to</w:t>
      </w:r>
      <w:r w:rsidR="00785AC6">
        <w:t xml:space="preserve"> </w:t>
      </w:r>
      <w:r>
        <w:t>a</w:t>
      </w:r>
      <w:r w:rsidR="00785AC6">
        <w:t xml:space="preserve"> </w:t>
      </w:r>
      <w:r>
        <w:t>Workspace</w:t>
      </w:r>
      <w:bookmarkEnd w:id="1212"/>
    </w:p>
    <w:p w14:paraId="56CAAAB1" w14:textId="77777777" w:rsidR="00FD1E86" w:rsidRDefault="00FD1E86" w:rsidP="007D6152">
      <w:pPr>
        <w:pStyle w:val="BodyFirst"/>
      </w:pPr>
      <w:r>
        <w:t>For</w:t>
      </w:r>
      <w:r w:rsidR="00785AC6">
        <w:t xml:space="preserve"> </w:t>
      </w:r>
      <w:r>
        <w:t>another</w:t>
      </w:r>
      <w:r w:rsidR="00785AC6">
        <w:t xml:space="preserve"> </w:t>
      </w:r>
      <w:r>
        <w:t>enhancement,</w:t>
      </w:r>
      <w:r w:rsidR="00785AC6">
        <w:t xml:space="preserve"> </w:t>
      </w:r>
      <w:r>
        <w:t>let’s</w:t>
      </w:r>
      <w:r w:rsidR="00785AC6">
        <w:t xml:space="preserve"> </w:t>
      </w:r>
      <w:r>
        <w:t>add</w:t>
      </w:r>
      <w:r w:rsidR="00785AC6">
        <w:t xml:space="preserve"> </w:t>
      </w:r>
      <w:r>
        <w:t>a</w:t>
      </w:r>
      <w:r w:rsidR="00785AC6">
        <w:t xml:space="preserve"> </w:t>
      </w:r>
      <w:r>
        <w:t>test</w:t>
      </w:r>
      <w:r w:rsidR="00785AC6">
        <w:t xml:space="preserve"> </w:t>
      </w:r>
      <w:r>
        <w:t>of</w:t>
      </w:r>
      <w:r w:rsidR="00785AC6">
        <w:t xml:space="preserve"> </w:t>
      </w:r>
      <w:r>
        <w:t>the</w:t>
      </w:r>
      <w:r w:rsidR="00785AC6">
        <w:t xml:space="preserve"> </w:t>
      </w:r>
      <w:r w:rsidRPr="00785AC6">
        <w:rPr>
          <w:rStyle w:val="Literal"/>
        </w:rPr>
        <w:t>add_one::add_one</w:t>
      </w:r>
      <w:r w:rsidR="00785AC6">
        <w:t xml:space="preserve"> </w:t>
      </w:r>
      <w:r>
        <w:t>function</w:t>
      </w:r>
      <w:r w:rsidR="00785AC6">
        <w:t xml:space="preserve"> </w:t>
      </w:r>
      <w:r>
        <w:t>within</w:t>
      </w:r>
      <w:r w:rsidR="00785AC6">
        <w:t xml:space="preserve"> </w:t>
      </w:r>
      <w:r>
        <w:t>the</w:t>
      </w:r>
      <w:r w:rsidR="00785AC6">
        <w:t xml:space="preserve"> </w:t>
      </w:r>
      <w:r w:rsidRPr="00785AC6">
        <w:rPr>
          <w:rStyle w:val="Literal"/>
        </w:rPr>
        <w:t>add_one</w:t>
      </w:r>
      <w:r w:rsidR="00785AC6">
        <w:t xml:space="preserve"> </w:t>
      </w:r>
      <w:r>
        <w:t>crate:</w:t>
      </w:r>
    </w:p>
    <w:p w14:paraId="38031B79" w14:textId="77777777" w:rsidR="00FD1E86" w:rsidRDefault="00FD1E86" w:rsidP="007D6152">
      <w:pPr>
        <w:pStyle w:val="ProductionDirective"/>
      </w:pPr>
      <w:del w:id="1213" w:author="janelle" w:date="2017-11-21T10:12:00Z">
        <w:r w:rsidDel="006938B0">
          <w:delText>Filename:</w:delText>
        </w:r>
        <w:r w:rsidR="00785AC6" w:rsidDel="006938B0">
          <w:delText xml:space="preserve"> </w:delText>
        </w:r>
      </w:del>
      <w:r>
        <w:t>add-one/src/lib.rs</w:t>
      </w:r>
    </w:p>
    <w:p w14:paraId="6A41BC42" w14:textId="77777777" w:rsidR="00FD1E86" w:rsidRPr="00785AC6" w:rsidRDefault="00FD1E86" w:rsidP="007D6152">
      <w:pPr>
        <w:pStyle w:val="CodeA"/>
      </w:pPr>
      <w:r w:rsidRPr="00785AC6">
        <w:t>pub</w:t>
      </w:r>
      <w:r w:rsidR="00785AC6">
        <w:t xml:space="preserve"> </w:t>
      </w:r>
      <w:r w:rsidRPr="00785AC6">
        <w:t>fn</w:t>
      </w:r>
      <w:r w:rsidR="00785AC6">
        <w:t xml:space="preserve"> </w:t>
      </w:r>
      <w:r w:rsidRPr="00785AC6">
        <w:t>add_one(x:</w:t>
      </w:r>
      <w:r w:rsidR="00785AC6">
        <w:t xml:space="preserve"> </w:t>
      </w:r>
      <w:r w:rsidRPr="00785AC6">
        <w:t>i32)</w:t>
      </w:r>
      <w:r w:rsidR="00785AC6">
        <w:t xml:space="preserve"> </w:t>
      </w:r>
      <w:r w:rsidRPr="00785AC6">
        <w:t>-&gt;</w:t>
      </w:r>
      <w:r w:rsidR="00785AC6">
        <w:t xml:space="preserve"> </w:t>
      </w:r>
      <w:r w:rsidRPr="00785AC6">
        <w:t>i32</w:t>
      </w:r>
      <w:r w:rsidR="00785AC6">
        <w:t xml:space="preserve"> </w:t>
      </w:r>
      <w:r w:rsidRPr="00785AC6">
        <w:t>{</w:t>
      </w:r>
    </w:p>
    <w:p w14:paraId="76E01EDE" w14:textId="77777777" w:rsidR="00FD1E86" w:rsidRPr="00785AC6" w:rsidRDefault="00785AC6" w:rsidP="00785AC6">
      <w:pPr>
        <w:pStyle w:val="CodeB"/>
      </w:pPr>
      <w:r>
        <w:t xml:space="preserve">    </w:t>
      </w:r>
      <w:r w:rsidR="00FD1E86" w:rsidRPr="00785AC6">
        <w:t>x</w:t>
      </w:r>
      <w:r>
        <w:t xml:space="preserve"> </w:t>
      </w:r>
      <w:r w:rsidR="00FD1E86" w:rsidRPr="00785AC6">
        <w:t>+</w:t>
      </w:r>
      <w:r>
        <w:t xml:space="preserve"> </w:t>
      </w:r>
      <w:r w:rsidR="00FD1E86" w:rsidRPr="00785AC6">
        <w:t>1</w:t>
      </w:r>
    </w:p>
    <w:p w14:paraId="0F0D2443" w14:textId="77777777" w:rsidR="00FD1E86" w:rsidRPr="00785AC6" w:rsidRDefault="00FD1E86" w:rsidP="00785AC6">
      <w:pPr>
        <w:pStyle w:val="CodeB"/>
      </w:pPr>
      <w:r w:rsidRPr="00785AC6">
        <w:t>}</w:t>
      </w:r>
    </w:p>
    <w:p w14:paraId="0634CA54" w14:textId="77777777" w:rsidR="00FD1E86" w:rsidRPr="00785AC6" w:rsidRDefault="00FD1E86" w:rsidP="00785AC6">
      <w:pPr>
        <w:pStyle w:val="CodeB"/>
      </w:pPr>
    </w:p>
    <w:p w14:paraId="32429D88" w14:textId="77777777" w:rsidR="00FD1E86" w:rsidRPr="00785AC6" w:rsidRDefault="00FD1E86" w:rsidP="00785AC6">
      <w:pPr>
        <w:pStyle w:val="CodeB"/>
      </w:pPr>
      <w:r w:rsidRPr="00785AC6">
        <w:t>#[cfg(test)]</w:t>
      </w:r>
    </w:p>
    <w:p w14:paraId="40A239E8" w14:textId="77777777" w:rsidR="00FD1E86" w:rsidRPr="00785AC6" w:rsidRDefault="00FD1E86" w:rsidP="00785AC6">
      <w:pPr>
        <w:pStyle w:val="CodeB"/>
      </w:pPr>
      <w:r w:rsidRPr="00785AC6">
        <w:t>mod</w:t>
      </w:r>
      <w:r w:rsidR="00785AC6">
        <w:t xml:space="preserve"> </w:t>
      </w:r>
      <w:r w:rsidRPr="00785AC6">
        <w:t>tests</w:t>
      </w:r>
      <w:r w:rsidR="00785AC6">
        <w:t xml:space="preserve"> </w:t>
      </w:r>
      <w:r w:rsidRPr="00785AC6">
        <w:t>{</w:t>
      </w:r>
    </w:p>
    <w:p w14:paraId="2A944868" w14:textId="77777777" w:rsidR="00FD1E86" w:rsidRPr="00785AC6" w:rsidRDefault="00785AC6" w:rsidP="00785AC6">
      <w:pPr>
        <w:pStyle w:val="CodeB"/>
      </w:pPr>
      <w:r>
        <w:t xml:space="preserve">    </w:t>
      </w:r>
      <w:r w:rsidR="00FD1E86" w:rsidRPr="00785AC6">
        <w:t>use</w:t>
      </w:r>
      <w:r>
        <w:t xml:space="preserve"> </w:t>
      </w:r>
      <w:r w:rsidR="00FD1E86" w:rsidRPr="00785AC6">
        <w:t>super::*;</w:t>
      </w:r>
    </w:p>
    <w:p w14:paraId="15AA906E" w14:textId="77777777" w:rsidR="00FD1E86" w:rsidRPr="00785AC6" w:rsidRDefault="00FD1E86" w:rsidP="00785AC6">
      <w:pPr>
        <w:pStyle w:val="CodeB"/>
      </w:pPr>
    </w:p>
    <w:p w14:paraId="4B738CD9" w14:textId="77777777" w:rsidR="00FD1E86" w:rsidRPr="00785AC6" w:rsidRDefault="00785AC6" w:rsidP="00785AC6">
      <w:pPr>
        <w:pStyle w:val="CodeB"/>
      </w:pPr>
      <w:r>
        <w:t xml:space="preserve">    </w:t>
      </w:r>
      <w:r w:rsidR="00FD1E86" w:rsidRPr="00785AC6">
        <w:t>#[test]</w:t>
      </w:r>
    </w:p>
    <w:p w14:paraId="2AEF4636" w14:textId="77777777" w:rsidR="00FD1E86" w:rsidRPr="00785AC6" w:rsidRDefault="00785AC6" w:rsidP="00785AC6">
      <w:pPr>
        <w:pStyle w:val="CodeB"/>
      </w:pPr>
      <w:r>
        <w:t xml:space="preserve">    </w:t>
      </w:r>
      <w:r w:rsidR="00FD1E86" w:rsidRPr="00785AC6">
        <w:t>fn</w:t>
      </w:r>
      <w:r>
        <w:t xml:space="preserve"> </w:t>
      </w:r>
      <w:r w:rsidR="00FD1E86" w:rsidRPr="00785AC6">
        <w:t>it_works()</w:t>
      </w:r>
      <w:r>
        <w:t xml:space="preserve"> </w:t>
      </w:r>
      <w:r w:rsidR="00FD1E86" w:rsidRPr="00785AC6">
        <w:t>{</w:t>
      </w:r>
    </w:p>
    <w:p w14:paraId="3865563E" w14:textId="77777777" w:rsidR="00FD1E86" w:rsidRPr="00785AC6" w:rsidRDefault="00785AC6" w:rsidP="00785AC6">
      <w:pPr>
        <w:pStyle w:val="CodeB"/>
      </w:pPr>
      <w:r>
        <w:t xml:space="preserve">        </w:t>
      </w:r>
      <w:r w:rsidR="00FD1E86" w:rsidRPr="00785AC6">
        <w:t>assert_eq!(3,</w:t>
      </w:r>
      <w:r>
        <w:t xml:space="preserve"> </w:t>
      </w:r>
      <w:r w:rsidR="00FD1E86" w:rsidRPr="00785AC6">
        <w:t>add_one(2));</w:t>
      </w:r>
    </w:p>
    <w:p w14:paraId="22AA4D16" w14:textId="77777777" w:rsidR="00FD1E86" w:rsidRPr="00785AC6" w:rsidRDefault="00785AC6" w:rsidP="00785AC6">
      <w:pPr>
        <w:pStyle w:val="CodeB"/>
      </w:pPr>
      <w:r>
        <w:lastRenderedPageBreak/>
        <w:t xml:space="preserve">    </w:t>
      </w:r>
      <w:r w:rsidR="00FD1E86" w:rsidRPr="00785AC6">
        <w:t>}</w:t>
      </w:r>
    </w:p>
    <w:p w14:paraId="7A5C002F" w14:textId="77777777" w:rsidR="00FD1E86" w:rsidRPr="00785AC6" w:rsidRDefault="00FD1E86" w:rsidP="007D6152">
      <w:pPr>
        <w:pStyle w:val="CodeC"/>
      </w:pPr>
      <w:r w:rsidRPr="00785AC6">
        <w:t>}</w:t>
      </w:r>
    </w:p>
    <w:p w14:paraId="367FF7F2" w14:textId="202A5B21" w:rsidR="00FD1E86" w:rsidRDefault="00FD1E86" w:rsidP="00FD1E86">
      <w:pPr>
        <w:pStyle w:val="Body"/>
      </w:pPr>
      <w:r>
        <w:t>Now</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test</w:t>
      </w:r>
      <w:r w:rsidR="00785AC6">
        <w:t xml:space="preserve"> </w:t>
      </w:r>
      <w:r>
        <w:t>in</w:t>
      </w:r>
      <w:r w:rsidR="00785AC6">
        <w:t xml:space="preserve"> </w:t>
      </w:r>
      <w:r>
        <w:t>the</w:t>
      </w:r>
      <w:r w:rsidR="00785AC6">
        <w:t xml:space="preserve"> </w:t>
      </w:r>
      <w:r>
        <w:t>top-level</w:t>
      </w:r>
      <w:r w:rsidR="00785AC6">
        <w:t xml:space="preserve"> </w:t>
      </w:r>
      <w:r w:rsidR="00581D2E" w:rsidRPr="00581D2E">
        <w:rPr>
          <w:rStyle w:val="EmphasisItalic"/>
          <w:highlight w:val="yellow"/>
          <w:rPrChange w:id="1214" w:author="janelle" w:date="2018-01-09T13:28:00Z">
            <w:rPr>
              <w:rStyle w:val="EmphasisItalic"/>
            </w:rPr>
          </w:rPrChange>
        </w:rPr>
        <w:t>add</w:t>
      </w:r>
      <w:del w:id="1215" w:author="Carol Nichols" w:date="2018-01-11T15:08:00Z">
        <w:r w:rsidR="00581D2E" w:rsidRPr="00581D2E" w:rsidDel="002F76D5">
          <w:rPr>
            <w:rStyle w:val="EmphasisItalic"/>
            <w:highlight w:val="yellow"/>
            <w:rPrChange w:id="1216" w:author="janelle" w:date="2018-01-09T13:28:00Z">
              <w:rPr>
                <w:rStyle w:val="EmphasisItalic"/>
              </w:rPr>
            </w:rPrChange>
          </w:rPr>
          <w:delText>er</w:delText>
        </w:r>
      </w:del>
      <w:r w:rsidR="00785AC6">
        <w:t xml:space="preserve"> </w:t>
      </w:r>
      <w:r>
        <w:t>directory:</w:t>
      </w:r>
    </w:p>
    <w:p w14:paraId="6657D5E7"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test</w:t>
      </w:r>
    </w:p>
    <w:p w14:paraId="7B8758AB" w14:textId="056D2753" w:rsidR="00DC0EDF" w:rsidRPr="00785AC6" w:rsidRDefault="00DC0EDF" w:rsidP="00DC0EDF">
      <w:pPr>
        <w:pStyle w:val="CodeB"/>
        <w:rPr>
          <w:ins w:id="1217" w:author="Carol Nichols" w:date="2018-01-11T15:09:00Z"/>
        </w:rPr>
      </w:pPr>
      <w:ins w:id="1218" w:author="Carol Nichols" w:date="2018-01-11T15:09:00Z">
        <w:r>
          <w:t xml:space="preserve">   </w:t>
        </w:r>
        <w:r w:rsidRPr="00785AC6">
          <w:t>Compiling</w:t>
        </w:r>
        <w:r>
          <w:t xml:space="preserve"> add-one </w:t>
        </w:r>
        <w:r w:rsidRPr="00785AC6">
          <w:t>v0.1.0</w:t>
        </w:r>
        <w:r>
          <w:t xml:space="preserve"> (file:///projects/add/add-one</w:t>
        </w:r>
        <w:r w:rsidRPr="00785AC6">
          <w:t>)</w:t>
        </w:r>
      </w:ins>
    </w:p>
    <w:p w14:paraId="1261A2D1" w14:textId="478A5C1D" w:rsidR="00DC0EDF" w:rsidRPr="00785AC6" w:rsidRDefault="00DC0EDF" w:rsidP="00DC0EDF">
      <w:pPr>
        <w:pStyle w:val="CodeB"/>
        <w:rPr>
          <w:ins w:id="1219" w:author="Carol Nichols" w:date="2018-01-11T15:09:00Z"/>
        </w:rPr>
      </w:pPr>
      <w:ins w:id="1220" w:author="Carol Nichols" w:date="2018-01-11T15:09:00Z">
        <w:r>
          <w:t xml:space="preserve">   </w:t>
        </w:r>
        <w:r w:rsidRPr="00785AC6">
          <w:t>Compiling</w:t>
        </w:r>
        <w:r>
          <w:t xml:space="preserve"> </w:t>
        </w:r>
        <w:r w:rsidRPr="00785AC6">
          <w:t>adder</w:t>
        </w:r>
        <w:r>
          <w:t xml:space="preserve"> </w:t>
        </w:r>
        <w:r w:rsidRPr="00785AC6">
          <w:t>v0.1.0</w:t>
        </w:r>
        <w:r>
          <w:t xml:space="preserve"> </w:t>
        </w:r>
        <w:r w:rsidRPr="00785AC6">
          <w:t>(file:///projects/</w:t>
        </w:r>
        <w:r>
          <w:t>add/</w:t>
        </w:r>
        <w:r w:rsidRPr="00785AC6">
          <w:t>adder)</w:t>
        </w:r>
      </w:ins>
    </w:p>
    <w:p w14:paraId="52B5FAB3" w14:textId="50B99B4A" w:rsidR="00FD1E86" w:rsidRPr="00785AC6" w:rsidDel="00DC0EDF" w:rsidRDefault="00785AC6" w:rsidP="00785AC6">
      <w:pPr>
        <w:pStyle w:val="CodeB"/>
        <w:rPr>
          <w:del w:id="1221" w:author="Carol Nichols" w:date="2018-01-11T15:09:00Z"/>
        </w:rPr>
      </w:pPr>
      <w:del w:id="1222" w:author="Carol Nichols" w:date="2018-01-11T15:09:00Z">
        <w:r w:rsidDel="00DC0EDF">
          <w:delText xml:space="preserve">   </w:delText>
        </w:r>
        <w:r w:rsidR="00FD1E86" w:rsidRPr="00785AC6" w:rsidDel="00DC0EDF">
          <w:delText>Compiling</w:delText>
        </w:r>
        <w:r w:rsidDel="00DC0EDF">
          <w:delText xml:space="preserve"> </w:delText>
        </w:r>
        <w:r w:rsidR="00FD1E86" w:rsidRPr="00785AC6" w:rsidDel="00DC0EDF">
          <w:delText>adder</w:delText>
        </w:r>
        <w:r w:rsidDel="00DC0EDF">
          <w:delText xml:space="preserve"> </w:delText>
        </w:r>
        <w:r w:rsidR="00FD1E86" w:rsidRPr="00785AC6" w:rsidDel="00DC0EDF">
          <w:delText>v0.1.0</w:delText>
        </w:r>
        <w:r w:rsidDel="00DC0EDF">
          <w:delText xml:space="preserve"> </w:delText>
        </w:r>
        <w:r w:rsidR="00FD1E86" w:rsidRPr="00785AC6" w:rsidDel="00DC0EDF">
          <w:delText>(file:///projects/adder)</w:delText>
        </w:r>
      </w:del>
    </w:p>
    <w:p w14:paraId="2A5F8191" w14:textId="77777777" w:rsidR="00FD1E86" w:rsidRPr="00785AC6" w:rsidRDefault="00785AC6" w:rsidP="00785AC6">
      <w:pPr>
        <w:pStyle w:val="CodeB"/>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0.27</w:t>
      </w:r>
      <w:r>
        <w:t xml:space="preserve"> </w:t>
      </w:r>
      <w:r w:rsidR="00FD1E86" w:rsidRPr="00785AC6">
        <w:t>secs</w:t>
      </w:r>
    </w:p>
    <w:p w14:paraId="2CFA57AB" w14:textId="0E3500E3" w:rsidR="00FD1E86" w:rsidRPr="00785AC6" w:rsidRDefault="00785AC6" w:rsidP="00785AC6">
      <w:pPr>
        <w:pStyle w:val="CodeB"/>
      </w:pPr>
      <w:r>
        <w:t xml:space="preserve">     </w:t>
      </w:r>
      <w:r w:rsidR="00FD1E86" w:rsidRPr="00785AC6">
        <w:t>Running</w:t>
      </w:r>
      <w:r>
        <w:t xml:space="preserve"> </w:t>
      </w:r>
      <w:r w:rsidR="00FD1E86" w:rsidRPr="00785AC6">
        <w:t>target/debug/</w:t>
      </w:r>
      <w:ins w:id="1223" w:author="Carol Nichols" w:date="2018-01-11T15:09:00Z">
        <w:r w:rsidR="00986479">
          <w:t>deps/</w:t>
        </w:r>
      </w:ins>
      <w:ins w:id="1224" w:author="Carol Nichols" w:date="2018-01-11T15:10:00Z">
        <w:r w:rsidR="00986479">
          <w:t>add_one</w:t>
        </w:r>
      </w:ins>
      <w:del w:id="1225" w:author="Carol Nichols" w:date="2018-01-11T15:10:00Z">
        <w:r w:rsidR="00FD1E86" w:rsidRPr="00785AC6" w:rsidDel="00986479">
          <w:delText>adder</w:delText>
        </w:r>
      </w:del>
      <w:r w:rsidR="00FD1E86" w:rsidRPr="00785AC6">
        <w:t>-f0253159197f7841</w:t>
      </w:r>
    </w:p>
    <w:p w14:paraId="1B01F33F" w14:textId="77777777" w:rsidR="00FD1E86" w:rsidRDefault="00FD1E86" w:rsidP="00785AC6">
      <w:pPr>
        <w:pStyle w:val="CodeB"/>
        <w:rPr>
          <w:ins w:id="1226" w:author="Carol Nichols" w:date="2018-01-11T15:10:00Z"/>
        </w:rPr>
      </w:pPr>
    </w:p>
    <w:p w14:paraId="64147A11" w14:textId="77777777" w:rsidR="00F44A5C" w:rsidRDefault="00F44A5C" w:rsidP="00F44A5C">
      <w:pPr>
        <w:pStyle w:val="CodeB"/>
        <w:rPr>
          <w:ins w:id="1227" w:author="Carol Nichols" w:date="2018-01-11T15:10:00Z"/>
        </w:rPr>
      </w:pPr>
      <w:ins w:id="1228" w:author="Carol Nichols" w:date="2018-01-11T15:10:00Z">
        <w:r>
          <w:t>running 1 test</w:t>
        </w:r>
      </w:ins>
    </w:p>
    <w:p w14:paraId="009BC3EF" w14:textId="77777777" w:rsidR="00F44A5C" w:rsidRDefault="00F44A5C" w:rsidP="00F44A5C">
      <w:pPr>
        <w:pStyle w:val="CodeB"/>
        <w:rPr>
          <w:ins w:id="1229" w:author="Carol Nichols" w:date="2018-01-11T15:10:00Z"/>
        </w:rPr>
      </w:pPr>
      <w:ins w:id="1230" w:author="Carol Nichols" w:date="2018-01-11T15:10:00Z">
        <w:r>
          <w:t>test tests::it_works ... ok</w:t>
        </w:r>
      </w:ins>
    </w:p>
    <w:p w14:paraId="72B84E8F" w14:textId="77777777" w:rsidR="00F44A5C" w:rsidRDefault="00F44A5C" w:rsidP="00F44A5C">
      <w:pPr>
        <w:pStyle w:val="CodeB"/>
        <w:rPr>
          <w:ins w:id="1231" w:author="Carol Nichols" w:date="2018-01-11T15:10:00Z"/>
        </w:rPr>
      </w:pPr>
    </w:p>
    <w:p w14:paraId="23AAC0A2" w14:textId="77777777" w:rsidR="00F44A5C" w:rsidRDefault="00F44A5C" w:rsidP="00F44A5C">
      <w:pPr>
        <w:pStyle w:val="CodeB"/>
        <w:rPr>
          <w:ins w:id="1232" w:author="Carol Nichols" w:date="2018-01-11T15:10:00Z"/>
        </w:rPr>
      </w:pPr>
      <w:ins w:id="1233" w:author="Carol Nichols" w:date="2018-01-11T15:10:00Z">
        <w:r>
          <w:t>test result: ok. 1 passed; 0 failed; 0 ignored; 0 measured; 0 filtered out</w:t>
        </w:r>
      </w:ins>
    </w:p>
    <w:p w14:paraId="68ACCF74" w14:textId="77777777" w:rsidR="00F44A5C" w:rsidRDefault="00F44A5C" w:rsidP="00F44A5C">
      <w:pPr>
        <w:pStyle w:val="CodeB"/>
        <w:rPr>
          <w:ins w:id="1234" w:author="Carol Nichols" w:date="2018-01-11T15:10:00Z"/>
        </w:rPr>
      </w:pPr>
    </w:p>
    <w:p w14:paraId="489F95B8" w14:textId="77777777" w:rsidR="00F44A5C" w:rsidRDefault="00F44A5C" w:rsidP="00F44A5C">
      <w:pPr>
        <w:pStyle w:val="CodeB"/>
        <w:rPr>
          <w:ins w:id="1235" w:author="Carol Nichols" w:date="2018-01-11T15:10:00Z"/>
        </w:rPr>
      </w:pPr>
      <w:ins w:id="1236" w:author="Carol Nichols" w:date="2018-01-11T15:10:00Z">
        <w:r>
          <w:t xml:space="preserve">     Running target/debug/deps/adder-f88af9d2cc175a5e</w:t>
        </w:r>
      </w:ins>
    </w:p>
    <w:p w14:paraId="2D3F81FF" w14:textId="77777777" w:rsidR="00F44A5C" w:rsidRDefault="00F44A5C" w:rsidP="00F44A5C">
      <w:pPr>
        <w:pStyle w:val="CodeB"/>
        <w:rPr>
          <w:ins w:id="1237" w:author="Carol Nichols" w:date="2018-01-11T15:10:00Z"/>
        </w:rPr>
      </w:pPr>
    </w:p>
    <w:p w14:paraId="786AD86B" w14:textId="77777777" w:rsidR="00F44A5C" w:rsidRDefault="00F44A5C" w:rsidP="00F44A5C">
      <w:pPr>
        <w:pStyle w:val="CodeB"/>
        <w:rPr>
          <w:ins w:id="1238" w:author="Carol Nichols" w:date="2018-01-11T15:10:00Z"/>
        </w:rPr>
      </w:pPr>
      <w:ins w:id="1239" w:author="Carol Nichols" w:date="2018-01-11T15:10:00Z">
        <w:r>
          <w:t>running 0 tests</w:t>
        </w:r>
      </w:ins>
    </w:p>
    <w:p w14:paraId="35FD7755" w14:textId="77777777" w:rsidR="00F44A5C" w:rsidRDefault="00F44A5C" w:rsidP="00F44A5C">
      <w:pPr>
        <w:pStyle w:val="CodeB"/>
        <w:rPr>
          <w:ins w:id="1240" w:author="Carol Nichols" w:date="2018-01-11T15:10:00Z"/>
        </w:rPr>
      </w:pPr>
    </w:p>
    <w:p w14:paraId="57D7D876" w14:textId="77777777" w:rsidR="00F44A5C" w:rsidRDefault="00F44A5C" w:rsidP="00F44A5C">
      <w:pPr>
        <w:pStyle w:val="CodeB"/>
        <w:rPr>
          <w:ins w:id="1241" w:author="Carol Nichols" w:date="2018-01-11T15:10:00Z"/>
        </w:rPr>
      </w:pPr>
      <w:ins w:id="1242" w:author="Carol Nichols" w:date="2018-01-11T15:10:00Z">
        <w:r>
          <w:t>test result: ok. 0 passed; 0 failed; 0 ignored; 0 measured; 0 filtered out</w:t>
        </w:r>
      </w:ins>
    </w:p>
    <w:p w14:paraId="0E9805E1" w14:textId="77777777" w:rsidR="00F44A5C" w:rsidRDefault="00F44A5C" w:rsidP="00F44A5C">
      <w:pPr>
        <w:pStyle w:val="CodeB"/>
        <w:rPr>
          <w:ins w:id="1243" w:author="Carol Nichols" w:date="2018-01-11T15:10:00Z"/>
        </w:rPr>
      </w:pPr>
    </w:p>
    <w:p w14:paraId="79264880" w14:textId="77777777" w:rsidR="00F44A5C" w:rsidRDefault="00F44A5C" w:rsidP="00F44A5C">
      <w:pPr>
        <w:pStyle w:val="CodeB"/>
        <w:rPr>
          <w:ins w:id="1244" w:author="Carol Nichols" w:date="2018-01-11T15:10:00Z"/>
        </w:rPr>
      </w:pPr>
      <w:ins w:id="1245" w:author="Carol Nichols" w:date="2018-01-11T15:10:00Z">
        <w:r>
          <w:t xml:space="preserve">   Doc-tests add-one</w:t>
        </w:r>
      </w:ins>
    </w:p>
    <w:p w14:paraId="4CB84671" w14:textId="77777777" w:rsidR="00F44A5C" w:rsidRDefault="00F44A5C" w:rsidP="00F44A5C">
      <w:pPr>
        <w:pStyle w:val="CodeB"/>
        <w:rPr>
          <w:ins w:id="1246" w:author="Carol Nichols" w:date="2018-01-11T15:10:00Z"/>
        </w:rPr>
      </w:pPr>
    </w:p>
    <w:p w14:paraId="54734546" w14:textId="77777777" w:rsidR="00F44A5C" w:rsidRDefault="00F44A5C" w:rsidP="00F44A5C">
      <w:pPr>
        <w:pStyle w:val="CodeB"/>
        <w:rPr>
          <w:ins w:id="1247" w:author="Carol Nichols" w:date="2018-01-11T15:10:00Z"/>
        </w:rPr>
      </w:pPr>
      <w:ins w:id="1248" w:author="Carol Nichols" w:date="2018-01-11T15:10:00Z">
        <w:r>
          <w:t>running 0 tests</w:t>
        </w:r>
      </w:ins>
    </w:p>
    <w:p w14:paraId="653581AB" w14:textId="77777777" w:rsidR="00F44A5C" w:rsidRDefault="00F44A5C" w:rsidP="00F44A5C">
      <w:pPr>
        <w:pStyle w:val="CodeB"/>
        <w:rPr>
          <w:ins w:id="1249" w:author="Carol Nichols" w:date="2018-01-11T15:10:00Z"/>
        </w:rPr>
      </w:pPr>
    </w:p>
    <w:p w14:paraId="710FB827" w14:textId="50BC64E5" w:rsidR="00F44A5C" w:rsidRPr="00785AC6" w:rsidRDefault="00F44A5C">
      <w:pPr>
        <w:pStyle w:val="CodeC"/>
        <w:pPrChange w:id="1250" w:author="Carol Nichols" w:date="2018-01-11T15:10:00Z">
          <w:pPr>
            <w:pStyle w:val="CodeB"/>
          </w:pPr>
        </w:pPrChange>
      </w:pPr>
      <w:ins w:id="1251" w:author="Carol Nichols" w:date="2018-01-11T15:10:00Z">
        <w:r>
          <w:t>test result: ok. 0 passed; 0 failed; 0 ignored; 0 measured; 0 filtered out</w:t>
        </w:r>
      </w:ins>
    </w:p>
    <w:p w14:paraId="34DD6D3D" w14:textId="1715BB59" w:rsidR="00FD1E86" w:rsidRPr="00785AC6" w:rsidDel="00F44A5C" w:rsidRDefault="00FD1E86" w:rsidP="00785AC6">
      <w:pPr>
        <w:pStyle w:val="CodeB"/>
        <w:rPr>
          <w:del w:id="1252" w:author="Carol Nichols" w:date="2018-01-11T15:10:00Z"/>
        </w:rPr>
      </w:pPr>
      <w:del w:id="1253" w:author="Carol Nichols" w:date="2018-01-11T15:10:00Z">
        <w:r w:rsidRPr="00785AC6" w:rsidDel="00F44A5C">
          <w:delText>running</w:delText>
        </w:r>
        <w:r w:rsidR="00785AC6" w:rsidDel="00F44A5C">
          <w:delText xml:space="preserve"> </w:delText>
        </w:r>
        <w:r w:rsidRPr="00785AC6" w:rsidDel="00F44A5C">
          <w:delText>0</w:delText>
        </w:r>
        <w:r w:rsidR="00785AC6" w:rsidDel="00F44A5C">
          <w:delText xml:space="preserve"> </w:delText>
        </w:r>
        <w:r w:rsidRPr="00785AC6" w:rsidDel="00F44A5C">
          <w:delText>tests</w:delText>
        </w:r>
      </w:del>
    </w:p>
    <w:p w14:paraId="2DB47D3A" w14:textId="37C10300" w:rsidR="00FD1E86" w:rsidRPr="00785AC6" w:rsidDel="00F44A5C" w:rsidRDefault="00FD1E86" w:rsidP="00785AC6">
      <w:pPr>
        <w:pStyle w:val="CodeB"/>
        <w:rPr>
          <w:del w:id="1254" w:author="Carol Nichols" w:date="2018-01-11T15:10:00Z"/>
        </w:rPr>
      </w:pPr>
    </w:p>
    <w:p w14:paraId="0034D92A" w14:textId="66A0C1D9" w:rsidR="00FD1E86" w:rsidRPr="00785AC6" w:rsidDel="00F44A5C" w:rsidRDefault="00FD1E86" w:rsidP="007D6152">
      <w:pPr>
        <w:pStyle w:val="CodeC"/>
        <w:rPr>
          <w:del w:id="1255" w:author="Carol Nichols" w:date="2018-01-11T15:10:00Z"/>
        </w:rPr>
      </w:pPr>
      <w:del w:id="1256" w:author="Carol Nichols" w:date="2018-01-11T15:10:00Z">
        <w:r w:rsidRPr="00785AC6" w:rsidDel="00F44A5C">
          <w:delText>test</w:delText>
        </w:r>
        <w:r w:rsidR="00785AC6" w:rsidDel="00F44A5C">
          <w:delText xml:space="preserve"> </w:delText>
        </w:r>
        <w:r w:rsidRPr="00785AC6" w:rsidDel="00F44A5C">
          <w:delText>result:</w:delText>
        </w:r>
        <w:r w:rsidR="00785AC6" w:rsidDel="00F44A5C">
          <w:delText xml:space="preserve"> </w:delText>
        </w:r>
        <w:r w:rsidRPr="00785AC6" w:rsidDel="00F44A5C">
          <w:delText>ok.</w:delText>
        </w:r>
        <w:r w:rsidR="00785AC6" w:rsidDel="00F44A5C">
          <w:delText xml:space="preserve"> </w:delText>
        </w:r>
        <w:r w:rsidRPr="00785AC6" w:rsidDel="00F44A5C">
          <w:delText>0</w:delText>
        </w:r>
        <w:r w:rsidR="00785AC6" w:rsidDel="00F44A5C">
          <w:delText xml:space="preserve"> </w:delText>
        </w:r>
        <w:r w:rsidRPr="00785AC6" w:rsidDel="00F44A5C">
          <w:delText>passed;</w:delText>
        </w:r>
        <w:r w:rsidR="00785AC6" w:rsidDel="00F44A5C">
          <w:delText xml:space="preserve"> </w:delText>
        </w:r>
        <w:r w:rsidRPr="00785AC6" w:rsidDel="00F44A5C">
          <w:delText>0</w:delText>
        </w:r>
        <w:r w:rsidR="00785AC6" w:rsidDel="00F44A5C">
          <w:delText xml:space="preserve"> </w:delText>
        </w:r>
        <w:r w:rsidRPr="00785AC6" w:rsidDel="00F44A5C">
          <w:delText>failed;</w:delText>
        </w:r>
        <w:r w:rsidR="00785AC6" w:rsidDel="00F44A5C">
          <w:delText xml:space="preserve"> </w:delText>
        </w:r>
        <w:r w:rsidRPr="00785AC6" w:rsidDel="00F44A5C">
          <w:delText>0</w:delText>
        </w:r>
        <w:r w:rsidR="00785AC6" w:rsidDel="00F44A5C">
          <w:delText xml:space="preserve"> </w:delText>
        </w:r>
        <w:r w:rsidRPr="00785AC6" w:rsidDel="00F44A5C">
          <w:delText>ignored;</w:delText>
        </w:r>
        <w:r w:rsidR="00785AC6" w:rsidDel="00F44A5C">
          <w:delText xml:space="preserve"> </w:delText>
        </w:r>
        <w:r w:rsidRPr="00785AC6" w:rsidDel="00F44A5C">
          <w:delText>0</w:delText>
        </w:r>
        <w:r w:rsidR="00785AC6" w:rsidDel="00F44A5C">
          <w:delText xml:space="preserve"> </w:delText>
        </w:r>
        <w:r w:rsidRPr="00785AC6" w:rsidDel="00F44A5C">
          <w:delText>measured</w:delText>
        </w:r>
      </w:del>
    </w:p>
    <w:p w14:paraId="067BD17D" w14:textId="0899F103" w:rsidR="00FD1E86" w:rsidDel="00F44A5C" w:rsidRDefault="00F44A5C">
      <w:pPr>
        <w:pStyle w:val="Body"/>
        <w:rPr>
          <w:del w:id="1257" w:author="Carol Nichols" w:date="2018-01-11T15:12:00Z"/>
        </w:rPr>
      </w:pPr>
      <w:ins w:id="1258" w:author="Carol Nichols" w:date="2018-01-11T15:11:00Z">
        <w:r>
          <w:t xml:space="preserve">The first section of the output shows that the </w:t>
        </w:r>
        <w:r w:rsidRPr="00F44A5C">
          <w:rPr>
            <w:rStyle w:val="Literal"/>
            <w:rPrChange w:id="1259" w:author="Carol Nichols" w:date="2018-01-11T15:13:00Z">
              <w:rPr/>
            </w:rPrChange>
          </w:rPr>
          <w:t>it_works</w:t>
        </w:r>
        <w:r>
          <w:t xml:space="preserve"> test in the </w:t>
        </w:r>
        <w:r w:rsidRPr="00F44A5C">
          <w:rPr>
            <w:rStyle w:val="Literal"/>
            <w:rPrChange w:id="1260" w:author="Carol Nichols" w:date="2018-01-11T15:13:00Z">
              <w:rPr/>
            </w:rPrChange>
          </w:rPr>
          <w:t>add-one</w:t>
        </w:r>
        <w:r>
          <w:t xml:space="preserve"> crate passed. The next section shows that 0 tests were found in the </w:t>
        </w:r>
        <w:r w:rsidRPr="00910DF3">
          <w:rPr>
            <w:rStyle w:val="Literal"/>
            <w:rPrChange w:id="1261" w:author="Carol Nichols" w:date="2018-01-11T15:15:00Z">
              <w:rPr/>
            </w:rPrChange>
          </w:rPr>
          <w:t>adder</w:t>
        </w:r>
        <w:r>
          <w:t xml:space="preserve"> crate, and then the last section shows 0 documentation tests were found in the </w:t>
        </w:r>
        <w:r w:rsidRPr="00910DF3">
          <w:rPr>
            <w:rStyle w:val="Literal"/>
            <w:rPrChange w:id="1262" w:author="Carol Nichols" w:date="2018-01-11T15:15:00Z">
              <w:rPr/>
            </w:rPrChange>
          </w:rPr>
          <w:t>add-one</w:t>
        </w:r>
        <w:r>
          <w:t xml:space="preserve"> crate. Running</w:t>
        </w:r>
      </w:ins>
      <w:del w:id="1263" w:author="Carol Nichols" w:date="2018-01-11T15:11:00Z">
        <w:r w:rsidR="00FD1E86" w:rsidDel="00F44A5C">
          <w:delText>W</w:delText>
        </w:r>
      </w:del>
      <w:del w:id="1264" w:author="Carol Nichols" w:date="2018-01-11T15:12:00Z">
        <w:r w:rsidR="00FD1E86" w:rsidDel="00F44A5C">
          <w:delText>ait</w:delText>
        </w:r>
        <w:r w:rsidR="00785AC6" w:rsidDel="00F44A5C">
          <w:delText xml:space="preserve"> </w:delText>
        </w:r>
        <w:r w:rsidR="00FD1E86" w:rsidDel="00F44A5C">
          <w:delText>a</w:delText>
        </w:r>
        <w:r w:rsidR="00785AC6" w:rsidDel="00F44A5C">
          <w:delText xml:space="preserve"> </w:delText>
        </w:r>
        <w:r w:rsidR="00FD1E86" w:rsidDel="00F44A5C">
          <w:delText>second,</w:delText>
        </w:r>
        <w:r w:rsidR="00785AC6" w:rsidDel="00F44A5C">
          <w:delText xml:space="preserve"> </w:delText>
        </w:r>
        <w:r w:rsidR="00FD1E86" w:rsidDel="00F44A5C">
          <w:delText>zero</w:delText>
        </w:r>
        <w:r w:rsidR="00785AC6" w:rsidDel="00F44A5C">
          <w:delText xml:space="preserve"> </w:delText>
        </w:r>
        <w:r w:rsidR="00FD1E86" w:rsidDel="00F44A5C">
          <w:delText>tests?</w:delText>
        </w:r>
        <w:r w:rsidR="00785AC6" w:rsidDel="00F44A5C">
          <w:delText xml:space="preserve"> </w:delText>
        </w:r>
        <w:r w:rsidR="00FD1E86" w:rsidDel="00F44A5C">
          <w:delText>We</w:delText>
        </w:r>
        <w:r w:rsidR="00785AC6" w:rsidDel="00F44A5C">
          <w:delText xml:space="preserve"> </w:delText>
        </w:r>
        <w:r w:rsidR="00FD1E86" w:rsidDel="00F44A5C">
          <w:delText>just</w:delText>
        </w:r>
        <w:r w:rsidR="00785AC6" w:rsidDel="00F44A5C">
          <w:delText xml:space="preserve"> </w:delText>
        </w:r>
        <w:r w:rsidR="00FD1E86" w:rsidDel="00F44A5C">
          <w:delText>added</w:delText>
        </w:r>
        <w:r w:rsidR="00785AC6" w:rsidDel="00F44A5C">
          <w:delText xml:space="preserve"> </w:delText>
        </w:r>
        <w:r w:rsidR="00FD1E86" w:rsidDel="00F44A5C">
          <w:delText>one!</w:delText>
        </w:r>
        <w:r w:rsidR="00785AC6" w:rsidDel="00F44A5C">
          <w:delText xml:space="preserve"> </w:delText>
        </w:r>
        <w:r w:rsidR="00FD1E86" w:rsidDel="00F44A5C">
          <w:delText>If</w:delText>
        </w:r>
      </w:del>
      <w:ins w:id="1265" w:author="AnneMarieW" w:date="2017-11-28T10:51:00Z">
        <w:del w:id="1266" w:author="Carol Nichols" w:date="2018-01-11T15:12:00Z">
          <w:r w:rsidR="00F36D0F" w:rsidDel="00F44A5C">
            <w:delText>When</w:delText>
          </w:r>
        </w:del>
      </w:ins>
      <w:del w:id="1267" w:author="Carol Nichols" w:date="2018-01-11T15:12:00Z">
        <w:r w:rsidR="00785AC6" w:rsidDel="00F44A5C">
          <w:delText xml:space="preserve"> </w:delText>
        </w:r>
        <w:r w:rsidR="00FD1E86" w:rsidDel="00F44A5C">
          <w:delText>we</w:delText>
        </w:r>
        <w:r w:rsidR="00785AC6" w:rsidDel="00F44A5C">
          <w:delText xml:space="preserve"> </w:delText>
        </w:r>
        <w:r w:rsidR="00FD1E86" w:rsidDel="00F44A5C">
          <w:delText>look</w:delText>
        </w:r>
        <w:r w:rsidR="00785AC6" w:rsidDel="00F44A5C">
          <w:delText xml:space="preserve"> </w:delText>
        </w:r>
        <w:r w:rsidR="00FD1E86" w:rsidDel="00F44A5C">
          <w:delText>at</w:delText>
        </w:r>
        <w:r w:rsidR="00785AC6" w:rsidDel="00F44A5C">
          <w:delText xml:space="preserve"> </w:delText>
        </w:r>
        <w:r w:rsidR="00FD1E86" w:rsidDel="00F44A5C">
          <w:delText>the</w:delText>
        </w:r>
        <w:r w:rsidR="00785AC6" w:rsidDel="00F44A5C">
          <w:delText xml:space="preserve"> </w:delText>
        </w:r>
        <w:r w:rsidR="00FD1E86" w:rsidDel="00F44A5C">
          <w:delText>output,</w:delText>
        </w:r>
        <w:r w:rsidR="00785AC6" w:rsidDel="00F44A5C">
          <w:delText xml:space="preserve"> </w:delText>
        </w:r>
        <w:r w:rsidR="00FD1E86" w:rsidDel="00F44A5C">
          <w:delText>we</w:delText>
        </w:r>
        <w:r w:rsidR="00785AC6" w:rsidDel="00F44A5C">
          <w:delText xml:space="preserve"> </w:delText>
        </w:r>
        <w:r w:rsidR="00FD1E86" w:rsidDel="00F44A5C">
          <w:delText>can</w:delText>
        </w:r>
        <w:r w:rsidR="00785AC6" w:rsidDel="00F44A5C">
          <w:delText xml:space="preserve"> </w:delText>
        </w:r>
        <w:r w:rsidR="00FD1E86" w:rsidDel="00F44A5C">
          <w:delText>see</w:delText>
        </w:r>
        <w:r w:rsidR="00785AC6" w:rsidDel="00F44A5C">
          <w:delText xml:space="preserve"> </w:delText>
        </w:r>
        <w:r w:rsidR="00FD1E86" w:rsidDel="00F44A5C">
          <w:delText>that</w:delText>
        </w:r>
      </w:del>
      <w:r w:rsidR="00785AC6">
        <w:t xml:space="preserve"> </w:t>
      </w:r>
      <w:r w:rsidR="00FD1E86" w:rsidRPr="00785AC6">
        <w:rPr>
          <w:rStyle w:val="Literal"/>
        </w:rPr>
        <w:t>cargo</w:t>
      </w:r>
      <w:r w:rsidR="00785AC6">
        <w:rPr>
          <w:rStyle w:val="Literal"/>
        </w:rPr>
        <w:t xml:space="preserve"> </w:t>
      </w:r>
      <w:r w:rsidR="00FD1E86" w:rsidRPr="00785AC6">
        <w:rPr>
          <w:rStyle w:val="Literal"/>
        </w:rPr>
        <w:t>test</w:t>
      </w:r>
      <w:r w:rsidR="00785AC6">
        <w:t xml:space="preserve"> </w:t>
      </w:r>
      <w:r w:rsidR="00FD1E86">
        <w:t>in</w:t>
      </w:r>
      <w:r w:rsidR="00785AC6">
        <w:t xml:space="preserve"> </w:t>
      </w:r>
      <w:r w:rsidR="00FD1E86">
        <w:t>a</w:t>
      </w:r>
      <w:ins w:id="1268" w:author="Carol Nichols" w:date="2018-01-11T15:12:00Z">
        <w:r>
          <w:t xml:space="preserve"> workspace structured like this one will run the tests for all the crates in the workspace.</w:t>
        </w:r>
      </w:ins>
      <w:del w:id="1269" w:author="Carol Nichols" w:date="2018-01-11T15:12:00Z">
        <w:r w:rsidR="00785AC6" w:rsidDel="00F44A5C">
          <w:delText xml:space="preserve"> </w:delText>
        </w:r>
        <w:r w:rsidR="00FD1E86" w:rsidDel="00F44A5C">
          <w:delText>workspace</w:delText>
        </w:r>
        <w:r w:rsidR="00785AC6" w:rsidDel="00F44A5C">
          <w:delText xml:space="preserve"> </w:delText>
        </w:r>
        <w:r w:rsidR="00FD1E86" w:rsidDel="00F44A5C">
          <w:delText>only</w:delText>
        </w:r>
        <w:r w:rsidR="00785AC6" w:rsidDel="00F44A5C">
          <w:delText xml:space="preserve"> </w:delText>
        </w:r>
        <w:r w:rsidR="00FD1E86" w:rsidDel="00F44A5C">
          <w:delText>runs</w:delText>
        </w:r>
        <w:r w:rsidR="00785AC6" w:rsidDel="00F44A5C">
          <w:delText xml:space="preserve"> </w:delText>
        </w:r>
        <w:r w:rsidR="00FD1E86" w:rsidDel="00F44A5C">
          <w:delText>tests</w:delText>
        </w:r>
        <w:r w:rsidR="00785AC6" w:rsidDel="00F44A5C">
          <w:delText xml:space="preserve"> </w:delText>
        </w:r>
        <w:r w:rsidR="00FD1E86" w:rsidDel="00F44A5C">
          <w:delText>for</w:delText>
        </w:r>
        <w:r w:rsidR="00785AC6" w:rsidDel="00F44A5C">
          <w:delText xml:space="preserve"> </w:delText>
        </w:r>
        <w:r w:rsidR="00FD1E86" w:rsidDel="00F44A5C">
          <w:delText>the</w:delText>
        </w:r>
        <w:r w:rsidR="00785AC6" w:rsidDel="00F44A5C">
          <w:delText xml:space="preserve"> </w:delText>
        </w:r>
        <w:r w:rsidR="00FD1E86" w:rsidDel="00F44A5C">
          <w:delText>top</w:delText>
        </w:r>
      </w:del>
      <w:ins w:id="1270" w:author="AnneMarieW" w:date="2017-11-28T10:51:00Z">
        <w:del w:id="1271" w:author="Carol Nichols" w:date="2018-01-11T15:12:00Z">
          <w:r w:rsidR="00F36D0F" w:rsidDel="00F44A5C">
            <w:delText>-</w:delText>
          </w:r>
        </w:del>
      </w:ins>
      <w:del w:id="1272" w:author="Carol Nichols" w:date="2018-01-11T15:12:00Z">
        <w:r w:rsidR="00785AC6" w:rsidDel="00F44A5C">
          <w:delText xml:space="preserve"> </w:delText>
        </w:r>
        <w:r w:rsidR="00FD1E86" w:rsidDel="00F44A5C">
          <w:delText>level</w:delText>
        </w:r>
        <w:r w:rsidR="00785AC6" w:rsidDel="00F44A5C">
          <w:delText xml:space="preserve"> </w:delText>
        </w:r>
        <w:r w:rsidR="00FD1E86" w:rsidDel="00F44A5C">
          <w:delText>crate.</w:delText>
        </w:r>
        <w:r w:rsidR="00785AC6" w:rsidDel="00F44A5C">
          <w:delText xml:space="preserve"> </w:delText>
        </w:r>
        <w:r w:rsidR="00FD1E86" w:rsidDel="00F44A5C">
          <w:delText>To</w:delText>
        </w:r>
        <w:r w:rsidR="00785AC6" w:rsidDel="00F44A5C">
          <w:delText xml:space="preserve"> </w:delText>
        </w:r>
        <w:r w:rsidR="00FD1E86" w:rsidDel="00F44A5C">
          <w:delText>run</w:delText>
        </w:r>
        <w:r w:rsidR="00785AC6" w:rsidDel="00F44A5C">
          <w:delText xml:space="preserve"> </w:delText>
        </w:r>
        <w:r w:rsidR="00FD1E86" w:rsidDel="00F44A5C">
          <w:delText>tests</w:delText>
        </w:r>
        <w:r w:rsidR="00785AC6" w:rsidDel="00F44A5C">
          <w:delText xml:space="preserve"> </w:delText>
        </w:r>
        <w:r w:rsidR="00FD1E86" w:rsidDel="00F44A5C">
          <w:delText>for</w:delText>
        </w:r>
        <w:r w:rsidR="00785AC6" w:rsidDel="00F44A5C">
          <w:delText xml:space="preserve"> </w:delText>
        </w:r>
        <w:r w:rsidR="00FD1E86" w:rsidDel="00F44A5C">
          <w:delText>all</w:delText>
        </w:r>
        <w:r w:rsidR="00785AC6" w:rsidDel="00F44A5C">
          <w:delText xml:space="preserve"> </w:delText>
        </w:r>
        <w:r w:rsidR="00FD1E86" w:rsidDel="00F44A5C">
          <w:delText>of</w:delText>
        </w:r>
        <w:r w:rsidR="00785AC6" w:rsidDel="00F44A5C">
          <w:delText xml:space="preserve"> </w:delText>
        </w:r>
        <w:r w:rsidR="00FD1E86" w:rsidDel="00F44A5C">
          <w:delText>the</w:delText>
        </w:r>
        <w:r w:rsidR="00785AC6" w:rsidDel="00F44A5C">
          <w:delText xml:space="preserve"> </w:delText>
        </w:r>
        <w:r w:rsidR="00FD1E86" w:rsidDel="00F44A5C">
          <w:delText>crates</w:delText>
        </w:r>
        <w:r w:rsidR="00785AC6" w:rsidDel="00F44A5C">
          <w:delText xml:space="preserve"> </w:delText>
        </w:r>
        <w:r w:rsidR="00FD1E86" w:rsidDel="00F44A5C">
          <w:delText>in</w:delText>
        </w:r>
        <w:r w:rsidR="00785AC6" w:rsidDel="00F44A5C">
          <w:delText xml:space="preserve"> </w:delText>
        </w:r>
        <w:r w:rsidR="00FD1E86" w:rsidDel="00F44A5C">
          <w:delText>the</w:delText>
        </w:r>
        <w:r w:rsidR="00785AC6" w:rsidDel="00F44A5C">
          <w:delText xml:space="preserve"> </w:delText>
        </w:r>
        <w:r w:rsidR="00FD1E86" w:rsidDel="00F44A5C">
          <w:delText>workspace,</w:delText>
        </w:r>
        <w:r w:rsidR="00785AC6" w:rsidDel="00F44A5C">
          <w:delText xml:space="preserve"> </w:delText>
        </w:r>
        <w:r w:rsidR="00FD1E86" w:rsidDel="00F44A5C">
          <w:delText>we</w:delText>
        </w:r>
        <w:r w:rsidR="00785AC6" w:rsidDel="00F44A5C">
          <w:delText xml:space="preserve"> </w:delText>
        </w:r>
        <w:r w:rsidR="00FD1E86" w:rsidDel="00F44A5C">
          <w:delText>need</w:delText>
        </w:r>
        <w:r w:rsidR="00785AC6" w:rsidDel="00F44A5C">
          <w:delText xml:space="preserve"> </w:delText>
        </w:r>
        <w:r w:rsidR="00FD1E86" w:rsidDel="00F44A5C">
          <w:delText>to</w:delText>
        </w:r>
        <w:r w:rsidR="00785AC6" w:rsidDel="00F44A5C">
          <w:delText xml:space="preserve"> </w:delText>
        </w:r>
        <w:r w:rsidR="00FD1E86" w:rsidDel="00F44A5C">
          <w:delText>pass</w:delText>
        </w:r>
        <w:r w:rsidR="00785AC6" w:rsidDel="00F44A5C">
          <w:delText xml:space="preserve"> </w:delText>
        </w:r>
        <w:r w:rsidR="00FD1E86" w:rsidDel="00F44A5C">
          <w:delText>the</w:delText>
        </w:r>
        <w:r w:rsidR="00785AC6" w:rsidDel="00F44A5C">
          <w:delText xml:space="preserve"> </w:delText>
        </w:r>
        <w:r w:rsidR="00FD1E86" w:rsidRPr="00785AC6" w:rsidDel="00F44A5C">
          <w:rPr>
            <w:rStyle w:val="Literal"/>
          </w:rPr>
          <w:delText>--all</w:delText>
        </w:r>
        <w:r w:rsidR="00785AC6" w:rsidDel="00F44A5C">
          <w:delText xml:space="preserve"> </w:delText>
        </w:r>
        <w:r w:rsidR="00FD1E86" w:rsidDel="00F44A5C">
          <w:delText>flag:</w:delText>
        </w:r>
      </w:del>
    </w:p>
    <w:p w14:paraId="572068D9" w14:textId="00405318" w:rsidR="00FD1E86" w:rsidRPr="00785AC6" w:rsidDel="00F44A5C" w:rsidRDefault="00FD1E86">
      <w:pPr>
        <w:pStyle w:val="Body"/>
        <w:rPr>
          <w:del w:id="1273" w:author="Carol Nichols" w:date="2018-01-11T15:12:00Z"/>
        </w:rPr>
        <w:pPrChange w:id="1274" w:author="Carol Nichols" w:date="2018-01-11T15:12:00Z">
          <w:pPr>
            <w:pStyle w:val="CodeA"/>
          </w:pPr>
        </w:pPrChange>
      </w:pPr>
      <w:del w:id="1275" w:author="Carol Nichols" w:date="2018-01-11T15:12:00Z">
        <w:r w:rsidRPr="00785AC6" w:rsidDel="00F44A5C">
          <w:delText>$</w:delText>
        </w:r>
        <w:r w:rsidR="00785AC6" w:rsidDel="00F44A5C">
          <w:delText xml:space="preserve"> </w:delText>
        </w:r>
        <w:r w:rsidRPr="007E2DA9" w:rsidDel="00F44A5C">
          <w:rPr>
            <w:rStyle w:val="LiteralBold"/>
          </w:rPr>
          <w:delText>cargo</w:delText>
        </w:r>
        <w:r w:rsidR="00785AC6" w:rsidRPr="007E2DA9" w:rsidDel="00F44A5C">
          <w:rPr>
            <w:rStyle w:val="LiteralBold"/>
          </w:rPr>
          <w:delText xml:space="preserve"> </w:delText>
        </w:r>
        <w:r w:rsidRPr="007E2DA9" w:rsidDel="00F44A5C">
          <w:rPr>
            <w:rStyle w:val="LiteralBold"/>
          </w:rPr>
          <w:delText>test</w:delText>
        </w:r>
        <w:r w:rsidR="00785AC6" w:rsidRPr="007E2DA9" w:rsidDel="00F44A5C">
          <w:rPr>
            <w:rStyle w:val="LiteralBold"/>
          </w:rPr>
          <w:delText xml:space="preserve"> </w:delText>
        </w:r>
        <w:r w:rsidRPr="007E2DA9" w:rsidDel="00F44A5C">
          <w:rPr>
            <w:rStyle w:val="LiteralBold"/>
          </w:rPr>
          <w:delText>--all</w:delText>
        </w:r>
      </w:del>
    </w:p>
    <w:p w14:paraId="11633D23" w14:textId="37B9B1FE" w:rsidR="00FD1E86" w:rsidRPr="00785AC6" w:rsidDel="00F44A5C" w:rsidRDefault="00785AC6">
      <w:pPr>
        <w:pStyle w:val="Body"/>
        <w:rPr>
          <w:del w:id="1276" w:author="Carol Nichols" w:date="2018-01-11T15:12:00Z"/>
        </w:rPr>
        <w:pPrChange w:id="1277" w:author="Carol Nichols" w:date="2018-01-11T15:12:00Z">
          <w:pPr>
            <w:pStyle w:val="CodeB"/>
          </w:pPr>
        </w:pPrChange>
      </w:pPr>
      <w:del w:id="1278" w:author="Carol Nichols" w:date="2018-01-11T15:12:00Z">
        <w:r w:rsidDel="00F44A5C">
          <w:delText xml:space="preserve">    </w:delText>
        </w:r>
        <w:r w:rsidR="00FD1E86" w:rsidRPr="00785AC6" w:rsidDel="00F44A5C">
          <w:delText>Finished</w:delText>
        </w:r>
        <w:r w:rsidDel="00F44A5C">
          <w:delText xml:space="preserve"> </w:delText>
        </w:r>
        <w:r w:rsidR="00FD1E86" w:rsidRPr="00785AC6" w:rsidDel="00F44A5C">
          <w:delText>dev</w:delText>
        </w:r>
        <w:r w:rsidDel="00F44A5C">
          <w:delText xml:space="preserve"> </w:delText>
        </w:r>
        <w:r w:rsidR="00FD1E86" w:rsidRPr="00785AC6" w:rsidDel="00F44A5C">
          <w:delText>[unoptimized</w:delText>
        </w:r>
        <w:r w:rsidDel="00F44A5C">
          <w:delText xml:space="preserve"> </w:delText>
        </w:r>
        <w:r w:rsidR="00FD1E86" w:rsidRPr="00785AC6" w:rsidDel="00F44A5C">
          <w:delText>+</w:delText>
        </w:r>
        <w:r w:rsidDel="00F44A5C">
          <w:delText xml:space="preserve"> </w:delText>
        </w:r>
        <w:r w:rsidR="00FD1E86" w:rsidRPr="00785AC6" w:rsidDel="00F44A5C">
          <w:delText>debuginfo]</w:delText>
        </w:r>
        <w:r w:rsidDel="00F44A5C">
          <w:delText xml:space="preserve"> </w:delText>
        </w:r>
        <w:r w:rsidR="00FD1E86" w:rsidRPr="00785AC6" w:rsidDel="00F44A5C">
          <w:delText>target(s)</w:delText>
        </w:r>
        <w:r w:rsidDel="00F44A5C">
          <w:delText xml:space="preserve"> </w:delText>
        </w:r>
        <w:r w:rsidR="00FD1E86" w:rsidRPr="00785AC6" w:rsidDel="00F44A5C">
          <w:delText>in</w:delText>
        </w:r>
        <w:r w:rsidDel="00F44A5C">
          <w:delText xml:space="preserve"> </w:delText>
        </w:r>
        <w:r w:rsidR="00FD1E86" w:rsidRPr="00785AC6" w:rsidDel="00F44A5C">
          <w:delText>0.37</w:delText>
        </w:r>
        <w:r w:rsidDel="00F44A5C">
          <w:delText xml:space="preserve"> </w:delText>
        </w:r>
        <w:r w:rsidR="00FD1E86" w:rsidRPr="00785AC6" w:rsidDel="00F44A5C">
          <w:delText>secs</w:delText>
        </w:r>
      </w:del>
    </w:p>
    <w:p w14:paraId="272D356B" w14:textId="2FFBCD24" w:rsidR="00FD1E86" w:rsidRPr="00785AC6" w:rsidDel="00F44A5C" w:rsidRDefault="00785AC6">
      <w:pPr>
        <w:pStyle w:val="Body"/>
        <w:rPr>
          <w:del w:id="1279" w:author="Carol Nichols" w:date="2018-01-11T15:12:00Z"/>
        </w:rPr>
        <w:pPrChange w:id="1280" w:author="Carol Nichols" w:date="2018-01-11T15:12:00Z">
          <w:pPr>
            <w:pStyle w:val="CodeB"/>
          </w:pPr>
        </w:pPrChange>
      </w:pPr>
      <w:del w:id="1281" w:author="Carol Nichols" w:date="2018-01-11T15:12:00Z">
        <w:r w:rsidDel="00F44A5C">
          <w:delText xml:space="preserve">     </w:delText>
        </w:r>
        <w:r w:rsidR="00FD1E86" w:rsidRPr="00785AC6" w:rsidDel="00F44A5C">
          <w:delText>Running</w:delText>
        </w:r>
        <w:r w:rsidDel="00F44A5C">
          <w:delText xml:space="preserve"> </w:delText>
        </w:r>
        <w:r w:rsidR="00FD1E86" w:rsidRPr="00785AC6" w:rsidDel="00F44A5C">
          <w:delText>target/debug/deps/add_one-abcabcabc</w:delText>
        </w:r>
      </w:del>
    </w:p>
    <w:p w14:paraId="0C670B36" w14:textId="69F9B418" w:rsidR="00FD1E86" w:rsidRPr="00785AC6" w:rsidDel="00F44A5C" w:rsidRDefault="00FD1E86">
      <w:pPr>
        <w:pStyle w:val="Body"/>
        <w:rPr>
          <w:del w:id="1282" w:author="Carol Nichols" w:date="2018-01-11T15:12:00Z"/>
        </w:rPr>
        <w:pPrChange w:id="1283" w:author="Carol Nichols" w:date="2018-01-11T15:12:00Z">
          <w:pPr>
            <w:pStyle w:val="CodeB"/>
          </w:pPr>
        </w:pPrChange>
      </w:pPr>
    </w:p>
    <w:p w14:paraId="6825D914" w14:textId="1CF67956" w:rsidR="00FD1E86" w:rsidRPr="00785AC6" w:rsidDel="00F44A5C" w:rsidRDefault="00FD1E86">
      <w:pPr>
        <w:pStyle w:val="Body"/>
        <w:rPr>
          <w:del w:id="1284" w:author="Carol Nichols" w:date="2018-01-11T15:12:00Z"/>
        </w:rPr>
        <w:pPrChange w:id="1285" w:author="Carol Nichols" w:date="2018-01-11T15:12:00Z">
          <w:pPr>
            <w:pStyle w:val="CodeB"/>
          </w:pPr>
        </w:pPrChange>
      </w:pPr>
      <w:del w:id="1286" w:author="Carol Nichols" w:date="2018-01-11T15:12:00Z">
        <w:r w:rsidRPr="00785AC6" w:rsidDel="00F44A5C">
          <w:delText>running</w:delText>
        </w:r>
        <w:r w:rsidR="00785AC6" w:rsidDel="00F44A5C">
          <w:delText xml:space="preserve"> </w:delText>
        </w:r>
        <w:r w:rsidRPr="00785AC6" w:rsidDel="00F44A5C">
          <w:delText>1</w:delText>
        </w:r>
        <w:r w:rsidR="00785AC6" w:rsidDel="00F44A5C">
          <w:delText xml:space="preserve"> </w:delText>
        </w:r>
        <w:r w:rsidRPr="00785AC6" w:rsidDel="00F44A5C">
          <w:delText>test</w:delText>
        </w:r>
      </w:del>
    </w:p>
    <w:p w14:paraId="0F05B287" w14:textId="26B5A40C" w:rsidR="00FD1E86" w:rsidRPr="00785AC6" w:rsidDel="00F44A5C" w:rsidRDefault="00FD1E86">
      <w:pPr>
        <w:pStyle w:val="Body"/>
        <w:rPr>
          <w:del w:id="1287" w:author="Carol Nichols" w:date="2018-01-11T15:12:00Z"/>
        </w:rPr>
        <w:pPrChange w:id="1288" w:author="Carol Nichols" w:date="2018-01-11T15:12:00Z">
          <w:pPr>
            <w:pStyle w:val="CodeB"/>
          </w:pPr>
        </w:pPrChange>
      </w:pPr>
      <w:del w:id="1289" w:author="Carol Nichols" w:date="2018-01-11T15:12:00Z">
        <w:r w:rsidRPr="00785AC6" w:rsidDel="00F44A5C">
          <w:delText>test</w:delText>
        </w:r>
        <w:r w:rsidR="00785AC6" w:rsidDel="00F44A5C">
          <w:delText xml:space="preserve"> </w:delText>
        </w:r>
        <w:r w:rsidRPr="00785AC6" w:rsidDel="00F44A5C">
          <w:delText>tests::it_works</w:delText>
        </w:r>
        <w:r w:rsidR="00785AC6" w:rsidDel="00F44A5C">
          <w:delText xml:space="preserve"> </w:delText>
        </w:r>
        <w:r w:rsidRPr="00785AC6" w:rsidDel="00F44A5C">
          <w:delText>...</w:delText>
        </w:r>
        <w:r w:rsidR="00785AC6" w:rsidDel="00F44A5C">
          <w:delText xml:space="preserve"> </w:delText>
        </w:r>
        <w:r w:rsidRPr="00785AC6" w:rsidDel="00F44A5C">
          <w:delText>ok</w:delText>
        </w:r>
      </w:del>
    </w:p>
    <w:p w14:paraId="689EABD9" w14:textId="21633734" w:rsidR="00FD1E86" w:rsidRPr="00785AC6" w:rsidDel="00F44A5C" w:rsidRDefault="00FD1E86">
      <w:pPr>
        <w:pStyle w:val="Body"/>
        <w:rPr>
          <w:del w:id="1290" w:author="Carol Nichols" w:date="2018-01-11T15:12:00Z"/>
        </w:rPr>
        <w:pPrChange w:id="1291" w:author="Carol Nichols" w:date="2018-01-11T15:12:00Z">
          <w:pPr>
            <w:pStyle w:val="CodeB"/>
          </w:pPr>
        </w:pPrChange>
      </w:pPr>
    </w:p>
    <w:p w14:paraId="2A3396A0" w14:textId="0074EE6A" w:rsidR="00FD1E86" w:rsidRPr="00785AC6" w:rsidDel="00F44A5C" w:rsidRDefault="00FD1E86">
      <w:pPr>
        <w:pStyle w:val="Body"/>
        <w:rPr>
          <w:del w:id="1292" w:author="Carol Nichols" w:date="2018-01-11T15:12:00Z"/>
        </w:rPr>
        <w:pPrChange w:id="1293" w:author="Carol Nichols" w:date="2018-01-11T15:12:00Z">
          <w:pPr>
            <w:pStyle w:val="CodeB"/>
          </w:pPr>
        </w:pPrChange>
      </w:pPr>
      <w:del w:id="1294" w:author="Carol Nichols" w:date="2018-01-11T15:12:00Z">
        <w:r w:rsidRPr="00785AC6" w:rsidDel="00F44A5C">
          <w:delText>test</w:delText>
        </w:r>
        <w:r w:rsidR="00785AC6" w:rsidDel="00F44A5C">
          <w:delText xml:space="preserve"> </w:delText>
        </w:r>
        <w:r w:rsidRPr="00785AC6" w:rsidDel="00F44A5C">
          <w:delText>result:</w:delText>
        </w:r>
        <w:r w:rsidR="00785AC6" w:rsidDel="00F44A5C">
          <w:delText xml:space="preserve"> </w:delText>
        </w:r>
        <w:r w:rsidRPr="00785AC6" w:rsidDel="00F44A5C">
          <w:delText>ok.</w:delText>
        </w:r>
        <w:r w:rsidR="00785AC6" w:rsidDel="00F44A5C">
          <w:delText xml:space="preserve"> </w:delText>
        </w:r>
        <w:r w:rsidRPr="00785AC6" w:rsidDel="00F44A5C">
          <w:delText>1</w:delText>
        </w:r>
        <w:r w:rsidR="00785AC6" w:rsidDel="00F44A5C">
          <w:delText xml:space="preserve"> </w:delText>
        </w:r>
        <w:r w:rsidRPr="00785AC6" w:rsidDel="00F44A5C">
          <w:delText>passed;</w:delText>
        </w:r>
        <w:r w:rsidR="00785AC6" w:rsidDel="00F44A5C">
          <w:delText xml:space="preserve"> </w:delText>
        </w:r>
        <w:r w:rsidRPr="00785AC6" w:rsidDel="00F44A5C">
          <w:delText>0</w:delText>
        </w:r>
        <w:r w:rsidR="00785AC6" w:rsidDel="00F44A5C">
          <w:delText xml:space="preserve"> </w:delText>
        </w:r>
        <w:r w:rsidRPr="00785AC6" w:rsidDel="00F44A5C">
          <w:delText>failed;</w:delText>
        </w:r>
        <w:r w:rsidR="00785AC6" w:rsidDel="00F44A5C">
          <w:delText xml:space="preserve"> </w:delText>
        </w:r>
        <w:r w:rsidRPr="00785AC6" w:rsidDel="00F44A5C">
          <w:delText>0</w:delText>
        </w:r>
        <w:r w:rsidR="00785AC6" w:rsidDel="00F44A5C">
          <w:delText xml:space="preserve"> </w:delText>
        </w:r>
        <w:r w:rsidRPr="00785AC6" w:rsidDel="00F44A5C">
          <w:delText>ignored;</w:delText>
        </w:r>
        <w:r w:rsidR="00785AC6" w:rsidDel="00F44A5C">
          <w:delText xml:space="preserve"> </w:delText>
        </w:r>
        <w:r w:rsidRPr="00785AC6" w:rsidDel="00F44A5C">
          <w:delText>0</w:delText>
        </w:r>
        <w:r w:rsidR="00785AC6" w:rsidDel="00F44A5C">
          <w:delText xml:space="preserve"> </w:delText>
        </w:r>
        <w:r w:rsidRPr="00785AC6" w:rsidDel="00F44A5C">
          <w:delText>measured;</w:delText>
        </w:r>
        <w:r w:rsidR="00785AC6" w:rsidDel="00F44A5C">
          <w:delText xml:space="preserve"> </w:delText>
        </w:r>
        <w:r w:rsidRPr="00785AC6" w:rsidDel="00F44A5C">
          <w:delText>0</w:delText>
        </w:r>
        <w:r w:rsidR="00785AC6" w:rsidDel="00F44A5C">
          <w:delText xml:space="preserve"> </w:delText>
        </w:r>
        <w:r w:rsidRPr="00785AC6" w:rsidDel="00F44A5C">
          <w:delText>filtered</w:delText>
        </w:r>
        <w:r w:rsidR="00785AC6" w:rsidDel="00F44A5C">
          <w:delText xml:space="preserve"> </w:delText>
        </w:r>
        <w:r w:rsidRPr="00785AC6" w:rsidDel="00F44A5C">
          <w:delText>out</w:delText>
        </w:r>
      </w:del>
    </w:p>
    <w:p w14:paraId="18263618" w14:textId="20EB107B" w:rsidR="00FD1E86" w:rsidRPr="00785AC6" w:rsidDel="00F44A5C" w:rsidRDefault="00FD1E86">
      <w:pPr>
        <w:pStyle w:val="Body"/>
        <w:rPr>
          <w:del w:id="1295" w:author="Carol Nichols" w:date="2018-01-11T15:12:00Z"/>
        </w:rPr>
        <w:pPrChange w:id="1296" w:author="Carol Nichols" w:date="2018-01-11T15:12:00Z">
          <w:pPr>
            <w:pStyle w:val="CodeB"/>
          </w:pPr>
        </w:pPrChange>
      </w:pPr>
    </w:p>
    <w:p w14:paraId="0CF5F284" w14:textId="5C7AC3AB" w:rsidR="00FD1E86" w:rsidRPr="00785AC6" w:rsidDel="00F44A5C" w:rsidRDefault="00785AC6">
      <w:pPr>
        <w:pStyle w:val="Body"/>
        <w:rPr>
          <w:del w:id="1297" w:author="Carol Nichols" w:date="2018-01-11T15:12:00Z"/>
        </w:rPr>
        <w:pPrChange w:id="1298" w:author="Carol Nichols" w:date="2018-01-11T15:12:00Z">
          <w:pPr>
            <w:pStyle w:val="CodeB"/>
          </w:pPr>
        </w:pPrChange>
      </w:pPr>
      <w:del w:id="1299" w:author="Carol Nichols" w:date="2018-01-11T15:12:00Z">
        <w:r w:rsidDel="00F44A5C">
          <w:delText xml:space="preserve">     </w:delText>
        </w:r>
        <w:r w:rsidR="00FD1E86" w:rsidRPr="00785AC6" w:rsidDel="00F44A5C">
          <w:delText>Running</w:delText>
        </w:r>
        <w:r w:rsidDel="00F44A5C">
          <w:delText xml:space="preserve"> </w:delText>
        </w:r>
        <w:r w:rsidR="00FD1E86" w:rsidRPr="00785AC6" w:rsidDel="00F44A5C">
          <w:delText>target/debug/deps/adder-abcabcabc</w:delText>
        </w:r>
      </w:del>
    </w:p>
    <w:p w14:paraId="5265637B" w14:textId="6CB16184" w:rsidR="00FD1E86" w:rsidRPr="00785AC6" w:rsidDel="00F44A5C" w:rsidRDefault="00FD1E86">
      <w:pPr>
        <w:pStyle w:val="Body"/>
        <w:rPr>
          <w:del w:id="1300" w:author="Carol Nichols" w:date="2018-01-11T15:12:00Z"/>
        </w:rPr>
        <w:pPrChange w:id="1301" w:author="Carol Nichols" w:date="2018-01-11T15:12:00Z">
          <w:pPr>
            <w:pStyle w:val="CodeB"/>
          </w:pPr>
        </w:pPrChange>
      </w:pPr>
    </w:p>
    <w:p w14:paraId="16A64200" w14:textId="2409ED09" w:rsidR="00FD1E86" w:rsidRPr="00785AC6" w:rsidDel="00F44A5C" w:rsidRDefault="00FD1E86">
      <w:pPr>
        <w:pStyle w:val="Body"/>
        <w:rPr>
          <w:del w:id="1302" w:author="Carol Nichols" w:date="2018-01-11T15:12:00Z"/>
        </w:rPr>
        <w:pPrChange w:id="1303" w:author="Carol Nichols" w:date="2018-01-11T15:12:00Z">
          <w:pPr>
            <w:pStyle w:val="CodeB"/>
          </w:pPr>
        </w:pPrChange>
      </w:pPr>
      <w:del w:id="1304" w:author="Carol Nichols" w:date="2018-01-11T15:12:00Z">
        <w:r w:rsidRPr="00785AC6" w:rsidDel="00F44A5C">
          <w:delText>running</w:delText>
        </w:r>
        <w:r w:rsidR="00785AC6" w:rsidDel="00F44A5C">
          <w:delText xml:space="preserve"> </w:delText>
        </w:r>
        <w:r w:rsidRPr="00785AC6" w:rsidDel="00F44A5C">
          <w:delText>0</w:delText>
        </w:r>
        <w:r w:rsidR="00785AC6" w:rsidDel="00F44A5C">
          <w:delText xml:space="preserve"> </w:delText>
        </w:r>
        <w:r w:rsidRPr="00785AC6" w:rsidDel="00F44A5C">
          <w:delText>tests</w:delText>
        </w:r>
      </w:del>
    </w:p>
    <w:p w14:paraId="033EA516" w14:textId="2BD743DE" w:rsidR="00FD1E86" w:rsidRPr="00785AC6" w:rsidDel="00F44A5C" w:rsidRDefault="00FD1E86">
      <w:pPr>
        <w:pStyle w:val="Body"/>
        <w:rPr>
          <w:del w:id="1305" w:author="Carol Nichols" w:date="2018-01-11T15:12:00Z"/>
        </w:rPr>
        <w:pPrChange w:id="1306" w:author="Carol Nichols" w:date="2018-01-11T15:12:00Z">
          <w:pPr>
            <w:pStyle w:val="CodeB"/>
          </w:pPr>
        </w:pPrChange>
      </w:pPr>
    </w:p>
    <w:p w14:paraId="1550017B" w14:textId="5AB2EA71" w:rsidR="00FD1E86" w:rsidRPr="00785AC6" w:rsidDel="00F44A5C" w:rsidRDefault="00FD1E86">
      <w:pPr>
        <w:pStyle w:val="Body"/>
        <w:rPr>
          <w:del w:id="1307" w:author="Carol Nichols" w:date="2018-01-11T15:12:00Z"/>
        </w:rPr>
        <w:pPrChange w:id="1308" w:author="Carol Nichols" w:date="2018-01-11T15:12:00Z">
          <w:pPr>
            <w:pStyle w:val="CodeB"/>
          </w:pPr>
        </w:pPrChange>
      </w:pPr>
      <w:del w:id="1309" w:author="Carol Nichols" w:date="2018-01-11T15:12:00Z">
        <w:r w:rsidRPr="00785AC6" w:rsidDel="00F44A5C">
          <w:delText>test</w:delText>
        </w:r>
        <w:r w:rsidR="00785AC6" w:rsidDel="00F44A5C">
          <w:delText xml:space="preserve"> </w:delText>
        </w:r>
        <w:r w:rsidRPr="00785AC6" w:rsidDel="00F44A5C">
          <w:delText>result:</w:delText>
        </w:r>
        <w:r w:rsidR="00785AC6" w:rsidDel="00F44A5C">
          <w:delText xml:space="preserve"> </w:delText>
        </w:r>
        <w:r w:rsidRPr="00785AC6" w:rsidDel="00F44A5C">
          <w:delText>ok.</w:delText>
        </w:r>
        <w:r w:rsidR="00785AC6" w:rsidDel="00F44A5C">
          <w:delText xml:space="preserve"> </w:delText>
        </w:r>
        <w:r w:rsidRPr="00785AC6" w:rsidDel="00F44A5C">
          <w:delText>0</w:delText>
        </w:r>
        <w:r w:rsidR="00785AC6" w:rsidDel="00F44A5C">
          <w:delText xml:space="preserve"> </w:delText>
        </w:r>
        <w:r w:rsidRPr="00785AC6" w:rsidDel="00F44A5C">
          <w:delText>passed;</w:delText>
        </w:r>
        <w:r w:rsidR="00785AC6" w:rsidDel="00F44A5C">
          <w:delText xml:space="preserve"> </w:delText>
        </w:r>
        <w:r w:rsidRPr="00785AC6" w:rsidDel="00F44A5C">
          <w:delText>0</w:delText>
        </w:r>
        <w:r w:rsidR="00785AC6" w:rsidDel="00F44A5C">
          <w:delText xml:space="preserve"> </w:delText>
        </w:r>
        <w:r w:rsidRPr="00785AC6" w:rsidDel="00F44A5C">
          <w:delText>failed;</w:delText>
        </w:r>
        <w:r w:rsidR="00785AC6" w:rsidDel="00F44A5C">
          <w:delText xml:space="preserve"> </w:delText>
        </w:r>
        <w:r w:rsidRPr="00785AC6" w:rsidDel="00F44A5C">
          <w:delText>0</w:delText>
        </w:r>
        <w:r w:rsidR="00785AC6" w:rsidDel="00F44A5C">
          <w:delText xml:space="preserve"> </w:delText>
        </w:r>
        <w:r w:rsidRPr="00785AC6" w:rsidDel="00F44A5C">
          <w:delText>ignored;</w:delText>
        </w:r>
        <w:r w:rsidR="00785AC6" w:rsidDel="00F44A5C">
          <w:delText xml:space="preserve"> </w:delText>
        </w:r>
        <w:r w:rsidRPr="00785AC6" w:rsidDel="00F44A5C">
          <w:delText>0</w:delText>
        </w:r>
        <w:r w:rsidR="00785AC6" w:rsidDel="00F44A5C">
          <w:delText xml:space="preserve"> </w:delText>
        </w:r>
        <w:r w:rsidRPr="00785AC6" w:rsidDel="00F44A5C">
          <w:delText>measured;</w:delText>
        </w:r>
        <w:r w:rsidR="00785AC6" w:rsidDel="00F44A5C">
          <w:delText xml:space="preserve"> </w:delText>
        </w:r>
        <w:r w:rsidRPr="00785AC6" w:rsidDel="00F44A5C">
          <w:delText>0</w:delText>
        </w:r>
        <w:r w:rsidR="00785AC6" w:rsidDel="00F44A5C">
          <w:delText xml:space="preserve"> </w:delText>
        </w:r>
        <w:r w:rsidRPr="00785AC6" w:rsidDel="00F44A5C">
          <w:delText>filtered</w:delText>
        </w:r>
        <w:r w:rsidR="00785AC6" w:rsidDel="00F44A5C">
          <w:delText xml:space="preserve"> </w:delText>
        </w:r>
        <w:r w:rsidRPr="00785AC6" w:rsidDel="00F44A5C">
          <w:delText>out</w:delText>
        </w:r>
      </w:del>
    </w:p>
    <w:p w14:paraId="39557FE9" w14:textId="1CD8E3EB" w:rsidR="00FD1E86" w:rsidRPr="00785AC6" w:rsidDel="00F44A5C" w:rsidRDefault="00FD1E86">
      <w:pPr>
        <w:pStyle w:val="Body"/>
        <w:rPr>
          <w:del w:id="1310" w:author="Carol Nichols" w:date="2018-01-11T15:12:00Z"/>
        </w:rPr>
        <w:pPrChange w:id="1311" w:author="Carol Nichols" w:date="2018-01-11T15:12:00Z">
          <w:pPr>
            <w:pStyle w:val="CodeB"/>
          </w:pPr>
        </w:pPrChange>
      </w:pPr>
    </w:p>
    <w:p w14:paraId="2018EF47" w14:textId="3B4CAC15" w:rsidR="00FD1E86" w:rsidRPr="00785AC6" w:rsidDel="00F44A5C" w:rsidRDefault="00785AC6">
      <w:pPr>
        <w:pStyle w:val="Body"/>
        <w:rPr>
          <w:del w:id="1312" w:author="Carol Nichols" w:date="2018-01-11T15:12:00Z"/>
        </w:rPr>
        <w:pPrChange w:id="1313" w:author="Carol Nichols" w:date="2018-01-11T15:12:00Z">
          <w:pPr>
            <w:pStyle w:val="CodeB"/>
          </w:pPr>
        </w:pPrChange>
      </w:pPr>
      <w:del w:id="1314" w:author="Carol Nichols" w:date="2018-01-11T15:12:00Z">
        <w:r w:rsidDel="00F44A5C">
          <w:delText xml:space="preserve">   </w:delText>
        </w:r>
        <w:r w:rsidR="00FD1E86" w:rsidRPr="00785AC6" w:rsidDel="00F44A5C">
          <w:delText>Doc-tests</w:delText>
        </w:r>
        <w:r w:rsidDel="00F44A5C">
          <w:delText xml:space="preserve"> </w:delText>
        </w:r>
        <w:r w:rsidR="00FD1E86" w:rsidRPr="00785AC6" w:rsidDel="00F44A5C">
          <w:delText>add-one</w:delText>
        </w:r>
      </w:del>
    </w:p>
    <w:p w14:paraId="77A04444" w14:textId="077284EA" w:rsidR="00FD1E86" w:rsidRPr="00785AC6" w:rsidDel="00F44A5C" w:rsidRDefault="00FD1E86">
      <w:pPr>
        <w:pStyle w:val="Body"/>
        <w:rPr>
          <w:del w:id="1315" w:author="Carol Nichols" w:date="2018-01-11T15:12:00Z"/>
        </w:rPr>
        <w:pPrChange w:id="1316" w:author="Carol Nichols" w:date="2018-01-11T15:12:00Z">
          <w:pPr>
            <w:pStyle w:val="CodeB"/>
          </w:pPr>
        </w:pPrChange>
      </w:pPr>
    </w:p>
    <w:p w14:paraId="5A67DDDC" w14:textId="5AEF1120" w:rsidR="00FD1E86" w:rsidRPr="00785AC6" w:rsidDel="00F44A5C" w:rsidRDefault="00FD1E86">
      <w:pPr>
        <w:pStyle w:val="Body"/>
        <w:rPr>
          <w:del w:id="1317" w:author="Carol Nichols" w:date="2018-01-11T15:12:00Z"/>
        </w:rPr>
        <w:pPrChange w:id="1318" w:author="Carol Nichols" w:date="2018-01-11T15:12:00Z">
          <w:pPr>
            <w:pStyle w:val="CodeB"/>
          </w:pPr>
        </w:pPrChange>
      </w:pPr>
      <w:del w:id="1319" w:author="Carol Nichols" w:date="2018-01-11T15:12:00Z">
        <w:r w:rsidRPr="00785AC6" w:rsidDel="00F44A5C">
          <w:delText>running</w:delText>
        </w:r>
        <w:r w:rsidR="00785AC6" w:rsidDel="00F44A5C">
          <w:delText xml:space="preserve"> </w:delText>
        </w:r>
        <w:r w:rsidRPr="00785AC6" w:rsidDel="00F44A5C">
          <w:delText>0</w:delText>
        </w:r>
        <w:r w:rsidR="00785AC6" w:rsidDel="00F44A5C">
          <w:delText xml:space="preserve"> </w:delText>
        </w:r>
        <w:r w:rsidRPr="00785AC6" w:rsidDel="00F44A5C">
          <w:delText>tests</w:delText>
        </w:r>
      </w:del>
    </w:p>
    <w:p w14:paraId="5DB7362F" w14:textId="2070DE28" w:rsidR="00FD1E86" w:rsidRPr="00785AC6" w:rsidDel="00F44A5C" w:rsidRDefault="00FD1E86">
      <w:pPr>
        <w:pStyle w:val="Body"/>
        <w:rPr>
          <w:del w:id="1320" w:author="Carol Nichols" w:date="2018-01-11T15:12:00Z"/>
        </w:rPr>
        <w:pPrChange w:id="1321" w:author="Carol Nichols" w:date="2018-01-11T15:12:00Z">
          <w:pPr>
            <w:pStyle w:val="CodeB"/>
          </w:pPr>
        </w:pPrChange>
      </w:pPr>
    </w:p>
    <w:p w14:paraId="58A68D2D" w14:textId="488C3F0D" w:rsidR="00FD1E86" w:rsidRPr="00785AC6" w:rsidRDefault="00FD1E86">
      <w:pPr>
        <w:pStyle w:val="Body"/>
        <w:pPrChange w:id="1322" w:author="Carol Nichols" w:date="2018-01-11T15:12:00Z">
          <w:pPr>
            <w:pStyle w:val="CodeC"/>
          </w:pPr>
        </w:pPrChange>
      </w:pPr>
      <w:del w:id="1323" w:author="Carol Nichols" w:date="2018-01-11T15:12:00Z">
        <w:r w:rsidRPr="00785AC6" w:rsidDel="00F44A5C">
          <w:delText>test</w:delText>
        </w:r>
        <w:r w:rsidR="00785AC6" w:rsidDel="00F44A5C">
          <w:delText xml:space="preserve"> </w:delText>
        </w:r>
        <w:r w:rsidRPr="00785AC6" w:rsidDel="00F44A5C">
          <w:delText>result:</w:delText>
        </w:r>
        <w:r w:rsidR="00785AC6" w:rsidDel="00F44A5C">
          <w:delText xml:space="preserve"> </w:delText>
        </w:r>
        <w:r w:rsidRPr="00785AC6" w:rsidDel="00F44A5C">
          <w:delText>ok.</w:delText>
        </w:r>
        <w:r w:rsidR="00785AC6" w:rsidDel="00F44A5C">
          <w:delText xml:space="preserve"> </w:delText>
        </w:r>
        <w:r w:rsidRPr="00785AC6" w:rsidDel="00F44A5C">
          <w:delText>0</w:delText>
        </w:r>
        <w:r w:rsidR="00785AC6" w:rsidDel="00F44A5C">
          <w:delText xml:space="preserve"> </w:delText>
        </w:r>
        <w:r w:rsidRPr="00785AC6" w:rsidDel="00F44A5C">
          <w:delText>passed;</w:delText>
        </w:r>
        <w:r w:rsidR="00785AC6" w:rsidDel="00F44A5C">
          <w:delText xml:space="preserve"> </w:delText>
        </w:r>
        <w:r w:rsidRPr="00785AC6" w:rsidDel="00F44A5C">
          <w:delText>0</w:delText>
        </w:r>
        <w:r w:rsidR="00785AC6" w:rsidDel="00F44A5C">
          <w:delText xml:space="preserve"> </w:delText>
        </w:r>
        <w:r w:rsidRPr="00785AC6" w:rsidDel="00F44A5C">
          <w:delText>failed;</w:delText>
        </w:r>
        <w:r w:rsidR="00785AC6" w:rsidDel="00F44A5C">
          <w:delText xml:space="preserve"> </w:delText>
        </w:r>
        <w:r w:rsidRPr="00785AC6" w:rsidDel="00F44A5C">
          <w:delText>0</w:delText>
        </w:r>
        <w:r w:rsidR="00785AC6" w:rsidDel="00F44A5C">
          <w:delText xml:space="preserve"> </w:delText>
        </w:r>
        <w:r w:rsidRPr="00785AC6" w:rsidDel="00F44A5C">
          <w:delText>ignored;</w:delText>
        </w:r>
        <w:r w:rsidR="00785AC6" w:rsidDel="00F44A5C">
          <w:delText xml:space="preserve"> </w:delText>
        </w:r>
        <w:r w:rsidRPr="00785AC6" w:rsidDel="00F44A5C">
          <w:delText>0</w:delText>
        </w:r>
        <w:r w:rsidR="00785AC6" w:rsidDel="00F44A5C">
          <w:delText xml:space="preserve"> </w:delText>
        </w:r>
        <w:r w:rsidRPr="00785AC6" w:rsidDel="00F44A5C">
          <w:delText>measured;</w:delText>
        </w:r>
        <w:r w:rsidR="00785AC6" w:rsidDel="00F44A5C">
          <w:delText xml:space="preserve"> </w:delText>
        </w:r>
        <w:r w:rsidRPr="00785AC6" w:rsidDel="00F44A5C">
          <w:delText>0</w:delText>
        </w:r>
        <w:r w:rsidR="00785AC6" w:rsidDel="00F44A5C">
          <w:delText xml:space="preserve"> </w:delText>
        </w:r>
        <w:r w:rsidRPr="00785AC6" w:rsidDel="00F44A5C">
          <w:delText>filtered</w:delText>
        </w:r>
        <w:r w:rsidR="00785AC6" w:rsidDel="00F44A5C">
          <w:delText xml:space="preserve"> </w:delText>
        </w:r>
        <w:r w:rsidRPr="00785AC6" w:rsidDel="00F44A5C">
          <w:delText>out</w:delText>
        </w:r>
      </w:del>
    </w:p>
    <w:p w14:paraId="0882EAF7" w14:textId="77777777" w:rsidR="00FD1E86" w:rsidRDefault="00FD1E86" w:rsidP="00FD1E86">
      <w:pPr>
        <w:pStyle w:val="Body"/>
      </w:pPr>
      <w:del w:id="1324" w:author="AnneMarieW" w:date="2017-11-28T10:52:00Z">
        <w:r w:rsidDel="00F36D0F">
          <w:delText>When</w:delText>
        </w:r>
        <w:r w:rsidR="00785AC6" w:rsidDel="00F36D0F">
          <w:delText xml:space="preserve"> </w:delText>
        </w:r>
        <w:r w:rsidDel="00F36D0F">
          <w:delText>passing</w:delText>
        </w:r>
        <w:r w:rsidR="00785AC6" w:rsidDel="00F36D0F">
          <w:delText xml:space="preserve"> </w:delText>
        </w:r>
        <w:r w:rsidRPr="00785AC6" w:rsidDel="00F36D0F">
          <w:rPr>
            <w:rStyle w:val="Literal"/>
          </w:rPr>
          <w:delText>--all</w:delText>
        </w:r>
        <w:r w:rsidDel="00F36D0F">
          <w:delText>,</w:delText>
        </w:r>
        <w:r w:rsidR="00785AC6" w:rsidDel="00F36D0F">
          <w:delText xml:space="preserve"> </w:delText>
        </w:r>
      </w:del>
      <w:del w:id="1325" w:author="AnneMarieW" w:date="2017-11-28T10:54:00Z">
        <w:r w:rsidRPr="00785AC6" w:rsidDel="00F36D0F">
          <w:rPr>
            <w:rStyle w:val="Literal"/>
          </w:rPr>
          <w:delText>cargo</w:delText>
        </w:r>
        <w:r w:rsidR="00785AC6" w:rsidDel="00F36D0F">
          <w:rPr>
            <w:rStyle w:val="Literal"/>
          </w:rPr>
          <w:delText xml:space="preserve"> </w:delText>
        </w:r>
        <w:r w:rsidRPr="00785AC6" w:rsidDel="00F36D0F">
          <w:rPr>
            <w:rStyle w:val="Literal"/>
          </w:rPr>
          <w:delText>test</w:delText>
        </w:r>
        <w:r w:rsidR="00785AC6" w:rsidDel="00F36D0F">
          <w:delText xml:space="preserve"> </w:delText>
        </w:r>
        <w:r w:rsidDel="00F36D0F">
          <w:delText>will</w:delText>
        </w:r>
        <w:r w:rsidR="00785AC6" w:rsidDel="00F36D0F">
          <w:delText xml:space="preserve"> </w:delText>
        </w:r>
        <w:r w:rsidDel="00F36D0F">
          <w:delText>run</w:delText>
        </w:r>
        <w:r w:rsidR="00785AC6" w:rsidDel="00F36D0F">
          <w:delText xml:space="preserve"> </w:delText>
        </w:r>
        <w:r w:rsidDel="00F36D0F">
          <w:delText>the</w:delText>
        </w:r>
        <w:r w:rsidR="00785AC6" w:rsidDel="00F36D0F">
          <w:delText xml:space="preserve"> </w:delText>
        </w:r>
        <w:r w:rsidDel="00F36D0F">
          <w:delText>tests</w:delText>
        </w:r>
        <w:r w:rsidR="00785AC6" w:rsidDel="00F36D0F">
          <w:delText xml:space="preserve"> </w:delText>
        </w:r>
        <w:r w:rsidDel="00F36D0F">
          <w:delText>for</w:delText>
        </w:r>
        <w:r w:rsidR="00785AC6" w:rsidDel="00F36D0F">
          <w:delText xml:space="preserve"> </w:delText>
        </w:r>
        <w:r w:rsidDel="00F36D0F">
          <w:delText>all</w:delText>
        </w:r>
        <w:r w:rsidR="00785AC6" w:rsidDel="00F36D0F">
          <w:delText xml:space="preserve"> </w:delText>
        </w:r>
      </w:del>
      <w:del w:id="1326" w:author="AnneMarieW" w:date="2017-11-28T10:52:00Z">
        <w:r w:rsidDel="00F36D0F">
          <w:delText>of</w:delText>
        </w:r>
        <w:r w:rsidR="00785AC6" w:rsidDel="00F36D0F">
          <w:delText xml:space="preserve"> </w:delText>
        </w:r>
      </w:del>
      <w:del w:id="1327" w:author="AnneMarieW" w:date="2017-11-28T10:54:00Z">
        <w:r w:rsidDel="00F36D0F">
          <w:delText>the</w:delText>
        </w:r>
        <w:r w:rsidR="00785AC6" w:rsidDel="00F36D0F">
          <w:delText xml:space="preserve"> </w:delText>
        </w:r>
        <w:r w:rsidDel="00F36D0F">
          <w:delText>crates</w:delText>
        </w:r>
        <w:r w:rsidR="00785AC6" w:rsidDel="00F36D0F">
          <w:delText xml:space="preserve"> </w:delText>
        </w:r>
        <w:r w:rsidDel="00F36D0F">
          <w:delText>in</w:delText>
        </w:r>
        <w:r w:rsidR="00785AC6" w:rsidDel="00F36D0F">
          <w:delText xml:space="preserve"> </w:delText>
        </w:r>
        <w:r w:rsidDel="00F36D0F">
          <w:delText>the</w:delText>
        </w:r>
        <w:r w:rsidR="00785AC6" w:rsidDel="00F36D0F">
          <w:delText xml:space="preserve"> </w:delText>
        </w:r>
        <w:r w:rsidDel="00F36D0F">
          <w:delText>workspace.</w:delText>
        </w:r>
        <w:r w:rsidR="00785AC6" w:rsidDel="00F36D0F">
          <w:delText xml:space="preserve"> </w:delText>
        </w:r>
      </w:del>
      <w:r>
        <w:t>We</w:t>
      </w:r>
      <w:r w:rsidR="00785AC6">
        <w:t xml:space="preserve"> </w:t>
      </w:r>
      <w:r>
        <w:t>can</w:t>
      </w:r>
      <w:r w:rsidR="00785AC6">
        <w:t xml:space="preserve"> </w:t>
      </w:r>
      <w:r>
        <w:t>also</w:t>
      </w:r>
      <w:r w:rsidR="00785AC6">
        <w:t xml:space="preserve"> </w:t>
      </w:r>
      <w:del w:id="1328" w:author="AnneMarieW" w:date="2017-11-28T10:53:00Z">
        <w:r w:rsidDel="00F36D0F">
          <w:delText>choose</w:delText>
        </w:r>
        <w:r w:rsidR="00785AC6" w:rsidDel="00F36D0F">
          <w:delText xml:space="preserve"> </w:delText>
        </w:r>
        <w:r w:rsidDel="00F36D0F">
          <w:delText>to</w:delText>
        </w:r>
        <w:r w:rsidR="00785AC6" w:rsidDel="00F36D0F">
          <w:delText xml:space="preserve"> </w:delText>
        </w:r>
      </w:del>
      <w:r>
        <w:t>run</w:t>
      </w:r>
      <w:r w:rsidR="00785AC6">
        <w:t xml:space="preserve"> </w:t>
      </w:r>
      <w:r>
        <w:t>tests</w:t>
      </w:r>
      <w:r w:rsidR="00785AC6">
        <w:t xml:space="preserve"> </w:t>
      </w:r>
      <w:r>
        <w:t>for</w:t>
      </w:r>
      <w:r w:rsidR="00785AC6">
        <w:t xml:space="preserve"> </w:t>
      </w:r>
      <w:r>
        <w:t>one</w:t>
      </w:r>
      <w:r w:rsidR="00785AC6">
        <w:t xml:space="preserve"> </w:t>
      </w:r>
      <w:r>
        <w:t>particular</w:t>
      </w:r>
      <w:r w:rsidR="00785AC6">
        <w:t xml:space="preserve"> </w:t>
      </w:r>
      <w:r>
        <w:t>crate</w:t>
      </w:r>
      <w:r w:rsidR="00785AC6">
        <w:t xml:space="preserve"> </w:t>
      </w:r>
      <w:r>
        <w:t>in</w:t>
      </w:r>
      <w:r w:rsidR="00785AC6">
        <w:t xml:space="preserve"> </w:t>
      </w:r>
      <w:r>
        <w:t>a</w:t>
      </w:r>
      <w:r w:rsidR="00785AC6">
        <w:t xml:space="preserve"> </w:t>
      </w:r>
      <w:r>
        <w:t>workspace</w:t>
      </w:r>
      <w:r w:rsidR="00785AC6">
        <w:t xml:space="preserve"> </w:t>
      </w:r>
      <w:r>
        <w:t>from</w:t>
      </w:r>
      <w:r w:rsidR="00785AC6">
        <w:t xml:space="preserve"> </w:t>
      </w:r>
      <w:r>
        <w:t>the</w:t>
      </w:r>
      <w:r w:rsidR="00785AC6">
        <w:t xml:space="preserve"> </w:t>
      </w:r>
      <w:r>
        <w:t>top</w:t>
      </w:r>
      <w:ins w:id="1329" w:author="AnneMarieW" w:date="2017-11-28T10:53:00Z">
        <w:r w:rsidR="00F36D0F">
          <w:t>-</w:t>
        </w:r>
      </w:ins>
      <w:del w:id="1330" w:author="AnneMarieW" w:date="2017-11-28T10:53:00Z">
        <w:r w:rsidR="00785AC6" w:rsidDel="00F36D0F">
          <w:delText xml:space="preserve"> </w:delText>
        </w:r>
      </w:del>
      <w:r>
        <w:t>level</w:t>
      </w:r>
      <w:r w:rsidR="00785AC6">
        <w:t xml:space="preserve"> </w:t>
      </w:r>
      <w:r>
        <w:t>directory</w:t>
      </w:r>
      <w:r w:rsidR="00785AC6">
        <w:t xml:space="preserve"> </w:t>
      </w:r>
      <w:r>
        <w:t>by</w:t>
      </w:r>
      <w:r w:rsidR="00785AC6">
        <w:t xml:space="preserve"> </w:t>
      </w:r>
      <w:r>
        <w:t>using</w:t>
      </w:r>
      <w:r w:rsidR="00785AC6">
        <w:t xml:space="preserve"> </w:t>
      </w:r>
      <w:r>
        <w:t>the</w:t>
      </w:r>
      <w:r w:rsidR="00785AC6">
        <w:t xml:space="preserve"> </w:t>
      </w:r>
      <w:r w:rsidRPr="00785AC6">
        <w:rPr>
          <w:rStyle w:val="Literal"/>
        </w:rPr>
        <w:t>-p</w:t>
      </w:r>
      <w:r w:rsidR="00785AC6">
        <w:t xml:space="preserve"> </w:t>
      </w:r>
      <w:r>
        <w:t>flag</w:t>
      </w:r>
      <w:r w:rsidR="00785AC6">
        <w:t xml:space="preserve"> </w:t>
      </w:r>
      <w:r>
        <w:t>and</w:t>
      </w:r>
      <w:r w:rsidR="00785AC6">
        <w:t xml:space="preserve"> </w:t>
      </w:r>
      <w:r>
        <w:t>specifying</w:t>
      </w:r>
      <w:r w:rsidR="00785AC6">
        <w:t xml:space="preserve"> </w:t>
      </w:r>
      <w:r>
        <w:t>the</w:t>
      </w:r>
      <w:r w:rsidR="00785AC6">
        <w:t xml:space="preserve"> </w:t>
      </w:r>
      <w:r>
        <w:t>name</w:t>
      </w:r>
      <w:r w:rsidR="00785AC6">
        <w:t xml:space="preserve"> </w:t>
      </w:r>
      <w:r>
        <w:t>of</w:t>
      </w:r>
      <w:r w:rsidR="00785AC6">
        <w:t xml:space="preserve"> </w:t>
      </w:r>
      <w:r>
        <w:t>the</w:t>
      </w:r>
      <w:r w:rsidR="00785AC6">
        <w:t xml:space="preserve"> </w:t>
      </w:r>
      <w:r>
        <w:t>crate</w:t>
      </w:r>
      <w:r w:rsidR="00785AC6">
        <w:t xml:space="preserve"> </w:t>
      </w:r>
      <w:r>
        <w:t>we</w:t>
      </w:r>
      <w:r w:rsidR="00785AC6">
        <w:t xml:space="preserve"> </w:t>
      </w:r>
      <w:r>
        <w:t>want</w:t>
      </w:r>
      <w:r w:rsidR="00785AC6">
        <w:t xml:space="preserve"> </w:t>
      </w:r>
      <w:r>
        <w:t>to</w:t>
      </w:r>
      <w:r w:rsidR="00785AC6">
        <w:t xml:space="preserve"> </w:t>
      </w:r>
      <w:r>
        <w:t>test:</w:t>
      </w:r>
    </w:p>
    <w:p w14:paraId="217CC3A0" w14:textId="77777777" w:rsidR="00FD1E86" w:rsidRPr="00785AC6" w:rsidRDefault="00FD1E86" w:rsidP="007D6152">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test</w:t>
      </w:r>
      <w:r w:rsidR="00785AC6" w:rsidRPr="007E2DA9">
        <w:rPr>
          <w:rStyle w:val="LiteralBold"/>
        </w:rPr>
        <w:t xml:space="preserve"> </w:t>
      </w:r>
      <w:r w:rsidRPr="007E2DA9">
        <w:rPr>
          <w:rStyle w:val="LiteralBold"/>
        </w:rPr>
        <w:t>-p</w:t>
      </w:r>
      <w:r w:rsidR="00785AC6" w:rsidRPr="007E2DA9">
        <w:rPr>
          <w:rStyle w:val="LiteralBold"/>
        </w:rPr>
        <w:t xml:space="preserve"> </w:t>
      </w:r>
      <w:r w:rsidRPr="007E2DA9">
        <w:rPr>
          <w:rStyle w:val="LiteralBold"/>
        </w:rPr>
        <w:t>add-one</w:t>
      </w:r>
    </w:p>
    <w:p w14:paraId="4A6985F3" w14:textId="77777777" w:rsidR="00FD1E86" w:rsidRPr="00785AC6" w:rsidRDefault="00785AC6" w:rsidP="00785AC6">
      <w:pPr>
        <w:pStyle w:val="CodeB"/>
      </w:pPr>
      <w:r>
        <w:t xml:space="preserve">    </w:t>
      </w:r>
      <w:r w:rsidR="00FD1E86" w:rsidRPr="00785AC6">
        <w:t>Finished</w:t>
      </w:r>
      <w:r>
        <w:t xml:space="preserve"> </w:t>
      </w:r>
      <w:r w:rsidR="00FD1E86" w:rsidRPr="00785AC6">
        <w:t>dev</w:t>
      </w:r>
      <w:r>
        <w:t xml:space="preserve"> </w:t>
      </w:r>
      <w:r w:rsidR="00FD1E86" w:rsidRPr="00785AC6">
        <w:t>[unoptimized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0.0</w:t>
      </w:r>
      <w:r>
        <w:t xml:space="preserve"> </w:t>
      </w:r>
      <w:r w:rsidR="00FD1E86" w:rsidRPr="00785AC6">
        <w:t>secs</w:t>
      </w:r>
    </w:p>
    <w:p w14:paraId="4D44974A" w14:textId="77777777" w:rsidR="00FD1E86" w:rsidRPr="00785AC6" w:rsidRDefault="00785AC6" w:rsidP="00785AC6">
      <w:pPr>
        <w:pStyle w:val="CodeB"/>
      </w:pPr>
      <w:r>
        <w:t xml:space="preserve">     </w:t>
      </w:r>
      <w:r w:rsidR="00FD1E86" w:rsidRPr="00785AC6">
        <w:t>Running</w:t>
      </w:r>
      <w:r>
        <w:t xml:space="preserve"> </w:t>
      </w:r>
      <w:r w:rsidR="00FD1E86" w:rsidRPr="00785AC6">
        <w:t>target/debug/deps/add_one-b3235fea9a156f74</w:t>
      </w:r>
    </w:p>
    <w:p w14:paraId="5B6CCDD2" w14:textId="77777777" w:rsidR="00FD1E86" w:rsidRPr="00785AC6" w:rsidRDefault="00FD1E86" w:rsidP="00785AC6">
      <w:pPr>
        <w:pStyle w:val="CodeB"/>
      </w:pPr>
    </w:p>
    <w:p w14:paraId="7820C641" w14:textId="77777777" w:rsidR="00FD1E86" w:rsidRPr="00785AC6" w:rsidRDefault="00FD1E86" w:rsidP="00785AC6">
      <w:pPr>
        <w:pStyle w:val="CodeB"/>
      </w:pPr>
      <w:r w:rsidRPr="00785AC6">
        <w:lastRenderedPageBreak/>
        <w:t>running</w:t>
      </w:r>
      <w:r w:rsidR="00785AC6">
        <w:t xml:space="preserve"> </w:t>
      </w:r>
      <w:r w:rsidRPr="00785AC6">
        <w:t>1</w:t>
      </w:r>
      <w:r w:rsidR="00785AC6">
        <w:t xml:space="preserve"> </w:t>
      </w:r>
      <w:r w:rsidRPr="00785AC6">
        <w:t>test</w:t>
      </w:r>
    </w:p>
    <w:p w14:paraId="1C62AB12" w14:textId="77777777" w:rsidR="00FD1E86" w:rsidRPr="00785AC6" w:rsidRDefault="00FD1E86" w:rsidP="00785AC6">
      <w:pPr>
        <w:pStyle w:val="CodeB"/>
      </w:pPr>
      <w:r w:rsidRPr="00785AC6">
        <w:t>test</w:t>
      </w:r>
      <w:r w:rsidR="00785AC6">
        <w:t xml:space="preserve"> </w:t>
      </w:r>
      <w:r w:rsidRPr="00785AC6">
        <w:t>tests::it_works</w:t>
      </w:r>
      <w:r w:rsidR="00785AC6">
        <w:t xml:space="preserve"> </w:t>
      </w:r>
      <w:r w:rsidRPr="00785AC6">
        <w:t>...</w:t>
      </w:r>
      <w:r w:rsidR="00785AC6">
        <w:t xml:space="preserve"> </w:t>
      </w:r>
      <w:r w:rsidRPr="00785AC6">
        <w:t>ok</w:t>
      </w:r>
    </w:p>
    <w:p w14:paraId="104983F8" w14:textId="77777777" w:rsidR="00FD1E86" w:rsidRPr="00785AC6" w:rsidRDefault="00FD1E86" w:rsidP="00785AC6">
      <w:pPr>
        <w:pStyle w:val="CodeB"/>
      </w:pPr>
    </w:p>
    <w:p w14:paraId="6F587DEF" w14:textId="77777777" w:rsidR="00FD1E86" w:rsidRPr="00785AC6" w:rsidRDefault="00FD1E86" w:rsidP="00785AC6">
      <w:pPr>
        <w:pStyle w:val="CodeB"/>
      </w:pPr>
      <w:r w:rsidRPr="00785AC6">
        <w:t>test</w:t>
      </w:r>
      <w:r w:rsidR="00785AC6">
        <w:t xml:space="preserve"> </w:t>
      </w:r>
      <w:r w:rsidRPr="00785AC6">
        <w:t>result:</w:t>
      </w:r>
      <w:r w:rsidR="00785AC6">
        <w:t xml:space="preserve"> </w:t>
      </w:r>
      <w:r w:rsidRPr="00785AC6">
        <w:t>ok.</w:t>
      </w:r>
      <w:r w:rsidR="00785AC6">
        <w:t xml:space="preserve"> </w:t>
      </w:r>
      <w:r w:rsidRPr="00785AC6">
        <w:t>1</w:t>
      </w:r>
      <w:r w:rsidR="00785AC6">
        <w:t xml:space="preserve"> </w:t>
      </w:r>
      <w:r w:rsidRPr="00785AC6">
        <w:t>passed;</w:t>
      </w:r>
      <w:r w:rsidR="00785AC6">
        <w:t xml:space="preserve"> </w:t>
      </w:r>
      <w:r w:rsidRPr="00785AC6">
        <w:t>0</w:t>
      </w:r>
      <w:r w:rsidR="00785AC6">
        <w:t xml:space="preserve"> </w:t>
      </w:r>
      <w:r w:rsidRPr="00785AC6">
        <w:t>failed;</w:t>
      </w:r>
      <w:r w:rsidR="00785AC6">
        <w:t xml:space="preserve"> </w:t>
      </w:r>
      <w:r w:rsidRPr="00785AC6">
        <w:t>0</w:t>
      </w:r>
      <w:r w:rsidR="00785AC6">
        <w:t xml:space="preserve"> </w:t>
      </w:r>
      <w:r w:rsidRPr="00785AC6">
        <w:t>ignored;</w:t>
      </w:r>
      <w:r w:rsidR="00785AC6">
        <w:t xml:space="preserve"> </w:t>
      </w:r>
      <w:r w:rsidRPr="00785AC6">
        <w:t>0</w:t>
      </w:r>
      <w:r w:rsidR="00785AC6">
        <w:t xml:space="preserve"> </w:t>
      </w:r>
      <w:r w:rsidRPr="00785AC6">
        <w:t>measured;</w:t>
      </w:r>
      <w:r w:rsidR="00785AC6">
        <w:t xml:space="preserve"> </w:t>
      </w:r>
      <w:r w:rsidRPr="00785AC6">
        <w:t>0</w:t>
      </w:r>
      <w:r w:rsidR="00785AC6">
        <w:t xml:space="preserve"> </w:t>
      </w:r>
      <w:r w:rsidRPr="00785AC6">
        <w:t>filtered</w:t>
      </w:r>
      <w:r w:rsidR="00785AC6">
        <w:t xml:space="preserve"> </w:t>
      </w:r>
      <w:r w:rsidRPr="00785AC6">
        <w:t>out</w:t>
      </w:r>
    </w:p>
    <w:p w14:paraId="30E4268C" w14:textId="77777777" w:rsidR="00FD1E86" w:rsidRPr="00785AC6" w:rsidRDefault="00FD1E86" w:rsidP="00785AC6">
      <w:pPr>
        <w:pStyle w:val="CodeB"/>
      </w:pPr>
    </w:p>
    <w:p w14:paraId="3BA791EA" w14:textId="77777777" w:rsidR="00FD1E86" w:rsidRPr="00785AC6" w:rsidRDefault="00785AC6" w:rsidP="00785AC6">
      <w:pPr>
        <w:pStyle w:val="CodeB"/>
      </w:pPr>
      <w:r>
        <w:t xml:space="preserve">   </w:t>
      </w:r>
      <w:r w:rsidR="00FD1E86" w:rsidRPr="00785AC6">
        <w:t>Doc-tests</w:t>
      </w:r>
      <w:r>
        <w:t xml:space="preserve"> </w:t>
      </w:r>
      <w:r w:rsidR="00FD1E86" w:rsidRPr="00785AC6">
        <w:t>add-one</w:t>
      </w:r>
    </w:p>
    <w:p w14:paraId="26959BAC" w14:textId="77777777" w:rsidR="00FD1E86" w:rsidRPr="00785AC6" w:rsidRDefault="00FD1E86" w:rsidP="00785AC6">
      <w:pPr>
        <w:pStyle w:val="CodeB"/>
      </w:pPr>
    </w:p>
    <w:p w14:paraId="5481CAE8" w14:textId="77777777" w:rsidR="00FD1E86" w:rsidRPr="00785AC6" w:rsidRDefault="00FD1E86" w:rsidP="00785AC6">
      <w:pPr>
        <w:pStyle w:val="CodeB"/>
      </w:pPr>
      <w:r w:rsidRPr="00785AC6">
        <w:t>running</w:t>
      </w:r>
      <w:r w:rsidR="00785AC6">
        <w:t xml:space="preserve"> </w:t>
      </w:r>
      <w:r w:rsidRPr="00785AC6">
        <w:t>0</w:t>
      </w:r>
      <w:r w:rsidR="00785AC6">
        <w:t xml:space="preserve"> </w:t>
      </w:r>
      <w:r w:rsidRPr="00785AC6">
        <w:t>tests</w:t>
      </w:r>
    </w:p>
    <w:p w14:paraId="125213AE" w14:textId="77777777" w:rsidR="00FD1E86" w:rsidRPr="00785AC6" w:rsidRDefault="00FD1E86" w:rsidP="00785AC6">
      <w:pPr>
        <w:pStyle w:val="CodeB"/>
      </w:pPr>
    </w:p>
    <w:p w14:paraId="71C9B52D" w14:textId="77777777" w:rsidR="00FD1E86" w:rsidRPr="00785AC6" w:rsidRDefault="00FD1E86" w:rsidP="007D6152">
      <w:pPr>
        <w:pStyle w:val="CodeC"/>
      </w:pPr>
      <w:r w:rsidRPr="00785AC6">
        <w:t>test</w:t>
      </w:r>
      <w:r w:rsidR="00785AC6">
        <w:t xml:space="preserve"> </w:t>
      </w:r>
      <w:r w:rsidRPr="00785AC6">
        <w:t>result:</w:t>
      </w:r>
      <w:r w:rsidR="00785AC6">
        <w:t xml:space="preserve"> </w:t>
      </w:r>
      <w:r w:rsidRPr="00785AC6">
        <w:t>ok.</w:t>
      </w:r>
      <w:r w:rsidR="00785AC6">
        <w:t xml:space="preserve"> </w:t>
      </w:r>
      <w:r w:rsidRPr="00785AC6">
        <w:t>0</w:t>
      </w:r>
      <w:r w:rsidR="00785AC6">
        <w:t xml:space="preserve"> </w:t>
      </w:r>
      <w:r w:rsidRPr="00785AC6">
        <w:t>passed;</w:t>
      </w:r>
      <w:r w:rsidR="00785AC6">
        <w:t xml:space="preserve"> </w:t>
      </w:r>
      <w:r w:rsidRPr="00785AC6">
        <w:t>0</w:t>
      </w:r>
      <w:r w:rsidR="00785AC6">
        <w:t xml:space="preserve"> </w:t>
      </w:r>
      <w:r w:rsidRPr="00785AC6">
        <w:t>failed;</w:t>
      </w:r>
      <w:r w:rsidR="00785AC6">
        <w:t xml:space="preserve"> </w:t>
      </w:r>
      <w:r w:rsidRPr="00785AC6">
        <w:t>0</w:t>
      </w:r>
      <w:r w:rsidR="00785AC6">
        <w:t xml:space="preserve"> </w:t>
      </w:r>
      <w:r w:rsidRPr="00785AC6">
        <w:t>ignored;</w:t>
      </w:r>
      <w:r w:rsidR="00785AC6">
        <w:t xml:space="preserve"> </w:t>
      </w:r>
      <w:r w:rsidRPr="00785AC6">
        <w:t>0</w:t>
      </w:r>
      <w:r w:rsidR="00785AC6">
        <w:t xml:space="preserve"> </w:t>
      </w:r>
      <w:r w:rsidRPr="00785AC6">
        <w:t>measured;</w:t>
      </w:r>
      <w:r w:rsidR="00785AC6">
        <w:t xml:space="preserve"> </w:t>
      </w:r>
      <w:r w:rsidRPr="00785AC6">
        <w:t>0</w:t>
      </w:r>
      <w:r w:rsidR="00785AC6">
        <w:t xml:space="preserve"> </w:t>
      </w:r>
      <w:r w:rsidRPr="00785AC6">
        <w:t>filtered</w:t>
      </w:r>
      <w:r w:rsidR="00785AC6">
        <w:t xml:space="preserve"> </w:t>
      </w:r>
      <w:r w:rsidRPr="00785AC6">
        <w:t>out</w:t>
      </w:r>
    </w:p>
    <w:p w14:paraId="62387DAD" w14:textId="77777777" w:rsidR="00FD1E86" w:rsidRDefault="00FD1E86" w:rsidP="00FD1E86">
      <w:pPr>
        <w:pStyle w:val="Body"/>
      </w:pPr>
      <w:r>
        <w:t>This</w:t>
      </w:r>
      <w:r w:rsidR="00785AC6">
        <w:t xml:space="preserve"> </w:t>
      </w:r>
      <w:r>
        <w:t>output</w:t>
      </w:r>
      <w:r w:rsidR="00785AC6">
        <w:t xml:space="preserve"> </w:t>
      </w:r>
      <w:r>
        <w:t>shows</w:t>
      </w:r>
      <w:r w:rsidR="00785AC6">
        <w:t xml:space="preserve"> </w:t>
      </w:r>
      <w:r w:rsidRPr="00785AC6">
        <w:rPr>
          <w:rStyle w:val="Literal"/>
        </w:rPr>
        <w:t>cargo</w:t>
      </w:r>
      <w:r w:rsidR="00785AC6">
        <w:rPr>
          <w:rStyle w:val="Literal"/>
        </w:rPr>
        <w:t xml:space="preserve"> </w:t>
      </w:r>
      <w:r w:rsidRPr="00785AC6">
        <w:rPr>
          <w:rStyle w:val="Literal"/>
        </w:rPr>
        <w:t>test</w:t>
      </w:r>
      <w:r w:rsidR="00785AC6">
        <w:t xml:space="preserve"> </w:t>
      </w:r>
      <w:r>
        <w:t>only</w:t>
      </w:r>
      <w:r w:rsidR="00785AC6">
        <w:t xml:space="preserve"> </w:t>
      </w:r>
      <w:r>
        <w:t>ran</w:t>
      </w:r>
      <w:r w:rsidR="00785AC6">
        <w:t xml:space="preserve"> </w:t>
      </w:r>
      <w:r>
        <w:t>the</w:t>
      </w:r>
      <w:r w:rsidR="00785AC6">
        <w:t xml:space="preserve"> </w:t>
      </w:r>
      <w:r>
        <w:t>tests</w:t>
      </w:r>
      <w:r w:rsidR="00785AC6">
        <w:t xml:space="preserve"> </w:t>
      </w:r>
      <w:r>
        <w:t>for</w:t>
      </w:r>
      <w:r w:rsidR="00785AC6">
        <w:t xml:space="preserve"> </w:t>
      </w:r>
      <w:r>
        <w:t>the</w:t>
      </w:r>
      <w:r w:rsidR="00785AC6">
        <w:t xml:space="preserve"> </w:t>
      </w:r>
      <w:r w:rsidRPr="00785AC6">
        <w:rPr>
          <w:rStyle w:val="Literal"/>
        </w:rPr>
        <w:t>add-one</w:t>
      </w:r>
      <w:r w:rsidR="00785AC6">
        <w:t xml:space="preserve"> </w:t>
      </w:r>
      <w:r>
        <w:t>crate</w:t>
      </w:r>
      <w:r w:rsidR="00785AC6">
        <w:t xml:space="preserve"> </w:t>
      </w:r>
      <w:r>
        <w:t>and</w:t>
      </w:r>
      <w:r w:rsidR="00785AC6">
        <w:t xml:space="preserve"> </w:t>
      </w:r>
      <w:r>
        <w:t>didn’t</w:t>
      </w:r>
      <w:r w:rsidR="00785AC6">
        <w:t xml:space="preserve"> </w:t>
      </w:r>
      <w:r>
        <w:t>run</w:t>
      </w:r>
      <w:r w:rsidR="00785AC6">
        <w:t xml:space="preserve"> </w:t>
      </w:r>
      <w:r>
        <w:t>the</w:t>
      </w:r>
      <w:r w:rsidR="00785AC6">
        <w:t xml:space="preserve"> </w:t>
      </w:r>
      <w:r w:rsidRPr="00785AC6">
        <w:rPr>
          <w:rStyle w:val="Literal"/>
        </w:rPr>
        <w:t>adder</w:t>
      </w:r>
      <w:r w:rsidR="00785AC6">
        <w:t xml:space="preserve"> </w:t>
      </w:r>
      <w:r>
        <w:t>crate</w:t>
      </w:r>
      <w:r w:rsidR="00785AC6">
        <w:t xml:space="preserve"> </w:t>
      </w:r>
      <w:r>
        <w:t>tests.</w:t>
      </w:r>
    </w:p>
    <w:p w14:paraId="2C3A3947" w14:textId="7F9DB92E" w:rsidR="00FD1E86" w:rsidRDefault="00FD1E86" w:rsidP="00FD1E86">
      <w:pPr>
        <w:pStyle w:val="Body"/>
      </w:pPr>
      <w:r>
        <w:t>If</w:t>
      </w:r>
      <w:r w:rsidR="00785AC6">
        <w:t xml:space="preserve"> </w:t>
      </w:r>
      <w:r>
        <w:t>you</w:t>
      </w:r>
      <w:r w:rsidR="00785AC6">
        <w:t xml:space="preserve"> </w:t>
      </w:r>
      <w:del w:id="1331" w:author="AnneMarieW" w:date="2017-11-28T10:55:00Z">
        <w:r w:rsidDel="000A0473">
          <w:delText>choose</w:delText>
        </w:r>
        <w:r w:rsidR="00785AC6" w:rsidDel="000A0473">
          <w:delText xml:space="preserve"> </w:delText>
        </w:r>
        <w:r w:rsidDel="000A0473">
          <w:delText>to</w:delText>
        </w:r>
        <w:r w:rsidR="00785AC6" w:rsidDel="000A0473">
          <w:delText xml:space="preserve"> </w:delText>
        </w:r>
      </w:del>
      <w:r>
        <w:t>publish</w:t>
      </w:r>
      <w:r w:rsidR="00785AC6">
        <w:t xml:space="preserve"> </w:t>
      </w:r>
      <w:r>
        <w:t>the</w:t>
      </w:r>
      <w:r w:rsidR="00785AC6">
        <w:t xml:space="preserve"> </w:t>
      </w:r>
      <w:r>
        <w:t>crates</w:t>
      </w:r>
      <w:r w:rsidR="00785AC6">
        <w:t xml:space="preserve"> </w:t>
      </w:r>
      <w:r>
        <w:t>in</w:t>
      </w:r>
      <w:r w:rsidR="00785AC6">
        <w:t xml:space="preserve"> </w:t>
      </w:r>
      <w:r>
        <w:t>the</w:t>
      </w:r>
      <w:r w:rsidR="00785AC6">
        <w:t xml:space="preserve"> </w:t>
      </w:r>
      <w:r>
        <w:t>workspace</w:t>
      </w:r>
      <w:r w:rsidR="00785AC6">
        <w:t xml:space="preserve"> </w:t>
      </w:r>
      <w:r>
        <w:t>to</w:t>
      </w:r>
      <w:r w:rsidR="00785AC6">
        <w:t xml:space="preserve"> </w:t>
      </w:r>
      <w:r w:rsidR="00532698" w:rsidRPr="00532698">
        <w:rPr>
          <w:rStyle w:val="EmphasisItalic"/>
        </w:rPr>
        <w:t>https://crates.io</w:t>
      </w:r>
      <w:ins w:id="1332" w:author="AnneMarieW" w:date="2017-11-28T10:54:00Z">
        <w:r w:rsidR="000A0473">
          <w:rPr>
            <w:rStyle w:val="EmphasisItalic"/>
          </w:rPr>
          <w:t>/</w:t>
        </w:r>
      </w:ins>
      <w:r>
        <w:t>,</w:t>
      </w:r>
      <w:r w:rsidR="00785AC6">
        <w:t xml:space="preserve"> </w:t>
      </w:r>
      <w:r>
        <w:t>each</w:t>
      </w:r>
      <w:r w:rsidR="00785AC6">
        <w:t xml:space="preserve"> </w:t>
      </w:r>
      <w:r>
        <w:t>crate</w:t>
      </w:r>
      <w:r w:rsidR="00785AC6">
        <w:t xml:space="preserve"> </w:t>
      </w:r>
      <w:r>
        <w:t>in</w:t>
      </w:r>
      <w:r w:rsidR="00785AC6">
        <w:t xml:space="preserve"> </w:t>
      </w:r>
      <w:r>
        <w:t>the</w:t>
      </w:r>
      <w:r w:rsidR="00785AC6">
        <w:t xml:space="preserve"> </w:t>
      </w:r>
      <w:r>
        <w:t>workspace</w:t>
      </w:r>
      <w:r w:rsidR="00785AC6">
        <w:t xml:space="preserve"> </w:t>
      </w:r>
      <w:r>
        <w:t>will</w:t>
      </w:r>
      <w:ins w:id="1333" w:author="Carol Nichols" w:date="2018-01-10T14:00:00Z">
        <w:r w:rsidR="000131A0">
          <w:t xml:space="preserve"> need to</w:t>
        </w:r>
      </w:ins>
      <w:r w:rsidR="00785AC6">
        <w:t xml:space="preserve"> </w:t>
      </w:r>
      <w:del w:id="1334" w:author="AnneMarieW" w:date="2017-11-28T10:54:00Z">
        <w:r w:rsidDel="000A0473">
          <w:delText>get</w:delText>
        </w:r>
      </w:del>
      <w:ins w:id="1335" w:author="AnneMarieW" w:date="2017-11-28T10:54:00Z">
        <w:r w:rsidR="000A0473">
          <w:t>be</w:t>
        </w:r>
      </w:ins>
      <w:r w:rsidR="00785AC6">
        <w:t xml:space="preserve"> </w:t>
      </w:r>
      <w:r>
        <w:t>published</w:t>
      </w:r>
      <w:r w:rsidR="00785AC6">
        <w:t xml:space="preserve"> </w:t>
      </w:r>
      <w:r>
        <w:t>separately.</w:t>
      </w:r>
      <w:r w:rsidR="00785AC6">
        <w:t xml:space="preserve"> </w:t>
      </w:r>
      <w:r>
        <w:t>The</w:t>
      </w:r>
      <w:r w:rsidR="00785AC6">
        <w:t xml:space="preserve"> </w:t>
      </w:r>
      <w:r w:rsidRPr="00785AC6">
        <w:rPr>
          <w:rStyle w:val="Literal"/>
        </w:rPr>
        <w:t>cargo</w:t>
      </w:r>
      <w:r w:rsidR="00785AC6">
        <w:rPr>
          <w:rStyle w:val="Literal"/>
        </w:rPr>
        <w:t xml:space="preserve"> </w:t>
      </w:r>
      <w:r w:rsidRPr="00785AC6">
        <w:rPr>
          <w:rStyle w:val="Literal"/>
        </w:rPr>
        <w:t>publish</w:t>
      </w:r>
      <w:r w:rsidR="00785AC6">
        <w:t xml:space="preserve"> </w:t>
      </w:r>
      <w:r>
        <w:t>command</w:t>
      </w:r>
      <w:r w:rsidR="00785AC6">
        <w:t xml:space="preserve"> </w:t>
      </w:r>
      <w:r>
        <w:t>does</w:t>
      </w:r>
      <w:r w:rsidR="00785AC6">
        <w:t xml:space="preserve"> </w:t>
      </w:r>
      <w:r>
        <w:t>not</w:t>
      </w:r>
      <w:r w:rsidR="00785AC6">
        <w:t xml:space="preserve"> </w:t>
      </w:r>
      <w:r>
        <w:t>have</w:t>
      </w:r>
      <w:r w:rsidR="00785AC6">
        <w:t xml:space="preserve"> </w:t>
      </w:r>
      <w:r>
        <w:t>an</w:t>
      </w:r>
      <w:r w:rsidR="00785AC6">
        <w:t xml:space="preserve"> </w:t>
      </w:r>
      <w:r w:rsidRPr="00785AC6">
        <w:rPr>
          <w:rStyle w:val="Literal"/>
        </w:rPr>
        <w:t>--all</w:t>
      </w:r>
      <w:r w:rsidR="00785AC6">
        <w:t xml:space="preserve"> </w:t>
      </w:r>
      <w:r>
        <w:t>flag</w:t>
      </w:r>
      <w:r w:rsidR="00785AC6">
        <w:t xml:space="preserve"> </w:t>
      </w:r>
      <w:r>
        <w:t>or</w:t>
      </w:r>
      <w:r w:rsidR="00785AC6">
        <w:t xml:space="preserve"> </w:t>
      </w:r>
      <w:r>
        <w:t>a</w:t>
      </w:r>
      <w:r w:rsidR="00785AC6">
        <w:t xml:space="preserve"> </w:t>
      </w:r>
      <w:r w:rsidRPr="00785AC6">
        <w:rPr>
          <w:rStyle w:val="Literal"/>
        </w:rPr>
        <w:t>-p</w:t>
      </w:r>
      <w:r w:rsidR="00785AC6">
        <w:t xml:space="preserve"> </w:t>
      </w:r>
      <w:r>
        <w:t>flag,</w:t>
      </w:r>
      <w:r w:rsidR="00785AC6">
        <w:t xml:space="preserve"> </w:t>
      </w:r>
      <w:r>
        <w:t>so</w:t>
      </w:r>
      <w:r w:rsidR="00785AC6">
        <w:t xml:space="preserve"> </w:t>
      </w:r>
      <w:del w:id="1336" w:author="AnneMarieW" w:date="2017-11-28T10:55:00Z">
        <w:r w:rsidDel="000A0473">
          <w:delText>it</w:delText>
        </w:r>
        <w:r w:rsidR="00785AC6" w:rsidDel="000A0473">
          <w:delText xml:space="preserve"> </w:delText>
        </w:r>
        <w:r w:rsidDel="000A0473">
          <w:delText>is</w:delText>
        </w:r>
        <w:r w:rsidR="00785AC6" w:rsidDel="000A0473">
          <w:delText xml:space="preserve"> </w:delText>
        </w:r>
        <w:r w:rsidDel="000A0473">
          <w:delText>necessary</w:delText>
        </w:r>
        <w:r w:rsidR="00785AC6" w:rsidDel="000A0473">
          <w:delText xml:space="preserve"> </w:delText>
        </w:r>
        <w:r w:rsidDel="000A0473">
          <w:delText>to</w:delText>
        </w:r>
        <w:r w:rsidR="00785AC6" w:rsidDel="000A0473">
          <w:delText xml:space="preserve"> </w:delText>
        </w:r>
      </w:del>
      <w:ins w:id="1337" w:author="AnneMarieW" w:date="2017-11-28T10:55:00Z">
        <w:r w:rsidR="000A0473">
          <w:t xml:space="preserve">you must </w:t>
        </w:r>
      </w:ins>
      <w:r>
        <w:t>change</w:t>
      </w:r>
      <w:r w:rsidR="00785AC6">
        <w:t xml:space="preserve"> </w:t>
      </w:r>
      <w:r>
        <w:t>to</w:t>
      </w:r>
      <w:r w:rsidR="00785AC6">
        <w:t xml:space="preserve"> </w:t>
      </w:r>
      <w:r>
        <w:t>each</w:t>
      </w:r>
      <w:r w:rsidR="00785AC6">
        <w:t xml:space="preserve"> </w:t>
      </w:r>
      <w:r>
        <w:t>crate’s</w:t>
      </w:r>
      <w:r w:rsidR="00785AC6">
        <w:t xml:space="preserve"> </w:t>
      </w:r>
      <w:r>
        <w:t>directory</w:t>
      </w:r>
      <w:r w:rsidR="00785AC6">
        <w:t xml:space="preserve"> </w:t>
      </w:r>
      <w:r>
        <w:t>and</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publish</w:t>
      </w:r>
      <w:r w:rsidR="00785AC6">
        <w:t xml:space="preserve"> </w:t>
      </w:r>
      <w:r>
        <w:t>on</w:t>
      </w:r>
      <w:r w:rsidR="00785AC6">
        <w:t xml:space="preserve"> </w:t>
      </w:r>
      <w:r>
        <w:t>each</w:t>
      </w:r>
      <w:r w:rsidR="00785AC6">
        <w:t xml:space="preserve"> </w:t>
      </w:r>
      <w:r>
        <w:t>crate</w:t>
      </w:r>
      <w:r w:rsidR="00785AC6">
        <w:t xml:space="preserve"> </w:t>
      </w:r>
      <w:r>
        <w:t>in</w:t>
      </w:r>
      <w:r w:rsidR="00785AC6">
        <w:t xml:space="preserve"> </w:t>
      </w:r>
      <w:r>
        <w:t>the</w:t>
      </w:r>
      <w:r w:rsidR="00785AC6">
        <w:t xml:space="preserve"> </w:t>
      </w:r>
      <w:r>
        <w:t>workspace</w:t>
      </w:r>
      <w:r w:rsidR="00785AC6">
        <w:t xml:space="preserve"> </w:t>
      </w:r>
      <w:del w:id="1338" w:author="AnneMarieW" w:date="2017-11-28T10:55:00Z">
        <w:r w:rsidDel="000A0473">
          <w:delText>in</w:delText>
        </w:r>
        <w:r w:rsidR="00785AC6" w:rsidDel="000A0473">
          <w:delText xml:space="preserve"> </w:delText>
        </w:r>
        <w:r w:rsidDel="000A0473">
          <w:delText>order</w:delText>
        </w:r>
        <w:r w:rsidR="00785AC6" w:rsidDel="000A0473">
          <w:delText xml:space="preserve"> </w:delText>
        </w:r>
      </w:del>
      <w:r>
        <w:t>to</w:t>
      </w:r>
      <w:r w:rsidR="00785AC6">
        <w:t xml:space="preserve"> </w:t>
      </w:r>
      <w:r>
        <w:t>publish</w:t>
      </w:r>
      <w:r w:rsidR="00785AC6">
        <w:t xml:space="preserve"> </w:t>
      </w:r>
      <w:r>
        <w:t>them.</w:t>
      </w:r>
    </w:p>
    <w:p w14:paraId="50B4340E" w14:textId="77777777" w:rsidR="00FD1E86" w:rsidRDefault="00DE484B" w:rsidP="00FD1E86">
      <w:pPr>
        <w:pStyle w:val="Body"/>
      </w:pPr>
      <w:ins w:id="1339" w:author="AnneMarieW" w:date="2017-11-28T10:56:00Z">
        <w:r>
          <w:t xml:space="preserve">For additional practice, </w:t>
        </w:r>
      </w:ins>
      <w:del w:id="1340" w:author="AnneMarieW" w:date="2017-11-28T10:56:00Z">
        <w:r w:rsidR="00FD1E86" w:rsidDel="00DE484B">
          <w:delText>Now</w:delText>
        </w:r>
        <w:r w:rsidR="00785AC6" w:rsidDel="00DE484B">
          <w:delText xml:space="preserve"> </w:delText>
        </w:r>
        <w:r w:rsidR="00FD1E86" w:rsidDel="00DE484B">
          <w:delText>try</w:delText>
        </w:r>
        <w:r w:rsidR="00785AC6" w:rsidDel="00DE484B">
          <w:delText xml:space="preserve"> </w:delText>
        </w:r>
      </w:del>
      <w:r w:rsidR="00FD1E86">
        <w:t>add</w:t>
      </w:r>
      <w:del w:id="1341" w:author="AnneMarieW" w:date="2017-11-28T10:56:00Z">
        <w:r w:rsidR="00FD1E86" w:rsidDel="00DE484B">
          <w:delText>ing</w:delText>
        </w:r>
      </w:del>
      <w:r w:rsidR="00785AC6">
        <w:t xml:space="preserve"> </w:t>
      </w:r>
      <w:r w:rsidR="00FD1E86">
        <w:t>an</w:t>
      </w:r>
      <w:r w:rsidR="00785AC6">
        <w:t xml:space="preserve"> </w:t>
      </w:r>
      <w:r w:rsidR="00FD1E86" w:rsidRPr="00785AC6">
        <w:rPr>
          <w:rStyle w:val="Literal"/>
        </w:rPr>
        <w:t>add-two</w:t>
      </w:r>
      <w:r w:rsidR="00785AC6">
        <w:t xml:space="preserve"> </w:t>
      </w:r>
      <w:r w:rsidR="00FD1E86">
        <w:t>crate</w:t>
      </w:r>
      <w:r w:rsidR="00785AC6">
        <w:t xml:space="preserve"> </w:t>
      </w:r>
      <w:r w:rsidR="00FD1E86">
        <w:t>to</w:t>
      </w:r>
      <w:r w:rsidR="00785AC6">
        <w:t xml:space="preserve"> </w:t>
      </w:r>
      <w:r w:rsidR="00FD1E86">
        <w:t>this</w:t>
      </w:r>
      <w:r w:rsidR="00785AC6">
        <w:t xml:space="preserve"> </w:t>
      </w:r>
      <w:r w:rsidR="00FD1E86">
        <w:t>workspace</w:t>
      </w:r>
      <w:r w:rsidR="00785AC6">
        <w:t xml:space="preserve"> </w:t>
      </w:r>
      <w:r w:rsidR="00FD1E86">
        <w:t>in</w:t>
      </w:r>
      <w:r w:rsidR="00785AC6">
        <w:t xml:space="preserve"> </w:t>
      </w:r>
      <w:r w:rsidR="00FD1E86">
        <w:t>a</w:t>
      </w:r>
      <w:r w:rsidR="00785AC6">
        <w:t xml:space="preserve"> </w:t>
      </w:r>
      <w:r w:rsidR="00FD1E86">
        <w:t>similar</w:t>
      </w:r>
      <w:r w:rsidR="00785AC6">
        <w:t xml:space="preserve"> </w:t>
      </w:r>
      <w:r w:rsidR="00FD1E86">
        <w:t>way</w:t>
      </w:r>
      <w:r w:rsidR="00785AC6">
        <w:t xml:space="preserve"> </w:t>
      </w:r>
      <w:r w:rsidR="00FD1E86">
        <w:t>as</w:t>
      </w:r>
      <w:r w:rsidR="00785AC6">
        <w:t xml:space="preserve"> </w:t>
      </w:r>
      <w:r w:rsidR="00FD1E86">
        <w:t>the</w:t>
      </w:r>
      <w:r w:rsidR="00785AC6">
        <w:t xml:space="preserve"> </w:t>
      </w:r>
      <w:r w:rsidR="00FD1E86" w:rsidRPr="00785AC6">
        <w:rPr>
          <w:rStyle w:val="Literal"/>
        </w:rPr>
        <w:t>add-one</w:t>
      </w:r>
      <w:r w:rsidR="00785AC6">
        <w:t xml:space="preserve"> </w:t>
      </w:r>
      <w:r w:rsidR="00FD1E86">
        <w:t>crate</w:t>
      </w:r>
      <w:del w:id="1342" w:author="AnneMarieW" w:date="2017-11-28T10:56:00Z">
        <w:r w:rsidR="00785AC6" w:rsidDel="00DE484B">
          <w:delText xml:space="preserve"> </w:delText>
        </w:r>
        <w:r w:rsidR="00FD1E86" w:rsidDel="00DE484B">
          <w:delText>for</w:delText>
        </w:r>
        <w:r w:rsidR="00785AC6" w:rsidDel="00DE484B">
          <w:delText xml:space="preserve"> </w:delText>
        </w:r>
        <w:r w:rsidR="00FD1E86" w:rsidDel="00DE484B">
          <w:delText>some</w:delText>
        </w:r>
        <w:r w:rsidR="00785AC6" w:rsidDel="00DE484B">
          <w:delText xml:space="preserve"> </w:delText>
        </w:r>
        <w:r w:rsidR="00FD1E86" w:rsidDel="00DE484B">
          <w:delText>more</w:delText>
        </w:r>
        <w:r w:rsidR="00785AC6" w:rsidDel="00DE484B">
          <w:delText xml:space="preserve"> </w:delText>
        </w:r>
        <w:r w:rsidR="00FD1E86" w:rsidDel="00DE484B">
          <w:delText>practice</w:delText>
        </w:r>
      </w:del>
      <w:r w:rsidR="00FD1E86">
        <w:t>!</w:t>
      </w:r>
    </w:p>
    <w:p w14:paraId="2C3DE011" w14:textId="77777777" w:rsidR="00FD1E86" w:rsidRDefault="00FD1E86" w:rsidP="00FD1E86">
      <w:pPr>
        <w:pStyle w:val="Body"/>
      </w:pPr>
      <w:r>
        <w:t>As</w:t>
      </w:r>
      <w:r w:rsidR="00785AC6">
        <w:t xml:space="preserve"> </w:t>
      </w:r>
      <w:r>
        <w:t>your</w:t>
      </w:r>
      <w:r w:rsidR="00785AC6">
        <w:t xml:space="preserve"> </w:t>
      </w:r>
      <w:r>
        <w:t>project</w:t>
      </w:r>
      <w:r w:rsidR="00785AC6">
        <w:t xml:space="preserve"> </w:t>
      </w:r>
      <w:r>
        <w:t>grows,</w:t>
      </w:r>
      <w:r w:rsidR="00785AC6">
        <w:t xml:space="preserve"> </w:t>
      </w:r>
      <w:r>
        <w:t>consider</w:t>
      </w:r>
      <w:r w:rsidR="00785AC6">
        <w:t xml:space="preserve"> </w:t>
      </w:r>
      <w:r>
        <w:t>using</w:t>
      </w:r>
      <w:r w:rsidR="00785AC6">
        <w:t xml:space="preserve"> </w:t>
      </w:r>
      <w:r>
        <w:t>a</w:t>
      </w:r>
      <w:r w:rsidR="00785AC6">
        <w:t xml:space="preserve"> </w:t>
      </w:r>
      <w:r>
        <w:t>workspace:</w:t>
      </w:r>
      <w:r w:rsidR="00785AC6">
        <w:t xml:space="preserve"> </w:t>
      </w:r>
      <w:ins w:id="1343" w:author="janelle" w:date="2018-01-09T15:55:00Z">
        <w:r w:rsidR="005C0019">
          <w:t xml:space="preserve">it’s easier to understand </w:t>
        </w:r>
      </w:ins>
      <w:r>
        <w:t>smaller</w:t>
      </w:r>
      <w:ins w:id="1344" w:author="janelle" w:date="2018-01-09T15:55:00Z">
        <w:r w:rsidR="005C0019">
          <w:t>, individual</w:t>
        </w:r>
      </w:ins>
      <w:r w:rsidR="00785AC6">
        <w:t xml:space="preserve"> </w:t>
      </w:r>
      <w:r>
        <w:t>components</w:t>
      </w:r>
      <w:r w:rsidR="00785AC6">
        <w:t xml:space="preserve"> </w:t>
      </w:r>
      <w:del w:id="1345" w:author="janelle" w:date="2018-01-09T15:55:00Z">
        <w:r w:rsidDel="005C0019">
          <w:delText>are</w:delText>
        </w:r>
        <w:r w:rsidR="00785AC6" w:rsidDel="005C0019">
          <w:delText xml:space="preserve"> </w:delText>
        </w:r>
        <w:r w:rsidDel="005C0019">
          <w:delText>easier</w:delText>
        </w:r>
        <w:r w:rsidR="00785AC6" w:rsidDel="005C0019">
          <w:delText xml:space="preserve"> </w:delText>
        </w:r>
        <w:r w:rsidDel="005C0019">
          <w:delText>to</w:delText>
        </w:r>
        <w:r w:rsidR="00785AC6" w:rsidDel="005C0019">
          <w:delText xml:space="preserve"> </w:delText>
        </w:r>
        <w:r w:rsidDel="005C0019">
          <w:delText>understand</w:delText>
        </w:r>
        <w:r w:rsidR="00785AC6" w:rsidDel="005C0019">
          <w:delText xml:space="preserve"> </w:delText>
        </w:r>
        <w:r w:rsidDel="005C0019">
          <w:delText>individually</w:delText>
        </w:r>
        <w:r w:rsidR="00785AC6" w:rsidDel="005C0019">
          <w:delText xml:space="preserve"> </w:delText>
        </w:r>
      </w:del>
      <w:r>
        <w:t>than</w:t>
      </w:r>
      <w:r w:rsidR="00785AC6">
        <w:t xml:space="preserve"> </w:t>
      </w:r>
      <w:r>
        <w:t>one</w:t>
      </w:r>
      <w:r w:rsidR="00785AC6">
        <w:t xml:space="preserve"> </w:t>
      </w:r>
      <w:r>
        <w:t>big</w:t>
      </w:r>
      <w:r w:rsidR="00785AC6">
        <w:t xml:space="preserve"> </w:t>
      </w:r>
      <w:r>
        <w:t>blob</w:t>
      </w:r>
      <w:r w:rsidR="00785AC6">
        <w:t xml:space="preserve"> </w:t>
      </w:r>
      <w:r>
        <w:t>of</w:t>
      </w:r>
      <w:r w:rsidR="00785AC6">
        <w:t xml:space="preserve"> </w:t>
      </w:r>
      <w:r>
        <w:t>code.</w:t>
      </w:r>
      <w:r w:rsidR="00785AC6">
        <w:t xml:space="preserve"> </w:t>
      </w:r>
      <w:r>
        <w:t>Keeping</w:t>
      </w:r>
      <w:r w:rsidR="00785AC6">
        <w:t xml:space="preserve"> </w:t>
      </w:r>
      <w:r>
        <w:t>the</w:t>
      </w:r>
      <w:r w:rsidR="00785AC6">
        <w:t xml:space="preserve"> </w:t>
      </w:r>
      <w:r>
        <w:t>crates</w:t>
      </w:r>
      <w:r w:rsidR="00785AC6">
        <w:t xml:space="preserve"> </w:t>
      </w:r>
      <w:r>
        <w:t>in</w:t>
      </w:r>
      <w:r w:rsidR="00785AC6">
        <w:t xml:space="preserve"> </w:t>
      </w:r>
      <w:r>
        <w:t>a</w:t>
      </w:r>
      <w:r w:rsidR="00785AC6">
        <w:t xml:space="preserve"> </w:t>
      </w:r>
      <w:r>
        <w:t>workspace</w:t>
      </w:r>
      <w:r w:rsidR="00785AC6">
        <w:t xml:space="preserve"> </w:t>
      </w:r>
      <w:r>
        <w:t>can</w:t>
      </w:r>
      <w:r w:rsidR="00785AC6">
        <w:t xml:space="preserve"> </w:t>
      </w:r>
      <w:r>
        <w:t>make</w:t>
      </w:r>
      <w:r w:rsidR="00785AC6">
        <w:t xml:space="preserve"> </w:t>
      </w:r>
      <w:r>
        <w:t>coordination</w:t>
      </w:r>
      <w:r w:rsidR="00785AC6">
        <w:t xml:space="preserve"> </w:t>
      </w:r>
      <w:del w:id="1346" w:author="janelle" w:date="2018-01-09T16:00:00Z">
        <w:r w:rsidDel="005C0019">
          <w:delText>among</w:delText>
        </w:r>
        <w:r w:rsidR="00785AC6" w:rsidDel="005C0019">
          <w:delText xml:space="preserve"> </w:delText>
        </w:r>
      </w:del>
      <w:ins w:id="1347" w:author="janelle" w:date="2018-01-09T16:00:00Z">
        <w:r w:rsidR="005C0019">
          <w:t xml:space="preserve">between </w:t>
        </w:r>
      </w:ins>
      <w:r>
        <w:t>them</w:t>
      </w:r>
      <w:r w:rsidR="00785AC6">
        <w:t xml:space="preserve"> </w:t>
      </w:r>
      <w:r>
        <w:t>easier</w:t>
      </w:r>
      <w:r w:rsidR="00785AC6">
        <w:t xml:space="preserve"> </w:t>
      </w:r>
      <w:r>
        <w:t>if</w:t>
      </w:r>
      <w:r w:rsidR="00785AC6">
        <w:t xml:space="preserve"> </w:t>
      </w:r>
      <w:r>
        <w:t>they</w:t>
      </w:r>
      <w:r w:rsidR="00785AC6">
        <w:t xml:space="preserve"> </w:t>
      </w:r>
      <w:del w:id="1348" w:author="janelle" w:date="2018-01-09T16:00:00Z">
        <w:r w:rsidDel="005C0019">
          <w:delText>work</w:delText>
        </w:r>
        <w:r w:rsidR="00785AC6" w:rsidDel="005C0019">
          <w:delText xml:space="preserve"> </w:delText>
        </w:r>
        <w:r w:rsidDel="005C0019">
          <w:delText>together</w:delText>
        </w:r>
        <w:r w:rsidR="00785AC6" w:rsidDel="005C0019">
          <w:delText xml:space="preserve"> </w:delText>
        </w:r>
        <w:r w:rsidDel="005C0019">
          <w:delText>and</w:delText>
        </w:r>
        <w:r w:rsidR="00785AC6" w:rsidDel="005C0019">
          <w:delText xml:space="preserve"> </w:delText>
        </w:r>
      </w:del>
      <w:r>
        <w:t>are</w:t>
      </w:r>
      <w:r w:rsidR="00785AC6">
        <w:t xml:space="preserve"> </w:t>
      </w:r>
      <w:r>
        <w:t>often</w:t>
      </w:r>
      <w:r w:rsidR="00785AC6">
        <w:t xml:space="preserve"> </w:t>
      </w:r>
      <w:r>
        <w:t>changed</w:t>
      </w:r>
      <w:r w:rsidR="00785AC6">
        <w:t xml:space="preserve"> </w:t>
      </w:r>
      <w:r>
        <w:t>at</w:t>
      </w:r>
      <w:r w:rsidR="00785AC6">
        <w:t xml:space="preserve"> </w:t>
      </w:r>
      <w:r>
        <w:t>the</w:t>
      </w:r>
      <w:r w:rsidR="00785AC6">
        <w:t xml:space="preserve"> </w:t>
      </w:r>
      <w:r>
        <w:t>same</w:t>
      </w:r>
      <w:r w:rsidR="00785AC6">
        <w:t xml:space="preserve"> </w:t>
      </w:r>
      <w:commentRangeStart w:id="1349"/>
      <w:commentRangeStart w:id="1350"/>
      <w:r>
        <w:t>time</w:t>
      </w:r>
      <w:commentRangeEnd w:id="1349"/>
      <w:r w:rsidR="00D21E51">
        <w:rPr>
          <w:rStyle w:val="CommentReference"/>
        </w:rPr>
        <w:commentReference w:id="1349"/>
      </w:r>
      <w:commentRangeEnd w:id="1350"/>
      <w:r w:rsidR="00E64984">
        <w:rPr>
          <w:rStyle w:val="CommentReference"/>
        </w:rPr>
        <w:commentReference w:id="1350"/>
      </w:r>
      <w:r>
        <w:t>.</w:t>
      </w:r>
    </w:p>
    <w:p w14:paraId="5CC9C3FE" w14:textId="77777777" w:rsidR="00FD1E86" w:rsidRPr="00785AC6" w:rsidRDefault="00FD1E86" w:rsidP="00785AC6">
      <w:pPr>
        <w:pStyle w:val="HeadA"/>
      </w:pPr>
      <w:bookmarkStart w:id="1351" w:name="installing-binaries-from-crates.io-with-"/>
      <w:bookmarkStart w:id="1352" w:name="_Toc499037520"/>
      <w:bookmarkEnd w:id="1351"/>
      <w:r w:rsidRPr="00785AC6">
        <w:t>Installing</w:t>
      </w:r>
      <w:r w:rsidR="00785AC6">
        <w:t xml:space="preserve"> </w:t>
      </w:r>
      <w:r w:rsidRPr="00785AC6">
        <w:t>Binaries</w:t>
      </w:r>
      <w:r w:rsidR="00785AC6">
        <w:t xml:space="preserve"> </w:t>
      </w:r>
      <w:r w:rsidRPr="00785AC6">
        <w:t>from</w:t>
      </w:r>
      <w:r w:rsidR="00785AC6">
        <w:t xml:space="preserve"> </w:t>
      </w:r>
      <w:r w:rsidRPr="00785AC6">
        <w:t>Crates.io</w:t>
      </w:r>
      <w:r w:rsidR="00785AC6">
        <w:t xml:space="preserve"> </w:t>
      </w:r>
      <w:r w:rsidRPr="00785AC6">
        <w:t>with</w:t>
      </w:r>
      <w:r w:rsidR="00785AC6">
        <w:t xml:space="preserve"> </w:t>
      </w:r>
      <w:r w:rsidR="00581D2E" w:rsidRPr="001A0593">
        <w:rPr>
          <w:rStyle w:val="Literal"/>
        </w:rPr>
        <w:t>cargo install</w:t>
      </w:r>
      <w:bookmarkEnd w:id="1352"/>
    </w:p>
    <w:p w14:paraId="4370BC9E" w14:textId="77777777" w:rsidR="00FD1E86" w:rsidRDefault="00FD1E86" w:rsidP="007D6152">
      <w:pPr>
        <w:pStyle w:val="BodyFirst"/>
      </w:pPr>
      <w:r>
        <w:t>The</w:t>
      </w:r>
      <w:r w:rsidR="00785AC6">
        <w:t xml:space="preserve"> </w:t>
      </w:r>
      <w:r w:rsidRPr="00785AC6">
        <w:rPr>
          <w:rStyle w:val="Literal"/>
        </w:rPr>
        <w:t>cargo</w:t>
      </w:r>
      <w:r w:rsidR="00785AC6">
        <w:rPr>
          <w:rStyle w:val="Literal"/>
        </w:rPr>
        <w:t xml:space="preserve"> </w:t>
      </w:r>
      <w:r w:rsidRPr="00785AC6">
        <w:rPr>
          <w:rStyle w:val="Literal"/>
        </w:rPr>
        <w:t>install</w:t>
      </w:r>
      <w:r w:rsidR="00785AC6">
        <w:t xml:space="preserve"> </w:t>
      </w:r>
      <w:r>
        <w:t>command</w:t>
      </w:r>
      <w:r w:rsidR="00785AC6">
        <w:t xml:space="preserve"> </w:t>
      </w:r>
      <w:r>
        <w:t>allows</w:t>
      </w:r>
      <w:r w:rsidR="00785AC6">
        <w:t xml:space="preserve"> </w:t>
      </w:r>
      <w:r>
        <w:t>you</w:t>
      </w:r>
      <w:r w:rsidR="00785AC6">
        <w:t xml:space="preserve"> </w:t>
      </w:r>
      <w:r>
        <w:t>to</w:t>
      </w:r>
      <w:r w:rsidR="00785AC6">
        <w:t xml:space="preserve"> </w:t>
      </w:r>
      <w:r>
        <w:t>install</w:t>
      </w:r>
      <w:r w:rsidR="00785AC6">
        <w:t xml:space="preserve"> </w:t>
      </w:r>
      <w:r>
        <w:t>and</w:t>
      </w:r>
      <w:r w:rsidR="00785AC6">
        <w:t xml:space="preserve"> </w:t>
      </w:r>
      <w:r>
        <w:t>use</w:t>
      </w:r>
      <w:r w:rsidR="00785AC6">
        <w:t xml:space="preserve"> </w:t>
      </w:r>
      <w:r>
        <w:t>binary</w:t>
      </w:r>
      <w:r w:rsidR="00785AC6">
        <w:t xml:space="preserve"> </w:t>
      </w:r>
      <w:r>
        <w:t>crates</w:t>
      </w:r>
      <w:r w:rsidR="00785AC6">
        <w:t xml:space="preserve"> </w:t>
      </w:r>
      <w:r>
        <w:t>locally.</w:t>
      </w:r>
      <w:r w:rsidR="00785AC6">
        <w:t xml:space="preserve"> </w:t>
      </w:r>
      <w:r>
        <w:t>This</w:t>
      </w:r>
      <w:r w:rsidR="00785AC6">
        <w:t xml:space="preserve"> </w:t>
      </w:r>
      <w:r>
        <w:t>isn’t</w:t>
      </w:r>
      <w:r w:rsidR="00785AC6">
        <w:t xml:space="preserve"> </w:t>
      </w:r>
      <w:r>
        <w:t>intended</w:t>
      </w:r>
      <w:r w:rsidR="00785AC6">
        <w:t xml:space="preserve"> </w:t>
      </w:r>
      <w:r>
        <w:t>to</w:t>
      </w:r>
      <w:r w:rsidR="00785AC6">
        <w:t xml:space="preserve"> </w:t>
      </w:r>
      <w:r>
        <w:t>replace</w:t>
      </w:r>
      <w:r w:rsidR="00785AC6">
        <w:t xml:space="preserve"> </w:t>
      </w:r>
      <w:r>
        <w:t>system</w:t>
      </w:r>
      <w:r w:rsidR="00785AC6">
        <w:t xml:space="preserve"> </w:t>
      </w:r>
      <w:r>
        <w:t>packages;</w:t>
      </w:r>
      <w:r w:rsidR="00785AC6">
        <w:t xml:space="preserve"> </w:t>
      </w:r>
      <w:r>
        <w:t>it’s</w:t>
      </w:r>
      <w:r w:rsidR="00785AC6">
        <w:t xml:space="preserve"> </w:t>
      </w:r>
      <w:r>
        <w:t>meant</w:t>
      </w:r>
      <w:r w:rsidR="00785AC6">
        <w:t xml:space="preserve"> </w:t>
      </w:r>
      <w:r>
        <w:t>to</w:t>
      </w:r>
      <w:r w:rsidR="00785AC6">
        <w:t xml:space="preserve"> </w:t>
      </w:r>
      <w:r>
        <w:t>be</w:t>
      </w:r>
      <w:r w:rsidR="00785AC6">
        <w:t xml:space="preserve"> </w:t>
      </w:r>
      <w:r>
        <w:t>a</w:t>
      </w:r>
      <w:r w:rsidR="00785AC6">
        <w:t xml:space="preserve"> </w:t>
      </w:r>
      <w:r>
        <w:t>convenient</w:t>
      </w:r>
      <w:r w:rsidR="00785AC6">
        <w:t xml:space="preserve"> </w:t>
      </w:r>
      <w:r>
        <w:t>way</w:t>
      </w:r>
      <w:r w:rsidR="00785AC6">
        <w:t xml:space="preserve"> </w:t>
      </w:r>
      <w:r>
        <w:t>for</w:t>
      </w:r>
      <w:r w:rsidR="00785AC6">
        <w:t xml:space="preserve"> </w:t>
      </w:r>
      <w:r>
        <w:t>Rust</w:t>
      </w:r>
      <w:r w:rsidR="00785AC6">
        <w:t xml:space="preserve"> </w:t>
      </w:r>
      <w:r>
        <w:t>developers</w:t>
      </w:r>
      <w:r w:rsidR="00785AC6">
        <w:t xml:space="preserve"> </w:t>
      </w:r>
      <w:r>
        <w:t>to</w:t>
      </w:r>
      <w:r w:rsidR="00785AC6">
        <w:t xml:space="preserve"> </w:t>
      </w:r>
      <w:r>
        <w:t>install</w:t>
      </w:r>
      <w:r w:rsidR="00785AC6">
        <w:t xml:space="preserve"> </w:t>
      </w:r>
      <w:r>
        <w:t>tools</w:t>
      </w:r>
      <w:r w:rsidR="00785AC6">
        <w:t xml:space="preserve"> </w:t>
      </w:r>
      <w:r>
        <w:t>that</w:t>
      </w:r>
      <w:r w:rsidR="00785AC6">
        <w:t xml:space="preserve"> </w:t>
      </w:r>
      <w:r>
        <w:t>others</w:t>
      </w:r>
      <w:r w:rsidR="00785AC6">
        <w:t xml:space="preserve"> </w:t>
      </w:r>
      <w:r>
        <w:t>have</w:t>
      </w:r>
      <w:r w:rsidR="00785AC6">
        <w:t xml:space="preserve"> </w:t>
      </w:r>
      <w:r>
        <w:t>shared</w:t>
      </w:r>
      <w:r w:rsidR="00785AC6">
        <w:t xml:space="preserve"> </w:t>
      </w:r>
      <w:r>
        <w:t>on</w:t>
      </w:r>
      <w:r w:rsidR="00785AC6">
        <w:t xml:space="preserve"> </w:t>
      </w:r>
      <w:r w:rsidR="00532698" w:rsidRPr="00532698">
        <w:rPr>
          <w:rStyle w:val="EmphasisItalic"/>
        </w:rPr>
        <w:t>https://crates.io</w:t>
      </w:r>
      <w:ins w:id="1353" w:author="AnneMarieW" w:date="2017-11-28T10:57:00Z">
        <w:r w:rsidR="00DE484B">
          <w:rPr>
            <w:rStyle w:val="EmphasisItalic"/>
          </w:rPr>
          <w:t>/</w:t>
        </w:r>
      </w:ins>
      <w:r>
        <w:t>.</w:t>
      </w:r>
      <w:r w:rsidR="00785AC6">
        <w:t xml:space="preserve"> </w:t>
      </w:r>
      <w:ins w:id="1354" w:author="AnneMarieW" w:date="2017-11-28T10:58:00Z">
        <w:r w:rsidR="00DE484B">
          <w:t xml:space="preserve">You can </w:t>
        </w:r>
      </w:ins>
      <w:del w:id="1355" w:author="AnneMarieW" w:date="2017-11-28T10:58:00Z">
        <w:r w:rsidDel="00DE484B">
          <w:delText>O</w:delText>
        </w:r>
      </w:del>
      <w:ins w:id="1356" w:author="AnneMarieW" w:date="2017-11-28T10:58:00Z">
        <w:r w:rsidR="00DE484B">
          <w:t>o</w:t>
        </w:r>
      </w:ins>
      <w:r>
        <w:t>nly</w:t>
      </w:r>
      <w:r w:rsidR="00785AC6">
        <w:t xml:space="preserve"> </w:t>
      </w:r>
      <w:ins w:id="1357" w:author="AnneMarieW" w:date="2017-11-28T10:58:00Z">
        <w:r w:rsidR="00DE484B">
          <w:t xml:space="preserve">install </w:t>
        </w:r>
      </w:ins>
      <w:r>
        <w:t>packages</w:t>
      </w:r>
      <w:r w:rsidR="00785AC6">
        <w:t xml:space="preserve"> </w:t>
      </w:r>
      <w:r>
        <w:t>that</w:t>
      </w:r>
      <w:r w:rsidR="00785AC6">
        <w:t xml:space="preserve"> </w:t>
      </w:r>
      <w:r>
        <w:t>have</w:t>
      </w:r>
      <w:r w:rsidR="00785AC6">
        <w:t xml:space="preserve"> </w:t>
      </w:r>
      <w:r>
        <w:t>binary</w:t>
      </w:r>
      <w:r w:rsidR="00785AC6">
        <w:t xml:space="preserve"> </w:t>
      </w:r>
      <w:r>
        <w:t>targets</w:t>
      </w:r>
      <w:del w:id="1358" w:author="AnneMarieW" w:date="2017-11-28T10:58:00Z">
        <w:r w:rsidR="00785AC6" w:rsidDel="00DE484B">
          <w:delText xml:space="preserve"> </w:delText>
        </w:r>
        <w:r w:rsidDel="00DE484B">
          <w:delText>can</w:delText>
        </w:r>
        <w:r w:rsidR="00785AC6" w:rsidDel="00DE484B">
          <w:delText xml:space="preserve"> </w:delText>
        </w:r>
        <w:r w:rsidDel="00DE484B">
          <w:delText>be</w:delText>
        </w:r>
        <w:r w:rsidR="00785AC6" w:rsidDel="00DE484B">
          <w:delText xml:space="preserve"> </w:delText>
        </w:r>
        <w:r w:rsidDel="00DE484B">
          <w:delText>installed</w:delText>
        </w:r>
      </w:del>
      <w:r>
        <w:t>.</w:t>
      </w:r>
      <w:r w:rsidR="00785AC6">
        <w:t xml:space="preserve"> </w:t>
      </w:r>
      <w:r>
        <w:t>A</w:t>
      </w:r>
      <w:r w:rsidR="00785AC6">
        <w:t xml:space="preserve"> </w:t>
      </w:r>
      <w:r>
        <w:t>binary</w:t>
      </w:r>
      <w:r w:rsidR="00785AC6">
        <w:t xml:space="preserve"> </w:t>
      </w:r>
      <w:r>
        <w:t>target</w:t>
      </w:r>
      <w:r w:rsidR="00785AC6">
        <w:t xml:space="preserve"> </w:t>
      </w:r>
      <w:r>
        <w:t>is</w:t>
      </w:r>
      <w:r w:rsidR="00785AC6">
        <w:t xml:space="preserve"> </w:t>
      </w:r>
      <w:r>
        <w:t>the</w:t>
      </w:r>
      <w:r w:rsidR="00785AC6">
        <w:t xml:space="preserve"> </w:t>
      </w:r>
      <w:r>
        <w:t>runnable</w:t>
      </w:r>
      <w:r w:rsidR="00785AC6">
        <w:t xml:space="preserve"> </w:t>
      </w:r>
      <w:r>
        <w:t>program</w:t>
      </w:r>
      <w:r w:rsidR="00785AC6">
        <w:t xml:space="preserve"> </w:t>
      </w:r>
      <w:r>
        <w:t>that</w:t>
      </w:r>
      <w:r w:rsidR="00785AC6">
        <w:t xml:space="preserve"> </w:t>
      </w:r>
      <w:del w:id="1359" w:author="AnneMarieW" w:date="2017-11-28T10:58:00Z">
        <w:r w:rsidDel="00DE484B">
          <w:delText>get</w:delText>
        </w:r>
      </w:del>
      <w:ins w:id="1360" w:author="AnneMarieW" w:date="2017-11-28T10:58:00Z">
        <w:r w:rsidR="00DE484B">
          <w:t>i</w:t>
        </w:r>
      </w:ins>
      <w:r>
        <w:t>s</w:t>
      </w:r>
      <w:r w:rsidR="00785AC6">
        <w:t xml:space="preserve"> </w:t>
      </w:r>
      <w:r>
        <w:t>created</w:t>
      </w:r>
      <w:r w:rsidR="00785AC6">
        <w:t xml:space="preserve"> </w:t>
      </w:r>
      <w:r>
        <w:t>if</w:t>
      </w:r>
      <w:r w:rsidR="00785AC6">
        <w:t xml:space="preserve"> </w:t>
      </w:r>
      <w:r>
        <w:t>the</w:t>
      </w:r>
      <w:r w:rsidR="00785AC6">
        <w:t xml:space="preserve"> </w:t>
      </w:r>
      <w:r>
        <w:t>crate</w:t>
      </w:r>
      <w:r w:rsidR="00785AC6">
        <w:t xml:space="preserve"> </w:t>
      </w:r>
      <w:r>
        <w:t>has</w:t>
      </w:r>
      <w:r w:rsidR="00785AC6">
        <w:t xml:space="preserve"> </w:t>
      </w:r>
      <w:r>
        <w:t>a</w:t>
      </w:r>
      <w:r w:rsidR="00785AC6">
        <w:t xml:space="preserve"> </w:t>
      </w:r>
      <w:r w:rsidRPr="00FD1E86">
        <w:rPr>
          <w:rStyle w:val="EmphasisItalic"/>
        </w:rPr>
        <w:t>src/main.rs</w:t>
      </w:r>
      <w:r w:rsidR="00785AC6">
        <w:t xml:space="preserve"> </w:t>
      </w:r>
      <w:ins w:id="1361" w:author="AnneMarieW" w:date="2017-11-28T10:58:00Z">
        <w:r w:rsidR="00DE484B">
          <w:t xml:space="preserve">file </w:t>
        </w:r>
      </w:ins>
      <w:r>
        <w:t>or</w:t>
      </w:r>
      <w:r w:rsidR="00785AC6">
        <w:t xml:space="preserve"> </w:t>
      </w:r>
      <w:r>
        <w:t>another</w:t>
      </w:r>
      <w:r w:rsidR="00785AC6">
        <w:t xml:space="preserve"> </w:t>
      </w:r>
      <w:r>
        <w:t>file</w:t>
      </w:r>
      <w:r w:rsidR="00785AC6">
        <w:t xml:space="preserve"> </w:t>
      </w:r>
      <w:r>
        <w:t>specified</w:t>
      </w:r>
      <w:r w:rsidR="00785AC6">
        <w:t xml:space="preserve"> </w:t>
      </w:r>
      <w:r>
        <w:t>as</w:t>
      </w:r>
      <w:r w:rsidR="00785AC6">
        <w:t xml:space="preserve"> </w:t>
      </w:r>
      <w:r>
        <w:t>a</w:t>
      </w:r>
      <w:r w:rsidR="00785AC6">
        <w:t xml:space="preserve"> </w:t>
      </w:r>
      <w:r>
        <w:t>binary,</w:t>
      </w:r>
      <w:r w:rsidR="00785AC6">
        <w:t xml:space="preserve"> </w:t>
      </w:r>
      <w:r>
        <w:t>as</w:t>
      </w:r>
      <w:r w:rsidR="00785AC6">
        <w:t xml:space="preserve"> </w:t>
      </w:r>
      <w:r>
        <w:t>opposed</w:t>
      </w:r>
      <w:r w:rsidR="00785AC6">
        <w:t xml:space="preserve"> </w:t>
      </w:r>
      <w:r>
        <w:t>to</w:t>
      </w:r>
      <w:r w:rsidR="00785AC6">
        <w:t xml:space="preserve"> </w:t>
      </w:r>
      <w:r>
        <w:t>a</w:t>
      </w:r>
      <w:r w:rsidR="00785AC6">
        <w:t xml:space="preserve"> </w:t>
      </w:r>
      <w:r>
        <w:t>library</w:t>
      </w:r>
      <w:r w:rsidR="00785AC6">
        <w:t xml:space="preserve"> </w:t>
      </w:r>
      <w:r>
        <w:t>target</w:t>
      </w:r>
      <w:r w:rsidR="00785AC6">
        <w:t xml:space="preserve"> </w:t>
      </w:r>
      <w:r>
        <w:t>that</w:t>
      </w:r>
      <w:r w:rsidR="00785AC6">
        <w:t xml:space="preserve"> </w:t>
      </w:r>
      <w:r>
        <w:t>isn’t</w:t>
      </w:r>
      <w:r w:rsidR="00785AC6">
        <w:t xml:space="preserve"> </w:t>
      </w:r>
      <w:r>
        <w:t>runnable</w:t>
      </w:r>
      <w:r w:rsidR="00785AC6">
        <w:t xml:space="preserve"> </w:t>
      </w:r>
      <w:r>
        <w:t>on</w:t>
      </w:r>
      <w:r w:rsidR="00785AC6">
        <w:t xml:space="preserve"> </w:t>
      </w:r>
      <w:r>
        <w:t>its</w:t>
      </w:r>
      <w:r w:rsidR="00785AC6">
        <w:t xml:space="preserve"> </w:t>
      </w:r>
      <w:r>
        <w:t>own</w:t>
      </w:r>
      <w:r w:rsidR="00785AC6">
        <w:t xml:space="preserve"> </w:t>
      </w:r>
      <w:r>
        <w:t>but</w:t>
      </w:r>
      <w:r w:rsidR="00785AC6">
        <w:t xml:space="preserve"> </w:t>
      </w:r>
      <w:r>
        <w:t>is</w:t>
      </w:r>
      <w:r w:rsidR="00785AC6">
        <w:t xml:space="preserve"> </w:t>
      </w:r>
      <w:r>
        <w:t>suitable</w:t>
      </w:r>
      <w:r w:rsidR="00785AC6">
        <w:t xml:space="preserve"> </w:t>
      </w:r>
      <w:r>
        <w:t>for</w:t>
      </w:r>
      <w:r w:rsidR="00785AC6">
        <w:t xml:space="preserve"> </w:t>
      </w:r>
      <w:r>
        <w:t>including</w:t>
      </w:r>
      <w:r w:rsidR="00785AC6">
        <w:t xml:space="preserve"> </w:t>
      </w:r>
      <w:r>
        <w:t>within</w:t>
      </w:r>
      <w:r w:rsidR="00785AC6">
        <w:t xml:space="preserve"> </w:t>
      </w:r>
      <w:r>
        <w:t>other</w:t>
      </w:r>
      <w:r w:rsidR="00785AC6">
        <w:t xml:space="preserve"> </w:t>
      </w:r>
      <w:r>
        <w:t>programs.</w:t>
      </w:r>
      <w:r w:rsidR="00785AC6">
        <w:t xml:space="preserve"> </w:t>
      </w:r>
      <w:r>
        <w:t>Usually,</w:t>
      </w:r>
      <w:r w:rsidR="00785AC6">
        <w:t xml:space="preserve"> </w:t>
      </w:r>
      <w:r>
        <w:t>crates</w:t>
      </w:r>
      <w:r w:rsidR="00785AC6">
        <w:t xml:space="preserve"> </w:t>
      </w:r>
      <w:r>
        <w:t>have</w:t>
      </w:r>
      <w:r w:rsidR="00785AC6">
        <w:t xml:space="preserve"> </w:t>
      </w:r>
      <w:r>
        <w:t>information</w:t>
      </w:r>
      <w:r w:rsidR="00785AC6">
        <w:t xml:space="preserve"> </w:t>
      </w:r>
      <w:r>
        <w:t>in</w:t>
      </w:r>
      <w:r w:rsidR="00785AC6">
        <w:t xml:space="preserve"> </w:t>
      </w:r>
      <w:r>
        <w:t>the</w:t>
      </w:r>
      <w:r w:rsidR="00785AC6">
        <w:t xml:space="preserve"> </w:t>
      </w:r>
      <w:r w:rsidRPr="00FD1E86">
        <w:rPr>
          <w:rStyle w:val="EmphasisItalic"/>
        </w:rPr>
        <w:t>README</w:t>
      </w:r>
      <w:r w:rsidR="00785AC6">
        <w:t xml:space="preserve"> </w:t>
      </w:r>
      <w:r>
        <w:t>file</w:t>
      </w:r>
      <w:r w:rsidR="00785AC6">
        <w:t xml:space="preserve"> </w:t>
      </w:r>
      <w:r>
        <w:t>about</w:t>
      </w:r>
      <w:r w:rsidR="00785AC6">
        <w:t xml:space="preserve"> </w:t>
      </w:r>
      <w:r>
        <w:t>whether</w:t>
      </w:r>
      <w:r w:rsidR="00785AC6">
        <w:t xml:space="preserve"> </w:t>
      </w:r>
      <w:r>
        <w:t>a</w:t>
      </w:r>
      <w:r w:rsidR="00785AC6">
        <w:t xml:space="preserve"> </w:t>
      </w:r>
      <w:r>
        <w:t>crate</w:t>
      </w:r>
      <w:r w:rsidR="00785AC6">
        <w:t xml:space="preserve"> </w:t>
      </w:r>
      <w:r>
        <w:t>is</w:t>
      </w:r>
      <w:r w:rsidR="00785AC6">
        <w:t xml:space="preserve"> </w:t>
      </w:r>
      <w:r>
        <w:t>a</w:t>
      </w:r>
      <w:r w:rsidR="00785AC6">
        <w:t xml:space="preserve"> </w:t>
      </w:r>
      <w:r>
        <w:t>library,</w:t>
      </w:r>
      <w:r w:rsidR="00785AC6">
        <w:t xml:space="preserve"> </w:t>
      </w:r>
      <w:r>
        <w:t>has</w:t>
      </w:r>
      <w:r w:rsidR="00785AC6">
        <w:t xml:space="preserve"> </w:t>
      </w:r>
      <w:r>
        <w:t>a</w:t>
      </w:r>
      <w:r w:rsidR="00785AC6">
        <w:t xml:space="preserve"> </w:t>
      </w:r>
      <w:r>
        <w:t>binary</w:t>
      </w:r>
      <w:r w:rsidR="00785AC6">
        <w:t xml:space="preserve"> </w:t>
      </w:r>
      <w:r>
        <w:t>target,</w:t>
      </w:r>
      <w:r w:rsidR="00785AC6">
        <w:t xml:space="preserve"> </w:t>
      </w:r>
      <w:r>
        <w:t>or</w:t>
      </w:r>
      <w:r w:rsidR="00785AC6">
        <w:t xml:space="preserve"> </w:t>
      </w:r>
      <w:r>
        <w:t>both.</w:t>
      </w:r>
    </w:p>
    <w:p w14:paraId="5700CEF7" w14:textId="77777777" w:rsidR="00FD1E86" w:rsidRDefault="00FD1E86" w:rsidP="00785AC6">
      <w:pPr>
        <w:pStyle w:val="Body"/>
      </w:pPr>
      <w:r>
        <w:t>All</w:t>
      </w:r>
      <w:r w:rsidR="00785AC6">
        <w:t xml:space="preserve"> </w:t>
      </w:r>
      <w:r>
        <w:t>binaries</w:t>
      </w:r>
      <w:r w:rsidR="00785AC6">
        <w:t xml:space="preserve"> </w:t>
      </w:r>
      <w:del w:id="1362" w:author="AnneMarieW" w:date="2017-11-28T10:59:00Z">
        <w:r w:rsidDel="00DE484B">
          <w:delText>from</w:delText>
        </w:r>
      </w:del>
      <w:ins w:id="1363" w:author="AnneMarieW" w:date="2017-11-28T10:59:00Z">
        <w:r w:rsidR="00DE484B">
          <w:t>installed with</w:t>
        </w:r>
      </w:ins>
      <w:r w:rsidR="00785AC6">
        <w:t xml:space="preserve"> </w:t>
      </w:r>
      <w:r w:rsidRPr="00785AC6">
        <w:rPr>
          <w:rStyle w:val="Literal"/>
        </w:rPr>
        <w:t>cargo</w:t>
      </w:r>
      <w:r w:rsidR="00785AC6">
        <w:rPr>
          <w:rStyle w:val="Literal"/>
        </w:rPr>
        <w:t xml:space="preserve"> </w:t>
      </w:r>
      <w:r w:rsidRPr="00785AC6">
        <w:rPr>
          <w:rStyle w:val="Literal"/>
        </w:rPr>
        <w:t>install</w:t>
      </w:r>
      <w:r w:rsidR="00785AC6">
        <w:t xml:space="preserve"> </w:t>
      </w:r>
      <w:r>
        <w:t>are</w:t>
      </w:r>
      <w:r w:rsidR="00785AC6">
        <w:t xml:space="preserve"> </w:t>
      </w:r>
      <w:del w:id="1364" w:author="AnneMarieW" w:date="2017-11-28T10:59:00Z">
        <w:r w:rsidDel="00DE484B">
          <w:delText>put</w:delText>
        </w:r>
      </w:del>
      <w:ins w:id="1365" w:author="AnneMarieW" w:date="2017-11-28T10:59:00Z">
        <w:r w:rsidR="00DE484B">
          <w:t>stored</w:t>
        </w:r>
      </w:ins>
      <w:r w:rsidR="00785AC6">
        <w:t xml:space="preserve"> </w:t>
      </w:r>
      <w:r>
        <w:t>in</w:t>
      </w:r>
      <w:del w:id="1366" w:author="AnneMarieW" w:date="2017-11-28T10:59:00Z">
        <w:r w:rsidDel="00DE484B">
          <w:delText>to</w:delText>
        </w:r>
      </w:del>
      <w:r w:rsidR="00785AC6">
        <w:t xml:space="preserve"> </w:t>
      </w:r>
      <w:r>
        <w:t>the</w:t>
      </w:r>
      <w:r w:rsidR="00785AC6">
        <w:t xml:space="preserve"> </w:t>
      </w:r>
      <w:r>
        <w:t>installation</w:t>
      </w:r>
      <w:r w:rsidR="00785AC6">
        <w:t xml:space="preserve"> </w:t>
      </w:r>
      <w:r>
        <w:t>root’s</w:t>
      </w:r>
      <w:r w:rsidR="00785AC6">
        <w:t xml:space="preserve"> </w:t>
      </w:r>
      <w:r w:rsidRPr="00FD1E86">
        <w:rPr>
          <w:rStyle w:val="EmphasisItalic"/>
        </w:rPr>
        <w:t>bin</w:t>
      </w:r>
      <w:r w:rsidR="00785AC6">
        <w:t xml:space="preserve"> </w:t>
      </w:r>
      <w:r>
        <w:t>folder.</w:t>
      </w:r>
      <w:r w:rsidR="00785AC6">
        <w:t xml:space="preserve"> </w:t>
      </w:r>
      <w:r>
        <w:t>If</w:t>
      </w:r>
      <w:r w:rsidR="00785AC6">
        <w:t xml:space="preserve"> </w:t>
      </w:r>
      <w:r>
        <w:t>you</w:t>
      </w:r>
      <w:r w:rsidR="00785AC6">
        <w:t xml:space="preserve"> </w:t>
      </w:r>
      <w:r>
        <w:t>installed</w:t>
      </w:r>
      <w:r w:rsidR="00785AC6">
        <w:t xml:space="preserve"> </w:t>
      </w:r>
      <w:r>
        <w:t>Rust</w:t>
      </w:r>
      <w:r w:rsidR="00785AC6">
        <w:t xml:space="preserve"> </w:t>
      </w:r>
      <w:r>
        <w:t>using</w:t>
      </w:r>
      <w:r w:rsidR="00785AC6">
        <w:t xml:space="preserve"> </w:t>
      </w:r>
      <w:r w:rsidRPr="00FD1E86">
        <w:rPr>
          <w:rStyle w:val="EmphasisItalic"/>
        </w:rPr>
        <w:t>rustup.rs</w:t>
      </w:r>
      <w:r w:rsidR="00785AC6">
        <w:t xml:space="preserve"> </w:t>
      </w:r>
      <w:r>
        <w:t>and</w:t>
      </w:r>
      <w:r w:rsidR="00785AC6">
        <w:t xml:space="preserve"> </w:t>
      </w:r>
      <w:r>
        <w:t>don’t</w:t>
      </w:r>
      <w:r w:rsidR="00785AC6">
        <w:t xml:space="preserve"> </w:t>
      </w:r>
      <w:r>
        <w:t>have</w:t>
      </w:r>
      <w:r w:rsidR="00785AC6">
        <w:t xml:space="preserve"> </w:t>
      </w:r>
      <w:r>
        <w:t>any</w:t>
      </w:r>
      <w:r w:rsidR="00785AC6">
        <w:t xml:space="preserve"> </w:t>
      </w:r>
      <w:r>
        <w:t>custom</w:t>
      </w:r>
      <w:r w:rsidR="00785AC6">
        <w:t xml:space="preserve"> </w:t>
      </w:r>
      <w:r>
        <w:t>configurations,</w:t>
      </w:r>
      <w:r w:rsidR="00785AC6">
        <w:t xml:space="preserve"> </w:t>
      </w:r>
      <w:r>
        <w:t>this</w:t>
      </w:r>
      <w:r w:rsidR="00785AC6">
        <w:t xml:space="preserve"> </w:t>
      </w:r>
      <w:ins w:id="1367" w:author="AnneMarieW" w:date="2017-11-28T11:01:00Z">
        <w:r w:rsidR="00DE484B">
          <w:t xml:space="preserve">directory </w:t>
        </w:r>
      </w:ins>
      <w:r>
        <w:t>will</w:t>
      </w:r>
      <w:r w:rsidR="00785AC6">
        <w:t xml:space="preserve"> </w:t>
      </w:r>
      <w:r>
        <w:lastRenderedPageBreak/>
        <w:t>be</w:t>
      </w:r>
      <w:r w:rsidR="00785AC6">
        <w:t xml:space="preserve"> </w:t>
      </w:r>
      <w:r w:rsidR="00581D2E" w:rsidRPr="00E37B24">
        <w:rPr>
          <w:rStyle w:val="EmphasisItalic"/>
          <w:highlight w:val="yellow"/>
          <w:rPrChange w:id="1368" w:author="Carol Nichols" w:date="2018-01-10T14:02:00Z">
            <w:rPr>
              <w:rStyle w:val="Literal"/>
            </w:rPr>
          </w:rPrChange>
        </w:rPr>
        <w:t>$HOME/.cargo/bin</w:t>
      </w:r>
      <w:r>
        <w:t>.</w:t>
      </w:r>
      <w:r w:rsidR="00785AC6">
        <w:t xml:space="preserve"> </w:t>
      </w:r>
      <w:r w:rsidR="00597B3D">
        <w:t>Ensure</w:t>
      </w:r>
      <w:r w:rsidR="00785AC6">
        <w:t xml:space="preserve"> </w:t>
      </w:r>
      <w:r>
        <w:t>that</w:t>
      </w:r>
      <w:r w:rsidR="00785AC6">
        <w:t xml:space="preserve"> </w:t>
      </w:r>
      <w:r>
        <w:t>directory</w:t>
      </w:r>
      <w:r w:rsidR="00785AC6">
        <w:t xml:space="preserve"> </w:t>
      </w:r>
      <w:r w:rsidR="00597B3D">
        <w:t xml:space="preserve">is in </w:t>
      </w:r>
      <w:r>
        <w:t>your</w:t>
      </w:r>
      <w:r w:rsidR="00785AC6">
        <w:t xml:space="preserve"> </w:t>
      </w:r>
      <w:r w:rsidRPr="00785AC6">
        <w:rPr>
          <w:rStyle w:val="Literal"/>
        </w:rPr>
        <w:t>$PATH</w:t>
      </w:r>
      <w:r w:rsidR="00785AC6">
        <w:t xml:space="preserve"> </w:t>
      </w:r>
      <w:r>
        <w:t>to</w:t>
      </w:r>
      <w:r w:rsidR="00785AC6">
        <w:t xml:space="preserve"> </w:t>
      </w:r>
      <w:r>
        <w:t>be</w:t>
      </w:r>
      <w:r w:rsidR="00785AC6">
        <w:t xml:space="preserve"> </w:t>
      </w:r>
      <w:r>
        <w:t>able</w:t>
      </w:r>
      <w:r w:rsidR="00785AC6">
        <w:t xml:space="preserve"> </w:t>
      </w:r>
      <w:r>
        <w:t>to</w:t>
      </w:r>
      <w:r w:rsidR="00785AC6">
        <w:t xml:space="preserve"> </w:t>
      </w:r>
      <w:r>
        <w:t>run</w:t>
      </w:r>
      <w:r w:rsidR="00785AC6">
        <w:t xml:space="preserve"> </w:t>
      </w:r>
      <w:r>
        <w:t>programs</w:t>
      </w:r>
      <w:r w:rsidR="00785AC6">
        <w:t xml:space="preserve"> </w:t>
      </w:r>
      <w:r>
        <w:t>you’ve</w:t>
      </w:r>
      <w:r w:rsidR="00785AC6">
        <w:t xml:space="preserve"> </w:t>
      </w:r>
      <w:del w:id="1369" w:author="AnneMarieW" w:date="2017-11-28T11:00:00Z">
        <w:r w:rsidDel="00DE484B">
          <w:delText>gotten</w:delText>
        </w:r>
        <w:r w:rsidR="00785AC6" w:rsidDel="00DE484B">
          <w:delText xml:space="preserve"> </w:delText>
        </w:r>
      </w:del>
      <w:ins w:id="1370" w:author="AnneMarieW" w:date="2017-11-28T11:00:00Z">
        <w:r w:rsidR="00DE484B">
          <w:t>installed with</w:t>
        </w:r>
      </w:ins>
      <w:del w:id="1371" w:author="AnneMarieW" w:date="2017-11-28T11:00:00Z">
        <w:r w:rsidDel="00DE484B">
          <w:delText>through</w:delText>
        </w:r>
      </w:del>
      <w:r w:rsidR="00785AC6">
        <w:t xml:space="preserve"> </w:t>
      </w:r>
      <w:r w:rsidRPr="00785AC6">
        <w:rPr>
          <w:rStyle w:val="Literal"/>
        </w:rPr>
        <w:t>cargo</w:t>
      </w:r>
      <w:r w:rsidR="00785AC6">
        <w:rPr>
          <w:rStyle w:val="Literal"/>
        </w:rPr>
        <w:t xml:space="preserve"> </w:t>
      </w:r>
      <w:r w:rsidRPr="00785AC6">
        <w:rPr>
          <w:rStyle w:val="Literal"/>
        </w:rPr>
        <w:t>install</w:t>
      </w:r>
      <w:r>
        <w:t>.</w:t>
      </w:r>
    </w:p>
    <w:p w14:paraId="5510C434" w14:textId="77777777" w:rsidR="00FD1E86" w:rsidRDefault="00FD1E86" w:rsidP="00FD1E86">
      <w:pPr>
        <w:pStyle w:val="Body"/>
        <w:rPr>
          <w:ins w:id="1372" w:author="janelle" w:date="2018-01-09T16:10:00Z"/>
        </w:rPr>
      </w:pPr>
      <w:r>
        <w:t>For</w:t>
      </w:r>
      <w:r w:rsidR="00785AC6">
        <w:t xml:space="preserve"> </w:t>
      </w:r>
      <w:r>
        <w:t>example,</w:t>
      </w:r>
      <w:r w:rsidR="00785AC6">
        <w:t xml:space="preserve"> </w:t>
      </w:r>
      <w:del w:id="1373" w:author="AnneMarieW" w:date="2017-11-28T11:02:00Z">
        <w:r w:rsidDel="00DE484B">
          <w:delText>we</w:delText>
        </w:r>
        <w:r w:rsidR="00785AC6" w:rsidDel="00DE484B">
          <w:delText xml:space="preserve"> </w:delText>
        </w:r>
        <w:r w:rsidDel="00DE484B">
          <w:delText>mentioned</w:delText>
        </w:r>
        <w:r w:rsidR="00785AC6" w:rsidDel="00DE484B">
          <w:delText xml:space="preserve"> </w:delText>
        </w:r>
      </w:del>
      <w:r>
        <w:t>in</w:t>
      </w:r>
      <w:r w:rsidR="00785AC6">
        <w:t xml:space="preserve"> </w:t>
      </w:r>
      <w:r>
        <w:t>Chapter</w:t>
      </w:r>
      <w:r w:rsidR="00785AC6">
        <w:t xml:space="preserve"> </w:t>
      </w:r>
      <w:r>
        <w:t>12</w:t>
      </w:r>
      <w:ins w:id="1374" w:author="AnneMarieW" w:date="2017-11-28T11:02:00Z">
        <w:r w:rsidR="00DE484B" w:rsidRPr="00DE484B">
          <w:t xml:space="preserve"> </w:t>
        </w:r>
        <w:r w:rsidR="00DE484B">
          <w:t>we mentioned</w:t>
        </w:r>
      </w:ins>
      <w:r w:rsidR="00785AC6">
        <w:t xml:space="preserve"> </w:t>
      </w:r>
      <w:r>
        <w:t>that</w:t>
      </w:r>
      <w:r w:rsidR="00785AC6">
        <w:t xml:space="preserve"> </w:t>
      </w:r>
      <w:r>
        <w:t>there’s</w:t>
      </w:r>
      <w:r w:rsidR="00785AC6">
        <w:t xml:space="preserve"> </w:t>
      </w:r>
      <w:r>
        <w:t>a</w:t>
      </w:r>
      <w:r w:rsidR="00785AC6">
        <w:t xml:space="preserve"> </w:t>
      </w:r>
      <w:r>
        <w:t>Rust</w:t>
      </w:r>
      <w:r w:rsidR="00785AC6">
        <w:t xml:space="preserve"> </w:t>
      </w:r>
      <w:r>
        <w:t>implementation</w:t>
      </w:r>
      <w:r w:rsidR="00785AC6">
        <w:t xml:space="preserve"> </w:t>
      </w:r>
      <w:r>
        <w:t>of</w:t>
      </w:r>
      <w:r w:rsidR="00785AC6">
        <w:t xml:space="preserve"> </w:t>
      </w:r>
      <w:r>
        <w:t>the</w:t>
      </w:r>
      <w:r w:rsidR="00785AC6">
        <w:t xml:space="preserve"> </w:t>
      </w:r>
      <w:r w:rsidRPr="00785AC6">
        <w:rPr>
          <w:rStyle w:val="Literal"/>
        </w:rPr>
        <w:t>grep</w:t>
      </w:r>
      <w:r w:rsidR="00785AC6">
        <w:t xml:space="preserve"> </w:t>
      </w:r>
      <w:r>
        <w:t>tool</w:t>
      </w:r>
      <w:r w:rsidR="00785AC6">
        <w:t xml:space="preserve"> </w:t>
      </w:r>
      <w:ins w:id="1375" w:author="AnneMarieW" w:date="2017-11-28T11:02:00Z">
        <w:r w:rsidR="00DE484B">
          <w:t xml:space="preserve">called </w:t>
        </w:r>
        <w:r w:rsidR="00DE484B" w:rsidRPr="00785AC6">
          <w:rPr>
            <w:rStyle w:val="Literal"/>
          </w:rPr>
          <w:t>ripgrep</w:t>
        </w:r>
        <w:r w:rsidR="00DE484B">
          <w:t xml:space="preserve"> </w:t>
        </w:r>
      </w:ins>
      <w:r>
        <w:t>for</w:t>
      </w:r>
      <w:r w:rsidR="00785AC6">
        <w:t xml:space="preserve"> </w:t>
      </w:r>
      <w:r>
        <w:t>searching</w:t>
      </w:r>
      <w:r w:rsidR="00785AC6">
        <w:t xml:space="preserve"> </w:t>
      </w:r>
      <w:r>
        <w:t>files</w:t>
      </w:r>
      <w:del w:id="1376" w:author="AnneMarieW" w:date="2017-11-28T11:02:00Z">
        <w:r w:rsidR="00785AC6" w:rsidDel="00DE484B">
          <w:delText xml:space="preserve"> </w:delText>
        </w:r>
        <w:r w:rsidDel="00DE484B">
          <w:delText>called</w:delText>
        </w:r>
        <w:r w:rsidR="00785AC6" w:rsidDel="00DE484B">
          <w:delText xml:space="preserve"> </w:delText>
        </w:r>
        <w:r w:rsidRPr="00785AC6" w:rsidDel="00DE484B">
          <w:rPr>
            <w:rStyle w:val="Literal"/>
          </w:rPr>
          <w:delText>ripgrep</w:delText>
        </w:r>
      </w:del>
      <w:r>
        <w:t>.</w:t>
      </w:r>
      <w:r w:rsidR="00785AC6">
        <w:t xml:space="preserve"> </w:t>
      </w:r>
      <w:r>
        <w:t>If</w:t>
      </w:r>
      <w:r w:rsidR="00785AC6">
        <w:t xml:space="preserve"> </w:t>
      </w:r>
      <w:r>
        <w:t>we</w:t>
      </w:r>
      <w:r w:rsidR="00785AC6">
        <w:t xml:space="preserve"> </w:t>
      </w:r>
      <w:r>
        <w:t>want</w:t>
      </w:r>
      <w:r w:rsidR="00785AC6">
        <w:t xml:space="preserve"> </w:t>
      </w:r>
      <w:r>
        <w:t>to</w:t>
      </w:r>
      <w:r w:rsidR="00785AC6">
        <w:t xml:space="preserve"> </w:t>
      </w:r>
      <w:r>
        <w:t>install</w:t>
      </w:r>
      <w:r w:rsidR="00785AC6">
        <w:t xml:space="preserve"> </w:t>
      </w:r>
      <w:r w:rsidRPr="00785AC6">
        <w:rPr>
          <w:rStyle w:val="Literal"/>
        </w:rPr>
        <w:t>ripgrep</w:t>
      </w:r>
      <w:r>
        <w:t>,</w:t>
      </w:r>
      <w:r w:rsidR="00785AC6">
        <w:t xml:space="preserve"> </w:t>
      </w:r>
      <w:r>
        <w:t>we</w:t>
      </w:r>
      <w:r w:rsidR="00785AC6">
        <w:t xml:space="preserve"> </w:t>
      </w:r>
      <w:r>
        <w:t>can</w:t>
      </w:r>
      <w:r w:rsidR="00785AC6">
        <w:t xml:space="preserve"> </w:t>
      </w:r>
      <w:r>
        <w:t>run</w:t>
      </w:r>
      <w:ins w:id="1377" w:author="AnneMarieW" w:date="2017-11-28T11:03:00Z">
        <w:r w:rsidR="00DE484B">
          <w:t xml:space="preserve"> the following</w:t>
        </w:r>
      </w:ins>
      <w:r>
        <w:t>:</w:t>
      </w:r>
    </w:p>
    <w:p w14:paraId="7F43DCFF" w14:textId="77777777" w:rsidR="00F45E4D" w:rsidRDefault="00D21E51">
      <w:pPr>
        <w:pStyle w:val="ProductionDirective"/>
        <w:pPrChange w:id="1378" w:author="janelle" w:date="2018-01-09T16:10:00Z">
          <w:pPr>
            <w:pStyle w:val="Body"/>
          </w:pPr>
        </w:pPrChange>
      </w:pPr>
      <w:ins w:id="1379" w:author="janelle" w:date="2018-01-09T16:10:00Z">
        <w:r>
          <w:t>prod: confirm xref</w:t>
        </w:r>
      </w:ins>
    </w:p>
    <w:p w14:paraId="6982283B" w14:textId="77777777" w:rsidR="00FD1E86" w:rsidRPr="00785AC6" w:rsidRDefault="00FD1E86" w:rsidP="00785AC6">
      <w:pPr>
        <w:pStyle w:val="CodeA"/>
      </w:pPr>
      <w:r w:rsidRPr="00785AC6">
        <w:t>$</w:t>
      </w:r>
      <w:r w:rsidR="00785AC6">
        <w:t xml:space="preserve"> </w:t>
      </w:r>
      <w:r w:rsidRPr="007E2DA9">
        <w:rPr>
          <w:rStyle w:val="LiteralBold"/>
        </w:rPr>
        <w:t>cargo</w:t>
      </w:r>
      <w:r w:rsidR="00785AC6" w:rsidRPr="007E2DA9">
        <w:rPr>
          <w:rStyle w:val="LiteralBold"/>
        </w:rPr>
        <w:t xml:space="preserve"> </w:t>
      </w:r>
      <w:r w:rsidRPr="007E2DA9">
        <w:rPr>
          <w:rStyle w:val="LiteralBold"/>
        </w:rPr>
        <w:t>install</w:t>
      </w:r>
      <w:r w:rsidR="00785AC6" w:rsidRPr="007E2DA9">
        <w:rPr>
          <w:rStyle w:val="LiteralBold"/>
        </w:rPr>
        <w:t xml:space="preserve"> </w:t>
      </w:r>
      <w:r w:rsidRPr="007E2DA9">
        <w:rPr>
          <w:rStyle w:val="LiteralBold"/>
        </w:rPr>
        <w:t>ripgrep</w:t>
      </w:r>
    </w:p>
    <w:p w14:paraId="414E5A8B" w14:textId="77777777" w:rsidR="00FD1E86" w:rsidRPr="00785AC6" w:rsidRDefault="00FD1E86" w:rsidP="00785AC6">
      <w:pPr>
        <w:pStyle w:val="CodeB"/>
      </w:pPr>
      <w:r w:rsidRPr="00785AC6">
        <w:t>Updating</w:t>
      </w:r>
      <w:r w:rsidR="00785AC6">
        <w:t xml:space="preserve"> </w:t>
      </w:r>
      <w:r w:rsidRPr="00785AC6">
        <w:t>registry</w:t>
      </w:r>
      <w:r w:rsidR="00785AC6">
        <w:t xml:space="preserve"> </w:t>
      </w:r>
      <w:r w:rsidRPr="00785AC6">
        <w:t>`https://github.com/rust-lang/</w:t>
      </w:r>
      <w:r w:rsidR="00532698" w:rsidRPr="0011229B">
        <w:t>crates.io</w:t>
      </w:r>
      <w:r w:rsidRPr="00785AC6">
        <w:t>-index`</w:t>
      </w:r>
    </w:p>
    <w:p w14:paraId="75F44AAE" w14:textId="77777777" w:rsidR="00FD1E86" w:rsidRPr="00785AC6" w:rsidRDefault="00785AC6" w:rsidP="00785AC6">
      <w:pPr>
        <w:pStyle w:val="CodeB"/>
      </w:pPr>
      <w:r>
        <w:t xml:space="preserve"> </w:t>
      </w:r>
      <w:r w:rsidR="00FD1E86" w:rsidRPr="00785AC6">
        <w:t>Downloading</w:t>
      </w:r>
      <w:r>
        <w:t xml:space="preserve"> </w:t>
      </w:r>
      <w:r w:rsidR="00FD1E86" w:rsidRPr="00785AC6">
        <w:t>ripgrep</w:t>
      </w:r>
      <w:r>
        <w:t xml:space="preserve"> </w:t>
      </w:r>
      <w:r w:rsidR="00FD1E86" w:rsidRPr="00785AC6">
        <w:t>v0.3.2</w:t>
      </w:r>
    </w:p>
    <w:p w14:paraId="37E1DA4A" w14:textId="77777777" w:rsidR="00FD1E86" w:rsidRPr="00785AC6" w:rsidRDefault="00785AC6" w:rsidP="00785AC6">
      <w:pPr>
        <w:pStyle w:val="CodeB"/>
      </w:pPr>
      <w:r>
        <w:t xml:space="preserve"> </w:t>
      </w:r>
      <w:del w:id="1380" w:author="janelle" w:date="2018-01-09T16:10:00Z">
        <w:r w:rsidR="00FD1E86" w:rsidRPr="00785AC6" w:rsidDel="00D21E51">
          <w:delText>...snip...</w:delText>
        </w:r>
      </w:del>
      <w:ins w:id="1381" w:author="janelle" w:date="2018-01-09T16:10:00Z">
        <w:r w:rsidR="00581D2E" w:rsidRPr="00581D2E">
          <w:rPr>
            <w:rStyle w:val="LiteralItal"/>
            <w:rPrChange w:id="1382" w:author="janelle" w:date="2018-01-09T16:10:00Z">
              <w:rPr>
                <w:color w:val="0000FF"/>
              </w:rPr>
            </w:rPrChange>
          </w:rPr>
          <w:t>--snip--</w:t>
        </w:r>
      </w:ins>
    </w:p>
    <w:p w14:paraId="6E802411" w14:textId="77777777" w:rsidR="00FD1E86" w:rsidRPr="00785AC6" w:rsidRDefault="00785AC6" w:rsidP="00785AC6">
      <w:pPr>
        <w:pStyle w:val="CodeB"/>
      </w:pPr>
      <w:r>
        <w:t xml:space="preserve">   </w:t>
      </w:r>
      <w:r w:rsidR="00FD1E86" w:rsidRPr="00785AC6">
        <w:t>Compiling</w:t>
      </w:r>
      <w:r>
        <w:t xml:space="preserve"> </w:t>
      </w:r>
      <w:r w:rsidR="00FD1E86" w:rsidRPr="00785AC6">
        <w:t>ripgrep</w:t>
      </w:r>
      <w:r>
        <w:t xml:space="preserve"> </w:t>
      </w:r>
      <w:r w:rsidR="00FD1E86" w:rsidRPr="00785AC6">
        <w:t>v0.3.2</w:t>
      </w:r>
    </w:p>
    <w:p w14:paraId="44F4A28D" w14:textId="77777777" w:rsidR="00FD1E86" w:rsidRPr="00785AC6" w:rsidRDefault="00785AC6" w:rsidP="00785AC6">
      <w:pPr>
        <w:pStyle w:val="CodeB"/>
      </w:pPr>
      <w:r>
        <w:t xml:space="preserve">    </w:t>
      </w:r>
      <w:r w:rsidR="00FD1E86" w:rsidRPr="00785AC6">
        <w:t>Finished</w:t>
      </w:r>
      <w:r>
        <w:t xml:space="preserve"> </w:t>
      </w:r>
      <w:r w:rsidR="00FD1E86" w:rsidRPr="00785AC6">
        <w:t>release</w:t>
      </w:r>
      <w:r>
        <w:t xml:space="preserve"> </w:t>
      </w:r>
      <w:r w:rsidR="00FD1E86" w:rsidRPr="00785AC6">
        <w:t>[optimized</w:t>
      </w:r>
      <w:r>
        <w:t xml:space="preserve"> </w:t>
      </w:r>
      <w:r w:rsidR="00FD1E86" w:rsidRPr="00785AC6">
        <w:t>+</w:t>
      </w:r>
      <w:r>
        <w:t xml:space="preserve"> </w:t>
      </w:r>
      <w:r w:rsidR="00FD1E86" w:rsidRPr="00785AC6">
        <w:t>debuginfo]</w:t>
      </w:r>
      <w:r>
        <w:t xml:space="preserve"> </w:t>
      </w:r>
      <w:r w:rsidR="00FD1E86" w:rsidRPr="00785AC6">
        <w:t>target(s)</w:t>
      </w:r>
      <w:r>
        <w:t xml:space="preserve"> </w:t>
      </w:r>
      <w:r w:rsidR="00FD1E86" w:rsidRPr="00785AC6">
        <w:t>in</w:t>
      </w:r>
      <w:r>
        <w:t xml:space="preserve"> </w:t>
      </w:r>
      <w:r w:rsidR="00FD1E86" w:rsidRPr="00785AC6">
        <w:t>97.91</w:t>
      </w:r>
      <w:r>
        <w:t xml:space="preserve"> </w:t>
      </w:r>
      <w:r w:rsidR="00FD1E86" w:rsidRPr="00785AC6">
        <w:t>secs</w:t>
      </w:r>
    </w:p>
    <w:p w14:paraId="780CD728" w14:textId="77777777" w:rsidR="00FD1E86" w:rsidRPr="00785AC6" w:rsidRDefault="00785AC6" w:rsidP="00785AC6">
      <w:pPr>
        <w:pStyle w:val="CodeC"/>
      </w:pPr>
      <w:r>
        <w:t xml:space="preserve">  </w:t>
      </w:r>
      <w:r w:rsidR="00FD1E86" w:rsidRPr="00785AC6">
        <w:t>Installing</w:t>
      </w:r>
      <w:r>
        <w:t xml:space="preserve"> </w:t>
      </w:r>
      <w:r w:rsidR="00FD1E86" w:rsidRPr="00785AC6">
        <w:t>~/.cargo/bin/rg</w:t>
      </w:r>
    </w:p>
    <w:p w14:paraId="1FA714DE" w14:textId="77777777" w:rsidR="00FD1E86" w:rsidRDefault="00FD1E86" w:rsidP="00FD1E86">
      <w:pPr>
        <w:pStyle w:val="Body"/>
      </w:pPr>
      <w:r>
        <w:t>The</w:t>
      </w:r>
      <w:r w:rsidR="00785AC6">
        <w:t xml:space="preserve"> </w:t>
      </w:r>
      <w:r>
        <w:t>last</w:t>
      </w:r>
      <w:r w:rsidR="00785AC6">
        <w:t xml:space="preserve"> </w:t>
      </w:r>
      <w:r>
        <w:t>line</w:t>
      </w:r>
      <w:r w:rsidR="00785AC6">
        <w:t xml:space="preserve"> </w:t>
      </w:r>
      <w:r>
        <w:t>of</w:t>
      </w:r>
      <w:r w:rsidR="00785AC6">
        <w:t xml:space="preserve"> </w:t>
      </w:r>
      <w:r>
        <w:t>the</w:t>
      </w:r>
      <w:r w:rsidR="00785AC6">
        <w:t xml:space="preserve"> </w:t>
      </w:r>
      <w:r>
        <w:t>output</w:t>
      </w:r>
      <w:r w:rsidR="00785AC6">
        <w:t xml:space="preserve"> </w:t>
      </w:r>
      <w:r>
        <w:t>shows</w:t>
      </w:r>
      <w:r w:rsidR="00785AC6">
        <w:t xml:space="preserve"> </w:t>
      </w:r>
      <w:r>
        <w:t>the</w:t>
      </w:r>
      <w:r w:rsidR="00785AC6">
        <w:t xml:space="preserve"> </w:t>
      </w:r>
      <w:r>
        <w:t>location</w:t>
      </w:r>
      <w:r w:rsidR="00785AC6">
        <w:t xml:space="preserve"> </w:t>
      </w:r>
      <w:r>
        <w:t>and</w:t>
      </w:r>
      <w:r w:rsidR="00785AC6">
        <w:t xml:space="preserve"> </w:t>
      </w:r>
      <w:r>
        <w:t>the</w:t>
      </w:r>
      <w:r w:rsidR="00785AC6">
        <w:t xml:space="preserve"> </w:t>
      </w:r>
      <w:r>
        <w:t>name</w:t>
      </w:r>
      <w:r w:rsidR="00785AC6">
        <w:t xml:space="preserve"> </w:t>
      </w:r>
      <w:r>
        <w:t>of</w:t>
      </w:r>
      <w:r w:rsidR="00785AC6">
        <w:t xml:space="preserve"> </w:t>
      </w:r>
      <w:r>
        <w:t>the</w:t>
      </w:r>
      <w:r w:rsidR="00785AC6">
        <w:t xml:space="preserve"> </w:t>
      </w:r>
      <w:r>
        <w:t>installed</w:t>
      </w:r>
      <w:r w:rsidR="00785AC6">
        <w:t xml:space="preserve"> </w:t>
      </w:r>
      <w:r>
        <w:t>binary,</w:t>
      </w:r>
      <w:r w:rsidR="00785AC6">
        <w:t xml:space="preserve"> </w:t>
      </w:r>
      <w:r>
        <w:t>which</w:t>
      </w:r>
      <w:r w:rsidR="00785AC6">
        <w:t xml:space="preserve"> </w:t>
      </w:r>
      <w:r>
        <w:t>in</w:t>
      </w:r>
      <w:r w:rsidR="00785AC6">
        <w:t xml:space="preserve"> </w:t>
      </w:r>
      <w:r>
        <w:t>the</w:t>
      </w:r>
      <w:r w:rsidR="00785AC6">
        <w:t xml:space="preserve"> </w:t>
      </w:r>
      <w:r>
        <w:t>case</w:t>
      </w:r>
      <w:r w:rsidR="00785AC6">
        <w:t xml:space="preserve"> </w:t>
      </w:r>
      <w:r>
        <w:t>of</w:t>
      </w:r>
      <w:r w:rsidR="00785AC6">
        <w:t xml:space="preserve"> </w:t>
      </w:r>
      <w:r w:rsidRPr="00785AC6">
        <w:rPr>
          <w:rStyle w:val="Literal"/>
        </w:rPr>
        <w:t>ripgrep</w:t>
      </w:r>
      <w:r w:rsidR="00785AC6">
        <w:t xml:space="preserve"> </w:t>
      </w:r>
      <w:r>
        <w:t>is</w:t>
      </w:r>
      <w:r w:rsidR="00785AC6">
        <w:t xml:space="preserve"> </w:t>
      </w:r>
      <w:r w:rsidRPr="00785AC6">
        <w:rPr>
          <w:rStyle w:val="Literal"/>
        </w:rPr>
        <w:t>rg</w:t>
      </w:r>
      <w:r>
        <w:t>.</w:t>
      </w:r>
      <w:r w:rsidR="00785AC6">
        <w:t xml:space="preserve"> </w:t>
      </w:r>
      <w:r>
        <w:t>As</w:t>
      </w:r>
      <w:r w:rsidR="00785AC6">
        <w:t xml:space="preserve"> </w:t>
      </w:r>
      <w:r>
        <w:t>long</w:t>
      </w:r>
      <w:r w:rsidR="00785AC6">
        <w:t xml:space="preserve"> </w:t>
      </w:r>
      <w:r>
        <w:t>as</w:t>
      </w:r>
      <w:r w:rsidR="00785AC6">
        <w:t xml:space="preserve"> </w:t>
      </w:r>
      <w:r>
        <w:t>the</w:t>
      </w:r>
      <w:r w:rsidR="00785AC6">
        <w:t xml:space="preserve"> </w:t>
      </w:r>
      <w:r>
        <w:t>installation</w:t>
      </w:r>
      <w:r w:rsidR="00785AC6">
        <w:t xml:space="preserve"> </w:t>
      </w:r>
      <w:r>
        <w:t>directory</w:t>
      </w:r>
      <w:r w:rsidR="00785AC6">
        <w:t xml:space="preserve"> </w:t>
      </w:r>
      <w:r>
        <w:t>is</w:t>
      </w:r>
      <w:r w:rsidR="00785AC6">
        <w:t xml:space="preserve"> </w:t>
      </w:r>
      <w:r>
        <w:t>in</w:t>
      </w:r>
      <w:r w:rsidR="00785AC6">
        <w:t xml:space="preserve"> </w:t>
      </w:r>
      <w:r>
        <w:t>your</w:t>
      </w:r>
      <w:r w:rsidR="00785AC6">
        <w:t xml:space="preserve"> </w:t>
      </w:r>
      <w:r w:rsidRPr="00785AC6">
        <w:rPr>
          <w:rStyle w:val="Literal"/>
        </w:rPr>
        <w:t>$PATH</w:t>
      </w:r>
      <w:del w:id="1383" w:author="AnneMarieW" w:date="2017-11-28T11:03:00Z">
        <w:r w:rsidR="00785AC6" w:rsidDel="00DE484B">
          <w:delText xml:space="preserve"> </w:delText>
        </w:r>
      </w:del>
      <w:ins w:id="1384" w:author="AnneMarieW" w:date="2017-11-28T11:03:00Z">
        <w:r w:rsidR="00DE484B">
          <w:t xml:space="preserve">, </w:t>
        </w:r>
      </w:ins>
      <w:r>
        <w:t>as</w:t>
      </w:r>
      <w:r w:rsidR="00785AC6">
        <w:t xml:space="preserve"> </w:t>
      </w:r>
      <w:r>
        <w:t>mentioned</w:t>
      </w:r>
      <w:ins w:id="1385" w:author="AnneMarieW" w:date="2017-11-28T11:03:00Z">
        <w:r w:rsidR="00DE484B">
          <w:t xml:space="preserve"> </w:t>
        </w:r>
      </w:ins>
      <w:del w:id="1386" w:author="AnneMarieW" w:date="2017-11-28T11:03:00Z">
        <w:r w:rsidR="00785AC6" w:rsidDel="00DE484B">
          <w:delText xml:space="preserve"> </w:delText>
        </w:r>
        <w:r w:rsidDel="00DE484B">
          <w:delText>above</w:delText>
        </w:r>
      </w:del>
      <w:ins w:id="1387" w:author="AnneMarieW" w:date="2017-11-28T11:03:00Z">
        <w:r w:rsidR="00DE484B">
          <w:t>previously</w:t>
        </w:r>
      </w:ins>
      <w:r>
        <w:t>,</w:t>
      </w:r>
      <w:r w:rsidR="00785AC6">
        <w:t xml:space="preserve"> </w:t>
      </w:r>
      <w:r>
        <w:t>you</w:t>
      </w:r>
      <w:r w:rsidR="00785AC6">
        <w:t xml:space="preserve"> </w:t>
      </w:r>
      <w:r>
        <w:t>can</w:t>
      </w:r>
      <w:r w:rsidR="00785AC6">
        <w:t xml:space="preserve"> </w:t>
      </w:r>
      <w:r>
        <w:t>then</w:t>
      </w:r>
      <w:r w:rsidR="00785AC6">
        <w:t xml:space="preserve"> </w:t>
      </w:r>
      <w:r>
        <w:t>run</w:t>
      </w:r>
      <w:r w:rsidR="00785AC6">
        <w:t xml:space="preserve"> </w:t>
      </w:r>
      <w:r w:rsidRPr="00785AC6">
        <w:rPr>
          <w:rStyle w:val="Literal"/>
        </w:rPr>
        <w:t>rg</w:t>
      </w:r>
      <w:r w:rsidR="00785AC6">
        <w:rPr>
          <w:rStyle w:val="Literal"/>
        </w:rPr>
        <w:t xml:space="preserve"> </w:t>
      </w:r>
      <w:r w:rsidRPr="00785AC6">
        <w:rPr>
          <w:rStyle w:val="Literal"/>
        </w:rPr>
        <w:t>--help</w:t>
      </w:r>
      <w:r w:rsidR="00785AC6">
        <w:t xml:space="preserve"> </w:t>
      </w:r>
      <w:r>
        <w:t>and</w:t>
      </w:r>
      <w:r w:rsidR="00785AC6">
        <w:t xml:space="preserve"> </w:t>
      </w:r>
      <w:r>
        <w:t>start</w:t>
      </w:r>
      <w:r w:rsidR="00785AC6">
        <w:t xml:space="preserve"> </w:t>
      </w:r>
      <w:r>
        <w:t>using</w:t>
      </w:r>
      <w:r w:rsidR="00785AC6">
        <w:t xml:space="preserve"> </w:t>
      </w:r>
      <w:r>
        <w:t>a</w:t>
      </w:r>
      <w:r w:rsidR="00785AC6">
        <w:t xml:space="preserve"> </w:t>
      </w:r>
      <w:r>
        <w:t>faster,</w:t>
      </w:r>
      <w:r w:rsidR="00785AC6">
        <w:t xml:space="preserve"> </w:t>
      </w:r>
      <w:r>
        <w:t>rustier</w:t>
      </w:r>
      <w:r w:rsidR="00785AC6">
        <w:t xml:space="preserve"> </w:t>
      </w:r>
      <w:r>
        <w:t>tool</w:t>
      </w:r>
      <w:r w:rsidR="00785AC6">
        <w:t xml:space="preserve"> </w:t>
      </w:r>
      <w:r>
        <w:t>for</w:t>
      </w:r>
      <w:r w:rsidR="00785AC6">
        <w:t xml:space="preserve"> </w:t>
      </w:r>
      <w:r>
        <w:t>searching</w:t>
      </w:r>
      <w:r w:rsidR="00785AC6">
        <w:t xml:space="preserve"> </w:t>
      </w:r>
      <w:r>
        <w:t>files!</w:t>
      </w:r>
    </w:p>
    <w:p w14:paraId="67D83B86" w14:textId="77777777" w:rsidR="00FD1E86" w:rsidRDefault="00FD1E86" w:rsidP="00785AC6">
      <w:pPr>
        <w:pStyle w:val="HeadA"/>
      </w:pPr>
      <w:bookmarkStart w:id="1388" w:name="extending-cargo-with-custom-commands"/>
      <w:bookmarkStart w:id="1389" w:name="_Toc499037521"/>
      <w:bookmarkEnd w:id="1388"/>
      <w:r>
        <w:t>Extending</w:t>
      </w:r>
      <w:r w:rsidR="00785AC6">
        <w:t xml:space="preserve"> </w:t>
      </w:r>
      <w:r>
        <w:t>Cargo</w:t>
      </w:r>
      <w:r w:rsidR="00785AC6">
        <w:t xml:space="preserve"> </w:t>
      </w:r>
      <w:r>
        <w:t>with</w:t>
      </w:r>
      <w:r w:rsidR="00785AC6">
        <w:t xml:space="preserve"> </w:t>
      </w:r>
      <w:r>
        <w:t>Custom</w:t>
      </w:r>
      <w:r w:rsidR="00785AC6">
        <w:t xml:space="preserve"> </w:t>
      </w:r>
      <w:r>
        <w:t>Commands</w:t>
      </w:r>
      <w:bookmarkEnd w:id="1389"/>
    </w:p>
    <w:p w14:paraId="6D706A54" w14:textId="77777777" w:rsidR="00FD1E86" w:rsidRDefault="00FD1E86" w:rsidP="007D6152">
      <w:pPr>
        <w:pStyle w:val="BodyFirst"/>
      </w:pPr>
      <w:r>
        <w:t>Cargo</w:t>
      </w:r>
      <w:r w:rsidR="00785AC6">
        <w:t xml:space="preserve"> </w:t>
      </w:r>
      <w:r>
        <w:t>is</w:t>
      </w:r>
      <w:r w:rsidR="00785AC6">
        <w:t xml:space="preserve"> </w:t>
      </w:r>
      <w:r>
        <w:t>designed</w:t>
      </w:r>
      <w:r w:rsidR="00785AC6">
        <w:t xml:space="preserve"> </w:t>
      </w:r>
      <w:r>
        <w:t>so</w:t>
      </w:r>
      <w:r w:rsidR="00785AC6">
        <w:t xml:space="preserve"> </w:t>
      </w:r>
      <w:r>
        <w:t>you</w:t>
      </w:r>
      <w:r w:rsidR="00785AC6">
        <w:t xml:space="preserve"> </w:t>
      </w:r>
      <w:r>
        <w:t>can</w:t>
      </w:r>
      <w:r w:rsidR="00785AC6">
        <w:t xml:space="preserve"> </w:t>
      </w:r>
      <w:r>
        <w:t>extend</w:t>
      </w:r>
      <w:r w:rsidR="00785AC6">
        <w:t xml:space="preserve"> </w:t>
      </w:r>
      <w:r>
        <w:t>it</w:t>
      </w:r>
      <w:r w:rsidR="00785AC6">
        <w:t xml:space="preserve"> </w:t>
      </w:r>
      <w:r>
        <w:t>with</w:t>
      </w:r>
      <w:r w:rsidR="00785AC6">
        <w:t xml:space="preserve"> </w:t>
      </w:r>
      <w:r>
        <w:t>new</w:t>
      </w:r>
      <w:r w:rsidR="00785AC6">
        <w:t xml:space="preserve"> </w:t>
      </w:r>
      <w:r>
        <w:t>subcommands</w:t>
      </w:r>
      <w:r w:rsidR="00785AC6">
        <w:t xml:space="preserve"> </w:t>
      </w:r>
      <w:r>
        <w:t>without</w:t>
      </w:r>
      <w:r w:rsidR="00785AC6">
        <w:t xml:space="preserve"> </w:t>
      </w:r>
      <w:r>
        <w:t>having</w:t>
      </w:r>
      <w:r w:rsidR="00785AC6">
        <w:t xml:space="preserve"> </w:t>
      </w:r>
      <w:r>
        <w:t>to</w:t>
      </w:r>
      <w:r w:rsidR="00785AC6">
        <w:t xml:space="preserve"> </w:t>
      </w:r>
      <w:r>
        <w:t>modify</w:t>
      </w:r>
      <w:r w:rsidR="00785AC6">
        <w:t xml:space="preserve"> </w:t>
      </w:r>
      <w:r>
        <w:t>Cargo</w:t>
      </w:r>
      <w:del w:id="1390" w:author="AnneMarieW" w:date="2017-11-28T11:04:00Z">
        <w:r w:rsidR="00785AC6" w:rsidDel="00E4244C">
          <w:delText xml:space="preserve"> </w:delText>
        </w:r>
        <w:r w:rsidDel="00E4244C">
          <w:delText>itself</w:delText>
        </w:r>
      </w:del>
      <w:r>
        <w:t>.</w:t>
      </w:r>
      <w:r w:rsidR="00785AC6">
        <w:t xml:space="preserve"> </w:t>
      </w:r>
      <w:r>
        <w:t>If</w:t>
      </w:r>
      <w:r w:rsidR="00785AC6">
        <w:t xml:space="preserve"> </w:t>
      </w:r>
      <w:r>
        <w:t>a</w:t>
      </w:r>
      <w:r w:rsidR="00785AC6">
        <w:t xml:space="preserve"> </w:t>
      </w:r>
      <w:r>
        <w:t>binary</w:t>
      </w:r>
      <w:r w:rsidR="00785AC6">
        <w:t xml:space="preserve"> </w:t>
      </w:r>
      <w:r>
        <w:t>in</w:t>
      </w:r>
      <w:r w:rsidR="00785AC6">
        <w:t xml:space="preserve"> </w:t>
      </w:r>
      <w:r>
        <w:t>your</w:t>
      </w:r>
      <w:r w:rsidR="00785AC6">
        <w:t xml:space="preserve"> </w:t>
      </w:r>
      <w:r w:rsidRPr="00785AC6">
        <w:rPr>
          <w:rStyle w:val="Literal"/>
        </w:rPr>
        <w:t>$PATH</w:t>
      </w:r>
      <w:r w:rsidR="00785AC6">
        <w:t xml:space="preserve"> </w:t>
      </w:r>
      <w:r>
        <w:t>is</w:t>
      </w:r>
      <w:r w:rsidR="00785AC6">
        <w:t xml:space="preserve"> </w:t>
      </w:r>
      <w:r>
        <w:t>named</w:t>
      </w:r>
      <w:r w:rsidR="00785AC6">
        <w:t xml:space="preserve"> </w:t>
      </w:r>
      <w:r w:rsidRPr="00785AC6">
        <w:rPr>
          <w:rStyle w:val="Literal"/>
        </w:rPr>
        <w:t>cargo-something</w:t>
      </w:r>
      <w:r>
        <w:t>,</w:t>
      </w:r>
      <w:r w:rsidR="00785AC6">
        <w:t xml:space="preserve"> </w:t>
      </w:r>
      <w:r>
        <w:t>you</w:t>
      </w:r>
      <w:r w:rsidR="00785AC6">
        <w:t xml:space="preserve"> </w:t>
      </w:r>
      <w:r>
        <w:t>can</w:t>
      </w:r>
      <w:r w:rsidR="00785AC6">
        <w:t xml:space="preserve"> </w:t>
      </w:r>
      <w:r>
        <w:t>run</w:t>
      </w:r>
      <w:r w:rsidR="00785AC6">
        <w:t xml:space="preserve"> </w:t>
      </w:r>
      <w:r>
        <w:t>it</w:t>
      </w:r>
      <w:r w:rsidR="00785AC6">
        <w:t xml:space="preserve"> </w:t>
      </w:r>
      <w:r>
        <w:t>as</w:t>
      </w:r>
      <w:r w:rsidR="00785AC6">
        <w:t xml:space="preserve"> </w:t>
      </w:r>
      <w:r>
        <w:t>if</w:t>
      </w:r>
      <w:r w:rsidR="00785AC6">
        <w:t xml:space="preserve"> </w:t>
      </w:r>
      <w:r>
        <w:t>it</w:t>
      </w:r>
      <w:r w:rsidR="00785AC6">
        <w:t xml:space="preserve"> </w:t>
      </w:r>
      <w:r>
        <w:t>w</w:t>
      </w:r>
      <w:del w:id="1391" w:author="AnneMarieW" w:date="2017-11-28T11:04:00Z">
        <w:r w:rsidDel="00E4244C">
          <w:delText>er</w:delText>
        </w:r>
      </w:del>
      <w:ins w:id="1392" w:author="AnneMarieW" w:date="2017-11-28T11:04:00Z">
        <w:r w:rsidR="00E4244C">
          <w:t>as</w:t>
        </w:r>
      </w:ins>
      <w:del w:id="1393" w:author="AnneMarieW" w:date="2017-11-28T11:04:00Z">
        <w:r w:rsidDel="00E4244C">
          <w:delText>e</w:delText>
        </w:r>
      </w:del>
      <w:r w:rsidR="00785AC6">
        <w:t xml:space="preserve"> </w:t>
      </w:r>
      <w:r>
        <w:t>a</w:t>
      </w:r>
      <w:r w:rsidR="00785AC6">
        <w:t xml:space="preserve"> </w:t>
      </w:r>
      <w:r>
        <w:t>Cargo</w:t>
      </w:r>
      <w:r w:rsidR="00785AC6">
        <w:t xml:space="preserve"> </w:t>
      </w:r>
      <w:r>
        <w:t>subcommand</w:t>
      </w:r>
      <w:r w:rsidR="00785AC6">
        <w:t xml:space="preserve"> </w:t>
      </w:r>
      <w:r>
        <w:t>by</w:t>
      </w:r>
      <w:r w:rsidR="00785AC6">
        <w:t xml:space="preserve"> </w:t>
      </w:r>
      <w:r>
        <w:t>running</w:t>
      </w:r>
      <w:r w:rsidR="00785AC6">
        <w:t xml:space="preserve"> </w:t>
      </w:r>
      <w:r w:rsidRPr="00785AC6">
        <w:rPr>
          <w:rStyle w:val="Literal"/>
        </w:rPr>
        <w:t>cargo</w:t>
      </w:r>
      <w:r w:rsidR="00785AC6">
        <w:rPr>
          <w:rStyle w:val="Literal"/>
        </w:rPr>
        <w:t xml:space="preserve"> </w:t>
      </w:r>
      <w:r w:rsidRPr="00785AC6">
        <w:rPr>
          <w:rStyle w:val="Literal"/>
        </w:rPr>
        <w:t>something</w:t>
      </w:r>
      <w:r>
        <w:t>.</w:t>
      </w:r>
      <w:r w:rsidR="00785AC6">
        <w:t xml:space="preserve"> </w:t>
      </w:r>
      <w:r>
        <w:t>Custom</w:t>
      </w:r>
      <w:r w:rsidR="00785AC6">
        <w:t xml:space="preserve"> </w:t>
      </w:r>
      <w:r>
        <w:t>commands</w:t>
      </w:r>
      <w:r w:rsidR="00785AC6">
        <w:t xml:space="preserve"> </w:t>
      </w:r>
      <w:r>
        <w:t>like</w:t>
      </w:r>
      <w:r w:rsidR="00785AC6">
        <w:t xml:space="preserve"> </w:t>
      </w:r>
      <w:r>
        <w:t>this</w:t>
      </w:r>
      <w:r w:rsidR="00785AC6">
        <w:t xml:space="preserve"> </w:t>
      </w:r>
      <w:r>
        <w:t>are</w:t>
      </w:r>
      <w:r w:rsidR="00785AC6">
        <w:t xml:space="preserve"> </w:t>
      </w:r>
      <w:r>
        <w:t>also</w:t>
      </w:r>
      <w:r w:rsidR="00785AC6">
        <w:t xml:space="preserve"> </w:t>
      </w:r>
      <w:r>
        <w:t>listed</w:t>
      </w:r>
      <w:r w:rsidR="00785AC6">
        <w:t xml:space="preserve"> </w:t>
      </w:r>
      <w:r>
        <w:t>when</w:t>
      </w:r>
      <w:r w:rsidR="00785AC6">
        <w:t xml:space="preserve"> </w:t>
      </w:r>
      <w:r>
        <w:t>you</w:t>
      </w:r>
      <w:r w:rsidR="00785AC6">
        <w:t xml:space="preserve"> </w:t>
      </w:r>
      <w:r>
        <w:t>run</w:t>
      </w:r>
      <w:r w:rsidR="00785AC6">
        <w:t xml:space="preserve"> </w:t>
      </w:r>
      <w:r w:rsidRPr="00785AC6">
        <w:rPr>
          <w:rStyle w:val="Literal"/>
        </w:rPr>
        <w:t>cargo</w:t>
      </w:r>
      <w:r w:rsidR="00785AC6">
        <w:rPr>
          <w:rStyle w:val="Literal"/>
        </w:rPr>
        <w:t xml:space="preserve"> </w:t>
      </w:r>
      <w:r w:rsidRPr="00785AC6">
        <w:rPr>
          <w:rStyle w:val="Literal"/>
        </w:rPr>
        <w:t>--list</w:t>
      </w:r>
      <w:r>
        <w:t>.</w:t>
      </w:r>
      <w:r w:rsidR="00785AC6">
        <w:t xml:space="preserve"> </w:t>
      </w:r>
      <w:r>
        <w:t>Being</w:t>
      </w:r>
      <w:r w:rsidR="00785AC6">
        <w:t xml:space="preserve"> </w:t>
      </w:r>
      <w:r>
        <w:t>able</w:t>
      </w:r>
      <w:r w:rsidR="00785AC6">
        <w:t xml:space="preserve"> </w:t>
      </w:r>
      <w:r>
        <w:t>to</w:t>
      </w:r>
      <w:ins w:id="1394" w:author="AnneMarieW" w:date="2017-11-28T11:05:00Z">
        <w:r w:rsidR="00E4244C">
          <w:t xml:space="preserve"> use</w:t>
        </w:r>
      </w:ins>
      <w:r w:rsidR="00785AC6">
        <w:t xml:space="preserve"> </w:t>
      </w:r>
      <w:r w:rsidRPr="00785AC6">
        <w:rPr>
          <w:rStyle w:val="Literal"/>
        </w:rPr>
        <w:t>cargo</w:t>
      </w:r>
      <w:r w:rsidR="00785AC6">
        <w:rPr>
          <w:rStyle w:val="Literal"/>
        </w:rPr>
        <w:t xml:space="preserve"> </w:t>
      </w:r>
      <w:r w:rsidRPr="00785AC6">
        <w:rPr>
          <w:rStyle w:val="Literal"/>
        </w:rPr>
        <w:t>install</w:t>
      </w:r>
      <w:r w:rsidR="00785AC6">
        <w:t xml:space="preserve"> </w:t>
      </w:r>
      <w:ins w:id="1395" w:author="AnneMarieW" w:date="2017-11-28T11:05:00Z">
        <w:r w:rsidR="00E4244C">
          <w:t xml:space="preserve">to install </w:t>
        </w:r>
      </w:ins>
      <w:r>
        <w:t>extensions</w:t>
      </w:r>
      <w:r w:rsidR="00785AC6">
        <w:t xml:space="preserve"> </w:t>
      </w:r>
      <w:r>
        <w:t>and</w:t>
      </w:r>
      <w:r w:rsidR="00785AC6">
        <w:t xml:space="preserve"> </w:t>
      </w:r>
      <w:r>
        <w:t>then</w:t>
      </w:r>
      <w:r w:rsidR="00785AC6">
        <w:t xml:space="preserve"> </w:t>
      </w:r>
      <w:r>
        <w:t>run</w:t>
      </w:r>
      <w:r w:rsidR="00785AC6">
        <w:t xml:space="preserve"> </w:t>
      </w:r>
      <w:r>
        <w:t>them</w:t>
      </w:r>
      <w:r w:rsidR="00785AC6">
        <w:t xml:space="preserve"> </w:t>
      </w:r>
      <w:r>
        <w:t>just</w:t>
      </w:r>
      <w:r w:rsidR="00785AC6">
        <w:t xml:space="preserve"> </w:t>
      </w:r>
      <w:r>
        <w:t>like</w:t>
      </w:r>
      <w:r w:rsidR="00785AC6">
        <w:t xml:space="preserve"> </w:t>
      </w:r>
      <w:r>
        <w:t>the</w:t>
      </w:r>
      <w:r w:rsidR="00785AC6">
        <w:t xml:space="preserve"> </w:t>
      </w:r>
      <w:r>
        <w:t>built-in</w:t>
      </w:r>
      <w:r w:rsidR="00785AC6">
        <w:t xml:space="preserve"> </w:t>
      </w:r>
      <w:r>
        <w:t>Cargo</w:t>
      </w:r>
      <w:r w:rsidR="00785AC6">
        <w:t xml:space="preserve"> </w:t>
      </w:r>
      <w:r>
        <w:t>tools</w:t>
      </w:r>
      <w:r w:rsidR="00785AC6">
        <w:t xml:space="preserve"> </w:t>
      </w:r>
      <w:r>
        <w:t>is</w:t>
      </w:r>
      <w:r w:rsidR="00785AC6">
        <w:t xml:space="preserve"> </w:t>
      </w:r>
      <w:r>
        <w:t>a</w:t>
      </w:r>
      <w:r w:rsidR="00785AC6">
        <w:t xml:space="preserve"> </w:t>
      </w:r>
      <w:r>
        <w:t>super</w:t>
      </w:r>
      <w:r w:rsidR="00785AC6">
        <w:t xml:space="preserve"> </w:t>
      </w:r>
      <w:r>
        <w:t>convenient</w:t>
      </w:r>
      <w:r w:rsidR="00785AC6">
        <w:t xml:space="preserve"> </w:t>
      </w:r>
      <w:r>
        <w:t>benefit</w:t>
      </w:r>
      <w:r w:rsidR="00785AC6">
        <w:t xml:space="preserve"> </w:t>
      </w:r>
      <w:r>
        <w:t>of</w:t>
      </w:r>
      <w:r w:rsidR="00785AC6">
        <w:t xml:space="preserve"> </w:t>
      </w:r>
      <w:r>
        <w:t>Cargo’s</w:t>
      </w:r>
      <w:r w:rsidR="00785AC6">
        <w:t xml:space="preserve"> </w:t>
      </w:r>
      <w:r>
        <w:t>design!</w:t>
      </w:r>
    </w:p>
    <w:p w14:paraId="0CAC12E1" w14:textId="77777777" w:rsidR="00FD1E86" w:rsidRDefault="00FD1E86" w:rsidP="00785AC6">
      <w:pPr>
        <w:pStyle w:val="HeadA"/>
      </w:pPr>
      <w:bookmarkStart w:id="1396" w:name="summary"/>
      <w:bookmarkStart w:id="1397" w:name="_Toc499037522"/>
      <w:bookmarkEnd w:id="1396"/>
      <w:r>
        <w:t>Summary</w:t>
      </w:r>
      <w:bookmarkEnd w:id="1397"/>
    </w:p>
    <w:p w14:paraId="405CE6AE" w14:textId="77777777" w:rsidR="00660BA5" w:rsidRPr="00FD1E86" w:rsidRDefault="00FD1E86" w:rsidP="007D6152">
      <w:pPr>
        <w:pStyle w:val="BodyFirst"/>
      </w:pPr>
      <w:r>
        <w:t>Sharing</w:t>
      </w:r>
      <w:r w:rsidR="00785AC6">
        <w:t xml:space="preserve"> </w:t>
      </w:r>
      <w:r>
        <w:t>code</w:t>
      </w:r>
      <w:r w:rsidR="00785AC6">
        <w:t xml:space="preserve"> </w:t>
      </w:r>
      <w:r>
        <w:t>with</w:t>
      </w:r>
      <w:r w:rsidR="00785AC6">
        <w:t xml:space="preserve"> </w:t>
      </w:r>
      <w:r>
        <w:t>Cargo</w:t>
      </w:r>
      <w:r w:rsidR="00785AC6">
        <w:t xml:space="preserve"> </w:t>
      </w:r>
      <w:r>
        <w:t>and</w:t>
      </w:r>
      <w:r w:rsidR="00785AC6">
        <w:t xml:space="preserve"> </w:t>
      </w:r>
      <w:r w:rsidR="00532698" w:rsidRPr="00532698">
        <w:rPr>
          <w:rStyle w:val="EmphasisItalic"/>
        </w:rPr>
        <w:t>https://crates.io</w:t>
      </w:r>
      <w:ins w:id="1398" w:author="AnneMarieW" w:date="2017-11-28T11:05:00Z">
        <w:r w:rsidR="00E4244C">
          <w:rPr>
            <w:rStyle w:val="EmphasisItalic"/>
          </w:rPr>
          <w:t>/</w:t>
        </w:r>
      </w:ins>
      <w:r w:rsidR="00785AC6">
        <w:t xml:space="preserve"> </w:t>
      </w:r>
      <w:r>
        <w:t>is</w:t>
      </w:r>
      <w:r w:rsidR="00785AC6">
        <w:t xml:space="preserve"> </w:t>
      </w:r>
      <w:r>
        <w:t>part</w:t>
      </w:r>
      <w:r w:rsidR="00785AC6">
        <w:t xml:space="preserve"> </w:t>
      </w:r>
      <w:r>
        <w:t>of</w:t>
      </w:r>
      <w:r w:rsidR="00785AC6">
        <w:t xml:space="preserve"> </w:t>
      </w:r>
      <w:r>
        <w:t>what</w:t>
      </w:r>
      <w:r w:rsidR="00785AC6">
        <w:t xml:space="preserve"> </w:t>
      </w:r>
      <w:r>
        <w:t>makes</w:t>
      </w:r>
      <w:r w:rsidR="00785AC6">
        <w:t xml:space="preserve"> </w:t>
      </w:r>
      <w:r>
        <w:t>the</w:t>
      </w:r>
      <w:r w:rsidR="00785AC6">
        <w:t xml:space="preserve"> </w:t>
      </w:r>
      <w:r>
        <w:t>Rust</w:t>
      </w:r>
      <w:r w:rsidR="00785AC6">
        <w:t xml:space="preserve"> </w:t>
      </w:r>
      <w:r>
        <w:t>ecosystem</w:t>
      </w:r>
      <w:r w:rsidR="00785AC6">
        <w:t xml:space="preserve"> </w:t>
      </w:r>
      <w:r>
        <w:t>useful</w:t>
      </w:r>
      <w:r w:rsidR="00785AC6">
        <w:t xml:space="preserve"> </w:t>
      </w:r>
      <w:r>
        <w:t>for</w:t>
      </w:r>
      <w:r w:rsidR="00785AC6">
        <w:t xml:space="preserve"> </w:t>
      </w:r>
      <w:r>
        <w:t>many</w:t>
      </w:r>
      <w:r w:rsidR="00785AC6">
        <w:t xml:space="preserve"> </w:t>
      </w:r>
      <w:r>
        <w:t>different</w:t>
      </w:r>
      <w:r w:rsidR="00785AC6">
        <w:t xml:space="preserve"> </w:t>
      </w:r>
      <w:r>
        <w:t>tasks.</w:t>
      </w:r>
      <w:r w:rsidR="00785AC6">
        <w:t xml:space="preserve"> </w:t>
      </w:r>
      <w:r>
        <w:t>Rust’s</w:t>
      </w:r>
      <w:r w:rsidR="00785AC6">
        <w:t xml:space="preserve"> </w:t>
      </w:r>
      <w:r>
        <w:t>standard</w:t>
      </w:r>
      <w:r w:rsidR="00785AC6">
        <w:t xml:space="preserve"> </w:t>
      </w:r>
      <w:r>
        <w:t>library</w:t>
      </w:r>
      <w:r w:rsidR="00785AC6">
        <w:t xml:space="preserve"> </w:t>
      </w:r>
      <w:r>
        <w:t>is</w:t>
      </w:r>
      <w:r w:rsidR="00785AC6">
        <w:t xml:space="preserve"> </w:t>
      </w:r>
      <w:r>
        <w:t>small</w:t>
      </w:r>
      <w:r w:rsidR="00785AC6">
        <w:t xml:space="preserve"> </w:t>
      </w:r>
      <w:r>
        <w:t>and</w:t>
      </w:r>
      <w:r w:rsidR="00785AC6">
        <w:t xml:space="preserve"> </w:t>
      </w:r>
      <w:r>
        <w:t>stable,</w:t>
      </w:r>
      <w:r w:rsidR="00785AC6">
        <w:t xml:space="preserve"> </w:t>
      </w:r>
      <w:r>
        <w:t>but</w:t>
      </w:r>
      <w:r w:rsidR="00785AC6">
        <w:t xml:space="preserve"> </w:t>
      </w:r>
      <w:r>
        <w:t>crates</w:t>
      </w:r>
      <w:r w:rsidR="00785AC6">
        <w:t xml:space="preserve"> </w:t>
      </w:r>
      <w:r>
        <w:t>are</w:t>
      </w:r>
      <w:r w:rsidR="00785AC6">
        <w:t xml:space="preserve"> </w:t>
      </w:r>
      <w:r>
        <w:t>easy</w:t>
      </w:r>
      <w:r w:rsidR="00785AC6">
        <w:t xml:space="preserve"> </w:t>
      </w:r>
      <w:r>
        <w:t>to</w:t>
      </w:r>
      <w:r w:rsidR="00785AC6">
        <w:t xml:space="preserve"> </w:t>
      </w:r>
      <w:r>
        <w:t>share,</w:t>
      </w:r>
      <w:r w:rsidR="00785AC6">
        <w:t xml:space="preserve"> </w:t>
      </w:r>
      <w:r>
        <w:t>use,</w:t>
      </w:r>
      <w:r w:rsidR="00785AC6">
        <w:t xml:space="preserve"> </w:t>
      </w:r>
      <w:r>
        <w:t>and</w:t>
      </w:r>
      <w:r w:rsidR="00785AC6">
        <w:t xml:space="preserve"> </w:t>
      </w:r>
      <w:r>
        <w:t>improve</w:t>
      </w:r>
      <w:r w:rsidR="00785AC6">
        <w:t xml:space="preserve"> </w:t>
      </w:r>
      <w:r>
        <w:t>on</w:t>
      </w:r>
      <w:r w:rsidR="00785AC6">
        <w:t xml:space="preserve"> </w:t>
      </w:r>
      <w:r>
        <w:t>a</w:t>
      </w:r>
      <w:r w:rsidR="00785AC6">
        <w:t xml:space="preserve"> </w:t>
      </w:r>
      <w:r>
        <w:t>timeline</w:t>
      </w:r>
      <w:r w:rsidR="00785AC6">
        <w:t xml:space="preserve"> </w:t>
      </w:r>
      <w:r>
        <w:t>different</w:t>
      </w:r>
      <w:r w:rsidR="00785AC6">
        <w:t xml:space="preserve"> </w:t>
      </w:r>
      <w:r>
        <w:t>from</w:t>
      </w:r>
      <w:r w:rsidR="00785AC6">
        <w:t xml:space="preserve"> </w:t>
      </w:r>
      <w:r>
        <w:t>the</w:t>
      </w:r>
      <w:r w:rsidR="00785AC6">
        <w:t xml:space="preserve"> </w:t>
      </w:r>
      <w:r>
        <w:t>language</w:t>
      </w:r>
      <w:del w:id="1399" w:author="AnneMarieW" w:date="2017-11-28T11:05:00Z">
        <w:r w:rsidR="00785AC6" w:rsidDel="00E4244C">
          <w:delText xml:space="preserve"> </w:delText>
        </w:r>
        <w:r w:rsidDel="00E4244C">
          <w:delText>itself</w:delText>
        </w:r>
      </w:del>
      <w:r>
        <w:t>.</w:t>
      </w:r>
      <w:r w:rsidR="00785AC6">
        <w:t xml:space="preserve"> </w:t>
      </w:r>
      <w:r>
        <w:t>Don’t</w:t>
      </w:r>
      <w:r w:rsidR="00785AC6">
        <w:t xml:space="preserve"> </w:t>
      </w:r>
      <w:r>
        <w:t>be</w:t>
      </w:r>
      <w:r w:rsidR="00785AC6">
        <w:t xml:space="preserve"> </w:t>
      </w:r>
      <w:r>
        <w:t>shy</w:t>
      </w:r>
      <w:r w:rsidR="00785AC6">
        <w:t xml:space="preserve"> </w:t>
      </w:r>
      <w:r>
        <w:t>about</w:t>
      </w:r>
      <w:r w:rsidR="00785AC6">
        <w:t xml:space="preserve"> </w:t>
      </w:r>
      <w:r>
        <w:t>sharing</w:t>
      </w:r>
      <w:r w:rsidR="00785AC6">
        <w:t xml:space="preserve"> </w:t>
      </w:r>
      <w:r>
        <w:t>code</w:t>
      </w:r>
      <w:r w:rsidR="00785AC6">
        <w:t xml:space="preserve"> </w:t>
      </w:r>
      <w:r>
        <w:t>that’s</w:t>
      </w:r>
      <w:r w:rsidR="00785AC6">
        <w:t xml:space="preserve"> </w:t>
      </w:r>
      <w:r>
        <w:t>useful</w:t>
      </w:r>
      <w:r w:rsidR="00785AC6">
        <w:t xml:space="preserve"> </w:t>
      </w:r>
      <w:r>
        <w:t>to</w:t>
      </w:r>
      <w:r w:rsidR="00785AC6">
        <w:t xml:space="preserve"> </w:t>
      </w:r>
      <w:r>
        <w:t>you</w:t>
      </w:r>
      <w:r w:rsidR="00785AC6">
        <w:t xml:space="preserve"> </w:t>
      </w:r>
      <w:r>
        <w:t>on</w:t>
      </w:r>
      <w:r w:rsidR="00785AC6">
        <w:t xml:space="preserve"> </w:t>
      </w:r>
      <w:del w:id="1400" w:author="AnneMarieW" w:date="2017-11-28T11:06:00Z">
        <w:r w:rsidDel="00E4244C">
          <w:delText>Crates.io</w:delText>
        </w:r>
      </w:del>
      <w:ins w:id="1401" w:author="AnneMarieW" w:date="2017-11-28T11:06:00Z">
        <w:r w:rsidR="00E4244C" w:rsidRPr="00532698">
          <w:rPr>
            <w:rStyle w:val="EmphasisItalic"/>
          </w:rPr>
          <w:t>https://crates.io</w:t>
        </w:r>
        <w:r w:rsidR="00E4244C">
          <w:rPr>
            <w:rStyle w:val="EmphasisItalic"/>
          </w:rPr>
          <w:t>/</w:t>
        </w:r>
      </w:ins>
      <w:r>
        <w:t>;</w:t>
      </w:r>
      <w:r w:rsidR="00785AC6">
        <w:t xml:space="preserve"> </w:t>
      </w:r>
      <w:r>
        <w:t>it’s</w:t>
      </w:r>
      <w:r w:rsidR="00785AC6">
        <w:t xml:space="preserve"> </w:t>
      </w:r>
      <w:r>
        <w:t>likely</w:t>
      </w:r>
      <w:r w:rsidR="00785AC6">
        <w:t xml:space="preserve"> </w:t>
      </w:r>
      <w:r>
        <w:t>that</w:t>
      </w:r>
      <w:r w:rsidR="00785AC6">
        <w:t xml:space="preserve"> </w:t>
      </w:r>
      <w:r>
        <w:t>it</w:t>
      </w:r>
      <w:r w:rsidR="00785AC6">
        <w:t xml:space="preserve"> </w:t>
      </w:r>
      <w:r>
        <w:t>will</w:t>
      </w:r>
      <w:r w:rsidR="00785AC6">
        <w:t xml:space="preserve"> </w:t>
      </w:r>
      <w:r>
        <w:t>be</w:t>
      </w:r>
      <w:r w:rsidR="00785AC6">
        <w:t xml:space="preserve"> </w:t>
      </w:r>
      <w:r>
        <w:t>useful</w:t>
      </w:r>
      <w:r w:rsidR="00785AC6">
        <w:t xml:space="preserve"> </w:t>
      </w:r>
      <w:r>
        <w:t>to</w:t>
      </w:r>
      <w:r w:rsidR="00785AC6">
        <w:t xml:space="preserve"> </w:t>
      </w:r>
      <w:r>
        <w:t>someone</w:t>
      </w:r>
      <w:r w:rsidR="00785AC6">
        <w:t xml:space="preserve"> </w:t>
      </w:r>
      <w:r>
        <w:t>else</w:t>
      </w:r>
      <w:r w:rsidR="00785AC6">
        <w:t xml:space="preserve"> </w:t>
      </w:r>
      <w:r>
        <w:t>as</w:t>
      </w:r>
      <w:r w:rsidR="00785AC6">
        <w:t xml:space="preserve"> </w:t>
      </w:r>
      <w:r>
        <w:t>well!</w:t>
      </w:r>
    </w:p>
    <w:sectPr w:rsidR="00660BA5" w:rsidRPr="00FD1E86" w:rsidSect="002707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5" w:author="Liz Chadwick" w:date="2017-11-28T08:54:00Z" w:initials="LC">
    <w:p w14:paraId="3AFD1F74" w14:textId="77777777" w:rsidR="00DA0F0B" w:rsidRDefault="00DA0F0B">
      <w:pPr>
        <w:pStyle w:val="CommentText"/>
      </w:pPr>
      <w:r>
        <w:rPr>
          <w:rStyle w:val="CommentReference"/>
        </w:rPr>
        <w:annotationRef/>
      </w:r>
      <w:r>
        <w:t>Au: can you please add the images in the correct place? I’ve added a few, but am not sure I have all the correct images, it’s probably safer coming from you! I haven’t updated any Figure numbers in case they correspond to file names</w:t>
      </w:r>
    </w:p>
  </w:comment>
  <w:comment w:id="6" w:author="Carol Nichols" w:date="2018-01-10T15:41:00Z" w:initials="CN">
    <w:p w14:paraId="5C376262" w14:textId="74476C57" w:rsidR="00DA0F0B" w:rsidRDefault="00DA0F0B">
      <w:pPr>
        <w:pStyle w:val="CommentText"/>
      </w:pPr>
      <w:r>
        <w:rPr>
          <w:rStyle w:val="CommentReference"/>
        </w:rPr>
        <w:annotationRef/>
      </w:r>
      <w:r>
        <w:t>So added!</w:t>
      </w:r>
    </w:p>
  </w:comment>
  <w:comment w:id="104" w:author="AnneMarieW" w:date="2017-11-28T08:54:00Z" w:initials="AM">
    <w:p w14:paraId="1BAC80C8" w14:textId="77777777" w:rsidR="00DA0F0B" w:rsidRDefault="00DA0F0B">
      <w:pPr>
        <w:pStyle w:val="CommentText"/>
      </w:pPr>
      <w:r>
        <w:rPr>
          <w:rStyle w:val="CommentReference"/>
        </w:rPr>
        <w:annotationRef/>
      </w:r>
      <w:r>
        <w:t>Had to change to URL here. Edit okay?</w:t>
      </w:r>
    </w:p>
  </w:comment>
  <w:comment w:id="105" w:author="Carol Nichols" w:date="2018-01-10T10:05:00Z" w:initials="CN">
    <w:p w14:paraId="49325170" w14:textId="69E04CF6" w:rsidR="00DA0F0B" w:rsidRDefault="00DA0F0B">
      <w:pPr>
        <w:pStyle w:val="CommentText"/>
      </w:pPr>
      <w:r>
        <w:rPr>
          <w:rStyle w:val="CommentReference"/>
        </w:rPr>
        <w:annotationRef/>
      </w:r>
      <w:r>
        <w:t>Yep!</w:t>
      </w:r>
    </w:p>
  </w:comment>
  <w:comment w:id="117" w:author="AnneMarieW" w:date="2017-11-28T08:54:00Z" w:initials="AM">
    <w:p w14:paraId="43D531C0" w14:textId="77777777" w:rsidR="00DA0F0B" w:rsidRDefault="00DA0F0B">
      <w:pPr>
        <w:pStyle w:val="CommentText"/>
      </w:pPr>
      <w:r>
        <w:rPr>
          <w:rStyle w:val="CommentReference"/>
        </w:rPr>
        <w:annotationRef/>
      </w:r>
      <w:r>
        <w:t>or later in the chapter?</w:t>
      </w:r>
    </w:p>
  </w:comment>
  <w:comment w:id="126" w:author="AnneMarieW" w:date="2017-11-28T13:55:00Z" w:initials="AM">
    <w:p w14:paraId="64E27C52" w14:textId="77777777" w:rsidR="00DA0F0B" w:rsidRDefault="00DA0F0B">
      <w:pPr>
        <w:pStyle w:val="CommentText"/>
      </w:pPr>
      <w:r>
        <w:rPr>
          <w:rStyle w:val="CommentReference"/>
        </w:rPr>
        <w:annotationRef/>
      </w:r>
      <w:r>
        <w:t>Au: Perhaps use a transition sentence here? Something like, "But first let’s look at the benefits of using documentation comments in your code."</w:t>
      </w:r>
    </w:p>
  </w:comment>
  <w:comment w:id="127" w:author="Carol Nichols" w:date="2018-01-10T10:06:00Z" w:initials="CN">
    <w:p w14:paraId="708A4632" w14:textId="26184491" w:rsidR="00DA0F0B" w:rsidRDefault="00DA0F0B">
      <w:pPr>
        <w:pStyle w:val="CommentText"/>
      </w:pPr>
      <w:r>
        <w:rPr>
          <w:rStyle w:val="CommentReference"/>
        </w:rPr>
        <w:annotationRef/>
      </w:r>
      <w:r>
        <w:t>Documentation comments are part of “making your published package easier for people to... use”. I changed “shortly” to “next” to perhaps make this clearer, but I’m not sure why it wasn’t clear in the first place so I’m not sure how to fix it. Perhaps the “and use” was too subtle? I’ve tried rewording to put that before “to find”...</w:t>
      </w:r>
    </w:p>
  </w:comment>
  <w:comment w:id="148" w:author="AnneMarieW" w:date="2017-11-28T13:51:00Z" w:initials="AM">
    <w:p w14:paraId="5FC8535E" w14:textId="77777777" w:rsidR="00DA0F0B" w:rsidRDefault="00DA0F0B">
      <w:pPr>
        <w:pStyle w:val="CommentText"/>
      </w:pPr>
      <w:r>
        <w:rPr>
          <w:rStyle w:val="CommentReference"/>
        </w:rPr>
        <w:annotationRef/>
      </w:r>
      <w:r>
        <w:t>Au: I had to renumber listings, so please check all listing cross-refs.</w:t>
      </w:r>
    </w:p>
  </w:comment>
  <w:comment w:id="149" w:author="Carol Nichols" w:date="2018-01-10T15:41:00Z" w:initials="CN">
    <w:p w14:paraId="06F18D7C" w14:textId="158D07C0" w:rsidR="00DA0F0B" w:rsidRDefault="00DA0F0B">
      <w:pPr>
        <w:pStyle w:val="CommentText"/>
      </w:pPr>
      <w:r>
        <w:rPr>
          <w:rStyle w:val="CommentReference"/>
        </w:rPr>
        <w:annotationRef/>
      </w:r>
      <w:r>
        <w:t>Checked!</w:t>
      </w:r>
    </w:p>
  </w:comment>
  <w:comment w:id="165" w:author="janelle" w:date="2018-01-09T16:21:00Z" w:initials="j">
    <w:p w14:paraId="23332779" w14:textId="77777777" w:rsidR="00DA0F0B" w:rsidRDefault="00DA0F0B">
      <w:pPr>
        <w:pStyle w:val="CommentText"/>
      </w:pPr>
      <w:r>
        <w:rPr>
          <w:rStyle w:val="CommentReference"/>
        </w:rPr>
        <w:annotationRef/>
      </w:r>
      <w:r>
        <w:t xml:space="preserve">Please also double-check figure numbering </w:t>
      </w:r>
    </w:p>
  </w:comment>
  <w:comment w:id="166" w:author="Carol Nichols" w:date="2018-01-10T15:41:00Z" w:initials="CN">
    <w:p w14:paraId="5E6F1CCD" w14:textId="049B5C8E" w:rsidR="00DA0F0B" w:rsidRDefault="00DA0F0B">
      <w:pPr>
        <w:pStyle w:val="CommentText"/>
      </w:pPr>
      <w:r>
        <w:rPr>
          <w:rStyle w:val="CommentReference"/>
        </w:rPr>
        <w:annotationRef/>
      </w:r>
      <w:r>
        <w:t>Checked!</w:t>
      </w:r>
    </w:p>
  </w:comment>
  <w:comment w:id="180" w:author="AnneMarieW" w:date="2017-11-28T08:54:00Z" w:initials="AM">
    <w:p w14:paraId="7C7E1D20" w14:textId="77777777" w:rsidR="00DA0F0B" w:rsidRDefault="00DA0F0B">
      <w:pPr>
        <w:pStyle w:val="CommentText"/>
      </w:pPr>
      <w:r>
        <w:rPr>
          <w:rStyle w:val="CommentReference"/>
        </w:rPr>
        <w:annotationRef/>
      </w:r>
      <w:r>
        <w:t>Cap as Markdown?</w:t>
      </w:r>
    </w:p>
  </w:comment>
  <w:comment w:id="181" w:author="Carol Nichols" w:date="2018-01-10T10:15:00Z" w:initials="CN">
    <w:p w14:paraId="5A76F37A" w14:textId="3A3A1B91" w:rsidR="00DA0F0B" w:rsidRDefault="00DA0F0B">
      <w:pPr>
        <w:pStyle w:val="CommentText"/>
      </w:pPr>
      <w:r>
        <w:rPr>
          <w:rStyle w:val="CommentReference"/>
        </w:rPr>
        <w:annotationRef/>
      </w:r>
      <w:r>
        <w:t>Ah, yes.</w:t>
      </w:r>
    </w:p>
  </w:comment>
  <w:comment w:id="185" w:author="AnneMarieW" w:date="2017-11-28T14:02:00Z" w:initials="AM">
    <w:p w14:paraId="0D306278" w14:textId="77777777" w:rsidR="00DA0F0B" w:rsidRDefault="00DA0F0B">
      <w:pPr>
        <w:pStyle w:val="CommentText"/>
      </w:pPr>
      <w:r>
        <w:rPr>
          <w:rStyle w:val="CommentReference"/>
        </w:rPr>
        <w:annotationRef/>
      </w:r>
      <w:r>
        <w:t>Au: Perhaps use “a certain function” instead of “this function” in all three bullet items?</w:t>
      </w:r>
    </w:p>
  </w:comment>
  <w:comment w:id="186" w:author="Carol Nichols" w:date="2018-01-10T10:16:00Z" w:initials="CN">
    <w:p w14:paraId="0D2D8DEC" w14:textId="76410439" w:rsidR="00DA0F0B" w:rsidRDefault="00DA0F0B">
      <w:pPr>
        <w:pStyle w:val="CommentText"/>
      </w:pPr>
      <w:r>
        <w:rPr>
          <w:rStyle w:val="CommentReference"/>
        </w:rPr>
        <w:annotationRef/>
      </w:r>
      <w:r>
        <w:t>Changed to “the function being documented” the first time, and “the function” afterward, is that ok?</w:t>
      </w:r>
    </w:p>
  </w:comment>
  <w:comment w:id="212" w:author="AnneMarieW" w:date="2017-11-28T08:54:00Z" w:initials="AM">
    <w:p w14:paraId="143E433A" w14:textId="77777777" w:rsidR="00DA0F0B" w:rsidRDefault="00DA0F0B">
      <w:pPr>
        <w:pStyle w:val="CommentText"/>
      </w:pPr>
      <w:r>
        <w:rPr>
          <w:rStyle w:val="CommentReference"/>
        </w:rPr>
        <w:annotationRef/>
      </w:r>
      <w:r>
        <w:t>Au: What kinds of things? problems, issues, complications?</w:t>
      </w:r>
    </w:p>
  </w:comment>
  <w:comment w:id="289" w:author="Carol Nichols" w:date="2018-01-10T10:33:00Z" w:initials="CN">
    <w:p w14:paraId="19F35ADB" w14:textId="6CB0BC3D" w:rsidR="00DA0F0B" w:rsidRDefault="00DA0F0B">
      <w:pPr>
        <w:pStyle w:val="CommentText"/>
      </w:pPr>
      <w:r>
        <w:rPr>
          <w:rStyle w:val="CommentReference"/>
        </w:rPr>
        <w:annotationRef/>
      </w:r>
      <w:r>
        <w:t>Note this image is different than the image we sent previously with this chapter; the previous image contained a typo. Please let me know if you would like the file sent separately from this word doc.</w:t>
      </w:r>
    </w:p>
  </w:comment>
  <w:comment w:id="304" w:author="AnneMarieW" w:date="2017-11-28T09:47:00Z" w:initials="AM">
    <w:p w14:paraId="33A5D34D" w14:textId="77777777" w:rsidR="00DA0F0B" w:rsidRDefault="00DA0F0B">
      <w:pPr>
        <w:pStyle w:val="CommentText"/>
      </w:pPr>
      <w:r>
        <w:rPr>
          <w:rStyle w:val="CommentReference"/>
        </w:rPr>
        <w:annotationRef/>
      </w:r>
      <w:r>
        <w:t>Au: Does this Head C section start your explanation of making it easier for others to find a package? The heading is under “Making Useful Documentation Comments.” Should this be a Head B instead?</w:t>
      </w:r>
    </w:p>
  </w:comment>
  <w:comment w:id="305" w:author="Carol Nichols" w:date="2018-01-10T10:35:00Z" w:initials="CN">
    <w:p w14:paraId="03D00140" w14:textId="6845BD18" w:rsidR="00DA0F0B" w:rsidRDefault="00DA0F0B">
      <w:pPr>
        <w:pStyle w:val="CommentText"/>
      </w:pPr>
      <w:r>
        <w:rPr>
          <w:rStyle w:val="CommentReference"/>
        </w:rPr>
        <w:annotationRef/>
      </w:r>
      <w:r>
        <w:t>This should be a Head B. This is a continuation of the explanation of making it easier for others to use a package.</w:t>
      </w:r>
    </w:p>
  </w:comment>
  <w:comment w:id="344" w:author="janelle" w:date="2018-01-09T11:50:00Z" w:initials="j">
    <w:p w14:paraId="7BA7F288" w14:textId="77777777" w:rsidR="00DA0F0B" w:rsidRDefault="00DA0F0B">
      <w:pPr>
        <w:pStyle w:val="CommentText"/>
      </w:pPr>
      <w:r>
        <w:rPr>
          <w:rStyle w:val="CommentReference"/>
        </w:rPr>
        <w:annotationRef/>
      </w:r>
      <w:r>
        <w:t>I think we ought to keep the hyphen. Reexport doesn’t look right.</w:t>
      </w:r>
    </w:p>
  </w:comment>
  <w:comment w:id="345" w:author="Carol Nichols" w:date="2018-01-10T11:23:00Z" w:initials="CN">
    <w:p w14:paraId="0F188937" w14:textId="091FF66E" w:rsidR="00DA0F0B" w:rsidRDefault="00DA0F0B">
      <w:pPr>
        <w:pStyle w:val="CommentText"/>
      </w:pPr>
      <w:r>
        <w:rPr>
          <w:rStyle w:val="CommentReference"/>
        </w:rPr>
        <w:annotationRef/>
      </w:r>
      <w:r>
        <w:rPr>
          <w:rStyle w:val="CommentReference"/>
        </w:rPr>
        <w:t xml:space="preserve">I agree re-export looks better. I just noticed the screenshots of the generated docs use Reexport though </w:t>
      </w:r>
      <w:r w:rsidRPr="00D50567">
        <w:rPr>
          <w:rStyle w:val="CommentReference"/>
        </w:rPr>
        <w:sym w:font="Wingdings" w:char="F04C"/>
      </w:r>
      <w:r>
        <w:rPr>
          <w:rStyle w:val="CommentReference"/>
        </w:rPr>
        <w:t xml:space="preserve"> Oh well, it’s too late for the screen shot, that’s what Rust 1.21.0 produces... I’ll work on fixing this for the future though. Nothing for you to do here other than ignore “Reexport” in Figure 14-4!</w:t>
      </w:r>
    </w:p>
  </w:comment>
  <w:comment w:id="437" w:author="AnneMarieW" w:date="2017-11-28T13:49:00Z" w:initials="AM">
    <w:p w14:paraId="75104922" w14:textId="77777777" w:rsidR="00DA0F0B" w:rsidRDefault="00DA0F0B">
      <w:pPr>
        <w:pStyle w:val="CommentText"/>
      </w:pPr>
      <w:r>
        <w:rPr>
          <w:rStyle w:val="CommentReference"/>
        </w:rPr>
        <w:annotationRef/>
      </w:r>
      <w:r>
        <w:t>Au: Please check this cross-ref</w:t>
      </w:r>
    </w:p>
  </w:comment>
  <w:comment w:id="438" w:author="Carol Nichols" w:date="2018-01-10T13:09:00Z" w:initials="CN">
    <w:p w14:paraId="37A3AFA6" w14:textId="29C9D9BC" w:rsidR="00DA0F0B" w:rsidRDefault="00DA0F0B">
      <w:pPr>
        <w:pStyle w:val="CommentText"/>
      </w:pPr>
      <w:r>
        <w:rPr>
          <w:rStyle w:val="CommentReference"/>
        </w:rPr>
        <w:annotationRef/>
      </w:r>
      <w:r>
        <w:t>This is correct</w:t>
      </w:r>
    </w:p>
  </w:comment>
  <w:comment w:id="469" w:author="AnneMarieW" w:date="2017-11-28T09:38:00Z" w:initials="AM">
    <w:p w14:paraId="0CD295C4" w14:textId="77777777" w:rsidR="00DA0F0B" w:rsidRDefault="00DA0F0B">
      <w:pPr>
        <w:pStyle w:val="CommentText"/>
      </w:pPr>
      <w:r>
        <w:rPr>
          <w:rStyle w:val="CommentReference"/>
        </w:rPr>
        <w:annotationRef/>
      </w:r>
      <w:r>
        <w:t>Which types are you referring to?</w:t>
      </w:r>
    </w:p>
  </w:comment>
  <w:comment w:id="470" w:author="Carol Nichols" w:date="2018-01-10T13:10:00Z" w:initials="CN">
    <w:p w14:paraId="5B9C9A81" w14:textId="30E2CD94" w:rsidR="00DA0F0B" w:rsidRDefault="00DA0F0B">
      <w:pPr>
        <w:pStyle w:val="CommentText"/>
      </w:pPr>
      <w:r>
        <w:rPr>
          <w:rStyle w:val="CommentReference"/>
        </w:rPr>
        <w:annotationRef/>
      </w:r>
      <w:r>
        <w:t>Clarified</w:t>
      </w:r>
    </w:p>
  </w:comment>
  <w:comment w:id="493" w:author="AnneMarieW" w:date="2017-11-28T13:49:00Z" w:initials="AM">
    <w:p w14:paraId="05C82FC9" w14:textId="77777777" w:rsidR="00DA0F0B" w:rsidRDefault="00DA0F0B">
      <w:pPr>
        <w:pStyle w:val="CommentText"/>
      </w:pPr>
      <w:r>
        <w:rPr>
          <w:rStyle w:val="CommentReference"/>
        </w:rPr>
        <w:annotationRef/>
      </w:r>
      <w:r>
        <w:t>Au: Please check this cross-ref</w:t>
      </w:r>
    </w:p>
  </w:comment>
  <w:comment w:id="494" w:author="Carol Nichols" w:date="2018-01-10T13:13:00Z" w:initials="CN">
    <w:p w14:paraId="147F9AE2" w14:textId="17057B7C" w:rsidR="00DA0F0B" w:rsidRDefault="00DA0F0B">
      <w:pPr>
        <w:pStyle w:val="CommentText"/>
      </w:pPr>
      <w:r>
        <w:rPr>
          <w:rStyle w:val="CommentReference"/>
        </w:rPr>
        <w:annotationRef/>
      </w:r>
      <w:r>
        <w:t>Corrected and clarified</w:t>
      </w:r>
    </w:p>
  </w:comment>
  <w:comment w:id="502" w:author="AnneMarieW" w:date="2017-11-28T13:50:00Z" w:initials="AM">
    <w:p w14:paraId="6BDDF29B" w14:textId="77777777" w:rsidR="00DA0F0B" w:rsidRDefault="00DA0F0B">
      <w:pPr>
        <w:pStyle w:val="CommentText"/>
      </w:pPr>
      <w:r>
        <w:rPr>
          <w:rStyle w:val="CommentReference"/>
        </w:rPr>
        <w:annotationRef/>
      </w:r>
      <w:r>
        <w:t>Au: Please check this cross-ref</w:t>
      </w:r>
    </w:p>
  </w:comment>
  <w:comment w:id="503" w:author="Carol Nichols" w:date="2018-01-10T13:13:00Z" w:initials="CN">
    <w:p w14:paraId="485EFE6A" w14:textId="316AE107" w:rsidR="00DA0F0B" w:rsidRDefault="00DA0F0B">
      <w:pPr>
        <w:pStyle w:val="CommentText"/>
      </w:pPr>
      <w:r>
        <w:rPr>
          <w:rStyle w:val="CommentReference"/>
        </w:rPr>
        <w:annotationRef/>
      </w:r>
      <w:r>
        <w:t>This is correct</w:t>
      </w:r>
    </w:p>
  </w:comment>
  <w:comment w:id="816" w:author="Carol Nichols" w:date="2018-01-11T10:52:00Z" w:initials="CN">
    <w:p w14:paraId="6B85C95A" w14:textId="2152944E" w:rsidR="008669DB" w:rsidRDefault="008669DB">
      <w:pPr>
        <w:pStyle w:val="CommentText"/>
      </w:pPr>
      <w:r>
        <w:rPr>
          <w:rStyle w:val="CommentReference"/>
        </w:rPr>
        <w:annotationRef/>
      </w:r>
      <w:r>
        <w:t>Janelle, whatever you did in Chapter 7 for directory listings (like on page 100, 101, 104, 105, 106) was perfect, could you do that again here?</w:t>
      </w:r>
    </w:p>
  </w:comment>
  <w:comment w:id="836" w:author="janelle" w:date="2018-01-09T14:44:00Z" w:initials="j">
    <w:p w14:paraId="54E68F7D" w14:textId="77777777" w:rsidR="00FE42D8" w:rsidRDefault="00FE42D8" w:rsidP="00FE42D8">
      <w:pPr>
        <w:pStyle w:val="CommentText"/>
      </w:pPr>
      <w:r>
        <w:rPr>
          <w:rStyle w:val="CommentReference"/>
        </w:rPr>
        <w:annotationRef/>
      </w:r>
      <w:r>
        <w:t>Au: should this be literal? Or is this referring to a directory, not a crate?</w:t>
      </w:r>
    </w:p>
  </w:comment>
  <w:comment w:id="837" w:author="Carol Nichols" w:date="2018-01-10T13:29:00Z" w:initials="CN">
    <w:p w14:paraId="2C1B858E" w14:textId="77777777" w:rsidR="00FE42D8" w:rsidRDefault="00FE42D8" w:rsidP="00FE42D8">
      <w:pPr>
        <w:pStyle w:val="CommentText"/>
      </w:pPr>
      <w:r>
        <w:rPr>
          <w:rStyle w:val="CommentReference"/>
        </w:rPr>
        <w:annotationRef/>
      </w:r>
      <w:r>
        <w:t>This is referring to the crate and should be literal.</w:t>
      </w:r>
    </w:p>
  </w:comment>
  <w:comment w:id="956" w:author="janelle" w:date="2018-01-09T13:23:00Z" w:initials="j">
    <w:p w14:paraId="3CB1142D" w14:textId="77777777" w:rsidR="00DA0F0B" w:rsidRDefault="00DA0F0B">
      <w:pPr>
        <w:pStyle w:val="CommentText"/>
      </w:pPr>
      <w:r>
        <w:rPr>
          <w:rStyle w:val="CommentReference"/>
        </w:rPr>
        <w:annotationRef/>
      </w:r>
      <w:r>
        <w:t>Are directories set in literal or italic? The adder directory is lit here, but ital later.</w:t>
      </w:r>
    </w:p>
  </w:comment>
  <w:comment w:id="957" w:author="Carol Nichols" w:date="2018-01-10T13:27:00Z" w:initials="CN">
    <w:p w14:paraId="3FAA242A" w14:textId="59703AFC" w:rsidR="00DA0F0B" w:rsidRDefault="00DA0F0B">
      <w:pPr>
        <w:pStyle w:val="CommentText"/>
      </w:pPr>
      <w:r>
        <w:rPr>
          <w:rStyle w:val="CommentReference"/>
        </w:rPr>
        <w:annotationRef/>
      </w:r>
      <w:r>
        <w:t>Oops, directories should be italic.</w:t>
      </w:r>
    </w:p>
  </w:comment>
  <w:comment w:id="964" w:author="Carol Nichols" w:date="2018-01-11T11:17:00Z" w:initials="CN">
    <w:p w14:paraId="3B427DD3" w14:textId="740796C8" w:rsidR="00645E06" w:rsidRDefault="00645E06">
      <w:pPr>
        <w:pStyle w:val="CommentText"/>
      </w:pPr>
      <w:r>
        <w:rPr>
          <w:rStyle w:val="CommentReference"/>
        </w:rPr>
        <w:annotationRef/>
      </w:r>
      <w:r>
        <w:t xml:space="preserve">Same here—please give this the Chapter 7 treatment </w:t>
      </w:r>
      <w:r>
        <w:sym w:font="Wingdings" w:char="F04A"/>
      </w:r>
    </w:p>
  </w:comment>
  <w:comment w:id="988" w:author="Carol Nichols" w:date="2018-01-10T13:48:00Z" w:initials="CN">
    <w:p w14:paraId="6ED198D1" w14:textId="297D3B94" w:rsidR="00DA0F0B" w:rsidRDefault="00DA0F0B">
      <w:pPr>
        <w:pStyle w:val="CommentText"/>
      </w:pPr>
      <w:r>
        <w:rPr>
          <w:rStyle w:val="CommentReference"/>
        </w:rPr>
        <w:annotationRef/>
      </w:r>
      <w:r>
        <w:t xml:space="preserve">Janelle, whatever you did in Chapter 7 for directory listings (like on page 100, 101, 104, 105, 106) was perfect, could you do that again here? </w:t>
      </w:r>
    </w:p>
  </w:comment>
  <w:comment w:id="1057" w:author="janelle" w:date="2018-01-09T13:24:00Z" w:initials="j">
    <w:p w14:paraId="705FE387" w14:textId="77777777" w:rsidR="00DA0F0B" w:rsidRDefault="00DA0F0B">
      <w:pPr>
        <w:pStyle w:val="CommentText"/>
      </w:pPr>
      <w:r>
        <w:rPr>
          <w:rStyle w:val="CommentReference"/>
        </w:rPr>
        <w:annotationRef/>
      </w:r>
      <w:r>
        <w:t>Au: note italics here</w:t>
      </w:r>
    </w:p>
  </w:comment>
  <w:comment w:id="1058" w:author="Carol Nichols" w:date="2018-01-10T15:43:00Z" w:initials="CN">
    <w:p w14:paraId="4C42C3BA" w14:textId="2AD43F6D" w:rsidR="00DA0F0B" w:rsidRDefault="00DA0F0B">
      <w:pPr>
        <w:pStyle w:val="CommentText"/>
      </w:pPr>
      <w:r>
        <w:rPr>
          <w:rStyle w:val="CommentReference"/>
        </w:rPr>
        <w:annotationRef/>
      </w:r>
      <w:r>
        <w:t>This is correct</w:t>
      </w:r>
    </w:p>
  </w:comment>
  <w:comment w:id="1095" w:author="Carol Nichols" w:date="2018-01-10T13:54:00Z" w:initials="CN">
    <w:p w14:paraId="732C8CEF" w14:textId="4BC30B03" w:rsidR="00DA0F0B" w:rsidRDefault="00DA0F0B">
      <w:pPr>
        <w:pStyle w:val="CommentText"/>
      </w:pPr>
      <w:r>
        <w:rPr>
          <w:rStyle w:val="CommentReference"/>
        </w:rPr>
        <w:annotationRef/>
      </w:r>
      <w:r>
        <w:t xml:space="preserve">Same here—please give this the Chapter 7 treatment </w:t>
      </w:r>
      <w:r>
        <w:sym w:font="Wingdings" w:char="F04A"/>
      </w:r>
    </w:p>
  </w:comment>
  <w:comment w:id="1117" w:author="janelle" w:date="2018-01-09T14:44:00Z" w:initials="j">
    <w:p w14:paraId="29A8A270" w14:textId="77777777" w:rsidR="00DA0F0B" w:rsidRDefault="00DA0F0B">
      <w:pPr>
        <w:pStyle w:val="CommentText"/>
      </w:pPr>
      <w:r>
        <w:rPr>
          <w:rStyle w:val="CommentReference"/>
        </w:rPr>
        <w:annotationRef/>
      </w:r>
      <w:r>
        <w:t>Au: should this be literal? Or is this referring to a directory, not a crate?</w:t>
      </w:r>
    </w:p>
  </w:comment>
  <w:comment w:id="1349" w:author="janelle" w:date="2018-01-09T16:08:00Z" w:initials="j">
    <w:p w14:paraId="456C67D9" w14:textId="77777777" w:rsidR="00DA0F0B" w:rsidRDefault="00DA0F0B">
      <w:pPr>
        <w:pStyle w:val="CommentText"/>
      </w:pPr>
      <w:r>
        <w:rPr>
          <w:rStyle w:val="CommentReference"/>
        </w:rPr>
        <w:annotationRef/>
      </w:r>
      <w:r>
        <w:t>Au: please make sure I didn’t change your meaning with these edits</w:t>
      </w:r>
    </w:p>
  </w:comment>
  <w:comment w:id="1350" w:author="Carol Nichols" w:date="2018-01-10T14:01:00Z" w:initials="CN">
    <w:p w14:paraId="7F6AF5E6" w14:textId="52B70A31" w:rsidR="00DA0F0B" w:rsidRDefault="00DA0F0B">
      <w:pPr>
        <w:pStyle w:val="CommentText"/>
      </w:pPr>
      <w:r>
        <w:rPr>
          <w:rStyle w:val="CommentReference"/>
        </w:rPr>
        <w:annotationRef/>
      </w:r>
      <w:r>
        <w:t>This is fine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3AFD1F74" w15:done="0"/>
  <w15:commentEx w15:paraId="5C376262" w15:paraIdParent="3AFD1F74" w15:done="0"/>
  <w15:commentEx w15:paraId="1BAC80C8" w15:done="0"/>
  <w15:commentEx w15:paraId="49325170" w15:paraIdParent="1BAC80C8" w15:done="0"/>
  <w15:commentEx w15:paraId="43D531C0" w15:done="0"/>
  <w15:commentEx w15:paraId="64E27C52" w15:done="0"/>
  <w15:commentEx w15:paraId="708A4632" w15:paraIdParent="64E27C52" w15:done="0"/>
  <w15:commentEx w15:paraId="5FC8535E" w15:done="0"/>
  <w15:commentEx w15:paraId="06F18D7C" w15:paraIdParent="5FC8535E" w15:done="0"/>
  <w15:commentEx w15:paraId="23332779" w15:done="0"/>
  <w15:commentEx w15:paraId="5E6F1CCD" w15:paraIdParent="23332779" w15:done="0"/>
  <w15:commentEx w15:paraId="7C7E1D20" w15:done="0"/>
  <w15:commentEx w15:paraId="5A76F37A" w15:paraIdParent="7C7E1D20" w15:done="0"/>
  <w15:commentEx w15:paraId="0D306278" w15:done="0"/>
  <w15:commentEx w15:paraId="0D2D8DEC" w15:paraIdParent="0D306278" w15:done="0"/>
  <w15:commentEx w15:paraId="143E433A" w15:done="0"/>
  <w15:commentEx w15:paraId="19F35ADB" w15:done="0"/>
  <w15:commentEx w15:paraId="33A5D34D" w15:done="0"/>
  <w15:commentEx w15:paraId="03D00140" w15:paraIdParent="33A5D34D" w15:done="0"/>
  <w15:commentEx w15:paraId="7BA7F288" w15:done="0"/>
  <w15:commentEx w15:paraId="0F188937" w15:paraIdParent="7BA7F288" w15:done="0"/>
  <w15:commentEx w15:paraId="75104922" w15:done="0"/>
  <w15:commentEx w15:paraId="37A3AFA6" w15:paraIdParent="75104922" w15:done="0"/>
  <w15:commentEx w15:paraId="0CD295C4" w15:done="0"/>
  <w15:commentEx w15:paraId="5B9C9A81" w15:paraIdParent="0CD295C4" w15:done="0"/>
  <w15:commentEx w15:paraId="05C82FC9" w15:done="0"/>
  <w15:commentEx w15:paraId="147F9AE2" w15:paraIdParent="05C82FC9" w15:done="0"/>
  <w15:commentEx w15:paraId="6BDDF29B" w15:done="0"/>
  <w15:commentEx w15:paraId="485EFE6A" w15:paraIdParent="6BDDF29B" w15:done="0"/>
  <w15:commentEx w15:paraId="6B85C95A" w15:done="0"/>
  <w15:commentEx w15:paraId="54E68F7D" w15:done="0"/>
  <w15:commentEx w15:paraId="2C1B858E" w15:paraIdParent="54E68F7D" w15:done="0"/>
  <w15:commentEx w15:paraId="3CB1142D" w15:done="0"/>
  <w15:commentEx w15:paraId="3FAA242A" w15:paraIdParent="3CB1142D" w15:done="0"/>
  <w15:commentEx w15:paraId="3B427DD3" w15:done="0"/>
  <w15:commentEx w15:paraId="6ED198D1" w15:done="0"/>
  <w15:commentEx w15:paraId="705FE387" w15:done="0"/>
  <w15:commentEx w15:paraId="4C42C3BA" w15:paraIdParent="705FE387" w15:done="0"/>
  <w15:commentEx w15:paraId="732C8CEF" w15:done="0"/>
  <w15:commentEx w15:paraId="29A8A270" w15:done="0"/>
  <w15:commentEx w15:paraId="456C67D9" w15:done="0"/>
  <w15:commentEx w15:paraId="7F6AF5E6" w15:paraIdParent="456C67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auto"/>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700B6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7D3076E"/>
    <w:multiLevelType w:val="multilevel"/>
    <w:tmpl w:val="770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70BDF"/>
    <w:multiLevelType w:val="multilevel"/>
    <w:tmpl w:val="438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54177"/>
    <w:multiLevelType w:val="multilevel"/>
    <w:tmpl w:val="65B4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A5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263794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nsid w:val="5A4552DF"/>
    <w:multiLevelType w:val="multilevel"/>
    <w:tmpl w:val="E3A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DB7559"/>
    <w:multiLevelType w:val="multilevel"/>
    <w:tmpl w:val="42A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461726"/>
    <w:multiLevelType w:val="multilevel"/>
    <w:tmpl w:val="C388D604"/>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2922558"/>
    <w:multiLevelType w:val="multilevel"/>
    <w:tmpl w:val="D39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3C1E59"/>
    <w:multiLevelType w:val="multilevel"/>
    <w:tmpl w:val="EC26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4"/>
  </w:num>
  <w:num w:numId="4">
    <w:abstractNumId w:val="15"/>
  </w:num>
  <w:num w:numId="5">
    <w:abstractNumId w:val="19"/>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0"/>
  </w:num>
  <w:num w:numId="17">
    <w:abstractNumId w:val="10"/>
  </w:num>
  <w:num w:numId="18">
    <w:abstractNumId w:val="8"/>
  </w:num>
  <w:num w:numId="19">
    <w:abstractNumId w:val="8"/>
  </w:num>
  <w:num w:numId="20">
    <w:abstractNumId w:val="7"/>
  </w:num>
  <w:num w:numId="21">
    <w:abstractNumId w:val="7"/>
  </w:num>
  <w:num w:numId="22">
    <w:abstractNumId w:val="6"/>
  </w:num>
  <w:num w:numId="23">
    <w:abstractNumId w:val="6"/>
  </w:num>
  <w:num w:numId="24">
    <w:abstractNumId w:val="5"/>
  </w:num>
  <w:num w:numId="25">
    <w:abstractNumId w:val="5"/>
  </w:num>
  <w:num w:numId="26">
    <w:abstractNumId w:val="9"/>
  </w:num>
  <w:num w:numId="27">
    <w:abstractNumId w:val="9"/>
  </w:num>
  <w:num w:numId="28">
    <w:abstractNumId w:val="4"/>
  </w:num>
  <w:num w:numId="29">
    <w:abstractNumId w:val="4"/>
  </w:num>
  <w:num w:numId="30">
    <w:abstractNumId w:val="3"/>
  </w:num>
  <w:num w:numId="31">
    <w:abstractNumId w:val="3"/>
  </w:num>
  <w:num w:numId="32">
    <w:abstractNumId w:val="2"/>
  </w:num>
  <w:num w:numId="33">
    <w:abstractNumId w:val="2"/>
  </w:num>
  <w:num w:numId="34">
    <w:abstractNumId w:val="1"/>
  </w:num>
  <w:num w:numId="35">
    <w:abstractNumId w:val="1"/>
  </w:num>
  <w:num w:numId="36">
    <w:abstractNumId w:val="21"/>
  </w:num>
  <w:num w:numId="37">
    <w:abstractNumId w:val="18"/>
  </w:num>
  <w:num w:numId="38">
    <w:abstractNumId w:val="13"/>
  </w:num>
  <w:num w:numId="39">
    <w:abstractNumId w:val="12"/>
  </w:num>
  <w:num w:numId="40">
    <w:abstractNumId w:val="20"/>
  </w:num>
  <w:num w:numId="4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854547"/>
    <w:rsid w:val="000054DE"/>
    <w:rsid w:val="000131A0"/>
    <w:rsid w:val="000177A4"/>
    <w:rsid w:val="0002596A"/>
    <w:rsid w:val="00033CF7"/>
    <w:rsid w:val="000620EC"/>
    <w:rsid w:val="000632C2"/>
    <w:rsid w:val="0007367C"/>
    <w:rsid w:val="000754FF"/>
    <w:rsid w:val="000830D1"/>
    <w:rsid w:val="000A0473"/>
    <w:rsid w:val="000A0604"/>
    <w:rsid w:val="000E0578"/>
    <w:rsid w:val="000E501F"/>
    <w:rsid w:val="000F0D61"/>
    <w:rsid w:val="0010696F"/>
    <w:rsid w:val="0011153B"/>
    <w:rsid w:val="0011229B"/>
    <w:rsid w:val="0012175A"/>
    <w:rsid w:val="00126172"/>
    <w:rsid w:val="001353D6"/>
    <w:rsid w:val="00141243"/>
    <w:rsid w:val="0015272F"/>
    <w:rsid w:val="001600E4"/>
    <w:rsid w:val="001753E0"/>
    <w:rsid w:val="001A0593"/>
    <w:rsid w:val="001B1623"/>
    <w:rsid w:val="001B397F"/>
    <w:rsid w:val="001B7E3A"/>
    <w:rsid w:val="001D1F1F"/>
    <w:rsid w:val="001E4FAB"/>
    <w:rsid w:val="001F4822"/>
    <w:rsid w:val="00202C22"/>
    <w:rsid w:val="00234918"/>
    <w:rsid w:val="00240AEB"/>
    <w:rsid w:val="002418CC"/>
    <w:rsid w:val="00246CCD"/>
    <w:rsid w:val="00270785"/>
    <w:rsid w:val="00293343"/>
    <w:rsid w:val="00293FA5"/>
    <w:rsid w:val="002961D9"/>
    <w:rsid w:val="002A053D"/>
    <w:rsid w:val="002A3A1B"/>
    <w:rsid w:val="002A5249"/>
    <w:rsid w:val="002A6543"/>
    <w:rsid w:val="002A78A7"/>
    <w:rsid w:val="002C4440"/>
    <w:rsid w:val="002C5E38"/>
    <w:rsid w:val="002D1356"/>
    <w:rsid w:val="002D292C"/>
    <w:rsid w:val="002E114E"/>
    <w:rsid w:val="002F76D5"/>
    <w:rsid w:val="00300271"/>
    <w:rsid w:val="003029AA"/>
    <w:rsid w:val="00364433"/>
    <w:rsid w:val="003714D0"/>
    <w:rsid w:val="00373A8A"/>
    <w:rsid w:val="0039297D"/>
    <w:rsid w:val="00393DE1"/>
    <w:rsid w:val="003C3C5D"/>
    <w:rsid w:val="003C6218"/>
    <w:rsid w:val="003C6A59"/>
    <w:rsid w:val="003D1A0E"/>
    <w:rsid w:val="003D232A"/>
    <w:rsid w:val="003F7E76"/>
    <w:rsid w:val="00404344"/>
    <w:rsid w:val="00454D55"/>
    <w:rsid w:val="004705B8"/>
    <w:rsid w:val="0049214A"/>
    <w:rsid w:val="004B22F6"/>
    <w:rsid w:val="004B431B"/>
    <w:rsid w:val="004C7E22"/>
    <w:rsid w:val="004D2EAA"/>
    <w:rsid w:val="004F6875"/>
    <w:rsid w:val="005003A1"/>
    <w:rsid w:val="00501092"/>
    <w:rsid w:val="005169A0"/>
    <w:rsid w:val="00520697"/>
    <w:rsid w:val="00520D39"/>
    <w:rsid w:val="00524E50"/>
    <w:rsid w:val="00532698"/>
    <w:rsid w:val="00577582"/>
    <w:rsid w:val="00581C78"/>
    <w:rsid w:val="00581D2E"/>
    <w:rsid w:val="0058315C"/>
    <w:rsid w:val="00583895"/>
    <w:rsid w:val="00592203"/>
    <w:rsid w:val="00597B3D"/>
    <w:rsid w:val="005A3B51"/>
    <w:rsid w:val="005C0019"/>
    <w:rsid w:val="005D04C2"/>
    <w:rsid w:val="005E78B1"/>
    <w:rsid w:val="005F2265"/>
    <w:rsid w:val="005F66C7"/>
    <w:rsid w:val="005F6C10"/>
    <w:rsid w:val="00606672"/>
    <w:rsid w:val="00612679"/>
    <w:rsid w:val="0061441D"/>
    <w:rsid w:val="00622E11"/>
    <w:rsid w:val="00633557"/>
    <w:rsid w:val="00645E06"/>
    <w:rsid w:val="00654820"/>
    <w:rsid w:val="00660BA5"/>
    <w:rsid w:val="006645FC"/>
    <w:rsid w:val="00681B4C"/>
    <w:rsid w:val="006938B0"/>
    <w:rsid w:val="00695A16"/>
    <w:rsid w:val="00696E2F"/>
    <w:rsid w:val="006A5B72"/>
    <w:rsid w:val="006B02C0"/>
    <w:rsid w:val="006B3183"/>
    <w:rsid w:val="006C205D"/>
    <w:rsid w:val="006D01CE"/>
    <w:rsid w:val="006D0A45"/>
    <w:rsid w:val="006E3EB8"/>
    <w:rsid w:val="006F2F91"/>
    <w:rsid w:val="00713672"/>
    <w:rsid w:val="00720140"/>
    <w:rsid w:val="00733759"/>
    <w:rsid w:val="00742B90"/>
    <w:rsid w:val="00743B22"/>
    <w:rsid w:val="00746AC6"/>
    <w:rsid w:val="00783EF4"/>
    <w:rsid w:val="00784DC6"/>
    <w:rsid w:val="00785AC6"/>
    <w:rsid w:val="007969F8"/>
    <w:rsid w:val="007A2538"/>
    <w:rsid w:val="007D1B12"/>
    <w:rsid w:val="007D6152"/>
    <w:rsid w:val="007E2DA9"/>
    <w:rsid w:val="007E447D"/>
    <w:rsid w:val="007E4883"/>
    <w:rsid w:val="007E7D9B"/>
    <w:rsid w:val="007F0F99"/>
    <w:rsid w:val="007F3502"/>
    <w:rsid w:val="0082152E"/>
    <w:rsid w:val="00844398"/>
    <w:rsid w:val="00845BF7"/>
    <w:rsid w:val="00854547"/>
    <w:rsid w:val="00862A05"/>
    <w:rsid w:val="008669DB"/>
    <w:rsid w:val="00866E70"/>
    <w:rsid w:val="00883D68"/>
    <w:rsid w:val="00885DE8"/>
    <w:rsid w:val="00887123"/>
    <w:rsid w:val="008902A5"/>
    <w:rsid w:val="0089368E"/>
    <w:rsid w:val="008A7075"/>
    <w:rsid w:val="008B2AD4"/>
    <w:rsid w:val="008D5359"/>
    <w:rsid w:val="008E28C8"/>
    <w:rsid w:val="008F7378"/>
    <w:rsid w:val="00910DF3"/>
    <w:rsid w:val="009211E1"/>
    <w:rsid w:val="00940D37"/>
    <w:rsid w:val="00950840"/>
    <w:rsid w:val="0095515F"/>
    <w:rsid w:val="00961561"/>
    <w:rsid w:val="0096388D"/>
    <w:rsid w:val="00963FA3"/>
    <w:rsid w:val="00966C8C"/>
    <w:rsid w:val="0097034A"/>
    <w:rsid w:val="00986479"/>
    <w:rsid w:val="009B7BBD"/>
    <w:rsid w:val="009C0F1F"/>
    <w:rsid w:val="009E38C0"/>
    <w:rsid w:val="00A14626"/>
    <w:rsid w:val="00A4398F"/>
    <w:rsid w:val="00A52C0D"/>
    <w:rsid w:val="00A532C9"/>
    <w:rsid w:val="00A56434"/>
    <w:rsid w:val="00A90E7C"/>
    <w:rsid w:val="00AA2326"/>
    <w:rsid w:val="00AA6481"/>
    <w:rsid w:val="00AB1688"/>
    <w:rsid w:val="00AC3680"/>
    <w:rsid w:val="00AD1A73"/>
    <w:rsid w:val="00AE40ED"/>
    <w:rsid w:val="00AE4156"/>
    <w:rsid w:val="00AE581B"/>
    <w:rsid w:val="00AF2FDB"/>
    <w:rsid w:val="00B010FC"/>
    <w:rsid w:val="00B100C8"/>
    <w:rsid w:val="00B24BDB"/>
    <w:rsid w:val="00B266F1"/>
    <w:rsid w:val="00B367FB"/>
    <w:rsid w:val="00B53C4C"/>
    <w:rsid w:val="00B5538B"/>
    <w:rsid w:val="00B63825"/>
    <w:rsid w:val="00BA2C7F"/>
    <w:rsid w:val="00BB4F79"/>
    <w:rsid w:val="00BD1657"/>
    <w:rsid w:val="00BD16D3"/>
    <w:rsid w:val="00BD43FE"/>
    <w:rsid w:val="00BE3341"/>
    <w:rsid w:val="00BF2BD5"/>
    <w:rsid w:val="00C2249A"/>
    <w:rsid w:val="00C62266"/>
    <w:rsid w:val="00C80D98"/>
    <w:rsid w:val="00C84BB4"/>
    <w:rsid w:val="00C92BEC"/>
    <w:rsid w:val="00C930AA"/>
    <w:rsid w:val="00C96587"/>
    <w:rsid w:val="00CA11CF"/>
    <w:rsid w:val="00CB0CEB"/>
    <w:rsid w:val="00CB2A10"/>
    <w:rsid w:val="00CC2E20"/>
    <w:rsid w:val="00CE2E0E"/>
    <w:rsid w:val="00CF0196"/>
    <w:rsid w:val="00CF6FEA"/>
    <w:rsid w:val="00D16E73"/>
    <w:rsid w:val="00D21E51"/>
    <w:rsid w:val="00D31BBF"/>
    <w:rsid w:val="00D43014"/>
    <w:rsid w:val="00D45005"/>
    <w:rsid w:val="00D50567"/>
    <w:rsid w:val="00D709AB"/>
    <w:rsid w:val="00D86F27"/>
    <w:rsid w:val="00D97459"/>
    <w:rsid w:val="00DA0F0B"/>
    <w:rsid w:val="00DB2AA5"/>
    <w:rsid w:val="00DC0EDF"/>
    <w:rsid w:val="00DC142D"/>
    <w:rsid w:val="00DC683D"/>
    <w:rsid w:val="00DC71BC"/>
    <w:rsid w:val="00DE3943"/>
    <w:rsid w:val="00DE484B"/>
    <w:rsid w:val="00DF7F9F"/>
    <w:rsid w:val="00E06C72"/>
    <w:rsid w:val="00E253AA"/>
    <w:rsid w:val="00E35950"/>
    <w:rsid w:val="00E360B3"/>
    <w:rsid w:val="00E37B24"/>
    <w:rsid w:val="00E4244C"/>
    <w:rsid w:val="00E511DF"/>
    <w:rsid w:val="00E64984"/>
    <w:rsid w:val="00E94C1D"/>
    <w:rsid w:val="00EA2124"/>
    <w:rsid w:val="00EA4FF3"/>
    <w:rsid w:val="00EC4AE0"/>
    <w:rsid w:val="00ED04BC"/>
    <w:rsid w:val="00ED203C"/>
    <w:rsid w:val="00ED3386"/>
    <w:rsid w:val="00EF276C"/>
    <w:rsid w:val="00F02CD8"/>
    <w:rsid w:val="00F26A7A"/>
    <w:rsid w:val="00F33016"/>
    <w:rsid w:val="00F35412"/>
    <w:rsid w:val="00F36D0F"/>
    <w:rsid w:val="00F44A5C"/>
    <w:rsid w:val="00F45E4D"/>
    <w:rsid w:val="00F464D4"/>
    <w:rsid w:val="00F65E7D"/>
    <w:rsid w:val="00F755AF"/>
    <w:rsid w:val="00F866E3"/>
    <w:rsid w:val="00F86CD1"/>
    <w:rsid w:val="00F87DB8"/>
    <w:rsid w:val="00F961D6"/>
    <w:rsid w:val="00FC386A"/>
    <w:rsid w:val="00FD1E86"/>
    <w:rsid w:val="00FE247F"/>
    <w:rsid w:val="00FE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93AA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360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54547"/>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54547"/>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54547"/>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854547"/>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854547"/>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854547"/>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854547"/>
    <w:pPr>
      <w:numPr>
        <w:ilvl w:val="6"/>
        <w:numId w:val="15"/>
      </w:numPr>
      <w:spacing w:before="240" w:after="60"/>
      <w:outlineLvl w:val="6"/>
    </w:pPr>
    <w:rPr>
      <w:sz w:val="24"/>
      <w:szCs w:val="24"/>
    </w:rPr>
  </w:style>
  <w:style w:type="paragraph" w:styleId="Heading8">
    <w:name w:val="heading 8"/>
    <w:basedOn w:val="Normal"/>
    <w:next w:val="Normal"/>
    <w:link w:val="Heading8Char"/>
    <w:qFormat/>
    <w:rsid w:val="00854547"/>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854547"/>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4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854547"/>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54547"/>
    <w:rPr>
      <w:rFonts w:ascii="Arial" w:eastAsia="Times New Roman" w:hAnsi="Arial" w:cs="Arial"/>
      <w:b/>
      <w:bCs/>
      <w:sz w:val="26"/>
      <w:szCs w:val="26"/>
    </w:rPr>
  </w:style>
  <w:style w:type="character" w:customStyle="1" w:styleId="Title1">
    <w:name w:val="Title1"/>
    <w:basedOn w:val="DefaultParagraphFont"/>
    <w:rsid w:val="00854547"/>
  </w:style>
  <w:style w:type="character" w:styleId="Hyperlink">
    <w:name w:val="Hyperlink"/>
    <w:basedOn w:val="DefaultParagraphFont"/>
    <w:uiPriority w:val="99"/>
    <w:rsid w:val="00854547"/>
    <w:rPr>
      <w:color w:val="0000FF"/>
      <w:u w:val="single"/>
    </w:rPr>
  </w:style>
  <w:style w:type="paragraph" w:styleId="NormalWeb">
    <w:name w:val="Normal (Web)"/>
    <w:basedOn w:val="Normal"/>
    <w:uiPriority w:val="99"/>
    <w:semiHidden/>
    <w:rsid w:val="00854547"/>
    <w:rPr>
      <w:sz w:val="24"/>
      <w:szCs w:val="24"/>
    </w:rPr>
  </w:style>
  <w:style w:type="character" w:styleId="Emphasis">
    <w:name w:val="Emphasis"/>
    <w:basedOn w:val="DefaultParagraphFont"/>
    <w:uiPriority w:val="20"/>
    <w:qFormat/>
    <w:rsid w:val="00854547"/>
    <w:rPr>
      <w:i/>
      <w:iCs/>
    </w:rPr>
  </w:style>
  <w:style w:type="character" w:styleId="HTMLCode">
    <w:name w:val="HTML Code"/>
    <w:basedOn w:val="DefaultParagraphFont"/>
    <w:uiPriority w:val="99"/>
    <w:semiHidden/>
    <w:rsid w:val="00854547"/>
    <w:rPr>
      <w:rFonts w:ascii="Courier New" w:hAnsi="Courier New" w:cs="Courier New"/>
      <w:sz w:val="20"/>
      <w:szCs w:val="20"/>
    </w:rPr>
  </w:style>
  <w:style w:type="paragraph" w:styleId="HTMLPreformatted">
    <w:name w:val="HTML Preformatted"/>
    <w:basedOn w:val="Normal"/>
    <w:link w:val="HTMLPreformattedChar"/>
    <w:uiPriority w:val="99"/>
    <w:semiHidden/>
    <w:rsid w:val="00854547"/>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54547"/>
    <w:rPr>
      <w:rFonts w:ascii="Courier New" w:eastAsia="Times New Roman" w:hAnsi="Courier New" w:cs="Courier New"/>
      <w:sz w:val="20"/>
      <w:szCs w:val="20"/>
    </w:rPr>
  </w:style>
  <w:style w:type="numbering" w:styleId="1ai">
    <w:name w:val="Outline List 1"/>
    <w:basedOn w:val="NoList"/>
    <w:semiHidden/>
    <w:rsid w:val="00854547"/>
    <w:pPr>
      <w:numPr>
        <w:numId w:val="4"/>
      </w:numPr>
    </w:pPr>
  </w:style>
  <w:style w:type="paragraph" w:customStyle="1" w:styleId="1stPara">
    <w:name w:val="1st Para"/>
    <w:next w:val="Normal"/>
    <w:autoRedefine/>
    <w:rsid w:val="00854547"/>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854547"/>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854547"/>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4Char">
    <w:name w:val="Heading 4 Char"/>
    <w:basedOn w:val="DefaultParagraphFont"/>
    <w:link w:val="Heading4"/>
    <w:uiPriority w:val="9"/>
    <w:rsid w:val="0085454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5454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54547"/>
    <w:rPr>
      <w:rFonts w:ascii="Times New Roman" w:eastAsia="Times New Roman" w:hAnsi="Times New Roman" w:cs="Times New Roman"/>
      <w:b/>
      <w:bCs/>
    </w:rPr>
  </w:style>
  <w:style w:type="character" w:customStyle="1" w:styleId="Heading7Char">
    <w:name w:val="Heading 7 Char"/>
    <w:basedOn w:val="DefaultParagraphFont"/>
    <w:link w:val="Heading7"/>
    <w:rsid w:val="0085454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5454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54547"/>
    <w:rPr>
      <w:rFonts w:ascii="Arial" w:eastAsia="Times New Roman" w:hAnsi="Arial" w:cs="Arial"/>
    </w:rPr>
  </w:style>
  <w:style w:type="numbering" w:styleId="ArticleSection">
    <w:name w:val="Outline List 3"/>
    <w:basedOn w:val="NoList"/>
    <w:semiHidden/>
    <w:rsid w:val="00854547"/>
    <w:pPr>
      <w:numPr>
        <w:numId w:val="5"/>
      </w:numPr>
    </w:pPr>
  </w:style>
  <w:style w:type="paragraph" w:customStyle="1" w:styleId="AuthorQuery">
    <w:name w:val="Author Query"/>
    <w:autoRedefine/>
    <w:rsid w:val="00854547"/>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7F3502"/>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854547"/>
  </w:style>
  <w:style w:type="paragraph" w:customStyle="1" w:styleId="BlockQuote">
    <w:name w:val="Block Quote"/>
    <w:next w:val="Normal"/>
    <w:autoRedefine/>
    <w:rsid w:val="00854547"/>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854547"/>
    <w:pPr>
      <w:spacing w:after="120"/>
      <w:ind w:left="1440" w:right="1440"/>
    </w:pPr>
  </w:style>
  <w:style w:type="paragraph" w:styleId="BodyText">
    <w:name w:val="Body Text"/>
    <w:basedOn w:val="Normal"/>
    <w:link w:val="BodyTextChar"/>
    <w:semiHidden/>
    <w:rsid w:val="00854547"/>
    <w:pPr>
      <w:spacing w:after="120"/>
    </w:pPr>
  </w:style>
  <w:style w:type="character" w:customStyle="1" w:styleId="BodyTextChar">
    <w:name w:val="Body Text Char"/>
    <w:basedOn w:val="DefaultParagraphFont"/>
    <w:link w:val="BodyText"/>
    <w:semiHidden/>
    <w:rsid w:val="00854547"/>
    <w:rPr>
      <w:rFonts w:ascii="Times New Roman" w:eastAsia="Times New Roman" w:hAnsi="Times New Roman" w:cs="Times New Roman"/>
      <w:sz w:val="20"/>
      <w:szCs w:val="20"/>
    </w:rPr>
  </w:style>
  <w:style w:type="paragraph" w:styleId="BodyText2">
    <w:name w:val="Body Text 2"/>
    <w:basedOn w:val="Normal"/>
    <w:link w:val="BodyText2Char"/>
    <w:semiHidden/>
    <w:rsid w:val="00854547"/>
    <w:pPr>
      <w:spacing w:after="120" w:line="480" w:lineRule="auto"/>
    </w:pPr>
  </w:style>
  <w:style w:type="character" w:customStyle="1" w:styleId="BodyText2Char">
    <w:name w:val="Body Text 2 Char"/>
    <w:basedOn w:val="DefaultParagraphFont"/>
    <w:link w:val="BodyText2"/>
    <w:semiHidden/>
    <w:rsid w:val="00854547"/>
    <w:rPr>
      <w:rFonts w:ascii="Times New Roman" w:eastAsia="Times New Roman" w:hAnsi="Times New Roman" w:cs="Times New Roman"/>
      <w:sz w:val="20"/>
      <w:szCs w:val="20"/>
    </w:rPr>
  </w:style>
  <w:style w:type="paragraph" w:styleId="BodyText3">
    <w:name w:val="Body Text 3"/>
    <w:basedOn w:val="Normal"/>
    <w:link w:val="BodyText3Char"/>
    <w:semiHidden/>
    <w:rsid w:val="00854547"/>
    <w:pPr>
      <w:spacing w:after="120"/>
    </w:pPr>
    <w:rPr>
      <w:sz w:val="16"/>
      <w:szCs w:val="16"/>
    </w:rPr>
  </w:style>
  <w:style w:type="character" w:customStyle="1" w:styleId="BodyText3Char">
    <w:name w:val="Body Text 3 Char"/>
    <w:basedOn w:val="DefaultParagraphFont"/>
    <w:link w:val="BodyText3"/>
    <w:semiHidden/>
    <w:rsid w:val="00854547"/>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854547"/>
    <w:pPr>
      <w:ind w:firstLine="210"/>
    </w:pPr>
  </w:style>
  <w:style w:type="character" w:customStyle="1" w:styleId="BodyTextFirstIndentChar">
    <w:name w:val="Body Text First Indent Char"/>
    <w:basedOn w:val="BodyTextChar"/>
    <w:link w:val="BodyTextFirstIndent"/>
    <w:semiHidden/>
    <w:rsid w:val="00854547"/>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854547"/>
    <w:pPr>
      <w:spacing w:after="120"/>
      <w:ind w:left="360"/>
    </w:pPr>
  </w:style>
  <w:style w:type="character" w:customStyle="1" w:styleId="BodyTextIndentChar">
    <w:name w:val="Body Text Indent Char"/>
    <w:basedOn w:val="DefaultParagraphFont"/>
    <w:link w:val="BodyTextIndent"/>
    <w:semiHidden/>
    <w:rsid w:val="00854547"/>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854547"/>
    <w:pPr>
      <w:ind w:firstLine="210"/>
    </w:pPr>
  </w:style>
  <w:style w:type="character" w:customStyle="1" w:styleId="BodyTextFirstIndent2Char">
    <w:name w:val="Body Text First Indent 2 Char"/>
    <w:basedOn w:val="BodyTextIndentChar"/>
    <w:link w:val="BodyTextFirstIndent2"/>
    <w:semiHidden/>
    <w:rsid w:val="00854547"/>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854547"/>
    <w:pPr>
      <w:spacing w:after="120" w:line="480" w:lineRule="auto"/>
      <w:ind w:left="360"/>
    </w:pPr>
  </w:style>
  <w:style w:type="character" w:customStyle="1" w:styleId="BodyTextIndent2Char">
    <w:name w:val="Body Text Indent 2 Char"/>
    <w:basedOn w:val="DefaultParagraphFont"/>
    <w:link w:val="BodyTextIndent2"/>
    <w:semiHidden/>
    <w:rsid w:val="00854547"/>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854547"/>
    <w:pPr>
      <w:spacing w:after="120"/>
      <w:ind w:left="360"/>
    </w:pPr>
    <w:rPr>
      <w:sz w:val="16"/>
      <w:szCs w:val="16"/>
    </w:rPr>
  </w:style>
  <w:style w:type="character" w:customStyle="1" w:styleId="BodyTextIndent3Char">
    <w:name w:val="Body Text Indent 3 Char"/>
    <w:basedOn w:val="DefaultParagraphFont"/>
    <w:link w:val="BodyTextIndent3"/>
    <w:semiHidden/>
    <w:rsid w:val="00854547"/>
    <w:rPr>
      <w:rFonts w:ascii="Times New Roman" w:eastAsia="Times New Roman" w:hAnsi="Times New Roman" w:cs="Times New Roman"/>
      <w:sz w:val="16"/>
      <w:szCs w:val="16"/>
    </w:rPr>
  </w:style>
  <w:style w:type="paragraph" w:customStyle="1" w:styleId="BodyBox">
    <w:name w:val="BodyBox"/>
    <w:basedOn w:val="Body"/>
    <w:rsid w:val="00854547"/>
    <w:rPr>
      <w:color w:val="808080"/>
    </w:rPr>
  </w:style>
  <w:style w:type="paragraph" w:customStyle="1" w:styleId="BodyFirst">
    <w:name w:val="BodyFirst"/>
    <w:next w:val="Body"/>
    <w:autoRedefine/>
    <w:rsid w:val="00854547"/>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854547"/>
    <w:rPr>
      <w:color w:val="808080"/>
    </w:rPr>
  </w:style>
  <w:style w:type="paragraph" w:customStyle="1" w:styleId="BulletA">
    <w:name w:val="BulletA"/>
    <w:next w:val="Normal"/>
    <w:autoRedefine/>
    <w:rsid w:val="0012175A"/>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854547"/>
    <w:rPr>
      <w:color w:val="33CCCC"/>
    </w:rPr>
  </w:style>
  <w:style w:type="paragraph" w:customStyle="1" w:styleId="BulletB">
    <w:name w:val="BulletB"/>
    <w:next w:val="Normal"/>
    <w:autoRedefine/>
    <w:rsid w:val="00854547"/>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854547"/>
    <w:rPr>
      <w:color w:val="33CCCC"/>
    </w:rPr>
  </w:style>
  <w:style w:type="paragraph" w:customStyle="1" w:styleId="BulletC">
    <w:name w:val="BulletC"/>
    <w:next w:val="Normal"/>
    <w:autoRedefine/>
    <w:rsid w:val="00854547"/>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854547"/>
    <w:rPr>
      <w:color w:val="33CCCC"/>
    </w:rPr>
  </w:style>
  <w:style w:type="paragraph" w:styleId="Caption">
    <w:name w:val="caption"/>
    <w:basedOn w:val="Normal"/>
    <w:next w:val="Normal"/>
    <w:autoRedefine/>
    <w:qFormat/>
    <w:rsid w:val="00854547"/>
    <w:pPr>
      <w:spacing w:before="120" w:after="180" w:line="360" w:lineRule="auto"/>
    </w:pPr>
    <w:rPr>
      <w:rFonts w:ascii="Arial" w:hAnsi="Arial"/>
      <w:bCs/>
      <w:i/>
    </w:rPr>
  </w:style>
  <w:style w:type="paragraph" w:customStyle="1" w:styleId="CaptionBox">
    <w:name w:val="CaptionBox"/>
    <w:basedOn w:val="Caption"/>
    <w:autoRedefine/>
    <w:rsid w:val="00854547"/>
    <w:rPr>
      <w:color w:val="808080"/>
    </w:rPr>
  </w:style>
  <w:style w:type="paragraph" w:customStyle="1" w:styleId="ChapterStart">
    <w:name w:val="ChapterStart"/>
    <w:next w:val="Normal"/>
    <w:autoRedefine/>
    <w:rsid w:val="00854547"/>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854547"/>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854547"/>
    <w:pPr>
      <w:ind w:left="4320"/>
    </w:pPr>
  </w:style>
  <w:style w:type="character" w:customStyle="1" w:styleId="ClosingChar">
    <w:name w:val="Closing Char"/>
    <w:basedOn w:val="DefaultParagraphFont"/>
    <w:link w:val="Closing"/>
    <w:semiHidden/>
    <w:rsid w:val="00854547"/>
    <w:rPr>
      <w:rFonts w:ascii="Times New Roman" w:eastAsia="Times New Roman" w:hAnsi="Times New Roman" w:cs="Times New Roman"/>
      <w:sz w:val="20"/>
      <w:szCs w:val="20"/>
    </w:rPr>
  </w:style>
  <w:style w:type="paragraph" w:customStyle="1" w:styleId="CodeA">
    <w:name w:val="CodeA"/>
    <w:next w:val="Normal"/>
    <w:autoRedefine/>
    <w:rsid w:val="00141243"/>
    <w:pPr>
      <w:pBdr>
        <w:top w:val="single" w:sz="4" w:space="2" w:color="auto"/>
      </w:pBdr>
      <w:spacing w:before="120" w:after="0" w:line="360" w:lineRule="auto"/>
      <w:jc w:val="both"/>
    </w:pPr>
    <w:rPr>
      <w:rFonts w:ascii="Courier" w:eastAsia="Times New Roman" w:hAnsi="Courier" w:cs="Times New Roman"/>
      <w:noProof/>
      <w:sz w:val="20"/>
      <w:szCs w:val="20"/>
    </w:rPr>
  </w:style>
  <w:style w:type="paragraph" w:customStyle="1" w:styleId="CodeAIndent">
    <w:name w:val="CodeA Indent"/>
    <w:next w:val="Normal"/>
    <w:autoRedefine/>
    <w:rsid w:val="00854547"/>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854547"/>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854547"/>
    <w:rPr>
      <w:color w:val="999999"/>
    </w:rPr>
  </w:style>
  <w:style w:type="paragraph" w:customStyle="1" w:styleId="CodeB">
    <w:name w:val="CodeB"/>
    <w:autoRedefine/>
    <w:rsid w:val="00785AC6"/>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854547"/>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854547"/>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854547"/>
    <w:rPr>
      <w:color w:val="999999"/>
    </w:rPr>
  </w:style>
  <w:style w:type="paragraph" w:customStyle="1" w:styleId="CodeC">
    <w:name w:val="CodeC"/>
    <w:next w:val="Body"/>
    <w:autoRedefine/>
    <w:rsid w:val="00FD1E86"/>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854547"/>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854547"/>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854547"/>
    <w:rPr>
      <w:color w:val="999999"/>
    </w:rPr>
  </w:style>
  <w:style w:type="paragraph" w:customStyle="1" w:styleId="CodeSingle">
    <w:name w:val="CodeSingle"/>
    <w:next w:val="Body"/>
    <w:autoRedefine/>
    <w:rsid w:val="00854547"/>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854547"/>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854547"/>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854547"/>
    <w:rPr>
      <w:color w:val="999999"/>
    </w:rPr>
  </w:style>
  <w:style w:type="paragraph" w:styleId="Date">
    <w:name w:val="Date"/>
    <w:basedOn w:val="Normal"/>
    <w:next w:val="Normal"/>
    <w:link w:val="DateChar"/>
    <w:semiHidden/>
    <w:rsid w:val="00854547"/>
  </w:style>
  <w:style w:type="character" w:customStyle="1" w:styleId="DateChar">
    <w:name w:val="Date Char"/>
    <w:basedOn w:val="DefaultParagraphFont"/>
    <w:link w:val="Date"/>
    <w:semiHidden/>
    <w:rsid w:val="00854547"/>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854547"/>
  </w:style>
  <w:style w:type="character" w:customStyle="1" w:styleId="E-mailSignatureChar">
    <w:name w:val="E-mail Signature Char"/>
    <w:basedOn w:val="DefaultParagraphFont"/>
    <w:link w:val="E-mailSignature"/>
    <w:semiHidden/>
    <w:rsid w:val="00854547"/>
    <w:rPr>
      <w:rFonts w:ascii="Times New Roman" w:eastAsia="Times New Roman" w:hAnsi="Times New Roman" w:cs="Times New Roman"/>
      <w:sz w:val="20"/>
      <w:szCs w:val="20"/>
    </w:rPr>
  </w:style>
  <w:style w:type="character" w:customStyle="1" w:styleId="EmphasisBold">
    <w:name w:val="EmphasisBold"/>
    <w:basedOn w:val="DefaultParagraphFont"/>
    <w:rsid w:val="00854547"/>
    <w:rPr>
      <w:b/>
      <w:color w:val="0000FF"/>
    </w:rPr>
  </w:style>
  <w:style w:type="character" w:customStyle="1" w:styleId="EmphasisBoldBox">
    <w:name w:val="EmphasisBoldBox"/>
    <w:basedOn w:val="EmphasisBold"/>
    <w:rsid w:val="00854547"/>
    <w:rPr>
      <w:b/>
      <w:color w:val="3366FF"/>
    </w:rPr>
  </w:style>
  <w:style w:type="character" w:customStyle="1" w:styleId="EmphasisBoldItal">
    <w:name w:val="EmphasisBoldItal"/>
    <w:basedOn w:val="DefaultParagraphFont"/>
    <w:rsid w:val="00854547"/>
    <w:rPr>
      <w:b/>
      <w:i/>
      <w:color w:val="0000FF"/>
    </w:rPr>
  </w:style>
  <w:style w:type="character" w:customStyle="1" w:styleId="EmphasisItalic">
    <w:name w:val="EmphasisItalic"/>
    <w:basedOn w:val="DefaultParagraphFont"/>
    <w:qFormat/>
    <w:rsid w:val="00854547"/>
    <w:rPr>
      <w:i/>
      <w:color w:val="0000FF"/>
    </w:rPr>
  </w:style>
  <w:style w:type="character" w:customStyle="1" w:styleId="EmphasisItalicBox">
    <w:name w:val="EmphasisItalicBox"/>
    <w:basedOn w:val="EmphasisItalic"/>
    <w:rsid w:val="00854547"/>
    <w:rPr>
      <w:i/>
      <w:color w:val="CC99FF"/>
    </w:rPr>
  </w:style>
  <w:style w:type="character" w:customStyle="1" w:styleId="EmphasisItalicFoot">
    <w:name w:val="EmphasisItalicFoot"/>
    <w:basedOn w:val="EmphasisItalic"/>
    <w:rsid w:val="00854547"/>
    <w:rPr>
      <w:i/>
      <w:color w:val="99CCFF"/>
      <w:sz w:val="16"/>
      <w:szCs w:val="16"/>
    </w:rPr>
  </w:style>
  <w:style w:type="character" w:customStyle="1" w:styleId="EmphasisRevItal">
    <w:name w:val="EmphasisRevItal"/>
    <w:basedOn w:val="DefaultParagraphFont"/>
    <w:rsid w:val="00854547"/>
    <w:rPr>
      <w:color w:val="0000FF"/>
    </w:rPr>
  </w:style>
  <w:style w:type="character" w:customStyle="1" w:styleId="EmphasisNote">
    <w:name w:val="EmphasisNote"/>
    <w:basedOn w:val="EmphasisRevItal"/>
    <w:rsid w:val="00854547"/>
    <w:rPr>
      <w:color w:val="3366FF"/>
    </w:rPr>
  </w:style>
  <w:style w:type="character" w:customStyle="1" w:styleId="EmphasisRevCaption">
    <w:name w:val="EmphasisRevCaption"/>
    <w:basedOn w:val="DefaultParagraphFont"/>
    <w:rsid w:val="00854547"/>
    <w:rPr>
      <w:i/>
      <w:color w:val="CC99FF"/>
    </w:rPr>
  </w:style>
  <w:style w:type="paragraph" w:styleId="EnvelopeAddress">
    <w:name w:val="envelope address"/>
    <w:basedOn w:val="Normal"/>
    <w:semiHidden/>
    <w:rsid w:val="0085454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854547"/>
    <w:rPr>
      <w:rFonts w:ascii="Arial" w:hAnsi="Arial" w:cs="Arial"/>
    </w:rPr>
  </w:style>
  <w:style w:type="paragraph" w:customStyle="1" w:styleId="Epigraph">
    <w:name w:val="Epigraph"/>
    <w:basedOn w:val="BlockQuote"/>
    <w:autoRedefine/>
    <w:rsid w:val="00854547"/>
    <w:pPr>
      <w:ind w:left="1080" w:right="1080"/>
    </w:pPr>
    <w:rPr>
      <w:i/>
    </w:rPr>
  </w:style>
  <w:style w:type="character" w:styleId="FollowedHyperlink">
    <w:name w:val="FollowedHyperlink"/>
    <w:basedOn w:val="DefaultParagraphFont"/>
    <w:uiPriority w:val="99"/>
    <w:semiHidden/>
    <w:rsid w:val="00854547"/>
    <w:rPr>
      <w:color w:val="800080"/>
      <w:u w:val="single"/>
    </w:rPr>
  </w:style>
  <w:style w:type="paragraph" w:styleId="Footer">
    <w:name w:val="footer"/>
    <w:basedOn w:val="Normal"/>
    <w:link w:val="FooterChar"/>
    <w:semiHidden/>
    <w:rsid w:val="00854547"/>
    <w:pPr>
      <w:tabs>
        <w:tab w:val="center" w:pos="4320"/>
        <w:tab w:val="right" w:pos="8640"/>
      </w:tabs>
    </w:pPr>
  </w:style>
  <w:style w:type="character" w:customStyle="1" w:styleId="FooterChar">
    <w:name w:val="Footer Char"/>
    <w:basedOn w:val="DefaultParagraphFont"/>
    <w:link w:val="Footer"/>
    <w:semiHidden/>
    <w:rsid w:val="00854547"/>
    <w:rPr>
      <w:rFonts w:ascii="Times New Roman" w:eastAsia="Times New Roman" w:hAnsi="Times New Roman" w:cs="Times New Roman"/>
      <w:sz w:val="20"/>
      <w:szCs w:val="20"/>
    </w:rPr>
  </w:style>
  <w:style w:type="paragraph" w:customStyle="1" w:styleId="Footnote">
    <w:name w:val="Footnote"/>
    <w:autoRedefine/>
    <w:rsid w:val="00854547"/>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854547"/>
    <w:rPr>
      <w:sz w:val="20"/>
    </w:rPr>
  </w:style>
  <w:style w:type="paragraph" w:customStyle="1" w:styleId="GroupTitlesIX">
    <w:name w:val="GroupTitlesIX"/>
    <w:autoRedefine/>
    <w:rsid w:val="00854547"/>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854547"/>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854547"/>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854547"/>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854547"/>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854547"/>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854547"/>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854547"/>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854547"/>
    <w:pPr>
      <w:tabs>
        <w:tab w:val="center" w:pos="4320"/>
        <w:tab w:val="right" w:pos="8640"/>
      </w:tabs>
    </w:pPr>
  </w:style>
  <w:style w:type="character" w:customStyle="1" w:styleId="HeaderChar">
    <w:name w:val="Header Char"/>
    <w:basedOn w:val="DefaultParagraphFont"/>
    <w:link w:val="Header"/>
    <w:semiHidden/>
    <w:rsid w:val="00854547"/>
    <w:rPr>
      <w:rFonts w:ascii="Times New Roman" w:eastAsia="Times New Roman" w:hAnsi="Times New Roman" w:cs="Times New Roman"/>
      <w:sz w:val="20"/>
      <w:szCs w:val="20"/>
    </w:rPr>
  </w:style>
  <w:style w:type="character" w:styleId="HTMLAcronym">
    <w:name w:val="HTML Acronym"/>
    <w:basedOn w:val="DefaultParagraphFont"/>
    <w:semiHidden/>
    <w:rsid w:val="00854547"/>
  </w:style>
  <w:style w:type="paragraph" w:styleId="HTMLAddress">
    <w:name w:val="HTML Address"/>
    <w:basedOn w:val="Normal"/>
    <w:link w:val="HTMLAddressChar"/>
    <w:semiHidden/>
    <w:rsid w:val="00854547"/>
    <w:rPr>
      <w:i/>
      <w:iCs/>
    </w:rPr>
  </w:style>
  <w:style w:type="character" w:customStyle="1" w:styleId="HTMLAddressChar">
    <w:name w:val="HTML Address Char"/>
    <w:basedOn w:val="DefaultParagraphFont"/>
    <w:link w:val="HTMLAddress"/>
    <w:semiHidden/>
    <w:rsid w:val="00854547"/>
    <w:rPr>
      <w:rFonts w:ascii="Times New Roman" w:eastAsia="Times New Roman" w:hAnsi="Times New Roman" w:cs="Times New Roman"/>
      <w:i/>
      <w:iCs/>
      <w:sz w:val="20"/>
      <w:szCs w:val="20"/>
    </w:rPr>
  </w:style>
  <w:style w:type="character" w:styleId="HTMLCite">
    <w:name w:val="HTML Cite"/>
    <w:basedOn w:val="DefaultParagraphFont"/>
    <w:semiHidden/>
    <w:rsid w:val="00854547"/>
    <w:rPr>
      <w:i/>
      <w:iCs/>
    </w:rPr>
  </w:style>
  <w:style w:type="character" w:styleId="HTMLDefinition">
    <w:name w:val="HTML Definition"/>
    <w:basedOn w:val="DefaultParagraphFont"/>
    <w:semiHidden/>
    <w:rsid w:val="00854547"/>
    <w:rPr>
      <w:i/>
      <w:iCs/>
    </w:rPr>
  </w:style>
  <w:style w:type="character" w:styleId="HTMLKeyboard">
    <w:name w:val="HTML Keyboard"/>
    <w:basedOn w:val="DefaultParagraphFont"/>
    <w:semiHidden/>
    <w:rsid w:val="00854547"/>
    <w:rPr>
      <w:rFonts w:ascii="Courier New" w:hAnsi="Courier New" w:cs="Courier New"/>
      <w:sz w:val="20"/>
      <w:szCs w:val="20"/>
    </w:rPr>
  </w:style>
  <w:style w:type="character" w:styleId="HTMLSample">
    <w:name w:val="HTML Sample"/>
    <w:basedOn w:val="DefaultParagraphFont"/>
    <w:semiHidden/>
    <w:rsid w:val="00854547"/>
    <w:rPr>
      <w:rFonts w:ascii="Courier New" w:hAnsi="Courier New" w:cs="Courier New"/>
    </w:rPr>
  </w:style>
  <w:style w:type="character" w:styleId="HTMLTypewriter">
    <w:name w:val="HTML Typewriter"/>
    <w:basedOn w:val="DefaultParagraphFont"/>
    <w:semiHidden/>
    <w:rsid w:val="00854547"/>
    <w:rPr>
      <w:rFonts w:ascii="Courier New" w:hAnsi="Courier New" w:cs="Courier New"/>
      <w:sz w:val="20"/>
      <w:szCs w:val="20"/>
    </w:rPr>
  </w:style>
  <w:style w:type="character" w:styleId="HTMLVariable">
    <w:name w:val="HTML Variable"/>
    <w:basedOn w:val="DefaultParagraphFont"/>
    <w:semiHidden/>
    <w:rsid w:val="00854547"/>
    <w:rPr>
      <w:i/>
      <w:iCs/>
    </w:rPr>
  </w:style>
  <w:style w:type="character" w:customStyle="1" w:styleId="Italic">
    <w:name w:val="Italic"/>
    <w:basedOn w:val="EmphasisItalic"/>
    <w:rsid w:val="00854547"/>
    <w:rPr>
      <w:i/>
      <w:color w:val="000000"/>
    </w:rPr>
  </w:style>
  <w:style w:type="character" w:customStyle="1" w:styleId="Keycap">
    <w:name w:val="Keycap"/>
    <w:basedOn w:val="DefaultParagraphFont"/>
    <w:rsid w:val="00854547"/>
    <w:rPr>
      <w:smallCaps/>
      <w:color w:val="0000FF"/>
    </w:rPr>
  </w:style>
  <w:style w:type="paragraph" w:customStyle="1" w:styleId="Level1IX">
    <w:name w:val="Level1IX"/>
    <w:autoRedefine/>
    <w:rsid w:val="00854547"/>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854547"/>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854547"/>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854547"/>
  </w:style>
  <w:style w:type="paragraph" w:styleId="List">
    <w:name w:val="List"/>
    <w:basedOn w:val="Normal"/>
    <w:semiHidden/>
    <w:rsid w:val="00854547"/>
    <w:pPr>
      <w:ind w:left="360" w:hanging="360"/>
    </w:pPr>
  </w:style>
  <w:style w:type="paragraph" w:styleId="List2">
    <w:name w:val="List 2"/>
    <w:basedOn w:val="Normal"/>
    <w:semiHidden/>
    <w:rsid w:val="00854547"/>
    <w:pPr>
      <w:ind w:left="720" w:hanging="360"/>
    </w:pPr>
  </w:style>
  <w:style w:type="paragraph" w:styleId="List3">
    <w:name w:val="List 3"/>
    <w:basedOn w:val="Normal"/>
    <w:semiHidden/>
    <w:rsid w:val="00854547"/>
    <w:pPr>
      <w:ind w:left="1080" w:hanging="360"/>
    </w:pPr>
  </w:style>
  <w:style w:type="paragraph" w:styleId="List4">
    <w:name w:val="List 4"/>
    <w:basedOn w:val="Normal"/>
    <w:semiHidden/>
    <w:rsid w:val="00854547"/>
    <w:pPr>
      <w:ind w:left="1440" w:hanging="360"/>
    </w:pPr>
  </w:style>
  <w:style w:type="paragraph" w:styleId="List5">
    <w:name w:val="List 5"/>
    <w:basedOn w:val="Normal"/>
    <w:semiHidden/>
    <w:rsid w:val="00854547"/>
    <w:pPr>
      <w:ind w:left="1800" w:hanging="360"/>
    </w:pPr>
  </w:style>
  <w:style w:type="paragraph" w:styleId="ListBullet">
    <w:name w:val="List Bullet"/>
    <w:basedOn w:val="Normal"/>
    <w:autoRedefine/>
    <w:semiHidden/>
    <w:rsid w:val="00854547"/>
    <w:pPr>
      <w:numPr>
        <w:numId w:val="17"/>
      </w:numPr>
    </w:pPr>
  </w:style>
  <w:style w:type="paragraph" w:styleId="ListBullet2">
    <w:name w:val="List Bullet 2"/>
    <w:basedOn w:val="Normal"/>
    <w:autoRedefine/>
    <w:semiHidden/>
    <w:rsid w:val="00854547"/>
    <w:pPr>
      <w:numPr>
        <w:numId w:val="19"/>
      </w:numPr>
    </w:pPr>
  </w:style>
  <w:style w:type="paragraph" w:styleId="ListBullet3">
    <w:name w:val="List Bullet 3"/>
    <w:basedOn w:val="Normal"/>
    <w:autoRedefine/>
    <w:semiHidden/>
    <w:rsid w:val="00854547"/>
    <w:pPr>
      <w:numPr>
        <w:numId w:val="21"/>
      </w:numPr>
    </w:pPr>
  </w:style>
  <w:style w:type="paragraph" w:styleId="ListBullet4">
    <w:name w:val="List Bullet 4"/>
    <w:basedOn w:val="Normal"/>
    <w:autoRedefine/>
    <w:semiHidden/>
    <w:rsid w:val="00854547"/>
    <w:pPr>
      <w:numPr>
        <w:numId w:val="23"/>
      </w:numPr>
    </w:pPr>
  </w:style>
  <w:style w:type="paragraph" w:styleId="ListBullet5">
    <w:name w:val="List Bullet 5"/>
    <w:basedOn w:val="Normal"/>
    <w:autoRedefine/>
    <w:semiHidden/>
    <w:rsid w:val="00854547"/>
    <w:pPr>
      <w:numPr>
        <w:numId w:val="25"/>
      </w:numPr>
    </w:pPr>
  </w:style>
  <w:style w:type="paragraph" w:styleId="ListContinue">
    <w:name w:val="List Continue"/>
    <w:basedOn w:val="Normal"/>
    <w:semiHidden/>
    <w:rsid w:val="00854547"/>
    <w:pPr>
      <w:spacing w:after="120"/>
      <w:ind w:left="360"/>
    </w:pPr>
  </w:style>
  <w:style w:type="paragraph" w:styleId="ListContinue2">
    <w:name w:val="List Continue 2"/>
    <w:basedOn w:val="Normal"/>
    <w:semiHidden/>
    <w:rsid w:val="00854547"/>
    <w:pPr>
      <w:spacing w:after="120"/>
      <w:ind w:left="720"/>
    </w:pPr>
  </w:style>
  <w:style w:type="paragraph" w:styleId="ListContinue3">
    <w:name w:val="List Continue 3"/>
    <w:basedOn w:val="Normal"/>
    <w:semiHidden/>
    <w:rsid w:val="00854547"/>
    <w:pPr>
      <w:spacing w:after="120"/>
      <w:ind w:left="1080"/>
    </w:pPr>
  </w:style>
  <w:style w:type="paragraph" w:styleId="ListContinue4">
    <w:name w:val="List Continue 4"/>
    <w:basedOn w:val="Normal"/>
    <w:semiHidden/>
    <w:rsid w:val="00854547"/>
    <w:pPr>
      <w:spacing w:after="120"/>
      <w:ind w:left="1440"/>
    </w:pPr>
  </w:style>
  <w:style w:type="paragraph" w:styleId="ListContinue5">
    <w:name w:val="List Continue 5"/>
    <w:basedOn w:val="Normal"/>
    <w:semiHidden/>
    <w:rsid w:val="00854547"/>
    <w:pPr>
      <w:spacing w:after="120"/>
      <w:ind w:left="1800"/>
    </w:pPr>
  </w:style>
  <w:style w:type="paragraph" w:styleId="ListNumber">
    <w:name w:val="List Number"/>
    <w:basedOn w:val="Normal"/>
    <w:semiHidden/>
    <w:rsid w:val="00854547"/>
    <w:pPr>
      <w:numPr>
        <w:numId w:val="27"/>
      </w:numPr>
    </w:pPr>
  </w:style>
  <w:style w:type="paragraph" w:styleId="ListNumber2">
    <w:name w:val="List Number 2"/>
    <w:basedOn w:val="Normal"/>
    <w:semiHidden/>
    <w:rsid w:val="00854547"/>
    <w:pPr>
      <w:numPr>
        <w:numId w:val="29"/>
      </w:numPr>
    </w:pPr>
  </w:style>
  <w:style w:type="paragraph" w:styleId="ListNumber3">
    <w:name w:val="List Number 3"/>
    <w:basedOn w:val="Normal"/>
    <w:semiHidden/>
    <w:rsid w:val="00854547"/>
    <w:pPr>
      <w:numPr>
        <w:numId w:val="31"/>
      </w:numPr>
    </w:pPr>
  </w:style>
  <w:style w:type="paragraph" w:styleId="ListNumber4">
    <w:name w:val="List Number 4"/>
    <w:basedOn w:val="Normal"/>
    <w:semiHidden/>
    <w:rsid w:val="00854547"/>
    <w:pPr>
      <w:numPr>
        <w:numId w:val="33"/>
      </w:numPr>
    </w:pPr>
  </w:style>
  <w:style w:type="paragraph" w:styleId="ListNumber5">
    <w:name w:val="List Number 5"/>
    <w:basedOn w:val="Normal"/>
    <w:semiHidden/>
    <w:rsid w:val="00854547"/>
    <w:pPr>
      <w:numPr>
        <w:numId w:val="35"/>
      </w:numPr>
    </w:pPr>
  </w:style>
  <w:style w:type="paragraph" w:customStyle="1" w:styleId="ListPlainA">
    <w:name w:val="List Plain A"/>
    <w:autoRedefine/>
    <w:rsid w:val="00854547"/>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854547"/>
    <w:rPr>
      <w:color w:val="CC99FF"/>
    </w:rPr>
  </w:style>
  <w:style w:type="paragraph" w:customStyle="1" w:styleId="ListPlainB">
    <w:name w:val="List Plain B"/>
    <w:autoRedefine/>
    <w:rsid w:val="00854547"/>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854547"/>
    <w:rPr>
      <w:color w:val="CC99FF"/>
    </w:rPr>
  </w:style>
  <w:style w:type="paragraph" w:customStyle="1" w:styleId="ListPlainC">
    <w:name w:val="List Plain C"/>
    <w:next w:val="Body"/>
    <w:autoRedefine/>
    <w:rsid w:val="00854547"/>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854547"/>
    <w:rPr>
      <w:color w:val="CC99FF"/>
    </w:rPr>
  </w:style>
  <w:style w:type="paragraph" w:customStyle="1" w:styleId="ListBody">
    <w:name w:val="ListBody"/>
    <w:next w:val="Normal"/>
    <w:autoRedefine/>
    <w:rsid w:val="00854547"/>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854547"/>
    <w:rPr>
      <w:color w:val="808080"/>
    </w:rPr>
  </w:style>
  <w:style w:type="paragraph" w:customStyle="1" w:styleId="ListHead">
    <w:name w:val="ListHead"/>
    <w:next w:val="ListBody"/>
    <w:autoRedefine/>
    <w:rsid w:val="00854547"/>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854547"/>
    <w:rPr>
      <w:color w:val="808080"/>
    </w:rPr>
  </w:style>
  <w:style w:type="paragraph" w:customStyle="1" w:styleId="Listing">
    <w:name w:val="Listing"/>
    <w:next w:val="Body"/>
    <w:autoRedefine/>
    <w:rsid w:val="007D6152"/>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854547"/>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854547"/>
    <w:rPr>
      <w:rFonts w:ascii="Courier" w:hAnsi="Courier"/>
      <w:color w:val="0000FF"/>
      <w:sz w:val="20"/>
    </w:rPr>
  </w:style>
  <w:style w:type="character" w:customStyle="1" w:styleId="LiteralBox">
    <w:name w:val="LiteralBox"/>
    <w:basedOn w:val="Literal"/>
    <w:rsid w:val="00854547"/>
    <w:rPr>
      <w:rFonts w:ascii="Courier" w:hAnsi="Courier"/>
      <w:color w:val="CC99FF"/>
      <w:sz w:val="20"/>
    </w:rPr>
  </w:style>
  <w:style w:type="character" w:customStyle="1" w:styleId="Literal1st">
    <w:name w:val="Literal1st"/>
    <w:basedOn w:val="LiteralBox"/>
    <w:rsid w:val="00854547"/>
    <w:rPr>
      <w:rFonts w:ascii="Courier" w:hAnsi="Courier"/>
      <w:color w:val="CC99FF"/>
      <w:sz w:val="20"/>
    </w:rPr>
  </w:style>
  <w:style w:type="character" w:customStyle="1" w:styleId="LiteralBold">
    <w:name w:val="LiteralBold"/>
    <w:basedOn w:val="DefaultParagraphFont"/>
    <w:qFormat/>
    <w:rsid w:val="00854547"/>
    <w:rPr>
      <w:rFonts w:ascii="Courier" w:hAnsi="Courier"/>
      <w:b/>
      <w:color w:val="0000FF"/>
      <w:sz w:val="20"/>
    </w:rPr>
  </w:style>
  <w:style w:type="character" w:customStyle="1" w:styleId="LiteralBoldItal">
    <w:name w:val="LiteralBoldItal"/>
    <w:basedOn w:val="DefaultParagraphFont"/>
    <w:rsid w:val="00854547"/>
    <w:rPr>
      <w:rFonts w:ascii="Courier" w:hAnsi="Courier"/>
      <w:b/>
      <w:i/>
      <w:color w:val="0000FF"/>
      <w:sz w:val="20"/>
    </w:rPr>
  </w:style>
  <w:style w:type="character" w:customStyle="1" w:styleId="LiteralCaption">
    <w:name w:val="LiteralCaption"/>
    <w:basedOn w:val="LiteralBox"/>
    <w:rsid w:val="00854547"/>
    <w:rPr>
      <w:rFonts w:ascii="Courier" w:hAnsi="Courier"/>
      <w:i/>
      <w:color w:val="CC99FF"/>
      <w:sz w:val="20"/>
    </w:rPr>
  </w:style>
  <w:style w:type="character" w:customStyle="1" w:styleId="LiteralFootnote">
    <w:name w:val="LiteralFootnote"/>
    <w:basedOn w:val="LiteralBox"/>
    <w:rsid w:val="00854547"/>
    <w:rPr>
      <w:rFonts w:ascii="Courier" w:hAnsi="Courier"/>
      <w:color w:val="CC99FF"/>
      <w:sz w:val="20"/>
    </w:rPr>
  </w:style>
  <w:style w:type="character" w:customStyle="1" w:styleId="LiteralItal">
    <w:name w:val="LiteralItal"/>
    <w:basedOn w:val="DefaultParagraphFont"/>
    <w:rsid w:val="00854547"/>
    <w:rPr>
      <w:rFonts w:ascii="Courier" w:hAnsi="Courier"/>
      <w:i/>
      <w:color w:val="0000FF"/>
      <w:sz w:val="20"/>
    </w:rPr>
  </w:style>
  <w:style w:type="character" w:customStyle="1" w:styleId="MenuArrow">
    <w:name w:val="MenuArrow"/>
    <w:basedOn w:val="DefaultParagraphFont"/>
    <w:rsid w:val="00854547"/>
    <w:rPr>
      <w:rFonts w:ascii="Webdings" w:hAnsi="Webdings"/>
      <w:color w:val="0000FF"/>
    </w:rPr>
  </w:style>
  <w:style w:type="paragraph" w:styleId="MessageHeader">
    <w:name w:val="Message Header"/>
    <w:basedOn w:val="Normal"/>
    <w:link w:val="MessageHeaderChar"/>
    <w:semiHidden/>
    <w:rsid w:val="0085454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854547"/>
    <w:rPr>
      <w:rFonts w:ascii="Arial" w:eastAsia="Times New Roman" w:hAnsi="Arial" w:cs="Arial"/>
      <w:sz w:val="24"/>
      <w:szCs w:val="24"/>
      <w:shd w:val="pct20" w:color="auto" w:fill="auto"/>
    </w:rPr>
  </w:style>
  <w:style w:type="paragraph" w:styleId="NormalIndent">
    <w:name w:val="Normal Indent"/>
    <w:basedOn w:val="Normal"/>
    <w:semiHidden/>
    <w:rsid w:val="00854547"/>
    <w:pPr>
      <w:ind w:left="720"/>
    </w:pPr>
  </w:style>
  <w:style w:type="paragraph" w:customStyle="1" w:styleId="Note">
    <w:name w:val="Note"/>
    <w:next w:val="Body"/>
    <w:autoRedefine/>
    <w:rsid w:val="00854547"/>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854547"/>
  </w:style>
  <w:style w:type="character" w:customStyle="1" w:styleId="NoteHeadingChar">
    <w:name w:val="Note Heading Char"/>
    <w:basedOn w:val="DefaultParagraphFont"/>
    <w:link w:val="NoteHeading"/>
    <w:semiHidden/>
    <w:rsid w:val="00854547"/>
    <w:rPr>
      <w:rFonts w:ascii="Times New Roman" w:eastAsia="Times New Roman" w:hAnsi="Times New Roman" w:cs="Times New Roman"/>
      <w:sz w:val="20"/>
      <w:szCs w:val="20"/>
    </w:rPr>
  </w:style>
  <w:style w:type="paragraph" w:customStyle="1" w:styleId="NoteWarning">
    <w:name w:val="Note Warning"/>
    <w:next w:val="Normal"/>
    <w:autoRedefine/>
    <w:rsid w:val="00854547"/>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854547"/>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854547"/>
    <w:rPr>
      <w:color w:val="666699"/>
    </w:rPr>
  </w:style>
  <w:style w:type="paragraph" w:customStyle="1" w:styleId="NumListB">
    <w:name w:val="NumListB"/>
    <w:next w:val="Normal"/>
    <w:autoRedefine/>
    <w:rsid w:val="00854547"/>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854547"/>
    <w:rPr>
      <w:color w:val="666699"/>
    </w:rPr>
  </w:style>
  <w:style w:type="paragraph" w:customStyle="1" w:styleId="NumListC">
    <w:name w:val="NumListC"/>
    <w:next w:val="Normal"/>
    <w:autoRedefine/>
    <w:rsid w:val="00854547"/>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854547"/>
    <w:rPr>
      <w:color w:val="666699"/>
    </w:rPr>
  </w:style>
  <w:style w:type="character" w:styleId="PageNumber">
    <w:name w:val="page number"/>
    <w:basedOn w:val="DefaultParagraphFont"/>
    <w:semiHidden/>
    <w:rsid w:val="00854547"/>
  </w:style>
  <w:style w:type="paragraph" w:styleId="PlainText">
    <w:name w:val="Plain Text"/>
    <w:basedOn w:val="Normal"/>
    <w:link w:val="PlainTextChar"/>
    <w:semiHidden/>
    <w:rsid w:val="00854547"/>
    <w:rPr>
      <w:rFonts w:ascii="Courier New" w:hAnsi="Courier New" w:cs="Courier New"/>
    </w:rPr>
  </w:style>
  <w:style w:type="character" w:customStyle="1" w:styleId="PlainTextChar">
    <w:name w:val="Plain Text Char"/>
    <w:basedOn w:val="DefaultParagraphFont"/>
    <w:link w:val="PlainText"/>
    <w:semiHidden/>
    <w:rsid w:val="00854547"/>
    <w:rPr>
      <w:rFonts w:ascii="Courier New" w:eastAsia="Times New Roman" w:hAnsi="Courier New" w:cs="Courier New"/>
      <w:sz w:val="20"/>
      <w:szCs w:val="20"/>
    </w:rPr>
  </w:style>
  <w:style w:type="paragraph" w:customStyle="1" w:styleId="ProductionDirective">
    <w:name w:val="Production Directive"/>
    <w:next w:val="Normal"/>
    <w:autoRedefine/>
    <w:rsid w:val="00854547"/>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854547"/>
  </w:style>
  <w:style w:type="character" w:customStyle="1" w:styleId="SalutationChar">
    <w:name w:val="Salutation Char"/>
    <w:basedOn w:val="DefaultParagraphFont"/>
    <w:link w:val="Salutation"/>
    <w:semiHidden/>
    <w:rsid w:val="00854547"/>
    <w:rPr>
      <w:rFonts w:ascii="Times New Roman" w:eastAsia="Times New Roman" w:hAnsi="Times New Roman" w:cs="Times New Roman"/>
      <w:sz w:val="20"/>
      <w:szCs w:val="20"/>
    </w:rPr>
  </w:style>
  <w:style w:type="paragraph" w:styleId="Signature">
    <w:name w:val="Signature"/>
    <w:basedOn w:val="Normal"/>
    <w:link w:val="SignatureChar"/>
    <w:semiHidden/>
    <w:rsid w:val="00854547"/>
    <w:pPr>
      <w:ind w:left="4320"/>
    </w:pPr>
  </w:style>
  <w:style w:type="character" w:customStyle="1" w:styleId="SignatureChar">
    <w:name w:val="Signature Char"/>
    <w:basedOn w:val="DefaultParagraphFont"/>
    <w:link w:val="Signature"/>
    <w:semiHidden/>
    <w:rsid w:val="00854547"/>
    <w:rPr>
      <w:rFonts w:ascii="Times New Roman" w:eastAsia="Times New Roman" w:hAnsi="Times New Roman" w:cs="Times New Roman"/>
      <w:sz w:val="20"/>
      <w:szCs w:val="20"/>
    </w:rPr>
  </w:style>
  <w:style w:type="character" w:styleId="Strong">
    <w:name w:val="Strong"/>
    <w:basedOn w:val="DefaultParagraphFont"/>
    <w:uiPriority w:val="22"/>
    <w:qFormat/>
    <w:rsid w:val="00854547"/>
    <w:rPr>
      <w:b/>
      <w:bCs/>
    </w:rPr>
  </w:style>
  <w:style w:type="paragraph" w:customStyle="1" w:styleId="SubBullet">
    <w:name w:val="SubBullet"/>
    <w:next w:val="Normal"/>
    <w:autoRedefine/>
    <w:rsid w:val="00854547"/>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854547"/>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854547"/>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85454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854547"/>
    <w:rPr>
      <w:rFonts w:ascii="Arial" w:eastAsia="Times New Roman" w:hAnsi="Arial" w:cs="Arial"/>
      <w:sz w:val="24"/>
      <w:szCs w:val="24"/>
    </w:rPr>
  </w:style>
  <w:style w:type="table" w:styleId="Table3Deffects1">
    <w:name w:val="Table 3D effects 1"/>
    <w:basedOn w:val="TableNormal"/>
    <w:semiHidden/>
    <w:rsid w:val="00854547"/>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54547"/>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854547"/>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54547"/>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54547"/>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54547"/>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54547"/>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54547"/>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54547"/>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54547"/>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54547"/>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545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54547"/>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54547"/>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54547"/>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854547"/>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54547"/>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54547"/>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54547"/>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54547"/>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545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12175A"/>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854547"/>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54547"/>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54547"/>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5454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54547"/>
    <w:rPr>
      <w:rFonts w:ascii="Arial" w:eastAsia="Times New Roman" w:hAnsi="Arial" w:cs="Arial"/>
      <w:b/>
      <w:bCs/>
      <w:kern w:val="28"/>
      <w:sz w:val="32"/>
      <w:szCs w:val="32"/>
    </w:rPr>
  </w:style>
  <w:style w:type="character" w:customStyle="1" w:styleId="Wingdings">
    <w:name w:val="Wingdings"/>
    <w:basedOn w:val="DefaultParagraphFont"/>
    <w:rsid w:val="00854547"/>
    <w:rPr>
      <w:rFonts w:ascii="Wingdings 2" w:hAnsi="Wingdings 2"/>
      <w:color w:val="0000FF"/>
      <w:sz w:val="24"/>
    </w:rPr>
  </w:style>
  <w:style w:type="character" w:customStyle="1" w:styleId="WingdingsSmall">
    <w:name w:val="Wingdings Small"/>
    <w:basedOn w:val="Wingdings"/>
    <w:rsid w:val="00854547"/>
    <w:rPr>
      <w:rFonts w:ascii="Wingdings 2" w:hAnsi="Wingdings 2"/>
      <w:color w:val="99CCFF"/>
      <w:sz w:val="20"/>
    </w:rPr>
  </w:style>
  <w:style w:type="character" w:styleId="SubtleReference">
    <w:name w:val="Subtle Reference"/>
    <w:basedOn w:val="DefaultParagraphFont"/>
    <w:uiPriority w:val="31"/>
    <w:qFormat/>
    <w:rsid w:val="0012175A"/>
    <w:rPr>
      <w:smallCaps/>
      <w:color w:val="5A5A5A" w:themeColor="text1" w:themeTint="A5"/>
    </w:rPr>
  </w:style>
  <w:style w:type="character" w:customStyle="1" w:styleId="Title2">
    <w:name w:val="Title2"/>
    <w:basedOn w:val="DefaultParagraphFont"/>
    <w:rsid w:val="00FD1E86"/>
  </w:style>
  <w:style w:type="paragraph" w:styleId="BalloonText">
    <w:name w:val="Balloon Text"/>
    <w:basedOn w:val="Normal"/>
    <w:link w:val="BalloonTextChar"/>
    <w:uiPriority w:val="99"/>
    <w:semiHidden/>
    <w:unhideWhenUsed/>
    <w:rsid w:val="00583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15C"/>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141243"/>
    <w:rPr>
      <w:sz w:val="16"/>
      <w:szCs w:val="16"/>
    </w:rPr>
  </w:style>
  <w:style w:type="paragraph" w:styleId="CommentText">
    <w:name w:val="annotation text"/>
    <w:basedOn w:val="Normal"/>
    <w:link w:val="CommentTextChar"/>
    <w:uiPriority w:val="99"/>
    <w:semiHidden/>
    <w:unhideWhenUsed/>
    <w:rsid w:val="00141243"/>
  </w:style>
  <w:style w:type="character" w:customStyle="1" w:styleId="CommentTextChar">
    <w:name w:val="Comment Text Char"/>
    <w:basedOn w:val="DefaultParagraphFont"/>
    <w:link w:val="CommentText"/>
    <w:uiPriority w:val="99"/>
    <w:semiHidden/>
    <w:rsid w:val="001412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1243"/>
    <w:rPr>
      <w:b/>
      <w:bCs/>
    </w:rPr>
  </w:style>
  <w:style w:type="character" w:customStyle="1" w:styleId="CommentSubjectChar">
    <w:name w:val="Comment Subject Char"/>
    <w:basedOn w:val="CommentTextChar"/>
    <w:link w:val="CommentSubject"/>
    <w:uiPriority w:val="99"/>
    <w:semiHidden/>
    <w:rsid w:val="00141243"/>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532698"/>
    <w:pPr>
      <w:spacing w:after="100"/>
    </w:pPr>
  </w:style>
  <w:style w:type="paragraph" w:styleId="TOC2">
    <w:name w:val="toc 2"/>
    <w:basedOn w:val="Normal"/>
    <w:next w:val="Normal"/>
    <w:autoRedefine/>
    <w:uiPriority w:val="39"/>
    <w:unhideWhenUsed/>
    <w:rsid w:val="00532698"/>
    <w:pPr>
      <w:spacing w:after="100"/>
      <w:ind w:left="200"/>
    </w:pPr>
  </w:style>
  <w:style w:type="paragraph" w:styleId="TOC3">
    <w:name w:val="toc 3"/>
    <w:basedOn w:val="Normal"/>
    <w:next w:val="Normal"/>
    <w:autoRedefine/>
    <w:uiPriority w:val="39"/>
    <w:unhideWhenUsed/>
    <w:rsid w:val="00532698"/>
    <w:pPr>
      <w:spacing w:after="100"/>
      <w:ind w:left="400"/>
    </w:pPr>
  </w:style>
  <w:style w:type="paragraph" w:styleId="Revision">
    <w:name w:val="Revision"/>
    <w:hidden/>
    <w:uiPriority w:val="99"/>
    <w:semiHidden/>
    <w:rsid w:val="00CC2E20"/>
    <w:pPr>
      <w:spacing w:after="0" w:line="240" w:lineRule="auto"/>
    </w:pPr>
    <w:rPr>
      <w:rFonts w:ascii="Times New Roman" w:eastAsia="Times New Roman" w:hAnsi="Times New Roman" w:cs="Times New Roman"/>
      <w:sz w:val="20"/>
      <w:szCs w:val="20"/>
    </w:rPr>
  </w:style>
  <w:style w:type="character" w:customStyle="1" w:styleId="Literal-Gray">
    <w:name w:val="Literal - Gray"/>
    <w:basedOn w:val="Literal"/>
    <w:uiPriority w:val="1"/>
    <w:qFormat/>
    <w:rsid w:val="00B266F1"/>
    <w:rPr>
      <w:rFonts w:ascii="Courier"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17447">
      <w:bodyDiv w:val="1"/>
      <w:marLeft w:val="0"/>
      <w:marRight w:val="0"/>
      <w:marTop w:val="0"/>
      <w:marBottom w:val="0"/>
      <w:divBdr>
        <w:top w:val="none" w:sz="0" w:space="0" w:color="auto"/>
        <w:left w:val="none" w:sz="0" w:space="0" w:color="auto"/>
        <w:bottom w:val="none" w:sz="0" w:space="0" w:color="auto"/>
        <w:right w:val="none" w:sz="0" w:space="0" w:color="auto"/>
      </w:divBdr>
    </w:div>
    <w:div w:id="911038215">
      <w:bodyDiv w:val="1"/>
      <w:marLeft w:val="0"/>
      <w:marRight w:val="0"/>
      <w:marTop w:val="0"/>
      <w:marBottom w:val="0"/>
      <w:divBdr>
        <w:top w:val="none" w:sz="0" w:space="0" w:color="auto"/>
        <w:left w:val="none" w:sz="0" w:space="0" w:color="auto"/>
        <w:bottom w:val="none" w:sz="0" w:space="0" w:color="auto"/>
        <w:right w:val="none" w:sz="0" w:space="0" w:color="auto"/>
      </w:divBdr>
    </w:div>
    <w:div w:id="17330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crates.io" TargetMode="External"/><Relationship Id="rId15" Type="http://schemas.openxmlformats.org/officeDocument/2006/relationships/hyperlink" Target="http://spdx.org/licenses/" TargetMode="External"/><Relationship Id="rId16" Type="http://schemas.openxmlformats.org/officeDocument/2006/relationships/hyperlink" Target="https://doc.rust-lang.org/cargo"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doc.rust-lang.org/cargo/" TargetMode="External"/><Relationship Id="rId9" Type="http://schemas.openxmlformats.org/officeDocument/2006/relationships/hyperlink" Target="https://doc.rust-lang.org/carg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AB4C5-E740-4B46-B045-83BFC371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24</Pages>
  <Words>6412</Words>
  <Characters>36550</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106</cp:revision>
  <dcterms:created xsi:type="dcterms:W3CDTF">2017-11-30T19:00:00Z</dcterms:created>
  <dcterms:modified xsi:type="dcterms:W3CDTF">2018-01-11T20:21:00Z</dcterms:modified>
</cp:coreProperties>
</file>