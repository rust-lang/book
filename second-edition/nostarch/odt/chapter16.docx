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fearless-concurrency"/>
    <w:bookmarkEnd w:id="0"/>
    <w:p w14:paraId="7CC74D52" w14:textId="77777777" w:rsidR="002B675D" w:rsidRDefault="003B4316">
      <w:pPr>
        <w:pStyle w:val="TOC1"/>
        <w:tabs>
          <w:tab w:val="right" w:leader="dot" w:pos="9350"/>
        </w:tabs>
        <w:rPr>
          <w:rFonts w:asciiTheme="minorHAnsi" w:eastAsiaTheme="minorEastAsia" w:hAnsiTheme="minorHAnsi" w:cstheme="minorBidi"/>
          <w:noProof/>
          <w:sz w:val="22"/>
          <w:szCs w:val="22"/>
        </w:rPr>
      </w:pPr>
      <w:r>
        <w:rPr>
          <w:rFonts w:eastAsia="Microsoft YaHei"/>
        </w:rPr>
        <w:fldChar w:fldCharType="begin"/>
      </w:r>
      <w:r w:rsidR="00492B8F">
        <w:rPr>
          <w:rFonts w:eastAsia="Microsoft YaHei"/>
        </w:rPr>
        <w:instrText xml:space="preserve"> TOC \o "1-3" \h \z \t "HeadA,1,HeadB,2,HeadC,3" </w:instrText>
      </w:r>
      <w:r>
        <w:rPr>
          <w:rFonts w:eastAsia="Microsoft YaHei"/>
        </w:rPr>
        <w:fldChar w:fldCharType="separate"/>
      </w:r>
      <w:hyperlink w:anchor="_Toc501111894" w:history="1">
        <w:r w:rsidR="002B675D" w:rsidRPr="00863380">
          <w:rPr>
            <w:rStyle w:val="Hyperlink"/>
            <w:rFonts w:eastAsia="Microsoft YaHei"/>
            <w:noProof/>
          </w:rPr>
          <w:t>Using Threads to Run Code Simultaneously</w:t>
        </w:r>
        <w:r w:rsidR="002B675D">
          <w:rPr>
            <w:noProof/>
            <w:webHidden/>
          </w:rPr>
          <w:tab/>
        </w:r>
        <w:r>
          <w:rPr>
            <w:noProof/>
            <w:webHidden/>
          </w:rPr>
          <w:fldChar w:fldCharType="begin"/>
        </w:r>
        <w:r w:rsidR="002B675D">
          <w:rPr>
            <w:noProof/>
            <w:webHidden/>
          </w:rPr>
          <w:instrText xml:space="preserve"> PAGEREF _Toc501111894 \h </w:instrText>
        </w:r>
        <w:r>
          <w:rPr>
            <w:noProof/>
            <w:webHidden/>
          </w:rPr>
        </w:r>
        <w:r>
          <w:rPr>
            <w:noProof/>
            <w:webHidden/>
          </w:rPr>
          <w:fldChar w:fldCharType="separate"/>
        </w:r>
        <w:r w:rsidR="002B675D">
          <w:rPr>
            <w:noProof/>
            <w:webHidden/>
          </w:rPr>
          <w:t>2</w:t>
        </w:r>
        <w:r>
          <w:rPr>
            <w:noProof/>
            <w:webHidden/>
          </w:rPr>
          <w:fldChar w:fldCharType="end"/>
        </w:r>
      </w:hyperlink>
    </w:p>
    <w:p w14:paraId="04EE3CB4" w14:textId="77777777" w:rsidR="002B675D" w:rsidRDefault="00752444">
      <w:pPr>
        <w:pStyle w:val="TOC2"/>
        <w:tabs>
          <w:tab w:val="right" w:leader="dot" w:pos="9350"/>
        </w:tabs>
        <w:rPr>
          <w:rFonts w:asciiTheme="minorHAnsi" w:eastAsiaTheme="minorEastAsia" w:hAnsiTheme="minorHAnsi" w:cstheme="minorBidi"/>
          <w:noProof/>
          <w:sz w:val="22"/>
          <w:szCs w:val="22"/>
        </w:rPr>
      </w:pPr>
      <w:hyperlink w:anchor="_Toc501111895" w:history="1">
        <w:r w:rsidR="002B675D" w:rsidRPr="00863380">
          <w:rPr>
            <w:rStyle w:val="Hyperlink"/>
            <w:rFonts w:eastAsia="Microsoft YaHei"/>
            <w:noProof/>
          </w:rPr>
          <w:t>Creating a New Thread with </w:t>
        </w:r>
        <w:r w:rsidR="002B675D" w:rsidRPr="00863380">
          <w:rPr>
            <w:rStyle w:val="Hyperlink"/>
            <w:noProof/>
          </w:rPr>
          <w:t>spawn</w:t>
        </w:r>
        <w:r w:rsidR="002B675D">
          <w:rPr>
            <w:noProof/>
            <w:webHidden/>
          </w:rPr>
          <w:tab/>
        </w:r>
        <w:r w:rsidR="003B4316">
          <w:rPr>
            <w:noProof/>
            <w:webHidden/>
          </w:rPr>
          <w:fldChar w:fldCharType="begin"/>
        </w:r>
        <w:r w:rsidR="002B675D">
          <w:rPr>
            <w:noProof/>
            <w:webHidden/>
          </w:rPr>
          <w:instrText xml:space="preserve"> PAGEREF _Toc501111895 \h </w:instrText>
        </w:r>
        <w:r w:rsidR="003B4316">
          <w:rPr>
            <w:noProof/>
            <w:webHidden/>
          </w:rPr>
        </w:r>
        <w:r w:rsidR="003B4316">
          <w:rPr>
            <w:noProof/>
            <w:webHidden/>
          </w:rPr>
          <w:fldChar w:fldCharType="separate"/>
        </w:r>
        <w:r w:rsidR="002B675D">
          <w:rPr>
            <w:noProof/>
            <w:webHidden/>
          </w:rPr>
          <w:t>4</w:t>
        </w:r>
        <w:r w:rsidR="003B4316">
          <w:rPr>
            <w:noProof/>
            <w:webHidden/>
          </w:rPr>
          <w:fldChar w:fldCharType="end"/>
        </w:r>
      </w:hyperlink>
    </w:p>
    <w:p w14:paraId="429B66E2" w14:textId="77777777" w:rsidR="002B675D" w:rsidRDefault="00752444">
      <w:pPr>
        <w:pStyle w:val="TOC2"/>
        <w:tabs>
          <w:tab w:val="right" w:leader="dot" w:pos="9350"/>
        </w:tabs>
        <w:rPr>
          <w:rFonts w:asciiTheme="minorHAnsi" w:eastAsiaTheme="minorEastAsia" w:hAnsiTheme="minorHAnsi" w:cstheme="minorBidi"/>
          <w:noProof/>
          <w:sz w:val="22"/>
          <w:szCs w:val="22"/>
        </w:rPr>
      </w:pPr>
      <w:hyperlink w:anchor="_Toc501111896" w:history="1">
        <w:r w:rsidR="002B675D" w:rsidRPr="00863380">
          <w:rPr>
            <w:rStyle w:val="Hyperlink"/>
            <w:rFonts w:eastAsia="Microsoft YaHei"/>
            <w:noProof/>
          </w:rPr>
          <w:t>Waiting for All Threads to Finish Using </w:t>
        </w:r>
        <w:r w:rsidR="002B675D" w:rsidRPr="00863380">
          <w:rPr>
            <w:rStyle w:val="Hyperlink"/>
            <w:rFonts w:ascii="Courier" w:hAnsi="Courier"/>
            <w:noProof/>
          </w:rPr>
          <w:t>join</w:t>
        </w:r>
        <w:r w:rsidR="002B675D" w:rsidRPr="00863380">
          <w:rPr>
            <w:rStyle w:val="Hyperlink"/>
            <w:rFonts w:eastAsia="Microsoft YaHei"/>
            <w:noProof/>
          </w:rPr>
          <w:t> Handles</w:t>
        </w:r>
        <w:r w:rsidR="002B675D">
          <w:rPr>
            <w:noProof/>
            <w:webHidden/>
          </w:rPr>
          <w:tab/>
        </w:r>
        <w:r w:rsidR="003B4316">
          <w:rPr>
            <w:noProof/>
            <w:webHidden/>
          </w:rPr>
          <w:fldChar w:fldCharType="begin"/>
        </w:r>
        <w:r w:rsidR="002B675D">
          <w:rPr>
            <w:noProof/>
            <w:webHidden/>
          </w:rPr>
          <w:instrText xml:space="preserve"> PAGEREF _Toc501111896 \h </w:instrText>
        </w:r>
        <w:r w:rsidR="003B4316">
          <w:rPr>
            <w:noProof/>
            <w:webHidden/>
          </w:rPr>
        </w:r>
        <w:r w:rsidR="003B4316">
          <w:rPr>
            <w:noProof/>
            <w:webHidden/>
          </w:rPr>
          <w:fldChar w:fldCharType="separate"/>
        </w:r>
        <w:r w:rsidR="002B675D">
          <w:rPr>
            <w:noProof/>
            <w:webHidden/>
          </w:rPr>
          <w:t>5</w:t>
        </w:r>
        <w:r w:rsidR="003B4316">
          <w:rPr>
            <w:noProof/>
            <w:webHidden/>
          </w:rPr>
          <w:fldChar w:fldCharType="end"/>
        </w:r>
      </w:hyperlink>
    </w:p>
    <w:p w14:paraId="5EC6CD5B" w14:textId="77777777" w:rsidR="002B675D" w:rsidRDefault="00752444">
      <w:pPr>
        <w:pStyle w:val="TOC2"/>
        <w:tabs>
          <w:tab w:val="right" w:leader="dot" w:pos="9350"/>
        </w:tabs>
        <w:rPr>
          <w:rFonts w:asciiTheme="minorHAnsi" w:eastAsiaTheme="minorEastAsia" w:hAnsiTheme="minorHAnsi" w:cstheme="minorBidi"/>
          <w:noProof/>
          <w:sz w:val="22"/>
          <w:szCs w:val="22"/>
        </w:rPr>
      </w:pPr>
      <w:hyperlink w:anchor="_Toc501111897" w:history="1">
        <w:r w:rsidR="002B675D" w:rsidRPr="00863380">
          <w:rPr>
            <w:rStyle w:val="Hyperlink"/>
            <w:rFonts w:eastAsia="Microsoft YaHei"/>
            <w:noProof/>
          </w:rPr>
          <w:t>Using </w:t>
        </w:r>
        <w:r w:rsidR="002B675D" w:rsidRPr="00863380">
          <w:rPr>
            <w:rStyle w:val="Hyperlink"/>
            <w:rFonts w:ascii="Courier" w:hAnsi="Courier"/>
            <w:noProof/>
          </w:rPr>
          <w:t>move</w:t>
        </w:r>
        <w:r w:rsidR="002B675D" w:rsidRPr="00863380">
          <w:rPr>
            <w:rStyle w:val="Hyperlink"/>
            <w:rFonts w:eastAsia="Microsoft YaHei"/>
            <w:noProof/>
          </w:rPr>
          <w:t> Closures with Threads</w:t>
        </w:r>
        <w:r w:rsidR="002B675D">
          <w:rPr>
            <w:noProof/>
            <w:webHidden/>
          </w:rPr>
          <w:tab/>
        </w:r>
        <w:r w:rsidR="003B4316">
          <w:rPr>
            <w:noProof/>
            <w:webHidden/>
          </w:rPr>
          <w:fldChar w:fldCharType="begin"/>
        </w:r>
        <w:r w:rsidR="002B675D">
          <w:rPr>
            <w:noProof/>
            <w:webHidden/>
          </w:rPr>
          <w:instrText xml:space="preserve"> PAGEREF _Toc501111897 \h </w:instrText>
        </w:r>
        <w:r w:rsidR="003B4316">
          <w:rPr>
            <w:noProof/>
            <w:webHidden/>
          </w:rPr>
        </w:r>
        <w:r w:rsidR="003B4316">
          <w:rPr>
            <w:noProof/>
            <w:webHidden/>
          </w:rPr>
          <w:fldChar w:fldCharType="separate"/>
        </w:r>
        <w:r w:rsidR="002B675D">
          <w:rPr>
            <w:noProof/>
            <w:webHidden/>
          </w:rPr>
          <w:t>7</w:t>
        </w:r>
        <w:r w:rsidR="003B4316">
          <w:rPr>
            <w:noProof/>
            <w:webHidden/>
          </w:rPr>
          <w:fldChar w:fldCharType="end"/>
        </w:r>
      </w:hyperlink>
    </w:p>
    <w:p w14:paraId="0BC1136C" w14:textId="77777777" w:rsidR="002B675D" w:rsidRDefault="00752444">
      <w:pPr>
        <w:pStyle w:val="TOC1"/>
        <w:tabs>
          <w:tab w:val="right" w:leader="dot" w:pos="9350"/>
        </w:tabs>
        <w:rPr>
          <w:rFonts w:asciiTheme="minorHAnsi" w:eastAsiaTheme="minorEastAsia" w:hAnsiTheme="minorHAnsi" w:cstheme="minorBidi"/>
          <w:noProof/>
          <w:sz w:val="22"/>
          <w:szCs w:val="22"/>
        </w:rPr>
      </w:pPr>
      <w:hyperlink w:anchor="_Toc501111898" w:history="1">
        <w:r w:rsidR="002B675D" w:rsidRPr="00863380">
          <w:rPr>
            <w:rStyle w:val="Hyperlink"/>
            <w:rFonts w:eastAsia="Microsoft YaHei"/>
            <w:noProof/>
          </w:rPr>
          <w:t>Message Passing to Transfer Data Between Threads</w:t>
        </w:r>
        <w:r w:rsidR="002B675D">
          <w:rPr>
            <w:noProof/>
            <w:webHidden/>
          </w:rPr>
          <w:tab/>
        </w:r>
        <w:r w:rsidR="003B4316">
          <w:rPr>
            <w:noProof/>
            <w:webHidden/>
          </w:rPr>
          <w:fldChar w:fldCharType="begin"/>
        </w:r>
        <w:r w:rsidR="002B675D">
          <w:rPr>
            <w:noProof/>
            <w:webHidden/>
          </w:rPr>
          <w:instrText xml:space="preserve"> PAGEREF _Toc501111898 \h </w:instrText>
        </w:r>
        <w:r w:rsidR="003B4316">
          <w:rPr>
            <w:noProof/>
            <w:webHidden/>
          </w:rPr>
        </w:r>
        <w:r w:rsidR="003B4316">
          <w:rPr>
            <w:noProof/>
            <w:webHidden/>
          </w:rPr>
          <w:fldChar w:fldCharType="separate"/>
        </w:r>
        <w:r w:rsidR="002B675D">
          <w:rPr>
            <w:noProof/>
            <w:webHidden/>
          </w:rPr>
          <w:t>11</w:t>
        </w:r>
        <w:r w:rsidR="003B4316">
          <w:rPr>
            <w:noProof/>
            <w:webHidden/>
          </w:rPr>
          <w:fldChar w:fldCharType="end"/>
        </w:r>
      </w:hyperlink>
    </w:p>
    <w:p w14:paraId="0912D747" w14:textId="77777777" w:rsidR="002B675D" w:rsidRDefault="00752444">
      <w:pPr>
        <w:pStyle w:val="TOC2"/>
        <w:tabs>
          <w:tab w:val="right" w:leader="dot" w:pos="9350"/>
        </w:tabs>
        <w:rPr>
          <w:rFonts w:asciiTheme="minorHAnsi" w:eastAsiaTheme="minorEastAsia" w:hAnsiTheme="minorHAnsi" w:cstheme="minorBidi"/>
          <w:noProof/>
          <w:sz w:val="22"/>
          <w:szCs w:val="22"/>
        </w:rPr>
      </w:pPr>
      <w:hyperlink w:anchor="_Toc501111899" w:history="1">
        <w:r w:rsidR="002B675D" w:rsidRPr="00863380">
          <w:rPr>
            <w:rStyle w:val="Hyperlink"/>
            <w:rFonts w:eastAsia="Microsoft YaHei"/>
            <w:noProof/>
          </w:rPr>
          <w:t>Channels and Ownership Transference</w:t>
        </w:r>
        <w:r w:rsidR="002B675D">
          <w:rPr>
            <w:noProof/>
            <w:webHidden/>
          </w:rPr>
          <w:tab/>
        </w:r>
        <w:r w:rsidR="003B4316">
          <w:rPr>
            <w:noProof/>
            <w:webHidden/>
          </w:rPr>
          <w:fldChar w:fldCharType="begin"/>
        </w:r>
        <w:r w:rsidR="002B675D">
          <w:rPr>
            <w:noProof/>
            <w:webHidden/>
          </w:rPr>
          <w:instrText xml:space="preserve"> PAGEREF _Toc501111899 \h </w:instrText>
        </w:r>
        <w:r w:rsidR="003B4316">
          <w:rPr>
            <w:noProof/>
            <w:webHidden/>
          </w:rPr>
        </w:r>
        <w:r w:rsidR="003B4316">
          <w:rPr>
            <w:noProof/>
            <w:webHidden/>
          </w:rPr>
          <w:fldChar w:fldCharType="separate"/>
        </w:r>
        <w:r w:rsidR="002B675D">
          <w:rPr>
            <w:noProof/>
            <w:webHidden/>
          </w:rPr>
          <w:t>14</w:t>
        </w:r>
        <w:r w:rsidR="003B4316">
          <w:rPr>
            <w:noProof/>
            <w:webHidden/>
          </w:rPr>
          <w:fldChar w:fldCharType="end"/>
        </w:r>
      </w:hyperlink>
    </w:p>
    <w:p w14:paraId="32D96562" w14:textId="77777777" w:rsidR="002B675D" w:rsidRDefault="00752444">
      <w:pPr>
        <w:pStyle w:val="TOC2"/>
        <w:tabs>
          <w:tab w:val="right" w:leader="dot" w:pos="9350"/>
        </w:tabs>
        <w:rPr>
          <w:rFonts w:asciiTheme="minorHAnsi" w:eastAsiaTheme="minorEastAsia" w:hAnsiTheme="minorHAnsi" w:cstheme="minorBidi"/>
          <w:noProof/>
          <w:sz w:val="22"/>
          <w:szCs w:val="22"/>
        </w:rPr>
      </w:pPr>
      <w:hyperlink w:anchor="_Toc501111900" w:history="1">
        <w:r w:rsidR="002B675D" w:rsidRPr="00863380">
          <w:rPr>
            <w:rStyle w:val="Hyperlink"/>
            <w:rFonts w:eastAsia="Microsoft YaHei"/>
            <w:noProof/>
          </w:rPr>
          <w:t>Sending Multiple Values and Seeing the Receiver Waiting</w:t>
        </w:r>
        <w:r w:rsidR="002B675D">
          <w:rPr>
            <w:noProof/>
            <w:webHidden/>
          </w:rPr>
          <w:tab/>
        </w:r>
        <w:r w:rsidR="003B4316">
          <w:rPr>
            <w:noProof/>
            <w:webHidden/>
          </w:rPr>
          <w:fldChar w:fldCharType="begin"/>
        </w:r>
        <w:r w:rsidR="002B675D">
          <w:rPr>
            <w:noProof/>
            <w:webHidden/>
          </w:rPr>
          <w:instrText xml:space="preserve"> PAGEREF _Toc501111900 \h </w:instrText>
        </w:r>
        <w:r w:rsidR="003B4316">
          <w:rPr>
            <w:noProof/>
            <w:webHidden/>
          </w:rPr>
        </w:r>
        <w:r w:rsidR="003B4316">
          <w:rPr>
            <w:noProof/>
            <w:webHidden/>
          </w:rPr>
          <w:fldChar w:fldCharType="separate"/>
        </w:r>
        <w:r w:rsidR="002B675D">
          <w:rPr>
            <w:noProof/>
            <w:webHidden/>
          </w:rPr>
          <w:t>15</w:t>
        </w:r>
        <w:r w:rsidR="003B4316">
          <w:rPr>
            <w:noProof/>
            <w:webHidden/>
          </w:rPr>
          <w:fldChar w:fldCharType="end"/>
        </w:r>
      </w:hyperlink>
    </w:p>
    <w:p w14:paraId="591328FB" w14:textId="77777777" w:rsidR="002B675D" w:rsidRDefault="00752444">
      <w:pPr>
        <w:pStyle w:val="TOC2"/>
        <w:tabs>
          <w:tab w:val="right" w:leader="dot" w:pos="9350"/>
        </w:tabs>
        <w:rPr>
          <w:rFonts w:asciiTheme="minorHAnsi" w:eastAsiaTheme="minorEastAsia" w:hAnsiTheme="minorHAnsi" w:cstheme="minorBidi"/>
          <w:noProof/>
          <w:sz w:val="22"/>
          <w:szCs w:val="22"/>
        </w:rPr>
      </w:pPr>
      <w:hyperlink w:anchor="_Toc501111901" w:history="1">
        <w:r w:rsidR="002B675D" w:rsidRPr="00863380">
          <w:rPr>
            <w:rStyle w:val="Hyperlink"/>
            <w:rFonts w:eastAsia="Microsoft YaHei"/>
            <w:noProof/>
          </w:rPr>
          <w:t>Creating Multiple Producers by Cloning the Transmitter</w:t>
        </w:r>
        <w:r w:rsidR="002B675D">
          <w:rPr>
            <w:noProof/>
            <w:webHidden/>
          </w:rPr>
          <w:tab/>
        </w:r>
        <w:r w:rsidR="003B4316">
          <w:rPr>
            <w:noProof/>
            <w:webHidden/>
          </w:rPr>
          <w:fldChar w:fldCharType="begin"/>
        </w:r>
        <w:r w:rsidR="002B675D">
          <w:rPr>
            <w:noProof/>
            <w:webHidden/>
          </w:rPr>
          <w:instrText xml:space="preserve"> PAGEREF _Toc501111901 \h </w:instrText>
        </w:r>
        <w:r w:rsidR="003B4316">
          <w:rPr>
            <w:noProof/>
            <w:webHidden/>
          </w:rPr>
        </w:r>
        <w:r w:rsidR="003B4316">
          <w:rPr>
            <w:noProof/>
            <w:webHidden/>
          </w:rPr>
          <w:fldChar w:fldCharType="separate"/>
        </w:r>
        <w:r w:rsidR="002B675D">
          <w:rPr>
            <w:noProof/>
            <w:webHidden/>
          </w:rPr>
          <w:t>17</w:t>
        </w:r>
        <w:r w:rsidR="003B4316">
          <w:rPr>
            <w:noProof/>
            <w:webHidden/>
          </w:rPr>
          <w:fldChar w:fldCharType="end"/>
        </w:r>
      </w:hyperlink>
    </w:p>
    <w:p w14:paraId="4F1810DB" w14:textId="77777777" w:rsidR="002B675D" w:rsidRDefault="00752444">
      <w:pPr>
        <w:pStyle w:val="TOC1"/>
        <w:tabs>
          <w:tab w:val="right" w:leader="dot" w:pos="9350"/>
        </w:tabs>
        <w:rPr>
          <w:rFonts w:asciiTheme="minorHAnsi" w:eastAsiaTheme="minorEastAsia" w:hAnsiTheme="minorHAnsi" w:cstheme="minorBidi"/>
          <w:noProof/>
          <w:sz w:val="22"/>
          <w:szCs w:val="22"/>
        </w:rPr>
      </w:pPr>
      <w:hyperlink w:anchor="_Toc501111902" w:history="1">
        <w:r w:rsidR="002B675D" w:rsidRPr="00863380">
          <w:rPr>
            <w:rStyle w:val="Hyperlink"/>
            <w:rFonts w:eastAsia="Microsoft YaHei"/>
            <w:noProof/>
          </w:rPr>
          <w:t>Shared State Concurrency</w:t>
        </w:r>
        <w:r w:rsidR="002B675D">
          <w:rPr>
            <w:noProof/>
            <w:webHidden/>
          </w:rPr>
          <w:tab/>
        </w:r>
        <w:r w:rsidR="003B4316">
          <w:rPr>
            <w:noProof/>
            <w:webHidden/>
          </w:rPr>
          <w:fldChar w:fldCharType="begin"/>
        </w:r>
        <w:r w:rsidR="002B675D">
          <w:rPr>
            <w:noProof/>
            <w:webHidden/>
          </w:rPr>
          <w:instrText xml:space="preserve"> PAGEREF _Toc501111902 \h </w:instrText>
        </w:r>
        <w:r w:rsidR="003B4316">
          <w:rPr>
            <w:noProof/>
            <w:webHidden/>
          </w:rPr>
        </w:r>
        <w:r w:rsidR="003B4316">
          <w:rPr>
            <w:noProof/>
            <w:webHidden/>
          </w:rPr>
          <w:fldChar w:fldCharType="separate"/>
        </w:r>
        <w:r w:rsidR="002B675D">
          <w:rPr>
            <w:noProof/>
            <w:webHidden/>
          </w:rPr>
          <w:t>19</w:t>
        </w:r>
        <w:r w:rsidR="003B4316">
          <w:rPr>
            <w:noProof/>
            <w:webHidden/>
          </w:rPr>
          <w:fldChar w:fldCharType="end"/>
        </w:r>
      </w:hyperlink>
    </w:p>
    <w:p w14:paraId="694B7C12" w14:textId="77777777" w:rsidR="002B675D" w:rsidRDefault="00752444">
      <w:pPr>
        <w:pStyle w:val="TOC2"/>
        <w:tabs>
          <w:tab w:val="right" w:leader="dot" w:pos="9350"/>
        </w:tabs>
        <w:rPr>
          <w:rFonts w:asciiTheme="minorHAnsi" w:eastAsiaTheme="minorEastAsia" w:hAnsiTheme="minorHAnsi" w:cstheme="minorBidi"/>
          <w:noProof/>
          <w:sz w:val="22"/>
          <w:szCs w:val="22"/>
        </w:rPr>
      </w:pPr>
      <w:hyperlink w:anchor="_Toc501111903" w:history="1">
        <w:r w:rsidR="002B675D" w:rsidRPr="00863380">
          <w:rPr>
            <w:rStyle w:val="Hyperlink"/>
            <w:rFonts w:eastAsia="Microsoft YaHei"/>
            <w:noProof/>
          </w:rPr>
          <w:t>Mutexes Allow Access to Data from One Thread at a Time</w:t>
        </w:r>
        <w:r w:rsidR="002B675D">
          <w:rPr>
            <w:noProof/>
            <w:webHidden/>
          </w:rPr>
          <w:tab/>
        </w:r>
        <w:r w:rsidR="003B4316">
          <w:rPr>
            <w:noProof/>
            <w:webHidden/>
          </w:rPr>
          <w:fldChar w:fldCharType="begin"/>
        </w:r>
        <w:r w:rsidR="002B675D">
          <w:rPr>
            <w:noProof/>
            <w:webHidden/>
          </w:rPr>
          <w:instrText xml:space="preserve"> PAGEREF _Toc501111903 \h </w:instrText>
        </w:r>
        <w:r w:rsidR="003B4316">
          <w:rPr>
            <w:noProof/>
            <w:webHidden/>
          </w:rPr>
        </w:r>
        <w:r w:rsidR="003B4316">
          <w:rPr>
            <w:noProof/>
            <w:webHidden/>
          </w:rPr>
          <w:fldChar w:fldCharType="separate"/>
        </w:r>
        <w:r w:rsidR="002B675D">
          <w:rPr>
            <w:noProof/>
            <w:webHidden/>
          </w:rPr>
          <w:t>19</w:t>
        </w:r>
        <w:r w:rsidR="003B4316">
          <w:rPr>
            <w:noProof/>
            <w:webHidden/>
          </w:rPr>
          <w:fldChar w:fldCharType="end"/>
        </w:r>
      </w:hyperlink>
    </w:p>
    <w:p w14:paraId="0FE3A891" w14:textId="77777777" w:rsidR="002B675D" w:rsidRDefault="00752444">
      <w:pPr>
        <w:pStyle w:val="TOC3"/>
        <w:tabs>
          <w:tab w:val="right" w:leader="dot" w:pos="9350"/>
        </w:tabs>
        <w:rPr>
          <w:rFonts w:asciiTheme="minorHAnsi" w:eastAsiaTheme="minorEastAsia" w:hAnsiTheme="minorHAnsi" w:cstheme="minorBidi"/>
          <w:noProof/>
          <w:sz w:val="22"/>
          <w:szCs w:val="22"/>
        </w:rPr>
      </w:pPr>
      <w:hyperlink w:anchor="_Toc501111904" w:history="1">
        <w:r w:rsidR="002B675D" w:rsidRPr="00863380">
          <w:rPr>
            <w:rStyle w:val="Hyperlink"/>
            <w:rFonts w:eastAsia="Microsoft YaHei"/>
            <w:noProof/>
          </w:rPr>
          <w:t>The API of </w:t>
        </w:r>
        <w:r w:rsidR="002B675D" w:rsidRPr="00863380">
          <w:rPr>
            <w:rStyle w:val="Hyperlink"/>
            <w:rFonts w:ascii="Courier" w:hAnsi="Courier"/>
            <w:noProof/>
          </w:rPr>
          <w:t>Mutex&lt;T&gt;</w:t>
        </w:r>
        <w:r w:rsidR="002B675D">
          <w:rPr>
            <w:noProof/>
            <w:webHidden/>
          </w:rPr>
          <w:tab/>
        </w:r>
        <w:r w:rsidR="003B4316">
          <w:rPr>
            <w:noProof/>
            <w:webHidden/>
          </w:rPr>
          <w:fldChar w:fldCharType="begin"/>
        </w:r>
        <w:r w:rsidR="002B675D">
          <w:rPr>
            <w:noProof/>
            <w:webHidden/>
          </w:rPr>
          <w:instrText xml:space="preserve"> PAGEREF _Toc501111904 \h </w:instrText>
        </w:r>
        <w:r w:rsidR="003B4316">
          <w:rPr>
            <w:noProof/>
            <w:webHidden/>
          </w:rPr>
        </w:r>
        <w:r w:rsidR="003B4316">
          <w:rPr>
            <w:noProof/>
            <w:webHidden/>
          </w:rPr>
          <w:fldChar w:fldCharType="separate"/>
        </w:r>
        <w:r w:rsidR="002B675D">
          <w:rPr>
            <w:noProof/>
            <w:webHidden/>
          </w:rPr>
          <w:t>20</w:t>
        </w:r>
        <w:r w:rsidR="003B4316">
          <w:rPr>
            <w:noProof/>
            <w:webHidden/>
          </w:rPr>
          <w:fldChar w:fldCharType="end"/>
        </w:r>
      </w:hyperlink>
    </w:p>
    <w:p w14:paraId="2BC676FA" w14:textId="77777777" w:rsidR="002B675D" w:rsidRDefault="00752444">
      <w:pPr>
        <w:pStyle w:val="TOC3"/>
        <w:tabs>
          <w:tab w:val="right" w:leader="dot" w:pos="9350"/>
        </w:tabs>
        <w:rPr>
          <w:rFonts w:asciiTheme="minorHAnsi" w:eastAsiaTheme="minorEastAsia" w:hAnsiTheme="minorHAnsi" w:cstheme="minorBidi"/>
          <w:noProof/>
          <w:sz w:val="22"/>
          <w:szCs w:val="22"/>
        </w:rPr>
      </w:pPr>
      <w:hyperlink w:anchor="_Toc501111905" w:history="1">
        <w:r w:rsidR="002B675D" w:rsidRPr="00863380">
          <w:rPr>
            <w:rStyle w:val="Hyperlink"/>
            <w:rFonts w:eastAsia="Microsoft YaHei"/>
            <w:noProof/>
          </w:rPr>
          <w:t>Sharing a </w:t>
        </w:r>
        <w:r w:rsidR="002B675D" w:rsidRPr="00863380">
          <w:rPr>
            <w:rStyle w:val="Hyperlink"/>
            <w:rFonts w:ascii="Courier" w:hAnsi="Courier"/>
            <w:noProof/>
          </w:rPr>
          <w:t>Mutex&lt;T&gt;</w:t>
        </w:r>
        <w:r w:rsidR="002B675D" w:rsidRPr="00863380">
          <w:rPr>
            <w:rStyle w:val="Hyperlink"/>
            <w:rFonts w:eastAsia="Microsoft YaHei"/>
            <w:noProof/>
          </w:rPr>
          <w:t> Between Multiple Threads</w:t>
        </w:r>
        <w:r w:rsidR="002B675D">
          <w:rPr>
            <w:noProof/>
            <w:webHidden/>
          </w:rPr>
          <w:tab/>
        </w:r>
        <w:r w:rsidR="003B4316">
          <w:rPr>
            <w:noProof/>
            <w:webHidden/>
          </w:rPr>
          <w:fldChar w:fldCharType="begin"/>
        </w:r>
        <w:r w:rsidR="002B675D">
          <w:rPr>
            <w:noProof/>
            <w:webHidden/>
          </w:rPr>
          <w:instrText xml:space="preserve"> PAGEREF _Toc501111905 \h </w:instrText>
        </w:r>
        <w:r w:rsidR="003B4316">
          <w:rPr>
            <w:noProof/>
            <w:webHidden/>
          </w:rPr>
        </w:r>
        <w:r w:rsidR="003B4316">
          <w:rPr>
            <w:noProof/>
            <w:webHidden/>
          </w:rPr>
          <w:fldChar w:fldCharType="separate"/>
        </w:r>
        <w:r w:rsidR="002B675D">
          <w:rPr>
            <w:noProof/>
            <w:webHidden/>
          </w:rPr>
          <w:t>21</w:t>
        </w:r>
        <w:r w:rsidR="003B4316">
          <w:rPr>
            <w:noProof/>
            <w:webHidden/>
          </w:rPr>
          <w:fldChar w:fldCharType="end"/>
        </w:r>
      </w:hyperlink>
    </w:p>
    <w:p w14:paraId="77CF266A" w14:textId="77777777" w:rsidR="002B675D" w:rsidRDefault="00752444">
      <w:pPr>
        <w:pStyle w:val="TOC3"/>
        <w:tabs>
          <w:tab w:val="right" w:leader="dot" w:pos="9350"/>
        </w:tabs>
        <w:rPr>
          <w:rFonts w:asciiTheme="minorHAnsi" w:eastAsiaTheme="minorEastAsia" w:hAnsiTheme="minorHAnsi" w:cstheme="minorBidi"/>
          <w:noProof/>
          <w:sz w:val="22"/>
          <w:szCs w:val="22"/>
        </w:rPr>
      </w:pPr>
      <w:hyperlink w:anchor="_Toc501111906" w:history="1">
        <w:r w:rsidR="002B675D" w:rsidRPr="00863380">
          <w:rPr>
            <w:rStyle w:val="Hyperlink"/>
            <w:rFonts w:eastAsia="Microsoft YaHei"/>
            <w:noProof/>
          </w:rPr>
          <w:t>Multiple Ownership with Multiple Threads</w:t>
        </w:r>
        <w:r w:rsidR="002B675D">
          <w:rPr>
            <w:noProof/>
            <w:webHidden/>
          </w:rPr>
          <w:tab/>
        </w:r>
        <w:r w:rsidR="003B4316">
          <w:rPr>
            <w:noProof/>
            <w:webHidden/>
          </w:rPr>
          <w:fldChar w:fldCharType="begin"/>
        </w:r>
        <w:r w:rsidR="002B675D">
          <w:rPr>
            <w:noProof/>
            <w:webHidden/>
          </w:rPr>
          <w:instrText xml:space="preserve"> PAGEREF _Toc501111906 \h </w:instrText>
        </w:r>
        <w:r w:rsidR="003B4316">
          <w:rPr>
            <w:noProof/>
            <w:webHidden/>
          </w:rPr>
        </w:r>
        <w:r w:rsidR="003B4316">
          <w:rPr>
            <w:noProof/>
            <w:webHidden/>
          </w:rPr>
          <w:fldChar w:fldCharType="separate"/>
        </w:r>
        <w:r w:rsidR="002B675D">
          <w:rPr>
            <w:noProof/>
            <w:webHidden/>
          </w:rPr>
          <w:t>24</w:t>
        </w:r>
        <w:r w:rsidR="003B4316">
          <w:rPr>
            <w:noProof/>
            <w:webHidden/>
          </w:rPr>
          <w:fldChar w:fldCharType="end"/>
        </w:r>
      </w:hyperlink>
    </w:p>
    <w:p w14:paraId="6101A94A" w14:textId="77777777" w:rsidR="002B675D" w:rsidRDefault="00752444">
      <w:pPr>
        <w:pStyle w:val="TOC3"/>
        <w:tabs>
          <w:tab w:val="right" w:leader="dot" w:pos="9350"/>
        </w:tabs>
        <w:rPr>
          <w:rFonts w:asciiTheme="minorHAnsi" w:eastAsiaTheme="minorEastAsia" w:hAnsiTheme="minorHAnsi" w:cstheme="minorBidi"/>
          <w:noProof/>
          <w:sz w:val="22"/>
          <w:szCs w:val="22"/>
        </w:rPr>
      </w:pPr>
      <w:hyperlink w:anchor="_Toc501111907" w:history="1">
        <w:r w:rsidR="002B675D" w:rsidRPr="00863380">
          <w:rPr>
            <w:rStyle w:val="Hyperlink"/>
            <w:rFonts w:eastAsia="Microsoft YaHei"/>
            <w:noProof/>
          </w:rPr>
          <w:t>Atomic Reference Counting with </w:t>
        </w:r>
        <w:r w:rsidR="002B675D" w:rsidRPr="00863380">
          <w:rPr>
            <w:rStyle w:val="Hyperlink"/>
            <w:rFonts w:ascii="Courier" w:hAnsi="Courier"/>
            <w:noProof/>
          </w:rPr>
          <w:t>Arc&lt;T&gt;</w:t>
        </w:r>
        <w:r w:rsidR="002B675D">
          <w:rPr>
            <w:noProof/>
            <w:webHidden/>
          </w:rPr>
          <w:tab/>
        </w:r>
        <w:r w:rsidR="003B4316">
          <w:rPr>
            <w:noProof/>
            <w:webHidden/>
          </w:rPr>
          <w:fldChar w:fldCharType="begin"/>
        </w:r>
        <w:r w:rsidR="002B675D">
          <w:rPr>
            <w:noProof/>
            <w:webHidden/>
          </w:rPr>
          <w:instrText xml:space="preserve"> PAGEREF _Toc501111907 \h </w:instrText>
        </w:r>
        <w:r w:rsidR="003B4316">
          <w:rPr>
            <w:noProof/>
            <w:webHidden/>
          </w:rPr>
        </w:r>
        <w:r w:rsidR="003B4316">
          <w:rPr>
            <w:noProof/>
            <w:webHidden/>
          </w:rPr>
          <w:fldChar w:fldCharType="separate"/>
        </w:r>
        <w:r w:rsidR="002B675D">
          <w:rPr>
            <w:noProof/>
            <w:webHidden/>
          </w:rPr>
          <w:t>26</w:t>
        </w:r>
        <w:r w:rsidR="003B4316">
          <w:rPr>
            <w:noProof/>
            <w:webHidden/>
          </w:rPr>
          <w:fldChar w:fldCharType="end"/>
        </w:r>
      </w:hyperlink>
    </w:p>
    <w:p w14:paraId="17C87498" w14:textId="77777777" w:rsidR="002B675D" w:rsidRDefault="00752444">
      <w:pPr>
        <w:pStyle w:val="TOC2"/>
        <w:tabs>
          <w:tab w:val="right" w:leader="dot" w:pos="9350"/>
        </w:tabs>
        <w:rPr>
          <w:rFonts w:asciiTheme="minorHAnsi" w:eastAsiaTheme="minorEastAsia" w:hAnsiTheme="minorHAnsi" w:cstheme="minorBidi"/>
          <w:noProof/>
          <w:sz w:val="22"/>
          <w:szCs w:val="22"/>
        </w:rPr>
      </w:pPr>
      <w:hyperlink w:anchor="_Toc501111908" w:history="1">
        <w:r w:rsidR="002B675D" w:rsidRPr="00863380">
          <w:rPr>
            <w:rStyle w:val="Hyperlink"/>
            <w:rFonts w:eastAsia="Microsoft YaHei"/>
            <w:noProof/>
          </w:rPr>
          <w:t>Similarities between </w:t>
        </w:r>
        <w:r w:rsidR="002B675D" w:rsidRPr="00863380">
          <w:rPr>
            <w:rStyle w:val="Hyperlink"/>
            <w:rFonts w:ascii="Courier" w:hAnsi="Courier"/>
            <w:noProof/>
          </w:rPr>
          <w:t>RefCell&lt;T&gt;</w:t>
        </w:r>
        <w:r w:rsidR="002B675D" w:rsidRPr="00863380">
          <w:rPr>
            <w:rStyle w:val="Hyperlink"/>
            <w:rFonts w:eastAsia="Microsoft YaHei"/>
            <w:noProof/>
          </w:rPr>
          <w:t>/</w:t>
        </w:r>
        <w:r w:rsidR="002B675D" w:rsidRPr="00863380">
          <w:rPr>
            <w:rStyle w:val="Hyperlink"/>
            <w:rFonts w:ascii="Courier" w:hAnsi="Courier"/>
            <w:noProof/>
          </w:rPr>
          <w:t>Rc&lt;T&gt;</w:t>
        </w:r>
        <w:r w:rsidR="002B675D" w:rsidRPr="00863380">
          <w:rPr>
            <w:rStyle w:val="Hyperlink"/>
            <w:rFonts w:eastAsia="Microsoft YaHei"/>
            <w:noProof/>
          </w:rPr>
          <w:t> and </w:t>
        </w:r>
        <w:r w:rsidR="002B675D" w:rsidRPr="00863380">
          <w:rPr>
            <w:rStyle w:val="Hyperlink"/>
            <w:rFonts w:ascii="Courier" w:hAnsi="Courier"/>
            <w:noProof/>
          </w:rPr>
          <w:t>Mutex&lt;T&gt;</w:t>
        </w:r>
        <w:r w:rsidR="002B675D" w:rsidRPr="00863380">
          <w:rPr>
            <w:rStyle w:val="Hyperlink"/>
            <w:rFonts w:eastAsia="Microsoft YaHei"/>
            <w:noProof/>
          </w:rPr>
          <w:t>/</w:t>
        </w:r>
        <w:r w:rsidR="002B675D" w:rsidRPr="00863380">
          <w:rPr>
            <w:rStyle w:val="Hyperlink"/>
            <w:rFonts w:ascii="Courier" w:hAnsi="Courier"/>
            <w:noProof/>
          </w:rPr>
          <w:t>Arc&lt;T&gt;</w:t>
        </w:r>
        <w:r w:rsidR="002B675D">
          <w:rPr>
            <w:noProof/>
            <w:webHidden/>
          </w:rPr>
          <w:tab/>
        </w:r>
        <w:r w:rsidR="003B4316">
          <w:rPr>
            <w:noProof/>
            <w:webHidden/>
          </w:rPr>
          <w:fldChar w:fldCharType="begin"/>
        </w:r>
        <w:r w:rsidR="002B675D">
          <w:rPr>
            <w:noProof/>
            <w:webHidden/>
          </w:rPr>
          <w:instrText xml:space="preserve"> PAGEREF _Toc501111908 \h </w:instrText>
        </w:r>
        <w:r w:rsidR="003B4316">
          <w:rPr>
            <w:noProof/>
            <w:webHidden/>
          </w:rPr>
        </w:r>
        <w:r w:rsidR="003B4316">
          <w:rPr>
            <w:noProof/>
            <w:webHidden/>
          </w:rPr>
          <w:fldChar w:fldCharType="separate"/>
        </w:r>
        <w:r w:rsidR="002B675D">
          <w:rPr>
            <w:noProof/>
            <w:webHidden/>
          </w:rPr>
          <w:t>28</w:t>
        </w:r>
        <w:r w:rsidR="003B4316">
          <w:rPr>
            <w:noProof/>
            <w:webHidden/>
          </w:rPr>
          <w:fldChar w:fldCharType="end"/>
        </w:r>
      </w:hyperlink>
    </w:p>
    <w:p w14:paraId="002DB69A" w14:textId="77777777" w:rsidR="002B675D" w:rsidRDefault="00752444">
      <w:pPr>
        <w:pStyle w:val="TOC1"/>
        <w:tabs>
          <w:tab w:val="right" w:leader="dot" w:pos="9350"/>
        </w:tabs>
        <w:rPr>
          <w:rFonts w:asciiTheme="minorHAnsi" w:eastAsiaTheme="minorEastAsia" w:hAnsiTheme="minorHAnsi" w:cstheme="minorBidi"/>
          <w:noProof/>
          <w:sz w:val="22"/>
          <w:szCs w:val="22"/>
        </w:rPr>
      </w:pPr>
      <w:hyperlink w:anchor="_Toc501111909" w:history="1">
        <w:r w:rsidR="002B675D" w:rsidRPr="00863380">
          <w:rPr>
            <w:rStyle w:val="Hyperlink"/>
            <w:rFonts w:eastAsia="Microsoft YaHei"/>
            <w:noProof/>
          </w:rPr>
          <w:t>Extensible Concurrency with the </w:t>
        </w:r>
        <w:r w:rsidR="002B675D" w:rsidRPr="00863380">
          <w:rPr>
            <w:rStyle w:val="Hyperlink"/>
            <w:noProof/>
          </w:rPr>
          <w:t>Sync</w:t>
        </w:r>
        <w:r w:rsidR="002B675D" w:rsidRPr="00863380">
          <w:rPr>
            <w:rStyle w:val="Hyperlink"/>
            <w:rFonts w:eastAsia="Microsoft YaHei"/>
            <w:noProof/>
          </w:rPr>
          <w:t> and </w:t>
        </w:r>
        <w:r w:rsidR="002B675D" w:rsidRPr="00863380">
          <w:rPr>
            <w:rStyle w:val="Hyperlink"/>
            <w:noProof/>
          </w:rPr>
          <w:t>Send</w:t>
        </w:r>
        <w:r w:rsidR="002B675D" w:rsidRPr="00863380">
          <w:rPr>
            <w:rStyle w:val="Hyperlink"/>
            <w:rFonts w:eastAsia="Microsoft YaHei"/>
            <w:noProof/>
          </w:rPr>
          <w:t> Traits</w:t>
        </w:r>
        <w:r w:rsidR="002B675D">
          <w:rPr>
            <w:noProof/>
            <w:webHidden/>
          </w:rPr>
          <w:tab/>
        </w:r>
        <w:r w:rsidR="003B4316">
          <w:rPr>
            <w:noProof/>
            <w:webHidden/>
          </w:rPr>
          <w:fldChar w:fldCharType="begin"/>
        </w:r>
        <w:r w:rsidR="002B675D">
          <w:rPr>
            <w:noProof/>
            <w:webHidden/>
          </w:rPr>
          <w:instrText xml:space="preserve"> PAGEREF _Toc501111909 \h </w:instrText>
        </w:r>
        <w:r w:rsidR="003B4316">
          <w:rPr>
            <w:noProof/>
            <w:webHidden/>
          </w:rPr>
        </w:r>
        <w:r w:rsidR="003B4316">
          <w:rPr>
            <w:noProof/>
            <w:webHidden/>
          </w:rPr>
          <w:fldChar w:fldCharType="separate"/>
        </w:r>
        <w:r w:rsidR="002B675D">
          <w:rPr>
            <w:noProof/>
            <w:webHidden/>
          </w:rPr>
          <w:t>28</w:t>
        </w:r>
        <w:r w:rsidR="003B4316">
          <w:rPr>
            <w:noProof/>
            <w:webHidden/>
          </w:rPr>
          <w:fldChar w:fldCharType="end"/>
        </w:r>
      </w:hyperlink>
    </w:p>
    <w:p w14:paraId="74C2DB14" w14:textId="77777777" w:rsidR="002B675D" w:rsidRDefault="00752444">
      <w:pPr>
        <w:pStyle w:val="TOC2"/>
        <w:tabs>
          <w:tab w:val="right" w:leader="dot" w:pos="9350"/>
        </w:tabs>
        <w:rPr>
          <w:rFonts w:asciiTheme="minorHAnsi" w:eastAsiaTheme="minorEastAsia" w:hAnsiTheme="minorHAnsi" w:cstheme="minorBidi"/>
          <w:noProof/>
          <w:sz w:val="22"/>
          <w:szCs w:val="22"/>
        </w:rPr>
      </w:pPr>
      <w:hyperlink w:anchor="_Toc501111910" w:history="1">
        <w:r w:rsidR="002B675D" w:rsidRPr="00863380">
          <w:rPr>
            <w:rStyle w:val="Hyperlink"/>
            <w:rFonts w:eastAsia="Microsoft YaHei"/>
            <w:noProof/>
          </w:rPr>
          <w:t>Allowing Transference of Ownership Between Threads with </w:t>
        </w:r>
        <w:r w:rsidR="002B675D" w:rsidRPr="00863380">
          <w:rPr>
            <w:rStyle w:val="Hyperlink"/>
            <w:rFonts w:ascii="Courier" w:hAnsi="Courier"/>
            <w:noProof/>
          </w:rPr>
          <w:t>Send</w:t>
        </w:r>
        <w:r w:rsidR="002B675D">
          <w:rPr>
            <w:noProof/>
            <w:webHidden/>
          </w:rPr>
          <w:tab/>
        </w:r>
        <w:r w:rsidR="003B4316">
          <w:rPr>
            <w:noProof/>
            <w:webHidden/>
          </w:rPr>
          <w:fldChar w:fldCharType="begin"/>
        </w:r>
        <w:r w:rsidR="002B675D">
          <w:rPr>
            <w:noProof/>
            <w:webHidden/>
          </w:rPr>
          <w:instrText xml:space="preserve"> PAGEREF _Toc501111910 \h </w:instrText>
        </w:r>
        <w:r w:rsidR="003B4316">
          <w:rPr>
            <w:noProof/>
            <w:webHidden/>
          </w:rPr>
        </w:r>
        <w:r w:rsidR="003B4316">
          <w:rPr>
            <w:noProof/>
            <w:webHidden/>
          </w:rPr>
          <w:fldChar w:fldCharType="separate"/>
        </w:r>
        <w:r w:rsidR="002B675D">
          <w:rPr>
            <w:noProof/>
            <w:webHidden/>
          </w:rPr>
          <w:t>28</w:t>
        </w:r>
        <w:r w:rsidR="003B4316">
          <w:rPr>
            <w:noProof/>
            <w:webHidden/>
          </w:rPr>
          <w:fldChar w:fldCharType="end"/>
        </w:r>
      </w:hyperlink>
    </w:p>
    <w:p w14:paraId="725B83C0" w14:textId="77777777" w:rsidR="002B675D" w:rsidRDefault="00752444">
      <w:pPr>
        <w:pStyle w:val="TOC2"/>
        <w:tabs>
          <w:tab w:val="right" w:leader="dot" w:pos="9350"/>
        </w:tabs>
        <w:rPr>
          <w:rFonts w:asciiTheme="minorHAnsi" w:eastAsiaTheme="minorEastAsia" w:hAnsiTheme="minorHAnsi" w:cstheme="minorBidi"/>
          <w:noProof/>
          <w:sz w:val="22"/>
          <w:szCs w:val="22"/>
        </w:rPr>
      </w:pPr>
      <w:hyperlink w:anchor="_Toc501111911" w:history="1">
        <w:r w:rsidR="002B675D" w:rsidRPr="00863380">
          <w:rPr>
            <w:rStyle w:val="Hyperlink"/>
            <w:rFonts w:eastAsia="Microsoft YaHei"/>
            <w:noProof/>
          </w:rPr>
          <w:t>Allowing Access from Multiple Threads with </w:t>
        </w:r>
        <w:r w:rsidR="002B675D" w:rsidRPr="00863380">
          <w:rPr>
            <w:rStyle w:val="Hyperlink"/>
            <w:rFonts w:ascii="Courier" w:hAnsi="Courier"/>
            <w:noProof/>
          </w:rPr>
          <w:t>Sync</w:t>
        </w:r>
        <w:r w:rsidR="002B675D">
          <w:rPr>
            <w:noProof/>
            <w:webHidden/>
          </w:rPr>
          <w:tab/>
        </w:r>
        <w:r w:rsidR="003B4316">
          <w:rPr>
            <w:noProof/>
            <w:webHidden/>
          </w:rPr>
          <w:fldChar w:fldCharType="begin"/>
        </w:r>
        <w:r w:rsidR="002B675D">
          <w:rPr>
            <w:noProof/>
            <w:webHidden/>
          </w:rPr>
          <w:instrText xml:space="preserve"> PAGEREF _Toc501111911 \h </w:instrText>
        </w:r>
        <w:r w:rsidR="003B4316">
          <w:rPr>
            <w:noProof/>
            <w:webHidden/>
          </w:rPr>
        </w:r>
        <w:r w:rsidR="003B4316">
          <w:rPr>
            <w:noProof/>
            <w:webHidden/>
          </w:rPr>
          <w:fldChar w:fldCharType="separate"/>
        </w:r>
        <w:r w:rsidR="002B675D">
          <w:rPr>
            <w:noProof/>
            <w:webHidden/>
          </w:rPr>
          <w:t>29</w:t>
        </w:r>
        <w:r w:rsidR="003B4316">
          <w:rPr>
            <w:noProof/>
            <w:webHidden/>
          </w:rPr>
          <w:fldChar w:fldCharType="end"/>
        </w:r>
      </w:hyperlink>
    </w:p>
    <w:p w14:paraId="3BDA6425" w14:textId="77777777" w:rsidR="002B675D" w:rsidRDefault="00752444">
      <w:pPr>
        <w:pStyle w:val="TOC2"/>
        <w:tabs>
          <w:tab w:val="right" w:leader="dot" w:pos="9350"/>
        </w:tabs>
        <w:rPr>
          <w:rFonts w:asciiTheme="minorHAnsi" w:eastAsiaTheme="minorEastAsia" w:hAnsiTheme="minorHAnsi" w:cstheme="minorBidi"/>
          <w:noProof/>
          <w:sz w:val="22"/>
          <w:szCs w:val="22"/>
        </w:rPr>
      </w:pPr>
      <w:hyperlink w:anchor="_Toc501111912" w:history="1">
        <w:r w:rsidR="002B675D" w:rsidRPr="00863380">
          <w:rPr>
            <w:rStyle w:val="Hyperlink"/>
            <w:rFonts w:eastAsia="Microsoft YaHei"/>
            <w:noProof/>
          </w:rPr>
          <w:t>Implementing </w:t>
        </w:r>
        <w:r w:rsidR="002B675D" w:rsidRPr="00863380">
          <w:rPr>
            <w:rStyle w:val="Hyperlink"/>
            <w:rFonts w:ascii="Courier" w:hAnsi="Courier"/>
            <w:noProof/>
          </w:rPr>
          <w:t>Send</w:t>
        </w:r>
        <w:r w:rsidR="002B675D" w:rsidRPr="00863380">
          <w:rPr>
            <w:rStyle w:val="Hyperlink"/>
            <w:rFonts w:eastAsia="Microsoft YaHei"/>
            <w:noProof/>
          </w:rPr>
          <w:t> and </w:t>
        </w:r>
        <w:r w:rsidR="002B675D" w:rsidRPr="00863380">
          <w:rPr>
            <w:rStyle w:val="Hyperlink"/>
            <w:rFonts w:ascii="Courier" w:hAnsi="Courier"/>
            <w:noProof/>
          </w:rPr>
          <w:t>Sync</w:t>
        </w:r>
        <w:r w:rsidR="002B675D" w:rsidRPr="00863380">
          <w:rPr>
            <w:rStyle w:val="Hyperlink"/>
            <w:rFonts w:eastAsia="Microsoft YaHei"/>
            <w:noProof/>
          </w:rPr>
          <w:t> Manually is Unsafe</w:t>
        </w:r>
        <w:r w:rsidR="002B675D">
          <w:rPr>
            <w:noProof/>
            <w:webHidden/>
          </w:rPr>
          <w:tab/>
        </w:r>
        <w:r w:rsidR="003B4316">
          <w:rPr>
            <w:noProof/>
            <w:webHidden/>
          </w:rPr>
          <w:fldChar w:fldCharType="begin"/>
        </w:r>
        <w:r w:rsidR="002B675D">
          <w:rPr>
            <w:noProof/>
            <w:webHidden/>
          </w:rPr>
          <w:instrText xml:space="preserve"> PAGEREF _Toc501111912 \h </w:instrText>
        </w:r>
        <w:r w:rsidR="003B4316">
          <w:rPr>
            <w:noProof/>
            <w:webHidden/>
          </w:rPr>
        </w:r>
        <w:r w:rsidR="003B4316">
          <w:rPr>
            <w:noProof/>
            <w:webHidden/>
          </w:rPr>
          <w:fldChar w:fldCharType="separate"/>
        </w:r>
        <w:r w:rsidR="002B675D">
          <w:rPr>
            <w:noProof/>
            <w:webHidden/>
          </w:rPr>
          <w:t>29</w:t>
        </w:r>
        <w:r w:rsidR="003B4316">
          <w:rPr>
            <w:noProof/>
            <w:webHidden/>
          </w:rPr>
          <w:fldChar w:fldCharType="end"/>
        </w:r>
      </w:hyperlink>
    </w:p>
    <w:p w14:paraId="4440C1F9" w14:textId="77777777" w:rsidR="002B675D" w:rsidRDefault="00752444">
      <w:pPr>
        <w:pStyle w:val="TOC1"/>
        <w:tabs>
          <w:tab w:val="right" w:leader="dot" w:pos="9350"/>
        </w:tabs>
        <w:rPr>
          <w:rFonts w:asciiTheme="minorHAnsi" w:eastAsiaTheme="minorEastAsia" w:hAnsiTheme="minorHAnsi" w:cstheme="minorBidi"/>
          <w:noProof/>
          <w:sz w:val="22"/>
          <w:szCs w:val="22"/>
        </w:rPr>
      </w:pPr>
      <w:hyperlink w:anchor="_Toc501111913" w:history="1">
        <w:r w:rsidR="002B675D" w:rsidRPr="00863380">
          <w:rPr>
            <w:rStyle w:val="Hyperlink"/>
            <w:rFonts w:eastAsia="Microsoft YaHei"/>
            <w:noProof/>
          </w:rPr>
          <w:t>Summary</w:t>
        </w:r>
        <w:r w:rsidR="002B675D">
          <w:rPr>
            <w:noProof/>
            <w:webHidden/>
          </w:rPr>
          <w:tab/>
        </w:r>
        <w:r w:rsidR="003B4316">
          <w:rPr>
            <w:noProof/>
            <w:webHidden/>
          </w:rPr>
          <w:fldChar w:fldCharType="begin"/>
        </w:r>
        <w:r w:rsidR="002B675D">
          <w:rPr>
            <w:noProof/>
            <w:webHidden/>
          </w:rPr>
          <w:instrText xml:space="preserve"> PAGEREF _Toc501111913 \h </w:instrText>
        </w:r>
        <w:r w:rsidR="003B4316">
          <w:rPr>
            <w:noProof/>
            <w:webHidden/>
          </w:rPr>
        </w:r>
        <w:r w:rsidR="003B4316">
          <w:rPr>
            <w:noProof/>
            <w:webHidden/>
          </w:rPr>
          <w:fldChar w:fldCharType="separate"/>
        </w:r>
        <w:r w:rsidR="002B675D">
          <w:rPr>
            <w:noProof/>
            <w:webHidden/>
          </w:rPr>
          <w:t>29</w:t>
        </w:r>
        <w:r w:rsidR="003B4316">
          <w:rPr>
            <w:noProof/>
            <w:webHidden/>
          </w:rPr>
          <w:fldChar w:fldCharType="end"/>
        </w:r>
      </w:hyperlink>
    </w:p>
    <w:p w14:paraId="035E41D5" w14:textId="77777777" w:rsidR="009E3AC1" w:rsidRPr="009E3AC1" w:rsidRDefault="003B4316" w:rsidP="009E3AC1">
      <w:pPr>
        <w:pStyle w:val="ChapterStart"/>
        <w:rPr>
          <w:rFonts w:eastAsia="Microsoft YaHei"/>
        </w:rPr>
      </w:pPr>
      <w:r>
        <w:rPr>
          <w:rFonts w:eastAsia="Microsoft YaHei"/>
        </w:rPr>
        <w:fldChar w:fldCharType="end"/>
      </w:r>
      <w:del w:id="1" w:author="janelle" w:date="2018-01-08T12:17:00Z">
        <w:r w:rsidR="009E3AC1" w:rsidDel="0089377E">
          <w:rPr>
            <w:rFonts w:eastAsia="Microsoft YaHei"/>
          </w:rPr>
          <w:delText xml:space="preserve">Chapter </w:delText>
        </w:r>
      </w:del>
      <w:r w:rsidR="009E3AC1">
        <w:rPr>
          <w:rFonts w:eastAsia="Microsoft YaHei"/>
        </w:rPr>
        <w:t>16</w:t>
      </w:r>
    </w:p>
    <w:p w14:paraId="521029B9" w14:textId="77777777" w:rsidR="009E3AC1" w:rsidRDefault="009E3AC1" w:rsidP="009E3AC1">
      <w:pPr>
        <w:pStyle w:val="ChapterTitle"/>
        <w:rPr>
          <w:rFonts w:eastAsia="Microsoft YaHei"/>
        </w:rPr>
      </w:pPr>
      <w:r>
        <w:rPr>
          <w:rFonts w:eastAsia="Microsoft YaHei" w:hint="eastAsia"/>
        </w:rPr>
        <w:t>Fearless Concurrency</w:t>
      </w:r>
    </w:p>
    <w:p w14:paraId="511D7187" w14:textId="77777777" w:rsidR="00A312A5" w:rsidRDefault="009E3AC1">
      <w:pPr>
        <w:pStyle w:val="1stPara"/>
        <w:rPr>
          <w:rFonts w:eastAsia="Microsoft YaHei"/>
        </w:rPr>
        <w:pPrChange w:id="2" w:author="AnneMarieW" w:date="2018-01-11T11:09:00Z">
          <w:pPr>
            <w:pStyle w:val="BodyFirst"/>
          </w:pPr>
        </w:pPrChange>
      </w:pPr>
      <w:r w:rsidRPr="009E3AC1">
        <w:rPr>
          <w:rFonts w:eastAsia="Microsoft YaHei" w:hint="eastAsia"/>
        </w:rPr>
        <w:t>Handling concurrent programming safely and efficiently is another of Rust</w:t>
      </w:r>
      <w:r>
        <w:rPr>
          <w:rFonts w:eastAsia="Microsoft YaHei"/>
        </w:rPr>
        <w:t>’</w:t>
      </w:r>
      <w:r w:rsidRPr="009E3AC1">
        <w:rPr>
          <w:rFonts w:eastAsia="Microsoft YaHei" w:hint="eastAsia"/>
        </w:rPr>
        <w:t>s</w:t>
      </w:r>
      <w:r>
        <w:rPr>
          <w:rFonts w:eastAsia="Microsoft YaHei" w:hint="eastAsia"/>
        </w:rPr>
        <w:t xml:space="preserve"> </w:t>
      </w:r>
      <w:r w:rsidRPr="009E3AC1">
        <w:rPr>
          <w:rFonts w:eastAsia="Microsoft YaHei" w:hint="eastAsia"/>
        </w:rPr>
        <w:t>major goals. </w:t>
      </w:r>
      <w:r w:rsidRPr="009E3AC1">
        <w:rPr>
          <w:rStyle w:val="EmphasisItalic"/>
          <w:rFonts w:eastAsia="Microsoft YaHei" w:hint="eastAsia"/>
        </w:rPr>
        <w:t>Concurrent programming</w:t>
      </w:r>
      <w:r w:rsidRPr="009E3AC1">
        <w:rPr>
          <w:rFonts w:eastAsia="Microsoft YaHei" w:hint="eastAsia"/>
        </w:rPr>
        <w:t>, where different parts of a program</w:t>
      </w:r>
      <w:r>
        <w:rPr>
          <w:rFonts w:eastAsia="Microsoft YaHei" w:hint="eastAsia"/>
        </w:rPr>
        <w:t xml:space="preserve"> </w:t>
      </w:r>
      <w:r w:rsidRPr="009E3AC1">
        <w:rPr>
          <w:rFonts w:eastAsia="Microsoft YaHei" w:hint="eastAsia"/>
        </w:rPr>
        <w:t>execute independently, and </w:t>
      </w:r>
      <w:r w:rsidRPr="009E3AC1">
        <w:rPr>
          <w:rStyle w:val="EmphasisItalic"/>
          <w:rFonts w:eastAsia="Microsoft YaHei" w:hint="eastAsia"/>
        </w:rPr>
        <w:t>parallel programming</w:t>
      </w:r>
      <w:r>
        <w:rPr>
          <w:rFonts w:eastAsia="Microsoft YaHei" w:hint="eastAsia"/>
        </w:rPr>
        <w:t xml:space="preserve">, where different parts of a program </w:t>
      </w:r>
      <w:del w:id="3" w:author="AnneMarieW" w:date="2018-01-09T13:44:00Z">
        <w:r w:rsidDel="008551BF">
          <w:rPr>
            <w:rFonts w:eastAsia="Microsoft YaHei" w:hint="eastAsia"/>
          </w:rPr>
          <w:delText xml:space="preserve">are </w:delText>
        </w:r>
      </w:del>
      <w:r>
        <w:rPr>
          <w:rFonts w:eastAsia="Microsoft YaHei" w:hint="eastAsia"/>
        </w:rPr>
        <w:t>execut</w:t>
      </w:r>
      <w:ins w:id="4" w:author="AnneMarieW" w:date="2018-01-09T13:44:00Z">
        <w:r w:rsidR="008551BF">
          <w:rPr>
            <w:rFonts w:eastAsia="Microsoft YaHei"/>
          </w:rPr>
          <w:t>e</w:t>
        </w:r>
      </w:ins>
      <w:del w:id="5" w:author="AnneMarieW" w:date="2018-01-09T13:44:00Z">
        <w:r w:rsidDel="008551BF">
          <w:rPr>
            <w:rFonts w:eastAsia="Microsoft YaHei" w:hint="eastAsia"/>
          </w:rPr>
          <w:delText>ing</w:delText>
        </w:r>
      </w:del>
      <w:r>
        <w:rPr>
          <w:rFonts w:eastAsia="Microsoft YaHei" w:hint="eastAsia"/>
        </w:rPr>
        <w:t xml:space="preserve"> at the same time, are becoming increasingly important as more computers </w:t>
      </w:r>
      <w:ins w:id="6" w:author="AnneMarieW" w:date="2018-01-09T13:45:00Z">
        <w:r w:rsidR="008551BF">
          <w:rPr>
            <w:rFonts w:eastAsia="Microsoft YaHei" w:hint="eastAsia"/>
          </w:rPr>
          <w:t xml:space="preserve">take advantage of </w:t>
        </w:r>
      </w:ins>
      <w:del w:id="7" w:author="AnneMarieW" w:date="2018-01-09T13:45:00Z">
        <w:r w:rsidDel="008551BF">
          <w:rPr>
            <w:rFonts w:eastAsia="Microsoft YaHei" w:hint="eastAsia"/>
          </w:rPr>
          <w:delText>have</w:delText>
        </w:r>
      </w:del>
      <w:ins w:id="8" w:author="AnneMarieW" w:date="2018-01-09T13:45:00Z">
        <w:r w:rsidR="008551BF">
          <w:rPr>
            <w:rFonts w:eastAsia="Microsoft YaHei"/>
          </w:rPr>
          <w:t>their</w:t>
        </w:r>
      </w:ins>
      <w:r>
        <w:rPr>
          <w:rFonts w:eastAsia="Microsoft YaHei" w:hint="eastAsia"/>
        </w:rPr>
        <w:t xml:space="preserve"> multiple processors</w:t>
      </w:r>
      <w:del w:id="9" w:author="AnneMarieW" w:date="2018-01-09T13:45:00Z">
        <w:r w:rsidDel="008551BF">
          <w:rPr>
            <w:rFonts w:eastAsia="Microsoft YaHei" w:hint="eastAsia"/>
          </w:rPr>
          <w:delText xml:space="preserve"> to take advantage of</w:delText>
        </w:r>
      </w:del>
      <w:r>
        <w:rPr>
          <w:rFonts w:eastAsia="Microsoft YaHei" w:hint="eastAsia"/>
        </w:rPr>
        <w:t>. Historically, programming in these contexts has been difficult and error prone: Rust hopes to change that.</w:t>
      </w:r>
    </w:p>
    <w:p w14:paraId="71992148" w14:textId="77777777" w:rsidR="009E3AC1" w:rsidRPr="003C0B4A" w:rsidRDefault="009E3AC1" w:rsidP="003C0B4A">
      <w:pPr>
        <w:pStyle w:val="Body"/>
      </w:pPr>
      <w:r>
        <w:rPr>
          <w:rFonts w:hint="eastAsia"/>
        </w:rPr>
        <w:t>Initially, the Rust team thought that ensuring memory safety and preventing concurrency problems were two separate challenges to be solved with different methods. Over time, the</w:t>
      </w:r>
      <w:del w:id="10" w:author="AnneMarieW" w:date="2018-01-09T13:46:00Z">
        <w:r w:rsidDel="00E046D1">
          <w:rPr>
            <w:rFonts w:hint="eastAsia"/>
          </w:rPr>
          <w:delText>y</w:delText>
        </w:r>
      </w:del>
      <w:ins w:id="11" w:author="AnneMarieW" w:date="2018-01-09T13:46:00Z">
        <w:r w:rsidR="00E046D1">
          <w:t xml:space="preserve"> team</w:t>
        </w:r>
      </w:ins>
      <w:r>
        <w:rPr>
          <w:rFonts w:hint="eastAsia"/>
        </w:rPr>
        <w:t xml:space="preserve"> discovered that the ownership and type systems are a powerful set of tools to help </w:t>
      </w:r>
      <w:del w:id="12" w:author="AnneMarieW" w:date="2018-01-09T13:47:00Z">
        <w:r w:rsidDel="00E046D1">
          <w:rPr>
            <w:rFonts w:hint="eastAsia"/>
          </w:rPr>
          <w:delText xml:space="preserve">in dealing with </w:delText>
        </w:r>
      </w:del>
      <w:ins w:id="13" w:author="AnneMarieW" w:date="2018-01-09T13:47:00Z">
        <w:r w:rsidR="00E046D1">
          <w:t xml:space="preserve">manage </w:t>
        </w:r>
      </w:ins>
      <w:del w:id="14" w:author="AnneMarieW" w:date="2018-01-09T13:47:00Z">
        <w:r w:rsidDel="00E046D1">
          <w:rPr>
            <w:rFonts w:hint="eastAsia"/>
          </w:rPr>
          <w:delText xml:space="preserve">both </w:delText>
        </w:r>
      </w:del>
      <w:r>
        <w:rPr>
          <w:rFonts w:hint="eastAsia"/>
        </w:rPr>
        <w:t>memory safety </w:t>
      </w:r>
      <w:r w:rsidRPr="009E3AC1">
        <w:rPr>
          <w:rStyle w:val="EmphasisItalic"/>
          <w:rFonts w:hint="eastAsia"/>
        </w:rPr>
        <w:t>and</w:t>
      </w:r>
      <w:r>
        <w:rPr>
          <w:rFonts w:hint="eastAsia"/>
        </w:rPr>
        <w:t xml:space="preserve"> </w:t>
      </w:r>
      <w:r w:rsidRPr="009E3AC1">
        <w:rPr>
          <w:rFonts w:hint="eastAsia"/>
        </w:rPr>
        <w:t>concurrency problems! By leveraging ownership and type checking, many</w:t>
      </w:r>
      <w:r>
        <w:rPr>
          <w:rFonts w:hint="eastAsia"/>
        </w:rPr>
        <w:t xml:space="preserve"> </w:t>
      </w:r>
      <w:r w:rsidRPr="009E3AC1">
        <w:rPr>
          <w:rFonts w:hint="eastAsia"/>
        </w:rPr>
        <w:t>concurrency errors are </w:t>
      </w:r>
      <w:r w:rsidRPr="009E3AC1">
        <w:rPr>
          <w:rStyle w:val="EmphasisItalic"/>
          <w:rFonts w:hint="eastAsia"/>
        </w:rPr>
        <w:t>compile time</w:t>
      </w:r>
      <w:r w:rsidRPr="009E3AC1">
        <w:rPr>
          <w:rFonts w:hint="eastAsia"/>
        </w:rPr>
        <w:t> errors in Rust</w:t>
      </w:r>
      <w:del w:id="15" w:author="AnneMarieW" w:date="2018-01-09T13:47:00Z">
        <w:r w:rsidRPr="009E3AC1" w:rsidDel="009E7069">
          <w:rPr>
            <w:rFonts w:hint="eastAsia"/>
          </w:rPr>
          <w:delText>,</w:delText>
        </w:r>
      </w:del>
      <w:r w:rsidRPr="009E3AC1">
        <w:rPr>
          <w:rFonts w:hint="eastAsia"/>
        </w:rPr>
        <w:t xml:space="preserve"> rather than runtime</w:t>
      </w:r>
      <w:r>
        <w:rPr>
          <w:rFonts w:hint="eastAsia"/>
        </w:rPr>
        <w:t xml:space="preserve"> </w:t>
      </w:r>
      <w:r w:rsidRPr="009E3AC1">
        <w:rPr>
          <w:rFonts w:hint="eastAsia"/>
        </w:rPr>
        <w:t xml:space="preserve">errors. </w:t>
      </w:r>
      <w:ins w:id="16" w:author="Liz Chadwick" w:date="2017-11-10T14:17:00Z">
        <w:r w:rsidR="00492B8F">
          <w:t>Th</w:t>
        </w:r>
        <w:del w:id="17" w:author="AnneMarieW" w:date="2018-01-09T13:47:00Z">
          <w:r w:rsidR="00492B8F" w:rsidDel="009E7069">
            <w:delText>at means that</w:delText>
          </w:r>
        </w:del>
      </w:ins>
      <w:ins w:id="18" w:author="AnneMarieW" w:date="2018-01-09T13:47:00Z">
        <w:r w:rsidR="009E7069">
          <w:t>erefore,</w:t>
        </w:r>
      </w:ins>
      <w:ins w:id="19" w:author="Liz Chadwick" w:date="2017-11-10T14:17:00Z">
        <w:r w:rsidR="00492B8F">
          <w:t xml:space="preserve"> </w:t>
        </w:r>
      </w:ins>
      <w:del w:id="20" w:author="Liz Chadwick" w:date="2017-11-10T14:17:00Z">
        <w:r w:rsidRPr="009E3AC1" w:rsidDel="00492B8F">
          <w:rPr>
            <w:rFonts w:hint="eastAsia"/>
          </w:rPr>
          <w:delText>R</w:delText>
        </w:r>
      </w:del>
      <w:ins w:id="21" w:author="Liz Chadwick" w:date="2017-11-10T14:17:00Z">
        <w:r w:rsidR="00492B8F">
          <w:t>r</w:t>
        </w:r>
      </w:ins>
      <w:r w:rsidRPr="009E3AC1">
        <w:rPr>
          <w:rFonts w:hint="eastAsia"/>
        </w:rPr>
        <w:t>ather than</w:t>
      </w:r>
      <w:ins w:id="22" w:author="Liz Chadwick" w:date="2017-11-10T14:17:00Z">
        <w:r w:rsidR="00492B8F">
          <w:t xml:space="preserve"> </w:t>
        </w:r>
      </w:ins>
      <w:ins w:id="23" w:author="AnneMarieW" w:date="2018-01-09T13:48:00Z">
        <w:r w:rsidR="009E7069">
          <w:t xml:space="preserve">you </w:t>
        </w:r>
      </w:ins>
      <w:ins w:id="24" w:author="Liz Chadwick" w:date="2017-11-10T14:17:00Z">
        <w:del w:id="25" w:author="AnneMarieW" w:date="2018-01-09T13:47:00Z">
          <w:r w:rsidR="00492B8F" w:rsidDel="009E7069">
            <w:delText>you having to</w:delText>
          </w:r>
        </w:del>
      </w:ins>
      <w:del w:id="26" w:author="AnneMarieW" w:date="2018-01-09T13:47:00Z">
        <w:r w:rsidRPr="009E3AC1" w:rsidDel="009E7069">
          <w:rPr>
            <w:rFonts w:hint="eastAsia"/>
          </w:rPr>
          <w:delText xml:space="preserve"> </w:delText>
        </w:r>
      </w:del>
      <w:r w:rsidRPr="009E3AC1">
        <w:rPr>
          <w:rFonts w:hint="eastAsia"/>
        </w:rPr>
        <w:t>spend</w:t>
      </w:r>
      <w:ins w:id="27" w:author="AnneMarieW" w:date="2018-01-09T13:47:00Z">
        <w:r w:rsidR="009E7069">
          <w:t>ing</w:t>
        </w:r>
      </w:ins>
      <w:del w:id="28" w:author="Liz Chadwick" w:date="2017-11-10T14:17:00Z">
        <w:r w:rsidRPr="009E3AC1" w:rsidDel="00492B8F">
          <w:rPr>
            <w:rFonts w:hint="eastAsia"/>
          </w:rPr>
          <w:delText>ing</w:delText>
        </w:r>
      </w:del>
      <w:r w:rsidRPr="009E3AC1">
        <w:rPr>
          <w:rFonts w:hint="eastAsia"/>
        </w:rPr>
        <w:t xml:space="preserve"> lots of time trying to reproduce the exact</w:t>
      </w:r>
      <w:r>
        <w:rPr>
          <w:rFonts w:hint="eastAsia"/>
        </w:rPr>
        <w:t xml:space="preserve"> </w:t>
      </w:r>
      <w:r w:rsidRPr="009E3AC1">
        <w:rPr>
          <w:rFonts w:hint="eastAsia"/>
        </w:rPr>
        <w:t>circumstances under which a runtime concurrency bug occurs, incorrect code will</w:t>
      </w:r>
      <w:del w:id="29" w:author="Carol Nichols" w:date="2018-01-21T12:48:00Z">
        <w:r w:rsidDel="00BA4E0D">
          <w:rPr>
            <w:rFonts w:hint="eastAsia"/>
          </w:rPr>
          <w:delText xml:space="preserve"> </w:delText>
        </w:r>
      </w:del>
      <w:ins w:id="30" w:author="Liz Chadwick" w:date="2017-11-10T14:17:00Z">
        <w:del w:id="31" w:author="Carol Nichols" w:date="2018-01-21T12:48:00Z">
          <w:r w:rsidR="00492B8F" w:rsidDel="00BA4E0D">
            <w:delText>simply</w:delText>
          </w:r>
        </w:del>
        <w:r w:rsidR="00492B8F">
          <w:t xml:space="preserve"> </w:t>
        </w:r>
      </w:ins>
      <w:r w:rsidRPr="009E3AC1">
        <w:rPr>
          <w:rFonts w:hint="eastAsia"/>
        </w:rPr>
        <w:t xml:space="preserve">refuse to compile </w:t>
      </w:r>
      <w:del w:id="32" w:author="AnneMarieW" w:date="2018-01-09T13:49:00Z">
        <w:r w:rsidRPr="009E3AC1" w:rsidDel="009E362A">
          <w:rPr>
            <w:rFonts w:hint="eastAsia"/>
          </w:rPr>
          <w:delText>with</w:delText>
        </w:r>
      </w:del>
      <w:ins w:id="33" w:author="AnneMarieW" w:date="2018-01-09T13:49:00Z">
        <w:r w:rsidR="009E362A">
          <w:t>and present</w:t>
        </w:r>
      </w:ins>
      <w:r w:rsidRPr="009E3AC1">
        <w:rPr>
          <w:rFonts w:hint="eastAsia"/>
        </w:rPr>
        <w:t xml:space="preserve"> an error </w:t>
      </w:r>
      <w:r w:rsidRPr="009E3AC1">
        <w:rPr>
          <w:rFonts w:hint="eastAsia"/>
        </w:rPr>
        <w:lastRenderedPageBreak/>
        <w:t xml:space="preserve">explaining the problem. </w:t>
      </w:r>
      <w:ins w:id="34" w:author="AnneMarieW" w:date="2018-01-09T13:50:00Z">
        <w:r w:rsidR="00137B61">
          <w:t>As a result,</w:t>
        </w:r>
      </w:ins>
      <w:del w:id="35" w:author="AnneMarieW" w:date="2018-01-09T13:50:00Z">
        <w:r w:rsidRPr="009E3AC1" w:rsidDel="00137B61">
          <w:rPr>
            <w:rFonts w:hint="eastAsia"/>
          </w:rPr>
          <w:delText>This lets</w:delText>
        </w:r>
      </w:del>
      <w:r w:rsidRPr="009E3AC1">
        <w:rPr>
          <w:rFonts w:hint="eastAsia"/>
        </w:rPr>
        <w:t xml:space="preserve"> you </w:t>
      </w:r>
      <w:ins w:id="36" w:author="AnneMarieW" w:date="2018-01-09T13:50:00Z">
        <w:r w:rsidR="00137B61">
          <w:t xml:space="preserve">can </w:t>
        </w:r>
      </w:ins>
      <w:r w:rsidRPr="009E3AC1">
        <w:rPr>
          <w:rFonts w:hint="eastAsia"/>
        </w:rPr>
        <w:t>fix your</w:t>
      </w:r>
      <w:r>
        <w:rPr>
          <w:rFonts w:hint="eastAsia"/>
        </w:rPr>
        <w:t xml:space="preserve"> </w:t>
      </w:r>
      <w:r w:rsidRPr="009E3AC1">
        <w:rPr>
          <w:rFonts w:hint="eastAsia"/>
        </w:rPr>
        <w:t>code while you</w:t>
      </w:r>
      <w:r>
        <w:t>’</w:t>
      </w:r>
      <w:r w:rsidRPr="009E3AC1">
        <w:rPr>
          <w:rFonts w:hint="eastAsia"/>
        </w:rPr>
        <w:t>re working on it</w:t>
      </w:r>
      <w:del w:id="37" w:author="AnneMarieW" w:date="2018-01-09T13:48:00Z">
        <w:r w:rsidRPr="009E3AC1" w:rsidDel="009E362A">
          <w:rPr>
            <w:rFonts w:hint="eastAsia"/>
          </w:rPr>
          <w:delText>,</w:delText>
        </w:r>
      </w:del>
      <w:r w:rsidRPr="009E3AC1">
        <w:rPr>
          <w:rFonts w:hint="eastAsia"/>
        </w:rPr>
        <w:t xml:space="preserve"> rather than potentially after it</w:t>
      </w:r>
      <w:del w:id="38" w:author="AnneMarieW" w:date="2018-01-11T13:29:00Z">
        <w:r w:rsidDel="00B34492">
          <w:delText>’</w:delText>
        </w:r>
      </w:del>
      <w:ins w:id="39" w:author="AnneMarieW" w:date="2018-01-11T13:29:00Z">
        <w:r w:rsidR="00B34492">
          <w:t xml:space="preserve"> ha</w:t>
        </w:r>
      </w:ins>
      <w:r w:rsidRPr="009E3AC1">
        <w:rPr>
          <w:rFonts w:hint="eastAsia"/>
        </w:rPr>
        <w:t>s been</w:t>
      </w:r>
      <w:r>
        <w:rPr>
          <w:rFonts w:hint="eastAsia"/>
        </w:rPr>
        <w:t xml:space="preserve"> </w:t>
      </w:r>
      <w:r w:rsidRPr="009E3AC1">
        <w:rPr>
          <w:rFonts w:hint="eastAsia"/>
        </w:rPr>
        <w:t>shipped to production. We</w:t>
      </w:r>
      <w:r>
        <w:t>’</w:t>
      </w:r>
      <w:r w:rsidRPr="009E3AC1">
        <w:rPr>
          <w:rFonts w:hint="eastAsia"/>
        </w:rPr>
        <w:t>ve nicknamed this aspect of Rust </w:t>
      </w:r>
      <w:r w:rsidRPr="009E3AC1">
        <w:rPr>
          <w:rStyle w:val="EmphasisItalic"/>
          <w:rFonts w:hint="eastAsia"/>
        </w:rPr>
        <w:t>fearless</w:t>
      </w:r>
      <w:r w:rsidRPr="003C0B4A">
        <w:rPr>
          <w:rStyle w:val="EmphasisItalic"/>
          <w:rFonts w:hint="eastAsia"/>
        </w:rPr>
        <w:t xml:space="preserve"> </w:t>
      </w:r>
      <w:r w:rsidRPr="009E3AC1">
        <w:rPr>
          <w:rStyle w:val="EmphasisItalic"/>
          <w:rFonts w:hint="eastAsia"/>
        </w:rPr>
        <w:t>concurrency</w:t>
      </w:r>
      <w:r>
        <w:rPr>
          <w:rFonts w:hint="eastAsia"/>
        </w:rPr>
        <w:t>. Fearless concurrency allows you to write code that</w:t>
      </w:r>
      <w:del w:id="40" w:author="AnneMarieW" w:date="2018-01-11T13:29:00Z">
        <w:r w:rsidDel="00F811FE">
          <w:delText>’</w:delText>
        </w:r>
      </w:del>
      <w:ins w:id="41" w:author="AnneMarieW" w:date="2018-01-11T13:29:00Z">
        <w:r w:rsidR="00F811FE">
          <w:t xml:space="preserve"> i</w:t>
        </w:r>
      </w:ins>
      <w:r>
        <w:rPr>
          <w:rFonts w:hint="eastAsia"/>
        </w:rPr>
        <w:t>s free of subtle bugs and is easy to refactor without introducing new bugs.</w:t>
      </w:r>
      <w:r w:rsidRPr="003C0B4A">
        <w:rPr>
          <w:rFonts w:hint="eastAsia"/>
        </w:rPr>
        <w:t xml:space="preserve"> </w:t>
      </w:r>
    </w:p>
    <w:p w14:paraId="1A9EADD0" w14:textId="77777777" w:rsidR="009E3AC1" w:rsidRPr="003C0B4A" w:rsidRDefault="009E3AC1" w:rsidP="009E3AC1">
      <w:pPr>
        <w:pStyle w:val="Note"/>
        <w:rPr>
          <w:rFonts w:eastAsia="Microsoft YaHei"/>
        </w:rPr>
      </w:pPr>
      <w:r w:rsidRPr="003C0B4A">
        <w:rPr>
          <w:rFonts w:eastAsia="Microsoft YaHei" w:hint="eastAsia"/>
        </w:rPr>
        <w:t>Note</w:t>
      </w:r>
      <w:ins w:id="42" w:author="janelle" w:date="2018-01-08T12:11:00Z">
        <w:r w:rsidR="0089377E">
          <w:rPr>
            <w:rFonts w:eastAsia="Microsoft YaHei"/>
          </w:rPr>
          <w:tab/>
        </w:r>
      </w:ins>
      <w:ins w:id="43" w:author="AnneMarieW" w:date="2018-01-09T13:51:00Z">
        <w:r w:rsidR="00137B61">
          <w:rPr>
            <w:rFonts w:eastAsia="Microsoft YaHei"/>
          </w:rPr>
          <w:t>F</w:t>
        </w:r>
        <w:r w:rsidR="00137B61" w:rsidRPr="003C0B4A">
          <w:rPr>
            <w:rFonts w:eastAsia="Microsoft YaHei" w:hint="eastAsia"/>
          </w:rPr>
          <w:t>or simplicity</w:t>
        </w:r>
        <w:r w:rsidR="00137B61" w:rsidRPr="003C0B4A">
          <w:t>’</w:t>
        </w:r>
        <w:r w:rsidR="00137B61" w:rsidRPr="003C0B4A">
          <w:rPr>
            <w:rFonts w:eastAsia="Microsoft YaHei" w:hint="eastAsia"/>
          </w:rPr>
          <w:t>s sake</w:t>
        </w:r>
        <w:r w:rsidR="00137B61">
          <w:rPr>
            <w:rFonts w:eastAsia="Microsoft YaHei"/>
          </w:rPr>
          <w:t>, w</w:t>
        </w:r>
      </w:ins>
      <w:del w:id="44" w:author="janelle" w:date="2018-01-08T12:11:00Z">
        <w:r w:rsidRPr="003C0B4A" w:rsidDel="0089377E">
          <w:rPr>
            <w:rFonts w:eastAsia="Microsoft YaHei" w:hint="eastAsia"/>
          </w:rPr>
          <w:delText xml:space="preserve">: </w:delText>
        </w:r>
      </w:del>
      <w:del w:id="45" w:author="AnneMarieW" w:date="2018-01-09T13:51:00Z">
        <w:r w:rsidRPr="003C0B4A" w:rsidDel="00137B61">
          <w:rPr>
            <w:rFonts w:eastAsia="Microsoft YaHei" w:hint="eastAsia"/>
          </w:rPr>
          <w:delText>w</w:delText>
        </w:r>
      </w:del>
      <w:r w:rsidRPr="003C0B4A">
        <w:rPr>
          <w:rFonts w:eastAsia="Microsoft YaHei" w:hint="eastAsia"/>
        </w:rPr>
        <w:t>e</w:t>
      </w:r>
      <w:r w:rsidRPr="003C0B4A">
        <w:t>’</w:t>
      </w:r>
      <w:r w:rsidRPr="003C0B4A">
        <w:rPr>
          <w:rFonts w:eastAsia="Microsoft YaHei" w:hint="eastAsia"/>
        </w:rPr>
        <w:t xml:space="preserve">ll </w:t>
      </w:r>
      <w:del w:id="46" w:author="AnneMarieW" w:date="2018-01-09T13:51:00Z">
        <w:r w:rsidRPr="003C0B4A" w:rsidDel="00137B61">
          <w:rPr>
            <w:rFonts w:eastAsia="Microsoft YaHei" w:hint="eastAsia"/>
          </w:rPr>
          <w:delText xml:space="preserve">be </w:delText>
        </w:r>
      </w:del>
      <w:r w:rsidRPr="003C0B4A">
        <w:rPr>
          <w:rFonts w:eastAsia="Microsoft YaHei" w:hint="eastAsia"/>
        </w:rPr>
        <w:t>refer</w:t>
      </w:r>
      <w:del w:id="47" w:author="AnneMarieW" w:date="2018-01-09T13:51:00Z">
        <w:r w:rsidRPr="003C0B4A" w:rsidDel="00137B61">
          <w:rPr>
            <w:rFonts w:eastAsia="Microsoft YaHei" w:hint="eastAsia"/>
          </w:rPr>
          <w:delText>ring</w:delText>
        </w:r>
      </w:del>
      <w:r w:rsidRPr="003C0B4A">
        <w:rPr>
          <w:rFonts w:eastAsia="Microsoft YaHei" w:hint="eastAsia"/>
        </w:rPr>
        <w:t xml:space="preserve"> to many of the problems </w:t>
      </w:r>
      <w:del w:id="48" w:author="AnneMarieW" w:date="2018-01-09T13:51:00Z">
        <w:r w:rsidRPr="003C0B4A" w:rsidDel="00137B61">
          <w:rPr>
            <w:rFonts w:eastAsia="Microsoft YaHei" w:hint="eastAsia"/>
          </w:rPr>
          <w:delText xml:space="preserve">here </w:delText>
        </w:r>
      </w:del>
      <w:r w:rsidRPr="003C0B4A">
        <w:rPr>
          <w:rFonts w:eastAsia="Microsoft YaHei" w:hint="eastAsia"/>
        </w:rPr>
        <w:t>as concurrent rather than being more precise by saying concurrent and/or parallel</w:t>
      </w:r>
      <w:del w:id="49" w:author="AnneMarieW" w:date="2018-01-09T13:52:00Z">
        <w:r w:rsidRPr="003C0B4A" w:rsidDel="00137B61">
          <w:rPr>
            <w:rFonts w:eastAsia="Microsoft YaHei" w:hint="eastAsia"/>
          </w:rPr>
          <w:delText>,</w:delText>
        </w:r>
      </w:del>
      <w:del w:id="50" w:author="AnneMarieW" w:date="2018-01-09T13:51:00Z">
        <w:r w:rsidRPr="003C0B4A" w:rsidDel="00137B61">
          <w:rPr>
            <w:rFonts w:eastAsia="Microsoft YaHei" w:hint="eastAsia"/>
          </w:rPr>
          <w:delText xml:space="preserve"> for simplicity</w:delText>
        </w:r>
        <w:r w:rsidRPr="003C0B4A" w:rsidDel="00137B61">
          <w:delText>’</w:delText>
        </w:r>
        <w:r w:rsidRPr="003C0B4A" w:rsidDel="00137B61">
          <w:rPr>
            <w:rFonts w:eastAsia="Microsoft YaHei" w:hint="eastAsia"/>
          </w:rPr>
          <w:delText>s sake</w:delText>
        </w:r>
      </w:del>
      <w:r w:rsidRPr="003C0B4A">
        <w:rPr>
          <w:rFonts w:eastAsia="Microsoft YaHei" w:hint="eastAsia"/>
        </w:rPr>
        <w:t xml:space="preserve">. If this </w:t>
      </w:r>
      <w:ins w:id="51" w:author="AnneMarieW" w:date="2018-01-09T13:52:00Z">
        <w:r w:rsidR="00137B61">
          <w:rPr>
            <w:rFonts w:eastAsia="Microsoft YaHei"/>
          </w:rPr>
          <w:t>book was</w:t>
        </w:r>
      </w:ins>
      <w:del w:id="52" w:author="AnneMarieW" w:date="2018-01-09T13:52:00Z">
        <w:r w:rsidRPr="003C0B4A" w:rsidDel="00137B61">
          <w:rPr>
            <w:rFonts w:eastAsia="Microsoft YaHei" w:hint="eastAsia"/>
          </w:rPr>
          <w:delText>were a book</w:delText>
        </w:r>
      </w:del>
      <w:r w:rsidRPr="003C0B4A">
        <w:rPr>
          <w:rFonts w:eastAsia="Microsoft YaHei" w:hint="eastAsia"/>
        </w:rPr>
        <w:t xml:space="preserve"> specifically about concurrency and/or parallelism, we</w:t>
      </w:r>
      <w:r w:rsidRPr="003C0B4A">
        <w:t>’</w:t>
      </w:r>
      <w:r w:rsidRPr="003C0B4A">
        <w:rPr>
          <w:rFonts w:eastAsia="Microsoft YaHei" w:hint="eastAsia"/>
        </w:rPr>
        <w:t xml:space="preserve">d be </w:t>
      </w:r>
      <w:del w:id="53" w:author="AnneMarieW" w:date="2018-01-09T13:52:00Z">
        <w:r w:rsidRPr="003C0B4A" w:rsidDel="00137B61">
          <w:rPr>
            <w:rFonts w:eastAsia="Microsoft YaHei" w:hint="eastAsia"/>
          </w:rPr>
          <w:delText xml:space="preserve">sure to be </w:delText>
        </w:r>
      </w:del>
      <w:r w:rsidRPr="003C0B4A">
        <w:rPr>
          <w:rFonts w:eastAsia="Microsoft YaHei" w:hint="eastAsia"/>
        </w:rPr>
        <w:t xml:space="preserve">more specific. For this chapter, please mentally substitute concurrent and/or parallel whenever we </w:t>
      </w:r>
      <w:del w:id="54" w:author="AnneMarieW" w:date="2018-01-09T13:52:00Z">
        <w:r w:rsidRPr="003C0B4A" w:rsidDel="00137B61">
          <w:rPr>
            <w:rFonts w:eastAsia="Microsoft YaHei" w:hint="eastAsia"/>
          </w:rPr>
          <w:delText>say</w:delText>
        </w:r>
      </w:del>
      <w:ins w:id="55" w:author="AnneMarieW" w:date="2018-01-09T13:52:00Z">
        <w:r w:rsidR="00137B61">
          <w:rPr>
            <w:rFonts w:eastAsia="Microsoft YaHei"/>
          </w:rPr>
          <w:t>use</w:t>
        </w:r>
      </w:ins>
      <w:r w:rsidRPr="003C0B4A">
        <w:rPr>
          <w:rFonts w:eastAsia="Microsoft YaHei" w:hint="eastAsia"/>
        </w:rPr>
        <w:t> concurrent.</w:t>
      </w:r>
    </w:p>
    <w:p w14:paraId="547EB258" w14:textId="77777777" w:rsidR="009E3AC1" w:rsidRDefault="009E3AC1" w:rsidP="003C0B4A">
      <w:pPr>
        <w:pStyle w:val="Body"/>
      </w:pPr>
      <w:del w:id="56" w:author="janelle" w:date="2018-01-08T12:11:00Z">
        <w:r w:rsidRPr="002B675D" w:rsidDel="0089377E">
          <w:rPr>
            <w:rFonts w:hint="eastAsia"/>
          </w:rPr>
          <w:delText xml:space="preserve"> </w:delText>
        </w:r>
      </w:del>
      <w:r>
        <w:rPr>
          <w:rFonts w:hint="eastAsia"/>
        </w:rPr>
        <w:t xml:space="preserve">Many languages are </w:t>
      </w:r>
      <w:del w:id="57" w:author="AnneMarieW" w:date="2018-01-09T13:54:00Z">
        <w:r w:rsidDel="00851E9B">
          <w:rPr>
            <w:rFonts w:hint="eastAsia"/>
          </w:rPr>
          <w:delText xml:space="preserve">strongly opinionated </w:delText>
        </w:r>
      </w:del>
      <w:ins w:id="58" w:author="AnneMarieW" w:date="2018-01-09T13:54:00Z">
        <w:r w:rsidR="00851E9B">
          <w:t xml:space="preserve">dogmatic </w:t>
        </w:r>
      </w:ins>
      <w:r>
        <w:rPr>
          <w:rFonts w:hint="eastAsia"/>
        </w:rPr>
        <w:t xml:space="preserve">about the solutions they offer for </w:t>
      </w:r>
      <w:del w:id="59" w:author="AnneMarieW" w:date="2018-01-09T13:53:00Z">
        <w:r w:rsidDel="006E07E4">
          <w:rPr>
            <w:rFonts w:hint="eastAsia"/>
          </w:rPr>
          <w:delText>dea</w:delText>
        </w:r>
      </w:del>
      <w:ins w:id="60" w:author="AnneMarieW" w:date="2018-01-09T13:53:00Z">
        <w:r w:rsidR="006E07E4">
          <w:t>hand</w:t>
        </w:r>
      </w:ins>
      <w:r>
        <w:rPr>
          <w:rFonts w:hint="eastAsia"/>
        </w:rPr>
        <w:t>ling</w:t>
      </w:r>
      <w:del w:id="61" w:author="AnneMarieW" w:date="2018-01-09T13:53:00Z">
        <w:r w:rsidDel="006E07E4">
          <w:rPr>
            <w:rFonts w:hint="eastAsia"/>
          </w:rPr>
          <w:delText xml:space="preserve"> with</w:delText>
        </w:r>
      </w:del>
      <w:r>
        <w:rPr>
          <w:rFonts w:hint="eastAsia"/>
        </w:rPr>
        <w:t xml:space="preserve"> concurrent problems. For example, </w:t>
      </w:r>
      <w:proofErr w:type="spellStart"/>
      <w:r>
        <w:rPr>
          <w:rFonts w:hint="eastAsia"/>
        </w:rPr>
        <w:t>Erlang</w:t>
      </w:r>
      <w:proofErr w:type="spellEnd"/>
      <w:r>
        <w:rPr>
          <w:rFonts w:hint="eastAsia"/>
        </w:rPr>
        <w:t xml:space="preserve"> has elegant functionality for message passing concurrency</w:t>
      </w:r>
      <w:del w:id="62" w:author="AnneMarieW" w:date="2018-01-09T13:55:00Z">
        <w:r w:rsidDel="00851E9B">
          <w:rPr>
            <w:rFonts w:hint="eastAsia"/>
          </w:rPr>
          <w:delText>,</w:delText>
        </w:r>
      </w:del>
      <w:r>
        <w:rPr>
          <w:rFonts w:hint="eastAsia"/>
        </w:rPr>
        <w:t xml:space="preserve"> but </w:t>
      </w:r>
      <w:ins w:id="63" w:author="Liz Chadwick" w:date="2017-11-10T14:18:00Z">
        <w:r w:rsidR="00492B8F">
          <w:t xml:space="preserve">has </w:t>
        </w:r>
      </w:ins>
      <w:r>
        <w:rPr>
          <w:rFonts w:hint="eastAsia"/>
        </w:rPr>
        <w:t xml:space="preserve">only obscure ways to share state between threads. </w:t>
      </w:r>
      <w:del w:id="64" w:author="Liz Chadwick" w:date="2017-11-10T14:18:00Z">
        <w:r w:rsidDel="00492B8F">
          <w:rPr>
            <w:rFonts w:hint="eastAsia"/>
          </w:rPr>
          <w:delText>Only s</w:delText>
        </w:r>
      </w:del>
      <w:ins w:id="65" w:author="Liz Chadwick" w:date="2017-11-10T14:18:00Z">
        <w:r w:rsidR="00492B8F">
          <w:t>S</w:t>
        </w:r>
      </w:ins>
      <w:r>
        <w:rPr>
          <w:rFonts w:hint="eastAsia"/>
        </w:rPr>
        <w:t xml:space="preserve">upporting </w:t>
      </w:r>
      <w:ins w:id="66" w:author="Liz Chadwick" w:date="2017-11-10T14:18:00Z">
        <w:r w:rsidR="00492B8F">
          <w:t xml:space="preserve">only </w:t>
        </w:r>
      </w:ins>
      <w:r>
        <w:rPr>
          <w:rFonts w:hint="eastAsia"/>
        </w:rPr>
        <w:t>a subset of possible solutions is a reasonable strategy for higher-level languages</w:t>
      </w:r>
      <w:del w:id="67" w:author="AnneMarieW" w:date="2018-01-09T13:56:00Z">
        <w:r w:rsidDel="0079241A">
          <w:rPr>
            <w:rFonts w:hint="eastAsia"/>
          </w:rPr>
          <w:delText xml:space="preserve"> to take</w:delText>
        </w:r>
      </w:del>
      <w:r>
        <w:rPr>
          <w:rFonts w:hint="eastAsia"/>
        </w:rPr>
        <w:t>, because a higher-level language promises benefits from giving up some control</w:t>
      </w:r>
      <w:del w:id="68" w:author="AnneMarieW" w:date="2018-01-09T13:55:00Z">
        <w:r w:rsidDel="00851E9B">
          <w:rPr>
            <w:rFonts w:hint="eastAsia"/>
          </w:rPr>
          <w:delText xml:space="preserve"> in order</w:delText>
        </w:r>
      </w:del>
      <w:r>
        <w:rPr>
          <w:rFonts w:hint="eastAsia"/>
        </w:rPr>
        <w:t xml:space="preserve"> to gain abstractions. However, lower-level languages are expected to provide the solution with the best performance in any given situation</w:t>
      </w:r>
      <w:del w:id="69" w:author="AnneMarieW" w:date="2018-01-09T13:55:00Z">
        <w:r w:rsidDel="00851E9B">
          <w:rPr>
            <w:rFonts w:hint="eastAsia"/>
          </w:rPr>
          <w:delText>,</w:delText>
        </w:r>
      </w:del>
      <w:r>
        <w:rPr>
          <w:rFonts w:hint="eastAsia"/>
        </w:rPr>
        <w:t xml:space="preserve"> and have fewer abstractions over the hardware.</w:t>
      </w:r>
      <w:ins w:id="70" w:author="AnneMarieW" w:date="2018-01-09T13:55:00Z">
        <w:r w:rsidR="00851E9B" w:rsidRPr="00851E9B">
          <w:rPr>
            <w:rFonts w:hint="eastAsia"/>
          </w:rPr>
          <w:t xml:space="preserve"> </w:t>
        </w:r>
      </w:ins>
      <w:ins w:id="71" w:author="AnneMarieW" w:date="2018-01-09T13:56:00Z">
        <w:r w:rsidR="00851E9B">
          <w:t>T</w:t>
        </w:r>
      </w:ins>
      <w:ins w:id="72" w:author="AnneMarieW" w:date="2018-01-09T13:55:00Z">
        <w:r w:rsidR="00851E9B">
          <w:rPr>
            <w:rFonts w:hint="eastAsia"/>
          </w:rPr>
          <w:t>herefore,</w:t>
        </w:r>
      </w:ins>
      <w:r>
        <w:rPr>
          <w:rFonts w:hint="eastAsia"/>
        </w:rPr>
        <w:t xml:space="preserve"> Rust</w:t>
      </w:r>
      <w:del w:id="73" w:author="AnneMarieW" w:date="2018-01-09T13:56:00Z">
        <w:r w:rsidDel="00851E9B">
          <w:rPr>
            <w:rFonts w:hint="eastAsia"/>
          </w:rPr>
          <w:delText>,</w:delText>
        </w:r>
      </w:del>
      <w:r>
        <w:rPr>
          <w:rFonts w:hint="eastAsia"/>
        </w:rPr>
        <w:t xml:space="preserve"> </w:t>
      </w:r>
      <w:del w:id="74" w:author="AnneMarieW" w:date="2018-01-09T13:55:00Z">
        <w:r w:rsidDel="00851E9B">
          <w:rPr>
            <w:rFonts w:hint="eastAsia"/>
          </w:rPr>
          <w:delText xml:space="preserve">therefore, </w:delText>
        </w:r>
      </w:del>
      <w:del w:id="75" w:author="AnneMarieW" w:date="2018-01-09T13:57:00Z">
        <w:r w:rsidDel="0079241A">
          <w:rPr>
            <w:rFonts w:hint="eastAsia"/>
          </w:rPr>
          <w:delText xml:space="preserve">gives us </w:delText>
        </w:r>
      </w:del>
      <w:ins w:id="76" w:author="AnneMarieW" w:date="2018-01-09T13:57:00Z">
        <w:r w:rsidR="0079241A">
          <w:t xml:space="preserve">offers </w:t>
        </w:r>
      </w:ins>
      <w:r>
        <w:rPr>
          <w:rFonts w:hint="eastAsia"/>
        </w:rPr>
        <w:t xml:space="preserve">a variety of tools for modeling </w:t>
      </w:r>
      <w:del w:id="77" w:author="AnneMarieW" w:date="2018-01-09T13:56:00Z">
        <w:r w:rsidDel="00851E9B">
          <w:rPr>
            <w:rFonts w:hint="eastAsia"/>
          </w:rPr>
          <w:delText xml:space="preserve">your </w:delText>
        </w:r>
      </w:del>
      <w:r>
        <w:rPr>
          <w:rFonts w:hint="eastAsia"/>
        </w:rPr>
        <w:t>problems in whatever way is appropriate for your situation and requirements.</w:t>
      </w:r>
    </w:p>
    <w:p w14:paraId="1B8CB323" w14:textId="77777777" w:rsidR="009E3AC1" w:rsidRDefault="009E3AC1" w:rsidP="009E3AC1">
      <w:pPr>
        <w:pStyle w:val="Body"/>
      </w:pPr>
      <w:r>
        <w:rPr>
          <w:rFonts w:hint="eastAsia"/>
        </w:rPr>
        <w:t>Here</w:t>
      </w:r>
      <w:del w:id="78" w:author="AnneMarieW" w:date="2018-01-09T13:56:00Z">
        <w:r w:rsidDel="0079241A">
          <w:delText>’</w:delText>
        </w:r>
        <w:r w:rsidDel="0079241A">
          <w:rPr>
            <w:rFonts w:hint="eastAsia"/>
          </w:rPr>
          <w:delText>s what</w:delText>
        </w:r>
      </w:del>
      <w:ins w:id="79" w:author="AnneMarieW" w:date="2018-01-09T13:56:00Z">
        <w:r w:rsidR="0079241A">
          <w:t xml:space="preserve"> are the topics</w:t>
        </w:r>
      </w:ins>
      <w:r>
        <w:rPr>
          <w:rFonts w:hint="eastAsia"/>
        </w:rPr>
        <w:t xml:space="preserve"> we</w:t>
      </w:r>
      <w:r>
        <w:t>’</w:t>
      </w:r>
      <w:r>
        <w:rPr>
          <w:rFonts w:hint="eastAsia"/>
        </w:rPr>
        <w:t>ll cover in this chapter:</w:t>
      </w:r>
    </w:p>
    <w:p w14:paraId="7FC0FF08" w14:textId="77777777" w:rsidR="009E3AC1" w:rsidRDefault="009E3AC1" w:rsidP="003C0B4A">
      <w:pPr>
        <w:pStyle w:val="BulletA"/>
        <w:rPr>
          <w:rFonts w:eastAsia="Microsoft YaHei"/>
        </w:rPr>
      </w:pPr>
      <w:r>
        <w:rPr>
          <w:rFonts w:eastAsia="Microsoft YaHei" w:hint="eastAsia"/>
        </w:rPr>
        <w:t>How to create threads to run multiple pieces of code at the same time</w:t>
      </w:r>
    </w:p>
    <w:p w14:paraId="2A04D463" w14:textId="77777777" w:rsidR="009E3AC1" w:rsidRDefault="009E3AC1" w:rsidP="003C0B4A">
      <w:pPr>
        <w:pStyle w:val="BulletB"/>
        <w:rPr>
          <w:rFonts w:eastAsia="Microsoft YaHei"/>
        </w:rPr>
      </w:pPr>
      <w:r w:rsidRPr="009E3AC1">
        <w:rPr>
          <w:rStyle w:val="EmphasisItalic"/>
          <w:rFonts w:eastAsia="Microsoft YaHei" w:hint="eastAsia"/>
        </w:rPr>
        <w:t>Message passing</w:t>
      </w:r>
      <w:r>
        <w:rPr>
          <w:rFonts w:eastAsia="Microsoft YaHei" w:hint="eastAsia"/>
        </w:rPr>
        <w:t> concurrency, where channels</w:t>
      </w:r>
      <w:del w:id="80" w:author="AnneMarieW" w:date="2018-01-09T13:58:00Z">
        <w:r w:rsidDel="0079241A">
          <w:rPr>
            <w:rFonts w:eastAsia="Microsoft YaHei" w:hint="eastAsia"/>
          </w:rPr>
          <w:delText xml:space="preserve"> are used to</w:delText>
        </w:r>
      </w:del>
      <w:r>
        <w:rPr>
          <w:rFonts w:eastAsia="Microsoft YaHei" w:hint="eastAsia"/>
        </w:rPr>
        <w:t xml:space="preserve"> send messages between threads</w:t>
      </w:r>
      <w:del w:id="81" w:author="AnneMarieW" w:date="2018-01-09T13:58:00Z">
        <w:r w:rsidDel="004B2B50">
          <w:rPr>
            <w:rFonts w:eastAsia="Microsoft YaHei" w:hint="eastAsia"/>
          </w:rPr>
          <w:delText>.</w:delText>
        </w:r>
      </w:del>
    </w:p>
    <w:p w14:paraId="1654A4D2" w14:textId="77777777" w:rsidR="009E3AC1" w:rsidRDefault="009E3AC1" w:rsidP="003C0B4A">
      <w:pPr>
        <w:pStyle w:val="BulletB"/>
        <w:rPr>
          <w:rFonts w:eastAsia="Microsoft YaHei"/>
        </w:rPr>
      </w:pPr>
      <w:r w:rsidRPr="009E3AC1">
        <w:rPr>
          <w:rStyle w:val="EmphasisItalic"/>
          <w:rFonts w:eastAsia="Microsoft YaHei" w:hint="eastAsia"/>
        </w:rPr>
        <w:t>Shared state</w:t>
      </w:r>
      <w:r>
        <w:rPr>
          <w:rFonts w:eastAsia="Microsoft YaHei" w:hint="eastAsia"/>
        </w:rPr>
        <w:t> concurrency, where multiple threads have access to some piece of data</w:t>
      </w:r>
      <w:del w:id="82" w:author="AnneMarieW" w:date="2018-01-09T13:58:00Z">
        <w:r w:rsidDel="004B2B50">
          <w:rPr>
            <w:rFonts w:eastAsia="Microsoft YaHei" w:hint="eastAsia"/>
          </w:rPr>
          <w:delText>.</w:delText>
        </w:r>
      </w:del>
    </w:p>
    <w:p w14:paraId="4843D15F" w14:textId="77777777" w:rsidR="009E3AC1" w:rsidRDefault="009E3AC1" w:rsidP="003C0B4A">
      <w:pPr>
        <w:pStyle w:val="BulletC"/>
        <w:rPr>
          <w:rFonts w:eastAsia="Microsoft YaHei"/>
        </w:rPr>
      </w:pPr>
      <w:r>
        <w:rPr>
          <w:rFonts w:eastAsia="Microsoft YaHei" w:hint="eastAsia"/>
        </w:rPr>
        <w:t>The </w:t>
      </w:r>
      <w:r w:rsidRPr="009E3AC1">
        <w:rPr>
          <w:rStyle w:val="Literal"/>
        </w:rPr>
        <w:t>Sync</w:t>
      </w:r>
      <w:r>
        <w:rPr>
          <w:rFonts w:eastAsia="Microsoft YaHei" w:hint="eastAsia"/>
        </w:rPr>
        <w:t> and </w:t>
      </w:r>
      <w:r w:rsidRPr="009E3AC1">
        <w:rPr>
          <w:rStyle w:val="Literal"/>
        </w:rPr>
        <w:t>Send</w:t>
      </w:r>
      <w:r>
        <w:rPr>
          <w:rFonts w:eastAsia="Microsoft YaHei" w:hint="eastAsia"/>
        </w:rPr>
        <w:t> traits, which extend Rust</w:t>
      </w:r>
      <w:r>
        <w:rPr>
          <w:rFonts w:eastAsia="Microsoft YaHei"/>
        </w:rPr>
        <w:t>’</w:t>
      </w:r>
      <w:r>
        <w:rPr>
          <w:rFonts w:eastAsia="Microsoft YaHei" w:hint="eastAsia"/>
        </w:rPr>
        <w:t>s concurrency guarantees to user-defined types as well as types provided by the standard library</w:t>
      </w:r>
      <w:del w:id="83" w:author="AnneMarieW" w:date="2018-01-09T13:58:00Z">
        <w:r w:rsidDel="004B2B50">
          <w:rPr>
            <w:rFonts w:eastAsia="Microsoft YaHei" w:hint="eastAsia"/>
          </w:rPr>
          <w:delText>.</w:delText>
        </w:r>
      </w:del>
    </w:p>
    <w:p w14:paraId="6CC4157B" w14:textId="77777777" w:rsidR="009E3AC1" w:rsidRDefault="009E3AC1" w:rsidP="009E3AC1">
      <w:pPr>
        <w:pStyle w:val="HeadA"/>
        <w:rPr>
          <w:rFonts w:eastAsia="Microsoft YaHei"/>
        </w:rPr>
      </w:pPr>
      <w:bookmarkStart w:id="84" w:name="using-threads-to-run-code-simultaneously"/>
      <w:bookmarkStart w:id="85" w:name="_Toc501111894"/>
      <w:bookmarkEnd w:id="84"/>
      <w:r>
        <w:rPr>
          <w:rFonts w:eastAsia="Microsoft YaHei" w:hint="eastAsia"/>
        </w:rPr>
        <w:t>Using Threads to Run Code Simultaneously</w:t>
      </w:r>
      <w:bookmarkEnd w:id="85"/>
    </w:p>
    <w:p w14:paraId="39790612" w14:textId="77777777" w:rsidR="009E3AC1" w:rsidRDefault="009E3AC1" w:rsidP="003C0B4A">
      <w:pPr>
        <w:pStyle w:val="BodyFirst"/>
        <w:rPr>
          <w:szCs w:val="24"/>
        </w:rPr>
      </w:pPr>
      <w:r w:rsidRPr="009E3AC1">
        <w:rPr>
          <w:rFonts w:eastAsia="Microsoft YaHei" w:hint="eastAsia"/>
        </w:rPr>
        <w:t xml:space="preserve">In most </w:t>
      </w:r>
      <w:ins w:id="86" w:author="AnneMarieW" w:date="2018-01-09T13:59:00Z">
        <w:r w:rsidR="004F608E">
          <w:rPr>
            <w:rFonts w:eastAsia="Microsoft YaHei"/>
          </w:rPr>
          <w:t xml:space="preserve">current </w:t>
        </w:r>
      </w:ins>
      <w:r w:rsidRPr="009E3AC1">
        <w:rPr>
          <w:rFonts w:eastAsia="Microsoft YaHei" w:hint="eastAsia"/>
        </w:rPr>
        <w:t>operating systems</w:t>
      </w:r>
      <w:del w:id="87" w:author="AnneMarieW" w:date="2018-01-09T13:59:00Z">
        <w:r w:rsidRPr="009E3AC1" w:rsidDel="004F608E">
          <w:rPr>
            <w:rFonts w:eastAsia="Microsoft YaHei" w:hint="eastAsia"/>
          </w:rPr>
          <w:delText xml:space="preserve"> today</w:delText>
        </w:r>
      </w:del>
      <w:r w:rsidRPr="009E3AC1">
        <w:rPr>
          <w:rFonts w:eastAsia="Microsoft YaHei" w:hint="eastAsia"/>
        </w:rPr>
        <w:t>, an executed program</w:t>
      </w:r>
      <w:r>
        <w:rPr>
          <w:rFonts w:eastAsia="Microsoft YaHei"/>
        </w:rPr>
        <w:t>’</w:t>
      </w:r>
      <w:r w:rsidRPr="009E3AC1">
        <w:rPr>
          <w:rFonts w:eastAsia="Microsoft YaHei" w:hint="eastAsia"/>
        </w:rPr>
        <w:t>s code is run in a</w:t>
      </w:r>
      <w:r>
        <w:rPr>
          <w:rFonts w:eastAsia="Microsoft YaHei" w:hint="eastAsia"/>
        </w:rPr>
        <w:t xml:space="preserve"> </w:t>
      </w:r>
      <w:r w:rsidRPr="009E3AC1">
        <w:rPr>
          <w:rStyle w:val="EmphasisItalic"/>
          <w:rFonts w:eastAsia="Microsoft YaHei" w:hint="eastAsia"/>
        </w:rPr>
        <w:t>process</w:t>
      </w:r>
      <w:r w:rsidRPr="009E3AC1">
        <w:rPr>
          <w:rFonts w:eastAsia="Microsoft YaHei" w:hint="eastAsia"/>
        </w:rPr>
        <w:t>, and the operating system manages multiple process</w:t>
      </w:r>
      <w:ins w:id="88" w:author="AnneMarieW" w:date="2018-01-09T13:59:00Z">
        <w:r w:rsidR="004F608E">
          <w:rPr>
            <w:rFonts w:eastAsia="Microsoft YaHei"/>
          </w:rPr>
          <w:t>es</w:t>
        </w:r>
      </w:ins>
      <w:r w:rsidRPr="009E3AC1">
        <w:rPr>
          <w:rFonts w:eastAsia="Microsoft YaHei" w:hint="eastAsia"/>
        </w:rPr>
        <w:t xml:space="preserve"> at once. Within</w:t>
      </w:r>
      <w:r>
        <w:rPr>
          <w:rFonts w:eastAsia="Microsoft YaHei" w:hint="eastAsia"/>
        </w:rPr>
        <w:t xml:space="preserve"> </w:t>
      </w:r>
      <w:r w:rsidRPr="009E3AC1">
        <w:rPr>
          <w:rFonts w:eastAsia="Microsoft YaHei" w:hint="eastAsia"/>
        </w:rPr>
        <w:t>your program, you can also have independent parts that run simultaneously. The</w:t>
      </w:r>
      <w:r>
        <w:rPr>
          <w:rFonts w:eastAsia="Microsoft YaHei" w:hint="eastAsia"/>
        </w:rPr>
        <w:t xml:space="preserve"> </w:t>
      </w:r>
      <w:r w:rsidRPr="009E3AC1">
        <w:rPr>
          <w:rFonts w:eastAsia="Microsoft YaHei" w:hint="eastAsia"/>
        </w:rPr>
        <w:t>feature that runs these independent parts is called </w:t>
      </w:r>
      <w:r w:rsidRPr="009E3AC1">
        <w:rPr>
          <w:rStyle w:val="EmphasisItalic"/>
          <w:rFonts w:eastAsia="Microsoft YaHei" w:hint="eastAsia"/>
        </w:rPr>
        <w:t>threads</w:t>
      </w:r>
      <w:r>
        <w:rPr>
          <w:rFonts w:eastAsia="Microsoft YaHei" w:hint="eastAsia"/>
        </w:rPr>
        <w:t>.</w:t>
      </w:r>
      <w:r w:rsidRPr="002B675D">
        <w:rPr>
          <w:rFonts w:eastAsia="Microsoft YaHei" w:hint="eastAsia"/>
        </w:rPr>
        <w:t xml:space="preserve"> </w:t>
      </w:r>
    </w:p>
    <w:p w14:paraId="72EABA13" w14:textId="77777777" w:rsidR="009E3AC1" w:rsidRDefault="009E3AC1" w:rsidP="009E3AC1">
      <w:pPr>
        <w:pStyle w:val="Body"/>
      </w:pPr>
      <w:r>
        <w:rPr>
          <w:rFonts w:hint="eastAsia"/>
        </w:rPr>
        <w:t>Splitting the computation in your program</w:t>
      </w:r>
      <w:del w:id="89" w:author="AnneMarieW" w:date="2018-01-09T14:00:00Z">
        <w:r w:rsidDel="002A605E">
          <w:rPr>
            <w:rFonts w:hint="eastAsia"/>
          </w:rPr>
          <w:delText xml:space="preserve"> up </w:delText>
        </w:r>
      </w:del>
      <w:ins w:id="90" w:author="AnneMarieW" w:date="2018-01-09T14:00:00Z">
        <w:r w:rsidR="002A605E">
          <w:t xml:space="preserve"> </w:t>
        </w:r>
      </w:ins>
      <w:r>
        <w:rPr>
          <w:rFonts w:hint="eastAsia"/>
        </w:rPr>
        <w:t>into multiple threads can improve performance</w:t>
      </w:r>
      <w:del w:id="91" w:author="AnneMarieW" w:date="2018-01-09T14:00:00Z">
        <w:r w:rsidDel="002A605E">
          <w:rPr>
            <w:rFonts w:hint="eastAsia"/>
          </w:rPr>
          <w:delText>,</w:delText>
        </w:r>
      </w:del>
      <w:r>
        <w:rPr>
          <w:rFonts w:hint="eastAsia"/>
        </w:rPr>
        <w:t xml:space="preserve"> </w:t>
      </w:r>
      <w:del w:id="92" w:author="AnneMarieW" w:date="2018-01-09T14:00:00Z">
        <w:r w:rsidDel="002A605E">
          <w:rPr>
            <w:rFonts w:hint="eastAsia"/>
          </w:rPr>
          <w:delText>sinc</w:delText>
        </w:r>
      </w:del>
      <w:ins w:id="93" w:author="AnneMarieW" w:date="2018-01-09T14:00:00Z">
        <w:r w:rsidR="002A605E">
          <w:t>becaus</w:t>
        </w:r>
      </w:ins>
      <w:r>
        <w:rPr>
          <w:rFonts w:hint="eastAsia"/>
        </w:rPr>
        <w:t xml:space="preserve">e the program </w:t>
      </w:r>
      <w:del w:id="94" w:author="AnneMarieW" w:date="2018-01-09T14:00:00Z">
        <w:r w:rsidDel="002A605E">
          <w:rPr>
            <w:rFonts w:hint="eastAsia"/>
          </w:rPr>
          <w:delText xml:space="preserve">will be doing </w:delText>
        </w:r>
      </w:del>
      <w:ins w:id="95" w:author="AnneMarieW" w:date="2018-01-09T14:00:00Z">
        <w:r w:rsidR="002A605E">
          <w:t xml:space="preserve">does </w:t>
        </w:r>
      </w:ins>
      <w:r>
        <w:rPr>
          <w:rFonts w:hint="eastAsia"/>
        </w:rPr>
        <w:t>multiple t</w:t>
      </w:r>
      <w:del w:id="96" w:author="AnneMarieW" w:date="2018-01-09T14:00:00Z">
        <w:r w:rsidDel="002A605E">
          <w:rPr>
            <w:rFonts w:hint="eastAsia"/>
          </w:rPr>
          <w:delText>hing</w:delText>
        </w:r>
      </w:del>
      <w:ins w:id="97" w:author="AnneMarieW" w:date="2018-01-09T14:00:00Z">
        <w:r w:rsidR="002A605E">
          <w:t>ask</w:t>
        </w:r>
      </w:ins>
      <w:r>
        <w:rPr>
          <w:rFonts w:hint="eastAsia"/>
        </w:rPr>
        <w:t xml:space="preserve">s at the same time, but it also adds complexity. Because </w:t>
      </w:r>
      <w:r>
        <w:rPr>
          <w:rFonts w:hint="eastAsia"/>
        </w:rPr>
        <w:lastRenderedPageBreak/>
        <w:t xml:space="preserve">threads </w:t>
      </w:r>
      <w:del w:id="98" w:author="AnneMarieW" w:date="2018-01-09T14:01:00Z">
        <w:r w:rsidDel="00CD276D">
          <w:rPr>
            <w:rFonts w:hint="eastAsia"/>
          </w:rPr>
          <w:delText>may</w:delText>
        </w:r>
      </w:del>
      <w:ins w:id="99" w:author="AnneMarieW" w:date="2018-01-09T14:01:00Z">
        <w:r w:rsidR="00CD276D">
          <w:t>can</w:t>
        </w:r>
      </w:ins>
      <w:r>
        <w:rPr>
          <w:rFonts w:hint="eastAsia"/>
        </w:rPr>
        <w:t xml:space="preserve"> run simultaneously, there</w:t>
      </w:r>
      <w:r>
        <w:t>’</w:t>
      </w:r>
      <w:r>
        <w:rPr>
          <w:rFonts w:hint="eastAsia"/>
        </w:rPr>
        <w:t>s no inherent guarantee about the order in which parts of your code on different threads will run. This can lead to problems</w:t>
      </w:r>
      <w:ins w:id="100" w:author="AnneMarieW" w:date="2018-01-09T14:01:00Z">
        <w:r w:rsidR="00CD276D">
          <w:t>,</w:t>
        </w:r>
      </w:ins>
      <w:r>
        <w:rPr>
          <w:rFonts w:hint="eastAsia"/>
        </w:rPr>
        <w:t xml:space="preserve"> such as:</w:t>
      </w:r>
    </w:p>
    <w:p w14:paraId="31F16D6E" w14:textId="77777777" w:rsidR="009E3AC1" w:rsidRDefault="009E3AC1" w:rsidP="003C0B4A">
      <w:pPr>
        <w:pStyle w:val="BulletA"/>
        <w:rPr>
          <w:rFonts w:eastAsia="Microsoft YaHei"/>
        </w:rPr>
      </w:pPr>
      <w:r>
        <w:rPr>
          <w:rFonts w:eastAsia="Microsoft YaHei" w:hint="eastAsia"/>
        </w:rPr>
        <w:t>Race conditions, where threads are accessing data or resources in an inconsistent order</w:t>
      </w:r>
    </w:p>
    <w:p w14:paraId="15FFD8A0" w14:textId="77777777" w:rsidR="009E3AC1" w:rsidRDefault="009E3AC1" w:rsidP="003C0B4A">
      <w:pPr>
        <w:pStyle w:val="BulletB"/>
        <w:rPr>
          <w:rFonts w:eastAsia="Microsoft YaHei"/>
        </w:rPr>
      </w:pPr>
      <w:r>
        <w:rPr>
          <w:rFonts w:eastAsia="Microsoft YaHei" w:hint="eastAsia"/>
        </w:rPr>
        <w:t xml:space="preserve">Deadlocks, where two threads are waiting for each other to finish using a resource the other thread has, </w:t>
      </w:r>
      <w:del w:id="101" w:author="AnneMarieW" w:date="2018-01-09T14:02:00Z">
        <w:r w:rsidDel="00CD276D">
          <w:rPr>
            <w:rFonts w:eastAsia="Microsoft YaHei" w:hint="eastAsia"/>
          </w:rPr>
          <w:delText xml:space="preserve">which </w:delText>
        </w:r>
      </w:del>
      <w:r>
        <w:rPr>
          <w:rFonts w:eastAsia="Microsoft YaHei" w:hint="eastAsia"/>
        </w:rPr>
        <w:t>prevent</w:t>
      </w:r>
      <w:del w:id="102" w:author="AnneMarieW" w:date="2018-01-09T14:02:00Z">
        <w:r w:rsidDel="00CD276D">
          <w:rPr>
            <w:rFonts w:eastAsia="Microsoft YaHei" w:hint="eastAsia"/>
          </w:rPr>
          <w:delText>s</w:delText>
        </w:r>
      </w:del>
      <w:ins w:id="103" w:author="AnneMarieW" w:date="2018-01-09T14:02:00Z">
        <w:r w:rsidR="00CD276D">
          <w:rPr>
            <w:rFonts w:eastAsia="Microsoft YaHei"/>
          </w:rPr>
          <w:t>ing</w:t>
        </w:r>
      </w:ins>
      <w:r>
        <w:rPr>
          <w:rFonts w:eastAsia="Microsoft YaHei" w:hint="eastAsia"/>
        </w:rPr>
        <w:t xml:space="preserve"> both threads from continuing</w:t>
      </w:r>
    </w:p>
    <w:p w14:paraId="1326266E" w14:textId="77777777" w:rsidR="009E3AC1" w:rsidRPr="008E51BB" w:rsidRDefault="009E3AC1" w:rsidP="003C0B4A">
      <w:pPr>
        <w:pStyle w:val="BulletC"/>
      </w:pPr>
      <w:r>
        <w:rPr>
          <w:rFonts w:eastAsia="Microsoft YaHei" w:hint="eastAsia"/>
        </w:rPr>
        <w:t>Bugs that only happen in certain situations and are hard to reproduce and fix reliably</w:t>
      </w:r>
      <w:r w:rsidRPr="008E51BB">
        <w:rPr>
          <w:rFonts w:eastAsia="Microsoft YaHei" w:hint="eastAsia"/>
        </w:rPr>
        <w:t xml:space="preserve"> </w:t>
      </w:r>
    </w:p>
    <w:p w14:paraId="399CF532" w14:textId="77777777" w:rsidR="009E3AC1" w:rsidRDefault="009E3AC1" w:rsidP="009E3AC1">
      <w:pPr>
        <w:pStyle w:val="Body"/>
      </w:pPr>
      <w:r>
        <w:rPr>
          <w:rFonts w:hint="eastAsia"/>
        </w:rPr>
        <w:t xml:space="preserve">Rust attempts to mitigate </w:t>
      </w:r>
      <w:ins w:id="104" w:author="AnneMarieW" w:date="2018-01-09T14:02:00Z">
        <w:r w:rsidR="00CD276D">
          <w:t xml:space="preserve">the </w:t>
        </w:r>
      </w:ins>
      <w:r>
        <w:rPr>
          <w:rFonts w:hint="eastAsia"/>
        </w:rPr>
        <w:t>negative effects of using threads. Programming in a multithreaded context still takes careful thought and requires a code structure that</w:t>
      </w:r>
      <w:del w:id="105" w:author="AnneMarieW" w:date="2018-01-09T14:03:00Z">
        <w:r w:rsidDel="00CD276D">
          <w:delText>’</w:delText>
        </w:r>
      </w:del>
      <w:ins w:id="106" w:author="AnneMarieW" w:date="2018-01-09T14:03:00Z">
        <w:r w:rsidR="00CD276D">
          <w:t xml:space="preserve"> i</w:t>
        </w:r>
      </w:ins>
      <w:r>
        <w:rPr>
          <w:rFonts w:hint="eastAsia"/>
        </w:rPr>
        <w:t>s different from programs that run in a single thread.</w:t>
      </w:r>
    </w:p>
    <w:p w14:paraId="55775196" w14:textId="77777777" w:rsidR="009E3AC1" w:rsidRDefault="009E3AC1" w:rsidP="009E3AC1">
      <w:pPr>
        <w:pStyle w:val="Body"/>
      </w:pPr>
      <w:r w:rsidRPr="009E3AC1">
        <w:rPr>
          <w:rFonts w:hint="eastAsia"/>
        </w:rPr>
        <w:t>Programming languages implement threads in a few different ways. Many operating</w:t>
      </w:r>
      <w:r>
        <w:rPr>
          <w:rFonts w:hint="eastAsia"/>
        </w:rPr>
        <w:t xml:space="preserve"> </w:t>
      </w:r>
      <w:r w:rsidRPr="009E3AC1">
        <w:rPr>
          <w:rFonts w:hint="eastAsia"/>
        </w:rPr>
        <w:t>systems provide an API for creating new threads. This model where a language</w:t>
      </w:r>
      <w:r>
        <w:rPr>
          <w:rFonts w:hint="eastAsia"/>
        </w:rPr>
        <w:t xml:space="preserve"> </w:t>
      </w:r>
      <w:r w:rsidRPr="009E3AC1">
        <w:rPr>
          <w:rFonts w:hint="eastAsia"/>
        </w:rPr>
        <w:t>calls the operating system APIs to create threads is sometimes called </w:t>
      </w:r>
      <w:r w:rsidRPr="009E3AC1">
        <w:rPr>
          <w:rStyle w:val="EmphasisItalic"/>
          <w:rFonts w:hint="eastAsia"/>
        </w:rPr>
        <w:t>1:1</w:t>
      </w:r>
      <w:r>
        <w:rPr>
          <w:rFonts w:hint="eastAsia"/>
        </w:rPr>
        <w:t xml:space="preserve">, one </w:t>
      </w:r>
      <w:del w:id="107" w:author="AnneMarieW" w:date="2018-01-09T14:03:00Z">
        <w:r w:rsidDel="00C30F28">
          <w:rPr>
            <w:rFonts w:hint="eastAsia"/>
          </w:rPr>
          <w:delText>OS</w:delText>
        </w:r>
      </w:del>
      <w:ins w:id="108" w:author="AnneMarieW" w:date="2018-01-09T14:03:00Z">
        <w:r w:rsidR="00C30F28" w:rsidRPr="009E3AC1">
          <w:rPr>
            <w:rFonts w:hint="eastAsia"/>
          </w:rPr>
          <w:t>operating system</w:t>
        </w:r>
      </w:ins>
      <w:r>
        <w:rPr>
          <w:rFonts w:hint="eastAsia"/>
        </w:rPr>
        <w:t xml:space="preserve"> thread per one language thread.</w:t>
      </w:r>
    </w:p>
    <w:p w14:paraId="5D81B9D6" w14:textId="77777777" w:rsidR="009E3AC1" w:rsidRDefault="009E3AC1" w:rsidP="009E3AC1">
      <w:pPr>
        <w:pStyle w:val="Body"/>
      </w:pPr>
      <w:r>
        <w:rPr>
          <w:rFonts w:hint="eastAsia"/>
        </w:rPr>
        <w:t>Many programming languages provide their own special implementation of threads. Programming language-provided threads are known as </w:t>
      </w:r>
      <w:r w:rsidRPr="009E3AC1">
        <w:rPr>
          <w:rStyle w:val="EmphasisItalic"/>
          <w:rFonts w:hint="eastAsia"/>
        </w:rPr>
        <w:t>green</w:t>
      </w:r>
      <w:r w:rsidRPr="009E3AC1">
        <w:rPr>
          <w:rFonts w:hint="eastAsia"/>
        </w:rPr>
        <w:t> threads, and</w:t>
      </w:r>
      <w:r>
        <w:rPr>
          <w:rFonts w:hint="eastAsia"/>
        </w:rPr>
        <w:t xml:space="preserve"> </w:t>
      </w:r>
      <w:r w:rsidRPr="009E3AC1">
        <w:rPr>
          <w:rFonts w:hint="eastAsia"/>
        </w:rPr>
        <w:t>languages that use these green threads will execute them in the context of a</w:t>
      </w:r>
      <w:r>
        <w:rPr>
          <w:rFonts w:hint="eastAsia"/>
        </w:rPr>
        <w:t xml:space="preserve"> </w:t>
      </w:r>
      <w:r w:rsidRPr="009E3AC1">
        <w:rPr>
          <w:rFonts w:hint="eastAsia"/>
        </w:rPr>
        <w:t>different number of operating system threads. For this reason, the green</w:t>
      </w:r>
      <w:r>
        <w:rPr>
          <w:rFonts w:hint="eastAsia"/>
        </w:rPr>
        <w:t xml:space="preserve"> </w:t>
      </w:r>
      <w:r w:rsidRPr="009E3AC1">
        <w:rPr>
          <w:rFonts w:hint="eastAsia"/>
        </w:rPr>
        <w:t>threaded model is called the </w:t>
      </w:r>
      <w:r w:rsidRPr="009E3AC1">
        <w:rPr>
          <w:rStyle w:val="EmphasisItalic"/>
          <w:rFonts w:hint="eastAsia"/>
        </w:rPr>
        <w:t>M:N</w:t>
      </w:r>
      <w:r w:rsidRPr="009E3AC1">
        <w:rPr>
          <w:rFonts w:hint="eastAsia"/>
        </w:rPr>
        <w:t> model</w:t>
      </w:r>
      <w:del w:id="109" w:author="AnneMarieW" w:date="2018-01-09T14:04:00Z">
        <w:r w:rsidRPr="009E3AC1" w:rsidDel="00C30F28">
          <w:rPr>
            <w:rFonts w:hint="eastAsia"/>
          </w:rPr>
          <w:delText>,</w:delText>
        </w:r>
      </w:del>
      <w:ins w:id="110" w:author="AnneMarieW" w:date="2018-01-09T14:04:00Z">
        <w:r w:rsidR="00C30F28">
          <w:t>:</w:t>
        </w:r>
      </w:ins>
      <w:r w:rsidRPr="009E3AC1">
        <w:rPr>
          <w:rFonts w:hint="eastAsia"/>
        </w:rPr>
        <w:t> </w:t>
      </w:r>
      <w:r w:rsidRPr="009E3AC1">
        <w:rPr>
          <w:rStyle w:val="Literal"/>
        </w:rPr>
        <w:t>M</w:t>
      </w:r>
      <w:r w:rsidRPr="009E3AC1">
        <w:rPr>
          <w:rFonts w:hint="eastAsia"/>
        </w:rPr>
        <w:t> green threads per </w:t>
      </w:r>
      <w:r w:rsidRPr="009E3AC1">
        <w:rPr>
          <w:rStyle w:val="Literal"/>
        </w:rPr>
        <w:t>N</w:t>
      </w:r>
      <w:r w:rsidRPr="009E3AC1">
        <w:rPr>
          <w:rFonts w:hint="eastAsia"/>
        </w:rPr>
        <w:t> </w:t>
      </w:r>
      <w:del w:id="111" w:author="AnneMarieW" w:date="2018-01-09T14:04:00Z">
        <w:r w:rsidRPr="009E3AC1" w:rsidDel="00C30F28">
          <w:rPr>
            <w:rFonts w:hint="eastAsia"/>
          </w:rPr>
          <w:delText>OS</w:delText>
        </w:r>
      </w:del>
      <w:ins w:id="112" w:author="AnneMarieW" w:date="2018-01-09T14:04:00Z">
        <w:del w:id="113" w:author="Carol Nichols" w:date="2018-01-21T12:53:00Z">
          <w:r w:rsidR="00C30F28" w:rsidRPr="00C30F28" w:rsidDel="00112235">
            <w:rPr>
              <w:rFonts w:hint="eastAsia"/>
            </w:rPr>
            <w:delText xml:space="preserve"> </w:delText>
          </w:r>
        </w:del>
        <w:r w:rsidR="00C30F28" w:rsidRPr="009E3AC1">
          <w:rPr>
            <w:rFonts w:hint="eastAsia"/>
          </w:rPr>
          <w:t>operating system</w:t>
        </w:r>
      </w:ins>
      <w:r w:rsidRPr="009E3AC1">
        <w:rPr>
          <w:rFonts w:hint="eastAsia"/>
        </w:rPr>
        <w:t xml:space="preserve"> threads,</w:t>
      </w:r>
      <w:r>
        <w:rPr>
          <w:rFonts w:hint="eastAsia"/>
        </w:rPr>
        <w:t xml:space="preserve"> </w:t>
      </w:r>
      <w:r w:rsidRPr="009E3AC1">
        <w:rPr>
          <w:rFonts w:hint="eastAsia"/>
        </w:rPr>
        <w:t>where </w:t>
      </w:r>
      <w:r w:rsidRPr="009E3AC1">
        <w:rPr>
          <w:rStyle w:val="Literal"/>
        </w:rPr>
        <w:t>M</w:t>
      </w:r>
      <w:r w:rsidRPr="009E3AC1">
        <w:rPr>
          <w:rFonts w:hint="eastAsia"/>
        </w:rPr>
        <w:t> and </w:t>
      </w:r>
      <w:r w:rsidRPr="009E3AC1">
        <w:rPr>
          <w:rStyle w:val="Literal"/>
        </w:rPr>
        <w:t>N</w:t>
      </w:r>
      <w:r>
        <w:rPr>
          <w:rFonts w:hint="eastAsia"/>
        </w:rPr>
        <w:t> are not necessarily the same number.</w:t>
      </w:r>
    </w:p>
    <w:p w14:paraId="54C3387B" w14:textId="77777777" w:rsidR="009E3AC1" w:rsidRDefault="009E3AC1" w:rsidP="003C0B4A">
      <w:pPr>
        <w:pStyle w:val="Body"/>
        <w:rPr>
          <w:szCs w:val="24"/>
        </w:rPr>
      </w:pPr>
      <w:r>
        <w:rPr>
          <w:rFonts w:hint="eastAsia"/>
        </w:rPr>
        <w:t>Each model has its own advantages and trade</w:t>
      </w:r>
      <w:ins w:id="114" w:author="AnneMarieW" w:date="2018-01-09T14:05:00Z">
        <w:r w:rsidR="00C30F28">
          <w:t>-</w:t>
        </w:r>
      </w:ins>
      <w:r>
        <w:rPr>
          <w:rFonts w:hint="eastAsia"/>
        </w:rPr>
        <w:t>offs, and the trade</w:t>
      </w:r>
      <w:ins w:id="115" w:author="AnneMarieW" w:date="2018-01-09T14:05:00Z">
        <w:r w:rsidR="00C30F28">
          <w:t>-</w:t>
        </w:r>
      </w:ins>
      <w:r>
        <w:rPr>
          <w:rFonts w:hint="eastAsia"/>
        </w:rPr>
        <w:t>off most important to Rust is runtime support. </w:t>
      </w:r>
      <w:r w:rsidRPr="002B675D">
        <w:rPr>
          <w:rFonts w:hint="eastAsia"/>
        </w:rPr>
        <w:t>Runtime</w:t>
      </w:r>
      <w:r>
        <w:rPr>
          <w:rFonts w:hint="eastAsia"/>
        </w:rPr>
        <w:t> is a confusing term and can have different</w:t>
      </w:r>
      <w:r w:rsidR="003C0B4A">
        <w:rPr>
          <w:rFonts w:hint="eastAsia"/>
        </w:rPr>
        <w:t xml:space="preserve"> meanings in different contexts</w:t>
      </w:r>
      <w:r w:rsidR="003C0B4A">
        <w:t>.</w:t>
      </w:r>
      <w:r w:rsidRPr="002B675D">
        <w:rPr>
          <w:rFonts w:hint="eastAsia"/>
        </w:rPr>
        <w:t xml:space="preserve"> </w:t>
      </w:r>
    </w:p>
    <w:p w14:paraId="605ABC8B" w14:textId="77777777" w:rsidR="009E3AC1" w:rsidRDefault="009E3AC1" w:rsidP="009E3AC1">
      <w:pPr>
        <w:pStyle w:val="Body"/>
      </w:pPr>
      <w:r>
        <w:rPr>
          <w:rFonts w:hint="eastAsia"/>
        </w:rPr>
        <w:t xml:space="preserve">In this context, by </w:t>
      </w:r>
      <w:r w:rsidRPr="002B675D">
        <w:rPr>
          <w:rStyle w:val="EmphasisItalic"/>
        </w:rPr>
        <w:t>runtime</w:t>
      </w:r>
      <w:r>
        <w:rPr>
          <w:rFonts w:hint="eastAsia"/>
        </w:rPr>
        <w:t xml:space="preserve"> we mean code that</w:t>
      </w:r>
      <w:del w:id="116" w:author="AnneMarieW" w:date="2018-01-09T14:05:00Z">
        <w:r w:rsidDel="00C30F28">
          <w:delText>’</w:delText>
        </w:r>
      </w:del>
      <w:ins w:id="117" w:author="AnneMarieW" w:date="2018-01-09T14:05:00Z">
        <w:r w:rsidR="00C30F28">
          <w:t xml:space="preserve"> i</w:t>
        </w:r>
      </w:ins>
      <w:r>
        <w:rPr>
          <w:rFonts w:hint="eastAsia"/>
        </w:rPr>
        <w:t xml:space="preserve">s included by the language in every binary. This code can be large or small depending on the language, but every non-assembly language will have some amount of runtime code. For that reason, colloquially when people say a language has </w:t>
      </w:r>
      <w:r w:rsidR="003C0B4A">
        <w:t>“</w:t>
      </w:r>
      <w:r>
        <w:rPr>
          <w:rFonts w:hint="eastAsia"/>
        </w:rPr>
        <w:t>no runtime</w:t>
      </w:r>
      <w:ins w:id="118" w:author="AnneMarieW" w:date="2018-01-09T14:06:00Z">
        <w:r w:rsidR="00BC4736">
          <w:t>,</w:t>
        </w:r>
      </w:ins>
      <w:r w:rsidR="003C0B4A">
        <w:t>”</w:t>
      </w:r>
      <w:r>
        <w:rPr>
          <w:rFonts w:hint="eastAsia"/>
        </w:rPr>
        <w:t xml:space="preserve"> they often mean </w:t>
      </w:r>
      <w:r w:rsidR="003C0B4A">
        <w:t>“</w:t>
      </w:r>
      <w:r>
        <w:rPr>
          <w:rFonts w:hint="eastAsia"/>
        </w:rPr>
        <w:t>small runtime.</w:t>
      </w:r>
      <w:r w:rsidR="003C0B4A">
        <w:t>”</w:t>
      </w:r>
      <w:r>
        <w:rPr>
          <w:rFonts w:hint="eastAsia"/>
        </w:rPr>
        <w:t xml:space="preserve"> Smaller runtimes have fewer features but have the advantage of resulting in smaller binaries, which make it easier to combine the language with other languages in more contexts. </w:t>
      </w:r>
      <w:del w:id="119" w:author="AnneMarieW" w:date="2018-01-09T14:07:00Z">
        <w:r w:rsidDel="00BC4736">
          <w:rPr>
            <w:rFonts w:hint="eastAsia"/>
          </w:rPr>
          <w:delText>While</w:delText>
        </w:r>
      </w:del>
      <w:ins w:id="120" w:author="AnneMarieW" w:date="2018-01-09T14:07:00Z">
        <w:r w:rsidR="00BC4736">
          <w:t>Although</w:t>
        </w:r>
      </w:ins>
      <w:r>
        <w:rPr>
          <w:rFonts w:hint="eastAsia"/>
        </w:rPr>
        <w:t xml:space="preserve"> many languages are okay with increasing the runtime size in exchange for more features, Rust needs to have nearly no runtime</w:t>
      </w:r>
      <w:del w:id="121" w:author="AnneMarieW" w:date="2018-01-09T14:07:00Z">
        <w:r w:rsidDel="00BC4736">
          <w:rPr>
            <w:rFonts w:hint="eastAsia"/>
          </w:rPr>
          <w:delText>,</w:delText>
        </w:r>
      </w:del>
      <w:r>
        <w:rPr>
          <w:rFonts w:hint="eastAsia"/>
        </w:rPr>
        <w:t xml:space="preserve"> and cannot compromise on being able to call into C </w:t>
      </w:r>
      <w:del w:id="122" w:author="AnneMarieW" w:date="2018-01-09T14:07:00Z">
        <w:r w:rsidDel="00BC4736">
          <w:rPr>
            <w:rFonts w:hint="eastAsia"/>
          </w:rPr>
          <w:delText xml:space="preserve">in order </w:delText>
        </w:r>
      </w:del>
      <w:r>
        <w:rPr>
          <w:rFonts w:hint="eastAsia"/>
        </w:rPr>
        <w:t>to maintain performance.</w:t>
      </w:r>
    </w:p>
    <w:p w14:paraId="140015FD" w14:textId="77777777" w:rsidR="009E3AC1" w:rsidRDefault="009E3AC1" w:rsidP="009E3AC1">
      <w:pPr>
        <w:pStyle w:val="Body"/>
      </w:pPr>
      <w:r>
        <w:rPr>
          <w:rFonts w:hint="eastAsia"/>
        </w:rPr>
        <w:t xml:space="preserve">The green threading M:N model requires a larger language runtime to manage threads. As such, the Rust standard library only provides an implementation of 1:1 threading. Because Rust </w:t>
      </w:r>
      <w:r>
        <w:rPr>
          <w:rFonts w:hint="eastAsia"/>
        </w:rPr>
        <w:lastRenderedPageBreak/>
        <w:t>is such a low-level language, there are crates that implement M:N threading if you would rather trade overhead for aspects such as more control over which threads run when and lower costs of context switching, for example.</w:t>
      </w:r>
    </w:p>
    <w:p w14:paraId="62583731" w14:textId="77777777" w:rsidR="009E3AC1" w:rsidRDefault="009E3AC1" w:rsidP="009E3AC1">
      <w:pPr>
        <w:pStyle w:val="Body"/>
      </w:pPr>
      <w:r>
        <w:rPr>
          <w:rFonts w:hint="eastAsia"/>
        </w:rPr>
        <w:t>Now that we</w:t>
      </w:r>
      <w:r>
        <w:t>’</w:t>
      </w:r>
      <w:r>
        <w:rPr>
          <w:rFonts w:hint="eastAsia"/>
        </w:rPr>
        <w:t>ve defined threads in Rust, let</w:t>
      </w:r>
      <w:r>
        <w:t>’</w:t>
      </w:r>
      <w:r>
        <w:rPr>
          <w:rFonts w:hint="eastAsia"/>
        </w:rPr>
        <w:t>s explore how to use the thread-related API provided by the standard library.</w:t>
      </w:r>
    </w:p>
    <w:p w14:paraId="6D4A3A0D" w14:textId="77777777" w:rsidR="009E3AC1" w:rsidRDefault="009E3AC1" w:rsidP="009E3AC1">
      <w:pPr>
        <w:pStyle w:val="HeadB"/>
        <w:rPr>
          <w:rFonts w:eastAsia="Microsoft YaHei"/>
        </w:rPr>
      </w:pPr>
      <w:bookmarkStart w:id="123" w:name="creating-a-new-thread-with-`spawn`"/>
      <w:bookmarkStart w:id="124" w:name="_Toc501111895"/>
      <w:bookmarkEnd w:id="123"/>
      <w:r>
        <w:rPr>
          <w:rFonts w:eastAsia="Microsoft YaHei" w:hint="eastAsia"/>
        </w:rPr>
        <w:t>Creating a New Thread with </w:t>
      </w:r>
      <w:r w:rsidRPr="00C76A3A">
        <w:rPr>
          <w:rStyle w:val="Literal"/>
          <w:rPrChange w:id="125" w:author="Carol Nichols" w:date="2018-01-21T12:54:00Z">
            <w:rPr/>
          </w:rPrChange>
        </w:rPr>
        <w:t>spawn</w:t>
      </w:r>
      <w:bookmarkEnd w:id="124"/>
    </w:p>
    <w:p w14:paraId="53A1EA1A" w14:textId="77777777" w:rsidR="009E3AC1" w:rsidRDefault="009E3AC1" w:rsidP="003C0B4A">
      <w:pPr>
        <w:pStyle w:val="BodyFirst"/>
        <w:rPr>
          <w:ins w:id="126" w:author="janelle" w:date="2018-01-08T12:11:00Z"/>
          <w:rFonts w:eastAsia="Microsoft YaHei"/>
        </w:rPr>
      </w:pPr>
      <w:r w:rsidRPr="009E3AC1">
        <w:rPr>
          <w:rFonts w:eastAsia="Microsoft YaHei" w:hint="eastAsia"/>
        </w:rPr>
        <w:t>To create a new thread, we call the </w:t>
      </w:r>
      <w:r w:rsidRPr="009E3AC1">
        <w:rPr>
          <w:rStyle w:val="Literal"/>
        </w:rPr>
        <w:t>thread::spawn</w:t>
      </w:r>
      <w:r>
        <w:rPr>
          <w:rFonts w:eastAsia="Microsoft YaHei" w:hint="eastAsia"/>
        </w:rPr>
        <w:t> function</w:t>
      </w:r>
      <w:del w:id="127" w:author="AnneMarieW" w:date="2018-01-11T13:32:00Z">
        <w:r w:rsidDel="002C74CB">
          <w:rPr>
            <w:rFonts w:eastAsia="Microsoft YaHei" w:hint="eastAsia"/>
          </w:rPr>
          <w:delText>,</w:delText>
        </w:r>
      </w:del>
      <w:r>
        <w:rPr>
          <w:rFonts w:eastAsia="Microsoft YaHei" w:hint="eastAsia"/>
        </w:rPr>
        <w:t xml:space="preserve"> and pass it a closure (we talked about closures in </w:t>
      </w:r>
      <w:r w:rsidR="003B4316" w:rsidRPr="003B4316">
        <w:rPr>
          <w:rFonts w:eastAsia="Microsoft YaHei"/>
          <w:highlight w:val="yellow"/>
          <w:rPrChange w:id="128" w:author="janelle" w:date="2018-01-08T12:12:00Z">
            <w:rPr>
              <w:rFonts w:eastAsia="Microsoft YaHei"/>
            </w:rPr>
          </w:rPrChange>
        </w:rPr>
        <w:t>Chapter 13</w:t>
      </w:r>
      <w:r>
        <w:rPr>
          <w:rFonts w:eastAsia="Microsoft YaHei" w:hint="eastAsia"/>
        </w:rPr>
        <w:t>) containing the code we want to run in the new thread. The example in Listing 16-1 prints some text from a main thread and other text from a new thread:</w:t>
      </w:r>
    </w:p>
    <w:p w14:paraId="059EB826" w14:textId="77777777" w:rsidR="00A312A5" w:rsidRDefault="0089377E">
      <w:pPr>
        <w:pStyle w:val="ProductionDirective"/>
        <w:rPr>
          <w:rFonts w:eastAsia="Microsoft YaHei"/>
        </w:rPr>
        <w:pPrChange w:id="129" w:author="janelle" w:date="2018-01-08T12:11:00Z">
          <w:pPr>
            <w:pStyle w:val="BodyFirst"/>
          </w:pPr>
        </w:pPrChange>
      </w:pPr>
      <w:ins w:id="130" w:author="janelle" w:date="2018-01-08T12:11:00Z">
        <w:r>
          <w:rPr>
            <w:rFonts w:eastAsia="Microsoft YaHei"/>
          </w:rPr>
          <w:t xml:space="preserve">prod: confirm </w:t>
        </w:r>
        <w:proofErr w:type="spellStart"/>
        <w:r>
          <w:rPr>
            <w:rFonts w:eastAsia="Microsoft YaHei"/>
          </w:rPr>
          <w:t>x</w:t>
        </w:r>
      </w:ins>
      <w:ins w:id="131" w:author="janelle" w:date="2018-01-08T12:12:00Z">
        <w:r>
          <w:rPr>
            <w:rFonts w:eastAsia="Microsoft YaHei"/>
          </w:rPr>
          <w:t>ref</w:t>
        </w:r>
      </w:ins>
      <w:proofErr w:type="spellEnd"/>
    </w:p>
    <w:p w14:paraId="350B2EF8" w14:textId="77777777" w:rsidR="009E3AC1" w:rsidRDefault="009E3AC1" w:rsidP="003C0B4A">
      <w:pPr>
        <w:pStyle w:val="ProductionDirective"/>
        <w:rPr>
          <w:rFonts w:eastAsia="Microsoft YaHei"/>
        </w:rPr>
      </w:pPr>
      <w:del w:id="132" w:author="janelle" w:date="2018-01-19T10:47:00Z">
        <w:r w:rsidDel="00E81E86">
          <w:rPr>
            <w:rFonts w:eastAsia="Microsoft YaHei" w:hint="eastAsia"/>
          </w:rPr>
          <w:delText xml:space="preserve">Filename: </w:delText>
        </w:r>
      </w:del>
      <w:r>
        <w:rPr>
          <w:rFonts w:eastAsia="Microsoft YaHei" w:hint="eastAsia"/>
        </w:rPr>
        <w:t>src/main.rs</w:t>
      </w:r>
    </w:p>
    <w:p w14:paraId="0915BD88" w14:textId="71CE6F3F" w:rsidR="009E3AC1" w:rsidRDefault="009E3AC1" w:rsidP="003C0B4A">
      <w:pPr>
        <w:pStyle w:val="CodeA"/>
        <w:rPr>
          <w:ins w:id="133" w:author="Carol Nichols" w:date="2018-01-21T14:42:00Z"/>
        </w:rPr>
      </w:pPr>
      <w:r w:rsidRPr="003C0B4A">
        <w:t>use std::thread;</w:t>
      </w:r>
    </w:p>
    <w:p w14:paraId="178EAF56" w14:textId="29AFA9F6" w:rsidR="00907F57" w:rsidRPr="00907F57" w:rsidRDefault="00907F57">
      <w:pPr>
        <w:pStyle w:val="CodeB"/>
        <w:pPrChange w:id="134" w:author="Carol Nichols" w:date="2018-01-21T14:42:00Z">
          <w:pPr>
            <w:pStyle w:val="ProductionDirective"/>
          </w:pPr>
        </w:pPrChange>
      </w:pPr>
      <w:ins w:id="135" w:author="Carol Nichols" w:date="2018-01-21T14:42:00Z">
        <w:r w:rsidRPr="00907F57">
          <w:t>use std::time::Duration;</w:t>
        </w:r>
      </w:ins>
    </w:p>
    <w:p w14:paraId="2214D14A" w14:textId="77777777" w:rsidR="009E3AC1" w:rsidRPr="003C0B4A" w:rsidRDefault="009E3AC1" w:rsidP="003C0B4A">
      <w:pPr>
        <w:pStyle w:val="CodeB"/>
      </w:pPr>
    </w:p>
    <w:p w14:paraId="13ADD748" w14:textId="77777777" w:rsidR="009E3AC1" w:rsidRPr="003C0B4A" w:rsidRDefault="009E3AC1" w:rsidP="003C0B4A">
      <w:pPr>
        <w:pStyle w:val="CodeB"/>
      </w:pPr>
      <w:r w:rsidRPr="003C0B4A">
        <w:t>fn main() {</w:t>
      </w:r>
    </w:p>
    <w:p w14:paraId="0F289F01" w14:textId="77777777" w:rsidR="009E3AC1" w:rsidRPr="003C0B4A" w:rsidRDefault="009E3AC1" w:rsidP="003C0B4A">
      <w:pPr>
        <w:pStyle w:val="CodeB"/>
      </w:pPr>
      <w:r w:rsidRPr="003C0B4A">
        <w:t xml:space="preserve">    thread::spawn(|| {</w:t>
      </w:r>
    </w:p>
    <w:p w14:paraId="2468A588" w14:textId="77777777" w:rsidR="009E3AC1" w:rsidRPr="003C0B4A" w:rsidRDefault="009E3AC1" w:rsidP="003C0B4A">
      <w:pPr>
        <w:pStyle w:val="CodeB"/>
      </w:pPr>
      <w:r w:rsidRPr="003C0B4A">
        <w:t xml:space="preserve">        for i in 1..10 {</w:t>
      </w:r>
    </w:p>
    <w:p w14:paraId="5DA326C6" w14:textId="62E132BC" w:rsidR="009E3AC1" w:rsidRDefault="009E3AC1" w:rsidP="003C0B4A">
      <w:pPr>
        <w:pStyle w:val="CodeB"/>
        <w:rPr>
          <w:ins w:id="136" w:author="Carol Nichols" w:date="2018-01-21T14:42:00Z"/>
        </w:rPr>
      </w:pPr>
      <w:r w:rsidRPr="003C0B4A">
        <w:t xml:space="preserve">            println!("hi number {} from the spawned thread!", i);</w:t>
      </w:r>
    </w:p>
    <w:p w14:paraId="746447CF" w14:textId="3509EA16" w:rsidR="00624FDC" w:rsidRPr="003C0B4A" w:rsidRDefault="00624FDC" w:rsidP="003C0B4A">
      <w:pPr>
        <w:pStyle w:val="CodeB"/>
      </w:pPr>
      <w:ins w:id="137" w:author="Carol Nichols" w:date="2018-01-21T14:42:00Z">
        <w:r>
          <w:t xml:space="preserve">            </w:t>
        </w:r>
        <w:r w:rsidRPr="00624FDC">
          <w:t>thread::sleep(Duration::from_millis(1));</w:t>
        </w:r>
      </w:ins>
    </w:p>
    <w:p w14:paraId="57136800" w14:textId="77777777" w:rsidR="009E3AC1" w:rsidRPr="003C0B4A" w:rsidRDefault="009E3AC1" w:rsidP="003C0B4A">
      <w:pPr>
        <w:pStyle w:val="CodeB"/>
      </w:pPr>
      <w:r w:rsidRPr="003C0B4A">
        <w:t xml:space="preserve">        }</w:t>
      </w:r>
    </w:p>
    <w:p w14:paraId="1E899B53" w14:textId="77777777" w:rsidR="009E3AC1" w:rsidRPr="003C0B4A" w:rsidRDefault="009E3AC1" w:rsidP="003C0B4A">
      <w:pPr>
        <w:pStyle w:val="CodeB"/>
      </w:pPr>
      <w:r w:rsidRPr="003C0B4A">
        <w:t xml:space="preserve">    });</w:t>
      </w:r>
    </w:p>
    <w:p w14:paraId="20187208" w14:textId="77777777" w:rsidR="009E3AC1" w:rsidRPr="003C0B4A" w:rsidRDefault="009E3AC1" w:rsidP="003C0B4A">
      <w:pPr>
        <w:pStyle w:val="CodeB"/>
      </w:pPr>
    </w:p>
    <w:p w14:paraId="64DB5D31" w14:textId="77777777" w:rsidR="009E3AC1" w:rsidRPr="003C0B4A" w:rsidRDefault="009E3AC1" w:rsidP="003C0B4A">
      <w:pPr>
        <w:pStyle w:val="CodeB"/>
      </w:pPr>
      <w:r w:rsidRPr="003C0B4A">
        <w:t xml:space="preserve">    for i in 1..5 {</w:t>
      </w:r>
    </w:p>
    <w:p w14:paraId="4E931B28" w14:textId="58662C7A" w:rsidR="009E3AC1" w:rsidRDefault="009E3AC1" w:rsidP="003C0B4A">
      <w:pPr>
        <w:pStyle w:val="CodeB"/>
        <w:rPr>
          <w:ins w:id="138" w:author="Carol Nichols" w:date="2018-01-21T14:42:00Z"/>
        </w:rPr>
      </w:pPr>
      <w:r w:rsidRPr="003C0B4A">
        <w:t xml:space="preserve">        println!("hi number {} from the main thread!", i);</w:t>
      </w:r>
    </w:p>
    <w:p w14:paraId="62C52008" w14:textId="40878822" w:rsidR="00624FDC" w:rsidRPr="003C0B4A" w:rsidRDefault="00624FDC" w:rsidP="003C0B4A">
      <w:pPr>
        <w:pStyle w:val="CodeB"/>
      </w:pPr>
      <w:ins w:id="139" w:author="Carol Nichols" w:date="2018-01-21T14:42:00Z">
        <w:r>
          <w:t xml:space="preserve">        </w:t>
        </w:r>
        <w:r w:rsidRPr="00624FDC">
          <w:t>thread::sleep(Duration::from_millis(1));</w:t>
        </w:r>
      </w:ins>
    </w:p>
    <w:p w14:paraId="7C85BF1F" w14:textId="77777777" w:rsidR="009E3AC1" w:rsidRPr="003C0B4A" w:rsidRDefault="009E3AC1" w:rsidP="003C0B4A">
      <w:pPr>
        <w:pStyle w:val="CodeB"/>
      </w:pPr>
      <w:r w:rsidRPr="003C0B4A">
        <w:t xml:space="preserve">    }</w:t>
      </w:r>
    </w:p>
    <w:p w14:paraId="3201F030" w14:textId="77777777" w:rsidR="009E3AC1" w:rsidRPr="003C0B4A" w:rsidRDefault="009E3AC1" w:rsidP="003C0B4A">
      <w:pPr>
        <w:pStyle w:val="CodeC"/>
      </w:pPr>
      <w:r w:rsidRPr="003C0B4A">
        <w:t>}</w:t>
      </w:r>
    </w:p>
    <w:p w14:paraId="0F6838E2" w14:textId="77777777" w:rsidR="009E3AC1" w:rsidRDefault="009E3AC1" w:rsidP="003C0B4A">
      <w:pPr>
        <w:pStyle w:val="Listing"/>
        <w:rPr>
          <w:rFonts w:eastAsia="Microsoft YaHei"/>
        </w:rPr>
      </w:pPr>
      <w:r>
        <w:rPr>
          <w:rFonts w:eastAsia="Microsoft YaHei" w:hint="eastAsia"/>
        </w:rPr>
        <w:t>Listing 16-1: Creating a new thread to print one thing while the main thread prints something else</w:t>
      </w:r>
    </w:p>
    <w:p w14:paraId="2C5AE89B" w14:textId="77777777" w:rsidR="009E3AC1" w:rsidRDefault="009E3AC1" w:rsidP="009E3AC1">
      <w:pPr>
        <w:pStyle w:val="Body"/>
      </w:pPr>
      <w:r>
        <w:rPr>
          <w:rFonts w:hint="eastAsia"/>
        </w:rPr>
        <w:t>Note that with this function, the new thread will be stopped when the main thread ends, whether</w:t>
      </w:r>
      <w:ins w:id="140" w:author="AnneMarieW" w:date="2018-01-09T14:10:00Z">
        <w:r w:rsidR="00512C54">
          <w:rPr>
            <w:rFonts w:hint="eastAsia"/>
          </w:rPr>
          <w:t xml:space="preserve"> or not</w:t>
        </w:r>
      </w:ins>
      <w:r>
        <w:rPr>
          <w:rFonts w:hint="eastAsia"/>
        </w:rPr>
        <w:t xml:space="preserve"> it has finished running</w:t>
      </w:r>
      <w:del w:id="141" w:author="AnneMarieW" w:date="2018-01-09T14:10:00Z">
        <w:r w:rsidDel="00512C54">
          <w:rPr>
            <w:rFonts w:hint="eastAsia"/>
          </w:rPr>
          <w:delText xml:space="preserve"> or not</w:delText>
        </w:r>
      </w:del>
      <w:r>
        <w:rPr>
          <w:rFonts w:hint="eastAsia"/>
        </w:rPr>
        <w:t>. The output from this program might be a little different every time, but it will look similar to th</w:t>
      </w:r>
      <w:del w:id="142" w:author="AnneMarieW" w:date="2018-01-09T14:10:00Z">
        <w:r w:rsidDel="00052CB4">
          <w:rPr>
            <w:rFonts w:hint="eastAsia"/>
          </w:rPr>
          <w:delText>is</w:delText>
        </w:r>
      </w:del>
      <w:ins w:id="143" w:author="AnneMarieW" w:date="2018-01-09T14:10:00Z">
        <w:r w:rsidR="00052CB4">
          <w:t>e following</w:t>
        </w:r>
      </w:ins>
      <w:r>
        <w:rPr>
          <w:rFonts w:hint="eastAsia"/>
        </w:rPr>
        <w:t>:</w:t>
      </w:r>
    </w:p>
    <w:p w14:paraId="369A461F" w14:textId="77777777" w:rsidR="009E3AC1" w:rsidRPr="003C0B4A" w:rsidRDefault="009E3AC1" w:rsidP="003C0B4A">
      <w:pPr>
        <w:pStyle w:val="CodeA"/>
      </w:pPr>
      <w:r w:rsidRPr="003C0B4A">
        <w:t>hi number 1 from the main thread!</w:t>
      </w:r>
    </w:p>
    <w:p w14:paraId="5780D57F" w14:textId="77777777" w:rsidR="009E3AC1" w:rsidRPr="003C0B4A" w:rsidRDefault="009E3AC1" w:rsidP="003C0B4A">
      <w:pPr>
        <w:pStyle w:val="CodeB"/>
      </w:pPr>
      <w:r w:rsidRPr="003C0B4A">
        <w:lastRenderedPageBreak/>
        <w:t>hi number 1 from the spawned thread!</w:t>
      </w:r>
    </w:p>
    <w:p w14:paraId="048B58DC" w14:textId="77777777" w:rsidR="009E3AC1" w:rsidRPr="003C0B4A" w:rsidRDefault="009E3AC1" w:rsidP="003C0B4A">
      <w:pPr>
        <w:pStyle w:val="CodeB"/>
      </w:pPr>
      <w:r w:rsidRPr="003C0B4A">
        <w:t>hi number 2 from the main thread!</w:t>
      </w:r>
    </w:p>
    <w:p w14:paraId="70DC9CBA" w14:textId="77777777" w:rsidR="009E3AC1" w:rsidRPr="003C0B4A" w:rsidRDefault="009E3AC1" w:rsidP="003C0B4A">
      <w:pPr>
        <w:pStyle w:val="CodeB"/>
      </w:pPr>
      <w:r w:rsidRPr="003C0B4A">
        <w:t>hi number 2 from the spawned thread!</w:t>
      </w:r>
    </w:p>
    <w:p w14:paraId="5A757D3C" w14:textId="77777777" w:rsidR="009E3AC1" w:rsidRPr="003C0B4A" w:rsidRDefault="009E3AC1" w:rsidP="003C0B4A">
      <w:pPr>
        <w:pStyle w:val="CodeB"/>
      </w:pPr>
      <w:r w:rsidRPr="003C0B4A">
        <w:t>hi number 3 from the main thread!</w:t>
      </w:r>
    </w:p>
    <w:p w14:paraId="685255C3" w14:textId="77777777" w:rsidR="009E3AC1" w:rsidRPr="003C0B4A" w:rsidRDefault="009E3AC1" w:rsidP="003C0B4A">
      <w:pPr>
        <w:pStyle w:val="CodeB"/>
      </w:pPr>
      <w:r w:rsidRPr="003C0B4A">
        <w:t>hi number 3 from the spawned thread!</w:t>
      </w:r>
    </w:p>
    <w:p w14:paraId="39B11A6B" w14:textId="77777777" w:rsidR="009E3AC1" w:rsidRPr="003C0B4A" w:rsidRDefault="009E3AC1" w:rsidP="003C0B4A">
      <w:pPr>
        <w:pStyle w:val="CodeB"/>
      </w:pPr>
      <w:r w:rsidRPr="003C0B4A">
        <w:t>hi number 4 from the main thread!</w:t>
      </w:r>
    </w:p>
    <w:p w14:paraId="5A4F4905" w14:textId="77777777" w:rsidR="009E3AC1" w:rsidRPr="003C0B4A" w:rsidRDefault="009E3AC1" w:rsidP="003C0B4A">
      <w:pPr>
        <w:pStyle w:val="CodeB"/>
      </w:pPr>
      <w:r w:rsidRPr="003C0B4A">
        <w:t>hi number 4 from the spawned thread!</w:t>
      </w:r>
    </w:p>
    <w:p w14:paraId="2EB12FF7" w14:textId="77777777" w:rsidR="009E3AC1" w:rsidRPr="003C0B4A" w:rsidRDefault="009E3AC1" w:rsidP="003C0B4A">
      <w:pPr>
        <w:pStyle w:val="CodeC"/>
      </w:pPr>
      <w:r w:rsidRPr="003C0B4A">
        <w:t>hi number 5 from the spawned thread!</w:t>
      </w:r>
    </w:p>
    <w:p w14:paraId="5E89E6D4" w14:textId="69D37633" w:rsidR="009E3AC1" w:rsidRDefault="005B5C16" w:rsidP="003C0B4A">
      <w:pPr>
        <w:pStyle w:val="Body"/>
      </w:pPr>
      <w:ins w:id="144" w:author="Carol Nichols" w:date="2018-01-21T14:43:00Z">
        <w:r>
          <w:t xml:space="preserve">The </w:t>
        </w:r>
      </w:ins>
      <w:ins w:id="145" w:author="Carol Nichols" w:date="2018-01-21T14:44:00Z">
        <w:r w:rsidR="00657CEB">
          <w:t xml:space="preserve">calls to </w:t>
        </w:r>
      </w:ins>
      <w:ins w:id="146" w:author="Carol Nichols" w:date="2018-01-21T14:43:00Z">
        <w:r w:rsidRPr="00657CEB">
          <w:rPr>
            <w:rStyle w:val="Literal"/>
            <w:rPrChange w:id="147" w:author="Carol Nichols" w:date="2018-01-21T14:44:00Z">
              <w:rPr/>
            </w:rPrChange>
          </w:rPr>
          <w:t>thread::sleep</w:t>
        </w:r>
        <w:r>
          <w:t xml:space="preserve"> force a thread to stop its execution for a short duration, </w:t>
        </w:r>
      </w:ins>
      <w:ins w:id="148" w:author="Carol Nichols" w:date="2018-01-21T14:46:00Z">
        <w:r w:rsidR="00657CEB">
          <w:t xml:space="preserve">which </w:t>
        </w:r>
      </w:ins>
      <w:ins w:id="149" w:author="Carol Nichols" w:date="2018-01-21T14:43:00Z">
        <w:r>
          <w:t>allow</w:t>
        </w:r>
      </w:ins>
      <w:ins w:id="150" w:author="Carol Nichols" w:date="2018-01-21T14:46:00Z">
        <w:r w:rsidR="00657CEB">
          <w:t>s</w:t>
        </w:r>
      </w:ins>
      <w:ins w:id="151" w:author="Carol Nichols" w:date="2018-01-21T14:43:00Z">
        <w:r>
          <w:t xml:space="preserve"> a different thread to run. </w:t>
        </w:r>
      </w:ins>
      <w:del w:id="152" w:author="janelle" w:date="2018-01-08T12:13:00Z">
        <w:r w:rsidR="009E3AC1" w:rsidRPr="002B675D" w:rsidDel="0089377E">
          <w:rPr>
            <w:rFonts w:hint="eastAsia"/>
          </w:rPr>
          <w:delText xml:space="preserve"> </w:delText>
        </w:r>
      </w:del>
      <w:r w:rsidR="009E3AC1" w:rsidRPr="009E3AC1">
        <w:rPr>
          <w:rFonts w:hint="eastAsia"/>
        </w:rPr>
        <w:t>The threads will probably take turns, but that</w:t>
      </w:r>
      <w:del w:id="153" w:author="AnneMarieW" w:date="2018-01-09T14:11:00Z">
        <w:r w:rsidR="009E3AC1" w:rsidDel="006C2EFA">
          <w:delText>’</w:delText>
        </w:r>
      </w:del>
      <w:ins w:id="154" w:author="AnneMarieW" w:date="2018-01-09T14:11:00Z">
        <w:r w:rsidR="006C2EFA">
          <w:t xml:space="preserve"> i</w:t>
        </w:r>
      </w:ins>
      <w:r w:rsidR="009E3AC1" w:rsidRPr="009E3AC1">
        <w:rPr>
          <w:rFonts w:hint="eastAsia"/>
        </w:rPr>
        <w:t>s</w:t>
      </w:r>
      <w:del w:id="155" w:author="Carol Nichols" w:date="2018-01-21T13:13:00Z">
        <w:r w:rsidR="009E3AC1" w:rsidRPr="009E3AC1" w:rsidDel="00D45724">
          <w:rPr>
            <w:rFonts w:hint="eastAsia"/>
          </w:rPr>
          <w:delText xml:space="preserve"> </w:delText>
        </w:r>
      </w:del>
      <w:r w:rsidR="009E3AC1" w:rsidRPr="009E3AC1">
        <w:rPr>
          <w:rFonts w:hint="eastAsia"/>
        </w:rPr>
        <w:t>n</w:t>
      </w:r>
      <w:ins w:id="156" w:author="Carol Nichols" w:date="2018-01-21T13:13:00Z">
        <w:r w:rsidR="00D45724">
          <w:t>’</w:t>
        </w:r>
      </w:ins>
      <w:del w:id="157" w:author="Carol Nichols" w:date="2018-01-21T13:13:00Z">
        <w:r w:rsidR="009E3AC1" w:rsidRPr="009E3AC1" w:rsidDel="00D45724">
          <w:rPr>
            <w:rFonts w:hint="eastAsia"/>
          </w:rPr>
          <w:delText>o</w:delText>
        </w:r>
      </w:del>
      <w:r w:rsidR="009E3AC1" w:rsidRPr="009E3AC1">
        <w:rPr>
          <w:rFonts w:hint="eastAsia"/>
        </w:rPr>
        <w:t>t guaranteed: it depends on</w:t>
      </w:r>
      <w:r w:rsidR="009E3AC1">
        <w:rPr>
          <w:rFonts w:hint="eastAsia"/>
        </w:rPr>
        <w:t xml:space="preserve"> </w:t>
      </w:r>
      <w:r w:rsidR="009E3AC1" w:rsidRPr="009E3AC1">
        <w:rPr>
          <w:rFonts w:hint="eastAsia"/>
        </w:rPr>
        <w:t>how your operating system schedules the threads. In this run, the main thread</w:t>
      </w:r>
      <w:r w:rsidR="009E3AC1">
        <w:rPr>
          <w:rFonts w:hint="eastAsia"/>
        </w:rPr>
        <w:t xml:space="preserve"> </w:t>
      </w:r>
      <w:r w:rsidR="009E3AC1" w:rsidRPr="009E3AC1">
        <w:rPr>
          <w:rFonts w:hint="eastAsia"/>
        </w:rPr>
        <w:t>printed first, even though the print statement from the spawned thread appears</w:t>
      </w:r>
      <w:r w:rsidR="009E3AC1">
        <w:rPr>
          <w:rFonts w:hint="eastAsia"/>
        </w:rPr>
        <w:t xml:space="preserve"> </w:t>
      </w:r>
      <w:r w:rsidR="009E3AC1" w:rsidRPr="009E3AC1">
        <w:rPr>
          <w:rFonts w:hint="eastAsia"/>
        </w:rPr>
        <w:t>first in the code. And even though we told the spawned thread to print until</w:t>
      </w:r>
      <w:r w:rsidR="009E3AC1">
        <w:rPr>
          <w:rFonts w:hint="eastAsia"/>
        </w:rPr>
        <w:t xml:space="preserve"> </w:t>
      </w:r>
      <w:proofErr w:type="spellStart"/>
      <w:r w:rsidR="009E3AC1" w:rsidRPr="009E3AC1">
        <w:rPr>
          <w:rStyle w:val="Literal"/>
        </w:rPr>
        <w:t>i</w:t>
      </w:r>
      <w:proofErr w:type="spellEnd"/>
      <w:r w:rsidR="009E3AC1">
        <w:rPr>
          <w:rFonts w:hint="eastAsia"/>
        </w:rPr>
        <w:t> is 9, it only got to 5 before the main thread shut down.</w:t>
      </w:r>
    </w:p>
    <w:p w14:paraId="6B693385" w14:textId="57136263" w:rsidR="009E3AC1" w:rsidRDefault="009E3AC1" w:rsidP="009E3AC1">
      <w:pPr>
        <w:pStyle w:val="Body"/>
      </w:pPr>
      <w:r>
        <w:rPr>
          <w:rFonts w:hint="eastAsia"/>
        </w:rPr>
        <w:t xml:space="preserve">If you run this code and only see </w:t>
      </w:r>
      <w:del w:id="158" w:author="Carol Nichols" w:date="2018-01-21T12:57:00Z">
        <w:r w:rsidDel="00850730">
          <w:rPr>
            <w:rFonts w:hint="eastAsia"/>
          </w:rPr>
          <w:delText xml:space="preserve">one </w:delText>
        </w:r>
      </w:del>
      <w:ins w:id="159" w:author="Carol Nichols" w:date="2018-01-21T12:57:00Z">
        <w:r w:rsidR="00850730">
          <w:t>output from the main</w:t>
        </w:r>
        <w:r w:rsidR="00850730">
          <w:rPr>
            <w:rFonts w:hint="eastAsia"/>
          </w:rPr>
          <w:t xml:space="preserve"> </w:t>
        </w:r>
      </w:ins>
      <w:r>
        <w:rPr>
          <w:rFonts w:hint="eastAsia"/>
        </w:rPr>
        <w:t>thread, or don</w:t>
      </w:r>
      <w:r>
        <w:t>’</w:t>
      </w:r>
      <w:r>
        <w:rPr>
          <w:rFonts w:hint="eastAsia"/>
        </w:rPr>
        <w:t>t see any overlap, try increasing the numbers in the ranges to create more opportunities</w:t>
      </w:r>
      <w:commentRangeStart w:id="160"/>
      <w:commentRangeStart w:id="161"/>
      <w:r>
        <w:rPr>
          <w:rFonts w:hint="eastAsia"/>
        </w:rPr>
        <w:t xml:space="preserve"> for </w:t>
      </w:r>
      <w:ins w:id="162" w:author="Carol Nichols" w:date="2018-01-21T13:09:00Z">
        <w:r w:rsidR="00B3054C">
          <w:t>the operating system to switch between the threads.</w:t>
        </w:r>
      </w:ins>
      <w:del w:id="163" w:author="Carol Nichols" w:date="2018-01-21T13:09:00Z">
        <w:r w:rsidDel="00B3054C">
          <w:rPr>
            <w:rFonts w:hint="eastAsia"/>
          </w:rPr>
          <w:delText xml:space="preserve">a thread to take a break and give </w:delText>
        </w:r>
      </w:del>
      <w:del w:id="164" w:author="Carol Nichols" w:date="2018-01-21T12:57:00Z">
        <w:r w:rsidDel="00493C3E">
          <w:rPr>
            <w:rFonts w:hint="eastAsia"/>
          </w:rPr>
          <w:delText xml:space="preserve">the </w:delText>
        </w:r>
      </w:del>
      <w:del w:id="165" w:author="Carol Nichols" w:date="2018-01-21T13:09:00Z">
        <w:r w:rsidDel="00B3054C">
          <w:rPr>
            <w:rFonts w:hint="eastAsia"/>
          </w:rPr>
          <w:delText>other thread a turn</w:delText>
        </w:r>
        <w:commentRangeEnd w:id="160"/>
        <w:r w:rsidR="002E0126" w:rsidDel="00B3054C">
          <w:rPr>
            <w:rStyle w:val="CommentReference"/>
          </w:rPr>
          <w:commentReference w:id="160"/>
        </w:r>
      </w:del>
      <w:commentRangeEnd w:id="161"/>
      <w:r w:rsidR="008077E1">
        <w:rPr>
          <w:rStyle w:val="CommentReference"/>
        </w:rPr>
        <w:commentReference w:id="161"/>
      </w:r>
      <w:del w:id="166" w:author="Carol Nichols" w:date="2018-01-21T13:09:00Z">
        <w:r w:rsidDel="00B3054C">
          <w:rPr>
            <w:rFonts w:hint="eastAsia"/>
          </w:rPr>
          <w:delText>.</w:delText>
        </w:r>
      </w:del>
    </w:p>
    <w:p w14:paraId="3DEA73B9" w14:textId="77777777" w:rsidR="009E3AC1" w:rsidRDefault="009E3AC1" w:rsidP="002B675D">
      <w:pPr>
        <w:pStyle w:val="HeadB"/>
        <w:rPr>
          <w:rFonts w:eastAsia="Microsoft YaHei"/>
        </w:rPr>
      </w:pPr>
      <w:bookmarkStart w:id="167" w:name="waiting-for-all-threads-to-finish-using-"/>
      <w:bookmarkStart w:id="168" w:name="_Toc501111896"/>
      <w:bookmarkEnd w:id="167"/>
      <w:r>
        <w:rPr>
          <w:rFonts w:eastAsia="Microsoft YaHei" w:hint="eastAsia"/>
        </w:rPr>
        <w:t>Waiting for All Threads to Finish Using </w:t>
      </w:r>
      <w:r w:rsidR="003B4316" w:rsidRPr="00154EF6">
        <w:rPr>
          <w:rStyle w:val="Literal"/>
          <w:rFonts w:eastAsia="Microsoft YaHei"/>
          <w:rPrChange w:id="169" w:author="Carol Nichols" w:date="2018-01-21T13:13:00Z">
            <w:rPr>
              <w:rStyle w:val="Literal"/>
            </w:rPr>
          </w:rPrChange>
        </w:rPr>
        <w:t>join</w:t>
      </w:r>
      <w:r>
        <w:rPr>
          <w:rFonts w:eastAsia="Microsoft YaHei" w:hint="eastAsia"/>
        </w:rPr>
        <w:t> Handles</w:t>
      </w:r>
      <w:bookmarkEnd w:id="168"/>
    </w:p>
    <w:p w14:paraId="6666442A" w14:textId="77777777" w:rsidR="009E3AC1" w:rsidRDefault="009E3AC1" w:rsidP="003C0B4A">
      <w:pPr>
        <w:pStyle w:val="BodyFirst"/>
        <w:rPr>
          <w:szCs w:val="24"/>
        </w:rPr>
      </w:pPr>
      <w:r>
        <w:rPr>
          <w:rFonts w:eastAsia="Microsoft YaHei" w:hint="eastAsia"/>
        </w:rPr>
        <w:t>The code in Listing 16-1 not only stops the spawned thread prematurely most of the time</w:t>
      </w:r>
      <w:del w:id="170" w:author="AnneMarieW" w:date="2018-01-09T15:06:00Z">
        <w:r w:rsidDel="00B33C98">
          <w:rPr>
            <w:rFonts w:eastAsia="Microsoft YaHei" w:hint="eastAsia"/>
          </w:rPr>
          <w:delText>,</w:delText>
        </w:r>
      </w:del>
      <w:ins w:id="171" w:author="AnneMarieW" w:date="2018-01-09T15:06:00Z">
        <w:r w:rsidR="00B33C98">
          <w:rPr>
            <w:rFonts w:eastAsia="Microsoft YaHei"/>
          </w:rPr>
          <w:t xml:space="preserve"> due to</w:t>
        </w:r>
      </w:ins>
      <w:r>
        <w:rPr>
          <w:rFonts w:eastAsia="Microsoft YaHei" w:hint="eastAsia"/>
        </w:rPr>
        <w:t xml:space="preserve"> </w:t>
      </w:r>
      <w:del w:id="172" w:author="AnneMarieW" w:date="2018-01-09T15:06:00Z">
        <w:r w:rsidDel="00B33C98">
          <w:rPr>
            <w:rFonts w:eastAsia="Microsoft YaHei" w:hint="eastAsia"/>
          </w:rPr>
          <w:delText xml:space="preserve">because </w:delText>
        </w:r>
      </w:del>
      <w:r>
        <w:rPr>
          <w:rFonts w:eastAsia="Microsoft YaHei" w:hint="eastAsia"/>
        </w:rPr>
        <w:t>the main thread end</w:t>
      </w:r>
      <w:del w:id="173" w:author="AnneMarieW" w:date="2018-01-09T15:07:00Z">
        <w:r w:rsidDel="00B33C98">
          <w:rPr>
            <w:rFonts w:eastAsia="Microsoft YaHei" w:hint="eastAsia"/>
          </w:rPr>
          <w:delText>s</w:delText>
        </w:r>
      </w:del>
      <w:ins w:id="174" w:author="AnneMarieW" w:date="2018-01-09T15:07:00Z">
        <w:r w:rsidR="00B33C98">
          <w:rPr>
            <w:rFonts w:eastAsia="Microsoft YaHei"/>
          </w:rPr>
          <w:t>ing</w:t>
        </w:r>
      </w:ins>
      <w:del w:id="175" w:author="AnneMarieW" w:date="2018-01-09T15:07:00Z">
        <w:r w:rsidDel="00B33C98">
          <w:rPr>
            <w:rFonts w:eastAsia="Microsoft YaHei" w:hint="eastAsia"/>
          </w:rPr>
          <w:delText xml:space="preserve"> before the spawned thread is done</w:delText>
        </w:r>
      </w:del>
      <w:r>
        <w:rPr>
          <w:rFonts w:eastAsia="Microsoft YaHei" w:hint="eastAsia"/>
        </w:rPr>
        <w:t xml:space="preserve">, </w:t>
      </w:r>
      <w:ins w:id="176" w:author="AnneMarieW" w:date="2018-01-09T15:07:00Z">
        <w:r w:rsidR="00B33C98">
          <w:rPr>
            <w:rFonts w:eastAsia="Microsoft YaHei"/>
          </w:rPr>
          <w:t xml:space="preserve">but </w:t>
        </w:r>
      </w:ins>
      <w:r>
        <w:rPr>
          <w:rFonts w:eastAsia="Microsoft YaHei" w:hint="eastAsia"/>
        </w:rPr>
        <w:t>there</w:t>
      </w:r>
      <w:del w:id="177" w:author="AnneMarieW" w:date="2018-01-09T15:07:00Z">
        <w:r w:rsidDel="00B33C98">
          <w:rPr>
            <w:rFonts w:eastAsia="Microsoft YaHei"/>
          </w:rPr>
          <w:delText>’</w:delText>
        </w:r>
      </w:del>
      <w:ins w:id="178" w:author="AnneMarieW" w:date="2018-01-09T15:07:00Z">
        <w:r w:rsidR="00B33C98">
          <w:rPr>
            <w:rFonts w:eastAsia="Microsoft YaHei"/>
          </w:rPr>
          <w:t xml:space="preserve"> i</w:t>
        </w:r>
      </w:ins>
      <w:r>
        <w:rPr>
          <w:rFonts w:eastAsia="Microsoft YaHei" w:hint="eastAsia"/>
        </w:rPr>
        <w:t xml:space="preserve">s </w:t>
      </w:r>
      <w:del w:id="179" w:author="AnneMarieW" w:date="2018-01-09T15:07:00Z">
        <w:r w:rsidDel="00B33C98">
          <w:rPr>
            <w:rFonts w:eastAsia="Microsoft YaHei" w:hint="eastAsia"/>
          </w:rPr>
          <w:delText xml:space="preserve">actually </w:delText>
        </w:r>
      </w:del>
      <w:r>
        <w:rPr>
          <w:rFonts w:eastAsia="Microsoft YaHei" w:hint="eastAsia"/>
        </w:rPr>
        <w:t>no guarantee that the spawned thread will get to run at all</w:t>
      </w:r>
      <w:del w:id="180" w:author="AnneMarieW" w:date="2018-01-09T15:07:00Z">
        <w:r w:rsidDel="00B33C98">
          <w:rPr>
            <w:rFonts w:eastAsia="Microsoft YaHei" w:hint="eastAsia"/>
          </w:rPr>
          <w:delText>,</w:delText>
        </w:r>
      </w:del>
      <w:ins w:id="181" w:author="AnneMarieW" w:date="2018-01-09T15:07:00Z">
        <w:r w:rsidR="00B33C98">
          <w:rPr>
            <w:rFonts w:eastAsia="Microsoft YaHei"/>
          </w:rPr>
          <w:t>. The reason is that</w:t>
        </w:r>
      </w:ins>
      <w:del w:id="182" w:author="AnneMarieW" w:date="2018-01-09T15:07:00Z">
        <w:r w:rsidDel="00B33C98">
          <w:rPr>
            <w:rFonts w:eastAsia="Microsoft YaHei" w:hint="eastAsia"/>
          </w:rPr>
          <w:delText xml:space="preserve"> because</w:delText>
        </w:r>
      </w:del>
      <w:r>
        <w:rPr>
          <w:rFonts w:eastAsia="Microsoft YaHei" w:hint="eastAsia"/>
        </w:rPr>
        <w:t xml:space="preserve"> there</w:t>
      </w:r>
      <w:ins w:id="183" w:author="AnneMarieW" w:date="2018-01-09T15:07:00Z">
        <w:r w:rsidR="00B33C98">
          <w:rPr>
            <w:rFonts w:eastAsia="Microsoft YaHei"/>
          </w:rPr>
          <w:t xml:space="preserve"> </w:t>
        </w:r>
      </w:ins>
      <w:del w:id="184" w:author="AnneMarieW" w:date="2018-01-09T15:07:00Z">
        <w:r w:rsidDel="00B33C98">
          <w:rPr>
            <w:rFonts w:eastAsia="Microsoft YaHei"/>
          </w:rPr>
          <w:delText>’</w:delText>
        </w:r>
      </w:del>
      <w:ins w:id="185" w:author="AnneMarieW" w:date="2018-01-09T15:07:00Z">
        <w:r w:rsidR="00B33C98">
          <w:rPr>
            <w:rFonts w:eastAsia="Microsoft YaHei"/>
          </w:rPr>
          <w:t>i</w:t>
        </w:r>
      </w:ins>
      <w:r>
        <w:rPr>
          <w:rFonts w:eastAsia="Microsoft YaHei" w:hint="eastAsia"/>
        </w:rPr>
        <w:t>s no guarantee on the order in which threads run!</w:t>
      </w:r>
      <w:r w:rsidRPr="002B675D">
        <w:rPr>
          <w:rFonts w:eastAsia="Microsoft YaHei" w:hint="eastAsia"/>
        </w:rPr>
        <w:t xml:space="preserve"> </w:t>
      </w:r>
    </w:p>
    <w:p w14:paraId="7C51F5CA" w14:textId="4EB7D25C" w:rsidR="009E3AC1" w:rsidRDefault="009E3AC1" w:rsidP="009E3AC1">
      <w:pPr>
        <w:pStyle w:val="Body"/>
      </w:pPr>
      <w:r w:rsidRPr="009E3AC1">
        <w:rPr>
          <w:rFonts w:hint="eastAsia"/>
        </w:rPr>
        <w:t xml:space="preserve">We can fix </w:t>
      </w:r>
      <w:commentRangeStart w:id="186"/>
      <w:commentRangeStart w:id="187"/>
      <w:r w:rsidRPr="009E3AC1">
        <w:rPr>
          <w:rFonts w:hint="eastAsia"/>
        </w:rPr>
        <w:t>th</w:t>
      </w:r>
      <w:ins w:id="188" w:author="Carol Nichols" w:date="2018-01-21T13:12:00Z">
        <w:r w:rsidR="002B3578">
          <w:t>e problem of the spawned thread not getting to run, or not getting to run completely,</w:t>
        </w:r>
        <w:r w:rsidR="002B3578" w:rsidRPr="009E3AC1" w:rsidDel="002B3578">
          <w:rPr>
            <w:rFonts w:hint="eastAsia"/>
          </w:rPr>
          <w:t xml:space="preserve"> </w:t>
        </w:r>
      </w:ins>
      <w:del w:id="189" w:author="Carol Nichols" w:date="2018-01-21T13:12:00Z">
        <w:r w:rsidRPr="009E3AC1" w:rsidDel="002B3578">
          <w:rPr>
            <w:rFonts w:hint="eastAsia"/>
          </w:rPr>
          <w:delText>is</w:delText>
        </w:r>
      </w:del>
      <w:commentRangeEnd w:id="186"/>
      <w:r w:rsidR="00B33C98">
        <w:rPr>
          <w:rStyle w:val="CommentReference"/>
        </w:rPr>
        <w:commentReference w:id="186"/>
      </w:r>
      <w:commentRangeEnd w:id="187"/>
      <w:r w:rsidR="002B3578">
        <w:rPr>
          <w:rStyle w:val="CommentReference"/>
        </w:rPr>
        <w:commentReference w:id="187"/>
      </w:r>
      <w:del w:id="190" w:author="Carol Nichols" w:date="2018-01-22T13:49:00Z">
        <w:r w:rsidRPr="009E3AC1" w:rsidDel="00E3778A">
          <w:rPr>
            <w:rFonts w:hint="eastAsia"/>
          </w:rPr>
          <w:delText xml:space="preserve"> </w:delText>
        </w:r>
      </w:del>
      <w:r w:rsidRPr="009E3AC1">
        <w:rPr>
          <w:rFonts w:hint="eastAsia"/>
        </w:rPr>
        <w:t>by saving the return value of </w:t>
      </w:r>
      <w:r w:rsidRPr="009E3AC1">
        <w:rPr>
          <w:rStyle w:val="Literal"/>
        </w:rPr>
        <w:t>thread::spawn</w:t>
      </w:r>
      <w:r w:rsidRPr="009E3AC1">
        <w:rPr>
          <w:rFonts w:hint="eastAsia"/>
        </w:rPr>
        <w:t> in a variable.</w:t>
      </w:r>
      <w:r>
        <w:rPr>
          <w:rFonts w:hint="eastAsia"/>
        </w:rPr>
        <w:t xml:space="preserve"> </w:t>
      </w:r>
      <w:r w:rsidRPr="009E3AC1">
        <w:rPr>
          <w:rFonts w:hint="eastAsia"/>
        </w:rPr>
        <w:t>The return type of </w:t>
      </w:r>
      <w:r w:rsidRPr="009E3AC1">
        <w:rPr>
          <w:rStyle w:val="Literal"/>
        </w:rPr>
        <w:t>thread::spawn</w:t>
      </w:r>
      <w:r w:rsidRPr="009E3AC1">
        <w:rPr>
          <w:rFonts w:hint="eastAsia"/>
        </w:rPr>
        <w:t> is </w:t>
      </w:r>
      <w:proofErr w:type="spellStart"/>
      <w:r w:rsidRPr="009E3AC1">
        <w:rPr>
          <w:rStyle w:val="Literal"/>
        </w:rPr>
        <w:t>JoinHandle</w:t>
      </w:r>
      <w:proofErr w:type="spellEnd"/>
      <w:r w:rsidRPr="009E3AC1">
        <w:rPr>
          <w:rFonts w:hint="eastAsia"/>
        </w:rPr>
        <w:t>. A </w:t>
      </w:r>
      <w:proofErr w:type="spellStart"/>
      <w:r w:rsidRPr="009E3AC1">
        <w:rPr>
          <w:rStyle w:val="Literal"/>
        </w:rPr>
        <w:t>JoinHandle</w:t>
      </w:r>
      <w:proofErr w:type="spellEnd"/>
      <w:r w:rsidRPr="009E3AC1">
        <w:rPr>
          <w:rFonts w:hint="eastAsia"/>
        </w:rPr>
        <w:t> is an owned</w:t>
      </w:r>
      <w:r>
        <w:rPr>
          <w:rFonts w:hint="eastAsia"/>
        </w:rPr>
        <w:t xml:space="preserve"> </w:t>
      </w:r>
      <w:r w:rsidRPr="009E3AC1">
        <w:rPr>
          <w:rFonts w:hint="eastAsia"/>
        </w:rPr>
        <w:t>value that, when we call the </w:t>
      </w:r>
      <w:r w:rsidRPr="009E3AC1">
        <w:rPr>
          <w:rStyle w:val="Literal"/>
        </w:rPr>
        <w:t>join</w:t>
      </w:r>
      <w:r w:rsidRPr="009E3AC1">
        <w:rPr>
          <w:rFonts w:hint="eastAsia"/>
        </w:rPr>
        <w:t> method on it, will wait for its thread to</w:t>
      </w:r>
      <w:r>
        <w:rPr>
          <w:rFonts w:hint="eastAsia"/>
        </w:rPr>
        <w:t xml:space="preserve"> </w:t>
      </w:r>
      <w:r w:rsidRPr="009E3AC1">
        <w:rPr>
          <w:rFonts w:hint="eastAsia"/>
        </w:rPr>
        <w:t>finish. Listing 16-2 shows how to use the </w:t>
      </w:r>
      <w:proofErr w:type="spellStart"/>
      <w:r w:rsidRPr="009E3AC1">
        <w:rPr>
          <w:rStyle w:val="Literal"/>
        </w:rPr>
        <w:t>JoinHandle</w:t>
      </w:r>
      <w:proofErr w:type="spellEnd"/>
      <w:r w:rsidRPr="009E3AC1">
        <w:rPr>
          <w:rFonts w:hint="eastAsia"/>
        </w:rPr>
        <w:t> of the thread we created</w:t>
      </w:r>
      <w:r>
        <w:rPr>
          <w:rFonts w:hint="eastAsia"/>
        </w:rPr>
        <w:t xml:space="preserve"> </w:t>
      </w:r>
      <w:r w:rsidRPr="009E3AC1">
        <w:rPr>
          <w:rFonts w:hint="eastAsia"/>
        </w:rPr>
        <w:t>in Listing 16-1 and call </w:t>
      </w:r>
      <w:r w:rsidRPr="009E3AC1">
        <w:rPr>
          <w:rStyle w:val="Literal"/>
        </w:rPr>
        <w:t>join</w:t>
      </w:r>
      <w:del w:id="191" w:author="AnneMarieW" w:date="2018-01-09T15:10:00Z">
        <w:r w:rsidRPr="009E3AC1" w:rsidDel="00B33C98">
          <w:rPr>
            <w:rFonts w:hint="eastAsia"/>
          </w:rPr>
          <w:delText> in order</w:delText>
        </w:r>
      </w:del>
      <w:r w:rsidRPr="009E3AC1">
        <w:rPr>
          <w:rFonts w:hint="eastAsia"/>
        </w:rPr>
        <w:t xml:space="preserve"> to make sure the spawned thread</w:t>
      </w:r>
      <w:r>
        <w:rPr>
          <w:rFonts w:hint="eastAsia"/>
        </w:rPr>
        <w:t xml:space="preserve"> </w:t>
      </w:r>
      <w:r w:rsidRPr="009E3AC1">
        <w:rPr>
          <w:rFonts w:hint="eastAsia"/>
        </w:rPr>
        <w:t xml:space="preserve">finishes before </w:t>
      </w:r>
      <w:del w:id="192" w:author="Carol Nichols" w:date="2018-01-21T13:14:00Z">
        <w:r w:rsidRPr="009E3AC1" w:rsidDel="00D7373D">
          <w:rPr>
            <w:rFonts w:hint="eastAsia"/>
          </w:rPr>
          <w:delText>the </w:delText>
        </w:r>
      </w:del>
      <w:r w:rsidRPr="009E3AC1">
        <w:rPr>
          <w:rStyle w:val="Literal"/>
        </w:rPr>
        <w:t>main</w:t>
      </w:r>
      <w:r>
        <w:rPr>
          <w:rFonts w:hint="eastAsia"/>
        </w:rPr>
        <w:t> exits:</w:t>
      </w:r>
    </w:p>
    <w:p w14:paraId="6F4F5438" w14:textId="77777777" w:rsidR="009E3AC1" w:rsidRDefault="009E3AC1" w:rsidP="003C0B4A">
      <w:pPr>
        <w:pStyle w:val="ProductionDirective"/>
        <w:rPr>
          <w:rFonts w:eastAsia="Microsoft YaHei"/>
        </w:rPr>
      </w:pPr>
      <w:del w:id="193" w:author="janelle" w:date="2018-01-19T10:47:00Z">
        <w:r w:rsidRPr="008E51BB" w:rsidDel="00E81E86">
          <w:rPr>
            <w:rFonts w:eastAsia="Microsoft YaHei" w:hint="eastAsia"/>
          </w:rPr>
          <w:delText xml:space="preserve"> </w:delText>
        </w:r>
        <w:r w:rsidDel="00E81E86">
          <w:rPr>
            <w:rFonts w:eastAsia="Microsoft YaHei" w:hint="eastAsia"/>
          </w:rPr>
          <w:delText xml:space="preserve">Filename: </w:delText>
        </w:r>
      </w:del>
      <w:r>
        <w:rPr>
          <w:rFonts w:eastAsia="Microsoft YaHei" w:hint="eastAsia"/>
        </w:rPr>
        <w:t>src/main.rs</w:t>
      </w:r>
    </w:p>
    <w:p w14:paraId="515EE2B3" w14:textId="7B757A2B" w:rsidR="009E3AC1" w:rsidRPr="001B7DE8" w:rsidRDefault="009E3AC1" w:rsidP="003C0B4A">
      <w:pPr>
        <w:pStyle w:val="CodeA"/>
        <w:rPr>
          <w:ins w:id="194" w:author="Carol Nichols" w:date="2018-01-21T14:47:00Z"/>
          <w:rStyle w:val="Literal-Gray"/>
          <w:rPrChange w:id="195" w:author="Carol Nichols" w:date="2018-01-21T16:18:00Z">
            <w:rPr>
              <w:ins w:id="196" w:author="Carol Nichols" w:date="2018-01-21T14:47:00Z"/>
            </w:rPr>
          </w:rPrChange>
        </w:rPr>
      </w:pPr>
      <w:r w:rsidRPr="001B7DE8">
        <w:rPr>
          <w:rStyle w:val="Literal-Gray"/>
          <w:rPrChange w:id="197" w:author="Carol Nichols" w:date="2018-01-21T16:18:00Z">
            <w:rPr/>
          </w:rPrChange>
        </w:rPr>
        <w:t>use std::thread;</w:t>
      </w:r>
    </w:p>
    <w:p w14:paraId="64DCBAFB" w14:textId="7B7C58AF" w:rsidR="002674EF" w:rsidRPr="001B7DE8" w:rsidRDefault="002674EF">
      <w:pPr>
        <w:pStyle w:val="CodeB"/>
        <w:rPr>
          <w:rStyle w:val="Literal-Gray"/>
          <w:rPrChange w:id="198" w:author="Carol Nichols" w:date="2018-01-21T16:18:00Z">
            <w:rPr/>
          </w:rPrChange>
        </w:rPr>
        <w:pPrChange w:id="199" w:author="Carol Nichols" w:date="2018-01-21T14:47:00Z">
          <w:pPr>
            <w:pStyle w:val="CodeB"/>
          </w:pPr>
        </w:pPrChange>
      </w:pPr>
      <w:ins w:id="200" w:author="Carol Nichols" w:date="2018-01-21T14:47:00Z">
        <w:r w:rsidRPr="001B7DE8">
          <w:rPr>
            <w:rStyle w:val="Literal-Gray"/>
            <w:rPrChange w:id="201" w:author="Carol Nichols" w:date="2018-01-21T16:18:00Z">
              <w:rPr/>
            </w:rPrChange>
          </w:rPr>
          <w:t>u</w:t>
        </w:r>
        <w:r w:rsidRPr="001B7DE8">
          <w:rPr>
            <w:rStyle w:val="Literal-Gray"/>
            <w:rPrChange w:id="202" w:author="Carol Nichols" w:date="2018-01-21T16:18:00Z">
              <w:rPr/>
            </w:rPrChange>
          </w:rPr>
          <w:t>s</w:t>
        </w:r>
        <w:r w:rsidRPr="001B7DE8">
          <w:rPr>
            <w:rStyle w:val="Literal-Gray"/>
            <w:rPrChange w:id="203" w:author="Carol Nichols" w:date="2018-01-21T16:18:00Z">
              <w:rPr/>
            </w:rPrChange>
          </w:rPr>
          <w:t>e</w:t>
        </w:r>
        <w:r w:rsidRPr="001B7DE8">
          <w:rPr>
            <w:rStyle w:val="Literal-Gray"/>
            <w:rPrChange w:id="204" w:author="Carol Nichols" w:date="2018-01-21T16:18:00Z">
              <w:rPr/>
            </w:rPrChange>
          </w:rPr>
          <w:t xml:space="preserve"> </w:t>
        </w:r>
        <w:r w:rsidRPr="001B7DE8">
          <w:rPr>
            <w:rStyle w:val="Literal-Gray"/>
            <w:rPrChange w:id="205" w:author="Carol Nichols" w:date="2018-01-21T16:18:00Z">
              <w:rPr/>
            </w:rPrChange>
          </w:rPr>
          <w:t>s</w:t>
        </w:r>
        <w:r w:rsidRPr="001B7DE8">
          <w:rPr>
            <w:rStyle w:val="Literal-Gray"/>
            <w:rPrChange w:id="206" w:author="Carol Nichols" w:date="2018-01-21T16:18:00Z">
              <w:rPr/>
            </w:rPrChange>
          </w:rPr>
          <w:t>t</w:t>
        </w:r>
        <w:r w:rsidRPr="001B7DE8">
          <w:rPr>
            <w:rStyle w:val="Literal-Gray"/>
            <w:rPrChange w:id="207" w:author="Carol Nichols" w:date="2018-01-21T16:18:00Z">
              <w:rPr/>
            </w:rPrChange>
          </w:rPr>
          <w:t>d</w:t>
        </w:r>
        <w:r w:rsidRPr="001B7DE8">
          <w:rPr>
            <w:rStyle w:val="Literal-Gray"/>
            <w:rPrChange w:id="208" w:author="Carol Nichols" w:date="2018-01-21T16:18:00Z">
              <w:rPr/>
            </w:rPrChange>
          </w:rPr>
          <w:t>:</w:t>
        </w:r>
        <w:r w:rsidRPr="001B7DE8">
          <w:rPr>
            <w:rStyle w:val="Literal-Gray"/>
            <w:rPrChange w:id="209" w:author="Carol Nichols" w:date="2018-01-21T16:18:00Z">
              <w:rPr/>
            </w:rPrChange>
          </w:rPr>
          <w:t>:</w:t>
        </w:r>
        <w:r w:rsidRPr="001B7DE8">
          <w:rPr>
            <w:rStyle w:val="Literal-Gray"/>
            <w:rPrChange w:id="210" w:author="Carol Nichols" w:date="2018-01-21T16:18:00Z">
              <w:rPr/>
            </w:rPrChange>
          </w:rPr>
          <w:t>t</w:t>
        </w:r>
        <w:r w:rsidRPr="001B7DE8">
          <w:rPr>
            <w:rStyle w:val="Literal-Gray"/>
            <w:rPrChange w:id="211" w:author="Carol Nichols" w:date="2018-01-21T16:18:00Z">
              <w:rPr/>
            </w:rPrChange>
          </w:rPr>
          <w:t>i</w:t>
        </w:r>
        <w:r w:rsidRPr="001B7DE8">
          <w:rPr>
            <w:rStyle w:val="Literal-Gray"/>
            <w:rPrChange w:id="212" w:author="Carol Nichols" w:date="2018-01-21T16:18:00Z">
              <w:rPr/>
            </w:rPrChange>
          </w:rPr>
          <w:t>m</w:t>
        </w:r>
        <w:r w:rsidRPr="001B7DE8">
          <w:rPr>
            <w:rStyle w:val="Literal-Gray"/>
            <w:rPrChange w:id="213" w:author="Carol Nichols" w:date="2018-01-21T16:18:00Z">
              <w:rPr/>
            </w:rPrChange>
          </w:rPr>
          <w:t>e</w:t>
        </w:r>
        <w:r w:rsidRPr="001B7DE8">
          <w:rPr>
            <w:rStyle w:val="Literal-Gray"/>
            <w:rPrChange w:id="214" w:author="Carol Nichols" w:date="2018-01-21T16:18:00Z">
              <w:rPr/>
            </w:rPrChange>
          </w:rPr>
          <w:t>:</w:t>
        </w:r>
        <w:r w:rsidRPr="001B7DE8">
          <w:rPr>
            <w:rStyle w:val="Literal-Gray"/>
            <w:rPrChange w:id="215" w:author="Carol Nichols" w:date="2018-01-21T16:18:00Z">
              <w:rPr/>
            </w:rPrChange>
          </w:rPr>
          <w:t>:</w:t>
        </w:r>
        <w:r w:rsidRPr="001B7DE8">
          <w:rPr>
            <w:rStyle w:val="Literal-Gray"/>
            <w:rPrChange w:id="216" w:author="Carol Nichols" w:date="2018-01-21T16:18:00Z">
              <w:rPr/>
            </w:rPrChange>
          </w:rPr>
          <w:t>D</w:t>
        </w:r>
        <w:r w:rsidRPr="001B7DE8">
          <w:rPr>
            <w:rStyle w:val="Literal-Gray"/>
            <w:rPrChange w:id="217" w:author="Carol Nichols" w:date="2018-01-21T16:18:00Z">
              <w:rPr/>
            </w:rPrChange>
          </w:rPr>
          <w:t>u</w:t>
        </w:r>
        <w:r w:rsidRPr="001B7DE8">
          <w:rPr>
            <w:rStyle w:val="Literal-Gray"/>
            <w:rPrChange w:id="218" w:author="Carol Nichols" w:date="2018-01-21T16:18:00Z">
              <w:rPr/>
            </w:rPrChange>
          </w:rPr>
          <w:t>r</w:t>
        </w:r>
        <w:r w:rsidRPr="001B7DE8">
          <w:rPr>
            <w:rStyle w:val="Literal-Gray"/>
            <w:rPrChange w:id="219" w:author="Carol Nichols" w:date="2018-01-21T16:18:00Z">
              <w:rPr/>
            </w:rPrChange>
          </w:rPr>
          <w:t>a</w:t>
        </w:r>
        <w:r w:rsidRPr="001B7DE8">
          <w:rPr>
            <w:rStyle w:val="Literal-Gray"/>
            <w:rPrChange w:id="220" w:author="Carol Nichols" w:date="2018-01-21T16:18:00Z">
              <w:rPr/>
            </w:rPrChange>
          </w:rPr>
          <w:t>t</w:t>
        </w:r>
        <w:r w:rsidRPr="001B7DE8">
          <w:rPr>
            <w:rStyle w:val="Literal-Gray"/>
            <w:rPrChange w:id="221" w:author="Carol Nichols" w:date="2018-01-21T16:18:00Z">
              <w:rPr/>
            </w:rPrChange>
          </w:rPr>
          <w:t>i</w:t>
        </w:r>
        <w:r w:rsidRPr="001B7DE8">
          <w:rPr>
            <w:rStyle w:val="Literal-Gray"/>
            <w:rPrChange w:id="222" w:author="Carol Nichols" w:date="2018-01-21T16:18:00Z">
              <w:rPr/>
            </w:rPrChange>
          </w:rPr>
          <w:t>o</w:t>
        </w:r>
        <w:r w:rsidRPr="001B7DE8">
          <w:rPr>
            <w:rStyle w:val="Literal-Gray"/>
            <w:rPrChange w:id="223" w:author="Carol Nichols" w:date="2018-01-21T16:18:00Z">
              <w:rPr/>
            </w:rPrChange>
          </w:rPr>
          <w:t>n</w:t>
        </w:r>
        <w:r w:rsidRPr="001B7DE8">
          <w:rPr>
            <w:rStyle w:val="Literal-Gray"/>
            <w:rPrChange w:id="224" w:author="Carol Nichols" w:date="2018-01-21T16:18:00Z">
              <w:rPr/>
            </w:rPrChange>
          </w:rPr>
          <w:t>;</w:t>
        </w:r>
      </w:ins>
    </w:p>
    <w:p w14:paraId="402BDEB2" w14:textId="77777777" w:rsidR="009E3AC1" w:rsidRPr="001B7DE8" w:rsidRDefault="009E3AC1" w:rsidP="003C0B4A">
      <w:pPr>
        <w:pStyle w:val="CodeB"/>
        <w:rPr>
          <w:rStyle w:val="Literal-Gray"/>
          <w:rPrChange w:id="225" w:author="Carol Nichols" w:date="2018-01-21T16:18:00Z">
            <w:rPr/>
          </w:rPrChange>
        </w:rPr>
      </w:pPr>
    </w:p>
    <w:p w14:paraId="6E0B1B31" w14:textId="77777777" w:rsidR="009E3AC1" w:rsidRPr="001B7DE8" w:rsidRDefault="009E3AC1" w:rsidP="003C0B4A">
      <w:pPr>
        <w:pStyle w:val="CodeB"/>
        <w:rPr>
          <w:rStyle w:val="Literal-Gray"/>
          <w:rPrChange w:id="226" w:author="Carol Nichols" w:date="2018-01-21T16:18:00Z">
            <w:rPr/>
          </w:rPrChange>
        </w:rPr>
      </w:pPr>
      <w:r w:rsidRPr="001B7DE8">
        <w:rPr>
          <w:rStyle w:val="Literal-Gray"/>
          <w:rPrChange w:id="227" w:author="Carol Nichols" w:date="2018-01-21T16:18:00Z">
            <w:rPr/>
          </w:rPrChange>
        </w:rPr>
        <w:t>fn main() {</w:t>
      </w:r>
    </w:p>
    <w:p w14:paraId="3B1F2069" w14:textId="77777777" w:rsidR="009E3AC1" w:rsidRPr="003C0B4A" w:rsidRDefault="009E3AC1" w:rsidP="003C0B4A">
      <w:pPr>
        <w:pStyle w:val="CodeB"/>
      </w:pPr>
      <w:r w:rsidRPr="003C0B4A">
        <w:lastRenderedPageBreak/>
        <w:t xml:space="preserve">    let handle = thread::spawn(|| {</w:t>
      </w:r>
    </w:p>
    <w:p w14:paraId="342B2E7E" w14:textId="77777777" w:rsidR="009E3AC1" w:rsidRPr="001B7DE8" w:rsidRDefault="009E3AC1" w:rsidP="003C0B4A">
      <w:pPr>
        <w:pStyle w:val="CodeB"/>
        <w:rPr>
          <w:rStyle w:val="Literal-Gray"/>
          <w:rPrChange w:id="228" w:author="Carol Nichols" w:date="2018-01-21T16:18:00Z">
            <w:rPr/>
          </w:rPrChange>
        </w:rPr>
      </w:pPr>
      <w:r w:rsidRPr="001B7DE8">
        <w:rPr>
          <w:rStyle w:val="Literal-Gray"/>
          <w:rPrChange w:id="229" w:author="Carol Nichols" w:date="2018-01-21T16:18:00Z">
            <w:rPr/>
          </w:rPrChange>
        </w:rPr>
        <w:t xml:space="preserve">        for i in 1..10 {</w:t>
      </w:r>
    </w:p>
    <w:p w14:paraId="77A36326" w14:textId="34E6AC20" w:rsidR="009E3AC1" w:rsidRPr="001B7DE8" w:rsidRDefault="009E3AC1" w:rsidP="003C0B4A">
      <w:pPr>
        <w:pStyle w:val="CodeB"/>
        <w:rPr>
          <w:ins w:id="230" w:author="Carol Nichols" w:date="2018-01-21T14:47:00Z"/>
          <w:rStyle w:val="Literal-Gray"/>
          <w:rPrChange w:id="231" w:author="Carol Nichols" w:date="2018-01-21T16:18:00Z">
            <w:rPr>
              <w:ins w:id="232" w:author="Carol Nichols" w:date="2018-01-21T14:47:00Z"/>
            </w:rPr>
          </w:rPrChange>
        </w:rPr>
      </w:pPr>
      <w:r w:rsidRPr="001B7DE8">
        <w:rPr>
          <w:rStyle w:val="Literal-Gray"/>
          <w:rPrChange w:id="233" w:author="Carol Nichols" w:date="2018-01-21T16:18:00Z">
            <w:rPr/>
          </w:rPrChange>
        </w:rPr>
        <w:t xml:space="preserve">            println!("hi number {} from the spawned thread!", i);</w:t>
      </w:r>
    </w:p>
    <w:p w14:paraId="106624EA" w14:textId="331C4441" w:rsidR="002674EF" w:rsidRPr="001B7DE8" w:rsidRDefault="002674EF" w:rsidP="003C0B4A">
      <w:pPr>
        <w:pStyle w:val="CodeB"/>
        <w:rPr>
          <w:rStyle w:val="Literal-Gray"/>
          <w:rPrChange w:id="234" w:author="Carol Nichols" w:date="2018-01-21T16:18:00Z">
            <w:rPr/>
          </w:rPrChange>
        </w:rPr>
      </w:pPr>
      <w:ins w:id="235" w:author="Carol Nichols" w:date="2018-01-21T14:47:00Z">
        <w:r w:rsidRPr="001B7DE8">
          <w:rPr>
            <w:rStyle w:val="Literal-Gray"/>
            <w:rPrChange w:id="236" w:author="Carol Nichols" w:date="2018-01-21T16:18:00Z">
              <w:rPr/>
            </w:rPrChange>
          </w:rPr>
          <w:t xml:space="preserve">            thread::sleep(Duration::from_millis(1));</w:t>
        </w:r>
      </w:ins>
    </w:p>
    <w:p w14:paraId="521F9EAB" w14:textId="77777777" w:rsidR="009E3AC1" w:rsidRPr="001B7DE8" w:rsidRDefault="009E3AC1" w:rsidP="003C0B4A">
      <w:pPr>
        <w:pStyle w:val="CodeB"/>
        <w:rPr>
          <w:rStyle w:val="Literal-Gray"/>
          <w:rPrChange w:id="237" w:author="Carol Nichols" w:date="2018-01-21T16:18:00Z">
            <w:rPr/>
          </w:rPrChange>
        </w:rPr>
      </w:pPr>
      <w:r w:rsidRPr="001B7DE8">
        <w:rPr>
          <w:rStyle w:val="Literal-Gray"/>
          <w:rPrChange w:id="238" w:author="Carol Nichols" w:date="2018-01-21T16:18:00Z">
            <w:rPr/>
          </w:rPrChange>
        </w:rPr>
        <w:t xml:space="preserve">        }</w:t>
      </w:r>
    </w:p>
    <w:p w14:paraId="2216D553" w14:textId="77777777" w:rsidR="009E3AC1" w:rsidRPr="001B7DE8" w:rsidRDefault="009E3AC1" w:rsidP="003C0B4A">
      <w:pPr>
        <w:pStyle w:val="CodeB"/>
        <w:rPr>
          <w:rStyle w:val="Literal-Gray"/>
          <w:rPrChange w:id="239" w:author="Carol Nichols" w:date="2018-01-21T16:18:00Z">
            <w:rPr/>
          </w:rPrChange>
        </w:rPr>
      </w:pPr>
      <w:r w:rsidRPr="001B7DE8">
        <w:rPr>
          <w:rStyle w:val="Literal-Gray"/>
          <w:rPrChange w:id="240" w:author="Carol Nichols" w:date="2018-01-21T16:18:00Z">
            <w:rPr/>
          </w:rPrChange>
        </w:rPr>
        <w:t xml:space="preserve">    });</w:t>
      </w:r>
    </w:p>
    <w:p w14:paraId="61028467" w14:textId="77777777" w:rsidR="009E3AC1" w:rsidRPr="001B7DE8" w:rsidRDefault="009E3AC1" w:rsidP="003C0B4A">
      <w:pPr>
        <w:pStyle w:val="CodeB"/>
        <w:rPr>
          <w:rStyle w:val="Literal-Gray"/>
          <w:rPrChange w:id="241" w:author="Carol Nichols" w:date="2018-01-21T16:18:00Z">
            <w:rPr/>
          </w:rPrChange>
        </w:rPr>
      </w:pPr>
    </w:p>
    <w:p w14:paraId="389E468D" w14:textId="77777777" w:rsidR="009E3AC1" w:rsidRPr="001B7DE8" w:rsidRDefault="009E3AC1" w:rsidP="003C0B4A">
      <w:pPr>
        <w:pStyle w:val="CodeB"/>
        <w:rPr>
          <w:rStyle w:val="Literal-Gray"/>
          <w:rPrChange w:id="242" w:author="Carol Nichols" w:date="2018-01-21T16:18:00Z">
            <w:rPr/>
          </w:rPrChange>
        </w:rPr>
      </w:pPr>
      <w:r w:rsidRPr="001B7DE8">
        <w:rPr>
          <w:rStyle w:val="Literal-Gray"/>
          <w:rPrChange w:id="243" w:author="Carol Nichols" w:date="2018-01-21T16:18:00Z">
            <w:rPr/>
          </w:rPrChange>
        </w:rPr>
        <w:t xml:space="preserve">    for i in 1..5 {</w:t>
      </w:r>
    </w:p>
    <w:p w14:paraId="2B054E9D" w14:textId="032FD7CD" w:rsidR="009E3AC1" w:rsidRPr="001B7DE8" w:rsidRDefault="009E3AC1" w:rsidP="003C0B4A">
      <w:pPr>
        <w:pStyle w:val="CodeB"/>
        <w:rPr>
          <w:ins w:id="244" w:author="Carol Nichols" w:date="2018-01-21T14:47:00Z"/>
          <w:rStyle w:val="Literal-Gray"/>
          <w:rPrChange w:id="245" w:author="Carol Nichols" w:date="2018-01-21T16:18:00Z">
            <w:rPr>
              <w:ins w:id="246" w:author="Carol Nichols" w:date="2018-01-21T14:47:00Z"/>
            </w:rPr>
          </w:rPrChange>
        </w:rPr>
      </w:pPr>
      <w:r w:rsidRPr="001B7DE8">
        <w:rPr>
          <w:rStyle w:val="Literal-Gray"/>
          <w:rPrChange w:id="247" w:author="Carol Nichols" w:date="2018-01-21T16:18:00Z">
            <w:rPr/>
          </w:rPrChange>
        </w:rPr>
        <w:t xml:space="preserve">        println!("hi number {} from the main thread!", i);</w:t>
      </w:r>
    </w:p>
    <w:p w14:paraId="5D769509" w14:textId="50B214C3" w:rsidR="00F45691" w:rsidRPr="001B7DE8" w:rsidRDefault="00F45691" w:rsidP="003C0B4A">
      <w:pPr>
        <w:pStyle w:val="CodeB"/>
        <w:rPr>
          <w:rStyle w:val="Literal-Gray"/>
          <w:rPrChange w:id="248" w:author="Carol Nichols" w:date="2018-01-21T16:18:00Z">
            <w:rPr/>
          </w:rPrChange>
        </w:rPr>
      </w:pPr>
      <w:ins w:id="249" w:author="Carol Nichols" w:date="2018-01-21T14:47:00Z">
        <w:r w:rsidRPr="001B7DE8">
          <w:rPr>
            <w:rStyle w:val="Literal-Gray"/>
            <w:rPrChange w:id="250" w:author="Carol Nichols" w:date="2018-01-21T16:18:00Z">
              <w:rPr/>
            </w:rPrChange>
          </w:rPr>
          <w:t xml:space="preserve">        thread::sleep(Duration::from_millis(1));</w:t>
        </w:r>
      </w:ins>
    </w:p>
    <w:p w14:paraId="05A5AA24" w14:textId="77777777" w:rsidR="009E3AC1" w:rsidRPr="001B7DE8" w:rsidRDefault="009E3AC1" w:rsidP="003C0B4A">
      <w:pPr>
        <w:pStyle w:val="CodeB"/>
        <w:rPr>
          <w:rStyle w:val="Literal-Gray"/>
          <w:rPrChange w:id="251" w:author="Carol Nichols" w:date="2018-01-21T16:18:00Z">
            <w:rPr/>
          </w:rPrChange>
        </w:rPr>
      </w:pPr>
      <w:r w:rsidRPr="001B7DE8">
        <w:rPr>
          <w:rStyle w:val="Literal-Gray"/>
          <w:rPrChange w:id="252" w:author="Carol Nichols" w:date="2018-01-21T16:18:00Z">
            <w:rPr/>
          </w:rPrChange>
        </w:rPr>
        <w:t xml:space="preserve">    }</w:t>
      </w:r>
    </w:p>
    <w:p w14:paraId="3F7CD708" w14:textId="77777777" w:rsidR="009E3AC1" w:rsidRPr="003C0B4A" w:rsidRDefault="009E3AC1" w:rsidP="003C0B4A">
      <w:pPr>
        <w:pStyle w:val="CodeB"/>
      </w:pPr>
    </w:p>
    <w:p w14:paraId="33523156" w14:textId="7500379D" w:rsidR="009E3AC1" w:rsidRPr="003C0B4A" w:rsidRDefault="009E3AC1" w:rsidP="003C0B4A">
      <w:pPr>
        <w:pStyle w:val="CodeB"/>
      </w:pPr>
      <w:r w:rsidRPr="003C0B4A">
        <w:t xml:space="preserve">    handle.join()</w:t>
      </w:r>
      <w:ins w:id="253" w:author="Carol Nichols" w:date="2018-01-21T16:21:00Z">
        <w:r w:rsidR="00FE4C7D">
          <w:t>.unwrap()</w:t>
        </w:r>
      </w:ins>
      <w:r w:rsidRPr="003C0B4A">
        <w:t>;</w:t>
      </w:r>
    </w:p>
    <w:p w14:paraId="733B8B81" w14:textId="77777777" w:rsidR="009E3AC1" w:rsidRPr="001B7DE8" w:rsidRDefault="009E3AC1" w:rsidP="003C0B4A">
      <w:pPr>
        <w:pStyle w:val="CodeC"/>
        <w:rPr>
          <w:rStyle w:val="Literal-Gray"/>
          <w:rPrChange w:id="254" w:author="Carol Nichols" w:date="2018-01-21T16:18:00Z">
            <w:rPr/>
          </w:rPrChange>
        </w:rPr>
      </w:pPr>
      <w:r w:rsidRPr="001B7DE8">
        <w:rPr>
          <w:rStyle w:val="Literal-Gray"/>
          <w:rPrChange w:id="255" w:author="Carol Nichols" w:date="2018-01-21T16:18:00Z">
            <w:rPr/>
          </w:rPrChange>
        </w:rPr>
        <w:t>}</w:t>
      </w:r>
    </w:p>
    <w:p w14:paraId="4E63B6D8" w14:textId="77777777" w:rsidR="009E3AC1" w:rsidRDefault="009E3AC1" w:rsidP="003C0B4A">
      <w:pPr>
        <w:pStyle w:val="Listing"/>
        <w:rPr>
          <w:rFonts w:eastAsia="Microsoft YaHei"/>
        </w:rPr>
      </w:pPr>
      <w:r w:rsidRPr="009E3AC1">
        <w:rPr>
          <w:rFonts w:eastAsia="Microsoft YaHei" w:hint="eastAsia"/>
        </w:rPr>
        <w:t>Listing 16-2: Saving a </w:t>
      </w:r>
      <w:proofErr w:type="spellStart"/>
      <w:r w:rsidR="003B4316" w:rsidRPr="003B4316">
        <w:rPr>
          <w:rStyle w:val="LiteralCaption"/>
          <w:rPrChange w:id="256" w:author="janelle" w:date="2018-01-08T12:13:00Z">
            <w:rPr>
              <w:rStyle w:val="Literal"/>
            </w:rPr>
          </w:rPrChange>
        </w:rPr>
        <w:t>JoinHandle</w:t>
      </w:r>
      <w:proofErr w:type="spellEnd"/>
      <w:r w:rsidRPr="009E3AC1">
        <w:rPr>
          <w:rFonts w:eastAsia="Microsoft YaHei" w:hint="eastAsia"/>
        </w:rPr>
        <w:t> from </w:t>
      </w:r>
      <w:r w:rsidR="003B4316" w:rsidRPr="003B4316">
        <w:rPr>
          <w:rStyle w:val="LiteralCaption"/>
          <w:rPrChange w:id="257" w:author="janelle" w:date="2018-01-08T12:14:00Z">
            <w:rPr>
              <w:rStyle w:val="Literal"/>
            </w:rPr>
          </w:rPrChange>
        </w:rPr>
        <w:t>thread::spawn</w:t>
      </w:r>
      <w:r>
        <w:rPr>
          <w:rFonts w:eastAsia="Microsoft YaHei" w:hint="eastAsia"/>
        </w:rPr>
        <w:t> to guarantee the thread is run to completion</w:t>
      </w:r>
    </w:p>
    <w:p w14:paraId="626A545C" w14:textId="77777777" w:rsidR="009E3AC1" w:rsidRDefault="009E3AC1" w:rsidP="009E3AC1">
      <w:pPr>
        <w:pStyle w:val="Body"/>
      </w:pPr>
      <w:r>
        <w:rPr>
          <w:rFonts w:hint="eastAsia"/>
        </w:rPr>
        <w:t>Calling </w:t>
      </w:r>
      <w:r w:rsidRPr="009E3AC1">
        <w:rPr>
          <w:rStyle w:val="Literal"/>
        </w:rPr>
        <w:t>join</w:t>
      </w:r>
      <w:r w:rsidRPr="009E3AC1">
        <w:rPr>
          <w:rFonts w:hint="eastAsia"/>
        </w:rPr>
        <w:t> on the handle blocks the thread currently running until the</w:t>
      </w:r>
      <w:r>
        <w:rPr>
          <w:rFonts w:hint="eastAsia"/>
        </w:rPr>
        <w:t xml:space="preserve"> </w:t>
      </w:r>
      <w:r w:rsidRPr="009E3AC1">
        <w:rPr>
          <w:rFonts w:hint="eastAsia"/>
        </w:rPr>
        <w:t>thread represented by the handle terminates. </w:t>
      </w:r>
      <w:r w:rsidRPr="009E3AC1">
        <w:rPr>
          <w:rStyle w:val="EmphasisItalic"/>
          <w:rFonts w:hint="eastAsia"/>
        </w:rPr>
        <w:t>Blocking</w:t>
      </w:r>
      <w:r w:rsidRPr="009E3AC1">
        <w:rPr>
          <w:rFonts w:hint="eastAsia"/>
        </w:rPr>
        <w:t> a thread means that</w:t>
      </w:r>
      <w:r>
        <w:rPr>
          <w:rFonts w:hint="eastAsia"/>
        </w:rPr>
        <w:t xml:space="preserve"> </w:t>
      </w:r>
      <w:r w:rsidRPr="009E3AC1">
        <w:rPr>
          <w:rFonts w:hint="eastAsia"/>
        </w:rPr>
        <w:t>thread is prevented from performing work or exiting. Because we</w:t>
      </w:r>
      <w:r>
        <w:t>’</w:t>
      </w:r>
      <w:r w:rsidRPr="009E3AC1">
        <w:rPr>
          <w:rFonts w:hint="eastAsia"/>
        </w:rPr>
        <w:t>ve put the call</w:t>
      </w:r>
      <w:r>
        <w:rPr>
          <w:rFonts w:hint="eastAsia"/>
        </w:rPr>
        <w:t xml:space="preserve"> </w:t>
      </w:r>
      <w:r w:rsidRPr="009E3AC1">
        <w:rPr>
          <w:rFonts w:hint="eastAsia"/>
        </w:rPr>
        <w:t>to </w:t>
      </w:r>
      <w:r w:rsidRPr="009E3AC1">
        <w:rPr>
          <w:rStyle w:val="Literal"/>
        </w:rPr>
        <w:t>join</w:t>
      </w:r>
      <w:r w:rsidRPr="009E3AC1">
        <w:rPr>
          <w:rFonts w:hint="eastAsia"/>
        </w:rPr>
        <w:t> after the main thread</w:t>
      </w:r>
      <w:r>
        <w:t>’</w:t>
      </w:r>
      <w:r w:rsidRPr="009E3AC1">
        <w:rPr>
          <w:rFonts w:hint="eastAsia"/>
        </w:rPr>
        <w:t>s </w:t>
      </w:r>
      <w:r w:rsidRPr="009E3AC1">
        <w:rPr>
          <w:rStyle w:val="Literal"/>
        </w:rPr>
        <w:t>for</w:t>
      </w:r>
      <w:r>
        <w:rPr>
          <w:rFonts w:hint="eastAsia"/>
        </w:rPr>
        <w:t xml:space="preserve"> loop, running </w:t>
      </w:r>
      <w:del w:id="258" w:author="AnneMarieW" w:date="2018-01-09T15:11:00Z">
        <w:r w:rsidDel="00B33C98">
          <w:rPr>
            <w:rFonts w:hint="eastAsia"/>
          </w:rPr>
          <w:delText>this</w:delText>
        </w:r>
      </w:del>
      <w:ins w:id="259" w:author="AnneMarieW" w:date="2018-01-09T15:11:00Z">
        <w:r w:rsidR="00B33C98">
          <w:t>Listing 16-2</w:t>
        </w:r>
      </w:ins>
      <w:del w:id="260" w:author="AnneMarieW" w:date="2018-01-09T15:11:00Z">
        <w:r w:rsidDel="00B33C98">
          <w:rPr>
            <w:rFonts w:hint="eastAsia"/>
          </w:rPr>
          <w:delText xml:space="preserve"> example</w:delText>
        </w:r>
      </w:del>
      <w:r>
        <w:rPr>
          <w:rFonts w:hint="eastAsia"/>
        </w:rPr>
        <w:t xml:space="preserve"> should produce output</w:t>
      </w:r>
      <w:del w:id="261" w:author="AnneMarieW" w:date="2018-01-09T15:12:00Z">
        <w:r w:rsidDel="00B33C98">
          <w:rPr>
            <w:rFonts w:hint="eastAsia"/>
          </w:rPr>
          <w:delText xml:space="preserve"> that looks something</w:delText>
        </w:r>
      </w:del>
      <w:ins w:id="262" w:author="AnneMarieW" w:date="2018-01-09T15:12:00Z">
        <w:r w:rsidR="00B33C98">
          <w:t xml:space="preserve"> similar to</w:t>
        </w:r>
      </w:ins>
      <w:del w:id="263" w:author="AnneMarieW" w:date="2018-01-09T15:12:00Z">
        <w:r w:rsidDel="00B33C98">
          <w:rPr>
            <w:rFonts w:hint="eastAsia"/>
          </w:rPr>
          <w:delText xml:space="preserve"> like</w:delText>
        </w:r>
      </w:del>
      <w:r>
        <w:rPr>
          <w:rFonts w:hint="eastAsia"/>
        </w:rPr>
        <w:t xml:space="preserve"> this:</w:t>
      </w:r>
    </w:p>
    <w:p w14:paraId="243329BC" w14:textId="77777777" w:rsidR="009E3AC1" w:rsidRPr="003C0B4A" w:rsidRDefault="009E3AC1" w:rsidP="003C0B4A">
      <w:pPr>
        <w:pStyle w:val="CodeA"/>
      </w:pPr>
      <w:r w:rsidRPr="003C0B4A">
        <w:t>hi number 1 from the main thread!</w:t>
      </w:r>
    </w:p>
    <w:p w14:paraId="59D4E2BE" w14:textId="77777777" w:rsidR="009E3AC1" w:rsidRPr="003C0B4A" w:rsidRDefault="009E3AC1" w:rsidP="003C0B4A">
      <w:pPr>
        <w:pStyle w:val="CodeB"/>
      </w:pPr>
      <w:r w:rsidRPr="003C0B4A">
        <w:t>hi number 2 from the main thread!</w:t>
      </w:r>
    </w:p>
    <w:p w14:paraId="570B7DDF" w14:textId="77777777" w:rsidR="009E3AC1" w:rsidRPr="003C0B4A" w:rsidRDefault="009E3AC1" w:rsidP="003C0B4A">
      <w:pPr>
        <w:pStyle w:val="CodeB"/>
      </w:pPr>
      <w:r w:rsidRPr="003C0B4A">
        <w:t>hi number 1 from the spawned thread!</w:t>
      </w:r>
    </w:p>
    <w:p w14:paraId="6EE8AE99" w14:textId="77777777" w:rsidR="009E3AC1" w:rsidRPr="003C0B4A" w:rsidRDefault="009E3AC1" w:rsidP="003C0B4A">
      <w:pPr>
        <w:pStyle w:val="CodeB"/>
      </w:pPr>
      <w:r w:rsidRPr="003C0B4A">
        <w:t>hi number 3 from the main thread!</w:t>
      </w:r>
    </w:p>
    <w:p w14:paraId="6F7F1492" w14:textId="77777777" w:rsidR="009E3AC1" w:rsidRPr="003C0B4A" w:rsidRDefault="009E3AC1" w:rsidP="003C0B4A">
      <w:pPr>
        <w:pStyle w:val="CodeB"/>
      </w:pPr>
      <w:r w:rsidRPr="003C0B4A">
        <w:t>hi number 2 from the spawned thread!</w:t>
      </w:r>
    </w:p>
    <w:p w14:paraId="794521F1" w14:textId="77777777" w:rsidR="009E3AC1" w:rsidRPr="003C0B4A" w:rsidRDefault="009E3AC1" w:rsidP="003C0B4A">
      <w:pPr>
        <w:pStyle w:val="CodeB"/>
      </w:pPr>
      <w:r w:rsidRPr="003C0B4A">
        <w:t>hi number 4 from the main thread!</w:t>
      </w:r>
    </w:p>
    <w:p w14:paraId="6C3412F5" w14:textId="77777777" w:rsidR="009E3AC1" w:rsidRPr="003C0B4A" w:rsidRDefault="009E3AC1" w:rsidP="003C0B4A">
      <w:pPr>
        <w:pStyle w:val="CodeB"/>
      </w:pPr>
      <w:r w:rsidRPr="003C0B4A">
        <w:t>hi number 3 from the spawned thread!</w:t>
      </w:r>
    </w:p>
    <w:p w14:paraId="24C83D50" w14:textId="77777777" w:rsidR="009E3AC1" w:rsidRPr="003C0B4A" w:rsidRDefault="009E3AC1" w:rsidP="003C0B4A">
      <w:pPr>
        <w:pStyle w:val="CodeB"/>
      </w:pPr>
      <w:r w:rsidRPr="003C0B4A">
        <w:t>hi number 4 from the spawned thread!</w:t>
      </w:r>
    </w:p>
    <w:p w14:paraId="30E4E6BA" w14:textId="77777777" w:rsidR="009E3AC1" w:rsidRPr="003C0B4A" w:rsidRDefault="009E3AC1" w:rsidP="003C0B4A">
      <w:pPr>
        <w:pStyle w:val="CodeB"/>
      </w:pPr>
      <w:r w:rsidRPr="003C0B4A">
        <w:t>hi number 5 from the spawned thread!</w:t>
      </w:r>
    </w:p>
    <w:p w14:paraId="58743E0B" w14:textId="77777777" w:rsidR="009E3AC1" w:rsidRPr="003C0B4A" w:rsidRDefault="009E3AC1" w:rsidP="003C0B4A">
      <w:pPr>
        <w:pStyle w:val="CodeB"/>
      </w:pPr>
      <w:r w:rsidRPr="003C0B4A">
        <w:t>hi number 6 from the spawned thread!</w:t>
      </w:r>
    </w:p>
    <w:p w14:paraId="7E7D08FB" w14:textId="77777777" w:rsidR="009E3AC1" w:rsidRPr="003C0B4A" w:rsidRDefault="009E3AC1" w:rsidP="003C0B4A">
      <w:pPr>
        <w:pStyle w:val="CodeB"/>
      </w:pPr>
      <w:r w:rsidRPr="003C0B4A">
        <w:t>hi number 7 from the spawned thread!</w:t>
      </w:r>
    </w:p>
    <w:p w14:paraId="1DCE6EFC" w14:textId="77777777" w:rsidR="009E3AC1" w:rsidRPr="003C0B4A" w:rsidRDefault="009E3AC1" w:rsidP="003C0B4A">
      <w:pPr>
        <w:pStyle w:val="CodeB"/>
      </w:pPr>
      <w:r w:rsidRPr="003C0B4A">
        <w:t>hi number 8 from the spawned thread!</w:t>
      </w:r>
    </w:p>
    <w:p w14:paraId="13847F4F" w14:textId="77777777" w:rsidR="009E3AC1" w:rsidRPr="003C0B4A" w:rsidRDefault="009E3AC1" w:rsidP="003C0B4A">
      <w:pPr>
        <w:pStyle w:val="CodeC"/>
      </w:pPr>
      <w:r w:rsidRPr="003C0B4A">
        <w:t>hi number 9 from the spawned thread!</w:t>
      </w:r>
    </w:p>
    <w:p w14:paraId="5D14B14B" w14:textId="77777777" w:rsidR="009E3AC1" w:rsidRDefault="009E3AC1" w:rsidP="009E3AC1">
      <w:pPr>
        <w:pStyle w:val="Body"/>
      </w:pPr>
      <w:r w:rsidRPr="009E3AC1">
        <w:rPr>
          <w:rFonts w:hint="eastAsia"/>
        </w:rPr>
        <w:t xml:space="preserve">The two threads </w:t>
      </w:r>
      <w:del w:id="264" w:author="AnneMarieW" w:date="2018-01-09T15:13:00Z">
        <w:r w:rsidRPr="009E3AC1" w:rsidDel="00B33C98">
          <w:rPr>
            <w:rFonts w:hint="eastAsia"/>
          </w:rPr>
          <w:delText>are still</w:delText>
        </w:r>
      </w:del>
      <w:ins w:id="265" w:author="AnneMarieW" w:date="2018-01-09T15:13:00Z">
        <w:r w:rsidR="00B33C98">
          <w:t>continue</w:t>
        </w:r>
      </w:ins>
      <w:r w:rsidRPr="009E3AC1">
        <w:rPr>
          <w:rFonts w:hint="eastAsia"/>
        </w:rPr>
        <w:t xml:space="preserve"> alternating, but the main thread waits because of the</w:t>
      </w:r>
      <w:r>
        <w:rPr>
          <w:rFonts w:hint="eastAsia"/>
        </w:rPr>
        <w:t xml:space="preserve"> </w:t>
      </w:r>
      <w:r w:rsidRPr="009E3AC1">
        <w:rPr>
          <w:rFonts w:hint="eastAsia"/>
        </w:rPr>
        <w:t>call to </w:t>
      </w:r>
      <w:proofErr w:type="spellStart"/>
      <w:r w:rsidRPr="009E3AC1">
        <w:rPr>
          <w:rStyle w:val="Literal"/>
        </w:rPr>
        <w:t>handle.join</w:t>
      </w:r>
      <w:proofErr w:type="spellEnd"/>
      <w:r w:rsidRPr="009E3AC1">
        <w:rPr>
          <w:rStyle w:val="Literal"/>
        </w:rPr>
        <w:t>()</w:t>
      </w:r>
      <w:r>
        <w:rPr>
          <w:rFonts w:hint="eastAsia"/>
        </w:rPr>
        <w:t> and does not end until the spawned thread is finished.</w:t>
      </w:r>
    </w:p>
    <w:p w14:paraId="7DE281E7" w14:textId="77777777" w:rsidR="009E3AC1" w:rsidRDefault="009E3AC1" w:rsidP="009E3AC1">
      <w:pPr>
        <w:pStyle w:val="Body"/>
      </w:pPr>
      <w:del w:id="266" w:author="AnneMarieW" w:date="2018-01-09T15:14:00Z">
        <w:r w:rsidDel="00C30159">
          <w:rPr>
            <w:rFonts w:hint="eastAsia"/>
          </w:rPr>
          <w:lastRenderedPageBreak/>
          <w:delText>If</w:delText>
        </w:r>
      </w:del>
      <w:ins w:id="267" w:author="AnneMarieW" w:date="2018-01-09T15:14:00Z">
        <w:r w:rsidR="00C30159">
          <w:t>But let’s see what happens when</w:t>
        </w:r>
      </w:ins>
      <w:r>
        <w:rPr>
          <w:rFonts w:hint="eastAsia"/>
        </w:rPr>
        <w:t xml:space="preserve"> we instead move </w:t>
      </w:r>
      <w:proofErr w:type="spellStart"/>
      <w:r w:rsidRPr="009E3AC1">
        <w:rPr>
          <w:rStyle w:val="Literal"/>
        </w:rPr>
        <w:t>handle.join</w:t>
      </w:r>
      <w:proofErr w:type="spellEnd"/>
      <w:r w:rsidRPr="009E3AC1">
        <w:rPr>
          <w:rStyle w:val="Literal"/>
        </w:rPr>
        <w:t>()</w:t>
      </w:r>
      <w:r w:rsidRPr="009E3AC1">
        <w:rPr>
          <w:rFonts w:hint="eastAsia"/>
        </w:rPr>
        <w:t> before the </w:t>
      </w:r>
      <w:r w:rsidRPr="009E3AC1">
        <w:rPr>
          <w:rStyle w:val="Literal"/>
        </w:rPr>
        <w:t>for</w:t>
      </w:r>
      <w:r>
        <w:rPr>
          <w:rFonts w:hint="eastAsia"/>
        </w:rPr>
        <w:t xml:space="preserve"> loop in </w:t>
      </w:r>
      <w:r w:rsidRPr="00D274E3">
        <w:rPr>
          <w:rStyle w:val="Literal"/>
          <w:rPrChange w:id="268" w:author="Carol Nichols" w:date="2018-01-21T13:15:00Z">
            <w:rPr/>
          </w:rPrChange>
        </w:rPr>
        <w:t>main</w:t>
      </w:r>
      <w:r>
        <w:rPr>
          <w:rFonts w:hint="eastAsia"/>
        </w:rPr>
        <w:t>, like this:</w:t>
      </w:r>
    </w:p>
    <w:p w14:paraId="759E7E30" w14:textId="77777777" w:rsidR="009E3AC1" w:rsidRDefault="009E3AC1" w:rsidP="003C0B4A">
      <w:pPr>
        <w:pStyle w:val="ProductionDirective"/>
        <w:rPr>
          <w:rFonts w:eastAsia="Microsoft YaHei"/>
        </w:rPr>
      </w:pPr>
      <w:del w:id="269" w:author="janelle" w:date="2018-01-19T10:47:00Z">
        <w:r w:rsidDel="00E81E86">
          <w:rPr>
            <w:rFonts w:eastAsia="Microsoft YaHei" w:hint="eastAsia"/>
          </w:rPr>
          <w:delText xml:space="preserve">Filename: </w:delText>
        </w:r>
      </w:del>
      <w:r>
        <w:rPr>
          <w:rFonts w:eastAsia="Microsoft YaHei" w:hint="eastAsia"/>
        </w:rPr>
        <w:t>src/main.rs</w:t>
      </w:r>
    </w:p>
    <w:p w14:paraId="5C5C00A1" w14:textId="77777777" w:rsidR="009E3AC1" w:rsidRPr="00A55E95" w:rsidRDefault="009E3AC1" w:rsidP="003C0B4A">
      <w:pPr>
        <w:pStyle w:val="CodeA"/>
        <w:rPr>
          <w:rStyle w:val="Literal-Gray"/>
          <w:rPrChange w:id="270" w:author="Carol Nichols" w:date="2018-01-21T16:20:00Z">
            <w:rPr/>
          </w:rPrChange>
        </w:rPr>
      </w:pPr>
      <w:r w:rsidRPr="00A55E95">
        <w:rPr>
          <w:rStyle w:val="Literal-Gray"/>
          <w:rPrChange w:id="271" w:author="Carol Nichols" w:date="2018-01-21T16:20:00Z">
            <w:rPr/>
          </w:rPrChange>
        </w:rPr>
        <w:t>use std::thread;</w:t>
      </w:r>
    </w:p>
    <w:p w14:paraId="49619E5C" w14:textId="77777777" w:rsidR="00F20D08" w:rsidRPr="00A55E95" w:rsidRDefault="00F20D08" w:rsidP="00F20D08">
      <w:pPr>
        <w:pStyle w:val="CodeB"/>
        <w:rPr>
          <w:ins w:id="272" w:author="Carol Nichols" w:date="2018-01-21T14:48:00Z"/>
          <w:rStyle w:val="Literal-Gray"/>
          <w:rPrChange w:id="273" w:author="Carol Nichols" w:date="2018-01-21T16:20:00Z">
            <w:rPr>
              <w:ins w:id="274" w:author="Carol Nichols" w:date="2018-01-21T14:48:00Z"/>
            </w:rPr>
          </w:rPrChange>
        </w:rPr>
      </w:pPr>
      <w:ins w:id="275" w:author="Carol Nichols" w:date="2018-01-21T14:48:00Z">
        <w:r w:rsidRPr="00A55E95">
          <w:rPr>
            <w:rStyle w:val="Literal-Gray"/>
            <w:rPrChange w:id="276" w:author="Carol Nichols" w:date="2018-01-21T16:20:00Z">
              <w:rPr/>
            </w:rPrChange>
          </w:rPr>
          <w:t>use std::time::Duration;</w:t>
        </w:r>
      </w:ins>
    </w:p>
    <w:p w14:paraId="509110CE" w14:textId="77777777" w:rsidR="009E3AC1" w:rsidRPr="00A55E95" w:rsidRDefault="009E3AC1" w:rsidP="003C0B4A">
      <w:pPr>
        <w:pStyle w:val="CodeB"/>
        <w:rPr>
          <w:rStyle w:val="Literal-Gray"/>
          <w:rPrChange w:id="277" w:author="Carol Nichols" w:date="2018-01-21T16:20:00Z">
            <w:rPr/>
          </w:rPrChange>
        </w:rPr>
      </w:pPr>
    </w:p>
    <w:p w14:paraId="683E9363" w14:textId="77777777" w:rsidR="009E3AC1" w:rsidRPr="00A55E95" w:rsidRDefault="009E3AC1" w:rsidP="003C0B4A">
      <w:pPr>
        <w:pStyle w:val="CodeB"/>
        <w:rPr>
          <w:rStyle w:val="Literal-Gray"/>
          <w:rPrChange w:id="278" w:author="Carol Nichols" w:date="2018-01-21T16:20:00Z">
            <w:rPr/>
          </w:rPrChange>
        </w:rPr>
      </w:pPr>
      <w:r w:rsidRPr="00A55E95">
        <w:rPr>
          <w:rStyle w:val="Literal-Gray"/>
          <w:rPrChange w:id="279" w:author="Carol Nichols" w:date="2018-01-21T16:20:00Z">
            <w:rPr/>
          </w:rPrChange>
        </w:rPr>
        <w:t>fn main() {</w:t>
      </w:r>
    </w:p>
    <w:p w14:paraId="43A93407" w14:textId="77777777" w:rsidR="009E3AC1" w:rsidRPr="00A55E95" w:rsidRDefault="009E3AC1" w:rsidP="003C0B4A">
      <w:pPr>
        <w:pStyle w:val="CodeB"/>
        <w:rPr>
          <w:rStyle w:val="Literal-Gray"/>
          <w:rPrChange w:id="280" w:author="Carol Nichols" w:date="2018-01-21T16:20:00Z">
            <w:rPr/>
          </w:rPrChange>
        </w:rPr>
      </w:pPr>
      <w:r w:rsidRPr="00A55E95">
        <w:rPr>
          <w:rStyle w:val="Literal-Gray"/>
          <w:rPrChange w:id="281" w:author="Carol Nichols" w:date="2018-01-21T16:20:00Z">
            <w:rPr/>
          </w:rPrChange>
        </w:rPr>
        <w:t xml:space="preserve">    let handle = thread::spawn(|| {</w:t>
      </w:r>
    </w:p>
    <w:p w14:paraId="4D3DBC12" w14:textId="77777777" w:rsidR="009E3AC1" w:rsidRPr="00A55E95" w:rsidRDefault="009E3AC1" w:rsidP="003C0B4A">
      <w:pPr>
        <w:pStyle w:val="CodeB"/>
        <w:rPr>
          <w:rStyle w:val="Literal-Gray"/>
          <w:rPrChange w:id="282" w:author="Carol Nichols" w:date="2018-01-21T16:20:00Z">
            <w:rPr/>
          </w:rPrChange>
        </w:rPr>
      </w:pPr>
      <w:r w:rsidRPr="00A55E95">
        <w:rPr>
          <w:rStyle w:val="Literal-Gray"/>
          <w:rPrChange w:id="283" w:author="Carol Nichols" w:date="2018-01-21T16:20:00Z">
            <w:rPr/>
          </w:rPrChange>
        </w:rPr>
        <w:t xml:space="preserve">        for i in 1..10 {</w:t>
      </w:r>
    </w:p>
    <w:p w14:paraId="5464DBF9" w14:textId="28060A40" w:rsidR="009E3AC1" w:rsidRPr="00A55E95" w:rsidRDefault="009E3AC1" w:rsidP="003C0B4A">
      <w:pPr>
        <w:pStyle w:val="CodeB"/>
        <w:rPr>
          <w:ins w:id="284" w:author="Carol Nichols" w:date="2018-01-21T14:47:00Z"/>
          <w:rStyle w:val="Literal-Gray"/>
          <w:rPrChange w:id="285" w:author="Carol Nichols" w:date="2018-01-21T16:20:00Z">
            <w:rPr>
              <w:ins w:id="286" w:author="Carol Nichols" w:date="2018-01-21T14:47:00Z"/>
            </w:rPr>
          </w:rPrChange>
        </w:rPr>
      </w:pPr>
      <w:r w:rsidRPr="00A55E95">
        <w:rPr>
          <w:rStyle w:val="Literal-Gray"/>
          <w:rPrChange w:id="287" w:author="Carol Nichols" w:date="2018-01-21T16:20:00Z">
            <w:rPr/>
          </w:rPrChange>
        </w:rPr>
        <w:t xml:space="preserve">            println!("hi number {} from the spawned thread!", i);</w:t>
      </w:r>
    </w:p>
    <w:p w14:paraId="0AC3FE56" w14:textId="320675B0" w:rsidR="00F20D08" w:rsidRPr="00A55E95" w:rsidRDefault="00F20D08" w:rsidP="003C0B4A">
      <w:pPr>
        <w:pStyle w:val="CodeB"/>
        <w:rPr>
          <w:rStyle w:val="Literal-Gray"/>
          <w:rPrChange w:id="288" w:author="Carol Nichols" w:date="2018-01-21T16:20:00Z">
            <w:rPr/>
          </w:rPrChange>
        </w:rPr>
      </w:pPr>
      <w:ins w:id="289" w:author="Carol Nichols" w:date="2018-01-21T14:47:00Z">
        <w:r w:rsidRPr="00A55E95">
          <w:rPr>
            <w:rStyle w:val="Literal-Gray"/>
            <w:rPrChange w:id="290" w:author="Carol Nichols" w:date="2018-01-21T16:20:00Z">
              <w:rPr/>
            </w:rPrChange>
          </w:rPr>
          <w:t xml:space="preserve">            thread::sleep(Duration::from_millis(1));</w:t>
        </w:r>
      </w:ins>
    </w:p>
    <w:p w14:paraId="3C57CCB4" w14:textId="77777777" w:rsidR="009E3AC1" w:rsidRPr="00A55E95" w:rsidRDefault="009E3AC1" w:rsidP="003C0B4A">
      <w:pPr>
        <w:pStyle w:val="CodeB"/>
        <w:rPr>
          <w:rStyle w:val="Literal-Gray"/>
          <w:rPrChange w:id="291" w:author="Carol Nichols" w:date="2018-01-21T16:20:00Z">
            <w:rPr/>
          </w:rPrChange>
        </w:rPr>
      </w:pPr>
      <w:r w:rsidRPr="00A55E95">
        <w:rPr>
          <w:rStyle w:val="Literal-Gray"/>
          <w:rPrChange w:id="292" w:author="Carol Nichols" w:date="2018-01-21T16:20:00Z">
            <w:rPr/>
          </w:rPrChange>
        </w:rPr>
        <w:t xml:space="preserve">        }</w:t>
      </w:r>
    </w:p>
    <w:p w14:paraId="0F54E8CA" w14:textId="77777777" w:rsidR="009E3AC1" w:rsidRPr="00A55E95" w:rsidRDefault="009E3AC1" w:rsidP="003C0B4A">
      <w:pPr>
        <w:pStyle w:val="CodeB"/>
        <w:rPr>
          <w:rStyle w:val="Literal-Gray"/>
          <w:rPrChange w:id="293" w:author="Carol Nichols" w:date="2018-01-21T16:20:00Z">
            <w:rPr/>
          </w:rPrChange>
        </w:rPr>
      </w:pPr>
      <w:r w:rsidRPr="00A55E95">
        <w:rPr>
          <w:rStyle w:val="Literal-Gray"/>
          <w:rPrChange w:id="294" w:author="Carol Nichols" w:date="2018-01-21T16:20:00Z">
            <w:rPr/>
          </w:rPrChange>
        </w:rPr>
        <w:t xml:space="preserve">    });</w:t>
      </w:r>
    </w:p>
    <w:p w14:paraId="4773473A" w14:textId="77777777" w:rsidR="009E3AC1" w:rsidRPr="003C0B4A" w:rsidRDefault="009E3AC1" w:rsidP="003C0B4A">
      <w:pPr>
        <w:pStyle w:val="CodeB"/>
      </w:pPr>
    </w:p>
    <w:p w14:paraId="2C805E9A" w14:textId="2E824097" w:rsidR="009E3AC1" w:rsidRPr="003C0B4A" w:rsidRDefault="009E3AC1" w:rsidP="003C0B4A">
      <w:pPr>
        <w:pStyle w:val="CodeB"/>
      </w:pPr>
      <w:r w:rsidRPr="003C0B4A">
        <w:t xml:space="preserve">    handle.join()</w:t>
      </w:r>
      <w:ins w:id="295" w:author="Carol Nichols" w:date="2018-01-21T16:21:00Z">
        <w:r w:rsidR="001F41D9">
          <w:t>.unwrap()</w:t>
        </w:r>
      </w:ins>
      <w:r w:rsidRPr="003C0B4A">
        <w:t>;</w:t>
      </w:r>
    </w:p>
    <w:p w14:paraId="53BA0E50" w14:textId="77777777" w:rsidR="009E3AC1" w:rsidRPr="003C0B4A" w:rsidRDefault="009E3AC1" w:rsidP="003C0B4A">
      <w:pPr>
        <w:pStyle w:val="CodeB"/>
      </w:pPr>
    </w:p>
    <w:p w14:paraId="23C40122" w14:textId="77777777" w:rsidR="009E3AC1" w:rsidRPr="00A55E95" w:rsidRDefault="009E3AC1" w:rsidP="003C0B4A">
      <w:pPr>
        <w:pStyle w:val="CodeB"/>
        <w:rPr>
          <w:rStyle w:val="Literal-Gray"/>
          <w:rPrChange w:id="296" w:author="Carol Nichols" w:date="2018-01-21T16:20:00Z">
            <w:rPr/>
          </w:rPrChange>
        </w:rPr>
      </w:pPr>
      <w:r w:rsidRPr="00A55E95">
        <w:rPr>
          <w:rStyle w:val="Literal-Gray"/>
          <w:rPrChange w:id="297" w:author="Carol Nichols" w:date="2018-01-21T16:20:00Z">
            <w:rPr/>
          </w:rPrChange>
        </w:rPr>
        <w:t xml:space="preserve">    for i in 1..5 {</w:t>
      </w:r>
    </w:p>
    <w:p w14:paraId="316C48AC" w14:textId="3CDDAF76" w:rsidR="009E3AC1" w:rsidRPr="00A55E95" w:rsidRDefault="009E3AC1" w:rsidP="003C0B4A">
      <w:pPr>
        <w:pStyle w:val="CodeB"/>
        <w:rPr>
          <w:ins w:id="298" w:author="Carol Nichols" w:date="2018-01-21T14:47:00Z"/>
          <w:rStyle w:val="Literal-Gray"/>
          <w:rPrChange w:id="299" w:author="Carol Nichols" w:date="2018-01-21T16:20:00Z">
            <w:rPr>
              <w:ins w:id="300" w:author="Carol Nichols" w:date="2018-01-21T14:47:00Z"/>
            </w:rPr>
          </w:rPrChange>
        </w:rPr>
      </w:pPr>
      <w:r w:rsidRPr="00A55E95">
        <w:rPr>
          <w:rStyle w:val="Literal-Gray"/>
          <w:rPrChange w:id="301" w:author="Carol Nichols" w:date="2018-01-21T16:20:00Z">
            <w:rPr/>
          </w:rPrChange>
        </w:rPr>
        <w:t xml:space="preserve">        println!("hi number {} from the main thread!", i);</w:t>
      </w:r>
    </w:p>
    <w:p w14:paraId="1FA1297F" w14:textId="0300D373" w:rsidR="00F20D08" w:rsidRPr="00A55E95" w:rsidRDefault="00F20D08" w:rsidP="003C0B4A">
      <w:pPr>
        <w:pStyle w:val="CodeB"/>
        <w:rPr>
          <w:rStyle w:val="Literal-Gray"/>
          <w:rPrChange w:id="302" w:author="Carol Nichols" w:date="2018-01-21T16:20:00Z">
            <w:rPr/>
          </w:rPrChange>
        </w:rPr>
      </w:pPr>
      <w:ins w:id="303" w:author="Carol Nichols" w:date="2018-01-21T14:47:00Z">
        <w:r w:rsidRPr="00A55E95">
          <w:rPr>
            <w:rStyle w:val="Literal-Gray"/>
            <w:rPrChange w:id="304" w:author="Carol Nichols" w:date="2018-01-21T16:20:00Z">
              <w:rPr/>
            </w:rPrChange>
          </w:rPr>
          <w:t xml:space="preserve">        thread::sleep(Duration::from_millis(1));</w:t>
        </w:r>
      </w:ins>
    </w:p>
    <w:p w14:paraId="222CC7BA" w14:textId="77777777" w:rsidR="009E3AC1" w:rsidRPr="00A55E95" w:rsidRDefault="009E3AC1" w:rsidP="003C0B4A">
      <w:pPr>
        <w:pStyle w:val="CodeB"/>
        <w:rPr>
          <w:rStyle w:val="Literal-Gray"/>
          <w:rPrChange w:id="305" w:author="Carol Nichols" w:date="2018-01-21T16:20:00Z">
            <w:rPr/>
          </w:rPrChange>
        </w:rPr>
      </w:pPr>
      <w:r w:rsidRPr="00A55E95">
        <w:rPr>
          <w:rStyle w:val="Literal-Gray"/>
          <w:rPrChange w:id="306" w:author="Carol Nichols" w:date="2018-01-21T16:20:00Z">
            <w:rPr/>
          </w:rPrChange>
        </w:rPr>
        <w:t xml:space="preserve">    }</w:t>
      </w:r>
    </w:p>
    <w:p w14:paraId="2AF6EADC" w14:textId="77777777" w:rsidR="009E3AC1" w:rsidRPr="00A55E95" w:rsidRDefault="009E3AC1" w:rsidP="003C0B4A">
      <w:pPr>
        <w:pStyle w:val="CodeC"/>
        <w:rPr>
          <w:rStyle w:val="Literal-Gray"/>
          <w:rPrChange w:id="307" w:author="Carol Nichols" w:date="2018-01-21T16:20:00Z">
            <w:rPr/>
          </w:rPrChange>
        </w:rPr>
      </w:pPr>
      <w:r w:rsidRPr="00A55E95">
        <w:rPr>
          <w:rStyle w:val="Literal-Gray"/>
          <w:rPrChange w:id="308" w:author="Carol Nichols" w:date="2018-01-21T16:20:00Z">
            <w:rPr/>
          </w:rPrChange>
        </w:rPr>
        <w:t>}</w:t>
      </w:r>
    </w:p>
    <w:p w14:paraId="5D9CCDEA" w14:textId="77777777" w:rsidR="009E3AC1" w:rsidRDefault="009E3AC1" w:rsidP="009E3AC1">
      <w:pPr>
        <w:pStyle w:val="Body"/>
      </w:pPr>
      <w:r w:rsidRPr="009E3AC1">
        <w:rPr>
          <w:rFonts w:hint="eastAsia"/>
        </w:rPr>
        <w:t>The main thread will wait for the spawned thread to finish and then run its</w:t>
      </w:r>
      <w:r>
        <w:rPr>
          <w:rFonts w:hint="eastAsia"/>
        </w:rPr>
        <w:t xml:space="preserve"> </w:t>
      </w:r>
      <w:r w:rsidRPr="009E3AC1">
        <w:rPr>
          <w:rStyle w:val="Literal"/>
        </w:rPr>
        <w:t>for</w:t>
      </w:r>
      <w:r>
        <w:rPr>
          <w:rFonts w:hint="eastAsia"/>
        </w:rPr>
        <w:t> loop, so the output won</w:t>
      </w:r>
      <w:r>
        <w:t>’</w:t>
      </w:r>
      <w:r>
        <w:rPr>
          <w:rFonts w:hint="eastAsia"/>
        </w:rPr>
        <w:t>t be interleaved anymore</w:t>
      </w:r>
      <w:ins w:id="309" w:author="AnneMarieW" w:date="2018-01-09T15:13:00Z">
        <w:r w:rsidR="00B33C98">
          <w:t>, as shown here</w:t>
        </w:r>
      </w:ins>
      <w:r>
        <w:rPr>
          <w:rFonts w:hint="eastAsia"/>
        </w:rPr>
        <w:t>:</w:t>
      </w:r>
    </w:p>
    <w:p w14:paraId="63947B99" w14:textId="77777777" w:rsidR="009E3AC1" w:rsidRPr="003C0B4A" w:rsidRDefault="009E3AC1" w:rsidP="003C0B4A">
      <w:pPr>
        <w:pStyle w:val="CodeA"/>
      </w:pPr>
      <w:r w:rsidRPr="003C0B4A">
        <w:t>hi number 1 from the spawned thread!</w:t>
      </w:r>
    </w:p>
    <w:p w14:paraId="52568482" w14:textId="77777777" w:rsidR="009E3AC1" w:rsidRPr="003C0B4A" w:rsidRDefault="009E3AC1" w:rsidP="003C0B4A">
      <w:pPr>
        <w:pStyle w:val="CodeB"/>
      </w:pPr>
      <w:r w:rsidRPr="003C0B4A">
        <w:t>hi number 2 from the spawned thread!</w:t>
      </w:r>
    </w:p>
    <w:p w14:paraId="5C264697" w14:textId="77777777" w:rsidR="009E3AC1" w:rsidRPr="003C0B4A" w:rsidRDefault="009E3AC1" w:rsidP="003C0B4A">
      <w:pPr>
        <w:pStyle w:val="CodeB"/>
      </w:pPr>
      <w:r w:rsidRPr="003C0B4A">
        <w:t>hi number 3 from the spawned thread!</w:t>
      </w:r>
    </w:p>
    <w:p w14:paraId="436F071E" w14:textId="77777777" w:rsidR="009E3AC1" w:rsidRPr="003C0B4A" w:rsidRDefault="009E3AC1" w:rsidP="003C0B4A">
      <w:pPr>
        <w:pStyle w:val="CodeB"/>
      </w:pPr>
      <w:r w:rsidRPr="003C0B4A">
        <w:t>hi number 4 from the spawned thread!</w:t>
      </w:r>
    </w:p>
    <w:p w14:paraId="1570D1D5" w14:textId="77777777" w:rsidR="009E3AC1" w:rsidRPr="003C0B4A" w:rsidRDefault="009E3AC1" w:rsidP="003C0B4A">
      <w:pPr>
        <w:pStyle w:val="CodeB"/>
      </w:pPr>
      <w:r w:rsidRPr="003C0B4A">
        <w:t>hi number 5 from the spawned thread!</w:t>
      </w:r>
    </w:p>
    <w:p w14:paraId="242E9A3E" w14:textId="77777777" w:rsidR="009E3AC1" w:rsidRPr="003C0B4A" w:rsidRDefault="009E3AC1" w:rsidP="003C0B4A">
      <w:pPr>
        <w:pStyle w:val="CodeB"/>
      </w:pPr>
      <w:r w:rsidRPr="003C0B4A">
        <w:t>hi number 6 from the spawned thread!</w:t>
      </w:r>
    </w:p>
    <w:p w14:paraId="2AE00967" w14:textId="77777777" w:rsidR="009E3AC1" w:rsidRPr="003C0B4A" w:rsidRDefault="009E3AC1" w:rsidP="003C0B4A">
      <w:pPr>
        <w:pStyle w:val="CodeB"/>
      </w:pPr>
      <w:r w:rsidRPr="003C0B4A">
        <w:t>hi number 7 from the spawned thread!</w:t>
      </w:r>
    </w:p>
    <w:p w14:paraId="6FD575D4" w14:textId="77777777" w:rsidR="009E3AC1" w:rsidRPr="003C0B4A" w:rsidRDefault="009E3AC1" w:rsidP="003C0B4A">
      <w:pPr>
        <w:pStyle w:val="CodeB"/>
      </w:pPr>
      <w:r w:rsidRPr="003C0B4A">
        <w:t>hi number 8 from the spawned thread!</w:t>
      </w:r>
    </w:p>
    <w:p w14:paraId="6B1635CE" w14:textId="77777777" w:rsidR="009E3AC1" w:rsidRPr="003C0B4A" w:rsidRDefault="009E3AC1" w:rsidP="003C0B4A">
      <w:pPr>
        <w:pStyle w:val="CodeB"/>
      </w:pPr>
      <w:r w:rsidRPr="003C0B4A">
        <w:t>hi number 9 from the spawned thread!</w:t>
      </w:r>
    </w:p>
    <w:p w14:paraId="4E1B2056" w14:textId="77777777" w:rsidR="009E3AC1" w:rsidRPr="003C0B4A" w:rsidRDefault="009E3AC1" w:rsidP="003C0B4A">
      <w:pPr>
        <w:pStyle w:val="CodeB"/>
      </w:pPr>
      <w:r w:rsidRPr="003C0B4A">
        <w:t>hi number 1 from the main thread!</w:t>
      </w:r>
    </w:p>
    <w:p w14:paraId="01B470DE" w14:textId="77777777" w:rsidR="009E3AC1" w:rsidRPr="003C0B4A" w:rsidRDefault="009E3AC1" w:rsidP="003C0B4A">
      <w:pPr>
        <w:pStyle w:val="CodeB"/>
      </w:pPr>
      <w:r w:rsidRPr="003C0B4A">
        <w:t>hi number 2 from the main thread!</w:t>
      </w:r>
    </w:p>
    <w:p w14:paraId="025A9E2A" w14:textId="77777777" w:rsidR="009E3AC1" w:rsidRPr="003C0B4A" w:rsidRDefault="009E3AC1" w:rsidP="003C0B4A">
      <w:pPr>
        <w:pStyle w:val="CodeB"/>
      </w:pPr>
      <w:r w:rsidRPr="003C0B4A">
        <w:t>hi number 3 from the main thread!</w:t>
      </w:r>
    </w:p>
    <w:p w14:paraId="6972567F" w14:textId="77777777" w:rsidR="009E3AC1" w:rsidRPr="003C0B4A" w:rsidRDefault="009E3AC1" w:rsidP="003C0B4A">
      <w:pPr>
        <w:pStyle w:val="CodeC"/>
      </w:pPr>
      <w:r w:rsidRPr="003C0B4A">
        <w:t>hi number 4 from the main thread!</w:t>
      </w:r>
    </w:p>
    <w:p w14:paraId="626D418A" w14:textId="77777777" w:rsidR="009E3AC1" w:rsidRDefault="009E3AC1" w:rsidP="009E3AC1">
      <w:pPr>
        <w:pStyle w:val="Body"/>
      </w:pPr>
      <w:r w:rsidRPr="009E3AC1">
        <w:rPr>
          <w:rFonts w:hint="eastAsia"/>
        </w:rPr>
        <w:lastRenderedPageBreak/>
        <w:t>Thinking about</w:t>
      </w:r>
      <w:ins w:id="310" w:author="AnneMarieW" w:date="2018-01-09T15:16:00Z">
        <w:r w:rsidR="00C30159" w:rsidRPr="009E3AC1">
          <w:rPr>
            <w:rFonts w:hint="eastAsia"/>
          </w:rPr>
          <w:t xml:space="preserve"> such</w:t>
        </w:r>
      </w:ins>
      <w:r w:rsidRPr="009E3AC1">
        <w:rPr>
          <w:rFonts w:hint="eastAsia"/>
        </w:rPr>
        <w:t xml:space="preserve"> a small </w:t>
      </w:r>
      <w:del w:id="311" w:author="AnneMarieW" w:date="2018-01-09T15:15:00Z">
        <w:r w:rsidRPr="009E3AC1" w:rsidDel="00C30159">
          <w:rPr>
            <w:rFonts w:hint="eastAsia"/>
          </w:rPr>
          <w:delText>thing</w:delText>
        </w:r>
      </w:del>
      <w:ins w:id="312" w:author="AnneMarieW" w:date="2018-01-09T15:15:00Z">
        <w:r w:rsidR="00C30159">
          <w:t>detail</w:t>
        </w:r>
      </w:ins>
      <w:del w:id="313" w:author="AnneMarieW" w:date="2018-01-09T15:16:00Z">
        <w:r w:rsidRPr="009E3AC1" w:rsidDel="00C30159">
          <w:rPr>
            <w:rFonts w:hint="eastAsia"/>
          </w:rPr>
          <w:delText xml:space="preserve"> such</w:delText>
        </w:r>
      </w:del>
      <w:r w:rsidRPr="009E3AC1">
        <w:rPr>
          <w:rFonts w:hint="eastAsia"/>
        </w:rPr>
        <w:t xml:space="preserve"> as where to call </w:t>
      </w:r>
      <w:r w:rsidRPr="009E3AC1">
        <w:rPr>
          <w:rStyle w:val="Literal"/>
        </w:rPr>
        <w:t>join</w:t>
      </w:r>
      <w:del w:id="314" w:author="AnneMarieW" w:date="2018-01-09T15:15:00Z">
        <w:r w:rsidDel="00C30159">
          <w:rPr>
            <w:rFonts w:hint="eastAsia"/>
          </w:rPr>
          <w:delText> </w:delText>
        </w:r>
      </w:del>
      <w:ins w:id="315" w:author="AnneMarieW" w:date="2018-01-09T15:15:00Z">
        <w:r w:rsidR="00C30159">
          <w:t xml:space="preserve"> </w:t>
        </w:r>
      </w:ins>
      <w:r>
        <w:rPr>
          <w:rFonts w:hint="eastAsia"/>
        </w:rPr>
        <w:t xml:space="preserve">can affect whether </w:t>
      </w:r>
      <w:ins w:id="316" w:author="AnneMarieW" w:date="2018-01-09T15:16:00Z">
        <w:r w:rsidR="00C30159">
          <w:rPr>
            <w:rFonts w:hint="eastAsia"/>
          </w:rPr>
          <w:t xml:space="preserve">or not </w:t>
        </w:r>
      </w:ins>
      <w:r>
        <w:rPr>
          <w:rFonts w:hint="eastAsia"/>
        </w:rPr>
        <w:t xml:space="preserve">your threads </w:t>
      </w:r>
      <w:del w:id="317" w:author="AnneMarieW" w:date="2018-01-09T15:15:00Z">
        <w:r w:rsidDel="00C30159">
          <w:rPr>
            <w:rFonts w:hint="eastAsia"/>
          </w:rPr>
          <w:delText xml:space="preserve">are actually </w:delText>
        </w:r>
      </w:del>
      <w:r>
        <w:rPr>
          <w:rFonts w:hint="eastAsia"/>
        </w:rPr>
        <w:t>run</w:t>
      </w:r>
      <w:del w:id="318" w:author="AnneMarieW" w:date="2018-01-09T15:15:00Z">
        <w:r w:rsidDel="00C30159">
          <w:rPr>
            <w:rFonts w:hint="eastAsia"/>
          </w:rPr>
          <w:delText>ning</w:delText>
        </w:r>
      </w:del>
      <w:r>
        <w:rPr>
          <w:rFonts w:hint="eastAsia"/>
        </w:rPr>
        <w:t xml:space="preserve"> at the same time</w:t>
      </w:r>
      <w:del w:id="319" w:author="AnneMarieW" w:date="2018-01-09T15:16:00Z">
        <w:r w:rsidDel="00C30159">
          <w:rPr>
            <w:rFonts w:hint="eastAsia"/>
          </w:rPr>
          <w:delText xml:space="preserve"> or not</w:delText>
        </w:r>
      </w:del>
      <w:r>
        <w:rPr>
          <w:rFonts w:hint="eastAsia"/>
        </w:rPr>
        <w:t>.</w:t>
      </w:r>
    </w:p>
    <w:p w14:paraId="1478238D" w14:textId="77777777" w:rsidR="009E3AC1" w:rsidRDefault="009E3AC1" w:rsidP="009E3AC1">
      <w:pPr>
        <w:pStyle w:val="HeadB"/>
        <w:rPr>
          <w:rFonts w:eastAsia="Microsoft YaHei"/>
        </w:rPr>
      </w:pPr>
      <w:bookmarkStart w:id="320" w:name="using-`move`-closures-with-threads"/>
      <w:bookmarkStart w:id="321" w:name="_Toc501111897"/>
      <w:bookmarkEnd w:id="320"/>
      <w:r>
        <w:rPr>
          <w:rFonts w:eastAsia="Microsoft YaHei" w:hint="eastAsia"/>
        </w:rPr>
        <w:t>Using </w:t>
      </w:r>
      <w:r w:rsidR="003B4316" w:rsidRPr="00C824F1">
        <w:rPr>
          <w:rStyle w:val="Literal"/>
          <w:rFonts w:eastAsia="Microsoft YaHei"/>
          <w:rPrChange w:id="322" w:author="Carol Nichols" w:date="2018-01-21T13:16:00Z">
            <w:rPr>
              <w:rStyle w:val="Literal"/>
            </w:rPr>
          </w:rPrChange>
        </w:rPr>
        <w:t>move</w:t>
      </w:r>
      <w:r>
        <w:rPr>
          <w:rFonts w:eastAsia="Microsoft YaHei" w:hint="eastAsia"/>
        </w:rPr>
        <w:t> Closures with Threads</w:t>
      </w:r>
      <w:bookmarkEnd w:id="321"/>
    </w:p>
    <w:p w14:paraId="5FF89896" w14:textId="0747A19F" w:rsidR="004B5323" w:rsidRPr="004B5323" w:rsidRDefault="009E3AC1" w:rsidP="004B5323">
      <w:pPr>
        <w:pStyle w:val="BodyFirst"/>
        <w:rPr>
          <w:rFonts w:eastAsia="Microsoft YaHei"/>
        </w:rPr>
      </w:pPr>
      <w:r w:rsidRPr="009E3AC1">
        <w:rPr>
          <w:rFonts w:eastAsia="Microsoft YaHei" w:hint="eastAsia"/>
        </w:rPr>
        <w:t>The </w:t>
      </w:r>
      <w:r w:rsidRPr="009E3AC1">
        <w:rPr>
          <w:rStyle w:val="Literal"/>
        </w:rPr>
        <w:t>move</w:t>
      </w:r>
      <w:r w:rsidRPr="009E3AC1">
        <w:rPr>
          <w:rFonts w:eastAsia="Microsoft YaHei" w:hint="eastAsia"/>
        </w:rPr>
        <w:t xml:space="preserve"> closure, which we </w:t>
      </w:r>
      <w:del w:id="323" w:author="Carol Nichols" w:date="2018-01-21T14:48:00Z">
        <w:r w:rsidRPr="009E3AC1" w:rsidDel="0041394C">
          <w:rPr>
            <w:rFonts w:eastAsia="Microsoft YaHei" w:hint="eastAsia"/>
          </w:rPr>
          <w:delText>didn</w:delText>
        </w:r>
        <w:r w:rsidDel="0041394C">
          <w:rPr>
            <w:rFonts w:eastAsia="Microsoft YaHei"/>
          </w:rPr>
          <w:delText>’</w:delText>
        </w:r>
        <w:r w:rsidRPr="009E3AC1" w:rsidDel="0041394C">
          <w:rPr>
            <w:rFonts w:eastAsia="Microsoft YaHei" w:hint="eastAsia"/>
          </w:rPr>
          <w:delText>t cover</w:delText>
        </w:r>
      </w:del>
      <w:ins w:id="324" w:author="Carol Nichols" w:date="2018-01-21T14:48:00Z">
        <w:r w:rsidR="0041394C">
          <w:rPr>
            <w:rFonts w:eastAsia="Microsoft YaHei"/>
          </w:rPr>
          <w:t>mentioned briefly</w:t>
        </w:r>
      </w:ins>
      <w:r w:rsidRPr="009E3AC1">
        <w:rPr>
          <w:rFonts w:eastAsia="Microsoft YaHei" w:hint="eastAsia"/>
        </w:rPr>
        <w:t xml:space="preserve"> in </w:t>
      </w:r>
      <w:r w:rsidR="003B4316" w:rsidRPr="003B4316">
        <w:rPr>
          <w:rFonts w:eastAsia="Microsoft YaHei"/>
          <w:highlight w:val="yellow"/>
          <w:rPrChange w:id="325" w:author="janelle" w:date="2018-01-08T12:25:00Z">
            <w:rPr>
              <w:rFonts w:ascii="Courier" w:eastAsia="Microsoft YaHei" w:hAnsi="Courier"/>
              <w:color w:val="0000FF"/>
              <w:sz w:val="20"/>
            </w:rPr>
          </w:rPrChange>
        </w:rPr>
        <w:t>Chapter 13</w:t>
      </w:r>
      <w:r w:rsidRPr="009E3AC1">
        <w:rPr>
          <w:rFonts w:eastAsia="Microsoft YaHei" w:hint="eastAsia"/>
        </w:rPr>
        <w:t>, is often used</w:t>
      </w:r>
      <w:r>
        <w:rPr>
          <w:rFonts w:eastAsia="Microsoft YaHei" w:hint="eastAsia"/>
        </w:rPr>
        <w:t xml:space="preserve"> </w:t>
      </w:r>
      <w:r w:rsidRPr="009E3AC1">
        <w:rPr>
          <w:rFonts w:eastAsia="Microsoft YaHei" w:hint="eastAsia"/>
        </w:rPr>
        <w:t>alongside </w:t>
      </w:r>
      <w:r w:rsidRPr="009E3AC1">
        <w:rPr>
          <w:rStyle w:val="Literal"/>
        </w:rPr>
        <w:t>thread::spawn</w:t>
      </w:r>
      <w:del w:id="326" w:author="AnneMarieW" w:date="2018-01-10T09:27:00Z">
        <w:r w:rsidDel="00816927">
          <w:rPr>
            <w:rFonts w:eastAsia="Microsoft YaHei" w:hint="eastAsia"/>
          </w:rPr>
          <w:delText>,</w:delText>
        </w:r>
      </w:del>
      <w:r>
        <w:rPr>
          <w:rFonts w:eastAsia="Microsoft YaHei" w:hint="eastAsia"/>
        </w:rPr>
        <w:t xml:space="preserve"> </w:t>
      </w:r>
      <w:del w:id="327" w:author="AnneMarieW" w:date="2018-01-10T09:27:00Z">
        <w:r w:rsidDel="00816927">
          <w:rPr>
            <w:rFonts w:eastAsia="Microsoft YaHei" w:hint="eastAsia"/>
          </w:rPr>
          <w:delText>as</w:delText>
        </w:r>
      </w:del>
      <w:ins w:id="328" w:author="AnneMarieW" w:date="2018-01-10T09:27:00Z">
        <w:r w:rsidR="00816927">
          <w:rPr>
            <w:rFonts w:eastAsia="Microsoft YaHei"/>
          </w:rPr>
          <w:t>because</w:t>
        </w:r>
      </w:ins>
      <w:r>
        <w:rPr>
          <w:rFonts w:eastAsia="Microsoft YaHei" w:hint="eastAsia"/>
        </w:rPr>
        <w:t xml:space="preserve"> it allows us to use data from one thread in another thread.</w:t>
      </w:r>
    </w:p>
    <w:p w14:paraId="5F028D74" w14:textId="56090210" w:rsidR="009E3AC1" w:rsidRDefault="009E3AC1">
      <w:pPr>
        <w:pStyle w:val="Body"/>
        <w:rPr>
          <w:ins w:id="329" w:author="janelle" w:date="2018-01-08T12:26:00Z"/>
        </w:rPr>
      </w:pPr>
      <w:r>
        <w:rPr>
          <w:rFonts w:hint="eastAsia"/>
        </w:rPr>
        <w:t xml:space="preserve">In </w:t>
      </w:r>
      <w:r w:rsidR="003B4316" w:rsidRPr="003B4316">
        <w:rPr>
          <w:highlight w:val="yellow"/>
          <w:rPrChange w:id="330" w:author="janelle" w:date="2018-01-08T12:26:00Z">
            <w:rPr>
              <w:rFonts w:ascii="Courier" w:hAnsi="Courier"/>
              <w:color w:val="0000FF"/>
              <w:sz w:val="20"/>
            </w:rPr>
          </w:rPrChange>
        </w:rPr>
        <w:t>Chapter 13</w:t>
      </w:r>
      <w:r>
        <w:rPr>
          <w:rFonts w:hint="eastAsia"/>
        </w:rPr>
        <w:t xml:space="preserve">, we said that </w:t>
      </w:r>
      <w:r w:rsidR="003C0B4A">
        <w:t>“</w:t>
      </w:r>
      <w:ins w:id="331" w:author="Carol Nichols" w:date="2018-01-21T14:48:00Z">
        <w:r w:rsidR="003C41D1">
          <w:t>If we want to force the closure to take ownership</w:t>
        </w:r>
      </w:ins>
      <w:ins w:id="332" w:author="Carol Nichols" w:date="2018-01-21T14:49:00Z">
        <w:r w:rsidR="003C41D1">
          <w:t xml:space="preserve"> </w:t>
        </w:r>
      </w:ins>
      <w:ins w:id="333" w:author="Carol Nichols" w:date="2018-01-21T14:48:00Z">
        <w:r w:rsidR="003C41D1">
          <w:t xml:space="preserve">of the values it uses in the environment, we can use the </w:t>
        </w:r>
        <w:r w:rsidR="003C41D1" w:rsidRPr="003C41D1">
          <w:rPr>
            <w:rStyle w:val="Literal"/>
            <w:rPrChange w:id="334" w:author="Carol Nichols" w:date="2018-01-21T14:49:00Z">
              <w:rPr/>
            </w:rPrChange>
          </w:rPr>
          <w:t>move</w:t>
        </w:r>
        <w:r w:rsidR="003C41D1">
          <w:t xml:space="preserve"> keyword before</w:t>
        </w:r>
      </w:ins>
      <w:ins w:id="335" w:author="Carol Nichols" w:date="2018-01-21T14:49:00Z">
        <w:r w:rsidR="003C41D1">
          <w:t xml:space="preserve"> </w:t>
        </w:r>
      </w:ins>
      <w:ins w:id="336" w:author="Carol Nichols" w:date="2018-01-21T14:48:00Z">
        <w:r w:rsidR="003C41D1">
          <w:t>the parameter list. This technique is mostly useful when passing a closure to a</w:t>
        </w:r>
      </w:ins>
      <w:ins w:id="337" w:author="Carol Nichols" w:date="2018-01-21T14:49:00Z">
        <w:r w:rsidR="003C41D1">
          <w:t xml:space="preserve"> </w:t>
        </w:r>
      </w:ins>
      <w:ins w:id="338" w:author="Carol Nichols" w:date="2018-01-21T14:48:00Z">
        <w:r w:rsidR="003C41D1">
          <w:t>new thread to move the data so it’s owned by the new thread.</w:t>
        </w:r>
      </w:ins>
      <w:del w:id="339" w:author="Carol Nichols" w:date="2018-01-21T14:48:00Z">
        <w:r w:rsidDel="003C41D1">
          <w:rPr>
            <w:rFonts w:hint="eastAsia"/>
          </w:rPr>
          <w:delText>Creating closures that capture values from their environment is mostly used in the context of starting new threads</w:delText>
        </w:r>
      </w:del>
      <w:del w:id="340" w:author="Carol Nichols" w:date="2018-01-21T14:49:00Z">
        <w:r w:rsidDel="003C41D1">
          <w:rPr>
            <w:rFonts w:hint="eastAsia"/>
          </w:rPr>
          <w:delText>.</w:delText>
        </w:r>
      </w:del>
      <w:r w:rsidR="003C0B4A">
        <w:t>”</w:t>
      </w:r>
    </w:p>
    <w:p w14:paraId="7FF9889B" w14:textId="77777777" w:rsidR="00A312A5" w:rsidRDefault="004B5323">
      <w:pPr>
        <w:pStyle w:val="ProductionDirective"/>
        <w:rPr>
          <w:rFonts w:eastAsia="Microsoft YaHei"/>
        </w:rPr>
      </w:pPr>
      <w:ins w:id="341" w:author="janelle" w:date="2018-01-08T12:26:00Z">
        <w:r>
          <w:rPr>
            <w:rFonts w:eastAsia="Microsoft YaHei"/>
          </w:rPr>
          <w:t xml:space="preserve">prod: confirm </w:t>
        </w:r>
        <w:proofErr w:type="spellStart"/>
        <w:r>
          <w:rPr>
            <w:rFonts w:eastAsia="Microsoft YaHei"/>
          </w:rPr>
          <w:t>xrefs</w:t>
        </w:r>
      </w:ins>
      <w:proofErr w:type="spellEnd"/>
    </w:p>
    <w:p w14:paraId="22FAB0F9" w14:textId="77777777" w:rsidR="009E3AC1" w:rsidRDefault="009E3AC1" w:rsidP="009E3AC1">
      <w:pPr>
        <w:pStyle w:val="Body"/>
      </w:pPr>
      <w:r>
        <w:rPr>
          <w:rFonts w:hint="eastAsia"/>
        </w:rPr>
        <w:t xml:space="preserve">Now </w:t>
      </w:r>
      <w:ins w:id="342" w:author="AnneMarieW" w:date="2018-01-10T09:28:00Z">
        <w:r w:rsidR="00816927">
          <w:t xml:space="preserve">that </w:t>
        </w:r>
      </w:ins>
      <w:r>
        <w:rPr>
          <w:rFonts w:hint="eastAsia"/>
        </w:rPr>
        <w:t>we</w:t>
      </w:r>
      <w:r>
        <w:t>’</w:t>
      </w:r>
      <w:r>
        <w:rPr>
          <w:rFonts w:hint="eastAsia"/>
        </w:rPr>
        <w:t xml:space="preserve">re creating new threads, </w:t>
      </w:r>
      <w:del w:id="343" w:author="AnneMarieW" w:date="2018-01-10T09:28:00Z">
        <w:r w:rsidDel="00816927">
          <w:rPr>
            <w:rFonts w:hint="eastAsia"/>
          </w:rPr>
          <w:delText>so let</w:delText>
        </w:r>
        <w:r w:rsidDel="00816927">
          <w:delText>’</w:delText>
        </w:r>
      </w:del>
      <w:ins w:id="344" w:author="AnneMarieW" w:date="2018-01-10T09:28:00Z">
        <w:r w:rsidR="00816927">
          <w:t>we’ll</w:t>
        </w:r>
      </w:ins>
      <w:del w:id="345" w:author="AnneMarieW" w:date="2018-01-10T09:28:00Z">
        <w:r w:rsidDel="00816927">
          <w:rPr>
            <w:rFonts w:hint="eastAsia"/>
          </w:rPr>
          <w:delText>s</w:delText>
        </w:r>
      </w:del>
      <w:r>
        <w:rPr>
          <w:rFonts w:hint="eastAsia"/>
        </w:rPr>
        <w:t xml:space="preserve"> talk about capturing values in closures</w:t>
      </w:r>
      <w:del w:id="346" w:author="AnneMarieW" w:date="2018-01-10T09:28:00Z">
        <w:r w:rsidDel="00816927">
          <w:rPr>
            <w:rFonts w:hint="eastAsia"/>
          </w:rPr>
          <w:delText>!</w:delText>
        </w:r>
      </w:del>
      <w:ins w:id="347" w:author="AnneMarieW" w:date="2018-01-10T09:28:00Z">
        <w:r w:rsidR="00816927">
          <w:t>.</w:t>
        </w:r>
      </w:ins>
    </w:p>
    <w:p w14:paraId="0664144E" w14:textId="77777777" w:rsidR="009E3AC1" w:rsidRDefault="009E3AC1" w:rsidP="009E3AC1">
      <w:pPr>
        <w:pStyle w:val="Body"/>
      </w:pPr>
      <w:r w:rsidRPr="009E3AC1">
        <w:rPr>
          <w:rFonts w:hint="eastAsia"/>
        </w:rPr>
        <w:t>Notice in Listing 16-1 that the closure we pass to </w:t>
      </w:r>
      <w:r w:rsidRPr="009E3AC1">
        <w:rPr>
          <w:rStyle w:val="Literal"/>
        </w:rPr>
        <w:t>thread::spawn</w:t>
      </w:r>
      <w:r>
        <w:rPr>
          <w:rFonts w:hint="eastAsia"/>
        </w:rPr>
        <w:t> takes no arguments: we</w:t>
      </w:r>
      <w:r>
        <w:t>’</w:t>
      </w:r>
      <w:r>
        <w:rPr>
          <w:rFonts w:hint="eastAsia"/>
        </w:rPr>
        <w:t>re not using any data from the main thread in the spawned thread</w:t>
      </w:r>
      <w:r>
        <w:t>’</w:t>
      </w:r>
      <w:r>
        <w:rPr>
          <w:rFonts w:hint="eastAsia"/>
        </w:rPr>
        <w:t xml:space="preserve">s code. </w:t>
      </w:r>
      <w:del w:id="348" w:author="AnneMarieW" w:date="2018-01-10T09:29:00Z">
        <w:r w:rsidDel="00816927">
          <w:rPr>
            <w:rFonts w:hint="eastAsia"/>
          </w:rPr>
          <w:delText>In order t</w:delText>
        </w:r>
      </w:del>
      <w:ins w:id="349" w:author="AnneMarieW" w:date="2018-01-10T09:29:00Z">
        <w:r w:rsidR="00816927">
          <w:t>T</w:t>
        </w:r>
      </w:ins>
      <w:r>
        <w:rPr>
          <w:rFonts w:hint="eastAsia"/>
        </w:rPr>
        <w:t>o do so, the spawned thread</w:t>
      </w:r>
      <w:r>
        <w:t>’</w:t>
      </w:r>
      <w:r>
        <w:rPr>
          <w:rFonts w:hint="eastAsia"/>
        </w:rPr>
        <w:t>s closure must capture the values it needs. Listing 16-3 shows an attempt to create a vector in the main thread and use it in the spawned thread. However, this won</w:t>
      </w:r>
      <w:r>
        <w:t>’</w:t>
      </w:r>
      <w:r>
        <w:rPr>
          <w:rFonts w:hint="eastAsia"/>
        </w:rPr>
        <w:t>t yet work, as you</w:t>
      </w:r>
      <w:r>
        <w:t>’</w:t>
      </w:r>
      <w:r>
        <w:rPr>
          <w:rFonts w:hint="eastAsia"/>
        </w:rPr>
        <w:t>ll see in a moment:</w:t>
      </w:r>
    </w:p>
    <w:p w14:paraId="486BB1A1" w14:textId="77777777" w:rsidR="009E3AC1" w:rsidRDefault="009E3AC1" w:rsidP="003C0B4A">
      <w:pPr>
        <w:pStyle w:val="ProductionDirective"/>
        <w:rPr>
          <w:rFonts w:eastAsia="Microsoft YaHei"/>
        </w:rPr>
      </w:pPr>
      <w:del w:id="350" w:author="janelle" w:date="2018-01-19T10:47:00Z">
        <w:r w:rsidDel="00E81E86">
          <w:rPr>
            <w:rFonts w:eastAsia="Microsoft YaHei" w:hint="eastAsia"/>
          </w:rPr>
          <w:delText xml:space="preserve">Filename: </w:delText>
        </w:r>
      </w:del>
      <w:r>
        <w:rPr>
          <w:rFonts w:eastAsia="Microsoft YaHei" w:hint="eastAsia"/>
        </w:rPr>
        <w:t>src/main.rs</w:t>
      </w:r>
    </w:p>
    <w:p w14:paraId="668A374A" w14:textId="77777777" w:rsidR="009E3AC1" w:rsidRPr="003C0B4A" w:rsidRDefault="009E3AC1" w:rsidP="003C0B4A">
      <w:pPr>
        <w:pStyle w:val="CodeA"/>
      </w:pPr>
      <w:r w:rsidRPr="003C0B4A">
        <w:t>use std::thread;</w:t>
      </w:r>
    </w:p>
    <w:p w14:paraId="5F780EDD" w14:textId="77777777" w:rsidR="009E3AC1" w:rsidRPr="003C0B4A" w:rsidRDefault="009E3AC1" w:rsidP="003C0B4A">
      <w:pPr>
        <w:pStyle w:val="CodeB"/>
      </w:pPr>
    </w:p>
    <w:p w14:paraId="1BDF0D3A" w14:textId="77777777" w:rsidR="009E3AC1" w:rsidRPr="003C0B4A" w:rsidRDefault="009E3AC1" w:rsidP="003C0B4A">
      <w:pPr>
        <w:pStyle w:val="CodeB"/>
      </w:pPr>
      <w:r w:rsidRPr="003C0B4A">
        <w:t>fn main() {</w:t>
      </w:r>
    </w:p>
    <w:p w14:paraId="570B34D9" w14:textId="77777777" w:rsidR="009E3AC1" w:rsidRPr="003C0B4A" w:rsidRDefault="009E3AC1" w:rsidP="003C0B4A">
      <w:pPr>
        <w:pStyle w:val="CodeB"/>
      </w:pPr>
      <w:r w:rsidRPr="003C0B4A">
        <w:t xml:space="preserve">    let v = vec![1, 2, 3];</w:t>
      </w:r>
    </w:p>
    <w:p w14:paraId="63F74D4F" w14:textId="77777777" w:rsidR="009E3AC1" w:rsidRPr="003C0B4A" w:rsidRDefault="009E3AC1" w:rsidP="003C0B4A">
      <w:pPr>
        <w:pStyle w:val="CodeB"/>
      </w:pPr>
    </w:p>
    <w:p w14:paraId="215DBFCB" w14:textId="77777777" w:rsidR="009E3AC1" w:rsidRPr="003C0B4A" w:rsidRDefault="009E3AC1" w:rsidP="003C0B4A">
      <w:pPr>
        <w:pStyle w:val="CodeB"/>
      </w:pPr>
      <w:r w:rsidRPr="003C0B4A">
        <w:t xml:space="preserve">    let handle = thread::spawn(|| {</w:t>
      </w:r>
    </w:p>
    <w:p w14:paraId="24939E66" w14:textId="77777777" w:rsidR="009E3AC1" w:rsidRPr="003C0B4A" w:rsidRDefault="009E3AC1" w:rsidP="003C0B4A">
      <w:pPr>
        <w:pStyle w:val="CodeB"/>
      </w:pPr>
      <w:r w:rsidRPr="003C0B4A">
        <w:t xml:space="preserve">        println!("Here's a vector: {:?}", v);</w:t>
      </w:r>
    </w:p>
    <w:p w14:paraId="4E3065C0" w14:textId="77777777" w:rsidR="009E3AC1" w:rsidRPr="003C0B4A" w:rsidRDefault="009E3AC1" w:rsidP="003C0B4A">
      <w:pPr>
        <w:pStyle w:val="CodeB"/>
      </w:pPr>
      <w:r w:rsidRPr="003C0B4A">
        <w:t xml:space="preserve">    });</w:t>
      </w:r>
    </w:p>
    <w:p w14:paraId="31BC6785" w14:textId="77777777" w:rsidR="009E3AC1" w:rsidRPr="003C0B4A" w:rsidRDefault="009E3AC1" w:rsidP="003C0B4A">
      <w:pPr>
        <w:pStyle w:val="CodeB"/>
      </w:pPr>
    </w:p>
    <w:p w14:paraId="23DC1AF5" w14:textId="273E480B" w:rsidR="009E3AC1" w:rsidRPr="003C0B4A" w:rsidRDefault="009E3AC1" w:rsidP="003C0B4A">
      <w:pPr>
        <w:pStyle w:val="CodeB"/>
      </w:pPr>
      <w:r w:rsidRPr="003C0B4A">
        <w:t xml:space="preserve">    handle.join()</w:t>
      </w:r>
      <w:ins w:id="351" w:author="Carol Nichols" w:date="2018-01-21T16:22:00Z">
        <w:r w:rsidR="0080346E">
          <w:t>.unwrap()</w:t>
        </w:r>
      </w:ins>
      <w:r w:rsidRPr="003C0B4A">
        <w:t>;</w:t>
      </w:r>
    </w:p>
    <w:p w14:paraId="4E02E0FA" w14:textId="77777777" w:rsidR="009E3AC1" w:rsidRPr="003C0B4A" w:rsidRDefault="009E3AC1" w:rsidP="003C0B4A">
      <w:pPr>
        <w:pStyle w:val="CodeC"/>
      </w:pPr>
      <w:r w:rsidRPr="003C0B4A">
        <w:t>}</w:t>
      </w:r>
    </w:p>
    <w:p w14:paraId="5F7DA498" w14:textId="77777777" w:rsidR="009E3AC1" w:rsidRDefault="009E3AC1" w:rsidP="003C0B4A">
      <w:pPr>
        <w:pStyle w:val="Listing"/>
        <w:rPr>
          <w:rFonts w:eastAsia="Microsoft YaHei"/>
        </w:rPr>
      </w:pPr>
      <w:r>
        <w:rPr>
          <w:rFonts w:eastAsia="Microsoft YaHei" w:hint="eastAsia"/>
        </w:rPr>
        <w:t>Listing 16-3: Attempting to use a vector created by the main thread in another thread</w:t>
      </w:r>
    </w:p>
    <w:p w14:paraId="722049E3" w14:textId="77777777" w:rsidR="009E3AC1" w:rsidDel="00816927" w:rsidRDefault="009E3AC1" w:rsidP="009E3AC1">
      <w:pPr>
        <w:pStyle w:val="Body"/>
        <w:rPr>
          <w:del w:id="352" w:author="AnneMarieW" w:date="2018-01-10T09:30:00Z"/>
        </w:rPr>
      </w:pPr>
      <w:r w:rsidRPr="009E3AC1">
        <w:rPr>
          <w:rFonts w:hint="eastAsia"/>
        </w:rPr>
        <w:lastRenderedPageBreak/>
        <w:t>The closure uses </w:t>
      </w:r>
      <w:r w:rsidRPr="009E3AC1">
        <w:rPr>
          <w:rStyle w:val="Literal"/>
        </w:rPr>
        <w:t>v</w:t>
      </w:r>
      <w:r w:rsidRPr="009E3AC1">
        <w:rPr>
          <w:rFonts w:hint="eastAsia"/>
        </w:rPr>
        <w:t xml:space="preserve">, so </w:t>
      </w:r>
      <w:ins w:id="353" w:author="AnneMarieW" w:date="2018-01-10T09:30:00Z">
        <w:r w:rsidR="00816927">
          <w:t xml:space="preserve">it </w:t>
        </w:r>
      </w:ins>
      <w:r w:rsidRPr="009E3AC1">
        <w:rPr>
          <w:rFonts w:hint="eastAsia"/>
        </w:rPr>
        <w:t>will capture </w:t>
      </w:r>
      <w:r w:rsidRPr="009E3AC1">
        <w:rPr>
          <w:rStyle w:val="Literal"/>
        </w:rPr>
        <w:t>v</w:t>
      </w:r>
      <w:r w:rsidRPr="009E3AC1">
        <w:rPr>
          <w:rFonts w:hint="eastAsia"/>
        </w:rPr>
        <w:t> and make it part of the closure</w:t>
      </w:r>
      <w:r>
        <w:t>’</w:t>
      </w:r>
      <w:r w:rsidRPr="009E3AC1">
        <w:rPr>
          <w:rFonts w:hint="eastAsia"/>
        </w:rPr>
        <w:t>s</w:t>
      </w:r>
      <w:r>
        <w:rPr>
          <w:rFonts w:hint="eastAsia"/>
        </w:rPr>
        <w:t xml:space="preserve"> </w:t>
      </w:r>
      <w:r w:rsidRPr="009E3AC1">
        <w:rPr>
          <w:rFonts w:hint="eastAsia"/>
        </w:rPr>
        <w:t>environment. Because </w:t>
      </w:r>
      <w:r w:rsidRPr="009E3AC1">
        <w:rPr>
          <w:rStyle w:val="Literal"/>
        </w:rPr>
        <w:t>thread::spawn</w:t>
      </w:r>
      <w:r w:rsidRPr="009E3AC1">
        <w:rPr>
          <w:rFonts w:hint="eastAsia"/>
        </w:rPr>
        <w:t> runs this closure in a new thread, we</w:t>
      </w:r>
      <w:r>
        <w:rPr>
          <w:rFonts w:hint="eastAsia"/>
        </w:rPr>
        <w:t xml:space="preserve"> </w:t>
      </w:r>
      <w:r w:rsidRPr="009E3AC1">
        <w:rPr>
          <w:rFonts w:hint="eastAsia"/>
        </w:rPr>
        <w:t>should be able to access </w:t>
      </w:r>
      <w:r w:rsidRPr="009E3AC1">
        <w:rPr>
          <w:rStyle w:val="Literal"/>
        </w:rPr>
        <w:t>v</w:t>
      </w:r>
      <w:r>
        <w:rPr>
          <w:rFonts w:hint="eastAsia"/>
        </w:rPr>
        <w:t> inside that new thread.</w:t>
      </w:r>
      <w:ins w:id="354" w:author="AnneMarieW" w:date="2018-01-10T09:30:00Z">
        <w:r w:rsidR="00816927">
          <w:t xml:space="preserve"> </w:t>
        </w:r>
      </w:ins>
    </w:p>
    <w:p w14:paraId="5BBF6E2B" w14:textId="77777777" w:rsidR="009E3AC1" w:rsidRDefault="00816927" w:rsidP="009E3AC1">
      <w:pPr>
        <w:pStyle w:val="Body"/>
      </w:pPr>
      <w:ins w:id="355" w:author="AnneMarieW" w:date="2018-01-10T09:30:00Z">
        <w:r>
          <w:t xml:space="preserve">But </w:t>
        </w:r>
      </w:ins>
      <w:del w:id="356" w:author="AnneMarieW" w:date="2018-01-10T09:30:00Z">
        <w:r w:rsidR="009E3AC1" w:rsidDel="00816927">
          <w:rPr>
            <w:rFonts w:hint="eastAsia"/>
          </w:rPr>
          <w:delText>W</w:delText>
        </w:r>
      </w:del>
      <w:ins w:id="357" w:author="AnneMarieW" w:date="2018-01-10T09:30:00Z">
        <w:r>
          <w:t>w</w:t>
        </w:r>
      </w:ins>
      <w:r w:rsidR="009E3AC1">
        <w:rPr>
          <w:rFonts w:hint="eastAsia"/>
        </w:rPr>
        <w:t xml:space="preserve">hen we compile this example, </w:t>
      </w:r>
      <w:del w:id="358" w:author="AnneMarieW" w:date="2018-01-10T09:30:00Z">
        <w:r w:rsidR="009E3AC1" w:rsidDel="00816927">
          <w:rPr>
            <w:rFonts w:hint="eastAsia"/>
          </w:rPr>
          <w:delText xml:space="preserve">however, </w:delText>
        </w:r>
      </w:del>
      <w:r w:rsidR="009E3AC1">
        <w:rPr>
          <w:rFonts w:hint="eastAsia"/>
        </w:rPr>
        <w:t>we</w:t>
      </w:r>
      <w:del w:id="359" w:author="AnneMarieW" w:date="2018-01-10T09:30:00Z">
        <w:r w:rsidR="009E3AC1" w:rsidDel="00816927">
          <w:delText>’</w:delText>
        </w:r>
        <w:r w:rsidR="009E3AC1" w:rsidDel="00816927">
          <w:rPr>
            <w:rFonts w:hint="eastAsia"/>
          </w:rPr>
          <w:delText>ll</w:delText>
        </w:r>
      </w:del>
      <w:r w:rsidR="009E3AC1">
        <w:rPr>
          <w:rFonts w:hint="eastAsia"/>
        </w:rPr>
        <w:t xml:space="preserve"> get the following error:</w:t>
      </w:r>
    </w:p>
    <w:p w14:paraId="59F24641" w14:textId="77777777" w:rsidR="009E3AC1" w:rsidRPr="003C0B4A" w:rsidRDefault="009E3AC1" w:rsidP="003C0B4A">
      <w:pPr>
        <w:pStyle w:val="CodeA"/>
      </w:pPr>
      <w:r w:rsidRPr="003C0B4A">
        <w:t>error[E0373]: closure may outlive the current function, but it borrows `v`,</w:t>
      </w:r>
    </w:p>
    <w:p w14:paraId="3E7E1543" w14:textId="77777777" w:rsidR="009E3AC1" w:rsidRPr="003C0B4A" w:rsidRDefault="009E3AC1" w:rsidP="003C0B4A">
      <w:pPr>
        <w:pStyle w:val="CodeB"/>
      </w:pPr>
      <w:r w:rsidRPr="003C0B4A">
        <w:t>which is owned by the current function</w:t>
      </w:r>
    </w:p>
    <w:p w14:paraId="06028987" w14:textId="1D61EA95" w:rsidR="009E3AC1" w:rsidRPr="003C0B4A" w:rsidRDefault="00FC5A46">
      <w:pPr>
        <w:pStyle w:val="CodeB"/>
      </w:pPr>
      <w:ins w:id="360" w:author="Carol Nichols" w:date="2018-01-21T16:23:00Z">
        <w:r w:rsidRPr="00FC5A46">
          <w:t xml:space="preserve"> </w:t>
        </w:r>
        <w:r>
          <w:t xml:space="preserve">--&gt; </w:t>
        </w:r>
      </w:ins>
      <w:del w:id="361" w:author="Carol Nichols" w:date="2018-01-21T16:23:00Z">
        <w:r w:rsidR="009E3AC1" w:rsidRPr="003C0B4A" w:rsidDel="00FC5A46">
          <w:delText xml:space="preserve"> --&gt;</w:delText>
        </w:r>
      </w:del>
      <w:ins w:id="362" w:author="Carol Nichols" w:date="2018-01-21T16:23:00Z">
        <w:r w:rsidRPr="00FC5A46">
          <w:t>src/main.rs:6:32</w:t>
        </w:r>
      </w:ins>
    </w:p>
    <w:p w14:paraId="2A62BFE2" w14:textId="77777777" w:rsidR="009E3AC1" w:rsidRPr="003C0B4A" w:rsidRDefault="009E3AC1" w:rsidP="003C0B4A">
      <w:pPr>
        <w:pStyle w:val="CodeB"/>
      </w:pPr>
      <w:r w:rsidRPr="003C0B4A">
        <w:t xml:space="preserve">  |</w:t>
      </w:r>
    </w:p>
    <w:p w14:paraId="296811A7" w14:textId="77777777" w:rsidR="009E3AC1" w:rsidRPr="003C0B4A" w:rsidRDefault="009E3AC1" w:rsidP="003C0B4A">
      <w:pPr>
        <w:pStyle w:val="CodeB"/>
      </w:pPr>
      <w:r w:rsidRPr="003C0B4A">
        <w:t>6 |     let handle = thread::spawn(|| {</w:t>
      </w:r>
    </w:p>
    <w:p w14:paraId="1879F143" w14:textId="77777777" w:rsidR="009E3AC1" w:rsidRPr="003C0B4A" w:rsidRDefault="009E3AC1" w:rsidP="003C0B4A">
      <w:pPr>
        <w:pStyle w:val="CodeB"/>
      </w:pPr>
      <w:r w:rsidRPr="003C0B4A">
        <w:t xml:space="preserve">  |                                ^^ may outlive borrowed value `v`</w:t>
      </w:r>
    </w:p>
    <w:p w14:paraId="192956A8" w14:textId="77777777" w:rsidR="009E3AC1" w:rsidRPr="003C0B4A" w:rsidRDefault="009E3AC1" w:rsidP="003C0B4A">
      <w:pPr>
        <w:pStyle w:val="CodeB"/>
      </w:pPr>
      <w:r w:rsidRPr="003C0B4A">
        <w:t>7 |         println!("Here's a vector: {:?}", v);</w:t>
      </w:r>
    </w:p>
    <w:p w14:paraId="61EE312A" w14:textId="77777777" w:rsidR="009E3AC1" w:rsidRPr="003C0B4A" w:rsidRDefault="009E3AC1" w:rsidP="003C0B4A">
      <w:pPr>
        <w:pStyle w:val="CodeB"/>
      </w:pPr>
      <w:r w:rsidRPr="003C0B4A">
        <w:t xml:space="preserve">  |                                           - `v` is borrowed here</w:t>
      </w:r>
    </w:p>
    <w:p w14:paraId="09E0F2B3" w14:textId="77777777" w:rsidR="009E3AC1" w:rsidRPr="003C0B4A" w:rsidRDefault="009E3AC1" w:rsidP="003C0B4A">
      <w:pPr>
        <w:pStyle w:val="CodeB"/>
      </w:pPr>
      <w:r w:rsidRPr="003C0B4A">
        <w:t xml:space="preserve">  |</w:t>
      </w:r>
    </w:p>
    <w:p w14:paraId="15CB79B9" w14:textId="77777777" w:rsidR="009E3AC1" w:rsidRPr="003C0B4A" w:rsidRDefault="009E3AC1" w:rsidP="003C0B4A">
      <w:pPr>
        <w:pStyle w:val="CodeB"/>
      </w:pPr>
      <w:r w:rsidRPr="003C0B4A">
        <w:t>help: to force the closure to take ownership of `v` (and any other referenced</w:t>
      </w:r>
    </w:p>
    <w:p w14:paraId="3E880120" w14:textId="77777777" w:rsidR="00FC5A46" w:rsidRDefault="009E3AC1" w:rsidP="003C0B4A">
      <w:pPr>
        <w:pStyle w:val="CodeB"/>
        <w:rPr>
          <w:ins w:id="363" w:author="Carol Nichols" w:date="2018-01-21T16:24:00Z"/>
        </w:rPr>
      </w:pPr>
      <w:r w:rsidRPr="003C0B4A">
        <w:t>variables), use the `move` keyword</w:t>
      </w:r>
    </w:p>
    <w:p w14:paraId="3A0966A1" w14:textId="0253EFD2" w:rsidR="009E3AC1" w:rsidRPr="003C0B4A" w:rsidRDefault="00FC5A46" w:rsidP="003C0B4A">
      <w:pPr>
        <w:pStyle w:val="CodeB"/>
      </w:pPr>
      <w:ins w:id="364" w:author="Carol Nichols" w:date="2018-01-21T16:24:00Z">
        <w:r>
          <w:t xml:space="preserve">  |</w:t>
        </w:r>
      </w:ins>
      <w:del w:id="365" w:author="Carol Nichols" w:date="2018-01-21T16:24:00Z">
        <w:r w:rsidR="009E3AC1" w:rsidRPr="003C0B4A" w:rsidDel="00FC5A46">
          <w:delText>, as shown:</w:delText>
        </w:r>
      </w:del>
    </w:p>
    <w:p w14:paraId="15B2FFB7" w14:textId="1B4B13D4" w:rsidR="009E3AC1" w:rsidRPr="00FC5A46" w:rsidRDefault="00FC5A46">
      <w:pPr>
        <w:pStyle w:val="CodeB"/>
        <w:rPr>
          <w:ins w:id="366" w:author="Carol Nichols" w:date="2018-01-21T16:24:00Z"/>
        </w:rPr>
      </w:pPr>
      <w:ins w:id="367" w:author="Carol Nichols" w:date="2018-01-21T16:24:00Z">
        <w:r>
          <w:t>6</w:t>
        </w:r>
      </w:ins>
      <w:del w:id="368" w:author="Carol Nichols" w:date="2018-01-21T16:24:00Z">
        <w:r w:rsidR="009E3AC1" w:rsidRPr="003C0B4A" w:rsidDel="00FC5A46">
          <w:delText xml:space="preserve"> </w:delText>
        </w:r>
      </w:del>
      <w:r w:rsidR="009E3AC1" w:rsidRPr="003C0B4A">
        <w:t xml:space="preserve"> |     let handle = thread::spawn(move || {</w:t>
      </w:r>
    </w:p>
    <w:p w14:paraId="2A446CFB" w14:textId="6DF6C170" w:rsidR="00FC5A46" w:rsidRPr="00FC5A46" w:rsidRDefault="00FC5A46">
      <w:pPr>
        <w:pStyle w:val="CodeC"/>
        <w:rPr>
          <w:rPrChange w:id="369" w:author="Carol Nichols" w:date="2018-01-21T16:24:00Z">
            <w:rPr/>
          </w:rPrChange>
        </w:rPr>
        <w:pPrChange w:id="370" w:author="Carol Nichols" w:date="2018-01-21T16:24:00Z">
          <w:pPr>
            <w:pStyle w:val="CodeB"/>
          </w:pPr>
        </w:pPrChange>
      </w:pPr>
      <w:ins w:id="371" w:author="Carol Nichols" w:date="2018-01-21T16:24:00Z">
        <w:r>
          <w:t xml:space="preserve">  | </w:t>
        </w:r>
      </w:ins>
      <w:ins w:id="372" w:author="Carol Nichols" w:date="2018-01-21T16:25:00Z">
        <w:r>
          <w:t xml:space="preserve">                               ^^^^^^^</w:t>
        </w:r>
      </w:ins>
    </w:p>
    <w:p w14:paraId="0F08BF10" w14:textId="77777777" w:rsidR="009E3AC1" w:rsidRDefault="009E3AC1" w:rsidP="009E3AC1">
      <w:pPr>
        <w:pStyle w:val="Body"/>
      </w:pPr>
      <w:r w:rsidRPr="009E3AC1">
        <w:rPr>
          <w:rFonts w:hint="eastAsia"/>
        </w:rPr>
        <w:t>Rust </w:t>
      </w:r>
      <w:r w:rsidRPr="009E3AC1">
        <w:rPr>
          <w:rStyle w:val="EmphasisItalic"/>
          <w:rFonts w:hint="eastAsia"/>
        </w:rPr>
        <w:t>infers</w:t>
      </w:r>
      <w:r w:rsidRPr="009E3AC1">
        <w:rPr>
          <w:rFonts w:hint="eastAsia"/>
        </w:rPr>
        <w:t> how to capture </w:t>
      </w:r>
      <w:r w:rsidRPr="009E3AC1">
        <w:rPr>
          <w:rStyle w:val="Literal"/>
        </w:rPr>
        <w:t>v</w:t>
      </w:r>
      <w:r w:rsidRPr="009E3AC1">
        <w:rPr>
          <w:rFonts w:hint="eastAsia"/>
        </w:rPr>
        <w:t xml:space="preserve">, and </w:t>
      </w:r>
      <w:del w:id="373" w:author="AnneMarieW" w:date="2018-01-10T09:30:00Z">
        <w:r w:rsidRPr="009E3AC1" w:rsidDel="000D440F">
          <w:rPr>
            <w:rFonts w:hint="eastAsia"/>
          </w:rPr>
          <w:delText>sinc</w:delText>
        </w:r>
      </w:del>
      <w:ins w:id="374" w:author="AnneMarieW" w:date="2018-01-10T09:30:00Z">
        <w:r w:rsidR="000D440F">
          <w:t>becaus</w:t>
        </w:r>
      </w:ins>
      <w:r w:rsidRPr="009E3AC1">
        <w:rPr>
          <w:rFonts w:hint="eastAsia"/>
        </w:rPr>
        <w:t>e </w:t>
      </w:r>
      <w:proofErr w:type="spellStart"/>
      <w:r w:rsidRPr="009E3AC1">
        <w:rPr>
          <w:rStyle w:val="Literal"/>
        </w:rPr>
        <w:t>println</w:t>
      </w:r>
      <w:proofErr w:type="spellEnd"/>
      <w:r w:rsidRPr="009E3AC1">
        <w:rPr>
          <w:rStyle w:val="Literal"/>
        </w:rPr>
        <w:t>!</w:t>
      </w:r>
      <w:r w:rsidRPr="009E3AC1">
        <w:rPr>
          <w:rFonts w:hint="eastAsia"/>
        </w:rPr>
        <w:t> only needs a reference</w:t>
      </w:r>
      <w:r>
        <w:rPr>
          <w:rFonts w:hint="eastAsia"/>
        </w:rPr>
        <w:t xml:space="preserve"> </w:t>
      </w:r>
      <w:r w:rsidRPr="009E3AC1">
        <w:rPr>
          <w:rFonts w:hint="eastAsia"/>
        </w:rPr>
        <w:t>to </w:t>
      </w:r>
      <w:r w:rsidRPr="009E3AC1">
        <w:rPr>
          <w:rStyle w:val="Literal"/>
        </w:rPr>
        <w:t>v</w:t>
      </w:r>
      <w:r w:rsidRPr="009E3AC1">
        <w:rPr>
          <w:rFonts w:hint="eastAsia"/>
        </w:rPr>
        <w:t>, the closure tries to borrow </w:t>
      </w:r>
      <w:r w:rsidRPr="009E3AC1">
        <w:rPr>
          <w:rStyle w:val="Literal"/>
        </w:rPr>
        <w:t>v</w:t>
      </w:r>
      <w:r w:rsidRPr="009E3AC1">
        <w:rPr>
          <w:rFonts w:hint="eastAsia"/>
        </w:rPr>
        <w:t xml:space="preserve">. </w:t>
      </w:r>
      <w:ins w:id="375" w:author="AnneMarieW" w:date="2018-01-10T09:31:00Z">
        <w:r w:rsidR="000D440F">
          <w:t xml:space="preserve">However, </w:t>
        </w:r>
      </w:ins>
      <w:del w:id="376" w:author="AnneMarieW" w:date="2018-01-10T09:31:00Z">
        <w:r w:rsidRPr="009E3AC1" w:rsidDel="000D440F">
          <w:rPr>
            <w:rFonts w:hint="eastAsia"/>
          </w:rPr>
          <w:delText>T</w:delText>
        </w:r>
      </w:del>
      <w:ins w:id="377" w:author="AnneMarieW" w:date="2018-01-10T09:31:00Z">
        <w:r w:rsidR="000D440F">
          <w:t>t</w:t>
        </w:r>
      </w:ins>
      <w:r w:rsidRPr="009E3AC1">
        <w:rPr>
          <w:rFonts w:hint="eastAsia"/>
        </w:rPr>
        <w:t>here</w:t>
      </w:r>
      <w:r>
        <w:t>’</w:t>
      </w:r>
      <w:r w:rsidRPr="009E3AC1">
        <w:rPr>
          <w:rFonts w:hint="eastAsia"/>
        </w:rPr>
        <w:t>s a problem</w:t>
      </w:r>
      <w:del w:id="378" w:author="AnneMarieW" w:date="2018-01-10T09:31:00Z">
        <w:r w:rsidRPr="009E3AC1" w:rsidDel="000D440F">
          <w:rPr>
            <w:rFonts w:hint="eastAsia"/>
          </w:rPr>
          <w:delText>, though</w:delText>
        </w:r>
      </w:del>
      <w:r w:rsidRPr="009E3AC1">
        <w:rPr>
          <w:rFonts w:hint="eastAsia"/>
        </w:rPr>
        <w:t>: Rust can</w:t>
      </w:r>
      <w:r>
        <w:t>’</w:t>
      </w:r>
      <w:r w:rsidRPr="009E3AC1">
        <w:rPr>
          <w:rFonts w:hint="eastAsia"/>
        </w:rPr>
        <w:t>t</w:t>
      </w:r>
      <w:r>
        <w:rPr>
          <w:rFonts w:hint="eastAsia"/>
        </w:rPr>
        <w:t xml:space="preserve"> </w:t>
      </w:r>
      <w:r w:rsidRPr="009E3AC1">
        <w:rPr>
          <w:rFonts w:hint="eastAsia"/>
        </w:rPr>
        <w:t xml:space="preserve">tell how long the spawned thread will run, so </w:t>
      </w:r>
      <w:ins w:id="379" w:author="AnneMarieW" w:date="2018-01-10T09:31:00Z">
        <w:r w:rsidR="000D440F">
          <w:t xml:space="preserve">it </w:t>
        </w:r>
      </w:ins>
      <w:r w:rsidRPr="009E3AC1">
        <w:rPr>
          <w:rFonts w:hint="eastAsia"/>
        </w:rPr>
        <w:t>doesn</w:t>
      </w:r>
      <w:r>
        <w:t>’</w:t>
      </w:r>
      <w:r w:rsidRPr="009E3AC1">
        <w:rPr>
          <w:rFonts w:hint="eastAsia"/>
        </w:rPr>
        <w:t>t know if the reference to</w:t>
      </w:r>
      <w:r>
        <w:rPr>
          <w:rFonts w:hint="eastAsia"/>
        </w:rPr>
        <w:t xml:space="preserve"> </w:t>
      </w:r>
      <w:r w:rsidRPr="009E3AC1">
        <w:rPr>
          <w:rStyle w:val="Literal"/>
        </w:rPr>
        <w:t>v</w:t>
      </w:r>
      <w:r>
        <w:rPr>
          <w:rFonts w:hint="eastAsia"/>
        </w:rPr>
        <w:t> will always be valid.</w:t>
      </w:r>
    </w:p>
    <w:p w14:paraId="5D968966" w14:textId="77777777" w:rsidR="009E3AC1" w:rsidRDefault="009E3AC1" w:rsidP="009E3AC1">
      <w:pPr>
        <w:pStyle w:val="Body"/>
      </w:pPr>
      <w:del w:id="380" w:author="AnneMarieW" w:date="2018-01-10T09:31:00Z">
        <w:r w:rsidDel="00F97C93">
          <w:rPr>
            <w:rFonts w:hint="eastAsia"/>
          </w:rPr>
          <w:delText>Let</w:delText>
        </w:r>
        <w:r w:rsidDel="00F97C93">
          <w:delText>’</w:delText>
        </w:r>
        <w:r w:rsidDel="00F97C93">
          <w:rPr>
            <w:rFonts w:hint="eastAsia"/>
          </w:rPr>
          <w:delText>s look</w:delText>
        </w:r>
      </w:del>
      <w:ins w:id="381" w:author="AnneMarieW" w:date="2018-01-10T09:31:00Z">
        <w:r w:rsidR="00F97C93">
          <w:rPr>
            <w:rFonts w:hint="eastAsia"/>
          </w:rPr>
          <w:t>Listing 16-4</w:t>
        </w:r>
      </w:ins>
      <w:r>
        <w:rPr>
          <w:rFonts w:hint="eastAsia"/>
        </w:rPr>
        <w:t xml:space="preserve"> </w:t>
      </w:r>
      <w:del w:id="382" w:author="AnneMarieW" w:date="2018-01-10T09:31:00Z">
        <w:r w:rsidDel="00F97C93">
          <w:rPr>
            <w:rFonts w:hint="eastAsia"/>
          </w:rPr>
          <w:delText>at a</w:delText>
        </w:r>
      </w:del>
      <w:ins w:id="383" w:author="AnneMarieW" w:date="2018-01-10T09:32:00Z">
        <w:r w:rsidR="00F97C93">
          <w:t>provides a</w:t>
        </w:r>
      </w:ins>
      <w:r>
        <w:rPr>
          <w:rFonts w:hint="eastAsia"/>
        </w:rPr>
        <w:t xml:space="preserve"> scenario that</w:t>
      </w:r>
      <w:r>
        <w:t>’</w:t>
      </w:r>
      <w:r>
        <w:rPr>
          <w:rFonts w:hint="eastAsia"/>
        </w:rPr>
        <w:t>s more likely to have a reference to </w:t>
      </w:r>
      <w:r w:rsidRPr="009E3AC1">
        <w:rPr>
          <w:rStyle w:val="Literal"/>
        </w:rPr>
        <w:t>v</w:t>
      </w:r>
      <w:r>
        <w:rPr>
          <w:rFonts w:hint="eastAsia"/>
        </w:rPr>
        <w:t> that won</w:t>
      </w:r>
      <w:r>
        <w:t>’</w:t>
      </w:r>
      <w:r>
        <w:rPr>
          <w:rFonts w:hint="eastAsia"/>
        </w:rPr>
        <w:t>t be valid</w:t>
      </w:r>
      <w:del w:id="384" w:author="AnneMarieW" w:date="2018-01-10T09:32:00Z">
        <w:r w:rsidDel="00F97C93">
          <w:rPr>
            <w:rFonts w:hint="eastAsia"/>
          </w:rPr>
          <w:delText>, shown</w:delText>
        </w:r>
      </w:del>
      <w:del w:id="385" w:author="AnneMarieW" w:date="2018-01-10T09:31:00Z">
        <w:r w:rsidDel="00F97C93">
          <w:rPr>
            <w:rFonts w:hint="eastAsia"/>
          </w:rPr>
          <w:delText xml:space="preserve"> Listing 16-4</w:delText>
        </w:r>
      </w:del>
      <w:r>
        <w:rPr>
          <w:rFonts w:hint="eastAsia"/>
        </w:rPr>
        <w:t>:</w:t>
      </w:r>
    </w:p>
    <w:p w14:paraId="7321FDEB" w14:textId="77777777" w:rsidR="009E3AC1" w:rsidRDefault="009E3AC1" w:rsidP="003C0B4A">
      <w:pPr>
        <w:pStyle w:val="ProductionDirective"/>
        <w:rPr>
          <w:rFonts w:eastAsia="Microsoft YaHei"/>
        </w:rPr>
      </w:pPr>
      <w:del w:id="386" w:author="janelle" w:date="2018-01-19T10:47:00Z">
        <w:r w:rsidDel="00E81E86">
          <w:rPr>
            <w:rFonts w:eastAsia="Microsoft YaHei" w:hint="eastAsia"/>
          </w:rPr>
          <w:delText xml:space="preserve">Filename: </w:delText>
        </w:r>
      </w:del>
      <w:r>
        <w:rPr>
          <w:rFonts w:eastAsia="Microsoft YaHei" w:hint="eastAsia"/>
        </w:rPr>
        <w:t>src/main.rs</w:t>
      </w:r>
    </w:p>
    <w:p w14:paraId="7A1727D7" w14:textId="77777777" w:rsidR="009E3AC1" w:rsidRPr="008F7443" w:rsidRDefault="009E3AC1" w:rsidP="003C0B4A">
      <w:pPr>
        <w:pStyle w:val="CodeA"/>
        <w:rPr>
          <w:rStyle w:val="Literal-Gray"/>
          <w:rPrChange w:id="387" w:author="Carol Nichols" w:date="2018-01-21T16:26:00Z">
            <w:rPr/>
          </w:rPrChange>
        </w:rPr>
      </w:pPr>
      <w:r w:rsidRPr="008F7443">
        <w:rPr>
          <w:rStyle w:val="Literal-Gray"/>
          <w:rPrChange w:id="388" w:author="Carol Nichols" w:date="2018-01-21T16:26:00Z">
            <w:rPr/>
          </w:rPrChange>
        </w:rPr>
        <w:t>use std::thread;</w:t>
      </w:r>
    </w:p>
    <w:p w14:paraId="65604C87" w14:textId="77777777" w:rsidR="009E3AC1" w:rsidRPr="008F7443" w:rsidRDefault="009E3AC1" w:rsidP="003C0B4A">
      <w:pPr>
        <w:pStyle w:val="CodeB"/>
        <w:rPr>
          <w:rStyle w:val="Literal-Gray"/>
          <w:rPrChange w:id="389" w:author="Carol Nichols" w:date="2018-01-21T16:26:00Z">
            <w:rPr/>
          </w:rPrChange>
        </w:rPr>
      </w:pPr>
    </w:p>
    <w:p w14:paraId="3A64C6C3" w14:textId="77777777" w:rsidR="009E3AC1" w:rsidRPr="008F7443" w:rsidRDefault="009E3AC1" w:rsidP="003C0B4A">
      <w:pPr>
        <w:pStyle w:val="CodeB"/>
        <w:rPr>
          <w:rStyle w:val="Literal-Gray"/>
          <w:rPrChange w:id="390" w:author="Carol Nichols" w:date="2018-01-21T16:26:00Z">
            <w:rPr/>
          </w:rPrChange>
        </w:rPr>
      </w:pPr>
      <w:r w:rsidRPr="008F7443">
        <w:rPr>
          <w:rStyle w:val="Literal-Gray"/>
          <w:rPrChange w:id="391" w:author="Carol Nichols" w:date="2018-01-21T16:26:00Z">
            <w:rPr/>
          </w:rPrChange>
        </w:rPr>
        <w:t>fn main() {</w:t>
      </w:r>
    </w:p>
    <w:p w14:paraId="4729FA03" w14:textId="77777777" w:rsidR="009E3AC1" w:rsidRPr="008F7443" w:rsidRDefault="009E3AC1" w:rsidP="003C0B4A">
      <w:pPr>
        <w:pStyle w:val="CodeB"/>
        <w:rPr>
          <w:rStyle w:val="Literal-Gray"/>
          <w:rPrChange w:id="392" w:author="Carol Nichols" w:date="2018-01-21T16:26:00Z">
            <w:rPr/>
          </w:rPrChange>
        </w:rPr>
      </w:pPr>
      <w:r w:rsidRPr="008F7443">
        <w:rPr>
          <w:rStyle w:val="Literal-Gray"/>
          <w:rPrChange w:id="393" w:author="Carol Nichols" w:date="2018-01-21T16:26:00Z">
            <w:rPr/>
          </w:rPrChange>
        </w:rPr>
        <w:t xml:space="preserve">    let v = vec![1, 2, 3];</w:t>
      </w:r>
    </w:p>
    <w:p w14:paraId="30691065" w14:textId="77777777" w:rsidR="009E3AC1" w:rsidRPr="008F7443" w:rsidRDefault="009E3AC1" w:rsidP="003C0B4A">
      <w:pPr>
        <w:pStyle w:val="CodeB"/>
        <w:rPr>
          <w:rStyle w:val="Literal-Gray"/>
          <w:rPrChange w:id="394" w:author="Carol Nichols" w:date="2018-01-21T16:26:00Z">
            <w:rPr/>
          </w:rPrChange>
        </w:rPr>
      </w:pPr>
    </w:p>
    <w:p w14:paraId="49A6BB39" w14:textId="77777777" w:rsidR="009E3AC1" w:rsidRPr="008F7443" w:rsidRDefault="009E3AC1" w:rsidP="003C0B4A">
      <w:pPr>
        <w:pStyle w:val="CodeB"/>
        <w:rPr>
          <w:rStyle w:val="Literal-Gray"/>
          <w:rPrChange w:id="395" w:author="Carol Nichols" w:date="2018-01-21T16:26:00Z">
            <w:rPr/>
          </w:rPrChange>
        </w:rPr>
      </w:pPr>
      <w:r w:rsidRPr="008F7443">
        <w:rPr>
          <w:rStyle w:val="Literal-Gray"/>
          <w:rPrChange w:id="396" w:author="Carol Nichols" w:date="2018-01-21T16:26:00Z">
            <w:rPr/>
          </w:rPrChange>
        </w:rPr>
        <w:t xml:space="preserve">    let handle = thread::spawn(|| {</w:t>
      </w:r>
    </w:p>
    <w:p w14:paraId="1C694CF4" w14:textId="77777777" w:rsidR="009E3AC1" w:rsidRPr="008F7443" w:rsidRDefault="009E3AC1" w:rsidP="003C0B4A">
      <w:pPr>
        <w:pStyle w:val="CodeB"/>
        <w:rPr>
          <w:rStyle w:val="Literal-Gray"/>
          <w:rPrChange w:id="397" w:author="Carol Nichols" w:date="2018-01-21T16:26:00Z">
            <w:rPr/>
          </w:rPrChange>
        </w:rPr>
      </w:pPr>
      <w:r w:rsidRPr="008F7443">
        <w:rPr>
          <w:rStyle w:val="Literal-Gray"/>
          <w:rPrChange w:id="398" w:author="Carol Nichols" w:date="2018-01-21T16:26:00Z">
            <w:rPr/>
          </w:rPrChange>
        </w:rPr>
        <w:t xml:space="preserve">        println!("Here's a vector: {:?}", v);</w:t>
      </w:r>
    </w:p>
    <w:p w14:paraId="0EB9FEEA" w14:textId="77777777" w:rsidR="009E3AC1" w:rsidRPr="008F7443" w:rsidRDefault="009E3AC1" w:rsidP="003C0B4A">
      <w:pPr>
        <w:pStyle w:val="CodeB"/>
        <w:rPr>
          <w:rStyle w:val="Literal-Gray"/>
          <w:rPrChange w:id="399" w:author="Carol Nichols" w:date="2018-01-21T16:26:00Z">
            <w:rPr/>
          </w:rPrChange>
        </w:rPr>
      </w:pPr>
      <w:r w:rsidRPr="008F7443">
        <w:rPr>
          <w:rStyle w:val="Literal-Gray"/>
          <w:rPrChange w:id="400" w:author="Carol Nichols" w:date="2018-01-21T16:26:00Z">
            <w:rPr/>
          </w:rPrChange>
        </w:rPr>
        <w:t xml:space="preserve">    });</w:t>
      </w:r>
    </w:p>
    <w:p w14:paraId="10751B6C" w14:textId="77777777" w:rsidR="009E3AC1" w:rsidRPr="003C0B4A" w:rsidRDefault="009E3AC1" w:rsidP="003C0B4A">
      <w:pPr>
        <w:pStyle w:val="CodeB"/>
      </w:pPr>
    </w:p>
    <w:p w14:paraId="77A9AB7D" w14:textId="77777777" w:rsidR="009E3AC1" w:rsidRPr="003C0B4A" w:rsidRDefault="009E3AC1" w:rsidP="003C0B4A">
      <w:pPr>
        <w:pStyle w:val="CodeB"/>
      </w:pPr>
      <w:r w:rsidRPr="003C0B4A">
        <w:t xml:space="preserve">    drop(v); // oh no!</w:t>
      </w:r>
    </w:p>
    <w:p w14:paraId="4324CF86" w14:textId="77777777" w:rsidR="009E3AC1" w:rsidRPr="003C0B4A" w:rsidRDefault="009E3AC1" w:rsidP="003C0B4A">
      <w:pPr>
        <w:pStyle w:val="CodeB"/>
      </w:pPr>
    </w:p>
    <w:p w14:paraId="763A1DEB" w14:textId="63C73AE1" w:rsidR="009E3AC1" w:rsidRPr="008F7443" w:rsidRDefault="009E3AC1" w:rsidP="003C0B4A">
      <w:pPr>
        <w:pStyle w:val="CodeB"/>
        <w:rPr>
          <w:rStyle w:val="Literal-Gray"/>
          <w:rPrChange w:id="401" w:author="Carol Nichols" w:date="2018-01-21T16:26:00Z">
            <w:rPr/>
          </w:rPrChange>
        </w:rPr>
      </w:pPr>
      <w:r w:rsidRPr="008F7443">
        <w:rPr>
          <w:rStyle w:val="Literal-Gray"/>
          <w:rPrChange w:id="402" w:author="Carol Nichols" w:date="2018-01-21T16:26:00Z">
            <w:rPr/>
          </w:rPrChange>
        </w:rPr>
        <w:t xml:space="preserve">    handle.join()</w:t>
      </w:r>
      <w:ins w:id="403" w:author="Carol Nichols" w:date="2018-01-21T16:26:00Z">
        <w:r w:rsidR="008F7443" w:rsidRPr="008F7443">
          <w:rPr>
            <w:rStyle w:val="Literal-Gray"/>
            <w:rPrChange w:id="404" w:author="Carol Nichols" w:date="2018-01-21T16:26:00Z">
              <w:rPr/>
            </w:rPrChange>
          </w:rPr>
          <w:t>.unwrap()</w:t>
        </w:r>
      </w:ins>
      <w:r w:rsidRPr="008F7443">
        <w:rPr>
          <w:rStyle w:val="Literal-Gray"/>
          <w:rPrChange w:id="405" w:author="Carol Nichols" w:date="2018-01-21T16:26:00Z">
            <w:rPr/>
          </w:rPrChange>
        </w:rPr>
        <w:t>;</w:t>
      </w:r>
    </w:p>
    <w:p w14:paraId="2E9AC333" w14:textId="77777777" w:rsidR="009E3AC1" w:rsidRPr="008F7443" w:rsidRDefault="009E3AC1" w:rsidP="003C0B4A">
      <w:pPr>
        <w:pStyle w:val="CodeC"/>
        <w:rPr>
          <w:rStyle w:val="Literal-Gray"/>
          <w:rPrChange w:id="406" w:author="Carol Nichols" w:date="2018-01-21T16:26:00Z">
            <w:rPr/>
          </w:rPrChange>
        </w:rPr>
      </w:pPr>
      <w:r w:rsidRPr="008F7443">
        <w:rPr>
          <w:rStyle w:val="Literal-Gray"/>
          <w:rPrChange w:id="407" w:author="Carol Nichols" w:date="2018-01-21T16:26:00Z">
            <w:rPr/>
          </w:rPrChange>
        </w:rPr>
        <w:lastRenderedPageBreak/>
        <w:t>}</w:t>
      </w:r>
    </w:p>
    <w:p w14:paraId="023F34B4" w14:textId="77777777" w:rsidR="009E3AC1" w:rsidRDefault="009E3AC1" w:rsidP="003C0B4A">
      <w:pPr>
        <w:pStyle w:val="Listing"/>
        <w:rPr>
          <w:rFonts w:eastAsia="Microsoft YaHei"/>
        </w:rPr>
      </w:pPr>
      <w:r w:rsidRPr="009E3AC1">
        <w:rPr>
          <w:rFonts w:eastAsia="Microsoft YaHei" w:hint="eastAsia"/>
        </w:rPr>
        <w:t>Listing 16-4: A thread with a closure that attempts to capture a reference to</w:t>
      </w:r>
      <w:r>
        <w:rPr>
          <w:rFonts w:eastAsia="Microsoft YaHei" w:hint="eastAsia"/>
        </w:rPr>
        <w:t xml:space="preserve"> </w:t>
      </w:r>
      <w:r w:rsidR="003B4316" w:rsidRPr="003B4316">
        <w:rPr>
          <w:rStyle w:val="LiteralCaption"/>
          <w:rPrChange w:id="408" w:author="janelle" w:date="2018-01-08T12:14:00Z">
            <w:rPr>
              <w:rStyle w:val="Literal"/>
            </w:rPr>
          </w:rPrChange>
        </w:rPr>
        <w:t>v</w:t>
      </w:r>
      <w:r w:rsidRPr="009E3AC1">
        <w:rPr>
          <w:rFonts w:eastAsia="Microsoft YaHei" w:hint="eastAsia"/>
        </w:rPr>
        <w:t> from a main thread that drops </w:t>
      </w:r>
      <w:r w:rsidR="003B4316" w:rsidRPr="003B4316">
        <w:rPr>
          <w:rStyle w:val="LiteralCaption"/>
          <w:rPrChange w:id="409" w:author="janelle" w:date="2018-01-08T12:14:00Z">
            <w:rPr>
              <w:rStyle w:val="Literal"/>
            </w:rPr>
          </w:rPrChange>
        </w:rPr>
        <w:t>v</w:t>
      </w:r>
    </w:p>
    <w:p w14:paraId="4DD58135" w14:textId="1CD0FFEF" w:rsidR="009E3AC1" w:rsidRDefault="009E3AC1" w:rsidP="009E3AC1">
      <w:pPr>
        <w:pStyle w:val="Body"/>
        <w:rPr>
          <w:ins w:id="410" w:author="janelle" w:date="2018-01-08T12:14:00Z"/>
        </w:rPr>
      </w:pPr>
      <w:del w:id="411" w:author="AnneMarieW" w:date="2018-01-10T09:32:00Z">
        <w:r w:rsidDel="00A247B1">
          <w:rPr>
            <w:rFonts w:hint="eastAsia"/>
          </w:rPr>
          <w:delText>If</w:delText>
        </w:r>
      </w:del>
      <w:ins w:id="412" w:author="AnneMarieW" w:date="2018-01-10T09:32:00Z">
        <w:del w:id="413" w:author="Carol Nichols" w:date="2018-01-21T13:19:00Z">
          <w:r w:rsidR="00A247B1" w:rsidDel="00BF079C">
            <w:delText>When</w:delText>
          </w:r>
        </w:del>
      </w:ins>
      <w:del w:id="414" w:author="Carol Nichols" w:date="2018-01-21T13:19:00Z">
        <w:r w:rsidDel="00BF079C">
          <w:rPr>
            <w:rFonts w:hint="eastAsia"/>
          </w:rPr>
          <w:delText xml:space="preserve"> we</w:delText>
        </w:r>
      </w:del>
      <w:ins w:id="415" w:author="Carol Nichols" w:date="2018-01-21T13:19:00Z">
        <w:r w:rsidR="00BF079C">
          <w:t>If we were allowed to</w:t>
        </w:r>
      </w:ins>
      <w:r>
        <w:rPr>
          <w:rFonts w:hint="eastAsia"/>
        </w:rPr>
        <w:t xml:space="preserve"> run this code, there</w:t>
      </w:r>
      <w:r>
        <w:t>’</w:t>
      </w:r>
      <w:r>
        <w:rPr>
          <w:rFonts w:hint="eastAsia"/>
        </w:rPr>
        <w:t xml:space="preserve">s a possibility the spawned thread will be immediately put in the background without </w:t>
      </w:r>
      <w:del w:id="416" w:author="AnneMarieW" w:date="2018-01-10T09:32:00Z">
        <w:r w:rsidDel="00A247B1">
          <w:rPr>
            <w:rFonts w:hint="eastAsia"/>
          </w:rPr>
          <w:delText xml:space="preserve">getting a chance to </w:delText>
        </w:r>
      </w:del>
      <w:r>
        <w:rPr>
          <w:rFonts w:hint="eastAsia"/>
        </w:rPr>
        <w:t>run</w:t>
      </w:r>
      <w:ins w:id="417" w:author="AnneMarieW" w:date="2018-01-10T09:32:00Z">
        <w:r w:rsidR="00A247B1">
          <w:t>ning</w:t>
        </w:r>
      </w:ins>
      <w:r>
        <w:rPr>
          <w:rFonts w:hint="eastAsia"/>
        </w:rPr>
        <w:t xml:space="preserve"> at all. The spawned thread has a reference to </w:t>
      </w:r>
      <w:r w:rsidRPr="009E3AC1">
        <w:rPr>
          <w:rStyle w:val="Literal"/>
        </w:rPr>
        <w:t>v</w:t>
      </w:r>
      <w:r w:rsidRPr="009E3AC1">
        <w:rPr>
          <w:rFonts w:hint="eastAsia"/>
        </w:rPr>
        <w:t> inside, but the main thread immediately</w:t>
      </w:r>
      <w:r>
        <w:rPr>
          <w:rFonts w:hint="eastAsia"/>
        </w:rPr>
        <w:t xml:space="preserve"> </w:t>
      </w:r>
      <w:r w:rsidRPr="009E3AC1">
        <w:rPr>
          <w:rFonts w:hint="eastAsia"/>
        </w:rPr>
        <w:t>drops </w:t>
      </w:r>
      <w:r w:rsidRPr="009E3AC1">
        <w:rPr>
          <w:rStyle w:val="Literal"/>
        </w:rPr>
        <w:t>v</w:t>
      </w:r>
      <w:r w:rsidRPr="009E3AC1">
        <w:rPr>
          <w:rFonts w:hint="eastAsia"/>
        </w:rPr>
        <w:t>, using the </w:t>
      </w:r>
      <w:r w:rsidRPr="009E3AC1">
        <w:rPr>
          <w:rStyle w:val="Literal"/>
        </w:rPr>
        <w:t>drop</w:t>
      </w:r>
      <w:r w:rsidRPr="009E3AC1">
        <w:rPr>
          <w:rFonts w:hint="eastAsia"/>
        </w:rPr>
        <w:t xml:space="preserve"> function we discussed in </w:t>
      </w:r>
      <w:r w:rsidR="003B4316" w:rsidRPr="003B4316">
        <w:rPr>
          <w:highlight w:val="yellow"/>
          <w:rPrChange w:id="418" w:author="janelle" w:date="2018-01-08T12:14:00Z">
            <w:rPr>
              <w:rFonts w:ascii="Courier" w:hAnsi="Courier"/>
              <w:color w:val="0000FF"/>
              <w:sz w:val="20"/>
            </w:rPr>
          </w:rPrChange>
        </w:rPr>
        <w:t>Chapter 15</w:t>
      </w:r>
      <w:r w:rsidRPr="009E3AC1">
        <w:rPr>
          <w:rFonts w:hint="eastAsia"/>
        </w:rPr>
        <w:t>. Then, when the</w:t>
      </w:r>
      <w:r>
        <w:rPr>
          <w:rFonts w:hint="eastAsia"/>
        </w:rPr>
        <w:t xml:space="preserve"> </w:t>
      </w:r>
      <w:r w:rsidRPr="009E3AC1">
        <w:rPr>
          <w:rFonts w:hint="eastAsia"/>
        </w:rPr>
        <w:t>spawned thread starts to execute, </w:t>
      </w:r>
      <w:r w:rsidRPr="009E3AC1">
        <w:rPr>
          <w:rStyle w:val="Literal"/>
        </w:rPr>
        <w:t>v</w:t>
      </w:r>
      <w:r>
        <w:rPr>
          <w:rFonts w:hint="eastAsia"/>
        </w:rPr>
        <w:t> is no longer valid, so a reference to it is also invalid. Oh no!</w:t>
      </w:r>
    </w:p>
    <w:p w14:paraId="12CAA15B" w14:textId="77777777" w:rsidR="00A312A5" w:rsidRDefault="0089377E">
      <w:pPr>
        <w:pStyle w:val="ProductionDirective"/>
        <w:rPr>
          <w:rFonts w:eastAsia="Microsoft YaHei"/>
        </w:rPr>
      </w:pPr>
      <w:ins w:id="419" w:author="janelle" w:date="2018-01-08T12:14:00Z">
        <w:r>
          <w:rPr>
            <w:rFonts w:eastAsia="Microsoft YaHei"/>
          </w:rPr>
          <w:t xml:space="preserve">prod: confirm </w:t>
        </w:r>
        <w:proofErr w:type="spellStart"/>
        <w:r>
          <w:rPr>
            <w:rFonts w:eastAsia="Microsoft YaHei"/>
          </w:rPr>
          <w:t>xref</w:t>
        </w:r>
      </w:ins>
      <w:proofErr w:type="spellEnd"/>
    </w:p>
    <w:p w14:paraId="029CD509" w14:textId="7DE2DCDD" w:rsidR="009E3AC1" w:rsidRDefault="009E3AC1" w:rsidP="009E3AC1">
      <w:pPr>
        <w:pStyle w:val="Body"/>
      </w:pPr>
      <w:r>
        <w:rPr>
          <w:rFonts w:hint="eastAsia"/>
        </w:rPr>
        <w:t>To</w:t>
      </w:r>
      <w:commentRangeStart w:id="420"/>
      <w:commentRangeStart w:id="421"/>
      <w:r>
        <w:rPr>
          <w:rFonts w:hint="eastAsia"/>
        </w:rPr>
        <w:t xml:space="preserve"> fix the </w:t>
      </w:r>
      <w:ins w:id="422" w:author="Carol Nichols" w:date="2018-01-21T13:19:00Z">
        <w:r w:rsidR="00AD27BD">
          <w:t>compiler error</w:t>
        </w:r>
      </w:ins>
      <w:del w:id="423" w:author="Carol Nichols" w:date="2018-01-21T13:19:00Z">
        <w:r w:rsidDel="00AD27BD">
          <w:rPr>
            <w:rFonts w:hint="eastAsia"/>
          </w:rPr>
          <w:delText>problem</w:delText>
        </w:r>
      </w:del>
      <w:r>
        <w:rPr>
          <w:rFonts w:hint="eastAsia"/>
        </w:rPr>
        <w:t xml:space="preserve"> in Listing 16-3</w:t>
      </w:r>
      <w:commentRangeEnd w:id="420"/>
      <w:r w:rsidR="00AB2BC3">
        <w:rPr>
          <w:rStyle w:val="CommentReference"/>
        </w:rPr>
        <w:commentReference w:id="420"/>
      </w:r>
      <w:commentRangeEnd w:id="421"/>
      <w:r w:rsidR="00AD27BD">
        <w:rPr>
          <w:rStyle w:val="CommentReference"/>
        </w:rPr>
        <w:commentReference w:id="421"/>
      </w:r>
      <w:r>
        <w:rPr>
          <w:rFonts w:hint="eastAsia"/>
        </w:rPr>
        <w:t xml:space="preserve">, we can </w:t>
      </w:r>
      <w:del w:id="424" w:author="AnneMarieW" w:date="2018-01-10T09:33:00Z">
        <w:r w:rsidDel="00A247B1">
          <w:rPr>
            <w:rFonts w:hint="eastAsia"/>
          </w:rPr>
          <w:delText xml:space="preserve">listen to </w:delText>
        </w:r>
      </w:del>
      <w:ins w:id="425" w:author="AnneMarieW" w:date="2018-01-10T09:33:00Z">
        <w:r w:rsidR="00A247B1">
          <w:t xml:space="preserve">use </w:t>
        </w:r>
      </w:ins>
      <w:r>
        <w:rPr>
          <w:rFonts w:hint="eastAsia"/>
        </w:rPr>
        <w:t>the</w:t>
      </w:r>
      <w:ins w:id="426" w:author="AnneMarieW" w:date="2018-01-10T09:33:00Z">
        <w:r w:rsidR="00A247B1" w:rsidRPr="00A247B1">
          <w:rPr>
            <w:rFonts w:hint="eastAsia"/>
          </w:rPr>
          <w:t xml:space="preserve"> </w:t>
        </w:r>
        <w:r w:rsidR="00A247B1">
          <w:rPr>
            <w:rFonts w:hint="eastAsia"/>
          </w:rPr>
          <w:t>error message</w:t>
        </w:r>
        <w:r w:rsidR="00A247B1">
          <w:t>’s</w:t>
        </w:r>
      </w:ins>
      <w:r>
        <w:rPr>
          <w:rFonts w:hint="eastAsia"/>
        </w:rPr>
        <w:t xml:space="preserve"> advice</w:t>
      </w:r>
      <w:del w:id="427" w:author="AnneMarieW" w:date="2018-01-10T09:34:00Z">
        <w:r w:rsidDel="00A247B1">
          <w:rPr>
            <w:rFonts w:hint="eastAsia"/>
          </w:rPr>
          <w:delText xml:space="preserve"> of the</w:delText>
        </w:r>
      </w:del>
      <w:del w:id="428" w:author="AnneMarieW" w:date="2018-01-10T09:33:00Z">
        <w:r w:rsidDel="00A247B1">
          <w:rPr>
            <w:rFonts w:hint="eastAsia"/>
          </w:rPr>
          <w:delText xml:space="preserve"> error message</w:delText>
        </w:r>
      </w:del>
      <w:r>
        <w:rPr>
          <w:rFonts w:hint="eastAsia"/>
        </w:rPr>
        <w:t>:</w:t>
      </w:r>
    </w:p>
    <w:p w14:paraId="01A9B1D9" w14:textId="77777777" w:rsidR="00363648" w:rsidRPr="003C0B4A" w:rsidRDefault="00363648" w:rsidP="00363648">
      <w:pPr>
        <w:pStyle w:val="CodeA"/>
        <w:rPr>
          <w:ins w:id="429" w:author="Carol Nichols" w:date="2018-01-22T14:51:00Z"/>
        </w:rPr>
        <w:pPrChange w:id="430" w:author="Carol Nichols" w:date="2018-01-22T14:51:00Z">
          <w:pPr>
            <w:pStyle w:val="CodeC"/>
          </w:pPr>
        </w:pPrChange>
      </w:pPr>
      <w:ins w:id="431" w:author="Carol Nichols" w:date="2018-01-22T14:51:00Z">
        <w:r w:rsidRPr="00363648">
          <w:rPr>
            <w:rPrChange w:id="432" w:author="Carol Nichols" w:date="2018-01-22T14:51:00Z">
              <w:rPr/>
            </w:rPrChange>
          </w:rPr>
          <w:t>h</w:t>
        </w:r>
        <w:r w:rsidRPr="00363648">
          <w:rPr>
            <w:rPrChange w:id="433" w:author="Carol Nichols" w:date="2018-01-22T14:51:00Z">
              <w:rPr/>
            </w:rPrChange>
          </w:rPr>
          <w:t>e</w:t>
        </w:r>
        <w:r w:rsidRPr="00363648">
          <w:rPr>
            <w:rPrChange w:id="434" w:author="Carol Nichols" w:date="2018-01-22T14:51:00Z">
              <w:rPr/>
            </w:rPrChange>
          </w:rPr>
          <w:t>l</w:t>
        </w:r>
        <w:r w:rsidRPr="00363648">
          <w:rPr>
            <w:rPrChange w:id="435" w:author="Carol Nichols" w:date="2018-01-22T14:51:00Z">
              <w:rPr/>
            </w:rPrChange>
          </w:rPr>
          <w:t>p</w:t>
        </w:r>
        <w:r w:rsidRPr="003C0B4A">
          <w:t>: to force the closure to take ownership of `v` (and any other referenced</w:t>
        </w:r>
      </w:ins>
    </w:p>
    <w:p w14:paraId="6618824F" w14:textId="77777777" w:rsidR="00363648" w:rsidRDefault="00363648" w:rsidP="00363648">
      <w:pPr>
        <w:pStyle w:val="CodeB"/>
        <w:rPr>
          <w:ins w:id="436" w:author="Carol Nichols" w:date="2018-01-22T14:51:00Z"/>
        </w:rPr>
      </w:pPr>
      <w:ins w:id="437" w:author="Carol Nichols" w:date="2018-01-22T14:51:00Z">
        <w:r w:rsidRPr="003C0B4A">
          <w:t>variables), use the `move` keyword</w:t>
        </w:r>
      </w:ins>
    </w:p>
    <w:p w14:paraId="554BFE8B" w14:textId="77777777" w:rsidR="00363648" w:rsidRPr="003C0B4A" w:rsidRDefault="00363648" w:rsidP="00363648">
      <w:pPr>
        <w:pStyle w:val="CodeB"/>
        <w:rPr>
          <w:ins w:id="438" w:author="Carol Nichols" w:date="2018-01-22T14:51:00Z"/>
        </w:rPr>
      </w:pPr>
      <w:ins w:id="439" w:author="Carol Nichols" w:date="2018-01-22T14:51:00Z">
        <w:r>
          <w:t xml:space="preserve">  |</w:t>
        </w:r>
      </w:ins>
    </w:p>
    <w:p w14:paraId="5F710ABD" w14:textId="2936162D" w:rsidR="00363648" w:rsidRDefault="00363648" w:rsidP="00752444">
      <w:pPr>
        <w:pStyle w:val="CodeB"/>
        <w:rPr>
          <w:ins w:id="440" w:author="Carol Nichols" w:date="2018-01-22T14:52:00Z"/>
        </w:rPr>
        <w:pPrChange w:id="441" w:author="Carol Nichols" w:date="2018-01-22T14:52:00Z">
          <w:pPr>
            <w:pStyle w:val="Body"/>
          </w:pPr>
        </w:pPrChange>
      </w:pPr>
      <w:ins w:id="442" w:author="Carol Nichols" w:date="2018-01-22T14:51:00Z">
        <w:r>
          <w:t>6</w:t>
        </w:r>
        <w:r w:rsidRPr="003C0B4A">
          <w:t xml:space="preserve"> |     let handle = thread::spawn(move || {</w:t>
        </w:r>
      </w:ins>
    </w:p>
    <w:p w14:paraId="1AFD779E" w14:textId="4266D7CF" w:rsidR="00752444" w:rsidRPr="00752444" w:rsidRDefault="00752444" w:rsidP="00752444">
      <w:pPr>
        <w:pStyle w:val="CodeC"/>
        <w:rPr>
          <w:ins w:id="443" w:author="Carol Nichols" w:date="2018-01-22T14:51:00Z"/>
          <w:rPrChange w:id="444" w:author="Carol Nichols" w:date="2018-01-22T14:52:00Z">
            <w:rPr>
              <w:ins w:id="445" w:author="Carol Nichols" w:date="2018-01-22T14:51:00Z"/>
            </w:rPr>
          </w:rPrChange>
        </w:rPr>
        <w:pPrChange w:id="446" w:author="Carol Nichols" w:date="2018-01-22T14:52:00Z">
          <w:pPr>
            <w:pStyle w:val="CodeB"/>
          </w:pPr>
        </w:pPrChange>
      </w:pPr>
      <w:ins w:id="447" w:author="Carol Nichols" w:date="2018-01-22T14:52:00Z">
        <w:r>
          <w:t xml:space="preserve">  |                                ^^^^^^^</w:t>
        </w:r>
      </w:ins>
      <w:bookmarkStart w:id="448" w:name="_GoBack"/>
      <w:bookmarkEnd w:id="448"/>
    </w:p>
    <w:p w14:paraId="55A57DDB" w14:textId="3E87DE87" w:rsidR="009E3AC1" w:rsidRPr="003C0B4A" w:rsidDel="00363648" w:rsidRDefault="009E3AC1" w:rsidP="003C0B4A">
      <w:pPr>
        <w:pStyle w:val="CodeA"/>
        <w:rPr>
          <w:del w:id="449" w:author="Carol Nichols" w:date="2018-01-22T14:51:00Z"/>
        </w:rPr>
      </w:pPr>
      <w:del w:id="450" w:author="Carol Nichols" w:date="2018-01-22T14:51:00Z">
        <w:r w:rsidRPr="003C0B4A" w:rsidDel="00363648">
          <w:delText>help: to force the closure to take ownership of `v` (and any other referenced</w:delText>
        </w:r>
      </w:del>
    </w:p>
    <w:p w14:paraId="48DA0E41" w14:textId="389B2A89" w:rsidR="009E3AC1" w:rsidRPr="003C0B4A" w:rsidDel="00363648" w:rsidRDefault="009E3AC1" w:rsidP="003C0B4A">
      <w:pPr>
        <w:pStyle w:val="CodeB"/>
        <w:rPr>
          <w:del w:id="451" w:author="Carol Nichols" w:date="2018-01-22T14:51:00Z"/>
        </w:rPr>
      </w:pPr>
      <w:del w:id="452" w:author="Carol Nichols" w:date="2018-01-22T14:51:00Z">
        <w:r w:rsidRPr="003C0B4A" w:rsidDel="00363648">
          <w:delText>variables), use the `move` keyword, as shown:</w:delText>
        </w:r>
      </w:del>
    </w:p>
    <w:p w14:paraId="7061C055" w14:textId="40C2865F" w:rsidR="009E3AC1" w:rsidRPr="003C0B4A" w:rsidDel="00363648" w:rsidRDefault="009E3AC1" w:rsidP="003C0B4A">
      <w:pPr>
        <w:pStyle w:val="CodeC"/>
        <w:rPr>
          <w:del w:id="453" w:author="Carol Nichols" w:date="2018-01-22T14:51:00Z"/>
        </w:rPr>
      </w:pPr>
      <w:del w:id="454" w:author="Carol Nichols" w:date="2018-01-22T14:51:00Z">
        <w:r w:rsidRPr="003C0B4A" w:rsidDel="00363648">
          <w:delText xml:space="preserve">  |     let handle = thread::spawn(move || {</w:delText>
        </w:r>
      </w:del>
    </w:p>
    <w:p w14:paraId="711C6C38" w14:textId="00B957A5" w:rsidR="009E3AC1" w:rsidRDefault="009E3AC1" w:rsidP="009E3AC1">
      <w:pPr>
        <w:pStyle w:val="Body"/>
      </w:pPr>
      <w:r w:rsidRPr="009E3AC1">
        <w:rPr>
          <w:rFonts w:hint="eastAsia"/>
        </w:rPr>
        <w:t>By adding the </w:t>
      </w:r>
      <w:r w:rsidRPr="009E3AC1">
        <w:rPr>
          <w:rStyle w:val="Literal"/>
        </w:rPr>
        <w:t>move</w:t>
      </w:r>
      <w:r>
        <w:rPr>
          <w:rFonts w:hint="eastAsia"/>
        </w:rPr>
        <w:t> keyword before the closure, we force the closure to take ownership of the values it</w:t>
      </w:r>
      <w:r>
        <w:t>’</w:t>
      </w:r>
      <w:r>
        <w:rPr>
          <w:rFonts w:hint="eastAsia"/>
        </w:rPr>
        <w:t>s using</w:t>
      </w:r>
      <w:del w:id="455" w:author="AnneMarieW" w:date="2018-01-10T09:35:00Z">
        <w:r w:rsidDel="009550A1">
          <w:rPr>
            <w:rFonts w:hint="eastAsia"/>
          </w:rPr>
          <w:delText>,</w:delText>
        </w:r>
      </w:del>
      <w:r>
        <w:rPr>
          <w:rFonts w:hint="eastAsia"/>
        </w:rPr>
        <w:t xml:space="preserve"> rather than allowing Rust to infer that it should </w:t>
      </w:r>
      <w:commentRangeStart w:id="456"/>
      <w:commentRangeStart w:id="457"/>
      <w:r>
        <w:rPr>
          <w:rFonts w:hint="eastAsia"/>
        </w:rPr>
        <w:t>borrow</w:t>
      </w:r>
      <w:commentRangeEnd w:id="456"/>
      <w:r w:rsidR="009550A1">
        <w:rPr>
          <w:rStyle w:val="CommentReference"/>
        </w:rPr>
        <w:commentReference w:id="456"/>
      </w:r>
      <w:commentRangeEnd w:id="457"/>
      <w:r w:rsidR="00303389">
        <w:rPr>
          <w:rStyle w:val="CommentReference"/>
        </w:rPr>
        <w:commentReference w:id="457"/>
      </w:r>
      <w:ins w:id="458" w:author="Carol Nichols" w:date="2018-01-21T13:21:00Z">
        <w:r w:rsidR="00D37D9A">
          <w:t xml:space="preserve"> the values</w:t>
        </w:r>
      </w:ins>
      <w:r>
        <w:rPr>
          <w:rFonts w:hint="eastAsia"/>
        </w:rPr>
        <w:t>. The modification to Listing 16-3 shown in Listing 16-5 will compile and run as we intend:</w:t>
      </w:r>
    </w:p>
    <w:p w14:paraId="6A709D8C" w14:textId="77777777" w:rsidR="009E3AC1" w:rsidRDefault="009E3AC1" w:rsidP="003C0B4A">
      <w:pPr>
        <w:pStyle w:val="ProductionDirective"/>
        <w:rPr>
          <w:rFonts w:eastAsia="Microsoft YaHei"/>
        </w:rPr>
      </w:pPr>
      <w:del w:id="459" w:author="janelle" w:date="2018-01-19T10:47:00Z">
        <w:r w:rsidDel="00E81E86">
          <w:rPr>
            <w:rFonts w:eastAsia="Microsoft YaHei" w:hint="eastAsia"/>
          </w:rPr>
          <w:delText>Filename:</w:delText>
        </w:r>
      </w:del>
      <w:del w:id="460" w:author="janelle" w:date="2018-01-19T10:48:00Z">
        <w:r w:rsidDel="00E81E86">
          <w:rPr>
            <w:rFonts w:eastAsia="Microsoft YaHei" w:hint="eastAsia"/>
          </w:rPr>
          <w:delText xml:space="preserve"> </w:delText>
        </w:r>
      </w:del>
      <w:r>
        <w:rPr>
          <w:rFonts w:eastAsia="Microsoft YaHei" w:hint="eastAsia"/>
        </w:rPr>
        <w:t>src/main.rs</w:t>
      </w:r>
    </w:p>
    <w:p w14:paraId="7D58F1C7" w14:textId="77777777" w:rsidR="009E3AC1" w:rsidRPr="009F4558" w:rsidRDefault="009E3AC1" w:rsidP="003C0B4A">
      <w:pPr>
        <w:pStyle w:val="CodeA"/>
        <w:rPr>
          <w:rStyle w:val="Literal-Gray"/>
          <w:rPrChange w:id="461" w:author="Carol Nichols" w:date="2018-01-21T16:27:00Z">
            <w:rPr/>
          </w:rPrChange>
        </w:rPr>
      </w:pPr>
      <w:r w:rsidRPr="009F4558">
        <w:rPr>
          <w:rStyle w:val="Literal-Gray"/>
          <w:rPrChange w:id="462" w:author="Carol Nichols" w:date="2018-01-21T16:27:00Z">
            <w:rPr/>
          </w:rPrChange>
        </w:rPr>
        <w:t>use std::thread;</w:t>
      </w:r>
    </w:p>
    <w:p w14:paraId="58404B0A" w14:textId="77777777" w:rsidR="009E3AC1" w:rsidRPr="009F4558" w:rsidRDefault="009E3AC1" w:rsidP="003C0B4A">
      <w:pPr>
        <w:pStyle w:val="CodeB"/>
        <w:rPr>
          <w:rStyle w:val="Literal-Gray"/>
          <w:rPrChange w:id="463" w:author="Carol Nichols" w:date="2018-01-21T16:27:00Z">
            <w:rPr/>
          </w:rPrChange>
        </w:rPr>
      </w:pPr>
    </w:p>
    <w:p w14:paraId="358BA044" w14:textId="77777777" w:rsidR="009E3AC1" w:rsidRPr="009F4558" w:rsidRDefault="009E3AC1" w:rsidP="003C0B4A">
      <w:pPr>
        <w:pStyle w:val="CodeB"/>
        <w:rPr>
          <w:rStyle w:val="Literal-Gray"/>
          <w:rPrChange w:id="464" w:author="Carol Nichols" w:date="2018-01-21T16:27:00Z">
            <w:rPr/>
          </w:rPrChange>
        </w:rPr>
      </w:pPr>
      <w:r w:rsidRPr="009F4558">
        <w:rPr>
          <w:rStyle w:val="Literal-Gray"/>
          <w:rPrChange w:id="465" w:author="Carol Nichols" w:date="2018-01-21T16:27:00Z">
            <w:rPr/>
          </w:rPrChange>
        </w:rPr>
        <w:t>fn main() {</w:t>
      </w:r>
    </w:p>
    <w:p w14:paraId="48901E2E" w14:textId="77777777" w:rsidR="009E3AC1" w:rsidRPr="009F4558" w:rsidRDefault="009E3AC1" w:rsidP="003C0B4A">
      <w:pPr>
        <w:pStyle w:val="CodeB"/>
        <w:rPr>
          <w:rStyle w:val="Literal-Gray"/>
          <w:rPrChange w:id="466" w:author="Carol Nichols" w:date="2018-01-21T16:27:00Z">
            <w:rPr/>
          </w:rPrChange>
        </w:rPr>
      </w:pPr>
      <w:r w:rsidRPr="009F4558">
        <w:rPr>
          <w:rStyle w:val="Literal-Gray"/>
          <w:rPrChange w:id="467" w:author="Carol Nichols" w:date="2018-01-21T16:27:00Z">
            <w:rPr/>
          </w:rPrChange>
        </w:rPr>
        <w:t xml:space="preserve">    let v = vec![1, 2, 3];</w:t>
      </w:r>
    </w:p>
    <w:p w14:paraId="5BE29D81" w14:textId="77777777" w:rsidR="009E3AC1" w:rsidRPr="003C0B4A" w:rsidRDefault="009E3AC1" w:rsidP="003C0B4A">
      <w:pPr>
        <w:pStyle w:val="CodeB"/>
      </w:pPr>
    </w:p>
    <w:p w14:paraId="1FC1530E" w14:textId="77777777" w:rsidR="009E3AC1" w:rsidRPr="003C0B4A" w:rsidRDefault="009E3AC1" w:rsidP="003C0B4A">
      <w:pPr>
        <w:pStyle w:val="CodeB"/>
      </w:pPr>
      <w:r w:rsidRPr="003C0B4A">
        <w:t xml:space="preserve">    let handle = thread::spawn(move || {</w:t>
      </w:r>
    </w:p>
    <w:p w14:paraId="569BF6DC" w14:textId="77777777" w:rsidR="009E3AC1" w:rsidRPr="009F4558" w:rsidRDefault="009E3AC1" w:rsidP="003C0B4A">
      <w:pPr>
        <w:pStyle w:val="CodeB"/>
        <w:rPr>
          <w:rStyle w:val="Literal-Gray"/>
          <w:rPrChange w:id="468" w:author="Carol Nichols" w:date="2018-01-21T16:28:00Z">
            <w:rPr/>
          </w:rPrChange>
        </w:rPr>
      </w:pPr>
      <w:r w:rsidRPr="009F4558">
        <w:rPr>
          <w:rStyle w:val="Literal-Gray"/>
          <w:rPrChange w:id="469" w:author="Carol Nichols" w:date="2018-01-21T16:28:00Z">
            <w:rPr/>
          </w:rPrChange>
        </w:rPr>
        <w:t xml:space="preserve">        println!("Here's a vector: {:?}", v);</w:t>
      </w:r>
    </w:p>
    <w:p w14:paraId="385A274B" w14:textId="77777777" w:rsidR="009E3AC1" w:rsidRPr="009F4558" w:rsidRDefault="009E3AC1" w:rsidP="003C0B4A">
      <w:pPr>
        <w:pStyle w:val="CodeB"/>
        <w:rPr>
          <w:rStyle w:val="Literal-Gray"/>
          <w:rPrChange w:id="470" w:author="Carol Nichols" w:date="2018-01-21T16:28:00Z">
            <w:rPr/>
          </w:rPrChange>
        </w:rPr>
      </w:pPr>
      <w:r w:rsidRPr="009F4558">
        <w:rPr>
          <w:rStyle w:val="Literal-Gray"/>
          <w:rPrChange w:id="471" w:author="Carol Nichols" w:date="2018-01-21T16:28:00Z">
            <w:rPr/>
          </w:rPrChange>
        </w:rPr>
        <w:t xml:space="preserve">    });</w:t>
      </w:r>
    </w:p>
    <w:p w14:paraId="75A24C1F" w14:textId="77777777" w:rsidR="009E3AC1" w:rsidRPr="009F4558" w:rsidRDefault="009E3AC1" w:rsidP="003C0B4A">
      <w:pPr>
        <w:pStyle w:val="CodeB"/>
        <w:rPr>
          <w:rStyle w:val="Literal-Gray"/>
          <w:rPrChange w:id="472" w:author="Carol Nichols" w:date="2018-01-21T16:28:00Z">
            <w:rPr/>
          </w:rPrChange>
        </w:rPr>
      </w:pPr>
    </w:p>
    <w:p w14:paraId="6E4F4655" w14:textId="4BB89033" w:rsidR="009E3AC1" w:rsidRPr="009F4558" w:rsidRDefault="009E3AC1" w:rsidP="003C0B4A">
      <w:pPr>
        <w:pStyle w:val="CodeB"/>
        <w:rPr>
          <w:rStyle w:val="Literal-Gray"/>
          <w:rPrChange w:id="473" w:author="Carol Nichols" w:date="2018-01-21T16:28:00Z">
            <w:rPr/>
          </w:rPrChange>
        </w:rPr>
      </w:pPr>
      <w:r w:rsidRPr="009F4558">
        <w:rPr>
          <w:rStyle w:val="Literal-Gray"/>
          <w:rPrChange w:id="474" w:author="Carol Nichols" w:date="2018-01-21T16:28:00Z">
            <w:rPr/>
          </w:rPrChange>
        </w:rPr>
        <w:t xml:space="preserve">    handle.join()</w:t>
      </w:r>
      <w:ins w:id="475" w:author="Carol Nichols" w:date="2018-01-21T16:27:00Z">
        <w:r w:rsidR="00284BEF" w:rsidRPr="009F4558">
          <w:rPr>
            <w:rStyle w:val="Literal-Gray"/>
            <w:rPrChange w:id="476" w:author="Carol Nichols" w:date="2018-01-21T16:28:00Z">
              <w:rPr/>
            </w:rPrChange>
          </w:rPr>
          <w:t>.unwrap()</w:t>
        </w:r>
      </w:ins>
      <w:r w:rsidRPr="009F4558">
        <w:rPr>
          <w:rStyle w:val="Literal-Gray"/>
          <w:rPrChange w:id="477" w:author="Carol Nichols" w:date="2018-01-21T16:28:00Z">
            <w:rPr/>
          </w:rPrChange>
        </w:rPr>
        <w:t>;</w:t>
      </w:r>
    </w:p>
    <w:p w14:paraId="724A1B7E" w14:textId="77777777" w:rsidR="009E3AC1" w:rsidRPr="009F4558" w:rsidRDefault="009E3AC1" w:rsidP="003C0B4A">
      <w:pPr>
        <w:pStyle w:val="CodeC"/>
        <w:rPr>
          <w:rStyle w:val="Literal-Gray"/>
          <w:rPrChange w:id="478" w:author="Carol Nichols" w:date="2018-01-21T16:28:00Z">
            <w:rPr/>
          </w:rPrChange>
        </w:rPr>
      </w:pPr>
      <w:r w:rsidRPr="009F4558">
        <w:rPr>
          <w:rStyle w:val="Literal-Gray"/>
          <w:rPrChange w:id="479" w:author="Carol Nichols" w:date="2018-01-21T16:28:00Z">
            <w:rPr/>
          </w:rPrChange>
        </w:rPr>
        <w:t>}</w:t>
      </w:r>
    </w:p>
    <w:p w14:paraId="200DB147" w14:textId="77777777" w:rsidR="009E3AC1" w:rsidRDefault="009E3AC1" w:rsidP="002B675D">
      <w:pPr>
        <w:pStyle w:val="Listing"/>
        <w:rPr>
          <w:rFonts w:eastAsia="Microsoft YaHei"/>
        </w:rPr>
      </w:pPr>
      <w:r w:rsidRPr="009E3AC1">
        <w:rPr>
          <w:rFonts w:eastAsia="Microsoft YaHei" w:hint="eastAsia"/>
        </w:rPr>
        <w:t>Listing 16-5: Using the </w:t>
      </w:r>
      <w:r w:rsidR="003B4316" w:rsidRPr="003B4316">
        <w:rPr>
          <w:rStyle w:val="LiteralCaption"/>
          <w:rPrChange w:id="480" w:author="janelle" w:date="2018-01-08T12:14:00Z">
            <w:rPr>
              <w:rStyle w:val="Literal"/>
            </w:rPr>
          </w:rPrChange>
        </w:rPr>
        <w:t>move</w:t>
      </w:r>
      <w:r>
        <w:rPr>
          <w:rFonts w:eastAsia="Microsoft YaHei" w:hint="eastAsia"/>
        </w:rPr>
        <w:t> keyword to force a closure to take ownership of the values it uses</w:t>
      </w:r>
    </w:p>
    <w:p w14:paraId="4856B80D" w14:textId="77777777" w:rsidR="009E3AC1" w:rsidRDefault="009E3AC1" w:rsidP="00492B8F">
      <w:pPr>
        <w:pStyle w:val="Body"/>
      </w:pPr>
      <w:del w:id="481" w:author="Carol Nichols" w:date="2018-01-21T13:22:00Z">
        <w:r w:rsidRPr="002B675D" w:rsidDel="001C0092">
          <w:rPr>
            <w:rFonts w:hint="eastAsia"/>
          </w:rPr>
          <w:lastRenderedPageBreak/>
          <w:delText xml:space="preserve"> </w:delText>
        </w:r>
      </w:del>
      <w:r w:rsidRPr="009E3AC1">
        <w:rPr>
          <w:rFonts w:hint="eastAsia"/>
        </w:rPr>
        <w:t>What would happen to the code in Listing 16-4 where the main thread called</w:t>
      </w:r>
      <w:r>
        <w:rPr>
          <w:rFonts w:hint="eastAsia"/>
        </w:rPr>
        <w:t xml:space="preserve"> </w:t>
      </w:r>
      <w:r w:rsidRPr="009E3AC1">
        <w:rPr>
          <w:rStyle w:val="Literal"/>
        </w:rPr>
        <w:t>drop</w:t>
      </w:r>
      <w:r w:rsidRPr="009E3AC1">
        <w:rPr>
          <w:rFonts w:hint="eastAsia"/>
        </w:rPr>
        <w:t> if we use a </w:t>
      </w:r>
      <w:r w:rsidRPr="009E3AC1">
        <w:rPr>
          <w:rStyle w:val="Literal"/>
        </w:rPr>
        <w:t>move</w:t>
      </w:r>
      <w:r w:rsidRPr="009E3AC1">
        <w:rPr>
          <w:rFonts w:hint="eastAsia"/>
        </w:rPr>
        <w:t> closure? Would </w:t>
      </w:r>
      <w:r w:rsidRPr="009E3AC1">
        <w:rPr>
          <w:rStyle w:val="Literal"/>
        </w:rPr>
        <w:t>move</w:t>
      </w:r>
      <w:r w:rsidRPr="009E3AC1">
        <w:rPr>
          <w:rFonts w:hint="eastAsia"/>
        </w:rPr>
        <w:t xml:space="preserve"> fix that case? </w:t>
      </w:r>
      <w:ins w:id="482" w:author="AnneMarieW" w:date="2018-01-10T09:37:00Z">
        <w:r w:rsidR="00F76AF4">
          <w:t>Unfortunately, no</w:t>
        </w:r>
      </w:ins>
      <w:del w:id="483" w:author="AnneMarieW" w:date="2018-01-10T09:37:00Z">
        <w:r w:rsidRPr="009E3AC1" w:rsidDel="00F76AF4">
          <w:rPr>
            <w:rFonts w:hint="eastAsia"/>
          </w:rPr>
          <w:delText>Nope,</w:delText>
        </w:r>
      </w:del>
      <w:ins w:id="484" w:author="AnneMarieW" w:date="2018-01-10T09:37:00Z">
        <w:r w:rsidR="00F76AF4">
          <w:t>;</w:t>
        </w:r>
      </w:ins>
      <w:r w:rsidRPr="009E3AC1">
        <w:rPr>
          <w:rFonts w:hint="eastAsia"/>
        </w:rPr>
        <w:t xml:space="preserve"> we</w:t>
      </w:r>
      <w:ins w:id="485" w:author="AnneMarieW" w:date="2018-01-10T09:37:00Z">
        <w:r w:rsidR="00F76AF4">
          <w:t xml:space="preserve"> would</w:t>
        </w:r>
      </w:ins>
      <w:r w:rsidRPr="009E3AC1">
        <w:rPr>
          <w:rFonts w:hint="eastAsia"/>
        </w:rPr>
        <w:t xml:space="preserve"> get a</w:t>
      </w:r>
      <w:r>
        <w:rPr>
          <w:rFonts w:hint="eastAsia"/>
        </w:rPr>
        <w:t xml:space="preserve"> </w:t>
      </w:r>
      <w:r w:rsidRPr="009E3AC1">
        <w:rPr>
          <w:rFonts w:hint="eastAsia"/>
        </w:rPr>
        <w:t>different error</w:t>
      </w:r>
      <w:del w:id="486" w:author="AnneMarieW" w:date="2018-01-10T09:37:00Z">
        <w:r w:rsidRPr="009E3AC1" w:rsidDel="00F76AF4">
          <w:rPr>
            <w:rFonts w:hint="eastAsia"/>
          </w:rPr>
          <w:delText>,</w:delText>
        </w:r>
      </w:del>
      <w:r w:rsidRPr="009E3AC1">
        <w:rPr>
          <w:rFonts w:hint="eastAsia"/>
        </w:rPr>
        <w:t xml:space="preserve"> because what Listing 16-4 is trying to do isn</w:t>
      </w:r>
      <w:r>
        <w:t>’</w:t>
      </w:r>
      <w:r w:rsidRPr="009E3AC1">
        <w:rPr>
          <w:rFonts w:hint="eastAsia"/>
        </w:rPr>
        <w:t>t allowed for a</w:t>
      </w:r>
      <w:r>
        <w:rPr>
          <w:rFonts w:hint="eastAsia"/>
        </w:rPr>
        <w:t xml:space="preserve"> </w:t>
      </w:r>
      <w:r w:rsidRPr="009E3AC1">
        <w:rPr>
          <w:rFonts w:hint="eastAsia"/>
        </w:rPr>
        <w:t>different reason</w:t>
      </w:r>
      <w:del w:id="487" w:author="AnneMarieW" w:date="2018-01-11T11:12:00Z">
        <w:r w:rsidRPr="009E3AC1" w:rsidDel="00A23A06">
          <w:rPr>
            <w:rFonts w:hint="eastAsia"/>
          </w:rPr>
          <w:delText>!</w:delText>
        </w:r>
      </w:del>
      <w:ins w:id="488" w:author="AnneMarieW" w:date="2018-01-11T11:12:00Z">
        <w:r w:rsidR="00A23A06">
          <w:t>.</w:t>
        </w:r>
      </w:ins>
      <w:r w:rsidRPr="009E3AC1">
        <w:rPr>
          <w:rFonts w:hint="eastAsia"/>
        </w:rPr>
        <w:t xml:space="preserve"> If we add </w:t>
      </w:r>
      <w:r w:rsidRPr="009E3AC1">
        <w:rPr>
          <w:rStyle w:val="Literal"/>
        </w:rPr>
        <w:t>move</w:t>
      </w:r>
      <w:r w:rsidRPr="009E3AC1">
        <w:rPr>
          <w:rFonts w:hint="eastAsia"/>
        </w:rPr>
        <w:t> to the closure, we</w:t>
      </w:r>
      <w:del w:id="489" w:author="AnneMarieW" w:date="2018-01-10T09:37:00Z">
        <w:r w:rsidDel="00F76AF4">
          <w:delText>’</w:delText>
        </w:r>
      </w:del>
      <w:ins w:id="490" w:author="AnneMarieW" w:date="2018-01-10T09:37:00Z">
        <w:r w:rsidR="00F76AF4">
          <w:t xml:space="preserve"> woul</w:t>
        </w:r>
      </w:ins>
      <w:r w:rsidRPr="009E3AC1">
        <w:rPr>
          <w:rFonts w:hint="eastAsia"/>
        </w:rPr>
        <w:t>d move </w:t>
      </w:r>
      <w:r w:rsidRPr="009E3AC1">
        <w:rPr>
          <w:rStyle w:val="Literal"/>
        </w:rPr>
        <w:t>v</w:t>
      </w:r>
      <w:r w:rsidRPr="009E3AC1">
        <w:rPr>
          <w:rFonts w:hint="eastAsia"/>
        </w:rPr>
        <w:t> into the</w:t>
      </w:r>
      <w:r>
        <w:rPr>
          <w:rFonts w:hint="eastAsia"/>
        </w:rPr>
        <w:t xml:space="preserve"> </w:t>
      </w:r>
      <w:r w:rsidRPr="009E3AC1">
        <w:rPr>
          <w:rFonts w:hint="eastAsia"/>
        </w:rPr>
        <w:t>closure</w:t>
      </w:r>
      <w:r>
        <w:t>’</w:t>
      </w:r>
      <w:r w:rsidRPr="009E3AC1">
        <w:rPr>
          <w:rFonts w:hint="eastAsia"/>
        </w:rPr>
        <w:t>s environment, and we could no longer call </w:t>
      </w:r>
      <w:r w:rsidRPr="009E3AC1">
        <w:rPr>
          <w:rStyle w:val="Literal"/>
        </w:rPr>
        <w:t>drop</w:t>
      </w:r>
      <w:r>
        <w:rPr>
          <w:rFonts w:hint="eastAsia"/>
        </w:rPr>
        <w:t> on it in the main thread. We would get this compiler error instead:</w:t>
      </w:r>
    </w:p>
    <w:p w14:paraId="41DF9A99" w14:textId="77777777" w:rsidR="009E3AC1" w:rsidRPr="003C0B4A" w:rsidRDefault="009E3AC1" w:rsidP="003C0B4A">
      <w:pPr>
        <w:pStyle w:val="CodeA"/>
      </w:pPr>
      <w:r w:rsidRPr="003C0B4A">
        <w:t>error[E0382]: use of moved value: `v`</w:t>
      </w:r>
    </w:p>
    <w:p w14:paraId="3A3AAB2F" w14:textId="6C8BF47D" w:rsidR="009E3AC1" w:rsidRPr="003C0B4A" w:rsidRDefault="009E3AC1" w:rsidP="003C0B4A">
      <w:pPr>
        <w:pStyle w:val="CodeB"/>
      </w:pPr>
      <w:r w:rsidRPr="003C0B4A">
        <w:t xml:space="preserve">  --&gt;</w:t>
      </w:r>
      <w:ins w:id="491" w:author="Carol Nichols" w:date="2018-01-21T16:28:00Z">
        <w:r w:rsidR="00606EC5">
          <w:t xml:space="preserve"> </w:t>
        </w:r>
        <w:r w:rsidR="00606EC5" w:rsidRPr="00606EC5">
          <w:t>src/main.rs:10:10</w:t>
        </w:r>
      </w:ins>
    </w:p>
    <w:p w14:paraId="77C60E7A" w14:textId="77777777" w:rsidR="009E3AC1" w:rsidRPr="003C0B4A" w:rsidRDefault="009E3AC1" w:rsidP="003C0B4A">
      <w:pPr>
        <w:pStyle w:val="CodeB"/>
      </w:pPr>
      <w:r w:rsidRPr="003C0B4A">
        <w:t xml:space="preserve">   |</w:t>
      </w:r>
    </w:p>
    <w:p w14:paraId="04264773" w14:textId="77777777" w:rsidR="009E3AC1" w:rsidRPr="003C0B4A" w:rsidRDefault="009E3AC1" w:rsidP="003C0B4A">
      <w:pPr>
        <w:pStyle w:val="CodeB"/>
      </w:pPr>
      <w:r w:rsidRPr="003C0B4A">
        <w:t>6  |     let handle = thread::spawn(move || {</w:t>
      </w:r>
    </w:p>
    <w:p w14:paraId="4B8FB442" w14:textId="77777777" w:rsidR="009E3AC1" w:rsidRPr="003C0B4A" w:rsidRDefault="009E3AC1" w:rsidP="003C0B4A">
      <w:pPr>
        <w:pStyle w:val="CodeB"/>
      </w:pPr>
      <w:r w:rsidRPr="003C0B4A">
        <w:t xml:space="preserve">   |                                ------- value moved (into closure) here</w:t>
      </w:r>
    </w:p>
    <w:p w14:paraId="63032BA1" w14:textId="77777777" w:rsidR="009E3AC1" w:rsidRPr="003C0B4A" w:rsidRDefault="009E3AC1" w:rsidP="003C0B4A">
      <w:pPr>
        <w:pStyle w:val="CodeB"/>
      </w:pPr>
      <w:r w:rsidRPr="003C0B4A">
        <w:t>...</w:t>
      </w:r>
    </w:p>
    <w:p w14:paraId="0BADAFA9" w14:textId="77777777" w:rsidR="009E3AC1" w:rsidRPr="003C0B4A" w:rsidRDefault="009E3AC1" w:rsidP="003C0B4A">
      <w:pPr>
        <w:pStyle w:val="CodeB"/>
      </w:pPr>
      <w:r w:rsidRPr="003C0B4A">
        <w:t>10 |     drop(v); // oh no!</w:t>
      </w:r>
    </w:p>
    <w:p w14:paraId="213896A7" w14:textId="77777777" w:rsidR="009E3AC1" w:rsidRPr="003C0B4A" w:rsidRDefault="009E3AC1" w:rsidP="003C0B4A">
      <w:pPr>
        <w:pStyle w:val="CodeB"/>
      </w:pPr>
      <w:r w:rsidRPr="003C0B4A">
        <w:t xml:space="preserve">   |          ^ value used here after move</w:t>
      </w:r>
    </w:p>
    <w:p w14:paraId="12F8373F" w14:textId="77777777" w:rsidR="009E3AC1" w:rsidRPr="003C0B4A" w:rsidRDefault="009E3AC1" w:rsidP="003C0B4A">
      <w:pPr>
        <w:pStyle w:val="CodeB"/>
      </w:pPr>
      <w:r w:rsidRPr="003C0B4A">
        <w:t xml:space="preserve">   |</w:t>
      </w:r>
    </w:p>
    <w:p w14:paraId="576C36AA" w14:textId="77777777" w:rsidR="009E3AC1" w:rsidRPr="003C0B4A" w:rsidRDefault="009E3AC1" w:rsidP="003C0B4A">
      <w:pPr>
        <w:pStyle w:val="CodeB"/>
      </w:pPr>
      <w:r w:rsidRPr="003C0B4A">
        <w:t xml:space="preserve">   = note: move occurs because `v` has type `std::vec::Vec&lt;i32&gt;`, which does</w:t>
      </w:r>
    </w:p>
    <w:p w14:paraId="6D79FC3C" w14:textId="77777777" w:rsidR="009E3AC1" w:rsidRPr="003C0B4A" w:rsidRDefault="009E3AC1" w:rsidP="003C0B4A">
      <w:pPr>
        <w:pStyle w:val="CodeC"/>
      </w:pPr>
      <w:r w:rsidRPr="003C0B4A">
        <w:t xml:space="preserve">   not implement the `Copy` trait</w:t>
      </w:r>
    </w:p>
    <w:p w14:paraId="7BCE79E3" w14:textId="77777777" w:rsidR="009E3AC1" w:rsidRDefault="009E3AC1" w:rsidP="003C0B4A">
      <w:pPr>
        <w:pStyle w:val="Body"/>
        <w:rPr>
          <w:szCs w:val="24"/>
        </w:rPr>
      </w:pPr>
      <w:r w:rsidRPr="009E3AC1">
        <w:rPr>
          <w:rFonts w:hint="eastAsia"/>
        </w:rPr>
        <w:t>Rust</w:t>
      </w:r>
      <w:r>
        <w:t>’</w:t>
      </w:r>
      <w:r w:rsidRPr="009E3AC1">
        <w:rPr>
          <w:rFonts w:hint="eastAsia"/>
        </w:rPr>
        <w:t>s ownership rules have saved us again! We got an error from the code in</w:t>
      </w:r>
      <w:r>
        <w:rPr>
          <w:rFonts w:hint="eastAsia"/>
        </w:rPr>
        <w:t xml:space="preserve"> </w:t>
      </w:r>
      <w:r w:rsidRPr="009E3AC1">
        <w:rPr>
          <w:rFonts w:hint="eastAsia"/>
        </w:rPr>
        <w:t>Listing 16-3 because Rust was being conservative and only borrowing </w:t>
      </w:r>
      <w:r w:rsidRPr="009E3AC1">
        <w:rPr>
          <w:rStyle w:val="Literal"/>
        </w:rPr>
        <w:t>v</w:t>
      </w:r>
      <w:r w:rsidRPr="009E3AC1">
        <w:rPr>
          <w:rFonts w:hint="eastAsia"/>
        </w:rPr>
        <w:t> for the</w:t>
      </w:r>
      <w:r>
        <w:rPr>
          <w:rFonts w:hint="eastAsia"/>
        </w:rPr>
        <w:t xml:space="preserve"> </w:t>
      </w:r>
      <w:r w:rsidRPr="009E3AC1">
        <w:rPr>
          <w:rFonts w:hint="eastAsia"/>
        </w:rPr>
        <w:t>thread, which meant the main thread could theoretically invalidate the spawned</w:t>
      </w:r>
      <w:r>
        <w:rPr>
          <w:rFonts w:hint="eastAsia"/>
        </w:rPr>
        <w:t xml:space="preserve"> </w:t>
      </w:r>
      <w:r w:rsidRPr="009E3AC1">
        <w:rPr>
          <w:rFonts w:hint="eastAsia"/>
        </w:rPr>
        <w:t>thread</w:t>
      </w:r>
      <w:r>
        <w:t>’</w:t>
      </w:r>
      <w:r w:rsidRPr="009E3AC1">
        <w:rPr>
          <w:rFonts w:hint="eastAsia"/>
        </w:rPr>
        <w:t>s reference. By telling Rust to move ownership of </w:t>
      </w:r>
      <w:r w:rsidRPr="009E3AC1">
        <w:rPr>
          <w:rStyle w:val="Literal"/>
        </w:rPr>
        <w:t>v</w:t>
      </w:r>
      <w:r w:rsidRPr="009E3AC1">
        <w:rPr>
          <w:rFonts w:hint="eastAsia"/>
        </w:rPr>
        <w:t> to the spawned</w:t>
      </w:r>
      <w:r>
        <w:rPr>
          <w:rFonts w:hint="eastAsia"/>
        </w:rPr>
        <w:t xml:space="preserve"> </w:t>
      </w:r>
      <w:r w:rsidRPr="009E3AC1">
        <w:rPr>
          <w:rFonts w:hint="eastAsia"/>
        </w:rPr>
        <w:t>thread, we</w:t>
      </w:r>
      <w:r>
        <w:t>’</w:t>
      </w:r>
      <w:r w:rsidRPr="009E3AC1">
        <w:rPr>
          <w:rFonts w:hint="eastAsia"/>
        </w:rPr>
        <w:t>re guaranteeing</w:t>
      </w:r>
      <w:del w:id="492" w:author="AnneMarieW" w:date="2018-01-10T09:42:00Z">
        <w:r w:rsidRPr="009E3AC1" w:rsidDel="00736C58">
          <w:rPr>
            <w:rFonts w:hint="eastAsia"/>
          </w:rPr>
          <w:delText xml:space="preserve"> to</w:delText>
        </w:r>
      </w:del>
      <w:r w:rsidRPr="009E3AC1">
        <w:rPr>
          <w:rFonts w:hint="eastAsia"/>
        </w:rPr>
        <w:t xml:space="preserve"> Rust that the main thread won</w:t>
      </w:r>
      <w:r>
        <w:t>’</w:t>
      </w:r>
      <w:r w:rsidRPr="009E3AC1">
        <w:rPr>
          <w:rFonts w:hint="eastAsia"/>
        </w:rPr>
        <w:t>t use </w:t>
      </w:r>
      <w:r w:rsidRPr="009E3AC1">
        <w:rPr>
          <w:rStyle w:val="Literal"/>
        </w:rPr>
        <w:t>v</w:t>
      </w:r>
      <w:r w:rsidRPr="009E3AC1">
        <w:rPr>
          <w:rFonts w:hint="eastAsia"/>
        </w:rPr>
        <w:t> anymore.</w:t>
      </w:r>
      <w:r>
        <w:rPr>
          <w:rFonts w:hint="eastAsia"/>
        </w:rPr>
        <w:t xml:space="preserve"> </w:t>
      </w:r>
      <w:r w:rsidRPr="009E3AC1">
        <w:rPr>
          <w:rFonts w:hint="eastAsia"/>
        </w:rPr>
        <w:t>If we change Listing 16-4 in the same way, we</w:t>
      </w:r>
      <w:r>
        <w:t>’</w:t>
      </w:r>
      <w:r w:rsidRPr="009E3AC1">
        <w:rPr>
          <w:rFonts w:hint="eastAsia"/>
        </w:rPr>
        <w:t>re then violating the ownership</w:t>
      </w:r>
      <w:r>
        <w:rPr>
          <w:rFonts w:hint="eastAsia"/>
        </w:rPr>
        <w:t xml:space="preserve"> </w:t>
      </w:r>
      <w:r w:rsidRPr="009E3AC1">
        <w:rPr>
          <w:rFonts w:hint="eastAsia"/>
        </w:rPr>
        <w:t>rules when we try to use </w:t>
      </w:r>
      <w:r w:rsidRPr="009E3AC1">
        <w:rPr>
          <w:rStyle w:val="Literal"/>
        </w:rPr>
        <w:t>v</w:t>
      </w:r>
      <w:r w:rsidRPr="009E3AC1">
        <w:rPr>
          <w:rFonts w:hint="eastAsia"/>
        </w:rPr>
        <w:t> in the main thread. The </w:t>
      </w:r>
      <w:r w:rsidRPr="009E3AC1">
        <w:rPr>
          <w:rStyle w:val="Literal"/>
        </w:rPr>
        <w:t>move</w:t>
      </w:r>
      <w:r>
        <w:rPr>
          <w:rFonts w:hint="eastAsia"/>
        </w:rPr>
        <w:t> keyword overrides Rust</w:t>
      </w:r>
      <w:r>
        <w:t>’</w:t>
      </w:r>
      <w:r>
        <w:rPr>
          <w:rFonts w:hint="eastAsia"/>
        </w:rPr>
        <w:t>s conservative default of borrowing; it doesn</w:t>
      </w:r>
      <w:r>
        <w:t>’</w:t>
      </w:r>
      <w:r>
        <w:rPr>
          <w:rFonts w:hint="eastAsia"/>
        </w:rPr>
        <w:t>t let us violate the ownership rules.</w:t>
      </w:r>
      <w:r w:rsidRPr="002B675D">
        <w:rPr>
          <w:rFonts w:hint="eastAsia"/>
        </w:rPr>
        <w:t xml:space="preserve"> </w:t>
      </w:r>
    </w:p>
    <w:p w14:paraId="3B26EF7A" w14:textId="77777777" w:rsidR="009E3AC1" w:rsidRDefault="009E3AC1" w:rsidP="009E3AC1">
      <w:pPr>
        <w:pStyle w:val="Body"/>
      </w:pPr>
      <w:del w:id="493" w:author="AnneMarieW" w:date="2018-01-10T09:40:00Z">
        <w:r w:rsidRPr="009E3AC1" w:rsidDel="0008102A">
          <w:rPr>
            <w:rFonts w:hint="eastAsia"/>
          </w:rPr>
          <w:delText xml:space="preserve">Now that we have </w:delText>
        </w:r>
      </w:del>
      <w:ins w:id="494" w:author="AnneMarieW" w:date="2018-01-10T09:40:00Z">
        <w:r w:rsidR="0008102A">
          <w:t xml:space="preserve">With </w:t>
        </w:r>
      </w:ins>
      <w:r w:rsidRPr="009E3AC1">
        <w:rPr>
          <w:rFonts w:hint="eastAsia"/>
        </w:rPr>
        <w:t>a basic understanding of threads and the thread API, let</w:t>
      </w:r>
      <w:r>
        <w:t>’</w:t>
      </w:r>
      <w:r w:rsidRPr="009E3AC1">
        <w:rPr>
          <w:rFonts w:hint="eastAsia"/>
        </w:rPr>
        <w:t>s</w:t>
      </w:r>
      <w:r>
        <w:rPr>
          <w:rFonts w:hint="eastAsia"/>
        </w:rPr>
        <w:t xml:space="preserve"> </w:t>
      </w:r>
      <w:del w:id="495" w:author="AnneMarieW" w:date="2018-01-10T09:40:00Z">
        <w:r w:rsidRPr="009E3AC1" w:rsidDel="0008102A">
          <w:rPr>
            <w:rFonts w:hint="eastAsia"/>
          </w:rPr>
          <w:delText xml:space="preserve">talk about </w:delText>
        </w:r>
      </w:del>
      <w:ins w:id="496" w:author="AnneMarieW" w:date="2018-01-10T09:40:00Z">
        <w:r w:rsidR="0008102A">
          <w:t xml:space="preserve">look at </w:t>
        </w:r>
      </w:ins>
      <w:r w:rsidRPr="009E3AC1">
        <w:rPr>
          <w:rFonts w:hint="eastAsia"/>
        </w:rPr>
        <w:t>what we can</w:t>
      </w:r>
      <w:del w:id="497" w:author="AnneMarieW" w:date="2018-01-10T09:40:00Z">
        <w:r w:rsidRPr="009E3AC1" w:rsidDel="0008102A">
          <w:rPr>
            <w:rFonts w:hint="eastAsia"/>
          </w:rPr>
          <w:delText xml:space="preserve"> actually</w:delText>
        </w:r>
      </w:del>
      <w:r w:rsidRPr="009E3AC1">
        <w:rPr>
          <w:rFonts w:hint="eastAsia"/>
        </w:rPr>
        <w:t> </w:t>
      </w:r>
      <w:r w:rsidRPr="009E3AC1">
        <w:rPr>
          <w:rStyle w:val="EmphasisItalic"/>
          <w:rFonts w:hint="eastAsia"/>
        </w:rPr>
        <w:t>do</w:t>
      </w:r>
      <w:r>
        <w:rPr>
          <w:rFonts w:hint="eastAsia"/>
        </w:rPr>
        <w:t> with threads.</w:t>
      </w:r>
    </w:p>
    <w:p w14:paraId="5FBDF874" w14:textId="77777777" w:rsidR="009E3AC1" w:rsidRDefault="009E3AC1" w:rsidP="009E3AC1">
      <w:pPr>
        <w:pStyle w:val="HeadA"/>
        <w:rPr>
          <w:rFonts w:eastAsia="Microsoft YaHei"/>
        </w:rPr>
      </w:pPr>
      <w:bookmarkStart w:id="498" w:name="message-passing-to-transfer-data-between"/>
      <w:bookmarkStart w:id="499" w:name="_Toc501111898"/>
      <w:bookmarkEnd w:id="498"/>
      <w:r>
        <w:rPr>
          <w:rFonts w:eastAsia="Microsoft YaHei" w:hint="eastAsia"/>
        </w:rPr>
        <w:t>Message Passing to Transfer Data Between Threads</w:t>
      </w:r>
      <w:bookmarkEnd w:id="499"/>
    </w:p>
    <w:p w14:paraId="15F171E1" w14:textId="77777777" w:rsidR="009E3AC1" w:rsidRDefault="009E3AC1" w:rsidP="009E3AC1">
      <w:pPr>
        <w:pStyle w:val="BodyFirst"/>
        <w:rPr>
          <w:rFonts w:eastAsia="Microsoft YaHei"/>
        </w:rPr>
      </w:pPr>
      <w:r w:rsidRPr="009E3AC1">
        <w:rPr>
          <w:rFonts w:eastAsia="Microsoft YaHei" w:hint="eastAsia"/>
        </w:rPr>
        <w:t>One increasingly popular approach to ensuring safe concurrency is </w:t>
      </w:r>
      <w:r w:rsidRPr="009E3AC1">
        <w:rPr>
          <w:rStyle w:val="EmphasisItalic"/>
          <w:rFonts w:eastAsia="Microsoft YaHei" w:hint="eastAsia"/>
        </w:rPr>
        <w:t>message</w:t>
      </w:r>
      <w:r w:rsidRPr="003C0B4A">
        <w:rPr>
          <w:rFonts w:eastAsia="Microsoft YaHei" w:hint="eastAsia"/>
        </w:rPr>
        <w:t xml:space="preserve"> </w:t>
      </w:r>
      <w:r w:rsidRPr="009E3AC1">
        <w:rPr>
          <w:rStyle w:val="EmphasisItalic"/>
          <w:rFonts w:eastAsia="Microsoft YaHei" w:hint="eastAsia"/>
        </w:rPr>
        <w:t>passing</w:t>
      </w:r>
      <w:r>
        <w:rPr>
          <w:rFonts w:eastAsia="Microsoft YaHei" w:hint="eastAsia"/>
        </w:rPr>
        <w:t>, where threads or actors communicate by sending each other messages containing data. Here</w:t>
      </w:r>
      <w:r>
        <w:rPr>
          <w:rFonts w:eastAsia="Microsoft YaHei"/>
        </w:rPr>
        <w:t>’</w:t>
      </w:r>
      <w:r>
        <w:rPr>
          <w:rFonts w:eastAsia="Microsoft YaHei" w:hint="eastAsia"/>
        </w:rPr>
        <w:t xml:space="preserve">s the idea in </w:t>
      </w:r>
      <w:ins w:id="500" w:author="AnneMarieW" w:date="2018-01-10T13:40:00Z">
        <w:r w:rsidR="00915E91">
          <w:rPr>
            <w:rFonts w:eastAsia="Microsoft YaHei"/>
          </w:rPr>
          <w:t xml:space="preserve">a </w:t>
        </w:r>
      </w:ins>
      <w:r>
        <w:rPr>
          <w:rFonts w:eastAsia="Microsoft YaHei" w:hint="eastAsia"/>
        </w:rPr>
        <w:t>slogan</w:t>
      </w:r>
      <w:del w:id="501" w:author="AnneMarieW" w:date="2018-01-10T13:40:00Z">
        <w:r w:rsidDel="00915E91">
          <w:rPr>
            <w:rFonts w:eastAsia="Microsoft YaHei" w:hint="eastAsia"/>
          </w:rPr>
          <w:delText xml:space="preserve"> form</w:delText>
        </w:r>
      </w:del>
      <w:r>
        <w:rPr>
          <w:rFonts w:eastAsia="Microsoft YaHei" w:hint="eastAsia"/>
        </w:rPr>
        <w:t xml:space="preserve"> from the Go language documentation:</w:t>
      </w:r>
    </w:p>
    <w:p w14:paraId="6AAA8241" w14:textId="77777777" w:rsidR="009E3AC1" w:rsidRDefault="009E3AC1" w:rsidP="009E3AC1">
      <w:pPr>
        <w:pStyle w:val="BlockQuote"/>
        <w:rPr>
          <w:rFonts w:eastAsia="Microsoft YaHei"/>
        </w:rPr>
      </w:pPr>
      <w:r>
        <w:rPr>
          <w:rFonts w:eastAsia="Microsoft YaHei" w:hint="eastAsia"/>
        </w:rPr>
        <w:t>Do not communicate by sharing memory; instead, share memory by communicating.</w:t>
      </w:r>
    </w:p>
    <w:p w14:paraId="2A53D653" w14:textId="77777777" w:rsidR="009E3AC1" w:rsidRDefault="009E3AC1" w:rsidP="009E3AC1">
      <w:pPr>
        <w:pStyle w:val="BlockQuote"/>
        <w:rPr>
          <w:rFonts w:eastAsia="Microsoft YaHei"/>
        </w:rPr>
      </w:pPr>
      <w:r>
        <w:rPr>
          <w:rFonts w:eastAsia="Microsoft YaHei" w:hint="eastAsia"/>
        </w:rPr>
        <w:t>—</w:t>
      </w:r>
      <w:r>
        <w:rPr>
          <w:rFonts w:eastAsia="Microsoft YaHei" w:hint="eastAsia"/>
        </w:rPr>
        <w:t>Effective Go at </w:t>
      </w:r>
      <w:hyperlink r:id="rId9" w:history="1">
        <w:r w:rsidRPr="009E3AC1">
          <w:rPr>
            <w:rStyle w:val="EmphasisItalic"/>
            <w:rFonts w:eastAsia="Microsoft YaHei" w:hint="eastAsia"/>
          </w:rPr>
          <w:t>http://golang.org/doc/effective_go.html</w:t>
        </w:r>
      </w:hyperlink>
    </w:p>
    <w:p w14:paraId="6D51F867" w14:textId="77777777" w:rsidR="009E3AC1" w:rsidRDefault="009E3AC1" w:rsidP="009E3AC1">
      <w:pPr>
        <w:pStyle w:val="Body"/>
      </w:pPr>
      <w:del w:id="502" w:author="janelle" w:date="2018-01-19T10:48:00Z">
        <w:r w:rsidRPr="003C0B4A" w:rsidDel="00E81E86">
          <w:rPr>
            <w:rFonts w:hint="eastAsia"/>
          </w:rPr>
          <w:lastRenderedPageBreak/>
          <w:delText xml:space="preserve"> </w:delText>
        </w:r>
      </w:del>
      <w:r w:rsidRPr="009E3AC1">
        <w:rPr>
          <w:rFonts w:hint="eastAsia"/>
        </w:rPr>
        <w:t>One major tool Rust has for accomplishing message sending concurrency is the</w:t>
      </w:r>
      <w:r>
        <w:rPr>
          <w:rFonts w:hint="eastAsia"/>
        </w:rPr>
        <w:t xml:space="preserve"> </w:t>
      </w:r>
      <w:r w:rsidRPr="009E3AC1">
        <w:rPr>
          <w:rStyle w:val="EmphasisItalic"/>
          <w:rFonts w:hint="eastAsia"/>
        </w:rPr>
        <w:t>channel</w:t>
      </w:r>
      <w:r>
        <w:rPr>
          <w:rFonts w:hint="eastAsia"/>
        </w:rPr>
        <w:t>, a programming concept that Rust</w:t>
      </w:r>
      <w:r>
        <w:t>’</w:t>
      </w:r>
      <w:r>
        <w:rPr>
          <w:rFonts w:hint="eastAsia"/>
        </w:rPr>
        <w:t>s standard library provides an implementation of. You can imagine a channel in programming like a channel of water, such as a stream or a river. If you put something like a rubber duck or a boat into a stream, it will travel downstream to the end of the river.</w:t>
      </w:r>
    </w:p>
    <w:p w14:paraId="7CB387D7" w14:textId="5B622D8C" w:rsidR="009E3AC1" w:rsidRDefault="009E3AC1" w:rsidP="009E3AC1">
      <w:pPr>
        <w:pStyle w:val="Body"/>
      </w:pPr>
      <w:r>
        <w:rPr>
          <w:rFonts w:hint="eastAsia"/>
        </w:rPr>
        <w:t xml:space="preserve">A channel in programming has two halves: a transmitter and a receiver. The transmitter half is </w:t>
      </w:r>
      <w:del w:id="503" w:author="Liz Chadwick" w:date="2017-11-10T14:27:00Z">
        <w:r w:rsidDel="00582B6A">
          <w:rPr>
            <w:rFonts w:hint="eastAsia"/>
          </w:rPr>
          <w:delText xml:space="preserve">like </w:delText>
        </w:r>
      </w:del>
      <w:r>
        <w:rPr>
          <w:rFonts w:hint="eastAsia"/>
        </w:rPr>
        <w:t xml:space="preserve">the upstream location where we put rubber ducks into the river, and the receiver half </w:t>
      </w:r>
      <w:ins w:id="504" w:author="AnneMarieW" w:date="2018-01-10T09:44:00Z">
        <w:r w:rsidR="00666D27">
          <w:t xml:space="preserve">is </w:t>
        </w:r>
      </w:ins>
      <w:del w:id="505" w:author="Liz Chadwick" w:date="2017-11-10T14:27:00Z">
        <w:r w:rsidDel="00582B6A">
          <w:rPr>
            <w:rFonts w:hint="eastAsia"/>
          </w:rPr>
          <w:delText xml:space="preserve">is the downstream place </w:delText>
        </w:r>
      </w:del>
      <w:r>
        <w:rPr>
          <w:rFonts w:hint="eastAsia"/>
        </w:rPr>
        <w:t>where the rubber duck ends up</w:t>
      </w:r>
      <w:ins w:id="506" w:author="Liz Chadwick" w:date="2017-11-10T14:27:00Z">
        <w:r w:rsidR="00582B6A">
          <w:t xml:space="preserve"> downstream</w:t>
        </w:r>
      </w:ins>
      <w:r>
        <w:rPr>
          <w:rFonts w:hint="eastAsia"/>
        </w:rPr>
        <w:t>. One part of our code calls methods on the transmitter with the data we want to send, and another part checks the receiving end for arriving messages.</w:t>
      </w:r>
      <w:ins w:id="507" w:author="Carol Nichols" w:date="2018-01-21T14:50:00Z">
        <w:r w:rsidR="003C41D1">
          <w:t xml:space="preserve"> A channel is said to be </w:t>
        </w:r>
        <w:r w:rsidR="003C41D1" w:rsidRPr="003C41D1">
          <w:rPr>
            <w:rStyle w:val="EmphasisItalic"/>
            <w:rPrChange w:id="508" w:author="Carol Nichols" w:date="2018-01-21T14:50:00Z">
              <w:rPr/>
            </w:rPrChange>
          </w:rPr>
          <w:t>closed</w:t>
        </w:r>
        <w:r w:rsidR="003C41D1">
          <w:t xml:space="preserve"> if either the transmitter or receiver half is dropped.</w:t>
        </w:r>
      </w:ins>
    </w:p>
    <w:p w14:paraId="0E6F5033" w14:textId="77777777" w:rsidR="009E3AC1" w:rsidRDefault="009E3AC1" w:rsidP="009E3AC1">
      <w:pPr>
        <w:pStyle w:val="Body"/>
      </w:pPr>
      <w:r>
        <w:rPr>
          <w:rFonts w:hint="eastAsia"/>
        </w:rPr>
        <w:t>Here</w:t>
      </w:r>
      <w:ins w:id="509" w:author="AnneMarieW" w:date="2018-01-10T09:45:00Z">
        <w:r w:rsidR="00666D27">
          <w:t>,</w:t>
        </w:r>
      </w:ins>
      <w:r>
        <w:rPr>
          <w:rFonts w:hint="eastAsia"/>
        </w:rPr>
        <w:t xml:space="preserve"> we</w:t>
      </w:r>
      <w:r>
        <w:t>’</w:t>
      </w:r>
      <w:r>
        <w:rPr>
          <w:rFonts w:hint="eastAsia"/>
        </w:rPr>
        <w:t>ll work up to a program that has one thread to generate values and send them down a channel, and another thread that will receive the values and print them out. We</w:t>
      </w:r>
      <w:r>
        <w:t>’</w:t>
      </w:r>
      <w:del w:id="510" w:author="AnneMarieW" w:date="2018-01-10T09:45:00Z">
        <w:r w:rsidDel="00666D27">
          <w:rPr>
            <w:rFonts w:hint="eastAsia"/>
          </w:rPr>
          <w:delText>re going to</w:delText>
        </w:r>
      </w:del>
      <w:ins w:id="511" w:author="AnneMarieW" w:date="2018-01-10T09:45:00Z">
        <w:r w:rsidR="00666D27">
          <w:t>ll</w:t>
        </w:r>
      </w:ins>
      <w:r>
        <w:rPr>
          <w:rFonts w:hint="eastAsia"/>
        </w:rPr>
        <w:t xml:space="preserve"> be sending simple values between threads using a channel </w:t>
      </w:r>
      <w:del w:id="512" w:author="AnneMarieW" w:date="2018-01-10T09:46:00Z">
        <w:r w:rsidDel="00666D27">
          <w:rPr>
            <w:rFonts w:hint="eastAsia"/>
          </w:rPr>
          <w:delText xml:space="preserve">for the purposes of </w:delText>
        </w:r>
      </w:del>
      <w:ins w:id="513" w:author="AnneMarieW" w:date="2018-01-10T09:46:00Z">
        <w:r w:rsidR="00666D27">
          <w:t xml:space="preserve">to </w:t>
        </w:r>
      </w:ins>
      <w:r>
        <w:rPr>
          <w:rFonts w:hint="eastAsia"/>
        </w:rPr>
        <w:t>illustrat</w:t>
      </w:r>
      <w:del w:id="514" w:author="AnneMarieW" w:date="2018-01-10T09:46:00Z">
        <w:r w:rsidDel="00666D27">
          <w:rPr>
            <w:rFonts w:hint="eastAsia"/>
          </w:rPr>
          <w:delText>ion</w:delText>
        </w:r>
      </w:del>
      <w:ins w:id="515" w:author="AnneMarieW" w:date="2018-01-10T09:46:00Z">
        <w:r w:rsidR="00666D27">
          <w:t>e the feature</w:t>
        </w:r>
      </w:ins>
      <w:r>
        <w:rPr>
          <w:rFonts w:hint="eastAsia"/>
        </w:rPr>
        <w:t>. Once you</w:t>
      </w:r>
      <w:r>
        <w:t>’</w:t>
      </w:r>
      <w:r>
        <w:rPr>
          <w:rFonts w:hint="eastAsia"/>
        </w:rPr>
        <w:t>re familiar with the technique, you could use channels to implement a chat system</w:t>
      </w:r>
      <w:del w:id="516" w:author="AnneMarieW" w:date="2018-01-10T09:47:00Z">
        <w:r w:rsidDel="00666D27">
          <w:rPr>
            <w:rFonts w:hint="eastAsia"/>
          </w:rPr>
          <w:delText>,</w:delText>
        </w:r>
      </w:del>
      <w:r>
        <w:rPr>
          <w:rFonts w:hint="eastAsia"/>
        </w:rPr>
        <w:t xml:space="preserve"> or a system where many threads perform parts of a calculation and send the parts to one thread that aggregates the results.</w:t>
      </w:r>
    </w:p>
    <w:p w14:paraId="5F646933" w14:textId="79994B10" w:rsidR="009E3AC1" w:rsidRDefault="009E3AC1" w:rsidP="009E3AC1">
      <w:pPr>
        <w:pStyle w:val="Body"/>
      </w:pPr>
      <w:r>
        <w:rPr>
          <w:rFonts w:hint="eastAsia"/>
        </w:rPr>
        <w:t xml:space="preserve">First, </w:t>
      </w:r>
      <w:ins w:id="517" w:author="AnneMarieW" w:date="2018-01-10T09:48:00Z">
        <w:r w:rsidR="00666D27">
          <w:rPr>
            <w:rFonts w:hint="eastAsia"/>
          </w:rPr>
          <w:t>in Listing 16-6</w:t>
        </w:r>
        <w:r w:rsidR="00666D27">
          <w:t xml:space="preserve">, </w:t>
        </w:r>
      </w:ins>
      <w:r>
        <w:rPr>
          <w:rFonts w:hint="eastAsia"/>
        </w:rPr>
        <w:t>we</w:t>
      </w:r>
      <w:r>
        <w:t>’</w:t>
      </w:r>
      <w:r>
        <w:rPr>
          <w:rFonts w:hint="eastAsia"/>
        </w:rPr>
        <w:t>ll create a channel but not do anything with it</w:t>
      </w:r>
      <w:ins w:id="518" w:author="Carol Nichols" w:date="2018-01-21T16:30:00Z">
        <w:r w:rsidR="00606EC5">
          <w:t>. Note that this won’t compile yet because Rust can’t tell what type of values we want to send over the channel</w:t>
        </w:r>
      </w:ins>
      <w:del w:id="519" w:author="AnneMarieW" w:date="2018-01-10T09:48:00Z">
        <w:r w:rsidDel="00666D27">
          <w:rPr>
            <w:rFonts w:hint="eastAsia"/>
          </w:rPr>
          <w:delText xml:space="preserve"> in Listing 16-6</w:delText>
        </w:r>
      </w:del>
      <w:r>
        <w:rPr>
          <w:rFonts w:hint="eastAsia"/>
        </w:rPr>
        <w:t>:</w:t>
      </w:r>
    </w:p>
    <w:p w14:paraId="2A24BDF8" w14:textId="77777777" w:rsidR="009E3AC1" w:rsidRDefault="009E3AC1" w:rsidP="003C0B4A">
      <w:pPr>
        <w:pStyle w:val="ProductionDirective"/>
        <w:rPr>
          <w:rFonts w:eastAsia="Microsoft YaHei"/>
        </w:rPr>
      </w:pPr>
      <w:del w:id="520" w:author="janelle" w:date="2018-01-19T10:48:00Z">
        <w:r w:rsidDel="00E81E86">
          <w:rPr>
            <w:rFonts w:eastAsia="Microsoft YaHei" w:hint="eastAsia"/>
          </w:rPr>
          <w:delText xml:space="preserve">Filename: </w:delText>
        </w:r>
      </w:del>
      <w:r>
        <w:rPr>
          <w:rFonts w:eastAsia="Microsoft YaHei" w:hint="eastAsia"/>
        </w:rPr>
        <w:t>src/main.rs</w:t>
      </w:r>
    </w:p>
    <w:p w14:paraId="5E9890E8" w14:textId="2BB59305" w:rsidR="009E3AC1" w:rsidRDefault="009E3AC1" w:rsidP="002B675D">
      <w:pPr>
        <w:pStyle w:val="CodeA"/>
        <w:rPr>
          <w:ins w:id="521" w:author="Carol Nichols" w:date="2018-01-21T13:25:00Z"/>
        </w:rPr>
      </w:pPr>
      <w:r w:rsidRPr="003C0B4A">
        <w:t>use std::sync::mpsc;</w:t>
      </w:r>
    </w:p>
    <w:p w14:paraId="6FD5F5CA" w14:textId="77777777" w:rsidR="00AA52DD" w:rsidRPr="00AA52DD" w:rsidRDefault="00AA52DD">
      <w:pPr>
        <w:pStyle w:val="CodeB"/>
        <w:pPrChange w:id="522" w:author="Carol Nichols" w:date="2018-01-21T13:25:00Z">
          <w:pPr>
            <w:pStyle w:val="CodeC"/>
          </w:pPr>
        </w:pPrChange>
      </w:pPr>
    </w:p>
    <w:p w14:paraId="1DFC0EDE" w14:textId="77777777" w:rsidR="009E3AC1" w:rsidRPr="003C0B4A" w:rsidRDefault="009E3AC1" w:rsidP="003C0B4A">
      <w:pPr>
        <w:pStyle w:val="CodeB"/>
      </w:pPr>
      <w:r w:rsidRPr="003C0B4A">
        <w:t>fn main() {</w:t>
      </w:r>
    </w:p>
    <w:p w14:paraId="69D3146A" w14:textId="77777777" w:rsidR="009E3AC1" w:rsidRPr="003C0B4A" w:rsidRDefault="009E3AC1" w:rsidP="003C0B4A">
      <w:pPr>
        <w:pStyle w:val="CodeB"/>
      </w:pPr>
      <w:r w:rsidRPr="003C0B4A">
        <w:t xml:space="preserve">    let (tx, rx) = mpsc::channel();</w:t>
      </w:r>
    </w:p>
    <w:p w14:paraId="61C3286F" w14:textId="77777777" w:rsidR="009E3AC1" w:rsidRPr="003C0B4A" w:rsidRDefault="009E3AC1" w:rsidP="003C0B4A">
      <w:pPr>
        <w:pStyle w:val="CodeC"/>
      </w:pPr>
      <w:r w:rsidRPr="003C0B4A">
        <w:t>}</w:t>
      </w:r>
    </w:p>
    <w:p w14:paraId="16F302D1" w14:textId="77777777" w:rsidR="009E3AC1" w:rsidRDefault="009E3AC1" w:rsidP="003C0B4A">
      <w:pPr>
        <w:pStyle w:val="Listing"/>
        <w:rPr>
          <w:rFonts w:eastAsia="Microsoft YaHei"/>
        </w:rPr>
      </w:pPr>
      <w:r w:rsidRPr="009E3AC1">
        <w:rPr>
          <w:rFonts w:eastAsia="Microsoft YaHei" w:hint="eastAsia"/>
        </w:rPr>
        <w:t>Listing 16-6: Creating a channel and assigning the two halves to </w:t>
      </w:r>
      <w:proofErr w:type="spellStart"/>
      <w:r w:rsidR="003B4316" w:rsidRPr="003B4316">
        <w:rPr>
          <w:rStyle w:val="LiteralCaption"/>
          <w:rPrChange w:id="523" w:author="janelle" w:date="2018-01-08T12:14:00Z">
            <w:rPr>
              <w:rStyle w:val="Literal"/>
            </w:rPr>
          </w:rPrChange>
        </w:rPr>
        <w:t>tx</w:t>
      </w:r>
      <w:proofErr w:type="spellEnd"/>
      <w:r w:rsidRPr="009E3AC1">
        <w:rPr>
          <w:rFonts w:eastAsia="Microsoft YaHei" w:hint="eastAsia"/>
        </w:rPr>
        <w:t> and </w:t>
      </w:r>
      <w:proofErr w:type="spellStart"/>
      <w:r w:rsidR="003B4316" w:rsidRPr="003B4316">
        <w:rPr>
          <w:rStyle w:val="LiteralCaption"/>
          <w:rPrChange w:id="524" w:author="janelle" w:date="2018-01-08T12:15:00Z">
            <w:rPr>
              <w:rStyle w:val="Literal"/>
            </w:rPr>
          </w:rPrChange>
        </w:rPr>
        <w:t>rx</w:t>
      </w:r>
      <w:proofErr w:type="spellEnd"/>
    </w:p>
    <w:p w14:paraId="03BFD343" w14:textId="77777777" w:rsidR="009E3AC1" w:rsidRDefault="009E3AC1" w:rsidP="009E3AC1">
      <w:pPr>
        <w:pStyle w:val="Body"/>
      </w:pPr>
      <w:r>
        <w:rPr>
          <w:rFonts w:hint="eastAsia"/>
        </w:rPr>
        <w:t>We create a new channel using the </w:t>
      </w:r>
      <w:proofErr w:type="spellStart"/>
      <w:r w:rsidRPr="009E3AC1">
        <w:rPr>
          <w:rStyle w:val="Literal"/>
        </w:rPr>
        <w:t>mpsc</w:t>
      </w:r>
      <w:proofErr w:type="spellEnd"/>
      <w:r w:rsidRPr="009E3AC1">
        <w:rPr>
          <w:rStyle w:val="Literal"/>
        </w:rPr>
        <w:t>::channel</w:t>
      </w:r>
      <w:r w:rsidRPr="009E3AC1">
        <w:rPr>
          <w:rFonts w:hint="eastAsia"/>
        </w:rPr>
        <w:t> function; </w:t>
      </w:r>
      <w:proofErr w:type="spellStart"/>
      <w:r w:rsidRPr="009E3AC1">
        <w:rPr>
          <w:rStyle w:val="Literal"/>
        </w:rPr>
        <w:t>mpsc</w:t>
      </w:r>
      <w:proofErr w:type="spellEnd"/>
      <w:r w:rsidRPr="009E3AC1">
        <w:rPr>
          <w:rFonts w:hint="eastAsia"/>
        </w:rPr>
        <w:t> stands for</w:t>
      </w:r>
      <w:r>
        <w:rPr>
          <w:rFonts w:hint="eastAsia"/>
        </w:rPr>
        <w:t xml:space="preserve"> </w:t>
      </w:r>
      <w:r w:rsidRPr="009E3AC1">
        <w:rPr>
          <w:rStyle w:val="EmphasisItalic"/>
          <w:rFonts w:hint="eastAsia"/>
        </w:rPr>
        <w:t>multiple producer, single consumer</w:t>
      </w:r>
      <w:r w:rsidRPr="009E3AC1">
        <w:rPr>
          <w:rFonts w:hint="eastAsia"/>
        </w:rPr>
        <w:t xml:space="preserve">. In short, the way </w:t>
      </w:r>
      <w:ins w:id="525" w:author="AnneMarieW" w:date="2018-01-10T09:49:00Z">
        <w:r w:rsidR="001E6977" w:rsidRPr="009E3AC1">
          <w:rPr>
            <w:rFonts w:hint="eastAsia"/>
          </w:rPr>
          <w:t>Rust</w:t>
        </w:r>
        <w:r w:rsidR="001E6977">
          <w:t>’</w:t>
        </w:r>
        <w:r w:rsidR="001E6977" w:rsidRPr="009E3AC1">
          <w:rPr>
            <w:rFonts w:hint="eastAsia"/>
          </w:rPr>
          <w:t>s standard library</w:t>
        </w:r>
        <w:r w:rsidR="001E6977">
          <w:t xml:space="preserve"> implements </w:t>
        </w:r>
      </w:ins>
      <w:ins w:id="526" w:author="Liz Chadwick" w:date="2017-11-10T14:29:00Z">
        <w:r w:rsidR="00582B6A">
          <w:t>channels</w:t>
        </w:r>
        <w:del w:id="527" w:author="AnneMarieW" w:date="2018-01-10T09:49:00Z">
          <w:r w:rsidR="00582B6A" w:rsidDel="001E6977">
            <w:delText xml:space="preserve"> are implemented by</w:delText>
          </w:r>
        </w:del>
        <w:r w:rsidR="00582B6A">
          <w:t xml:space="preserve"> </w:t>
        </w:r>
      </w:ins>
      <w:del w:id="528" w:author="AnneMarieW" w:date="2018-01-10T09:49:00Z">
        <w:r w:rsidRPr="009E3AC1" w:rsidDel="001E6977">
          <w:rPr>
            <w:rFonts w:hint="eastAsia"/>
          </w:rPr>
          <w:delText>Rust</w:delText>
        </w:r>
        <w:r w:rsidDel="001E6977">
          <w:delText>’</w:delText>
        </w:r>
        <w:r w:rsidRPr="009E3AC1" w:rsidDel="001E6977">
          <w:rPr>
            <w:rFonts w:hint="eastAsia"/>
          </w:rPr>
          <w:delText>s standard library</w:delText>
        </w:r>
        <w:r w:rsidDel="001E6977">
          <w:rPr>
            <w:rFonts w:hint="eastAsia"/>
          </w:rPr>
          <w:delText xml:space="preserve"> </w:delText>
        </w:r>
      </w:del>
      <w:del w:id="529" w:author="Liz Chadwick" w:date="2017-11-10T14:29:00Z">
        <w:r w:rsidRPr="009E3AC1" w:rsidDel="00582B6A">
          <w:rPr>
            <w:rFonts w:hint="eastAsia"/>
          </w:rPr>
          <w:delText xml:space="preserve">has implemented channels is such that </w:delText>
        </w:r>
      </w:del>
      <w:ins w:id="530" w:author="Liz Chadwick" w:date="2017-11-10T14:29:00Z">
        <w:r w:rsidR="00582B6A">
          <w:t xml:space="preserve">means </w:t>
        </w:r>
      </w:ins>
      <w:r w:rsidRPr="009E3AC1">
        <w:rPr>
          <w:rFonts w:hint="eastAsia"/>
        </w:rPr>
        <w:t>a channel can have multiple </w:t>
      </w:r>
      <w:r w:rsidRPr="009E3AC1">
        <w:rPr>
          <w:rStyle w:val="EmphasisItalic"/>
          <w:rFonts w:hint="eastAsia"/>
        </w:rPr>
        <w:t>sending</w:t>
      </w:r>
      <w:r>
        <w:rPr>
          <w:rFonts w:hint="eastAsia"/>
        </w:rPr>
        <w:t xml:space="preserve"> </w:t>
      </w:r>
      <w:r w:rsidRPr="009E3AC1">
        <w:rPr>
          <w:rFonts w:hint="eastAsia"/>
        </w:rPr>
        <w:t>ends that produce values</w:t>
      </w:r>
      <w:del w:id="531" w:author="AnneMarieW" w:date="2018-01-10T09:49:00Z">
        <w:r w:rsidRPr="009E3AC1" w:rsidDel="001E6977">
          <w:rPr>
            <w:rFonts w:hint="eastAsia"/>
          </w:rPr>
          <w:delText>,</w:delText>
        </w:r>
      </w:del>
      <w:r w:rsidRPr="009E3AC1">
        <w:rPr>
          <w:rFonts w:hint="eastAsia"/>
        </w:rPr>
        <w:t xml:space="preserve"> but only one </w:t>
      </w:r>
      <w:r w:rsidRPr="009E3AC1">
        <w:rPr>
          <w:rStyle w:val="EmphasisItalic"/>
          <w:rFonts w:hint="eastAsia"/>
        </w:rPr>
        <w:t>receiving</w:t>
      </w:r>
      <w:r>
        <w:rPr>
          <w:rFonts w:hint="eastAsia"/>
        </w:rPr>
        <w:t> end that consumes those values. Imagine multiple rivers and streams flowing together into one big river: everything sent down any of the streams will end up in one river at the end. We</w:t>
      </w:r>
      <w:r>
        <w:t>’</w:t>
      </w:r>
      <w:del w:id="532" w:author="AnneMarieW" w:date="2018-01-10T09:50:00Z">
        <w:r w:rsidDel="001E6977">
          <w:rPr>
            <w:rFonts w:hint="eastAsia"/>
          </w:rPr>
          <w:delText>re going to</w:delText>
        </w:r>
      </w:del>
      <w:ins w:id="533" w:author="AnneMarieW" w:date="2018-01-10T09:50:00Z">
        <w:r w:rsidR="001E6977">
          <w:t>ll</w:t>
        </w:r>
      </w:ins>
      <w:r>
        <w:rPr>
          <w:rFonts w:hint="eastAsia"/>
        </w:rPr>
        <w:t xml:space="preserve"> start with a single producer for now, but we</w:t>
      </w:r>
      <w:r>
        <w:t>’</w:t>
      </w:r>
      <w:r>
        <w:rPr>
          <w:rFonts w:hint="eastAsia"/>
        </w:rPr>
        <w:t xml:space="preserve">ll add multiple producers </w:t>
      </w:r>
      <w:del w:id="534" w:author="AnneMarieW" w:date="2018-01-10T09:50:00Z">
        <w:r w:rsidDel="001E6977">
          <w:rPr>
            <w:rFonts w:hint="eastAsia"/>
          </w:rPr>
          <w:delText>once</w:delText>
        </w:r>
      </w:del>
      <w:ins w:id="535" w:author="AnneMarieW" w:date="2018-01-10T09:50:00Z">
        <w:r w:rsidR="001E6977">
          <w:t>when</w:t>
        </w:r>
      </w:ins>
      <w:r>
        <w:rPr>
          <w:rFonts w:hint="eastAsia"/>
        </w:rPr>
        <w:t xml:space="preserve"> we get this example working.</w:t>
      </w:r>
    </w:p>
    <w:p w14:paraId="711861D1" w14:textId="77777777" w:rsidR="009E3AC1" w:rsidRDefault="009E3AC1" w:rsidP="00582B6A">
      <w:pPr>
        <w:pStyle w:val="Body"/>
        <w:rPr>
          <w:ins w:id="536" w:author="janelle" w:date="2018-01-08T12:26:00Z"/>
        </w:rPr>
      </w:pPr>
      <w:r>
        <w:rPr>
          <w:rFonts w:hint="eastAsia"/>
        </w:rPr>
        <w:lastRenderedPageBreak/>
        <w:t>The </w:t>
      </w:r>
      <w:proofErr w:type="spellStart"/>
      <w:r w:rsidRPr="009E3AC1">
        <w:rPr>
          <w:rStyle w:val="Literal"/>
        </w:rPr>
        <w:t>mpsc</w:t>
      </w:r>
      <w:proofErr w:type="spellEnd"/>
      <w:r w:rsidRPr="009E3AC1">
        <w:rPr>
          <w:rStyle w:val="Literal"/>
        </w:rPr>
        <w:t>::channel</w:t>
      </w:r>
      <w:r w:rsidRPr="009E3AC1">
        <w:rPr>
          <w:rFonts w:hint="eastAsia"/>
        </w:rPr>
        <w:t> function returns a tuple, the first element of which is the</w:t>
      </w:r>
      <w:r>
        <w:rPr>
          <w:rFonts w:hint="eastAsia"/>
        </w:rPr>
        <w:t xml:space="preserve"> </w:t>
      </w:r>
      <w:r w:rsidRPr="009E3AC1">
        <w:rPr>
          <w:rFonts w:hint="eastAsia"/>
        </w:rPr>
        <w:t xml:space="preserve">sending end and the second element </w:t>
      </w:r>
      <w:ins w:id="537" w:author="AnneMarieW" w:date="2018-01-10T09:51:00Z">
        <w:r w:rsidR="001E6977">
          <w:t xml:space="preserve">is </w:t>
        </w:r>
      </w:ins>
      <w:r w:rsidRPr="009E3AC1">
        <w:rPr>
          <w:rFonts w:hint="eastAsia"/>
        </w:rPr>
        <w:t>the receiving end. The abbreviations </w:t>
      </w:r>
      <w:proofErr w:type="spellStart"/>
      <w:r w:rsidRPr="009E3AC1">
        <w:rPr>
          <w:rStyle w:val="Literal"/>
        </w:rPr>
        <w:t>tx</w:t>
      </w:r>
      <w:proofErr w:type="spellEnd"/>
      <w:r>
        <w:rPr>
          <w:rFonts w:hint="eastAsia"/>
        </w:rPr>
        <w:t xml:space="preserve"> </w:t>
      </w:r>
      <w:r w:rsidRPr="009E3AC1">
        <w:rPr>
          <w:rFonts w:hint="eastAsia"/>
        </w:rPr>
        <w:t>and </w:t>
      </w:r>
      <w:proofErr w:type="spellStart"/>
      <w:r w:rsidRPr="009E3AC1">
        <w:rPr>
          <w:rStyle w:val="Literal"/>
        </w:rPr>
        <w:t>rx</w:t>
      </w:r>
      <w:proofErr w:type="spellEnd"/>
      <w:r w:rsidRPr="009E3AC1">
        <w:rPr>
          <w:rFonts w:hint="eastAsia"/>
        </w:rPr>
        <w:t> are traditionally used in many fields for </w:t>
      </w:r>
      <w:r w:rsidRPr="009E3AC1">
        <w:rPr>
          <w:rStyle w:val="EmphasisItalic"/>
          <w:rFonts w:hint="eastAsia"/>
        </w:rPr>
        <w:t>transmitter</w:t>
      </w:r>
      <w:r w:rsidRPr="009E3AC1">
        <w:rPr>
          <w:rFonts w:hint="eastAsia"/>
        </w:rPr>
        <w:t> and </w:t>
      </w:r>
      <w:r w:rsidRPr="009E3AC1">
        <w:rPr>
          <w:rStyle w:val="EmphasisItalic"/>
          <w:rFonts w:hint="eastAsia"/>
        </w:rPr>
        <w:t>receiver</w:t>
      </w:r>
      <w:r>
        <w:rPr>
          <w:rFonts w:hint="eastAsia"/>
        </w:rPr>
        <w:t xml:space="preserve"> </w:t>
      </w:r>
      <w:r w:rsidRPr="009E3AC1">
        <w:rPr>
          <w:rFonts w:hint="eastAsia"/>
        </w:rPr>
        <w:t xml:space="preserve">respectively, so we </w:t>
      </w:r>
      <w:del w:id="538" w:author="AnneMarieW" w:date="2018-01-10T09:52:00Z">
        <w:r w:rsidRPr="009E3AC1" w:rsidDel="001E6977">
          <w:rPr>
            <w:rFonts w:hint="eastAsia"/>
          </w:rPr>
          <w:delText xml:space="preserve">give </w:delText>
        </w:r>
      </w:del>
      <w:ins w:id="539" w:author="AnneMarieW" w:date="2018-01-10T09:51:00Z">
        <w:r w:rsidR="001E6977" w:rsidRPr="009E3AC1">
          <w:rPr>
            <w:rFonts w:hint="eastAsia"/>
          </w:rPr>
          <w:t>name</w:t>
        </w:r>
        <w:r w:rsidR="001E6977">
          <w:t xml:space="preserve"> </w:t>
        </w:r>
      </w:ins>
      <w:r w:rsidRPr="009E3AC1">
        <w:rPr>
          <w:rFonts w:hint="eastAsia"/>
        </w:rPr>
        <w:t xml:space="preserve">our variables </w:t>
      </w:r>
      <w:ins w:id="540" w:author="AnneMarieW" w:date="2018-01-10T09:52:00Z">
        <w:r w:rsidR="001E6977">
          <w:t xml:space="preserve">as such </w:t>
        </w:r>
      </w:ins>
      <w:del w:id="541" w:author="AnneMarieW" w:date="2018-01-10T09:51:00Z">
        <w:r w:rsidRPr="009E3AC1" w:rsidDel="001E6977">
          <w:rPr>
            <w:rFonts w:hint="eastAsia"/>
          </w:rPr>
          <w:delText xml:space="preserve">those names </w:delText>
        </w:r>
      </w:del>
      <w:r w:rsidRPr="009E3AC1">
        <w:rPr>
          <w:rFonts w:hint="eastAsia"/>
        </w:rPr>
        <w:t>to indicate each end. We</w:t>
      </w:r>
      <w:r>
        <w:t>’</w:t>
      </w:r>
      <w:r w:rsidRPr="009E3AC1">
        <w:rPr>
          <w:rFonts w:hint="eastAsia"/>
        </w:rPr>
        <w:t>re</w:t>
      </w:r>
      <w:r>
        <w:rPr>
          <w:rFonts w:hint="eastAsia"/>
        </w:rPr>
        <w:t xml:space="preserve"> </w:t>
      </w:r>
      <w:r w:rsidRPr="009E3AC1">
        <w:rPr>
          <w:rFonts w:hint="eastAsia"/>
        </w:rPr>
        <w:t>using a </w:t>
      </w:r>
      <w:r w:rsidRPr="009E3AC1">
        <w:rPr>
          <w:rStyle w:val="Literal"/>
        </w:rPr>
        <w:t>let</w:t>
      </w:r>
      <w:r w:rsidRPr="009E3AC1">
        <w:rPr>
          <w:rFonts w:hint="eastAsia"/>
        </w:rPr>
        <w:t xml:space="preserve"> statement with a pattern that </w:t>
      </w:r>
      <w:proofErr w:type="spellStart"/>
      <w:r w:rsidRPr="009E3AC1">
        <w:rPr>
          <w:rFonts w:hint="eastAsia"/>
        </w:rPr>
        <w:t>destructures</w:t>
      </w:r>
      <w:proofErr w:type="spellEnd"/>
      <w:r w:rsidRPr="009E3AC1">
        <w:rPr>
          <w:rFonts w:hint="eastAsia"/>
        </w:rPr>
        <w:t xml:space="preserve"> the tuples; we</w:t>
      </w:r>
      <w:r>
        <w:t>’</w:t>
      </w:r>
      <w:r w:rsidRPr="009E3AC1">
        <w:rPr>
          <w:rFonts w:hint="eastAsia"/>
        </w:rPr>
        <w:t xml:space="preserve">ll </w:t>
      </w:r>
      <w:del w:id="542" w:author="AnneMarieW" w:date="2018-01-10T09:52:00Z">
        <w:r w:rsidRPr="009E3AC1" w:rsidDel="001E6977">
          <w:rPr>
            <w:rFonts w:hint="eastAsia"/>
          </w:rPr>
          <w:delText>be</w:delText>
        </w:r>
        <w:r w:rsidDel="001E6977">
          <w:rPr>
            <w:rFonts w:hint="eastAsia"/>
          </w:rPr>
          <w:delText xml:space="preserve"> </w:delText>
        </w:r>
      </w:del>
      <w:r w:rsidRPr="009E3AC1">
        <w:rPr>
          <w:rFonts w:hint="eastAsia"/>
        </w:rPr>
        <w:t>discuss</w:t>
      </w:r>
      <w:del w:id="543" w:author="AnneMarieW" w:date="2018-01-10T09:52:00Z">
        <w:r w:rsidRPr="009E3AC1" w:rsidDel="001E6977">
          <w:rPr>
            <w:rFonts w:hint="eastAsia"/>
          </w:rPr>
          <w:delText>ing</w:delText>
        </w:r>
      </w:del>
      <w:r w:rsidRPr="009E3AC1">
        <w:rPr>
          <w:rFonts w:hint="eastAsia"/>
        </w:rPr>
        <w:t xml:space="preserve"> the use of patterns in </w:t>
      </w:r>
      <w:r w:rsidRPr="009E3AC1">
        <w:rPr>
          <w:rStyle w:val="Literal"/>
        </w:rPr>
        <w:t>let</w:t>
      </w:r>
      <w:r>
        <w:rPr>
          <w:rFonts w:hint="eastAsia"/>
        </w:rPr>
        <w:t xml:space="preserve"> statements and </w:t>
      </w:r>
      <w:proofErr w:type="spellStart"/>
      <w:r>
        <w:rPr>
          <w:rFonts w:hint="eastAsia"/>
        </w:rPr>
        <w:t>destructuring</w:t>
      </w:r>
      <w:proofErr w:type="spellEnd"/>
      <w:r>
        <w:rPr>
          <w:rFonts w:hint="eastAsia"/>
        </w:rPr>
        <w:t xml:space="preserve"> in </w:t>
      </w:r>
      <w:r w:rsidR="003B4316" w:rsidRPr="003B4316">
        <w:rPr>
          <w:highlight w:val="yellow"/>
          <w:rPrChange w:id="544" w:author="janelle" w:date="2018-01-08T12:26:00Z">
            <w:rPr>
              <w:rFonts w:ascii="Courier" w:hAnsi="Courier"/>
              <w:color w:val="0000FF"/>
              <w:sz w:val="20"/>
            </w:rPr>
          </w:rPrChange>
        </w:rPr>
        <w:t>Chapter</w:t>
      </w:r>
      <w:ins w:id="545" w:author="Liz Chadwick" w:date="2017-11-10T14:30:00Z">
        <w:r w:rsidR="003B4316" w:rsidRPr="003B4316">
          <w:rPr>
            <w:highlight w:val="yellow"/>
            <w:rPrChange w:id="546" w:author="janelle" w:date="2018-01-08T12:26:00Z">
              <w:rPr>
                <w:rFonts w:ascii="Courier" w:hAnsi="Courier"/>
                <w:color w:val="0000FF"/>
                <w:sz w:val="20"/>
              </w:rPr>
            </w:rPrChange>
          </w:rPr>
          <w:t xml:space="preserve"> 18</w:t>
        </w:r>
      </w:ins>
      <w:r w:rsidR="00582B6A">
        <w:t xml:space="preserve">. </w:t>
      </w:r>
      <w:r w:rsidRPr="002B675D">
        <w:t>Using a </w:t>
      </w:r>
      <w:r w:rsidRPr="00582B6A">
        <w:rPr>
          <w:rStyle w:val="Literal"/>
        </w:rPr>
        <w:t>let</w:t>
      </w:r>
      <w:r w:rsidRPr="002B675D">
        <w:rPr>
          <w:rFonts w:hint="eastAsia"/>
        </w:rPr>
        <w:t> </w:t>
      </w:r>
      <w:r w:rsidRPr="002B675D">
        <w:t xml:space="preserve">statement </w:t>
      </w:r>
      <w:del w:id="547" w:author="AnneMarieW" w:date="2018-01-10T09:53:00Z">
        <w:r w:rsidRPr="002B675D" w:rsidDel="001E6977">
          <w:delText xml:space="preserve">in </w:delText>
        </w:r>
      </w:del>
      <w:r w:rsidRPr="002B675D">
        <w:t xml:space="preserve">this way is a convenient </w:t>
      </w:r>
      <w:del w:id="548" w:author="AnneMarieW" w:date="2018-01-10T09:54:00Z">
        <w:r w:rsidRPr="002B675D" w:rsidDel="001E6977">
          <w:delText>way</w:delText>
        </w:r>
      </w:del>
      <w:ins w:id="549" w:author="AnneMarieW" w:date="2018-01-10T09:54:00Z">
        <w:r w:rsidR="001E6977">
          <w:t>approach</w:t>
        </w:r>
      </w:ins>
      <w:r w:rsidRPr="002B675D">
        <w:t xml:space="preserve"> to extract the pieces of the tuple returned by </w:t>
      </w:r>
      <w:proofErr w:type="spellStart"/>
      <w:r w:rsidRPr="00582B6A">
        <w:rPr>
          <w:rStyle w:val="Literal"/>
        </w:rPr>
        <w:t>mpsc</w:t>
      </w:r>
      <w:proofErr w:type="spellEnd"/>
      <w:r w:rsidRPr="00582B6A">
        <w:rPr>
          <w:rStyle w:val="Literal"/>
        </w:rPr>
        <w:t>::channel</w:t>
      </w:r>
      <w:r w:rsidRPr="002B675D">
        <w:t>.</w:t>
      </w:r>
      <w:r w:rsidRPr="002B675D">
        <w:rPr>
          <w:rFonts w:hint="eastAsia"/>
        </w:rPr>
        <w:t xml:space="preserve"> </w:t>
      </w:r>
    </w:p>
    <w:p w14:paraId="4F6D7CC5" w14:textId="77777777" w:rsidR="00A312A5" w:rsidRDefault="004B5323">
      <w:pPr>
        <w:pStyle w:val="ProductionDirective"/>
        <w:pPrChange w:id="550" w:author="janelle" w:date="2018-01-08T12:26:00Z">
          <w:pPr>
            <w:pStyle w:val="CodeB"/>
          </w:pPr>
        </w:pPrChange>
      </w:pPr>
      <w:ins w:id="551" w:author="janelle" w:date="2018-01-08T12:26:00Z">
        <w:r>
          <w:t xml:space="preserve">prod: confirm </w:t>
        </w:r>
        <w:proofErr w:type="spellStart"/>
        <w:r>
          <w:t>xref</w:t>
        </w:r>
      </w:ins>
      <w:proofErr w:type="spellEnd"/>
    </w:p>
    <w:p w14:paraId="3658767F" w14:textId="77777777" w:rsidR="009E3AC1" w:rsidRDefault="009E3AC1" w:rsidP="008E51BB">
      <w:pPr>
        <w:pStyle w:val="Body"/>
        <w:rPr>
          <w:szCs w:val="24"/>
        </w:rPr>
      </w:pPr>
      <w:r>
        <w:rPr>
          <w:rFonts w:hint="eastAsia"/>
        </w:rPr>
        <w:t>Let</w:t>
      </w:r>
      <w:r>
        <w:t>’</w:t>
      </w:r>
      <w:r>
        <w:rPr>
          <w:rFonts w:hint="eastAsia"/>
        </w:rPr>
        <w:t xml:space="preserve">s move the transmitting end into a spawned thread and have it send one string so </w:t>
      </w:r>
      <w:del w:id="552" w:author="AnneMarieW" w:date="2018-01-10T09:55:00Z">
        <w:r w:rsidDel="00FD5625">
          <w:rPr>
            <w:rFonts w:hint="eastAsia"/>
          </w:rPr>
          <w:delText xml:space="preserve">that </w:delText>
        </w:r>
      </w:del>
      <w:r>
        <w:rPr>
          <w:rFonts w:hint="eastAsia"/>
        </w:rPr>
        <w:t xml:space="preserve">the spawned thread is communicating with the main thread, </w:t>
      </w:r>
      <w:ins w:id="553" w:author="AnneMarieW" w:date="2018-01-10T09:55:00Z">
        <w:r w:rsidR="00FD5625">
          <w:t xml:space="preserve">as </w:t>
        </w:r>
      </w:ins>
      <w:r>
        <w:rPr>
          <w:rFonts w:hint="eastAsia"/>
        </w:rPr>
        <w:t>shown in Listing 16-7. This is like putting a rubber duck in the river upstream or sending a chat message from one thread to another:</w:t>
      </w:r>
      <w:r w:rsidRPr="002B675D">
        <w:rPr>
          <w:rFonts w:hint="eastAsia"/>
        </w:rPr>
        <w:t xml:space="preserve"> </w:t>
      </w:r>
    </w:p>
    <w:p w14:paraId="7AC6B34F" w14:textId="77777777" w:rsidR="009E3AC1" w:rsidRDefault="009E3AC1" w:rsidP="008E51BB">
      <w:pPr>
        <w:pStyle w:val="ProductionDirective"/>
        <w:rPr>
          <w:rFonts w:eastAsia="Microsoft YaHei"/>
        </w:rPr>
      </w:pPr>
      <w:del w:id="554" w:author="janelle" w:date="2018-01-19T10:48:00Z">
        <w:r w:rsidDel="00E81E86">
          <w:rPr>
            <w:rFonts w:eastAsia="Microsoft YaHei" w:hint="eastAsia"/>
          </w:rPr>
          <w:delText xml:space="preserve">Filename: </w:delText>
        </w:r>
      </w:del>
      <w:r>
        <w:rPr>
          <w:rFonts w:eastAsia="Microsoft YaHei" w:hint="eastAsia"/>
        </w:rPr>
        <w:t>src/main.rs</w:t>
      </w:r>
    </w:p>
    <w:p w14:paraId="33D9E159" w14:textId="77777777" w:rsidR="009E3AC1" w:rsidRPr="003C0B4A" w:rsidRDefault="009E3AC1" w:rsidP="008E51BB">
      <w:pPr>
        <w:pStyle w:val="CodeA"/>
      </w:pPr>
      <w:r w:rsidRPr="003C0B4A">
        <w:t>use std::thread;</w:t>
      </w:r>
    </w:p>
    <w:p w14:paraId="48A6F2B7" w14:textId="77777777" w:rsidR="009E3AC1" w:rsidRPr="00CC3BAB" w:rsidRDefault="009E3AC1" w:rsidP="003C0B4A">
      <w:pPr>
        <w:pStyle w:val="CodeB"/>
        <w:rPr>
          <w:rStyle w:val="Literal-Gray"/>
          <w:rPrChange w:id="555" w:author="Carol Nichols" w:date="2018-01-21T16:30:00Z">
            <w:rPr/>
          </w:rPrChange>
        </w:rPr>
      </w:pPr>
      <w:r w:rsidRPr="00CC3BAB">
        <w:rPr>
          <w:rStyle w:val="Literal-Gray"/>
          <w:rPrChange w:id="556" w:author="Carol Nichols" w:date="2018-01-21T16:30:00Z">
            <w:rPr/>
          </w:rPrChange>
        </w:rPr>
        <w:t>use std::sync::mpsc;</w:t>
      </w:r>
    </w:p>
    <w:p w14:paraId="47BA3916" w14:textId="77777777" w:rsidR="009E3AC1" w:rsidRPr="00CC3BAB" w:rsidRDefault="009E3AC1" w:rsidP="003C0B4A">
      <w:pPr>
        <w:pStyle w:val="CodeB"/>
        <w:rPr>
          <w:rStyle w:val="Literal-Gray"/>
          <w:rPrChange w:id="557" w:author="Carol Nichols" w:date="2018-01-21T16:30:00Z">
            <w:rPr/>
          </w:rPrChange>
        </w:rPr>
      </w:pPr>
    </w:p>
    <w:p w14:paraId="4E2CDC54" w14:textId="77777777" w:rsidR="009E3AC1" w:rsidRPr="00CC3BAB" w:rsidRDefault="009E3AC1" w:rsidP="003C0B4A">
      <w:pPr>
        <w:pStyle w:val="CodeB"/>
        <w:rPr>
          <w:rStyle w:val="Literal-Gray"/>
          <w:rPrChange w:id="558" w:author="Carol Nichols" w:date="2018-01-21T16:30:00Z">
            <w:rPr/>
          </w:rPrChange>
        </w:rPr>
      </w:pPr>
      <w:r w:rsidRPr="00CC3BAB">
        <w:rPr>
          <w:rStyle w:val="Literal-Gray"/>
          <w:rPrChange w:id="559" w:author="Carol Nichols" w:date="2018-01-21T16:30:00Z">
            <w:rPr/>
          </w:rPrChange>
        </w:rPr>
        <w:t>fn main() {</w:t>
      </w:r>
    </w:p>
    <w:p w14:paraId="2A0D6C77" w14:textId="77777777" w:rsidR="009E3AC1" w:rsidRPr="00CC3BAB" w:rsidRDefault="009E3AC1" w:rsidP="003C0B4A">
      <w:pPr>
        <w:pStyle w:val="CodeB"/>
        <w:rPr>
          <w:rStyle w:val="Literal-Gray"/>
          <w:rPrChange w:id="560" w:author="Carol Nichols" w:date="2018-01-21T16:30:00Z">
            <w:rPr/>
          </w:rPrChange>
        </w:rPr>
      </w:pPr>
      <w:r w:rsidRPr="00CC3BAB">
        <w:rPr>
          <w:rStyle w:val="Literal-Gray"/>
          <w:rPrChange w:id="561" w:author="Carol Nichols" w:date="2018-01-21T16:30:00Z">
            <w:rPr/>
          </w:rPrChange>
        </w:rPr>
        <w:t xml:space="preserve">    let (tx, rx) = mpsc::channel();</w:t>
      </w:r>
    </w:p>
    <w:p w14:paraId="6006E4EC" w14:textId="77777777" w:rsidR="009E3AC1" w:rsidRPr="003C0B4A" w:rsidRDefault="009E3AC1" w:rsidP="003C0B4A">
      <w:pPr>
        <w:pStyle w:val="CodeB"/>
      </w:pPr>
    </w:p>
    <w:p w14:paraId="03892DD2" w14:textId="77777777" w:rsidR="009E3AC1" w:rsidRPr="003C0B4A" w:rsidRDefault="009E3AC1" w:rsidP="003C0B4A">
      <w:pPr>
        <w:pStyle w:val="CodeB"/>
      </w:pPr>
      <w:r w:rsidRPr="003C0B4A">
        <w:t xml:space="preserve">    thread::spawn(move || {</w:t>
      </w:r>
    </w:p>
    <w:p w14:paraId="40AF7CF9" w14:textId="77777777" w:rsidR="009E3AC1" w:rsidRPr="003C0B4A" w:rsidRDefault="009E3AC1" w:rsidP="003C0B4A">
      <w:pPr>
        <w:pStyle w:val="CodeB"/>
      </w:pPr>
      <w:r w:rsidRPr="003C0B4A">
        <w:t xml:space="preserve">        let val = String::from("hi");</w:t>
      </w:r>
    </w:p>
    <w:p w14:paraId="275A3254" w14:textId="77777777" w:rsidR="009E3AC1" w:rsidRPr="003C0B4A" w:rsidRDefault="009E3AC1" w:rsidP="003C0B4A">
      <w:pPr>
        <w:pStyle w:val="CodeB"/>
      </w:pPr>
      <w:r w:rsidRPr="003C0B4A">
        <w:t xml:space="preserve">        tx.send(val).unwrap();</w:t>
      </w:r>
    </w:p>
    <w:p w14:paraId="4A497A23" w14:textId="77777777" w:rsidR="009E3AC1" w:rsidRPr="003C0B4A" w:rsidRDefault="009E3AC1" w:rsidP="003C0B4A">
      <w:pPr>
        <w:pStyle w:val="CodeB"/>
      </w:pPr>
      <w:r w:rsidRPr="003C0B4A">
        <w:t xml:space="preserve">    });</w:t>
      </w:r>
    </w:p>
    <w:p w14:paraId="7FDF5E56" w14:textId="77777777" w:rsidR="009E3AC1" w:rsidRPr="00CC3BAB" w:rsidRDefault="009E3AC1" w:rsidP="008E51BB">
      <w:pPr>
        <w:pStyle w:val="CodeC"/>
        <w:rPr>
          <w:rStyle w:val="Literal-Gray"/>
          <w:rPrChange w:id="562" w:author="Carol Nichols" w:date="2018-01-21T16:31:00Z">
            <w:rPr/>
          </w:rPrChange>
        </w:rPr>
      </w:pPr>
      <w:r w:rsidRPr="00CC3BAB">
        <w:rPr>
          <w:rStyle w:val="Literal-Gray"/>
          <w:rPrChange w:id="563" w:author="Carol Nichols" w:date="2018-01-21T16:31:00Z">
            <w:rPr/>
          </w:rPrChange>
        </w:rPr>
        <w:t>}</w:t>
      </w:r>
    </w:p>
    <w:p w14:paraId="37331057" w14:textId="77777777" w:rsidR="009E3AC1" w:rsidRDefault="009E3AC1" w:rsidP="008E51BB">
      <w:pPr>
        <w:pStyle w:val="Listing"/>
        <w:rPr>
          <w:rFonts w:eastAsia="Microsoft YaHei"/>
        </w:rPr>
      </w:pPr>
      <w:r w:rsidRPr="009E3AC1">
        <w:rPr>
          <w:rFonts w:eastAsia="Microsoft YaHei" w:hint="eastAsia"/>
        </w:rPr>
        <w:t>Listing 16-7: Moving </w:t>
      </w:r>
      <w:proofErr w:type="spellStart"/>
      <w:r w:rsidR="003B4316" w:rsidRPr="003B4316">
        <w:rPr>
          <w:rStyle w:val="LiteralCaption"/>
          <w:rPrChange w:id="564" w:author="janelle" w:date="2018-01-08T12:15:00Z">
            <w:rPr>
              <w:rStyle w:val="Literal"/>
            </w:rPr>
          </w:rPrChange>
        </w:rPr>
        <w:t>tx</w:t>
      </w:r>
      <w:proofErr w:type="spellEnd"/>
      <w:r>
        <w:rPr>
          <w:rFonts w:eastAsia="Microsoft YaHei" w:hint="eastAsia"/>
        </w:rPr>
        <w:t xml:space="preserve"> to a spawned thread and sending </w:t>
      </w:r>
      <w:r w:rsidR="003C0B4A">
        <w:rPr>
          <w:rFonts w:eastAsia="Microsoft YaHei"/>
        </w:rPr>
        <w:t>“</w:t>
      </w:r>
      <w:r>
        <w:rPr>
          <w:rFonts w:eastAsia="Microsoft YaHei" w:hint="eastAsia"/>
        </w:rPr>
        <w:t>hi</w:t>
      </w:r>
      <w:r w:rsidR="003C0B4A">
        <w:rPr>
          <w:rFonts w:eastAsia="Microsoft YaHei"/>
        </w:rPr>
        <w:t>”</w:t>
      </w:r>
    </w:p>
    <w:p w14:paraId="3D06A043" w14:textId="77777777" w:rsidR="009E3AC1" w:rsidRDefault="00FD5625" w:rsidP="009E3AC1">
      <w:pPr>
        <w:pStyle w:val="Body"/>
      </w:pPr>
      <w:ins w:id="565" w:author="AnneMarieW" w:date="2018-01-10T09:56:00Z">
        <w:r>
          <w:t>A</w:t>
        </w:r>
        <w:r>
          <w:rPr>
            <w:rFonts w:hint="eastAsia"/>
          </w:rPr>
          <w:t>gain</w:t>
        </w:r>
        <w:r>
          <w:t>,</w:t>
        </w:r>
        <w:r>
          <w:rPr>
            <w:rFonts w:hint="eastAsia"/>
          </w:rPr>
          <w:t xml:space="preserve"> </w:t>
        </w:r>
      </w:ins>
      <w:del w:id="566" w:author="AnneMarieW" w:date="2018-01-10T09:56:00Z">
        <w:r w:rsidR="009E3AC1" w:rsidDel="00FD5625">
          <w:rPr>
            <w:rFonts w:hint="eastAsia"/>
          </w:rPr>
          <w:delText>W</w:delText>
        </w:r>
      </w:del>
      <w:ins w:id="567" w:author="AnneMarieW" w:date="2018-01-10T09:56:00Z">
        <w:r>
          <w:t>w</w:t>
        </w:r>
      </w:ins>
      <w:r w:rsidR="009E3AC1">
        <w:rPr>
          <w:rFonts w:hint="eastAsia"/>
        </w:rPr>
        <w:t>e</w:t>
      </w:r>
      <w:r w:rsidR="009E3AC1">
        <w:t>’</w:t>
      </w:r>
      <w:r w:rsidR="009E3AC1">
        <w:rPr>
          <w:rFonts w:hint="eastAsia"/>
        </w:rPr>
        <w:t xml:space="preserve">re </w:t>
      </w:r>
      <w:del w:id="568" w:author="AnneMarieW" w:date="2018-01-10T09:56:00Z">
        <w:r w:rsidR="009E3AC1" w:rsidDel="00FD5625">
          <w:rPr>
            <w:rFonts w:hint="eastAsia"/>
          </w:rPr>
          <w:delText xml:space="preserve">again </w:delText>
        </w:r>
      </w:del>
      <w:r w:rsidR="009E3AC1">
        <w:rPr>
          <w:rFonts w:hint="eastAsia"/>
        </w:rPr>
        <w:t>using </w:t>
      </w:r>
      <w:r w:rsidR="009E3AC1" w:rsidRPr="009E3AC1">
        <w:rPr>
          <w:rStyle w:val="Literal"/>
        </w:rPr>
        <w:t>thread::spawn</w:t>
      </w:r>
      <w:r w:rsidR="009E3AC1" w:rsidRPr="009E3AC1">
        <w:rPr>
          <w:rFonts w:hint="eastAsia"/>
        </w:rPr>
        <w:t> to create a new thread</w:t>
      </w:r>
      <w:del w:id="569" w:author="AnneMarieW" w:date="2018-01-10T09:56:00Z">
        <w:r w:rsidR="009E3AC1" w:rsidRPr="009E3AC1" w:rsidDel="00FD5625">
          <w:rPr>
            <w:rFonts w:hint="eastAsia"/>
          </w:rPr>
          <w:delText>,</w:delText>
        </w:r>
      </w:del>
      <w:r w:rsidR="009E3AC1" w:rsidRPr="009E3AC1">
        <w:rPr>
          <w:rFonts w:hint="eastAsia"/>
        </w:rPr>
        <w:t xml:space="preserve"> and then us</w:t>
      </w:r>
      <w:del w:id="570" w:author="AnneMarieW" w:date="2018-01-10T09:56:00Z">
        <w:r w:rsidR="009E3AC1" w:rsidRPr="009E3AC1" w:rsidDel="00FD5625">
          <w:rPr>
            <w:rFonts w:hint="eastAsia"/>
          </w:rPr>
          <w:delText>e</w:delText>
        </w:r>
      </w:del>
      <w:ins w:id="571" w:author="AnneMarieW" w:date="2018-01-10T09:56:00Z">
        <w:r>
          <w:t>ing</w:t>
        </w:r>
      </w:ins>
      <w:r w:rsidR="009E3AC1" w:rsidRPr="009E3AC1">
        <w:rPr>
          <w:rFonts w:hint="eastAsia"/>
        </w:rPr>
        <w:t> </w:t>
      </w:r>
      <w:r w:rsidR="009E3AC1" w:rsidRPr="009E3AC1">
        <w:rPr>
          <w:rStyle w:val="Literal"/>
        </w:rPr>
        <w:t>move</w:t>
      </w:r>
      <w:r w:rsidR="009E3AC1">
        <w:rPr>
          <w:rFonts w:hint="eastAsia"/>
        </w:rPr>
        <w:t xml:space="preserve"> </w:t>
      </w:r>
      <w:r w:rsidR="009E3AC1" w:rsidRPr="009E3AC1">
        <w:rPr>
          <w:rFonts w:hint="eastAsia"/>
        </w:rPr>
        <w:t>to move </w:t>
      </w:r>
      <w:proofErr w:type="spellStart"/>
      <w:r w:rsidR="009E3AC1" w:rsidRPr="009E3AC1">
        <w:rPr>
          <w:rStyle w:val="Literal"/>
        </w:rPr>
        <w:t>tx</w:t>
      </w:r>
      <w:proofErr w:type="spellEnd"/>
      <w:r w:rsidR="009E3AC1" w:rsidRPr="009E3AC1">
        <w:rPr>
          <w:rFonts w:hint="eastAsia"/>
        </w:rPr>
        <w:t> into the closure so the spawned thread owns </w:t>
      </w:r>
      <w:proofErr w:type="spellStart"/>
      <w:r w:rsidR="009E3AC1" w:rsidRPr="009E3AC1">
        <w:rPr>
          <w:rStyle w:val="Literal"/>
        </w:rPr>
        <w:t>tx</w:t>
      </w:r>
      <w:proofErr w:type="spellEnd"/>
      <w:r w:rsidR="009E3AC1">
        <w:rPr>
          <w:rFonts w:hint="eastAsia"/>
        </w:rPr>
        <w:t xml:space="preserve">. The spawned thread needs to own the transmitting end of the channel </w:t>
      </w:r>
      <w:del w:id="572" w:author="AnneMarieW" w:date="2018-01-10T09:56:00Z">
        <w:r w:rsidR="009E3AC1" w:rsidDel="00FD5625">
          <w:rPr>
            <w:rFonts w:hint="eastAsia"/>
          </w:rPr>
          <w:delText xml:space="preserve">in order </w:delText>
        </w:r>
      </w:del>
      <w:r w:rsidR="009E3AC1">
        <w:rPr>
          <w:rFonts w:hint="eastAsia"/>
        </w:rPr>
        <w:t>to be able to send messages through the channel.</w:t>
      </w:r>
    </w:p>
    <w:p w14:paraId="423F0F32" w14:textId="68BEDF24" w:rsidR="009E3AC1" w:rsidRDefault="009E3AC1" w:rsidP="009E3AC1">
      <w:pPr>
        <w:pStyle w:val="Body"/>
        <w:rPr>
          <w:ins w:id="573" w:author="janelle" w:date="2018-01-08T12:26:00Z"/>
        </w:rPr>
      </w:pPr>
      <w:r>
        <w:rPr>
          <w:rFonts w:hint="eastAsia"/>
        </w:rPr>
        <w:t>The transmitting end has a </w:t>
      </w:r>
      <w:r w:rsidRPr="009E3AC1">
        <w:rPr>
          <w:rStyle w:val="Literal"/>
        </w:rPr>
        <w:t>send</w:t>
      </w:r>
      <w:r w:rsidRPr="009E3AC1">
        <w:rPr>
          <w:rFonts w:hint="eastAsia"/>
        </w:rPr>
        <w:t> method that takes the value we want to send.</w:t>
      </w:r>
      <w:r>
        <w:rPr>
          <w:rFonts w:hint="eastAsia"/>
        </w:rPr>
        <w:t xml:space="preserve"> </w:t>
      </w:r>
      <w:r w:rsidRPr="009E3AC1">
        <w:rPr>
          <w:rFonts w:hint="eastAsia"/>
        </w:rPr>
        <w:t>The </w:t>
      </w:r>
      <w:r w:rsidRPr="009E3AC1">
        <w:rPr>
          <w:rStyle w:val="Literal"/>
        </w:rPr>
        <w:t>send</w:t>
      </w:r>
      <w:r w:rsidRPr="009E3AC1">
        <w:rPr>
          <w:rFonts w:hint="eastAsia"/>
        </w:rPr>
        <w:t> method returns a </w:t>
      </w:r>
      <w:r w:rsidRPr="009E3AC1">
        <w:rPr>
          <w:rStyle w:val="Literal"/>
        </w:rPr>
        <w:t>Result&lt;T, E&gt;</w:t>
      </w:r>
      <w:r w:rsidRPr="009E3AC1">
        <w:rPr>
          <w:rFonts w:hint="eastAsia"/>
        </w:rPr>
        <w:t xml:space="preserve"> type, so </w:t>
      </w:r>
      <w:del w:id="574" w:author="AnneMarieW" w:date="2018-01-10T09:57:00Z">
        <w:r w:rsidRPr="009E3AC1" w:rsidDel="00DC5A59">
          <w:rPr>
            <w:rFonts w:hint="eastAsia"/>
          </w:rPr>
          <w:delText xml:space="preserve">that </w:delText>
        </w:r>
      </w:del>
      <w:r w:rsidRPr="009E3AC1">
        <w:rPr>
          <w:rFonts w:hint="eastAsia"/>
        </w:rPr>
        <w:t>if the receiving end</w:t>
      </w:r>
      <w:r>
        <w:rPr>
          <w:rFonts w:hint="eastAsia"/>
        </w:rPr>
        <w:t xml:space="preserve"> </w:t>
      </w:r>
      <w:r w:rsidRPr="009E3AC1">
        <w:rPr>
          <w:rFonts w:hint="eastAsia"/>
        </w:rPr>
        <w:t>has already been dropped and there</w:t>
      </w:r>
      <w:r>
        <w:t>’</w:t>
      </w:r>
      <w:r w:rsidRPr="009E3AC1">
        <w:rPr>
          <w:rFonts w:hint="eastAsia"/>
        </w:rPr>
        <w:t>s nowhere to send a value, the send</w:t>
      </w:r>
      <w:r>
        <w:rPr>
          <w:rFonts w:hint="eastAsia"/>
        </w:rPr>
        <w:t xml:space="preserve"> </w:t>
      </w:r>
      <w:r w:rsidRPr="009E3AC1">
        <w:rPr>
          <w:rFonts w:hint="eastAsia"/>
        </w:rPr>
        <w:t xml:space="preserve">operation will </w:t>
      </w:r>
      <w:ins w:id="575" w:author="AnneMarieW" w:date="2018-01-10T09:57:00Z">
        <w:r w:rsidR="00DC5A59">
          <w:t>re</w:t>
        </w:r>
        <w:del w:id="576" w:author="Carol Nichols" w:date="2018-01-21T13:28:00Z">
          <w:r w:rsidR="00DC5A59" w:rsidDel="007D18CF">
            <w:delText>sult in</w:delText>
          </w:r>
        </w:del>
      </w:ins>
      <w:ins w:id="577" w:author="Carol Nichols" w:date="2018-01-21T13:28:00Z">
        <w:r w:rsidR="007D18CF">
          <w:t>turn</w:t>
        </w:r>
      </w:ins>
      <w:ins w:id="578" w:author="AnneMarieW" w:date="2018-01-10T09:57:00Z">
        <w:r w:rsidR="00DC5A59">
          <w:t xml:space="preserve"> an </w:t>
        </w:r>
      </w:ins>
      <w:r w:rsidRPr="009E3AC1">
        <w:rPr>
          <w:rFonts w:hint="eastAsia"/>
        </w:rPr>
        <w:t xml:space="preserve">error. In this example, </w:t>
      </w:r>
      <w:r w:rsidRPr="009E3AC1">
        <w:rPr>
          <w:rFonts w:hint="eastAsia"/>
        </w:rPr>
        <w:lastRenderedPageBreak/>
        <w:t>we</w:t>
      </w:r>
      <w:r>
        <w:t>’</w:t>
      </w:r>
      <w:r w:rsidRPr="009E3AC1">
        <w:rPr>
          <w:rFonts w:hint="eastAsia"/>
        </w:rPr>
        <w:t>re</w:t>
      </w:r>
      <w:del w:id="579" w:author="Carol Nichols" w:date="2018-01-21T13:28:00Z">
        <w:r w:rsidRPr="009E3AC1" w:rsidDel="00B53A64">
          <w:rPr>
            <w:rFonts w:hint="eastAsia"/>
          </w:rPr>
          <w:delText xml:space="preserve"> simply</w:delText>
        </w:r>
      </w:del>
      <w:r w:rsidRPr="009E3AC1">
        <w:rPr>
          <w:rFonts w:hint="eastAsia"/>
        </w:rPr>
        <w:t xml:space="preserve"> calling </w:t>
      </w:r>
      <w:r w:rsidRPr="009E3AC1">
        <w:rPr>
          <w:rStyle w:val="Literal"/>
        </w:rPr>
        <w:t>unwrap</w:t>
      </w:r>
      <w:r>
        <w:rPr>
          <w:rFonts w:hint="eastAsia"/>
        </w:rPr>
        <w:t xml:space="preserve"> to panic in case of </w:t>
      </w:r>
      <w:ins w:id="580" w:author="AnneMarieW" w:date="2018-01-10T09:57:00Z">
        <w:r w:rsidR="00DC5A59">
          <w:t xml:space="preserve">an </w:t>
        </w:r>
      </w:ins>
      <w:r>
        <w:rPr>
          <w:rFonts w:hint="eastAsia"/>
        </w:rPr>
        <w:t>error</w:t>
      </w:r>
      <w:del w:id="581" w:author="AnneMarieW" w:date="2018-01-10T09:57:00Z">
        <w:r w:rsidDel="00DC5A59">
          <w:rPr>
            <w:rFonts w:hint="eastAsia"/>
          </w:rPr>
          <w:delText>,</w:delText>
        </w:r>
      </w:del>
      <w:ins w:id="582" w:author="AnneMarieW" w:date="2018-01-10T09:57:00Z">
        <w:r w:rsidR="00DC5A59">
          <w:t xml:space="preserve">. </w:t>
        </w:r>
      </w:ins>
      <w:del w:id="583" w:author="AnneMarieW" w:date="2018-01-10T09:57:00Z">
        <w:r w:rsidDel="00DC5A59">
          <w:rPr>
            <w:rFonts w:hint="eastAsia"/>
          </w:rPr>
          <w:delText xml:space="preserve"> </w:delText>
        </w:r>
      </w:del>
      <w:ins w:id="584" w:author="AnneMarieW" w:date="2018-01-10T09:57:00Z">
        <w:r w:rsidR="00DC5A59">
          <w:t>B</w:t>
        </w:r>
      </w:ins>
      <w:del w:id="585" w:author="AnneMarieW" w:date="2018-01-10T09:57:00Z">
        <w:r w:rsidDel="00DC5A59">
          <w:rPr>
            <w:rFonts w:hint="eastAsia"/>
          </w:rPr>
          <w:delText>b</w:delText>
        </w:r>
      </w:del>
      <w:r>
        <w:rPr>
          <w:rFonts w:hint="eastAsia"/>
        </w:rPr>
        <w:t xml:space="preserve">ut </w:t>
      </w:r>
      <w:del w:id="586" w:author="AnneMarieW" w:date="2018-01-10T09:57:00Z">
        <w:r w:rsidDel="00DC5A59">
          <w:rPr>
            <w:rFonts w:hint="eastAsia"/>
          </w:rPr>
          <w:delText>for</w:delText>
        </w:r>
      </w:del>
      <w:ins w:id="587" w:author="AnneMarieW" w:date="2018-01-10T09:57:00Z">
        <w:r w:rsidR="00DC5A59">
          <w:t>in</w:t>
        </w:r>
      </w:ins>
      <w:r>
        <w:rPr>
          <w:rFonts w:hint="eastAsia"/>
        </w:rPr>
        <w:t xml:space="preserve"> a real application, we</w:t>
      </w:r>
      <w:del w:id="588" w:author="AnneMarieW" w:date="2018-01-10T09:58:00Z">
        <w:r w:rsidDel="00DC5A59">
          <w:delText>’</w:delText>
        </w:r>
      </w:del>
      <w:ins w:id="589" w:author="AnneMarieW" w:date="2018-01-10T09:58:00Z">
        <w:r w:rsidR="00DC5A59">
          <w:t xml:space="preserve"> woul</w:t>
        </w:r>
      </w:ins>
      <w:r>
        <w:rPr>
          <w:rFonts w:hint="eastAsia"/>
        </w:rPr>
        <w:t>d handle it properly</w:t>
      </w:r>
      <w:ins w:id="590" w:author="AnneMarieW" w:date="2018-01-10T09:58:00Z">
        <w:r w:rsidR="00DC5A59">
          <w:t xml:space="preserve">: </w:t>
        </w:r>
      </w:ins>
      <w:del w:id="591" w:author="AnneMarieW" w:date="2018-01-10T09:58:00Z">
        <w:r w:rsidDel="00DC5A59">
          <w:rPr>
            <w:rFonts w:hint="eastAsia"/>
          </w:rPr>
          <w:delText>—</w:delText>
        </w:r>
      </w:del>
      <w:r>
        <w:rPr>
          <w:rFonts w:hint="eastAsia"/>
        </w:rPr>
        <w:t xml:space="preserve">return to </w:t>
      </w:r>
      <w:r w:rsidR="003B4316" w:rsidRPr="003B4316">
        <w:rPr>
          <w:highlight w:val="yellow"/>
          <w:rPrChange w:id="592" w:author="janelle" w:date="2018-01-08T12:26:00Z">
            <w:rPr>
              <w:rFonts w:ascii="Courier" w:hAnsi="Courier"/>
              <w:color w:val="0000FF"/>
              <w:sz w:val="20"/>
            </w:rPr>
          </w:rPrChange>
        </w:rPr>
        <w:t>Chapter 9</w:t>
      </w:r>
      <w:r>
        <w:rPr>
          <w:rFonts w:hint="eastAsia"/>
        </w:rPr>
        <w:t xml:space="preserve"> to review strategies for proper error handling.</w:t>
      </w:r>
    </w:p>
    <w:p w14:paraId="0836B760" w14:textId="77777777" w:rsidR="00A312A5" w:rsidRDefault="004B5323">
      <w:pPr>
        <w:pStyle w:val="ProductionDirective"/>
        <w:rPr>
          <w:rFonts w:eastAsia="Microsoft YaHei"/>
        </w:rPr>
      </w:pPr>
      <w:ins w:id="593" w:author="janelle" w:date="2018-01-08T12:26:00Z">
        <w:r>
          <w:rPr>
            <w:rFonts w:eastAsia="Microsoft YaHei"/>
          </w:rPr>
          <w:t xml:space="preserve">prod: confirm </w:t>
        </w:r>
        <w:proofErr w:type="spellStart"/>
        <w:r>
          <w:rPr>
            <w:rFonts w:eastAsia="Microsoft YaHei"/>
          </w:rPr>
          <w:t>xref</w:t>
        </w:r>
      </w:ins>
      <w:proofErr w:type="spellEnd"/>
    </w:p>
    <w:p w14:paraId="362598EB" w14:textId="77777777" w:rsidR="009E3AC1" w:rsidRDefault="009E3AC1" w:rsidP="009E3AC1">
      <w:pPr>
        <w:pStyle w:val="Body"/>
      </w:pPr>
      <w:r>
        <w:rPr>
          <w:rFonts w:hint="eastAsia"/>
        </w:rPr>
        <w:t>In Listing 16-8, we</w:t>
      </w:r>
      <w:r>
        <w:t>’</w:t>
      </w:r>
      <w:r>
        <w:rPr>
          <w:rFonts w:hint="eastAsia"/>
        </w:rPr>
        <w:t>ll get the value from the receiving end of the channel in the main thread. This is like retrieving the rubber duck from the water at the end of the river</w:t>
      </w:r>
      <w:del w:id="594" w:author="AnneMarieW" w:date="2018-01-10T09:58:00Z">
        <w:r w:rsidDel="00DC5A59">
          <w:rPr>
            <w:rFonts w:hint="eastAsia"/>
          </w:rPr>
          <w:delText>,</w:delText>
        </w:r>
      </w:del>
      <w:r>
        <w:rPr>
          <w:rFonts w:hint="eastAsia"/>
        </w:rPr>
        <w:t xml:space="preserve"> or like getting a chat message:</w:t>
      </w:r>
    </w:p>
    <w:p w14:paraId="5B684E4E" w14:textId="77777777" w:rsidR="009E3AC1" w:rsidRDefault="009E3AC1" w:rsidP="008E51BB">
      <w:pPr>
        <w:pStyle w:val="ProductionDirective"/>
        <w:rPr>
          <w:rFonts w:eastAsia="Microsoft YaHei"/>
        </w:rPr>
      </w:pPr>
      <w:del w:id="595" w:author="janelle" w:date="2018-01-19T10:48:00Z">
        <w:r w:rsidDel="00E81E86">
          <w:rPr>
            <w:rFonts w:eastAsia="Microsoft YaHei" w:hint="eastAsia"/>
          </w:rPr>
          <w:delText xml:space="preserve">Filename: </w:delText>
        </w:r>
      </w:del>
      <w:r>
        <w:rPr>
          <w:rFonts w:eastAsia="Microsoft YaHei" w:hint="eastAsia"/>
        </w:rPr>
        <w:t>src/main.rs</w:t>
      </w:r>
    </w:p>
    <w:p w14:paraId="4B90E57F" w14:textId="77777777" w:rsidR="009E3AC1" w:rsidRPr="00CC3BAB" w:rsidRDefault="009E3AC1" w:rsidP="008E51BB">
      <w:pPr>
        <w:pStyle w:val="CodeA"/>
        <w:rPr>
          <w:rStyle w:val="Literal-Gray"/>
          <w:rPrChange w:id="596" w:author="Carol Nichols" w:date="2018-01-21T16:34:00Z">
            <w:rPr/>
          </w:rPrChange>
        </w:rPr>
      </w:pPr>
      <w:r w:rsidRPr="00CC3BAB">
        <w:rPr>
          <w:rStyle w:val="Literal-Gray"/>
          <w:rPrChange w:id="597" w:author="Carol Nichols" w:date="2018-01-21T16:34:00Z">
            <w:rPr/>
          </w:rPrChange>
        </w:rPr>
        <w:t>use std::thread;</w:t>
      </w:r>
    </w:p>
    <w:p w14:paraId="10C106D7" w14:textId="77777777" w:rsidR="009E3AC1" w:rsidRPr="00CC3BAB" w:rsidRDefault="009E3AC1" w:rsidP="003C0B4A">
      <w:pPr>
        <w:pStyle w:val="CodeB"/>
        <w:rPr>
          <w:rStyle w:val="Literal-Gray"/>
          <w:rPrChange w:id="598" w:author="Carol Nichols" w:date="2018-01-21T16:34:00Z">
            <w:rPr/>
          </w:rPrChange>
        </w:rPr>
      </w:pPr>
      <w:r w:rsidRPr="00CC3BAB">
        <w:rPr>
          <w:rStyle w:val="Literal-Gray"/>
          <w:rPrChange w:id="599" w:author="Carol Nichols" w:date="2018-01-21T16:34:00Z">
            <w:rPr/>
          </w:rPrChange>
        </w:rPr>
        <w:t>use std::sync::mpsc;</w:t>
      </w:r>
    </w:p>
    <w:p w14:paraId="58302771" w14:textId="77777777" w:rsidR="009E3AC1" w:rsidRPr="00CC3BAB" w:rsidRDefault="009E3AC1" w:rsidP="003C0B4A">
      <w:pPr>
        <w:pStyle w:val="CodeB"/>
        <w:rPr>
          <w:rStyle w:val="Literal-Gray"/>
          <w:rPrChange w:id="600" w:author="Carol Nichols" w:date="2018-01-21T16:34:00Z">
            <w:rPr/>
          </w:rPrChange>
        </w:rPr>
      </w:pPr>
    </w:p>
    <w:p w14:paraId="4A6602E0" w14:textId="77777777" w:rsidR="009E3AC1" w:rsidRPr="00CC3BAB" w:rsidRDefault="009E3AC1" w:rsidP="003C0B4A">
      <w:pPr>
        <w:pStyle w:val="CodeB"/>
        <w:rPr>
          <w:rStyle w:val="Literal-Gray"/>
          <w:rPrChange w:id="601" w:author="Carol Nichols" w:date="2018-01-21T16:34:00Z">
            <w:rPr/>
          </w:rPrChange>
        </w:rPr>
      </w:pPr>
      <w:r w:rsidRPr="00CC3BAB">
        <w:rPr>
          <w:rStyle w:val="Literal-Gray"/>
          <w:rPrChange w:id="602" w:author="Carol Nichols" w:date="2018-01-21T16:34:00Z">
            <w:rPr/>
          </w:rPrChange>
        </w:rPr>
        <w:t>fn main() {</w:t>
      </w:r>
    </w:p>
    <w:p w14:paraId="468929A2" w14:textId="77777777" w:rsidR="009E3AC1" w:rsidRPr="00CC3BAB" w:rsidRDefault="009E3AC1" w:rsidP="003C0B4A">
      <w:pPr>
        <w:pStyle w:val="CodeB"/>
        <w:rPr>
          <w:rStyle w:val="Literal-Gray"/>
          <w:rPrChange w:id="603" w:author="Carol Nichols" w:date="2018-01-21T16:34:00Z">
            <w:rPr/>
          </w:rPrChange>
        </w:rPr>
      </w:pPr>
      <w:r w:rsidRPr="00CC3BAB">
        <w:rPr>
          <w:rStyle w:val="Literal-Gray"/>
          <w:rPrChange w:id="604" w:author="Carol Nichols" w:date="2018-01-21T16:34:00Z">
            <w:rPr/>
          </w:rPrChange>
        </w:rPr>
        <w:t xml:space="preserve">    let (tx, rx) = mpsc::channel();</w:t>
      </w:r>
    </w:p>
    <w:p w14:paraId="170F1906" w14:textId="77777777" w:rsidR="009E3AC1" w:rsidRPr="00CC3BAB" w:rsidRDefault="009E3AC1" w:rsidP="003C0B4A">
      <w:pPr>
        <w:pStyle w:val="CodeB"/>
        <w:rPr>
          <w:rStyle w:val="Literal-Gray"/>
          <w:rPrChange w:id="605" w:author="Carol Nichols" w:date="2018-01-21T16:34:00Z">
            <w:rPr/>
          </w:rPrChange>
        </w:rPr>
      </w:pPr>
    </w:p>
    <w:p w14:paraId="393FC79B" w14:textId="77777777" w:rsidR="009E3AC1" w:rsidRPr="00CC3BAB" w:rsidRDefault="009E3AC1" w:rsidP="003C0B4A">
      <w:pPr>
        <w:pStyle w:val="CodeB"/>
        <w:rPr>
          <w:rStyle w:val="Literal-Gray"/>
          <w:rPrChange w:id="606" w:author="Carol Nichols" w:date="2018-01-21T16:34:00Z">
            <w:rPr/>
          </w:rPrChange>
        </w:rPr>
      </w:pPr>
      <w:r w:rsidRPr="00CC3BAB">
        <w:rPr>
          <w:rStyle w:val="Literal-Gray"/>
          <w:rPrChange w:id="607" w:author="Carol Nichols" w:date="2018-01-21T16:34:00Z">
            <w:rPr/>
          </w:rPrChange>
        </w:rPr>
        <w:t xml:space="preserve">    thread::spawn(move || {</w:t>
      </w:r>
    </w:p>
    <w:p w14:paraId="5ED969A3" w14:textId="77777777" w:rsidR="009E3AC1" w:rsidRPr="00CC3BAB" w:rsidRDefault="009E3AC1" w:rsidP="003C0B4A">
      <w:pPr>
        <w:pStyle w:val="CodeB"/>
        <w:rPr>
          <w:rStyle w:val="Literal-Gray"/>
          <w:rPrChange w:id="608" w:author="Carol Nichols" w:date="2018-01-21T16:34:00Z">
            <w:rPr/>
          </w:rPrChange>
        </w:rPr>
      </w:pPr>
      <w:r w:rsidRPr="00CC3BAB">
        <w:rPr>
          <w:rStyle w:val="Literal-Gray"/>
          <w:rPrChange w:id="609" w:author="Carol Nichols" w:date="2018-01-21T16:34:00Z">
            <w:rPr/>
          </w:rPrChange>
        </w:rPr>
        <w:t xml:space="preserve">        let val = String::from("hi");</w:t>
      </w:r>
    </w:p>
    <w:p w14:paraId="55B6745F" w14:textId="77777777" w:rsidR="009E3AC1" w:rsidRPr="00CC3BAB" w:rsidRDefault="009E3AC1" w:rsidP="003C0B4A">
      <w:pPr>
        <w:pStyle w:val="CodeB"/>
        <w:rPr>
          <w:rStyle w:val="Literal-Gray"/>
          <w:rPrChange w:id="610" w:author="Carol Nichols" w:date="2018-01-21T16:34:00Z">
            <w:rPr/>
          </w:rPrChange>
        </w:rPr>
      </w:pPr>
      <w:r w:rsidRPr="00CC3BAB">
        <w:rPr>
          <w:rStyle w:val="Literal-Gray"/>
          <w:rPrChange w:id="611" w:author="Carol Nichols" w:date="2018-01-21T16:34:00Z">
            <w:rPr/>
          </w:rPrChange>
        </w:rPr>
        <w:t xml:space="preserve">        tx.send(val).unwrap();</w:t>
      </w:r>
    </w:p>
    <w:p w14:paraId="539B3867" w14:textId="77777777" w:rsidR="009E3AC1" w:rsidRPr="00CC3BAB" w:rsidRDefault="009E3AC1" w:rsidP="003C0B4A">
      <w:pPr>
        <w:pStyle w:val="CodeB"/>
        <w:rPr>
          <w:rStyle w:val="Literal-Gray"/>
          <w:rPrChange w:id="612" w:author="Carol Nichols" w:date="2018-01-21T16:34:00Z">
            <w:rPr/>
          </w:rPrChange>
        </w:rPr>
      </w:pPr>
      <w:r w:rsidRPr="00CC3BAB">
        <w:rPr>
          <w:rStyle w:val="Literal-Gray"/>
          <w:rPrChange w:id="613" w:author="Carol Nichols" w:date="2018-01-21T16:34:00Z">
            <w:rPr/>
          </w:rPrChange>
        </w:rPr>
        <w:t xml:space="preserve">    });</w:t>
      </w:r>
    </w:p>
    <w:p w14:paraId="04CFA3BC" w14:textId="77777777" w:rsidR="009E3AC1" w:rsidRPr="003C0B4A" w:rsidRDefault="009E3AC1" w:rsidP="003C0B4A">
      <w:pPr>
        <w:pStyle w:val="CodeB"/>
      </w:pPr>
    </w:p>
    <w:p w14:paraId="2CC90E62" w14:textId="77777777" w:rsidR="009E3AC1" w:rsidRPr="003C0B4A" w:rsidRDefault="009E3AC1" w:rsidP="003C0B4A">
      <w:pPr>
        <w:pStyle w:val="CodeB"/>
      </w:pPr>
      <w:r w:rsidRPr="003C0B4A">
        <w:t xml:space="preserve">    let received = rx.recv().unwrap();</w:t>
      </w:r>
    </w:p>
    <w:p w14:paraId="38398A16" w14:textId="77777777" w:rsidR="009E3AC1" w:rsidRPr="003C0B4A" w:rsidRDefault="009E3AC1" w:rsidP="003C0B4A">
      <w:pPr>
        <w:pStyle w:val="CodeB"/>
      </w:pPr>
      <w:r w:rsidRPr="003C0B4A">
        <w:t xml:space="preserve">    println!("Got: {}", received);</w:t>
      </w:r>
    </w:p>
    <w:p w14:paraId="12734895" w14:textId="77777777" w:rsidR="009E3AC1" w:rsidRPr="00CC3BAB" w:rsidRDefault="009E3AC1" w:rsidP="008E51BB">
      <w:pPr>
        <w:pStyle w:val="CodeC"/>
        <w:rPr>
          <w:rStyle w:val="Literal-Gray"/>
          <w:rPrChange w:id="614" w:author="Carol Nichols" w:date="2018-01-21T16:34:00Z">
            <w:rPr/>
          </w:rPrChange>
        </w:rPr>
      </w:pPr>
      <w:r w:rsidRPr="00CC3BAB">
        <w:rPr>
          <w:rStyle w:val="Literal-Gray"/>
          <w:rPrChange w:id="615" w:author="Carol Nichols" w:date="2018-01-21T16:34:00Z">
            <w:rPr/>
          </w:rPrChange>
        </w:rPr>
        <w:t>}</w:t>
      </w:r>
    </w:p>
    <w:p w14:paraId="6BB446C1" w14:textId="77777777" w:rsidR="009E3AC1" w:rsidRPr="008E51BB" w:rsidRDefault="009E3AC1" w:rsidP="008E51BB">
      <w:pPr>
        <w:pStyle w:val="Listing"/>
        <w:rPr>
          <w:rStyle w:val="Literal"/>
          <w:rFonts w:eastAsia="Microsoft YaHei"/>
        </w:rPr>
      </w:pPr>
      <w:r>
        <w:rPr>
          <w:rFonts w:eastAsia="Microsoft YaHei" w:hint="eastAsia"/>
        </w:rPr>
        <w:t xml:space="preserve">Listing 16-8: Receiving the value </w:t>
      </w:r>
      <w:r w:rsidR="003C0B4A">
        <w:rPr>
          <w:rFonts w:eastAsia="Microsoft YaHei"/>
        </w:rPr>
        <w:t>“</w:t>
      </w:r>
      <w:r>
        <w:rPr>
          <w:rFonts w:eastAsia="Microsoft YaHei" w:hint="eastAsia"/>
        </w:rPr>
        <w:t>hi</w:t>
      </w:r>
      <w:r w:rsidR="003C0B4A">
        <w:rPr>
          <w:rFonts w:eastAsia="Microsoft YaHei"/>
        </w:rPr>
        <w:t>”</w:t>
      </w:r>
      <w:r>
        <w:rPr>
          <w:rFonts w:eastAsia="Microsoft YaHei" w:hint="eastAsia"/>
        </w:rPr>
        <w:t xml:space="preserve"> in the main thread and printing it</w:t>
      </w:r>
      <w:del w:id="616" w:author="AnneMarieW" w:date="2018-01-10T09:58:00Z">
        <w:r w:rsidDel="00EC6C10">
          <w:rPr>
            <w:rFonts w:eastAsia="Microsoft YaHei" w:hint="eastAsia"/>
          </w:rPr>
          <w:delText xml:space="preserve"> out</w:delText>
        </w:r>
      </w:del>
    </w:p>
    <w:p w14:paraId="7E0B5704" w14:textId="77777777" w:rsidR="009E3AC1" w:rsidRDefault="009E3AC1" w:rsidP="009E3AC1">
      <w:pPr>
        <w:pStyle w:val="Body"/>
      </w:pPr>
      <w:r w:rsidRPr="009E3AC1">
        <w:rPr>
          <w:rFonts w:hint="eastAsia"/>
        </w:rPr>
        <w:t>The receiving end of a channel has two useful methods: </w:t>
      </w:r>
      <w:proofErr w:type="spellStart"/>
      <w:r w:rsidRPr="009E3AC1">
        <w:rPr>
          <w:rStyle w:val="Literal"/>
        </w:rPr>
        <w:t>recv</w:t>
      </w:r>
      <w:proofErr w:type="spellEnd"/>
      <w:r w:rsidRPr="009E3AC1">
        <w:rPr>
          <w:rFonts w:hint="eastAsia"/>
        </w:rPr>
        <w:t> and </w:t>
      </w:r>
      <w:proofErr w:type="spellStart"/>
      <w:r w:rsidRPr="009E3AC1">
        <w:rPr>
          <w:rStyle w:val="Literal"/>
        </w:rPr>
        <w:t>try_recv</w:t>
      </w:r>
      <w:proofErr w:type="spellEnd"/>
      <w:r w:rsidRPr="009E3AC1">
        <w:rPr>
          <w:rFonts w:hint="eastAsia"/>
        </w:rPr>
        <w:t>.</w:t>
      </w:r>
      <w:r>
        <w:rPr>
          <w:rFonts w:hint="eastAsia"/>
        </w:rPr>
        <w:t xml:space="preserve"> </w:t>
      </w:r>
      <w:r w:rsidRPr="009E3AC1">
        <w:rPr>
          <w:rFonts w:hint="eastAsia"/>
        </w:rPr>
        <w:t>We</w:t>
      </w:r>
      <w:r>
        <w:t>’</w:t>
      </w:r>
      <w:r w:rsidRPr="009E3AC1">
        <w:rPr>
          <w:rFonts w:hint="eastAsia"/>
        </w:rPr>
        <w:t>re using </w:t>
      </w:r>
      <w:proofErr w:type="spellStart"/>
      <w:r w:rsidRPr="009E3AC1">
        <w:rPr>
          <w:rStyle w:val="Literal"/>
        </w:rPr>
        <w:t>recv</w:t>
      </w:r>
      <w:proofErr w:type="spellEnd"/>
      <w:r w:rsidRPr="009E3AC1">
        <w:rPr>
          <w:rFonts w:hint="eastAsia"/>
        </w:rPr>
        <w:t>, short for </w:t>
      </w:r>
      <w:r w:rsidRPr="009E3AC1">
        <w:rPr>
          <w:rStyle w:val="EmphasisItalic"/>
          <w:rFonts w:hint="eastAsia"/>
        </w:rPr>
        <w:t>receive</w:t>
      </w:r>
      <w:r w:rsidRPr="009E3AC1">
        <w:rPr>
          <w:rFonts w:hint="eastAsia"/>
        </w:rPr>
        <w:t>, which will block the main thread</w:t>
      </w:r>
      <w:r>
        <w:t>’</w:t>
      </w:r>
      <w:r w:rsidRPr="009E3AC1">
        <w:rPr>
          <w:rFonts w:hint="eastAsia"/>
        </w:rPr>
        <w:t>s</w:t>
      </w:r>
      <w:r>
        <w:rPr>
          <w:rFonts w:hint="eastAsia"/>
        </w:rPr>
        <w:t xml:space="preserve"> </w:t>
      </w:r>
      <w:r w:rsidRPr="009E3AC1">
        <w:rPr>
          <w:rFonts w:hint="eastAsia"/>
        </w:rPr>
        <w:t>execution and wait until a value is sent down the channel. Once a value is</w:t>
      </w:r>
      <w:r>
        <w:rPr>
          <w:rFonts w:hint="eastAsia"/>
        </w:rPr>
        <w:t xml:space="preserve"> </w:t>
      </w:r>
      <w:r w:rsidRPr="009E3AC1">
        <w:rPr>
          <w:rFonts w:hint="eastAsia"/>
        </w:rPr>
        <w:t>sent, </w:t>
      </w:r>
      <w:proofErr w:type="spellStart"/>
      <w:r w:rsidRPr="009E3AC1">
        <w:rPr>
          <w:rStyle w:val="Literal"/>
        </w:rPr>
        <w:t>recv</w:t>
      </w:r>
      <w:proofErr w:type="spellEnd"/>
      <w:r w:rsidRPr="009E3AC1">
        <w:rPr>
          <w:rFonts w:hint="eastAsia"/>
        </w:rPr>
        <w:t> will return it in a </w:t>
      </w:r>
      <w:r w:rsidRPr="009E3AC1">
        <w:rPr>
          <w:rStyle w:val="Literal"/>
        </w:rPr>
        <w:t>Result&lt;T, E&gt;</w:t>
      </w:r>
      <w:r w:rsidRPr="009E3AC1">
        <w:rPr>
          <w:rFonts w:hint="eastAsia"/>
        </w:rPr>
        <w:t>. When the sending end of the</w:t>
      </w:r>
      <w:r>
        <w:rPr>
          <w:rFonts w:hint="eastAsia"/>
        </w:rPr>
        <w:t xml:space="preserve"> </w:t>
      </w:r>
      <w:r w:rsidRPr="009E3AC1">
        <w:rPr>
          <w:rFonts w:hint="eastAsia"/>
        </w:rPr>
        <w:t>channel closes, </w:t>
      </w:r>
      <w:proofErr w:type="spellStart"/>
      <w:r w:rsidRPr="009E3AC1">
        <w:rPr>
          <w:rStyle w:val="Literal"/>
        </w:rPr>
        <w:t>recv</w:t>
      </w:r>
      <w:proofErr w:type="spellEnd"/>
      <w:r>
        <w:rPr>
          <w:rFonts w:hint="eastAsia"/>
        </w:rPr>
        <w:t> will return an error to signal that no more values will be coming.</w:t>
      </w:r>
    </w:p>
    <w:p w14:paraId="14162CDE" w14:textId="77777777" w:rsidR="009E3AC1" w:rsidRDefault="009E3AC1" w:rsidP="008E51BB">
      <w:pPr>
        <w:pStyle w:val="Body"/>
      </w:pPr>
      <w:del w:id="617" w:author="Carol Nichols" w:date="2018-01-21T13:29:00Z">
        <w:r w:rsidRPr="002B675D" w:rsidDel="00BC4F3B">
          <w:rPr>
            <w:rFonts w:hint="eastAsia"/>
          </w:rPr>
          <w:delText xml:space="preserve"> </w:delText>
        </w:r>
      </w:del>
      <w:r w:rsidRPr="009E3AC1">
        <w:rPr>
          <w:rFonts w:hint="eastAsia"/>
        </w:rPr>
        <w:t>The </w:t>
      </w:r>
      <w:proofErr w:type="spellStart"/>
      <w:r w:rsidRPr="009E3AC1">
        <w:rPr>
          <w:rStyle w:val="Literal"/>
        </w:rPr>
        <w:t>try_recv</w:t>
      </w:r>
      <w:proofErr w:type="spellEnd"/>
      <w:r w:rsidRPr="009E3AC1">
        <w:rPr>
          <w:rFonts w:hint="eastAsia"/>
        </w:rPr>
        <w:t> method doesn</w:t>
      </w:r>
      <w:r>
        <w:t>’</w:t>
      </w:r>
      <w:r w:rsidRPr="009E3AC1">
        <w:rPr>
          <w:rFonts w:hint="eastAsia"/>
        </w:rPr>
        <w:t>t block, but will instead return a </w:t>
      </w:r>
      <w:r w:rsidRPr="009E3AC1">
        <w:rPr>
          <w:rStyle w:val="Literal"/>
        </w:rPr>
        <w:t>Result&lt;T, E&gt;</w:t>
      </w:r>
      <w:r>
        <w:rPr>
          <w:rFonts w:hint="eastAsia"/>
        </w:rPr>
        <w:t xml:space="preserve"> </w:t>
      </w:r>
      <w:r w:rsidRPr="009E3AC1">
        <w:rPr>
          <w:rFonts w:hint="eastAsia"/>
        </w:rPr>
        <w:t>immediately: an </w:t>
      </w:r>
      <w:r w:rsidRPr="009E3AC1">
        <w:rPr>
          <w:rStyle w:val="Literal"/>
        </w:rPr>
        <w:t>Ok</w:t>
      </w:r>
      <w:r w:rsidRPr="009E3AC1">
        <w:rPr>
          <w:rFonts w:hint="eastAsia"/>
        </w:rPr>
        <w:t> value holding a message if one is available</w:t>
      </w:r>
      <w:del w:id="618" w:author="AnneMarieW" w:date="2018-01-10T09:59:00Z">
        <w:r w:rsidRPr="009E3AC1" w:rsidDel="00CF17B4">
          <w:rPr>
            <w:rFonts w:hint="eastAsia"/>
          </w:rPr>
          <w:delText>,</w:delText>
        </w:r>
      </w:del>
      <w:r w:rsidRPr="009E3AC1">
        <w:rPr>
          <w:rFonts w:hint="eastAsia"/>
        </w:rPr>
        <w:t xml:space="preserve"> and an </w:t>
      </w:r>
      <w:r w:rsidRPr="009E3AC1">
        <w:rPr>
          <w:rStyle w:val="Literal"/>
        </w:rPr>
        <w:t>Err</w:t>
      </w:r>
      <w:r>
        <w:rPr>
          <w:rFonts w:hint="eastAsia"/>
        </w:rPr>
        <w:t xml:space="preserve"> </w:t>
      </w:r>
      <w:r w:rsidRPr="009E3AC1">
        <w:rPr>
          <w:rFonts w:hint="eastAsia"/>
        </w:rPr>
        <w:t>value if there aren</w:t>
      </w:r>
      <w:r>
        <w:t>’</w:t>
      </w:r>
      <w:r w:rsidRPr="009E3AC1">
        <w:rPr>
          <w:rFonts w:hint="eastAsia"/>
        </w:rPr>
        <w:t>t any messages this time. Using </w:t>
      </w:r>
      <w:proofErr w:type="spellStart"/>
      <w:r w:rsidRPr="009E3AC1">
        <w:rPr>
          <w:rStyle w:val="Literal"/>
        </w:rPr>
        <w:t>try_recv</w:t>
      </w:r>
      <w:proofErr w:type="spellEnd"/>
      <w:r w:rsidRPr="009E3AC1">
        <w:rPr>
          <w:rFonts w:hint="eastAsia"/>
        </w:rPr>
        <w:t> is useful if</w:t>
      </w:r>
      <w:r>
        <w:rPr>
          <w:rFonts w:hint="eastAsia"/>
        </w:rPr>
        <w:t xml:space="preserve"> </w:t>
      </w:r>
      <w:r w:rsidRPr="009E3AC1">
        <w:rPr>
          <w:rFonts w:hint="eastAsia"/>
        </w:rPr>
        <w:t>this thread has other work to do while waiting for messages: we could write a</w:t>
      </w:r>
      <w:r>
        <w:rPr>
          <w:rFonts w:hint="eastAsia"/>
        </w:rPr>
        <w:t xml:space="preserve"> </w:t>
      </w:r>
      <w:r w:rsidRPr="009E3AC1">
        <w:rPr>
          <w:rFonts w:hint="eastAsia"/>
        </w:rPr>
        <w:t>loop that calls </w:t>
      </w:r>
      <w:proofErr w:type="spellStart"/>
      <w:r w:rsidRPr="009E3AC1">
        <w:rPr>
          <w:rStyle w:val="Literal"/>
        </w:rPr>
        <w:t>try_recv</w:t>
      </w:r>
      <w:proofErr w:type="spellEnd"/>
      <w:r>
        <w:rPr>
          <w:rFonts w:hint="eastAsia"/>
        </w:rPr>
        <w:t> every so often, handles a message if one is available, and otherwise does other work for a little while until checking again.</w:t>
      </w:r>
    </w:p>
    <w:p w14:paraId="31C3F03B" w14:textId="77777777" w:rsidR="009E3AC1" w:rsidRDefault="009E3AC1" w:rsidP="008E51BB">
      <w:pPr>
        <w:pStyle w:val="Body"/>
        <w:rPr>
          <w:szCs w:val="24"/>
        </w:rPr>
      </w:pPr>
      <w:r>
        <w:rPr>
          <w:rFonts w:hint="eastAsia"/>
        </w:rPr>
        <w:lastRenderedPageBreak/>
        <w:t>We</w:t>
      </w:r>
      <w:r>
        <w:t>’</w:t>
      </w:r>
      <w:r>
        <w:rPr>
          <w:rFonts w:hint="eastAsia"/>
        </w:rPr>
        <w:t xml:space="preserve">ve </w:t>
      </w:r>
      <w:del w:id="619" w:author="AnneMarieW" w:date="2018-01-10T10:00:00Z">
        <w:r w:rsidDel="00CF17B4">
          <w:rPr>
            <w:rFonts w:hint="eastAsia"/>
          </w:rPr>
          <w:delText xml:space="preserve">chosen to </w:delText>
        </w:r>
      </w:del>
      <w:r>
        <w:rPr>
          <w:rFonts w:hint="eastAsia"/>
        </w:rPr>
        <w:t>use</w:t>
      </w:r>
      <w:ins w:id="620" w:author="AnneMarieW" w:date="2018-01-10T10:00:00Z">
        <w:r w:rsidR="00CF17B4">
          <w:t>d</w:t>
        </w:r>
      </w:ins>
      <w:r>
        <w:rPr>
          <w:rFonts w:hint="eastAsia"/>
        </w:rPr>
        <w:t> </w:t>
      </w:r>
      <w:proofErr w:type="spellStart"/>
      <w:r w:rsidRPr="009E3AC1">
        <w:rPr>
          <w:rStyle w:val="Literal"/>
        </w:rPr>
        <w:t>recv</w:t>
      </w:r>
      <w:proofErr w:type="spellEnd"/>
      <w:r>
        <w:rPr>
          <w:rFonts w:hint="eastAsia"/>
        </w:rPr>
        <w:t> in this example for simplicity; we don</w:t>
      </w:r>
      <w:r>
        <w:t>’</w:t>
      </w:r>
      <w:r>
        <w:rPr>
          <w:rFonts w:hint="eastAsia"/>
        </w:rPr>
        <w:t>t have any other work for the main thread to do other than wait for messages, so blocking the main thread is appropriate.</w:t>
      </w:r>
      <w:r w:rsidRPr="002B675D">
        <w:rPr>
          <w:rFonts w:hint="eastAsia"/>
        </w:rPr>
        <w:t xml:space="preserve"> </w:t>
      </w:r>
    </w:p>
    <w:p w14:paraId="44E3C806" w14:textId="77777777" w:rsidR="009E3AC1" w:rsidRDefault="009E3AC1" w:rsidP="009E3AC1">
      <w:pPr>
        <w:pStyle w:val="Body"/>
      </w:pPr>
      <w:del w:id="621" w:author="AnneMarieW" w:date="2018-01-10T10:01:00Z">
        <w:r w:rsidDel="00CF17B4">
          <w:rPr>
            <w:rFonts w:hint="eastAsia"/>
          </w:rPr>
          <w:delText>If</w:delText>
        </w:r>
      </w:del>
      <w:ins w:id="622" w:author="AnneMarieW" w:date="2018-01-10T10:01:00Z">
        <w:r w:rsidR="00CF17B4">
          <w:t>When</w:t>
        </w:r>
      </w:ins>
      <w:r>
        <w:rPr>
          <w:rFonts w:hint="eastAsia"/>
        </w:rPr>
        <w:t xml:space="preserve"> we run the code in Listing 16-8, we</w:t>
      </w:r>
      <w:r>
        <w:t>’</w:t>
      </w:r>
      <w:r>
        <w:rPr>
          <w:rFonts w:hint="eastAsia"/>
        </w:rPr>
        <w:t>ll see the value printed</w:t>
      </w:r>
      <w:del w:id="623" w:author="AnneMarieW" w:date="2018-01-10T10:01:00Z">
        <w:r w:rsidDel="00CF17B4">
          <w:rPr>
            <w:rFonts w:hint="eastAsia"/>
          </w:rPr>
          <w:delText xml:space="preserve"> out</w:delText>
        </w:r>
      </w:del>
      <w:r>
        <w:rPr>
          <w:rFonts w:hint="eastAsia"/>
        </w:rPr>
        <w:t xml:space="preserve"> from the main thread:</w:t>
      </w:r>
    </w:p>
    <w:p w14:paraId="717D57AF" w14:textId="77777777" w:rsidR="009E3AC1" w:rsidRPr="003C0B4A" w:rsidRDefault="009E3AC1" w:rsidP="008E51BB">
      <w:pPr>
        <w:pStyle w:val="CodeSingle"/>
      </w:pPr>
      <w:r w:rsidRPr="003C0B4A">
        <w:t>Got: hi</w:t>
      </w:r>
    </w:p>
    <w:p w14:paraId="7099B5AE" w14:textId="77777777" w:rsidR="009E3AC1" w:rsidRDefault="009E3AC1" w:rsidP="009E3AC1">
      <w:pPr>
        <w:pStyle w:val="Body"/>
      </w:pPr>
      <w:r>
        <w:rPr>
          <w:rFonts w:hint="eastAsia"/>
        </w:rPr>
        <w:t>Perfect!</w:t>
      </w:r>
    </w:p>
    <w:p w14:paraId="53DBBDA2" w14:textId="77777777" w:rsidR="009E3AC1" w:rsidRDefault="009E3AC1" w:rsidP="008E51BB">
      <w:pPr>
        <w:pStyle w:val="HeadB"/>
        <w:rPr>
          <w:szCs w:val="24"/>
        </w:rPr>
      </w:pPr>
      <w:bookmarkStart w:id="624" w:name="channels-and-ownership-transference"/>
      <w:bookmarkStart w:id="625" w:name="_Toc501111899"/>
      <w:bookmarkEnd w:id="624"/>
      <w:r>
        <w:rPr>
          <w:rFonts w:eastAsia="Microsoft YaHei" w:hint="eastAsia"/>
        </w:rPr>
        <w:t>Channels and Ownership Transference</w:t>
      </w:r>
      <w:bookmarkEnd w:id="625"/>
    </w:p>
    <w:p w14:paraId="3006DF92" w14:textId="77777777" w:rsidR="009E3AC1" w:rsidRDefault="009E3AC1" w:rsidP="008E51BB">
      <w:pPr>
        <w:pStyle w:val="BodyFirst"/>
        <w:rPr>
          <w:rFonts w:eastAsia="Microsoft YaHei"/>
        </w:rPr>
      </w:pPr>
      <w:r w:rsidRPr="009E3AC1">
        <w:rPr>
          <w:rFonts w:eastAsia="Microsoft YaHei" w:hint="eastAsia"/>
        </w:rPr>
        <w:t xml:space="preserve">The ownership rules play a vital role in message sending </w:t>
      </w:r>
      <w:ins w:id="626" w:author="AnneMarieW" w:date="2018-01-10T10:25:00Z">
        <w:r w:rsidR="00C16DBA">
          <w:rPr>
            <w:rFonts w:eastAsia="Microsoft YaHei"/>
          </w:rPr>
          <w:t>because they</w:t>
        </w:r>
      </w:ins>
      <w:del w:id="627" w:author="AnneMarieW" w:date="2018-01-10T10:26:00Z">
        <w:r w:rsidRPr="009E3AC1" w:rsidDel="00C16DBA">
          <w:rPr>
            <w:rFonts w:eastAsia="Microsoft YaHei" w:hint="eastAsia"/>
          </w:rPr>
          <w:delText>as far as</w:delText>
        </w:r>
      </w:del>
      <w:r w:rsidRPr="009E3AC1">
        <w:rPr>
          <w:rFonts w:eastAsia="Microsoft YaHei" w:hint="eastAsia"/>
        </w:rPr>
        <w:t xml:space="preserve"> help</w:t>
      </w:r>
      <w:del w:id="628" w:author="AnneMarieW" w:date="2018-01-10T10:26:00Z">
        <w:r w:rsidRPr="009E3AC1" w:rsidDel="00C16DBA">
          <w:rPr>
            <w:rFonts w:eastAsia="Microsoft YaHei" w:hint="eastAsia"/>
          </w:rPr>
          <w:delText>ing</w:delText>
        </w:r>
      </w:del>
      <w:r w:rsidRPr="009E3AC1">
        <w:rPr>
          <w:rFonts w:eastAsia="Microsoft YaHei" w:hint="eastAsia"/>
        </w:rPr>
        <w:t xml:space="preserve"> us</w:t>
      </w:r>
      <w:r>
        <w:rPr>
          <w:rFonts w:eastAsia="Microsoft YaHei" w:hint="eastAsia"/>
        </w:rPr>
        <w:t xml:space="preserve"> </w:t>
      </w:r>
      <w:r w:rsidRPr="009E3AC1">
        <w:rPr>
          <w:rFonts w:eastAsia="Microsoft YaHei" w:hint="eastAsia"/>
        </w:rPr>
        <w:t>write safe, concurrent code. Preventing errors in concurrent programming is the</w:t>
      </w:r>
      <w:r>
        <w:rPr>
          <w:rFonts w:eastAsia="Microsoft YaHei" w:hint="eastAsia"/>
        </w:rPr>
        <w:t xml:space="preserve"> </w:t>
      </w:r>
      <w:r w:rsidRPr="009E3AC1">
        <w:rPr>
          <w:rFonts w:eastAsia="Microsoft YaHei" w:hint="eastAsia"/>
        </w:rPr>
        <w:t>advantage we get by making the trade</w:t>
      </w:r>
      <w:ins w:id="629" w:author="AnneMarieW" w:date="2018-01-10T10:25:00Z">
        <w:r w:rsidR="00C16DBA">
          <w:rPr>
            <w:rFonts w:eastAsia="Microsoft YaHei"/>
          </w:rPr>
          <w:t>-</w:t>
        </w:r>
      </w:ins>
      <w:r w:rsidRPr="009E3AC1">
        <w:rPr>
          <w:rFonts w:eastAsia="Microsoft YaHei" w:hint="eastAsia"/>
        </w:rPr>
        <w:t>off of having to think about ownership</w:t>
      </w:r>
      <w:r>
        <w:rPr>
          <w:rFonts w:eastAsia="Microsoft YaHei" w:hint="eastAsia"/>
        </w:rPr>
        <w:t xml:space="preserve"> </w:t>
      </w:r>
      <w:r w:rsidRPr="009E3AC1">
        <w:rPr>
          <w:rFonts w:eastAsia="Microsoft YaHei" w:hint="eastAsia"/>
        </w:rPr>
        <w:t>throughout our Rust programs. Let</w:t>
      </w:r>
      <w:r>
        <w:rPr>
          <w:rFonts w:eastAsia="Microsoft YaHei"/>
        </w:rPr>
        <w:t>’</w:t>
      </w:r>
      <w:r w:rsidRPr="009E3AC1">
        <w:rPr>
          <w:rFonts w:eastAsia="Microsoft YaHei" w:hint="eastAsia"/>
        </w:rPr>
        <w:t>s do an experiment to show how channels and</w:t>
      </w:r>
      <w:r>
        <w:rPr>
          <w:rFonts w:eastAsia="Microsoft YaHei" w:hint="eastAsia"/>
        </w:rPr>
        <w:t xml:space="preserve"> </w:t>
      </w:r>
      <w:r w:rsidRPr="009E3AC1">
        <w:rPr>
          <w:rFonts w:eastAsia="Microsoft YaHei" w:hint="eastAsia"/>
        </w:rPr>
        <w:t>ownership work together to prevent problems: we</w:t>
      </w:r>
      <w:r>
        <w:rPr>
          <w:rFonts w:eastAsia="Microsoft YaHei"/>
        </w:rPr>
        <w:t>’</w:t>
      </w:r>
      <w:r w:rsidRPr="009E3AC1">
        <w:rPr>
          <w:rFonts w:eastAsia="Microsoft YaHei" w:hint="eastAsia"/>
        </w:rPr>
        <w:t>ll try to use a </w:t>
      </w:r>
      <w:proofErr w:type="spellStart"/>
      <w:r w:rsidRPr="009E3AC1">
        <w:rPr>
          <w:rStyle w:val="Literal"/>
        </w:rPr>
        <w:t>val</w:t>
      </w:r>
      <w:proofErr w:type="spellEnd"/>
      <w:r w:rsidRPr="009E3AC1">
        <w:rPr>
          <w:rFonts w:eastAsia="Microsoft YaHei" w:hint="eastAsia"/>
        </w:rPr>
        <w:t> value in</w:t>
      </w:r>
      <w:r>
        <w:rPr>
          <w:rFonts w:eastAsia="Microsoft YaHei" w:hint="eastAsia"/>
        </w:rPr>
        <w:t xml:space="preserve"> </w:t>
      </w:r>
      <w:r w:rsidRPr="009E3AC1">
        <w:rPr>
          <w:rFonts w:eastAsia="Microsoft YaHei" w:hint="eastAsia"/>
        </w:rPr>
        <w:t>the spawned thread </w:t>
      </w:r>
      <w:r w:rsidRPr="009E3AC1">
        <w:rPr>
          <w:rStyle w:val="EmphasisItalic"/>
          <w:rFonts w:eastAsia="Microsoft YaHei" w:hint="eastAsia"/>
        </w:rPr>
        <w:t>after</w:t>
      </w:r>
      <w:r>
        <w:rPr>
          <w:rFonts w:eastAsia="Microsoft YaHei" w:hint="eastAsia"/>
        </w:rPr>
        <w:t> we</w:t>
      </w:r>
      <w:r>
        <w:rPr>
          <w:rFonts w:eastAsia="Microsoft YaHei"/>
        </w:rPr>
        <w:t>’</w:t>
      </w:r>
      <w:r>
        <w:rPr>
          <w:rFonts w:eastAsia="Microsoft YaHei" w:hint="eastAsia"/>
        </w:rPr>
        <w:t>ve sent it down the channel. Try compiling the code in Listing 16-9:</w:t>
      </w:r>
    </w:p>
    <w:p w14:paraId="12BBB736" w14:textId="77777777" w:rsidR="009E3AC1" w:rsidRDefault="009E3AC1" w:rsidP="008E51BB">
      <w:pPr>
        <w:pStyle w:val="ProductionDirective"/>
        <w:rPr>
          <w:rFonts w:eastAsia="Microsoft YaHei"/>
        </w:rPr>
      </w:pPr>
      <w:del w:id="630" w:author="janelle" w:date="2018-01-19T10:49:00Z">
        <w:r w:rsidDel="00E81E86">
          <w:rPr>
            <w:rFonts w:eastAsia="Microsoft YaHei" w:hint="eastAsia"/>
          </w:rPr>
          <w:delText xml:space="preserve">Filename: </w:delText>
        </w:r>
      </w:del>
      <w:r>
        <w:rPr>
          <w:rFonts w:eastAsia="Microsoft YaHei" w:hint="eastAsia"/>
        </w:rPr>
        <w:t>src/main.rs</w:t>
      </w:r>
    </w:p>
    <w:p w14:paraId="46705DEC" w14:textId="77777777" w:rsidR="009E3AC1" w:rsidRPr="009D7838" w:rsidRDefault="009E3AC1" w:rsidP="008E51BB">
      <w:pPr>
        <w:pStyle w:val="CodeA"/>
        <w:rPr>
          <w:rStyle w:val="Literal-Gray"/>
          <w:rPrChange w:id="631" w:author="Carol Nichols" w:date="2018-01-21T16:35:00Z">
            <w:rPr/>
          </w:rPrChange>
        </w:rPr>
      </w:pPr>
      <w:r w:rsidRPr="009D7838">
        <w:rPr>
          <w:rStyle w:val="Literal-Gray"/>
          <w:rPrChange w:id="632" w:author="Carol Nichols" w:date="2018-01-21T16:35:00Z">
            <w:rPr/>
          </w:rPrChange>
        </w:rPr>
        <w:t>use std::thread;</w:t>
      </w:r>
    </w:p>
    <w:p w14:paraId="5FCFEF43" w14:textId="77777777" w:rsidR="009E3AC1" w:rsidRPr="009D7838" w:rsidRDefault="009E3AC1" w:rsidP="003C0B4A">
      <w:pPr>
        <w:pStyle w:val="CodeB"/>
        <w:rPr>
          <w:rStyle w:val="Literal-Gray"/>
          <w:rPrChange w:id="633" w:author="Carol Nichols" w:date="2018-01-21T16:35:00Z">
            <w:rPr/>
          </w:rPrChange>
        </w:rPr>
      </w:pPr>
      <w:r w:rsidRPr="009D7838">
        <w:rPr>
          <w:rStyle w:val="Literal-Gray"/>
          <w:rPrChange w:id="634" w:author="Carol Nichols" w:date="2018-01-21T16:35:00Z">
            <w:rPr/>
          </w:rPrChange>
        </w:rPr>
        <w:t>use std::sync::mpsc;</w:t>
      </w:r>
    </w:p>
    <w:p w14:paraId="471AD6F3" w14:textId="77777777" w:rsidR="009E3AC1" w:rsidRPr="009D7838" w:rsidRDefault="009E3AC1" w:rsidP="003C0B4A">
      <w:pPr>
        <w:pStyle w:val="CodeB"/>
        <w:rPr>
          <w:rStyle w:val="Literal-Gray"/>
          <w:rPrChange w:id="635" w:author="Carol Nichols" w:date="2018-01-21T16:35:00Z">
            <w:rPr/>
          </w:rPrChange>
        </w:rPr>
      </w:pPr>
    </w:p>
    <w:p w14:paraId="6BB4FA8C" w14:textId="77777777" w:rsidR="009E3AC1" w:rsidRPr="009D7838" w:rsidRDefault="009E3AC1" w:rsidP="003C0B4A">
      <w:pPr>
        <w:pStyle w:val="CodeB"/>
        <w:rPr>
          <w:rStyle w:val="Literal-Gray"/>
          <w:rPrChange w:id="636" w:author="Carol Nichols" w:date="2018-01-21T16:35:00Z">
            <w:rPr/>
          </w:rPrChange>
        </w:rPr>
      </w:pPr>
      <w:r w:rsidRPr="009D7838">
        <w:rPr>
          <w:rStyle w:val="Literal-Gray"/>
          <w:rPrChange w:id="637" w:author="Carol Nichols" w:date="2018-01-21T16:35:00Z">
            <w:rPr/>
          </w:rPrChange>
        </w:rPr>
        <w:t>fn main() {</w:t>
      </w:r>
    </w:p>
    <w:p w14:paraId="18FCB7A3" w14:textId="77777777" w:rsidR="009E3AC1" w:rsidRPr="009D7838" w:rsidRDefault="009E3AC1" w:rsidP="003C0B4A">
      <w:pPr>
        <w:pStyle w:val="CodeB"/>
        <w:rPr>
          <w:rStyle w:val="Literal-Gray"/>
          <w:rPrChange w:id="638" w:author="Carol Nichols" w:date="2018-01-21T16:35:00Z">
            <w:rPr/>
          </w:rPrChange>
        </w:rPr>
      </w:pPr>
      <w:r w:rsidRPr="009D7838">
        <w:rPr>
          <w:rStyle w:val="Literal-Gray"/>
          <w:rPrChange w:id="639" w:author="Carol Nichols" w:date="2018-01-21T16:35:00Z">
            <w:rPr/>
          </w:rPrChange>
        </w:rPr>
        <w:t xml:space="preserve">    let (tx, rx) = mpsc::channel();</w:t>
      </w:r>
    </w:p>
    <w:p w14:paraId="321D958C" w14:textId="77777777" w:rsidR="009E3AC1" w:rsidRPr="009D7838" w:rsidRDefault="009E3AC1" w:rsidP="003C0B4A">
      <w:pPr>
        <w:pStyle w:val="CodeB"/>
        <w:rPr>
          <w:rStyle w:val="Literal-Gray"/>
          <w:rPrChange w:id="640" w:author="Carol Nichols" w:date="2018-01-21T16:35:00Z">
            <w:rPr/>
          </w:rPrChange>
        </w:rPr>
      </w:pPr>
    </w:p>
    <w:p w14:paraId="33FEF194" w14:textId="77777777" w:rsidR="009E3AC1" w:rsidRPr="009D7838" w:rsidRDefault="009E3AC1" w:rsidP="003C0B4A">
      <w:pPr>
        <w:pStyle w:val="CodeB"/>
        <w:rPr>
          <w:rStyle w:val="Literal-Gray"/>
          <w:rPrChange w:id="641" w:author="Carol Nichols" w:date="2018-01-21T16:35:00Z">
            <w:rPr/>
          </w:rPrChange>
        </w:rPr>
      </w:pPr>
      <w:r w:rsidRPr="009D7838">
        <w:rPr>
          <w:rStyle w:val="Literal-Gray"/>
          <w:rPrChange w:id="642" w:author="Carol Nichols" w:date="2018-01-21T16:35:00Z">
            <w:rPr/>
          </w:rPrChange>
        </w:rPr>
        <w:t xml:space="preserve">    thread::spawn(move || {</w:t>
      </w:r>
    </w:p>
    <w:p w14:paraId="56868CD0" w14:textId="77777777" w:rsidR="009E3AC1" w:rsidRPr="009D7838" w:rsidRDefault="009E3AC1" w:rsidP="003C0B4A">
      <w:pPr>
        <w:pStyle w:val="CodeB"/>
        <w:rPr>
          <w:rStyle w:val="Literal-Gray"/>
          <w:rPrChange w:id="643" w:author="Carol Nichols" w:date="2018-01-21T16:35:00Z">
            <w:rPr/>
          </w:rPrChange>
        </w:rPr>
      </w:pPr>
      <w:r w:rsidRPr="009D7838">
        <w:rPr>
          <w:rStyle w:val="Literal-Gray"/>
          <w:rPrChange w:id="644" w:author="Carol Nichols" w:date="2018-01-21T16:35:00Z">
            <w:rPr/>
          </w:rPrChange>
        </w:rPr>
        <w:t xml:space="preserve">        let val = String::from("hi");</w:t>
      </w:r>
    </w:p>
    <w:p w14:paraId="02D4DD6F" w14:textId="77777777" w:rsidR="009E3AC1" w:rsidRPr="009D7838" w:rsidRDefault="009E3AC1" w:rsidP="003C0B4A">
      <w:pPr>
        <w:pStyle w:val="CodeB"/>
        <w:rPr>
          <w:rStyle w:val="Literal-Gray"/>
          <w:rPrChange w:id="645" w:author="Carol Nichols" w:date="2018-01-21T16:35:00Z">
            <w:rPr/>
          </w:rPrChange>
        </w:rPr>
      </w:pPr>
      <w:r w:rsidRPr="009D7838">
        <w:rPr>
          <w:rStyle w:val="Literal-Gray"/>
          <w:rPrChange w:id="646" w:author="Carol Nichols" w:date="2018-01-21T16:35:00Z">
            <w:rPr/>
          </w:rPrChange>
        </w:rPr>
        <w:t xml:space="preserve">        tx.send(val).unwrap();</w:t>
      </w:r>
    </w:p>
    <w:p w14:paraId="3B3FA4F2" w14:textId="77777777" w:rsidR="009E3AC1" w:rsidRPr="003C0B4A" w:rsidRDefault="009E3AC1" w:rsidP="003C0B4A">
      <w:pPr>
        <w:pStyle w:val="CodeB"/>
      </w:pPr>
      <w:r w:rsidRPr="003C0B4A">
        <w:t xml:space="preserve">        println!("val is {}", val);</w:t>
      </w:r>
    </w:p>
    <w:p w14:paraId="13A7A58C" w14:textId="77777777" w:rsidR="009E3AC1" w:rsidRPr="009D7838" w:rsidRDefault="009E3AC1" w:rsidP="003C0B4A">
      <w:pPr>
        <w:pStyle w:val="CodeB"/>
        <w:rPr>
          <w:rStyle w:val="Literal-Gray"/>
          <w:rPrChange w:id="647" w:author="Carol Nichols" w:date="2018-01-21T16:35:00Z">
            <w:rPr/>
          </w:rPrChange>
        </w:rPr>
      </w:pPr>
      <w:r w:rsidRPr="009D7838">
        <w:rPr>
          <w:rStyle w:val="Literal-Gray"/>
          <w:rPrChange w:id="648" w:author="Carol Nichols" w:date="2018-01-21T16:35:00Z">
            <w:rPr/>
          </w:rPrChange>
        </w:rPr>
        <w:t xml:space="preserve">    });</w:t>
      </w:r>
    </w:p>
    <w:p w14:paraId="218696DF" w14:textId="77777777" w:rsidR="009E3AC1" w:rsidRPr="009D7838" w:rsidRDefault="009E3AC1" w:rsidP="003C0B4A">
      <w:pPr>
        <w:pStyle w:val="CodeB"/>
        <w:rPr>
          <w:rStyle w:val="Literal-Gray"/>
          <w:rPrChange w:id="649" w:author="Carol Nichols" w:date="2018-01-21T16:35:00Z">
            <w:rPr/>
          </w:rPrChange>
        </w:rPr>
      </w:pPr>
    </w:p>
    <w:p w14:paraId="4356A687" w14:textId="77777777" w:rsidR="009E3AC1" w:rsidRPr="009D7838" w:rsidRDefault="009E3AC1" w:rsidP="003C0B4A">
      <w:pPr>
        <w:pStyle w:val="CodeB"/>
        <w:rPr>
          <w:rStyle w:val="Literal-Gray"/>
          <w:rPrChange w:id="650" w:author="Carol Nichols" w:date="2018-01-21T16:35:00Z">
            <w:rPr/>
          </w:rPrChange>
        </w:rPr>
      </w:pPr>
      <w:r w:rsidRPr="009D7838">
        <w:rPr>
          <w:rStyle w:val="Literal-Gray"/>
          <w:rPrChange w:id="651" w:author="Carol Nichols" w:date="2018-01-21T16:35:00Z">
            <w:rPr/>
          </w:rPrChange>
        </w:rPr>
        <w:t xml:space="preserve">    let received = rx.recv().unwrap();</w:t>
      </w:r>
    </w:p>
    <w:p w14:paraId="6E3F67C0" w14:textId="77777777" w:rsidR="009E3AC1" w:rsidRPr="009D7838" w:rsidRDefault="009E3AC1" w:rsidP="003C0B4A">
      <w:pPr>
        <w:pStyle w:val="CodeB"/>
        <w:rPr>
          <w:rStyle w:val="Literal-Gray"/>
          <w:rPrChange w:id="652" w:author="Carol Nichols" w:date="2018-01-21T16:35:00Z">
            <w:rPr/>
          </w:rPrChange>
        </w:rPr>
      </w:pPr>
      <w:r w:rsidRPr="009D7838">
        <w:rPr>
          <w:rStyle w:val="Literal-Gray"/>
          <w:rPrChange w:id="653" w:author="Carol Nichols" w:date="2018-01-21T16:35:00Z">
            <w:rPr/>
          </w:rPrChange>
        </w:rPr>
        <w:t xml:space="preserve">    println!("Got: {}", received);</w:t>
      </w:r>
    </w:p>
    <w:p w14:paraId="117C215F" w14:textId="77777777" w:rsidR="009E3AC1" w:rsidRPr="009D7838" w:rsidRDefault="009E3AC1" w:rsidP="008E51BB">
      <w:pPr>
        <w:pStyle w:val="CodeC"/>
        <w:rPr>
          <w:rStyle w:val="Literal-Gray"/>
          <w:rPrChange w:id="654" w:author="Carol Nichols" w:date="2018-01-21T16:35:00Z">
            <w:rPr/>
          </w:rPrChange>
        </w:rPr>
      </w:pPr>
      <w:r w:rsidRPr="009D7838">
        <w:rPr>
          <w:rStyle w:val="Literal-Gray"/>
          <w:rPrChange w:id="655" w:author="Carol Nichols" w:date="2018-01-21T16:35:00Z">
            <w:rPr/>
          </w:rPrChange>
        </w:rPr>
        <w:t>}</w:t>
      </w:r>
    </w:p>
    <w:p w14:paraId="6218ED49" w14:textId="77777777" w:rsidR="009E3AC1" w:rsidRDefault="009E3AC1" w:rsidP="008E51BB">
      <w:pPr>
        <w:pStyle w:val="Listing"/>
        <w:rPr>
          <w:rFonts w:eastAsia="Microsoft YaHei"/>
        </w:rPr>
      </w:pPr>
      <w:r w:rsidRPr="009E3AC1">
        <w:rPr>
          <w:rFonts w:eastAsia="Microsoft YaHei" w:hint="eastAsia"/>
        </w:rPr>
        <w:t>Listing 16-9: Attempting to use </w:t>
      </w:r>
      <w:proofErr w:type="spellStart"/>
      <w:r w:rsidR="003B4316" w:rsidRPr="003B4316">
        <w:rPr>
          <w:rStyle w:val="LiteralCaption"/>
          <w:rPrChange w:id="656" w:author="janelle" w:date="2018-01-08T12:15:00Z">
            <w:rPr>
              <w:rStyle w:val="Literal"/>
            </w:rPr>
          </w:rPrChange>
        </w:rPr>
        <w:t>val</w:t>
      </w:r>
      <w:proofErr w:type="spellEnd"/>
      <w:r>
        <w:rPr>
          <w:rFonts w:eastAsia="Microsoft YaHei" w:hint="eastAsia"/>
        </w:rPr>
        <w:t> after we</w:t>
      </w:r>
      <w:del w:id="657" w:author="AnneMarieW" w:date="2018-01-10T10:28:00Z">
        <w:r w:rsidDel="00C16DBA">
          <w:rPr>
            <w:rFonts w:eastAsia="Microsoft YaHei" w:hint="eastAsia"/>
          </w:rPr>
          <w:delText xml:space="preserve"> ha</w:delText>
        </w:r>
      </w:del>
      <w:ins w:id="658" w:author="AnneMarieW" w:date="2018-01-10T10:28:00Z">
        <w:r w:rsidR="00C16DBA">
          <w:rPr>
            <w:rFonts w:eastAsia="Microsoft YaHei"/>
          </w:rPr>
          <w:t>’</w:t>
        </w:r>
      </w:ins>
      <w:r>
        <w:rPr>
          <w:rFonts w:eastAsia="Microsoft YaHei" w:hint="eastAsia"/>
        </w:rPr>
        <w:t>ve sent it down the channel</w:t>
      </w:r>
    </w:p>
    <w:p w14:paraId="7153F710" w14:textId="48B22525" w:rsidR="009E3AC1" w:rsidDel="00EC1CBC" w:rsidRDefault="009E3AC1" w:rsidP="009E3AC1">
      <w:pPr>
        <w:pStyle w:val="Body"/>
        <w:rPr>
          <w:del w:id="659" w:author="AnneMarieW" w:date="2018-01-10T10:31:00Z"/>
        </w:rPr>
      </w:pPr>
      <w:r>
        <w:rPr>
          <w:rFonts w:hint="eastAsia"/>
        </w:rPr>
        <w:t>Here, we try to print</w:t>
      </w:r>
      <w:del w:id="660" w:author="AnneMarieW" w:date="2018-01-10T10:28:00Z">
        <w:r w:rsidDel="00EC1CBC">
          <w:rPr>
            <w:rFonts w:hint="eastAsia"/>
          </w:rPr>
          <w:delText xml:space="preserve"> out</w:delText>
        </w:r>
      </w:del>
      <w:r>
        <w:rPr>
          <w:rFonts w:hint="eastAsia"/>
        </w:rPr>
        <w:t> </w:t>
      </w:r>
      <w:proofErr w:type="spellStart"/>
      <w:r w:rsidRPr="009E3AC1">
        <w:rPr>
          <w:rStyle w:val="Literal"/>
        </w:rPr>
        <w:t>val</w:t>
      </w:r>
      <w:proofErr w:type="spellEnd"/>
      <w:r w:rsidRPr="009E3AC1">
        <w:rPr>
          <w:rFonts w:hint="eastAsia"/>
        </w:rPr>
        <w:t> after we</w:t>
      </w:r>
      <w:r>
        <w:t>’</w:t>
      </w:r>
      <w:r w:rsidRPr="009E3AC1">
        <w:rPr>
          <w:rFonts w:hint="eastAsia"/>
        </w:rPr>
        <w:t>ve sent it down the channel via</w:t>
      </w:r>
      <w:r>
        <w:rPr>
          <w:rFonts w:hint="eastAsia"/>
        </w:rPr>
        <w:t xml:space="preserve"> </w:t>
      </w:r>
      <w:proofErr w:type="spellStart"/>
      <w:r w:rsidRPr="009E3AC1">
        <w:rPr>
          <w:rStyle w:val="Literal"/>
        </w:rPr>
        <w:t>tx.send</w:t>
      </w:r>
      <w:proofErr w:type="spellEnd"/>
      <w:r>
        <w:rPr>
          <w:rFonts w:hint="eastAsia"/>
        </w:rPr>
        <w:t>. Allowing this would be a bad idea: once the value has been sent to another thread, that thread could modify or drop it before we try to use the value again</w:t>
      </w:r>
      <w:del w:id="661" w:author="AnneMarieW" w:date="2018-01-10T10:29:00Z">
        <w:r w:rsidDel="00EC1CBC">
          <w:rPr>
            <w:rFonts w:hint="eastAsia"/>
          </w:rPr>
          <w:delText>,</w:delText>
        </w:r>
      </w:del>
      <w:ins w:id="662" w:author="AnneMarieW" w:date="2018-01-10T10:29:00Z">
        <w:r w:rsidR="00EC1CBC">
          <w:t xml:space="preserve">. </w:t>
        </w:r>
      </w:ins>
      <w:del w:id="663" w:author="AnneMarieW" w:date="2018-01-10T10:29:00Z">
        <w:r w:rsidDel="00EC1CBC">
          <w:rPr>
            <w:rFonts w:hint="eastAsia"/>
          </w:rPr>
          <w:delText xml:space="preserve"> which would p</w:delText>
        </w:r>
      </w:del>
      <w:ins w:id="664" w:author="AnneMarieW" w:date="2018-01-10T10:29:00Z">
        <w:r w:rsidR="00EC1CBC">
          <w:t>P</w:t>
        </w:r>
      </w:ins>
      <w:r>
        <w:rPr>
          <w:rFonts w:hint="eastAsia"/>
        </w:rPr>
        <w:t>otentially</w:t>
      </w:r>
      <w:ins w:id="665" w:author="AnneMarieW" w:date="2018-01-10T10:29:00Z">
        <w:r w:rsidR="00EC1CBC">
          <w:t xml:space="preserve">, </w:t>
        </w:r>
      </w:ins>
      <w:ins w:id="666" w:author="AnneMarieW" w:date="2018-01-10T10:30:00Z">
        <w:r w:rsidR="00EC1CBC">
          <w:t xml:space="preserve">the </w:t>
        </w:r>
      </w:ins>
      <w:ins w:id="667" w:author="AnneMarieW" w:date="2018-01-10T10:29:00Z">
        <w:r w:rsidR="00EC1CBC">
          <w:t>other thread</w:t>
        </w:r>
      </w:ins>
      <w:ins w:id="668" w:author="Carol Nichols" w:date="2018-01-22T14:00:00Z">
        <w:r w:rsidR="00B123CE">
          <w:t>’s modifications</w:t>
        </w:r>
      </w:ins>
      <w:ins w:id="669" w:author="AnneMarieW" w:date="2018-01-10T10:29:00Z">
        <w:r w:rsidR="00EC1CBC">
          <w:t xml:space="preserve"> could</w:t>
        </w:r>
      </w:ins>
      <w:r>
        <w:rPr>
          <w:rFonts w:hint="eastAsia"/>
        </w:rPr>
        <w:t xml:space="preserve"> </w:t>
      </w:r>
      <w:r>
        <w:rPr>
          <w:rFonts w:hint="eastAsia"/>
        </w:rPr>
        <w:lastRenderedPageBreak/>
        <w:t>cause errors or unexpected results due to inconsistent or nonexistent data.</w:t>
      </w:r>
      <w:ins w:id="670" w:author="AnneMarieW" w:date="2018-01-10T10:31:00Z">
        <w:r w:rsidR="00EC1CBC">
          <w:t xml:space="preserve"> </w:t>
        </w:r>
      </w:ins>
    </w:p>
    <w:p w14:paraId="3D3A1015" w14:textId="77777777" w:rsidR="009E3AC1" w:rsidRDefault="009E3AC1" w:rsidP="009E3AC1">
      <w:pPr>
        <w:pStyle w:val="Body"/>
      </w:pPr>
      <w:r>
        <w:rPr>
          <w:rFonts w:hint="eastAsia"/>
        </w:rPr>
        <w:t>However, Rust gives us an error if we try to compile th</w:t>
      </w:r>
      <w:del w:id="671" w:author="AnneMarieW" w:date="2018-01-10T10:31:00Z">
        <w:r w:rsidDel="00EC1CBC">
          <w:rPr>
            <w:rFonts w:hint="eastAsia"/>
          </w:rPr>
          <w:delText>is</w:delText>
        </w:r>
      </w:del>
      <w:ins w:id="672" w:author="AnneMarieW" w:date="2018-01-10T10:31:00Z">
        <w:r w:rsidR="00EC1CBC">
          <w:t>e</w:t>
        </w:r>
      </w:ins>
      <w:r>
        <w:rPr>
          <w:rFonts w:hint="eastAsia"/>
        </w:rPr>
        <w:t xml:space="preserve"> code</w:t>
      </w:r>
      <w:ins w:id="673" w:author="AnneMarieW" w:date="2018-01-10T10:31:00Z">
        <w:r w:rsidR="00EC1CBC">
          <w:t xml:space="preserve"> in Listing 16-9</w:t>
        </w:r>
      </w:ins>
      <w:r>
        <w:rPr>
          <w:rFonts w:hint="eastAsia"/>
        </w:rPr>
        <w:t>:</w:t>
      </w:r>
    </w:p>
    <w:p w14:paraId="7787C56D" w14:textId="77777777" w:rsidR="009E3AC1" w:rsidRPr="003C0B4A" w:rsidRDefault="009E3AC1" w:rsidP="008E51BB">
      <w:pPr>
        <w:pStyle w:val="CodeA"/>
      </w:pPr>
      <w:r w:rsidRPr="003C0B4A">
        <w:t>error[E0382]: use of moved value: `val`</w:t>
      </w:r>
    </w:p>
    <w:p w14:paraId="2EADD199" w14:textId="77777777" w:rsidR="009E3AC1" w:rsidRPr="003C0B4A" w:rsidRDefault="009E3AC1" w:rsidP="003C0B4A">
      <w:pPr>
        <w:pStyle w:val="CodeB"/>
      </w:pPr>
      <w:r w:rsidRPr="003C0B4A">
        <w:t xml:space="preserve">  --&gt; src/main.rs:10:31</w:t>
      </w:r>
    </w:p>
    <w:p w14:paraId="5D4E9CBE" w14:textId="77777777" w:rsidR="009E3AC1" w:rsidRPr="003C0B4A" w:rsidRDefault="009E3AC1" w:rsidP="003C0B4A">
      <w:pPr>
        <w:pStyle w:val="CodeB"/>
      </w:pPr>
      <w:r w:rsidRPr="003C0B4A">
        <w:t xml:space="preserve">   |</w:t>
      </w:r>
    </w:p>
    <w:p w14:paraId="2BE00DC6" w14:textId="77777777" w:rsidR="009E3AC1" w:rsidRPr="003C0B4A" w:rsidRDefault="009E3AC1" w:rsidP="003C0B4A">
      <w:pPr>
        <w:pStyle w:val="CodeB"/>
      </w:pPr>
      <w:r w:rsidRPr="003C0B4A">
        <w:t>9  |         tx.send(val).unwrap();</w:t>
      </w:r>
    </w:p>
    <w:p w14:paraId="4D7D3C38" w14:textId="77777777" w:rsidR="009E3AC1" w:rsidRPr="003C0B4A" w:rsidRDefault="009E3AC1" w:rsidP="003C0B4A">
      <w:pPr>
        <w:pStyle w:val="CodeB"/>
      </w:pPr>
      <w:r w:rsidRPr="003C0B4A">
        <w:t xml:space="preserve">   |                 --- value moved here</w:t>
      </w:r>
    </w:p>
    <w:p w14:paraId="587C21A2" w14:textId="77777777" w:rsidR="009E3AC1" w:rsidRPr="003C0B4A" w:rsidRDefault="009E3AC1" w:rsidP="003C0B4A">
      <w:pPr>
        <w:pStyle w:val="CodeB"/>
      </w:pPr>
      <w:r w:rsidRPr="003C0B4A">
        <w:t>10 |         println!("val is {}", val);</w:t>
      </w:r>
    </w:p>
    <w:p w14:paraId="2D233645" w14:textId="77777777" w:rsidR="009E3AC1" w:rsidRPr="003C0B4A" w:rsidRDefault="009E3AC1" w:rsidP="003C0B4A">
      <w:pPr>
        <w:pStyle w:val="CodeB"/>
      </w:pPr>
      <w:r w:rsidRPr="003C0B4A">
        <w:t xml:space="preserve">   |                               ^^^ value used here after move</w:t>
      </w:r>
    </w:p>
    <w:p w14:paraId="3AE5B68E" w14:textId="77777777" w:rsidR="009E3AC1" w:rsidRPr="003C0B4A" w:rsidRDefault="009E3AC1" w:rsidP="003C0B4A">
      <w:pPr>
        <w:pStyle w:val="CodeB"/>
      </w:pPr>
      <w:r w:rsidRPr="003C0B4A">
        <w:t xml:space="preserve">   |</w:t>
      </w:r>
    </w:p>
    <w:p w14:paraId="199935FD" w14:textId="2B3FC9DF" w:rsidR="009E3AC1" w:rsidRPr="003C0B4A" w:rsidDel="00422ACD" w:rsidRDefault="009E3AC1">
      <w:pPr>
        <w:pStyle w:val="CodeC"/>
        <w:rPr>
          <w:del w:id="674" w:author="Carol Nichols" w:date="2018-01-21T16:35:00Z"/>
        </w:rPr>
        <w:pPrChange w:id="675" w:author="Carol Nichols" w:date="2018-01-21T16:36:00Z">
          <w:pPr>
            <w:pStyle w:val="ProductionDirective"/>
          </w:pPr>
        </w:pPrChange>
      </w:pPr>
      <w:r w:rsidRPr="003C0B4A">
        <w:t xml:space="preserve">   = note: move occurs because `val` has type `std::string::String`, which does</w:t>
      </w:r>
      <w:ins w:id="676" w:author="Carol Nichols" w:date="2018-01-21T16:35:00Z">
        <w:r w:rsidR="00422ACD">
          <w:t xml:space="preserve"> </w:t>
        </w:r>
      </w:ins>
    </w:p>
    <w:p w14:paraId="25B8DA91" w14:textId="77777777" w:rsidR="009E3AC1" w:rsidRPr="003C0B4A" w:rsidRDefault="009E3AC1">
      <w:pPr>
        <w:pStyle w:val="CodeC"/>
      </w:pPr>
      <w:del w:id="677" w:author="Carol Nichols" w:date="2018-01-21T16:35:00Z">
        <w:r w:rsidRPr="003C0B4A" w:rsidDel="00422ACD">
          <w:delText xml:space="preserve">   </w:delText>
        </w:r>
      </w:del>
      <w:r w:rsidRPr="003C0B4A">
        <w:t>not implement the `Copy` trait</w:t>
      </w:r>
    </w:p>
    <w:p w14:paraId="3FA5B43C" w14:textId="77777777" w:rsidR="009E3AC1" w:rsidRDefault="009E3AC1" w:rsidP="009E3AC1">
      <w:pPr>
        <w:pStyle w:val="Body"/>
      </w:pPr>
      <w:r w:rsidRPr="009E3AC1">
        <w:rPr>
          <w:rFonts w:hint="eastAsia"/>
        </w:rPr>
        <w:t>Our concurrency mistake has caused a compile</w:t>
      </w:r>
      <w:del w:id="678" w:author="AnneMarieW" w:date="2018-01-10T10:32:00Z">
        <w:r w:rsidRPr="009E3AC1" w:rsidDel="00A46A7D">
          <w:rPr>
            <w:rFonts w:hint="eastAsia"/>
          </w:rPr>
          <w:delText>-</w:delText>
        </w:r>
      </w:del>
      <w:ins w:id="679" w:author="AnneMarieW" w:date="2018-01-10T10:32:00Z">
        <w:r w:rsidR="00A46A7D">
          <w:t xml:space="preserve"> </w:t>
        </w:r>
      </w:ins>
      <w:r w:rsidRPr="009E3AC1">
        <w:rPr>
          <w:rFonts w:hint="eastAsia"/>
        </w:rPr>
        <w:t>time error</w:t>
      </w:r>
      <w:del w:id="680" w:author="AnneMarieW" w:date="2018-01-10T10:32:00Z">
        <w:r w:rsidRPr="009E3AC1" w:rsidDel="00A46A7D">
          <w:rPr>
            <w:rFonts w:hint="eastAsia"/>
          </w:rPr>
          <w:delText>!</w:delText>
        </w:r>
      </w:del>
      <w:ins w:id="681" w:author="AnneMarieW" w:date="2018-01-10T10:32:00Z">
        <w:r w:rsidR="00A46A7D">
          <w:t>.</w:t>
        </w:r>
      </w:ins>
      <w:r w:rsidRPr="009E3AC1">
        <w:rPr>
          <w:rFonts w:hint="eastAsia"/>
        </w:rPr>
        <w:t xml:space="preserve"> The </w:t>
      </w:r>
      <w:r w:rsidRPr="009E3AC1">
        <w:rPr>
          <w:rStyle w:val="Literal"/>
        </w:rPr>
        <w:t>send</w:t>
      </w:r>
      <w:r>
        <w:rPr>
          <w:rFonts w:hint="eastAsia"/>
        </w:rPr>
        <w:t> function takes ownership of its parameter, and when the value is moved</w:t>
      </w:r>
      <w:ins w:id="682" w:author="AnneMarieW" w:date="2018-01-10T10:32:00Z">
        <w:r w:rsidR="00A46A7D">
          <w:t>,</w:t>
        </w:r>
      </w:ins>
      <w:r>
        <w:rPr>
          <w:rFonts w:hint="eastAsia"/>
        </w:rPr>
        <w:t xml:space="preserve"> the receiver takes ownership of it. This stops us from accidentally us</w:t>
      </w:r>
      <w:del w:id="683" w:author="AnneMarieW" w:date="2018-01-10T10:32:00Z">
        <w:r w:rsidDel="00A46A7D">
          <w:rPr>
            <w:rFonts w:hint="eastAsia"/>
          </w:rPr>
          <w:delText>e</w:delText>
        </w:r>
      </w:del>
      <w:ins w:id="684" w:author="AnneMarieW" w:date="2018-01-10T10:32:00Z">
        <w:r w:rsidR="00A46A7D">
          <w:t>ing</w:t>
        </w:r>
      </w:ins>
      <w:r>
        <w:rPr>
          <w:rFonts w:hint="eastAsia"/>
        </w:rPr>
        <w:t xml:space="preserve"> the value again after sending it; the ownership system checks that everything is okay.</w:t>
      </w:r>
    </w:p>
    <w:p w14:paraId="5300272E" w14:textId="77777777" w:rsidR="009E3AC1" w:rsidRDefault="009E3AC1" w:rsidP="009E3AC1">
      <w:pPr>
        <w:pStyle w:val="HeadB"/>
        <w:rPr>
          <w:rFonts w:eastAsia="Microsoft YaHei"/>
        </w:rPr>
      </w:pPr>
      <w:bookmarkStart w:id="685" w:name="sending-multiple-values-and-seeing-the-r"/>
      <w:bookmarkStart w:id="686" w:name="_Toc501111900"/>
      <w:bookmarkEnd w:id="685"/>
      <w:r>
        <w:rPr>
          <w:rFonts w:eastAsia="Microsoft YaHei" w:hint="eastAsia"/>
        </w:rPr>
        <w:t>Sending Multiple Values and Seeing the Receiver Waiting</w:t>
      </w:r>
      <w:bookmarkEnd w:id="686"/>
    </w:p>
    <w:p w14:paraId="47EBF131" w14:textId="74F4570E" w:rsidR="009E3AC1" w:rsidRDefault="009E3AC1" w:rsidP="008E51BB">
      <w:pPr>
        <w:pStyle w:val="BodyFirst"/>
        <w:rPr>
          <w:rFonts w:eastAsia="Microsoft YaHei"/>
        </w:rPr>
      </w:pPr>
      <w:r>
        <w:rPr>
          <w:rFonts w:eastAsia="Microsoft YaHei" w:hint="eastAsia"/>
        </w:rPr>
        <w:t xml:space="preserve">The code in Listing 16-8 compiled and ran, but </w:t>
      </w:r>
      <w:ins w:id="687" w:author="AnneMarieW" w:date="2018-01-10T10:33:00Z">
        <w:r w:rsidR="00BF1229">
          <w:rPr>
            <w:rFonts w:eastAsia="Microsoft YaHei"/>
          </w:rPr>
          <w:t xml:space="preserve">it </w:t>
        </w:r>
      </w:ins>
      <w:r>
        <w:rPr>
          <w:rFonts w:eastAsia="Microsoft YaHei" w:hint="eastAsia"/>
        </w:rPr>
        <w:t>d</w:t>
      </w:r>
      <w:del w:id="688" w:author="AnneMarieW" w:date="2018-01-10T10:34:00Z">
        <w:r w:rsidDel="009453B1">
          <w:rPr>
            <w:rFonts w:eastAsia="Microsoft YaHei" w:hint="eastAsia"/>
          </w:rPr>
          <w:delText>oes</w:delText>
        </w:r>
      </w:del>
      <w:ins w:id="689" w:author="AnneMarieW" w:date="2018-01-10T10:34:00Z">
        <w:r w:rsidR="009453B1">
          <w:rPr>
            <w:rFonts w:eastAsia="Microsoft YaHei"/>
          </w:rPr>
          <w:t>id</w:t>
        </w:r>
      </w:ins>
      <w:r>
        <w:rPr>
          <w:rFonts w:eastAsia="Microsoft YaHei" w:hint="eastAsia"/>
        </w:rPr>
        <w:t>n</w:t>
      </w:r>
      <w:r>
        <w:rPr>
          <w:rFonts w:eastAsia="Microsoft YaHei"/>
        </w:rPr>
        <w:t>’</w:t>
      </w:r>
      <w:r>
        <w:rPr>
          <w:rFonts w:eastAsia="Microsoft YaHei" w:hint="eastAsia"/>
        </w:rPr>
        <w:t xml:space="preserve">t </w:t>
      </w:r>
      <w:ins w:id="690" w:author="AnneMarieW" w:date="2018-01-10T10:33:00Z">
        <w:r w:rsidR="00BF1229">
          <w:rPr>
            <w:rFonts w:eastAsia="Microsoft YaHei" w:hint="eastAsia"/>
          </w:rPr>
          <w:t xml:space="preserve">clearly </w:t>
        </w:r>
      </w:ins>
      <w:r>
        <w:rPr>
          <w:rFonts w:eastAsia="Microsoft YaHei" w:hint="eastAsia"/>
        </w:rPr>
        <w:t xml:space="preserve">show us </w:t>
      </w:r>
      <w:del w:id="691" w:author="AnneMarieW" w:date="2018-01-10T10:33:00Z">
        <w:r w:rsidDel="00BF1229">
          <w:rPr>
            <w:rFonts w:eastAsia="Microsoft YaHei" w:hint="eastAsia"/>
          </w:rPr>
          <w:delText xml:space="preserve">very clearly </w:delText>
        </w:r>
      </w:del>
      <w:r>
        <w:rPr>
          <w:rFonts w:eastAsia="Microsoft YaHei" w:hint="eastAsia"/>
        </w:rPr>
        <w:t xml:space="preserve">that two separate threads </w:t>
      </w:r>
      <w:del w:id="692" w:author="AnneMarieW" w:date="2018-01-10T10:34:00Z">
        <w:r w:rsidDel="009453B1">
          <w:rPr>
            <w:rFonts w:eastAsia="Microsoft YaHei" w:hint="eastAsia"/>
          </w:rPr>
          <w:delText>a</w:delText>
        </w:r>
      </w:del>
      <w:ins w:id="693" w:author="AnneMarieW" w:date="2018-01-10T10:34:00Z">
        <w:r w:rsidR="009453B1">
          <w:rPr>
            <w:rFonts w:eastAsia="Microsoft YaHei"/>
          </w:rPr>
          <w:t>we</w:t>
        </w:r>
      </w:ins>
      <w:r>
        <w:rPr>
          <w:rFonts w:eastAsia="Microsoft YaHei" w:hint="eastAsia"/>
        </w:rPr>
        <w:t>re talking to each other over the channel. In Listing 16-10 we</w:t>
      </w:r>
      <w:r>
        <w:rPr>
          <w:rFonts w:eastAsia="Microsoft YaHei"/>
        </w:rPr>
        <w:t>’</w:t>
      </w:r>
      <w:r>
        <w:rPr>
          <w:rFonts w:eastAsia="Microsoft YaHei" w:hint="eastAsia"/>
        </w:rPr>
        <w:t xml:space="preserve">ve made some modifications that will prove </w:t>
      </w:r>
      <w:commentRangeStart w:id="694"/>
      <w:commentRangeStart w:id="695"/>
      <w:r>
        <w:rPr>
          <w:rFonts w:eastAsia="Microsoft YaHei" w:hint="eastAsia"/>
        </w:rPr>
        <w:t>th</w:t>
      </w:r>
      <w:ins w:id="696" w:author="Carol Nichols" w:date="2018-01-21T13:32:00Z">
        <w:r w:rsidR="00082808">
          <w:rPr>
            <w:rFonts w:eastAsia="Microsoft YaHei"/>
          </w:rPr>
          <w:t>e</w:t>
        </w:r>
      </w:ins>
      <w:del w:id="697" w:author="Carol Nichols" w:date="2018-01-21T13:32:00Z">
        <w:r w:rsidDel="00082808">
          <w:rPr>
            <w:rFonts w:eastAsia="Microsoft YaHei" w:hint="eastAsia"/>
          </w:rPr>
          <w:delText>is</w:delText>
        </w:r>
      </w:del>
      <w:r>
        <w:rPr>
          <w:rFonts w:eastAsia="Microsoft YaHei" w:hint="eastAsia"/>
        </w:rPr>
        <w:t xml:space="preserve"> code</w:t>
      </w:r>
      <w:commentRangeEnd w:id="694"/>
      <w:r w:rsidR="009453B1">
        <w:rPr>
          <w:rStyle w:val="CommentReference"/>
        </w:rPr>
        <w:commentReference w:id="694"/>
      </w:r>
      <w:commentRangeEnd w:id="695"/>
      <w:r w:rsidR="009A5923">
        <w:rPr>
          <w:rStyle w:val="CommentReference"/>
        </w:rPr>
        <w:commentReference w:id="695"/>
      </w:r>
      <w:ins w:id="698" w:author="Carol Nichols" w:date="2018-01-21T13:32:00Z">
        <w:r w:rsidR="00D214CF">
          <w:rPr>
            <w:rFonts w:eastAsia="Microsoft YaHei"/>
          </w:rPr>
          <w:t xml:space="preserve"> in Listing 16-8</w:t>
        </w:r>
      </w:ins>
      <w:r>
        <w:rPr>
          <w:rFonts w:eastAsia="Microsoft YaHei" w:hint="eastAsia"/>
        </w:rPr>
        <w:t xml:space="preserve"> is running concurrently: the spawned thread will now send multiple messages and pause for a second between each message</w:t>
      </w:r>
      <w:del w:id="699" w:author="AnneMarieW" w:date="2018-01-10T10:34:00Z">
        <w:r w:rsidDel="009453B1">
          <w:rPr>
            <w:rFonts w:eastAsia="Microsoft YaHei" w:hint="eastAsia"/>
          </w:rPr>
          <w:delText>.</w:delText>
        </w:r>
      </w:del>
      <w:ins w:id="700" w:author="AnneMarieW" w:date="2018-01-10T10:34:00Z">
        <w:r w:rsidR="009453B1">
          <w:rPr>
            <w:rFonts w:eastAsia="Microsoft YaHei"/>
          </w:rPr>
          <w:t>:</w:t>
        </w:r>
      </w:ins>
    </w:p>
    <w:p w14:paraId="4190CAB4" w14:textId="77777777" w:rsidR="009E3AC1" w:rsidRDefault="009E3AC1" w:rsidP="008E51BB">
      <w:pPr>
        <w:pStyle w:val="ProductionDirective"/>
        <w:rPr>
          <w:rFonts w:eastAsia="Microsoft YaHei"/>
        </w:rPr>
      </w:pPr>
      <w:del w:id="701" w:author="janelle" w:date="2018-01-19T10:49:00Z">
        <w:r w:rsidDel="00E81E86">
          <w:rPr>
            <w:rFonts w:eastAsia="Microsoft YaHei" w:hint="eastAsia"/>
          </w:rPr>
          <w:delText xml:space="preserve">Filename: </w:delText>
        </w:r>
      </w:del>
      <w:r>
        <w:rPr>
          <w:rFonts w:eastAsia="Microsoft YaHei" w:hint="eastAsia"/>
        </w:rPr>
        <w:t>src/main.rs</w:t>
      </w:r>
    </w:p>
    <w:p w14:paraId="6ABD366D" w14:textId="77777777" w:rsidR="009E3AC1" w:rsidRPr="001948D0" w:rsidRDefault="009E3AC1" w:rsidP="008E51BB">
      <w:pPr>
        <w:pStyle w:val="CodeA"/>
        <w:rPr>
          <w:rStyle w:val="Literal-Gray"/>
          <w:rPrChange w:id="702" w:author="Carol Nichols" w:date="2018-01-21T16:37:00Z">
            <w:rPr/>
          </w:rPrChange>
        </w:rPr>
      </w:pPr>
      <w:r w:rsidRPr="001948D0">
        <w:rPr>
          <w:rStyle w:val="Literal-Gray"/>
          <w:rPrChange w:id="703" w:author="Carol Nichols" w:date="2018-01-21T16:37:00Z">
            <w:rPr/>
          </w:rPrChange>
        </w:rPr>
        <w:t>use std::thread;</w:t>
      </w:r>
    </w:p>
    <w:p w14:paraId="77DDE808" w14:textId="77777777" w:rsidR="009E3AC1" w:rsidRPr="001948D0" w:rsidRDefault="009E3AC1" w:rsidP="003C0B4A">
      <w:pPr>
        <w:pStyle w:val="CodeB"/>
        <w:rPr>
          <w:rStyle w:val="Literal-Gray"/>
          <w:rPrChange w:id="704" w:author="Carol Nichols" w:date="2018-01-21T16:37:00Z">
            <w:rPr/>
          </w:rPrChange>
        </w:rPr>
      </w:pPr>
      <w:r w:rsidRPr="001948D0">
        <w:rPr>
          <w:rStyle w:val="Literal-Gray"/>
          <w:rPrChange w:id="705" w:author="Carol Nichols" w:date="2018-01-21T16:37:00Z">
            <w:rPr/>
          </w:rPrChange>
        </w:rPr>
        <w:t>use std::sync::mpsc;</w:t>
      </w:r>
    </w:p>
    <w:p w14:paraId="171B8574" w14:textId="77777777" w:rsidR="009E3AC1" w:rsidRPr="003C0B4A" w:rsidRDefault="009E3AC1" w:rsidP="003C0B4A">
      <w:pPr>
        <w:pStyle w:val="CodeB"/>
      </w:pPr>
      <w:r w:rsidRPr="003C0B4A">
        <w:t>use std::time::Duration;</w:t>
      </w:r>
    </w:p>
    <w:p w14:paraId="15DB6113" w14:textId="77777777" w:rsidR="009E3AC1" w:rsidRPr="003C0B4A" w:rsidRDefault="009E3AC1" w:rsidP="003C0B4A">
      <w:pPr>
        <w:pStyle w:val="CodeB"/>
      </w:pPr>
    </w:p>
    <w:p w14:paraId="1C27D6A5" w14:textId="77777777" w:rsidR="009E3AC1" w:rsidRPr="001948D0" w:rsidRDefault="009E3AC1" w:rsidP="003C0B4A">
      <w:pPr>
        <w:pStyle w:val="CodeB"/>
        <w:rPr>
          <w:rStyle w:val="Literal-Gray"/>
          <w:rPrChange w:id="706" w:author="Carol Nichols" w:date="2018-01-21T16:37:00Z">
            <w:rPr/>
          </w:rPrChange>
        </w:rPr>
      </w:pPr>
      <w:r w:rsidRPr="001948D0">
        <w:rPr>
          <w:rStyle w:val="Literal-Gray"/>
          <w:rPrChange w:id="707" w:author="Carol Nichols" w:date="2018-01-21T16:37:00Z">
            <w:rPr/>
          </w:rPrChange>
        </w:rPr>
        <w:t>fn main() {</w:t>
      </w:r>
    </w:p>
    <w:p w14:paraId="3F622905" w14:textId="77777777" w:rsidR="009E3AC1" w:rsidRPr="001948D0" w:rsidRDefault="009E3AC1" w:rsidP="003C0B4A">
      <w:pPr>
        <w:pStyle w:val="CodeB"/>
        <w:rPr>
          <w:rStyle w:val="Literal-Gray"/>
          <w:rPrChange w:id="708" w:author="Carol Nichols" w:date="2018-01-21T16:37:00Z">
            <w:rPr/>
          </w:rPrChange>
        </w:rPr>
      </w:pPr>
      <w:r w:rsidRPr="001948D0">
        <w:rPr>
          <w:rStyle w:val="Literal-Gray"/>
          <w:rPrChange w:id="709" w:author="Carol Nichols" w:date="2018-01-21T16:37:00Z">
            <w:rPr/>
          </w:rPrChange>
        </w:rPr>
        <w:t xml:space="preserve">    let (tx, rx) = mpsc::channel();</w:t>
      </w:r>
    </w:p>
    <w:p w14:paraId="33CC7DAF" w14:textId="77777777" w:rsidR="009E3AC1" w:rsidRPr="001948D0" w:rsidRDefault="009E3AC1" w:rsidP="003C0B4A">
      <w:pPr>
        <w:pStyle w:val="CodeB"/>
        <w:rPr>
          <w:rStyle w:val="Literal-Gray"/>
          <w:rPrChange w:id="710" w:author="Carol Nichols" w:date="2018-01-21T16:37:00Z">
            <w:rPr/>
          </w:rPrChange>
        </w:rPr>
      </w:pPr>
    </w:p>
    <w:p w14:paraId="46FE6662" w14:textId="77777777" w:rsidR="009E3AC1" w:rsidRPr="001948D0" w:rsidRDefault="009E3AC1" w:rsidP="003C0B4A">
      <w:pPr>
        <w:pStyle w:val="CodeB"/>
        <w:rPr>
          <w:rStyle w:val="Literal-Gray"/>
          <w:rPrChange w:id="711" w:author="Carol Nichols" w:date="2018-01-21T16:37:00Z">
            <w:rPr/>
          </w:rPrChange>
        </w:rPr>
      </w:pPr>
      <w:r w:rsidRPr="001948D0">
        <w:rPr>
          <w:rStyle w:val="Literal-Gray"/>
          <w:rPrChange w:id="712" w:author="Carol Nichols" w:date="2018-01-21T16:37:00Z">
            <w:rPr/>
          </w:rPrChange>
        </w:rPr>
        <w:t xml:space="preserve">    thread::spawn(move || {</w:t>
      </w:r>
    </w:p>
    <w:p w14:paraId="28AAA634" w14:textId="77777777" w:rsidR="009E3AC1" w:rsidRPr="003C0B4A" w:rsidRDefault="009E3AC1" w:rsidP="003C0B4A">
      <w:pPr>
        <w:pStyle w:val="CodeB"/>
      </w:pPr>
      <w:r w:rsidRPr="003C0B4A">
        <w:t xml:space="preserve">        let vals = vec![</w:t>
      </w:r>
    </w:p>
    <w:p w14:paraId="35B6E23F" w14:textId="77777777" w:rsidR="009E3AC1" w:rsidRPr="003C0B4A" w:rsidRDefault="009E3AC1" w:rsidP="003C0B4A">
      <w:pPr>
        <w:pStyle w:val="CodeB"/>
      </w:pPr>
      <w:r w:rsidRPr="003C0B4A">
        <w:t xml:space="preserve">            String::from("hi"),</w:t>
      </w:r>
    </w:p>
    <w:p w14:paraId="44125E0F" w14:textId="77777777" w:rsidR="009E3AC1" w:rsidRPr="003C0B4A" w:rsidRDefault="009E3AC1" w:rsidP="003C0B4A">
      <w:pPr>
        <w:pStyle w:val="CodeB"/>
      </w:pPr>
      <w:r w:rsidRPr="003C0B4A">
        <w:t xml:space="preserve">            String::from("from"),</w:t>
      </w:r>
    </w:p>
    <w:p w14:paraId="0FAF30C1" w14:textId="77777777" w:rsidR="009E3AC1" w:rsidRPr="003C0B4A" w:rsidRDefault="009E3AC1" w:rsidP="003C0B4A">
      <w:pPr>
        <w:pStyle w:val="CodeB"/>
      </w:pPr>
      <w:r w:rsidRPr="003C0B4A">
        <w:t xml:space="preserve">            String::from("the"),</w:t>
      </w:r>
    </w:p>
    <w:p w14:paraId="4EEE24A5" w14:textId="77777777" w:rsidR="009E3AC1" w:rsidRPr="003C0B4A" w:rsidRDefault="009E3AC1" w:rsidP="003C0B4A">
      <w:pPr>
        <w:pStyle w:val="CodeB"/>
      </w:pPr>
      <w:r w:rsidRPr="003C0B4A">
        <w:lastRenderedPageBreak/>
        <w:t xml:space="preserve">            String::from("thread"),</w:t>
      </w:r>
    </w:p>
    <w:p w14:paraId="2100A130" w14:textId="77777777" w:rsidR="009E3AC1" w:rsidRPr="003C0B4A" w:rsidRDefault="009E3AC1" w:rsidP="003C0B4A">
      <w:pPr>
        <w:pStyle w:val="CodeB"/>
      </w:pPr>
      <w:r w:rsidRPr="003C0B4A">
        <w:t xml:space="preserve">        ];</w:t>
      </w:r>
    </w:p>
    <w:p w14:paraId="303480B6" w14:textId="77777777" w:rsidR="009E3AC1" w:rsidRPr="003C0B4A" w:rsidRDefault="009E3AC1" w:rsidP="003C0B4A">
      <w:pPr>
        <w:pStyle w:val="CodeB"/>
      </w:pPr>
    </w:p>
    <w:p w14:paraId="693A8A86" w14:textId="77777777" w:rsidR="009E3AC1" w:rsidRPr="003C0B4A" w:rsidRDefault="009E3AC1" w:rsidP="003C0B4A">
      <w:pPr>
        <w:pStyle w:val="CodeB"/>
      </w:pPr>
      <w:r w:rsidRPr="003C0B4A">
        <w:t xml:space="preserve">        for val in vals {</w:t>
      </w:r>
    </w:p>
    <w:p w14:paraId="05E130AB" w14:textId="77777777" w:rsidR="009E3AC1" w:rsidRPr="003C0B4A" w:rsidRDefault="009E3AC1" w:rsidP="003C0B4A">
      <w:pPr>
        <w:pStyle w:val="CodeB"/>
      </w:pPr>
      <w:r w:rsidRPr="003C0B4A">
        <w:t xml:space="preserve">            tx.send(val).unwrap();</w:t>
      </w:r>
    </w:p>
    <w:p w14:paraId="2B14B882" w14:textId="77777777" w:rsidR="009E3AC1" w:rsidRPr="003C0B4A" w:rsidRDefault="009E3AC1" w:rsidP="003C0B4A">
      <w:pPr>
        <w:pStyle w:val="CodeB"/>
      </w:pPr>
      <w:r w:rsidRPr="003C0B4A">
        <w:t xml:space="preserve">            thread::sleep(Duration::from_secs(1));</w:t>
      </w:r>
    </w:p>
    <w:p w14:paraId="54F72965" w14:textId="77777777" w:rsidR="009E3AC1" w:rsidRPr="003C0B4A" w:rsidRDefault="009E3AC1" w:rsidP="003C0B4A">
      <w:pPr>
        <w:pStyle w:val="CodeB"/>
      </w:pPr>
      <w:r w:rsidRPr="003C0B4A">
        <w:t xml:space="preserve">        }</w:t>
      </w:r>
    </w:p>
    <w:p w14:paraId="28FBDD30" w14:textId="77777777" w:rsidR="009E3AC1" w:rsidRPr="001948D0" w:rsidRDefault="009E3AC1" w:rsidP="003C0B4A">
      <w:pPr>
        <w:pStyle w:val="CodeB"/>
        <w:rPr>
          <w:rStyle w:val="Literal-Gray"/>
          <w:rPrChange w:id="713" w:author="Carol Nichols" w:date="2018-01-21T16:37:00Z">
            <w:rPr/>
          </w:rPrChange>
        </w:rPr>
      </w:pPr>
      <w:r w:rsidRPr="003C0B4A">
        <w:t xml:space="preserve">    </w:t>
      </w:r>
      <w:r w:rsidRPr="001948D0">
        <w:rPr>
          <w:rStyle w:val="Literal-Gray"/>
          <w:rPrChange w:id="714" w:author="Carol Nichols" w:date="2018-01-21T16:37:00Z">
            <w:rPr/>
          </w:rPrChange>
        </w:rPr>
        <w:t>});</w:t>
      </w:r>
    </w:p>
    <w:p w14:paraId="61613794" w14:textId="77777777" w:rsidR="009E3AC1" w:rsidRPr="003C0B4A" w:rsidRDefault="009E3AC1" w:rsidP="003C0B4A">
      <w:pPr>
        <w:pStyle w:val="CodeB"/>
      </w:pPr>
    </w:p>
    <w:p w14:paraId="699E0AFF" w14:textId="77777777" w:rsidR="009E3AC1" w:rsidRPr="003C0B4A" w:rsidRDefault="009E3AC1" w:rsidP="003C0B4A">
      <w:pPr>
        <w:pStyle w:val="CodeB"/>
      </w:pPr>
      <w:r w:rsidRPr="003C0B4A">
        <w:t xml:space="preserve">    for received in rx {</w:t>
      </w:r>
    </w:p>
    <w:p w14:paraId="6F18B77E" w14:textId="77777777" w:rsidR="009E3AC1" w:rsidRPr="003C0B4A" w:rsidRDefault="009E3AC1" w:rsidP="003C0B4A">
      <w:pPr>
        <w:pStyle w:val="CodeB"/>
      </w:pPr>
      <w:r w:rsidRPr="003C0B4A">
        <w:t xml:space="preserve">        println!("Got: {}", received);</w:t>
      </w:r>
    </w:p>
    <w:p w14:paraId="22445B54" w14:textId="77777777" w:rsidR="009E3AC1" w:rsidRPr="003C0B4A" w:rsidRDefault="009E3AC1" w:rsidP="003C0B4A">
      <w:pPr>
        <w:pStyle w:val="CodeB"/>
      </w:pPr>
      <w:r w:rsidRPr="003C0B4A">
        <w:t xml:space="preserve">    }</w:t>
      </w:r>
    </w:p>
    <w:p w14:paraId="3370776A" w14:textId="77777777" w:rsidR="009E3AC1" w:rsidRPr="001948D0" w:rsidRDefault="009E3AC1" w:rsidP="008E51BB">
      <w:pPr>
        <w:pStyle w:val="CodeC"/>
        <w:rPr>
          <w:rStyle w:val="Literal-Gray"/>
          <w:rPrChange w:id="715" w:author="Carol Nichols" w:date="2018-01-21T16:37:00Z">
            <w:rPr/>
          </w:rPrChange>
        </w:rPr>
      </w:pPr>
      <w:r w:rsidRPr="001948D0">
        <w:rPr>
          <w:rStyle w:val="Literal-Gray"/>
          <w:rPrChange w:id="716" w:author="Carol Nichols" w:date="2018-01-21T16:37:00Z">
            <w:rPr/>
          </w:rPrChange>
        </w:rPr>
        <w:t>}</w:t>
      </w:r>
    </w:p>
    <w:p w14:paraId="7CA1E570" w14:textId="77777777" w:rsidR="009E3AC1" w:rsidRDefault="009E3AC1" w:rsidP="008E51BB">
      <w:pPr>
        <w:pStyle w:val="Listing"/>
        <w:rPr>
          <w:rFonts w:eastAsia="Microsoft YaHei"/>
        </w:rPr>
      </w:pPr>
      <w:r>
        <w:rPr>
          <w:rFonts w:eastAsia="Microsoft YaHei" w:hint="eastAsia"/>
        </w:rPr>
        <w:t>Listing 16-10: Sending multiple messages and pausing between each one</w:t>
      </w:r>
    </w:p>
    <w:p w14:paraId="69EBE1E9" w14:textId="77777777" w:rsidR="009E3AC1" w:rsidRDefault="009E3AC1" w:rsidP="009E3AC1">
      <w:pPr>
        <w:pStyle w:val="Body"/>
      </w:pPr>
      <w:r w:rsidRPr="009E3AC1">
        <w:rPr>
          <w:rFonts w:hint="eastAsia"/>
        </w:rPr>
        <w:t>This time, the spawned thread has a vector of strings that we want to send to</w:t>
      </w:r>
      <w:r>
        <w:rPr>
          <w:rFonts w:hint="eastAsia"/>
        </w:rPr>
        <w:t xml:space="preserve"> </w:t>
      </w:r>
      <w:r w:rsidRPr="009E3AC1">
        <w:rPr>
          <w:rFonts w:hint="eastAsia"/>
        </w:rPr>
        <w:t>the main thread. We iterate over them, sending each individually, and pause</w:t>
      </w:r>
      <w:r>
        <w:rPr>
          <w:rFonts w:hint="eastAsia"/>
        </w:rPr>
        <w:t xml:space="preserve"> </w:t>
      </w:r>
      <w:r w:rsidRPr="009E3AC1">
        <w:rPr>
          <w:rFonts w:hint="eastAsia"/>
        </w:rPr>
        <w:t>between each by calling the </w:t>
      </w:r>
      <w:r w:rsidRPr="009E3AC1">
        <w:rPr>
          <w:rStyle w:val="Literal"/>
        </w:rPr>
        <w:t>thread::sleep</w:t>
      </w:r>
      <w:r w:rsidRPr="009E3AC1">
        <w:rPr>
          <w:rFonts w:hint="eastAsia"/>
        </w:rPr>
        <w:t> function with a </w:t>
      </w:r>
      <w:r w:rsidRPr="009E3AC1">
        <w:rPr>
          <w:rStyle w:val="Literal"/>
        </w:rPr>
        <w:t>Duration</w:t>
      </w:r>
      <w:r>
        <w:rPr>
          <w:rFonts w:hint="eastAsia"/>
        </w:rPr>
        <w:t> value of one second.</w:t>
      </w:r>
    </w:p>
    <w:p w14:paraId="19469AF6" w14:textId="77777777" w:rsidR="009E3AC1" w:rsidRDefault="009E3AC1" w:rsidP="009E3AC1">
      <w:pPr>
        <w:pStyle w:val="Body"/>
      </w:pPr>
      <w:r>
        <w:rPr>
          <w:rFonts w:hint="eastAsia"/>
        </w:rPr>
        <w:t>In the main thread, we</w:t>
      </w:r>
      <w:r>
        <w:t>’</w:t>
      </w:r>
      <w:r>
        <w:rPr>
          <w:rFonts w:hint="eastAsia"/>
        </w:rPr>
        <w:t>re not calling the </w:t>
      </w:r>
      <w:proofErr w:type="spellStart"/>
      <w:r w:rsidRPr="009E3AC1">
        <w:rPr>
          <w:rStyle w:val="Literal"/>
        </w:rPr>
        <w:t>recv</w:t>
      </w:r>
      <w:proofErr w:type="spellEnd"/>
      <w:r w:rsidRPr="009E3AC1">
        <w:rPr>
          <w:rFonts w:hint="eastAsia"/>
        </w:rPr>
        <w:t> function explicitly anymore:</w:t>
      </w:r>
      <w:r>
        <w:rPr>
          <w:rFonts w:hint="eastAsia"/>
        </w:rPr>
        <w:t xml:space="preserve"> </w:t>
      </w:r>
      <w:r w:rsidRPr="009E3AC1">
        <w:rPr>
          <w:rFonts w:hint="eastAsia"/>
        </w:rPr>
        <w:t>instead</w:t>
      </w:r>
      <w:ins w:id="717" w:author="AnneMarieW" w:date="2018-01-10T10:36:00Z">
        <w:r w:rsidR="009453B1">
          <w:t>,</w:t>
        </w:r>
      </w:ins>
      <w:r w:rsidRPr="009E3AC1">
        <w:rPr>
          <w:rFonts w:hint="eastAsia"/>
        </w:rPr>
        <w:t xml:space="preserve"> we</w:t>
      </w:r>
      <w:r>
        <w:t>’</w:t>
      </w:r>
      <w:r w:rsidRPr="009E3AC1">
        <w:rPr>
          <w:rFonts w:hint="eastAsia"/>
        </w:rPr>
        <w:t>re treating </w:t>
      </w:r>
      <w:proofErr w:type="spellStart"/>
      <w:r w:rsidRPr="009E3AC1">
        <w:rPr>
          <w:rStyle w:val="Literal"/>
        </w:rPr>
        <w:t>rx</w:t>
      </w:r>
      <w:proofErr w:type="spellEnd"/>
      <w:r>
        <w:rPr>
          <w:rFonts w:hint="eastAsia"/>
        </w:rPr>
        <w:t> as an iterator. For each value received, we</w:t>
      </w:r>
      <w:r>
        <w:t>’</w:t>
      </w:r>
      <w:r>
        <w:rPr>
          <w:rFonts w:hint="eastAsia"/>
        </w:rPr>
        <w:t>re printing it</w:t>
      </w:r>
      <w:del w:id="718" w:author="AnneMarieW" w:date="2018-01-10T10:36:00Z">
        <w:r w:rsidDel="009453B1">
          <w:rPr>
            <w:rFonts w:hint="eastAsia"/>
          </w:rPr>
          <w:delText xml:space="preserve"> out</w:delText>
        </w:r>
      </w:del>
      <w:r>
        <w:rPr>
          <w:rFonts w:hint="eastAsia"/>
        </w:rPr>
        <w:t>. When the channel is closed, iteration will end.</w:t>
      </w:r>
    </w:p>
    <w:p w14:paraId="44B397BF" w14:textId="77777777" w:rsidR="009E3AC1" w:rsidRDefault="009E3AC1" w:rsidP="009E3AC1">
      <w:pPr>
        <w:pStyle w:val="Body"/>
      </w:pPr>
      <w:r>
        <w:rPr>
          <w:rFonts w:hint="eastAsia"/>
        </w:rPr>
        <w:t>When running the code in Listing 16-10, you should see the following output</w:t>
      </w:r>
      <w:del w:id="719" w:author="AnneMarieW" w:date="2018-01-10T10:37:00Z">
        <w:r w:rsidDel="00406C1F">
          <w:rPr>
            <w:rFonts w:hint="eastAsia"/>
          </w:rPr>
          <w:delText>,</w:delText>
        </w:r>
      </w:del>
      <w:r>
        <w:rPr>
          <w:rFonts w:hint="eastAsia"/>
        </w:rPr>
        <w:t xml:space="preserve"> with a one second pause in between each line:</w:t>
      </w:r>
    </w:p>
    <w:p w14:paraId="38D1660F" w14:textId="77777777" w:rsidR="009E3AC1" w:rsidRPr="003C0B4A" w:rsidRDefault="009E3AC1" w:rsidP="008E51BB">
      <w:pPr>
        <w:pStyle w:val="CodeA"/>
      </w:pPr>
      <w:r w:rsidRPr="003C0B4A">
        <w:t>Got: hi</w:t>
      </w:r>
    </w:p>
    <w:p w14:paraId="544527F6" w14:textId="77777777" w:rsidR="009E3AC1" w:rsidRPr="003C0B4A" w:rsidRDefault="009E3AC1" w:rsidP="003C0B4A">
      <w:pPr>
        <w:pStyle w:val="CodeB"/>
      </w:pPr>
      <w:r w:rsidRPr="003C0B4A">
        <w:t>Got: from</w:t>
      </w:r>
    </w:p>
    <w:p w14:paraId="7C1AF263" w14:textId="77777777" w:rsidR="009E3AC1" w:rsidRPr="003C0B4A" w:rsidRDefault="009E3AC1" w:rsidP="003C0B4A">
      <w:pPr>
        <w:pStyle w:val="CodeB"/>
      </w:pPr>
      <w:r w:rsidRPr="003C0B4A">
        <w:t>Got: the</w:t>
      </w:r>
    </w:p>
    <w:p w14:paraId="30D1C0FE" w14:textId="77777777" w:rsidR="009E3AC1" w:rsidRPr="003C0B4A" w:rsidRDefault="009E3AC1" w:rsidP="008E51BB">
      <w:pPr>
        <w:pStyle w:val="CodeC"/>
      </w:pPr>
      <w:r w:rsidRPr="003C0B4A">
        <w:t>Got: thread</w:t>
      </w:r>
    </w:p>
    <w:p w14:paraId="79E5A204" w14:textId="77777777" w:rsidR="009E3AC1" w:rsidRDefault="009E3AC1" w:rsidP="008E51BB">
      <w:pPr>
        <w:pStyle w:val="Body"/>
        <w:rPr>
          <w:szCs w:val="24"/>
        </w:rPr>
      </w:pPr>
      <w:r w:rsidRPr="009E3AC1">
        <w:rPr>
          <w:rFonts w:hint="eastAsia"/>
        </w:rPr>
        <w:t>Because we don</w:t>
      </w:r>
      <w:r>
        <w:t>’</w:t>
      </w:r>
      <w:r w:rsidRPr="009E3AC1">
        <w:rPr>
          <w:rFonts w:hint="eastAsia"/>
        </w:rPr>
        <w:t>t have any code that pauses or delays in the </w:t>
      </w:r>
      <w:r w:rsidRPr="009E3AC1">
        <w:rPr>
          <w:rStyle w:val="Literal"/>
        </w:rPr>
        <w:t>for</w:t>
      </w:r>
      <w:r>
        <w:rPr>
          <w:rFonts w:hint="eastAsia"/>
        </w:rPr>
        <w:t> loop in the main thread, we can tell that the main thread is waiting to receive values from the spawned thread.</w:t>
      </w:r>
      <w:r w:rsidRPr="002B675D">
        <w:rPr>
          <w:rFonts w:hint="eastAsia"/>
        </w:rPr>
        <w:t xml:space="preserve"> </w:t>
      </w:r>
    </w:p>
    <w:p w14:paraId="79857A2C" w14:textId="77777777" w:rsidR="009E3AC1" w:rsidRDefault="009E3AC1" w:rsidP="009E3AC1">
      <w:pPr>
        <w:pStyle w:val="HeadB"/>
        <w:rPr>
          <w:rFonts w:eastAsia="Microsoft YaHei"/>
        </w:rPr>
      </w:pPr>
      <w:bookmarkStart w:id="720" w:name="creating-multiple-producers-by-cloning-t"/>
      <w:bookmarkStart w:id="721" w:name="_Toc501111901"/>
      <w:bookmarkEnd w:id="720"/>
      <w:r>
        <w:rPr>
          <w:rFonts w:eastAsia="Microsoft YaHei" w:hint="eastAsia"/>
        </w:rPr>
        <w:t>Creating Multiple Producers by Cloning the Transmitter</w:t>
      </w:r>
      <w:bookmarkEnd w:id="721"/>
    </w:p>
    <w:p w14:paraId="10ACDA9B" w14:textId="23FB69BB" w:rsidR="009E3AC1" w:rsidRDefault="009E3AC1" w:rsidP="008E51BB">
      <w:pPr>
        <w:pStyle w:val="BodyFirst"/>
        <w:rPr>
          <w:rFonts w:eastAsia="Microsoft YaHei"/>
        </w:rPr>
      </w:pPr>
      <w:del w:id="722" w:author="AnneMarieW" w:date="2018-01-10T10:38:00Z">
        <w:r w:rsidRPr="009E3AC1" w:rsidDel="00A17605">
          <w:rPr>
            <w:rFonts w:eastAsia="Microsoft YaHei" w:hint="eastAsia"/>
          </w:rPr>
          <w:delText xml:space="preserve">Near the start of this section, </w:delText>
        </w:r>
      </w:del>
      <w:ins w:id="723" w:author="AnneMarieW" w:date="2018-01-10T10:38:00Z">
        <w:r w:rsidR="00A17605">
          <w:rPr>
            <w:rFonts w:eastAsia="Microsoft YaHei"/>
          </w:rPr>
          <w:t xml:space="preserve">Earlier </w:t>
        </w:r>
      </w:ins>
      <w:r w:rsidRPr="009E3AC1">
        <w:rPr>
          <w:rFonts w:eastAsia="Microsoft YaHei" w:hint="eastAsia"/>
        </w:rPr>
        <w:t>we mentioned that </w:t>
      </w:r>
      <w:proofErr w:type="spellStart"/>
      <w:r w:rsidRPr="009E3AC1">
        <w:rPr>
          <w:rStyle w:val="Literal"/>
        </w:rPr>
        <w:t>mpsc</w:t>
      </w:r>
      <w:proofErr w:type="spellEnd"/>
      <w:r w:rsidRPr="009E3AC1">
        <w:rPr>
          <w:rFonts w:eastAsia="Microsoft YaHei" w:hint="eastAsia"/>
        </w:rPr>
        <w:t> </w:t>
      </w:r>
      <w:del w:id="724" w:author="AnneMarieW" w:date="2018-01-10T10:38:00Z">
        <w:r w:rsidRPr="009E3AC1" w:rsidDel="00A17605">
          <w:rPr>
            <w:rFonts w:eastAsia="Microsoft YaHei" w:hint="eastAsia"/>
          </w:rPr>
          <w:delText>stood for</w:delText>
        </w:r>
      </w:del>
      <w:ins w:id="725" w:author="AnneMarieW" w:date="2018-01-10T10:38:00Z">
        <w:r w:rsidR="00A17605">
          <w:rPr>
            <w:rFonts w:eastAsia="Microsoft YaHei"/>
          </w:rPr>
          <w:t xml:space="preserve">was </w:t>
        </w:r>
        <w:del w:id="726" w:author="Carol Nichols" w:date="2018-01-21T13:33:00Z">
          <w:r w:rsidR="00A17605" w:rsidDel="00D26ABF">
            <w:rPr>
              <w:rFonts w:eastAsia="Microsoft YaHei"/>
            </w:rPr>
            <w:delText>the</w:delText>
          </w:r>
        </w:del>
      </w:ins>
      <w:ins w:id="727" w:author="Carol Nichols" w:date="2018-01-21T13:33:00Z">
        <w:r w:rsidR="00D26ABF">
          <w:rPr>
            <w:rFonts w:eastAsia="Microsoft YaHei"/>
          </w:rPr>
          <w:t>an</w:t>
        </w:r>
      </w:ins>
      <w:ins w:id="728" w:author="AnneMarieW" w:date="2018-01-10T10:38:00Z">
        <w:r w:rsidR="00A17605">
          <w:rPr>
            <w:rFonts w:eastAsia="Microsoft YaHei"/>
          </w:rPr>
          <w:t xml:space="preserve"> acronym for</w:t>
        </w:r>
      </w:ins>
      <w:r w:rsidRPr="009E3AC1">
        <w:rPr>
          <w:rFonts w:eastAsia="Microsoft YaHei" w:hint="eastAsia"/>
        </w:rPr>
        <w:t> </w:t>
      </w:r>
      <w:r w:rsidRPr="009E3AC1">
        <w:rPr>
          <w:rStyle w:val="EmphasisItalic"/>
          <w:rFonts w:eastAsia="Microsoft YaHei" w:hint="eastAsia"/>
        </w:rPr>
        <w:t>multiple</w:t>
      </w:r>
      <w:r w:rsidRPr="003C0B4A">
        <w:rPr>
          <w:rStyle w:val="EmphasisItalic"/>
          <w:rFonts w:eastAsia="Microsoft YaHei" w:hint="eastAsia"/>
        </w:rPr>
        <w:t xml:space="preserve"> </w:t>
      </w:r>
      <w:r w:rsidRPr="009E3AC1">
        <w:rPr>
          <w:rStyle w:val="EmphasisItalic"/>
          <w:rFonts w:eastAsia="Microsoft YaHei" w:hint="eastAsia"/>
        </w:rPr>
        <w:t>producer, single consumer</w:t>
      </w:r>
      <w:r>
        <w:rPr>
          <w:rFonts w:eastAsia="Microsoft YaHei" w:hint="eastAsia"/>
        </w:rPr>
        <w:t>. Let</w:t>
      </w:r>
      <w:r>
        <w:rPr>
          <w:rFonts w:eastAsia="Microsoft YaHei"/>
        </w:rPr>
        <w:t>’</w:t>
      </w:r>
      <w:r>
        <w:rPr>
          <w:rFonts w:eastAsia="Microsoft YaHei" w:hint="eastAsia"/>
        </w:rPr>
        <w:t>s put</w:t>
      </w:r>
      <w:del w:id="729" w:author="Carol Nichols" w:date="2018-01-21T13:33:00Z">
        <w:r w:rsidDel="00D26ABF">
          <w:rPr>
            <w:rFonts w:eastAsia="Microsoft YaHei" w:hint="eastAsia"/>
          </w:rPr>
          <w:delText xml:space="preserve"> </w:delText>
        </w:r>
      </w:del>
      <w:ins w:id="730" w:author="AnneMarieW" w:date="2018-01-10T10:39:00Z">
        <w:r w:rsidR="00A17605" w:rsidRPr="009E3AC1">
          <w:rPr>
            <w:rFonts w:eastAsia="Microsoft YaHei" w:hint="eastAsia"/>
          </w:rPr>
          <w:t> </w:t>
        </w:r>
        <w:proofErr w:type="spellStart"/>
        <w:r w:rsidR="00A17605" w:rsidRPr="009E3AC1">
          <w:rPr>
            <w:rStyle w:val="Literal"/>
          </w:rPr>
          <w:t>mpsc</w:t>
        </w:r>
        <w:proofErr w:type="spellEnd"/>
        <w:r w:rsidR="00A17605" w:rsidDel="00A17605">
          <w:rPr>
            <w:rFonts w:eastAsia="Microsoft YaHei" w:hint="eastAsia"/>
          </w:rPr>
          <w:t xml:space="preserve"> </w:t>
        </w:r>
      </w:ins>
      <w:del w:id="731" w:author="AnneMarieW" w:date="2018-01-10T10:39:00Z">
        <w:r w:rsidDel="00A17605">
          <w:rPr>
            <w:rFonts w:eastAsia="Microsoft YaHei" w:hint="eastAsia"/>
          </w:rPr>
          <w:delText xml:space="preserve">that ability </w:delText>
        </w:r>
      </w:del>
      <w:r>
        <w:rPr>
          <w:rFonts w:eastAsia="Microsoft YaHei" w:hint="eastAsia"/>
        </w:rPr>
        <w:t xml:space="preserve">to use and expand the code </w:t>
      </w:r>
      <w:del w:id="732" w:author="AnneMarieW" w:date="2018-01-10T10:39:00Z">
        <w:r w:rsidDel="00A17605">
          <w:rPr>
            <w:rFonts w:eastAsia="Microsoft YaHei" w:hint="eastAsia"/>
          </w:rPr>
          <w:delText>from</w:delText>
        </w:r>
      </w:del>
      <w:ins w:id="733" w:author="AnneMarieW" w:date="2018-01-10T10:39:00Z">
        <w:r w:rsidR="00A17605">
          <w:rPr>
            <w:rFonts w:eastAsia="Microsoft YaHei"/>
          </w:rPr>
          <w:t>in</w:t>
        </w:r>
      </w:ins>
      <w:r>
        <w:rPr>
          <w:rFonts w:eastAsia="Microsoft YaHei" w:hint="eastAsia"/>
        </w:rPr>
        <w:t xml:space="preserve"> Listing 16-10 to create multiple threads that all send values to the same receiver. We can do </w:t>
      </w:r>
      <w:del w:id="734" w:author="AnneMarieW" w:date="2018-01-10T10:39:00Z">
        <w:r w:rsidDel="00A17605">
          <w:rPr>
            <w:rFonts w:eastAsia="Microsoft YaHei" w:hint="eastAsia"/>
          </w:rPr>
          <w:delText>that</w:delText>
        </w:r>
      </w:del>
      <w:ins w:id="735" w:author="AnneMarieW" w:date="2018-01-10T10:39:00Z">
        <w:r w:rsidR="00A17605">
          <w:rPr>
            <w:rFonts w:eastAsia="Microsoft YaHei"/>
          </w:rPr>
          <w:t>so</w:t>
        </w:r>
      </w:ins>
      <w:r>
        <w:rPr>
          <w:rFonts w:eastAsia="Microsoft YaHei" w:hint="eastAsia"/>
        </w:rPr>
        <w:t xml:space="preserve"> by cloning the transmitting half of the channel, as shown in Listing 16-11:</w:t>
      </w:r>
    </w:p>
    <w:p w14:paraId="524B2015" w14:textId="77777777" w:rsidR="009E3AC1" w:rsidRDefault="009E3AC1" w:rsidP="008E51BB">
      <w:pPr>
        <w:pStyle w:val="ProductionDirective"/>
        <w:rPr>
          <w:rFonts w:eastAsia="Microsoft YaHei"/>
        </w:rPr>
      </w:pPr>
      <w:del w:id="736" w:author="janelle" w:date="2018-01-19T10:49:00Z">
        <w:r w:rsidDel="00E81E86">
          <w:rPr>
            <w:rFonts w:eastAsia="Microsoft YaHei" w:hint="eastAsia"/>
          </w:rPr>
          <w:lastRenderedPageBreak/>
          <w:delText xml:space="preserve">Filename: </w:delText>
        </w:r>
      </w:del>
      <w:r>
        <w:rPr>
          <w:rFonts w:eastAsia="Microsoft YaHei" w:hint="eastAsia"/>
        </w:rPr>
        <w:t>src/main.rs</w:t>
      </w:r>
    </w:p>
    <w:p w14:paraId="271AB32D" w14:textId="6DB67D5C" w:rsidR="009E3AC1" w:rsidRDefault="009E3AC1">
      <w:pPr>
        <w:pStyle w:val="CodeA"/>
        <w:tabs>
          <w:tab w:val="left" w:pos="3780"/>
        </w:tabs>
        <w:rPr>
          <w:ins w:id="737" w:author="Carol Nichols" w:date="2018-01-21T16:39:00Z"/>
          <w:rStyle w:val="LiteralItal"/>
          <w:smallCaps/>
          <w:noProof w:val="0"/>
        </w:rPr>
        <w:pPrChange w:id="738" w:author="janelle" w:date="2018-01-19T10:52:00Z">
          <w:pPr>
            <w:pStyle w:val="CodeC"/>
          </w:pPr>
        </w:pPrChange>
      </w:pPr>
      <w:r w:rsidRPr="003C0B4A">
        <w:t xml:space="preserve">// </w:t>
      </w:r>
      <w:del w:id="739" w:author="janelle" w:date="2018-01-19T10:52:00Z">
        <w:r w:rsidRPr="003C0B4A" w:rsidDel="00E81E86">
          <w:delText>...snip...</w:delText>
        </w:r>
      </w:del>
      <w:ins w:id="740" w:author="janelle" w:date="2018-01-19T10:52:00Z">
        <w:r w:rsidR="00E81E86" w:rsidRPr="00E81E86">
          <w:rPr>
            <w:rStyle w:val="LiteralItal"/>
            <w:rPrChange w:id="741" w:author="janelle" w:date="2018-01-19T10:52:00Z">
              <w:rPr/>
            </w:rPrChange>
          </w:rPr>
          <w:t>-</w:t>
        </w:r>
        <w:r w:rsidR="00E81E86" w:rsidRPr="00E81E86">
          <w:rPr>
            <w:rStyle w:val="LiteralItal"/>
            <w:rPrChange w:id="742" w:author="janelle" w:date="2018-01-19T10:52:00Z">
              <w:rPr/>
            </w:rPrChange>
          </w:rPr>
          <w:t>-</w:t>
        </w:r>
        <w:r w:rsidR="00E81E86" w:rsidRPr="00E81E86">
          <w:rPr>
            <w:rStyle w:val="LiteralItal"/>
            <w:rPrChange w:id="743" w:author="janelle" w:date="2018-01-19T10:52:00Z">
              <w:rPr/>
            </w:rPrChange>
          </w:rPr>
          <w:t>s</w:t>
        </w:r>
        <w:r w:rsidR="00E81E86" w:rsidRPr="00E81E86">
          <w:rPr>
            <w:rStyle w:val="LiteralItal"/>
            <w:rPrChange w:id="744" w:author="janelle" w:date="2018-01-19T10:52:00Z">
              <w:rPr/>
            </w:rPrChange>
          </w:rPr>
          <w:t>n</w:t>
        </w:r>
        <w:r w:rsidR="00E81E86" w:rsidRPr="00E81E86">
          <w:rPr>
            <w:rStyle w:val="LiteralItal"/>
            <w:rPrChange w:id="745" w:author="janelle" w:date="2018-01-19T10:52:00Z">
              <w:rPr/>
            </w:rPrChange>
          </w:rPr>
          <w:t>i</w:t>
        </w:r>
        <w:r w:rsidR="00E81E86" w:rsidRPr="00E81E86">
          <w:rPr>
            <w:rStyle w:val="LiteralItal"/>
            <w:rPrChange w:id="746" w:author="janelle" w:date="2018-01-19T10:52:00Z">
              <w:rPr/>
            </w:rPrChange>
          </w:rPr>
          <w:t>p</w:t>
        </w:r>
        <w:del w:id="747" w:author="Carol Nichols" w:date="2018-01-21T16:39:00Z">
          <w:r w:rsidR="00E81E86" w:rsidRPr="00E81E86" w:rsidDel="00D06AE4">
            <w:rPr>
              <w:rStyle w:val="LiteralItal"/>
              <w:rPrChange w:id="748" w:author="janelle" w:date="2018-01-19T10:52:00Z">
                <w:rPr/>
              </w:rPrChange>
            </w:rPr>
            <w:delText>-</w:delText>
          </w:r>
          <w:r w:rsidR="00E81E86" w:rsidRPr="00E81E86" w:rsidDel="00D06AE4">
            <w:rPr>
              <w:rStyle w:val="LiteralItal"/>
              <w:rPrChange w:id="749" w:author="janelle" w:date="2018-01-19T10:52:00Z">
                <w:rPr/>
              </w:rPrChange>
            </w:rPr>
            <w:delText>-</w:delText>
          </w:r>
        </w:del>
      </w:ins>
      <w:ins w:id="750" w:author="Carol Nichols" w:date="2018-01-22T14:02:00Z">
        <w:r w:rsidR="003B0E43">
          <w:rPr>
            <w:rStyle w:val="LiteralItal"/>
          </w:rPr>
          <w:t>--</w:t>
        </w:r>
      </w:ins>
    </w:p>
    <w:p w14:paraId="08B7E8DE" w14:textId="77777777" w:rsidR="00D06AE4" w:rsidRPr="00D06AE4" w:rsidRDefault="00D06AE4">
      <w:pPr>
        <w:pStyle w:val="CodeB"/>
        <w:pPrChange w:id="751" w:author="Carol Nichols" w:date="2018-01-21T16:39:00Z">
          <w:pPr>
            <w:pStyle w:val="CodeA"/>
            <w:tabs>
              <w:tab w:val="left" w:pos="3780"/>
            </w:tabs>
          </w:pPr>
        </w:pPrChange>
      </w:pPr>
    </w:p>
    <w:p w14:paraId="46588E41" w14:textId="77777777" w:rsidR="009E3AC1" w:rsidRPr="00D06AE4" w:rsidRDefault="009E3AC1" w:rsidP="003C0B4A">
      <w:pPr>
        <w:pStyle w:val="CodeB"/>
        <w:rPr>
          <w:rStyle w:val="Literal-Gray"/>
          <w:rPrChange w:id="752" w:author="Carol Nichols" w:date="2018-01-21T16:38:00Z">
            <w:rPr/>
          </w:rPrChange>
        </w:rPr>
      </w:pPr>
      <w:r w:rsidRPr="00D06AE4">
        <w:rPr>
          <w:rStyle w:val="Literal-Gray"/>
          <w:rPrChange w:id="753" w:author="Carol Nichols" w:date="2018-01-21T16:38:00Z">
            <w:rPr/>
          </w:rPrChange>
        </w:rPr>
        <w:t>let (tx, rx) = mpsc::channel();</w:t>
      </w:r>
    </w:p>
    <w:p w14:paraId="4E562356" w14:textId="77777777" w:rsidR="009E3AC1" w:rsidRPr="003C0B4A" w:rsidRDefault="009E3AC1" w:rsidP="003C0B4A">
      <w:pPr>
        <w:pStyle w:val="CodeB"/>
      </w:pPr>
    </w:p>
    <w:p w14:paraId="59967E45" w14:textId="77777777" w:rsidR="009E3AC1" w:rsidRPr="003C0B4A" w:rsidRDefault="009E3AC1" w:rsidP="003C0B4A">
      <w:pPr>
        <w:pStyle w:val="CodeB"/>
      </w:pPr>
      <w:r w:rsidRPr="003C0B4A">
        <w:t>let tx1 = mpsc::Sender::clone(&amp;tx);</w:t>
      </w:r>
    </w:p>
    <w:p w14:paraId="7D7709B6" w14:textId="77777777" w:rsidR="009E3AC1" w:rsidRPr="00D06AE4" w:rsidRDefault="009E3AC1" w:rsidP="003C0B4A">
      <w:pPr>
        <w:pStyle w:val="CodeB"/>
        <w:rPr>
          <w:rStyle w:val="Literal-Gray"/>
          <w:rPrChange w:id="754" w:author="Carol Nichols" w:date="2018-01-21T16:39:00Z">
            <w:rPr/>
          </w:rPrChange>
        </w:rPr>
      </w:pPr>
      <w:r w:rsidRPr="00D06AE4">
        <w:rPr>
          <w:rStyle w:val="Literal-Gray"/>
          <w:rPrChange w:id="755" w:author="Carol Nichols" w:date="2018-01-21T16:39:00Z">
            <w:rPr/>
          </w:rPrChange>
        </w:rPr>
        <w:t>thread::spawn(move || {</w:t>
      </w:r>
    </w:p>
    <w:p w14:paraId="5ABC737E" w14:textId="77777777" w:rsidR="009E3AC1" w:rsidRPr="00D06AE4" w:rsidRDefault="009E3AC1" w:rsidP="003C0B4A">
      <w:pPr>
        <w:pStyle w:val="CodeB"/>
        <w:rPr>
          <w:rStyle w:val="Literal-Gray"/>
          <w:rPrChange w:id="756" w:author="Carol Nichols" w:date="2018-01-21T16:39:00Z">
            <w:rPr/>
          </w:rPrChange>
        </w:rPr>
      </w:pPr>
      <w:r w:rsidRPr="00D06AE4">
        <w:rPr>
          <w:rStyle w:val="Literal-Gray"/>
          <w:rPrChange w:id="757" w:author="Carol Nichols" w:date="2018-01-21T16:39:00Z">
            <w:rPr/>
          </w:rPrChange>
        </w:rPr>
        <w:t xml:space="preserve">    let vals = vec![</w:t>
      </w:r>
    </w:p>
    <w:p w14:paraId="0AA783AA" w14:textId="77777777" w:rsidR="009E3AC1" w:rsidRPr="00D06AE4" w:rsidRDefault="009E3AC1" w:rsidP="003C0B4A">
      <w:pPr>
        <w:pStyle w:val="CodeB"/>
        <w:rPr>
          <w:rStyle w:val="Literal-Gray"/>
          <w:rPrChange w:id="758" w:author="Carol Nichols" w:date="2018-01-21T16:39:00Z">
            <w:rPr/>
          </w:rPrChange>
        </w:rPr>
      </w:pPr>
      <w:r w:rsidRPr="00D06AE4">
        <w:rPr>
          <w:rStyle w:val="Literal-Gray"/>
          <w:rPrChange w:id="759" w:author="Carol Nichols" w:date="2018-01-21T16:39:00Z">
            <w:rPr/>
          </w:rPrChange>
        </w:rPr>
        <w:t xml:space="preserve">        String::from("hi"),</w:t>
      </w:r>
    </w:p>
    <w:p w14:paraId="5772D0E5" w14:textId="77777777" w:rsidR="009E3AC1" w:rsidRPr="00D06AE4" w:rsidRDefault="009E3AC1" w:rsidP="003C0B4A">
      <w:pPr>
        <w:pStyle w:val="CodeB"/>
        <w:rPr>
          <w:rStyle w:val="Literal-Gray"/>
          <w:rPrChange w:id="760" w:author="Carol Nichols" w:date="2018-01-21T16:39:00Z">
            <w:rPr/>
          </w:rPrChange>
        </w:rPr>
      </w:pPr>
      <w:r w:rsidRPr="00D06AE4">
        <w:rPr>
          <w:rStyle w:val="Literal-Gray"/>
          <w:rPrChange w:id="761" w:author="Carol Nichols" w:date="2018-01-21T16:39:00Z">
            <w:rPr/>
          </w:rPrChange>
        </w:rPr>
        <w:t xml:space="preserve">        String::from("from"),</w:t>
      </w:r>
    </w:p>
    <w:p w14:paraId="6AC4CD9C" w14:textId="77777777" w:rsidR="009E3AC1" w:rsidRPr="00D06AE4" w:rsidRDefault="009E3AC1" w:rsidP="003C0B4A">
      <w:pPr>
        <w:pStyle w:val="CodeB"/>
        <w:rPr>
          <w:rStyle w:val="Literal-Gray"/>
          <w:rPrChange w:id="762" w:author="Carol Nichols" w:date="2018-01-21T16:39:00Z">
            <w:rPr/>
          </w:rPrChange>
        </w:rPr>
      </w:pPr>
      <w:r w:rsidRPr="00D06AE4">
        <w:rPr>
          <w:rStyle w:val="Literal-Gray"/>
          <w:rPrChange w:id="763" w:author="Carol Nichols" w:date="2018-01-21T16:39:00Z">
            <w:rPr/>
          </w:rPrChange>
        </w:rPr>
        <w:t xml:space="preserve">        String::from("the"),</w:t>
      </w:r>
    </w:p>
    <w:p w14:paraId="1B10D382" w14:textId="77777777" w:rsidR="009E3AC1" w:rsidRPr="00D06AE4" w:rsidRDefault="009E3AC1" w:rsidP="003C0B4A">
      <w:pPr>
        <w:pStyle w:val="CodeB"/>
        <w:rPr>
          <w:rStyle w:val="Literal-Gray"/>
          <w:rPrChange w:id="764" w:author="Carol Nichols" w:date="2018-01-21T16:39:00Z">
            <w:rPr/>
          </w:rPrChange>
        </w:rPr>
      </w:pPr>
      <w:r w:rsidRPr="00D06AE4">
        <w:rPr>
          <w:rStyle w:val="Literal-Gray"/>
          <w:rPrChange w:id="765" w:author="Carol Nichols" w:date="2018-01-21T16:39:00Z">
            <w:rPr/>
          </w:rPrChange>
        </w:rPr>
        <w:t xml:space="preserve">        String::from("thread"),</w:t>
      </w:r>
    </w:p>
    <w:p w14:paraId="6F8EE330" w14:textId="77777777" w:rsidR="009E3AC1" w:rsidRPr="00D06AE4" w:rsidRDefault="009E3AC1" w:rsidP="003C0B4A">
      <w:pPr>
        <w:pStyle w:val="CodeB"/>
        <w:rPr>
          <w:rStyle w:val="Literal-Gray"/>
          <w:rPrChange w:id="766" w:author="Carol Nichols" w:date="2018-01-21T16:39:00Z">
            <w:rPr/>
          </w:rPrChange>
        </w:rPr>
      </w:pPr>
      <w:r w:rsidRPr="00D06AE4">
        <w:rPr>
          <w:rStyle w:val="Literal-Gray"/>
          <w:rPrChange w:id="767" w:author="Carol Nichols" w:date="2018-01-21T16:39:00Z">
            <w:rPr/>
          </w:rPrChange>
        </w:rPr>
        <w:t xml:space="preserve">    ];</w:t>
      </w:r>
    </w:p>
    <w:p w14:paraId="57AE94C8" w14:textId="77777777" w:rsidR="009E3AC1" w:rsidRPr="00D06AE4" w:rsidRDefault="009E3AC1" w:rsidP="003C0B4A">
      <w:pPr>
        <w:pStyle w:val="CodeB"/>
        <w:rPr>
          <w:rStyle w:val="Literal-Gray"/>
          <w:rPrChange w:id="768" w:author="Carol Nichols" w:date="2018-01-21T16:39:00Z">
            <w:rPr/>
          </w:rPrChange>
        </w:rPr>
      </w:pPr>
    </w:p>
    <w:p w14:paraId="5F8EAFAB" w14:textId="77777777" w:rsidR="009E3AC1" w:rsidRPr="00D06AE4" w:rsidRDefault="009E3AC1" w:rsidP="003C0B4A">
      <w:pPr>
        <w:pStyle w:val="CodeB"/>
        <w:rPr>
          <w:rStyle w:val="Literal-Gray"/>
          <w:rPrChange w:id="769" w:author="Carol Nichols" w:date="2018-01-21T16:39:00Z">
            <w:rPr/>
          </w:rPrChange>
        </w:rPr>
      </w:pPr>
      <w:r w:rsidRPr="00D06AE4">
        <w:rPr>
          <w:rStyle w:val="Literal-Gray"/>
          <w:rPrChange w:id="770" w:author="Carol Nichols" w:date="2018-01-21T16:39:00Z">
            <w:rPr/>
          </w:rPrChange>
        </w:rPr>
        <w:t xml:space="preserve">    for val in vals {</w:t>
      </w:r>
    </w:p>
    <w:p w14:paraId="7FF62C5A" w14:textId="77777777" w:rsidR="009E3AC1" w:rsidRPr="003C0B4A" w:rsidRDefault="009E3AC1" w:rsidP="003C0B4A">
      <w:pPr>
        <w:pStyle w:val="CodeB"/>
      </w:pPr>
      <w:r w:rsidRPr="003C0B4A">
        <w:t xml:space="preserve">        tx1.send(val).unwrap();</w:t>
      </w:r>
    </w:p>
    <w:p w14:paraId="221074DB" w14:textId="77777777" w:rsidR="009E3AC1" w:rsidRPr="00D06AE4" w:rsidRDefault="009E3AC1" w:rsidP="003C0B4A">
      <w:pPr>
        <w:pStyle w:val="CodeB"/>
        <w:rPr>
          <w:rStyle w:val="Literal-Gray"/>
          <w:rPrChange w:id="771" w:author="Carol Nichols" w:date="2018-01-21T16:39:00Z">
            <w:rPr/>
          </w:rPrChange>
        </w:rPr>
      </w:pPr>
      <w:r w:rsidRPr="00D06AE4">
        <w:rPr>
          <w:rStyle w:val="Literal-Gray"/>
          <w:rPrChange w:id="772" w:author="Carol Nichols" w:date="2018-01-21T16:39:00Z">
            <w:rPr/>
          </w:rPrChange>
        </w:rPr>
        <w:t xml:space="preserve">        thread::sleep(Duration::from_secs(1));</w:t>
      </w:r>
    </w:p>
    <w:p w14:paraId="6C5FA848" w14:textId="77777777" w:rsidR="009E3AC1" w:rsidRPr="00D06AE4" w:rsidRDefault="009E3AC1" w:rsidP="003C0B4A">
      <w:pPr>
        <w:pStyle w:val="CodeB"/>
        <w:rPr>
          <w:rStyle w:val="Literal-Gray"/>
          <w:rPrChange w:id="773" w:author="Carol Nichols" w:date="2018-01-21T16:39:00Z">
            <w:rPr/>
          </w:rPrChange>
        </w:rPr>
      </w:pPr>
      <w:r w:rsidRPr="00D06AE4">
        <w:rPr>
          <w:rStyle w:val="Literal-Gray"/>
          <w:rPrChange w:id="774" w:author="Carol Nichols" w:date="2018-01-21T16:39:00Z">
            <w:rPr/>
          </w:rPrChange>
        </w:rPr>
        <w:t xml:space="preserve">    }</w:t>
      </w:r>
    </w:p>
    <w:p w14:paraId="2CC7D13C" w14:textId="77777777" w:rsidR="009E3AC1" w:rsidRPr="00D06AE4" w:rsidRDefault="009E3AC1" w:rsidP="003C0B4A">
      <w:pPr>
        <w:pStyle w:val="CodeB"/>
        <w:rPr>
          <w:rStyle w:val="Literal-Gray"/>
          <w:rPrChange w:id="775" w:author="Carol Nichols" w:date="2018-01-21T16:39:00Z">
            <w:rPr/>
          </w:rPrChange>
        </w:rPr>
      </w:pPr>
      <w:r w:rsidRPr="00D06AE4">
        <w:rPr>
          <w:rStyle w:val="Literal-Gray"/>
          <w:rPrChange w:id="776" w:author="Carol Nichols" w:date="2018-01-21T16:39:00Z">
            <w:rPr/>
          </w:rPrChange>
        </w:rPr>
        <w:t>});</w:t>
      </w:r>
    </w:p>
    <w:p w14:paraId="08B2C70A" w14:textId="77777777" w:rsidR="009E3AC1" w:rsidRPr="003C0B4A" w:rsidRDefault="009E3AC1" w:rsidP="003C0B4A">
      <w:pPr>
        <w:pStyle w:val="CodeB"/>
      </w:pPr>
    </w:p>
    <w:p w14:paraId="4D8A6EBF" w14:textId="77777777" w:rsidR="009E3AC1" w:rsidRPr="003C0B4A" w:rsidRDefault="009E3AC1" w:rsidP="003C0B4A">
      <w:pPr>
        <w:pStyle w:val="CodeB"/>
      </w:pPr>
      <w:r w:rsidRPr="003C0B4A">
        <w:t>thread::spawn(move || {</w:t>
      </w:r>
    </w:p>
    <w:p w14:paraId="52C7845B" w14:textId="77777777" w:rsidR="009E3AC1" w:rsidRPr="003C0B4A" w:rsidRDefault="009E3AC1" w:rsidP="003C0B4A">
      <w:pPr>
        <w:pStyle w:val="CodeB"/>
      </w:pPr>
      <w:r w:rsidRPr="003C0B4A">
        <w:t xml:space="preserve">    let vals = vec![</w:t>
      </w:r>
    </w:p>
    <w:p w14:paraId="4B2D7146" w14:textId="77777777" w:rsidR="009E3AC1" w:rsidRPr="003C0B4A" w:rsidRDefault="009E3AC1" w:rsidP="003C0B4A">
      <w:pPr>
        <w:pStyle w:val="CodeB"/>
      </w:pPr>
      <w:r w:rsidRPr="003C0B4A">
        <w:t xml:space="preserve">        String::from("more"),</w:t>
      </w:r>
    </w:p>
    <w:p w14:paraId="295F5895" w14:textId="77777777" w:rsidR="009E3AC1" w:rsidRPr="003C0B4A" w:rsidRDefault="009E3AC1" w:rsidP="003C0B4A">
      <w:pPr>
        <w:pStyle w:val="CodeB"/>
      </w:pPr>
      <w:r w:rsidRPr="003C0B4A">
        <w:t xml:space="preserve">        String::from("messages"),</w:t>
      </w:r>
    </w:p>
    <w:p w14:paraId="49D610EA" w14:textId="77777777" w:rsidR="009E3AC1" w:rsidRPr="003C0B4A" w:rsidRDefault="009E3AC1" w:rsidP="003C0B4A">
      <w:pPr>
        <w:pStyle w:val="CodeB"/>
      </w:pPr>
      <w:r w:rsidRPr="003C0B4A">
        <w:t xml:space="preserve">        String::from("for"),</w:t>
      </w:r>
    </w:p>
    <w:p w14:paraId="3453B11B" w14:textId="77777777" w:rsidR="009E3AC1" w:rsidRPr="003C0B4A" w:rsidRDefault="009E3AC1" w:rsidP="003C0B4A">
      <w:pPr>
        <w:pStyle w:val="CodeB"/>
      </w:pPr>
      <w:r w:rsidRPr="003C0B4A">
        <w:t xml:space="preserve">        String::from("you"),</w:t>
      </w:r>
    </w:p>
    <w:p w14:paraId="09BE3952" w14:textId="77777777" w:rsidR="009E3AC1" w:rsidRPr="003C0B4A" w:rsidRDefault="009E3AC1" w:rsidP="003C0B4A">
      <w:pPr>
        <w:pStyle w:val="CodeB"/>
      </w:pPr>
      <w:r w:rsidRPr="003C0B4A">
        <w:t xml:space="preserve">    ];</w:t>
      </w:r>
    </w:p>
    <w:p w14:paraId="61A9B077" w14:textId="77777777" w:rsidR="009E3AC1" w:rsidRPr="003C0B4A" w:rsidRDefault="009E3AC1" w:rsidP="003C0B4A">
      <w:pPr>
        <w:pStyle w:val="CodeB"/>
      </w:pPr>
    </w:p>
    <w:p w14:paraId="45E3AF7B" w14:textId="77777777" w:rsidR="009E3AC1" w:rsidRPr="003C0B4A" w:rsidRDefault="009E3AC1" w:rsidP="003C0B4A">
      <w:pPr>
        <w:pStyle w:val="CodeB"/>
      </w:pPr>
      <w:r w:rsidRPr="003C0B4A">
        <w:t xml:space="preserve">    for val in vals {</w:t>
      </w:r>
    </w:p>
    <w:p w14:paraId="4ACFCAE3" w14:textId="77777777" w:rsidR="009E3AC1" w:rsidRPr="003C0B4A" w:rsidRDefault="009E3AC1" w:rsidP="003C0B4A">
      <w:pPr>
        <w:pStyle w:val="CodeB"/>
      </w:pPr>
      <w:r w:rsidRPr="003C0B4A">
        <w:t xml:space="preserve">        tx.send(val).unwrap();</w:t>
      </w:r>
    </w:p>
    <w:p w14:paraId="20A75210" w14:textId="77777777" w:rsidR="009E3AC1" w:rsidRPr="003C0B4A" w:rsidRDefault="009E3AC1" w:rsidP="003C0B4A">
      <w:pPr>
        <w:pStyle w:val="CodeB"/>
      </w:pPr>
      <w:r w:rsidRPr="003C0B4A">
        <w:t xml:space="preserve">        thread::sleep(Duration::from_secs(1));</w:t>
      </w:r>
    </w:p>
    <w:p w14:paraId="4E04035B" w14:textId="77777777" w:rsidR="009E3AC1" w:rsidRPr="003C0B4A" w:rsidRDefault="009E3AC1" w:rsidP="003C0B4A">
      <w:pPr>
        <w:pStyle w:val="CodeB"/>
      </w:pPr>
      <w:r w:rsidRPr="003C0B4A">
        <w:t xml:space="preserve">    }</w:t>
      </w:r>
    </w:p>
    <w:p w14:paraId="0B01A835" w14:textId="76EA50A6" w:rsidR="009E3AC1" w:rsidRDefault="009E3AC1" w:rsidP="003C0B4A">
      <w:pPr>
        <w:pStyle w:val="CodeB"/>
        <w:rPr>
          <w:ins w:id="777" w:author="Carol Nichols" w:date="2018-01-21T16:40:00Z"/>
        </w:rPr>
      </w:pPr>
      <w:r w:rsidRPr="003C0B4A">
        <w:t>});</w:t>
      </w:r>
    </w:p>
    <w:p w14:paraId="1624F90D" w14:textId="23732E3B" w:rsidR="003275B2" w:rsidRDefault="003275B2" w:rsidP="003C0B4A">
      <w:pPr>
        <w:pStyle w:val="CodeB"/>
        <w:rPr>
          <w:ins w:id="778" w:author="Carol Nichols" w:date="2018-01-21T16:40:00Z"/>
        </w:rPr>
      </w:pPr>
    </w:p>
    <w:p w14:paraId="0C3FC776" w14:textId="44452F39" w:rsidR="003275B2" w:rsidRPr="009C5245" w:rsidRDefault="003275B2" w:rsidP="003275B2">
      <w:pPr>
        <w:pStyle w:val="CodeB"/>
        <w:rPr>
          <w:ins w:id="779" w:author="Carol Nichols" w:date="2018-01-21T16:40:00Z"/>
          <w:rStyle w:val="Literal-Gray"/>
          <w:rPrChange w:id="780" w:author="Carol Nichols" w:date="2018-01-21T16:40:00Z">
            <w:rPr>
              <w:ins w:id="781" w:author="Carol Nichols" w:date="2018-01-21T16:40:00Z"/>
            </w:rPr>
          </w:rPrChange>
        </w:rPr>
      </w:pPr>
      <w:ins w:id="782" w:author="Carol Nichols" w:date="2018-01-21T16:40:00Z">
        <w:r w:rsidRPr="009C5245">
          <w:rPr>
            <w:rStyle w:val="Literal-Gray"/>
            <w:rPrChange w:id="783" w:author="Carol Nichols" w:date="2018-01-21T16:40:00Z">
              <w:rPr/>
            </w:rPrChange>
          </w:rPr>
          <w:t>for received in rx {</w:t>
        </w:r>
      </w:ins>
    </w:p>
    <w:p w14:paraId="05D3B823" w14:textId="6DD13D1A" w:rsidR="003275B2" w:rsidRPr="009C5245" w:rsidRDefault="003275B2" w:rsidP="003275B2">
      <w:pPr>
        <w:pStyle w:val="CodeB"/>
        <w:rPr>
          <w:ins w:id="784" w:author="Carol Nichols" w:date="2018-01-21T16:40:00Z"/>
          <w:rStyle w:val="Literal-Gray"/>
          <w:rPrChange w:id="785" w:author="Carol Nichols" w:date="2018-01-21T16:40:00Z">
            <w:rPr>
              <w:ins w:id="786" w:author="Carol Nichols" w:date="2018-01-21T16:40:00Z"/>
            </w:rPr>
          </w:rPrChange>
        </w:rPr>
      </w:pPr>
      <w:ins w:id="787" w:author="Carol Nichols" w:date="2018-01-21T16:40:00Z">
        <w:r w:rsidRPr="009C5245">
          <w:rPr>
            <w:rStyle w:val="Literal-Gray"/>
            <w:rPrChange w:id="788" w:author="Carol Nichols" w:date="2018-01-21T16:40:00Z">
              <w:rPr/>
            </w:rPrChange>
          </w:rPr>
          <w:t xml:space="preserve">    println!("Got: {}", received);</w:t>
        </w:r>
      </w:ins>
    </w:p>
    <w:p w14:paraId="14C1645A" w14:textId="2D317B85" w:rsidR="003275B2" w:rsidRPr="009C5245" w:rsidRDefault="003275B2" w:rsidP="003275B2">
      <w:pPr>
        <w:pStyle w:val="CodeB"/>
        <w:rPr>
          <w:ins w:id="789" w:author="Carol Nichols" w:date="2018-01-21T16:39:00Z"/>
          <w:rStyle w:val="Literal-Gray"/>
          <w:rPrChange w:id="790" w:author="Carol Nichols" w:date="2018-01-21T16:40:00Z">
            <w:rPr>
              <w:ins w:id="791" w:author="Carol Nichols" w:date="2018-01-21T16:39:00Z"/>
            </w:rPr>
          </w:rPrChange>
        </w:rPr>
      </w:pPr>
      <w:ins w:id="792" w:author="Carol Nichols" w:date="2018-01-21T16:40:00Z">
        <w:r w:rsidRPr="009C5245">
          <w:rPr>
            <w:rStyle w:val="Literal-Gray"/>
            <w:rPrChange w:id="793" w:author="Carol Nichols" w:date="2018-01-21T16:40:00Z">
              <w:rPr/>
            </w:rPrChange>
          </w:rPr>
          <w:t>}</w:t>
        </w:r>
      </w:ins>
    </w:p>
    <w:p w14:paraId="2C49CC90" w14:textId="77777777" w:rsidR="00D06AE4" w:rsidRPr="003C0B4A" w:rsidRDefault="00D06AE4" w:rsidP="003C0B4A">
      <w:pPr>
        <w:pStyle w:val="CodeB"/>
      </w:pPr>
    </w:p>
    <w:p w14:paraId="599EAD2E" w14:textId="77777777" w:rsidR="009E3AC1" w:rsidRPr="003C0B4A" w:rsidRDefault="009E3AC1" w:rsidP="008E51BB">
      <w:pPr>
        <w:pStyle w:val="CodeC"/>
      </w:pPr>
      <w:r w:rsidRPr="003C0B4A">
        <w:lastRenderedPageBreak/>
        <w:t xml:space="preserve">// </w:t>
      </w:r>
      <w:del w:id="794" w:author="janelle" w:date="2018-01-19T10:52:00Z">
        <w:r w:rsidRPr="003C0B4A" w:rsidDel="00E81E86">
          <w:delText>...snip...</w:delText>
        </w:r>
      </w:del>
      <w:ins w:id="795" w:author="janelle" w:date="2018-01-19T10:52:00Z">
        <w:r w:rsidR="00E81E86" w:rsidRPr="00E81E86">
          <w:rPr>
            <w:rStyle w:val="LiteralItal"/>
            <w:rPrChange w:id="796" w:author="janelle" w:date="2018-01-19T10:52:00Z">
              <w:rPr/>
            </w:rPrChange>
          </w:rPr>
          <w:t>--snip--</w:t>
        </w:r>
      </w:ins>
    </w:p>
    <w:p w14:paraId="376692D5" w14:textId="3DBEB3E6" w:rsidR="009E3AC1" w:rsidRDefault="009E3AC1" w:rsidP="008E51BB">
      <w:pPr>
        <w:pStyle w:val="Listing"/>
        <w:rPr>
          <w:rFonts w:eastAsia="Microsoft YaHei"/>
        </w:rPr>
      </w:pPr>
      <w:r>
        <w:rPr>
          <w:rFonts w:eastAsia="Microsoft YaHei" w:hint="eastAsia"/>
        </w:rPr>
        <w:t xml:space="preserve">Listing 16-11: </w:t>
      </w:r>
      <w:commentRangeStart w:id="797"/>
      <w:commentRangeStart w:id="798"/>
      <w:r>
        <w:rPr>
          <w:rFonts w:eastAsia="Microsoft YaHei" w:hint="eastAsia"/>
        </w:rPr>
        <w:t>Sending multiple messages</w:t>
      </w:r>
      <w:ins w:id="799" w:author="Carol Nichols" w:date="2018-01-21T14:51:00Z">
        <w:r w:rsidR="002C61D5">
          <w:rPr>
            <w:rFonts w:eastAsia="Microsoft YaHei"/>
          </w:rPr>
          <w:t xml:space="preserve"> from multiple producers</w:t>
        </w:r>
      </w:ins>
      <w:del w:id="800" w:author="Carol Nichols" w:date="2018-01-21T14:51:00Z">
        <w:r w:rsidDel="002C61D5">
          <w:rPr>
            <w:rFonts w:eastAsia="Microsoft YaHei" w:hint="eastAsia"/>
          </w:rPr>
          <w:delText xml:space="preserve"> and pausing between each </w:delText>
        </w:r>
        <w:commentRangeEnd w:id="797"/>
        <w:r w:rsidR="00A03549" w:rsidDel="002C61D5">
          <w:rPr>
            <w:rStyle w:val="CommentReference"/>
            <w:rFonts w:ascii="Times New Roman" w:hAnsi="Times New Roman"/>
            <w:bCs w:val="0"/>
            <w:i w:val="0"/>
            <w:color w:val="auto"/>
          </w:rPr>
          <w:commentReference w:id="797"/>
        </w:r>
      </w:del>
      <w:commentRangeEnd w:id="798"/>
      <w:r w:rsidR="002C61D5">
        <w:rPr>
          <w:rStyle w:val="CommentReference"/>
          <w:rFonts w:ascii="Times New Roman" w:hAnsi="Times New Roman"/>
          <w:bCs w:val="0"/>
          <w:i w:val="0"/>
          <w:color w:val="auto"/>
        </w:rPr>
        <w:commentReference w:id="798"/>
      </w:r>
      <w:del w:id="801" w:author="Carol Nichols" w:date="2018-01-21T14:51:00Z">
        <w:r w:rsidDel="002C61D5">
          <w:rPr>
            <w:rFonts w:eastAsia="Microsoft YaHei" w:hint="eastAsia"/>
          </w:rPr>
          <w:delText>one</w:delText>
        </w:r>
      </w:del>
    </w:p>
    <w:p w14:paraId="751BB60A" w14:textId="77777777" w:rsidR="009E3AC1" w:rsidRDefault="009E3AC1" w:rsidP="009E3AC1">
      <w:pPr>
        <w:pStyle w:val="Body"/>
      </w:pPr>
      <w:r w:rsidRPr="009E3AC1">
        <w:rPr>
          <w:rFonts w:hint="eastAsia"/>
        </w:rPr>
        <w:t>This time, before we create the first spawned thread, we call </w:t>
      </w:r>
      <w:r w:rsidRPr="009E3AC1">
        <w:rPr>
          <w:rStyle w:val="Literal"/>
        </w:rPr>
        <w:t>clone</w:t>
      </w:r>
      <w:r>
        <w:rPr>
          <w:rFonts w:hint="eastAsia"/>
        </w:rPr>
        <w:t> on the sending end of the channel. This will give us a new sending handle we can pass to the first spawned thread. We pass the original sending end of the channel to a second spawned thread. This gives us two threads, each sending different messages to the receiving end of the channel.</w:t>
      </w:r>
    </w:p>
    <w:p w14:paraId="43239478" w14:textId="77777777" w:rsidR="009E3AC1" w:rsidRDefault="009E3AC1" w:rsidP="009E3AC1">
      <w:pPr>
        <w:pStyle w:val="Body"/>
      </w:pPr>
      <w:del w:id="802" w:author="AnneMarieW" w:date="2018-01-10T10:40:00Z">
        <w:r w:rsidDel="00A17605">
          <w:rPr>
            <w:rFonts w:hint="eastAsia"/>
          </w:rPr>
          <w:delText>If</w:delText>
        </w:r>
      </w:del>
      <w:ins w:id="803" w:author="AnneMarieW" w:date="2018-01-10T10:40:00Z">
        <w:r w:rsidR="00A17605">
          <w:t>When</w:t>
        </w:r>
      </w:ins>
      <w:r>
        <w:rPr>
          <w:rFonts w:hint="eastAsia"/>
        </w:rPr>
        <w:t xml:space="preserve"> you run th</w:t>
      </w:r>
      <w:del w:id="804" w:author="AnneMarieW" w:date="2018-01-10T10:40:00Z">
        <w:r w:rsidDel="00A17605">
          <w:rPr>
            <w:rFonts w:hint="eastAsia"/>
          </w:rPr>
          <w:delText>is</w:delText>
        </w:r>
      </w:del>
      <w:ins w:id="805" w:author="AnneMarieW" w:date="2018-01-10T10:40:00Z">
        <w:r w:rsidR="00A17605">
          <w:t>e code</w:t>
        </w:r>
      </w:ins>
      <w:r>
        <w:rPr>
          <w:rFonts w:hint="eastAsia"/>
        </w:rPr>
        <w:t>, you</w:t>
      </w:r>
      <w:r>
        <w:t>’</w:t>
      </w:r>
      <w:r>
        <w:rPr>
          <w:rFonts w:hint="eastAsia"/>
        </w:rPr>
        <w:t>ll </w:t>
      </w:r>
      <w:r w:rsidRPr="009E3AC1">
        <w:rPr>
          <w:rStyle w:val="EmphasisItalic"/>
          <w:rFonts w:hint="eastAsia"/>
        </w:rPr>
        <w:t>probably</w:t>
      </w:r>
      <w:r>
        <w:rPr>
          <w:rFonts w:hint="eastAsia"/>
        </w:rPr>
        <w:t> see output like this:</w:t>
      </w:r>
    </w:p>
    <w:p w14:paraId="47039CBB" w14:textId="77777777" w:rsidR="009E3AC1" w:rsidRPr="003C0B4A" w:rsidRDefault="009E3AC1" w:rsidP="008E51BB">
      <w:pPr>
        <w:pStyle w:val="CodeA"/>
      </w:pPr>
      <w:r w:rsidRPr="003C0B4A">
        <w:t>Got: hi</w:t>
      </w:r>
    </w:p>
    <w:p w14:paraId="70A0834E" w14:textId="77777777" w:rsidR="009E3AC1" w:rsidRPr="003C0B4A" w:rsidRDefault="009E3AC1" w:rsidP="003C0B4A">
      <w:pPr>
        <w:pStyle w:val="CodeB"/>
      </w:pPr>
      <w:r w:rsidRPr="003C0B4A">
        <w:t>Got: more</w:t>
      </w:r>
    </w:p>
    <w:p w14:paraId="58DA2B37" w14:textId="77777777" w:rsidR="009E3AC1" w:rsidRPr="003C0B4A" w:rsidRDefault="009E3AC1" w:rsidP="003C0B4A">
      <w:pPr>
        <w:pStyle w:val="CodeB"/>
      </w:pPr>
      <w:r w:rsidRPr="003C0B4A">
        <w:t>Got: from</w:t>
      </w:r>
    </w:p>
    <w:p w14:paraId="44B8BBC4" w14:textId="77777777" w:rsidR="009E3AC1" w:rsidRPr="003C0B4A" w:rsidRDefault="009E3AC1" w:rsidP="003C0B4A">
      <w:pPr>
        <w:pStyle w:val="CodeB"/>
      </w:pPr>
      <w:r w:rsidRPr="003C0B4A">
        <w:t>Got: messages</w:t>
      </w:r>
    </w:p>
    <w:p w14:paraId="7E081F6C" w14:textId="77777777" w:rsidR="009E3AC1" w:rsidRPr="003C0B4A" w:rsidRDefault="009E3AC1" w:rsidP="003C0B4A">
      <w:pPr>
        <w:pStyle w:val="CodeB"/>
      </w:pPr>
      <w:r w:rsidRPr="003C0B4A">
        <w:t>Got: for</w:t>
      </w:r>
    </w:p>
    <w:p w14:paraId="18AA6E8B" w14:textId="77777777" w:rsidR="009E3AC1" w:rsidRPr="003C0B4A" w:rsidRDefault="009E3AC1" w:rsidP="003C0B4A">
      <w:pPr>
        <w:pStyle w:val="CodeB"/>
      </w:pPr>
      <w:r w:rsidRPr="003C0B4A">
        <w:t>Got: the</w:t>
      </w:r>
    </w:p>
    <w:p w14:paraId="5D5F8B28" w14:textId="77777777" w:rsidR="009E3AC1" w:rsidRPr="003C0B4A" w:rsidRDefault="009E3AC1" w:rsidP="003C0B4A">
      <w:pPr>
        <w:pStyle w:val="CodeB"/>
      </w:pPr>
      <w:r w:rsidRPr="003C0B4A">
        <w:t>Got: thread</w:t>
      </w:r>
    </w:p>
    <w:p w14:paraId="356A745E" w14:textId="77777777" w:rsidR="009E3AC1" w:rsidRPr="003C0B4A" w:rsidRDefault="009E3AC1" w:rsidP="008E51BB">
      <w:pPr>
        <w:pStyle w:val="CodeC"/>
      </w:pPr>
      <w:r w:rsidRPr="003C0B4A">
        <w:t>Got: you</w:t>
      </w:r>
    </w:p>
    <w:p w14:paraId="4FFF1722" w14:textId="77777777" w:rsidR="009E3AC1" w:rsidRDefault="009E3AC1" w:rsidP="009E3AC1">
      <w:pPr>
        <w:pStyle w:val="Body"/>
      </w:pPr>
      <w:r w:rsidRPr="009E3AC1">
        <w:rPr>
          <w:rFonts w:hint="eastAsia"/>
        </w:rPr>
        <w:t>You might see the values in</w:t>
      </w:r>
      <w:del w:id="806" w:author="Carol Nichols" w:date="2018-01-21T13:34:00Z">
        <w:r w:rsidRPr="009E3AC1" w:rsidDel="009126F4">
          <w:rPr>
            <w:rFonts w:hint="eastAsia"/>
          </w:rPr>
          <w:delText xml:space="preserve"> a</w:delText>
        </w:r>
      </w:del>
      <w:r w:rsidRPr="009E3AC1">
        <w:rPr>
          <w:rFonts w:hint="eastAsia"/>
        </w:rPr>
        <w:t xml:space="preserve"> </w:t>
      </w:r>
      <w:del w:id="807" w:author="AnneMarieW" w:date="2018-01-10T10:42:00Z">
        <w:r w:rsidRPr="009E3AC1" w:rsidDel="00A17605">
          <w:rPr>
            <w:rFonts w:hint="eastAsia"/>
          </w:rPr>
          <w:delText>different</w:delText>
        </w:r>
      </w:del>
      <w:ins w:id="808" w:author="AnneMarieW" w:date="2018-01-10T10:42:00Z">
        <w:r w:rsidR="00A17605">
          <w:t>another</w:t>
        </w:r>
      </w:ins>
      <w:r w:rsidRPr="009E3AC1">
        <w:rPr>
          <w:rFonts w:hint="eastAsia"/>
        </w:rPr>
        <w:t xml:space="preserve"> order</w:t>
      </w:r>
      <w:del w:id="809" w:author="AnneMarieW" w:date="2018-01-10T10:40:00Z">
        <w:r w:rsidRPr="009E3AC1" w:rsidDel="00A17605">
          <w:rPr>
            <w:rFonts w:hint="eastAsia"/>
          </w:rPr>
          <w:delText>,</w:delText>
        </w:r>
      </w:del>
      <w:ins w:id="810" w:author="AnneMarieW" w:date="2018-01-10T10:40:00Z">
        <w:r w:rsidR="00A17605">
          <w:t>;</w:t>
        </w:r>
      </w:ins>
      <w:r w:rsidRPr="009E3AC1">
        <w:rPr>
          <w:rFonts w:hint="eastAsia"/>
        </w:rPr>
        <w:t xml:space="preserve"> it depends on your system</w:t>
      </w:r>
      <w:del w:id="811" w:author="AnneMarieW" w:date="2018-01-10T10:40:00Z">
        <w:r w:rsidRPr="009E3AC1" w:rsidDel="00A17605">
          <w:rPr>
            <w:rFonts w:hint="eastAsia"/>
          </w:rPr>
          <w:delText>!</w:delText>
        </w:r>
      </w:del>
      <w:ins w:id="812" w:author="AnneMarieW" w:date="2018-01-10T10:40:00Z">
        <w:r w:rsidR="00A17605">
          <w:t>.</w:t>
        </w:r>
      </w:ins>
      <w:r w:rsidRPr="009E3AC1">
        <w:rPr>
          <w:rFonts w:hint="eastAsia"/>
        </w:rPr>
        <w:t xml:space="preserve"> This</w:t>
      </w:r>
      <w:r>
        <w:rPr>
          <w:rFonts w:hint="eastAsia"/>
        </w:rPr>
        <w:t xml:space="preserve"> </w:t>
      </w:r>
      <w:r w:rsidRPr="009E3AC1">
        <w:rPr>
          <w:rFonts w:hint="eastAsia"/>
        </w:rPr>
        <w:t xml:space="preserve">is what makes concurrency interesting as well as difficult. If you </w:t>
      </w:r>
      <w:del w:id="813" w:author="AnneMarieW" w:date="2018-01-10T10:43:00Z">
        <w:r w:rsidRPr="009E3AC1" w:rsidDel="00A17605">
          <w:rPr>
            <w:rFonts w:hint="eastAsia"/>
          </w:rPr>
          <w:delText>play around</w:delText>
        </w:r>
        <w:r w:rsidDel="00A17605">
          <w:rPr>
            <w:rFonts w:hint="eastAsia"/>
          </w:rPr>
          <w:delText xml:space="preserve"> </w:delText>
        </w:r>
      </w:del>
      <w:ins w:id="814" w:author="AnneMarieW" w:date="2018-01-10T10:43:00Z">
        <w:r w:rsidR="00A17605">
          <w:t xml:space="preserve">experiment </w:t>
        </w:r>
      </w:ins>
      <w:r w:rsidRPr="009E3AC1">
        <w:rPr>
          <w:rFonts w:hint="eastAsia"/>
        </w:rPr>
        <w:t>with </w:t>
      </w:r>
      <w:r w:rsidRPr="009E3AC1">
        <w:rPr>
          <w:rStyle w:val="Literal"/>
        </w:rPr>
        <w:t>thread::sleep</w:t>
      </w:r>
      <w:r>
        <w:rPr>
          <w:rFonts w:hint="eastAsia"/>
        </w:rPr>
        <w:t xml:space="preserve">, giving it </w:t>
      </w:r>
      <w:del w:id="815" w:author="AnneMarieW" w:date="2018-01-10T10:43:00Z">
        <w:r w:rsidDel="00A17605">
          <w:rPr>
            <w:rFonts w:hint="eastAsia"/>
          </w:rPr>
          <w:delText xml:space="preserve">different </w:delText>
        </w:r>
      </w:del>
      <w:ins w:id="816" w:author="AnneMarieW" w:date="2018-01-10T10:43:00Z">
        <w:r w:rsidR="00A17605">
          <w:t xml:space="preserve">various </w:t>
        </w:r>
      </w:ins>
      <w:r>
        <w:rPr>
          <w:rFonts w:hint="eastAsia"/>
        </w:rPr>
        <w:t>values in the different threads, each run will be more non-deterministic and create different output each time.</w:t>
      </w:r>
    </w:p>
    <w:p w14:paraId="08275D27" w14:textId="77777777" w:rsidR="009E3AC1" w:rsidRDefault="009E3AC1" w:rsidP="009E3AC1">
      <w:pPr>
        <w:pStyle w:val="Body"/>
      </w:pPr>
      <w:r>
        <w:rPr>
          <w:rFonts w:hint="eastAsia"/>
        </w:rPr>
        <w:t>Now that we</w:t>
      </w:r>
      <w:r>
        <w:t>’</w:t>
      </w:r>
      <w:r>
        <w:rPr>
          <w:rFonts w:hint="eastAsia"/>
        </w:rPr>
        <w:t xml:space="preserve">ve </w:t>
      </w:r>
      <w:del w:id="817" w:author="AnneMarieW" w:date="2018-01-10T10:44:00Z">
        <w:r w:rsidDel="00A17605">
          <w:rPr>
            <w:rFonts w:hint="eastAsia"/>
          </w:rPr>
          <w:delText>seen</w:delText>
        </w:r>
      </w:del>
      <w:ins w:id="818" w:author="AnneMarieW" w:date="2018-01-10T10:44:00Z">
        <w:r w:rsidR="00A17605">
          <w:t>looked at</w:t>
        </w:r>
      </w:ins>
      <w:r>
        <w:rPr>
          <w:rFonts w:hint="eastAsia"/>
        </w:rPr>
        <w:t xml:space="preserve"> how channels work, let</w:t>
      </w:r>
      <w:r>
        <w:t>’</w:t>
      </w:r>
      <w:r>
        <w:rPr>
          <w:rFonts w:hint="eastAsia"/>
        </w:rPr>
        <w:t>s look at a different method of concurrency.</w:t>
      </w:r>
    </w:p>
    <w:p w14:paraId="692D66ED" w14:textId="77777777" w:rsidR="009E3AC1" w:rsidRDefault="009E3AC1" w:rsidP="009E3AC1">
      <w:pPr>
        <w:pStyle w:val="HeadA"/>
        <w:rPr>
          <w:rFonts w:eastAsia="Microsoft YaHei"/>
        </w:rPr>
      </w:pPr>
      <w:bookmarkStart w:id="819" w:name="shared-state-concurrency"/>
      <w:bookmarkStart w:id="820" w:name="_Toc501111902"/>
      <w:bookmarkEnd w:id="819"/>
      <w:r>
        <w:rPr>
          <w:rFonts w:eastAsia="Microsoft YaHei" w:hint="eastAsia"/>
        </w:rPr>
        <w:t>Shared State Concurrency</w:t>
      </w:r>
      <w:bookmarkEnd w:id="820"/>
    </w:p>
    <w:p w14:paraId="0DD27010" w14:textId="6113E738" w:rsidR="009E3AC1" w:rsidDel="00372692" w:rsidRDefault="009E3AC1" w:rsidP="008E51BB">
      <w:pPr>
        <w:pStyle w:val="BodyFirst"/>
        <w:rPr>
          <w:del w:id="821" w:author="AnneMarieW" w:date="2018-01-10T13:33:00Z"/>
          <w:rFonts w:eastAsia="Microsoft YaHei"/>
        </w:rPr>
      </w:pPr>
      <w:r>
        <w:rPr>
          <w:rFonts w:eastAsia="Microsoft YaHei" w:hint="eastAsia"/>
        </w:rPr>
        <w:t xml:space="preserve">Message passing is a fine way of </w:t>
      </w:r>
      <w:del w:id="822" w:author="AnneMarieW" w:date="2018-01-10T13:33:00Z">
        <w:r w:rsidDel="00372692">
          <w:rPr>
            <w:rFonts w:eastAsia="Microsoft YaHei" w:hint="eastAsia"/>
          </w:rPr>
          <w:delText>dea</w:delText>
        </w:r>
      </w:del>
      <w:ins w:id="823" w:author="AnneMarieW" w:date="2018-01-10T13:33:00Z">
        <w:r w:rsidR="00372692">
          <w:rPr>
            <w:rFonts w:eastAsia="Microsoft YaHei"/>
          </w:rPr>
          <w:t>hand</w:t>
        </w:r>
      </w:ins>
      <w:r>
        <w:rPr>
          <w:rFonts w:eastAsia="Microsoft YaHei" w:hint="eastAsia"/>
        </w:rPr>
        <w:t>ling</w:t>
      </w:r>
      <w:del w:id="824" w:author="AnneMarieW" w:date="2018-01-10T13:33:00Z">
        <w:r w:rsidDel="00372692">
          <w:rPr>
            <w:rFonts w:eastAsia="Microsoft YaHei" w:hint="eastAsia"/>
          </w:rPr>
          <w:delText xml:space="preserve"> with</w:delText>
        </w:r>
      </w:del>
      <w:r>
        <w:rPr>
          <w:rFonts w:eastAsia="Microsoft YaHei" w:hint="eastAsia"/>
        </w:rPr>
        <w:t xml:space="preserve"> concurrency, but it</w:t>
      </w:r>
      <w:r>
        <w:rPr>
          <w:rFonts w:eastAsia="Microsoft YaHei"/>
        </w:rPr>
        <w:t>’</w:t>
      </w:r>
      <w:r>
        <w:rPr>
          <w:rFonts w:eastAsia="Microsoft YaHei" w:hint="eastAsia"/>
        </w:rPr>
        <w:t>s not the only one. Consider th</w:t>
      </w:r>
      <w:del w:id="825" w:author="AnneMarieW" w:date="2018-01-10T13:32:00Z">
        <w:r w:rsidDel="00372692">
          <w:rPr>
            <w:rFonts w:eastAsia="Microsoft YaHei" w:hint="eastAsia"/>
          </w:rPr>
          <w:delText>is</w:delText>
        </w:r>
      </w:del>
      <w:ins w:id="826" w:author="AnneMarieW" w:date="2018-01-10T13:32:00Z">
        <w:del w:id="827" w:author="Carol Nichols" w:date="2018-01-21T13:36:00Z">
          <w:r w:rsidR="00372692" w:rsidDel="00011819">
            <w:rPr>
              <w:rFonts w:eastAsia="Microsoft YaHei"/>
            </w:rPr>
            <w:delText>e</w:delText>
          </w:r>
        </w:del>
      </w:ins>
      <w:ins w:id="828" w:author="Carol Nichols" w:date="2018-01-21T13:36:00Z">
        <w:r w:rsidR="00011819">
          <w:rPr>
            <w:rFonts w:eastAsia="Microsoft YaHei"/>
          </w:rPr>
          <w:t>is</w:t>
        </w:r>
      </w:ins>
      <w:ins w:id="829" w:author="AnneMarieW" w:date="2018-01-10T13:32:00Z">
        <w:r w:rsidR="00372692">
          <w:rPr>
            <w:rFonts w:eastAsia="Microsoft YaHei"/>
          </w:rPr>
          <w:t xml:space="preserve"> </w:t>
        </w:r>
        <w:del w:id="830" w:author="Carol Nichols" w:date="2018-01-21T13:36:00Z">
          <w:r w:rsidR="00372692" w:rsidDel="00011819">
            <w:rPr>
              <w:rFonts w:eastAsia="Microsoft YaHei"/>
            </w:rPr>
            <w:delText xml:space="preserve">second </w:delText>
          </w:r>
        </w:del>
        <w:r w:rsidR="00372692">
          <w:rPr>
            <w:rFonts w:eastAsia="Microsoft YaHei"/>
          </w:rPr>
          <w:t xml:space="preserve">part of the </w:t>
        </w:r>
        <w:r w:rsidR="00372692">
          <w:rPr>
            <w:rFonts w:eastAsia="Microsoft YaHei" w:hint="eastAsia"/>
          </w:rPr>
          <w:t>slogan from the Go language documentation</w:t>
        </w:r>
      </w:ins>
      <w:del w:id="831" w:author="AnneMarieW" w:date="2018-01-10T13:32:00Z">
        <w:r w:rsidDel="00372692">
          <w:rPr>
            <w:rFonts w:eastAsia="Microsoft YaHei" w:hint="eastAsia"/>
          </w:rPr>
          <w:delText xml:space="preserve"> slogan</w:delText>
        </w:r>
      </w:del>
      <w:r>
        <w:rPr>
          <w:rFonts w:eastAsia="Microsoft YaHei" w:hint="eastAsia"/>
        </w:rPr>
        <w:t xml:space="preserve"> again:</w:t>
      </w:r>
      <w:ins w:id="832" w:author="AnneMarieW" w:date="2018-01-10T13:32:00Z">
        <w:r w:rsidR="00372692">
          <w:rPr>
            <w:rFonts w:eastAsia="Microsoft YaHei"/>
          </w:rPr>
          <w:t xml:space="preserve"> “</w:t>
        </w:r>
      </w:ins>
    </w:p>
    <w:p w14:paraId="5D21C0BF" w14:textId="3A4478CF" w:rsidR="00A312A5" w:rsidRDefault="009E3AC1">
      <w:pPr>
        <w:pStyle w:val="BodyFirst"/>
        <w:rPr>
          <w:rFonts w:eastAsia="Microsoft YaHei"/>
        </w:rPr>
        <w:pPrChange w:id="833" w:author="Carol Nichols" w:date="2018-01-21T13:36:00Z">
          <w:pPr>
            <w:pStyle w:val="BlockQuote"/>
          </w:pPr>
        </w:pPrChange>
      </w:pPr>
      <w:del w:id="834" w:author="AnneMarieW" w:date="2018-01-10T13:32:00Z">
        <w:r w:rsidDel="00372692">
          <w:rPr>
            <w:rFonts w:eastAsia="Microsoft YaHei" w:hint="eastAsia"/>
          </w:rPr>
          <w:delText xml:space="preserve">Do not communicate by sharing memory; instead, </w:delText>
        </w:r>
      </w:del>
      <w:del w:id="835" w:author="Carol Nichols" w:date="2018-01-21T13:36:00Z">
        <w:r w:rsidDel="00011819">
          <w:rPr>
            <w:rFonts w:eastAsia="Microsoft YaHei" w:hint="eastAsia"/>
          </w:rPr>
          <w:delText>s</w:delText>
        </w:r>
        <w:r w:rsidRPr="00372692" w:rsidDel="00011819">
          <w:rPr>
            <w:rFonts w:eastAsia="Microsoft YaHei" w:hint="eastAsia"/>
          </w:rPr>
          <w:delText>hare memory by communicating.</w:delText>
        </w:r>
      </w:del>
      <w:ins w:id="836" w:author="Carol Nichols" w:date="2018-01-21T13:36:00Z">
        <w:r w:rsidR="00011819">
          <w:rPr>
            <w:rFonts w:eastAsia="Microsoft YaHei"/>
          </w:rPr>
          <w:t>communicate by sharing memory</w:t>
        </w:r>
        <w:r w:rsidR="00742A94">
          <w:rPr>
            <w:rFonts w:eastAsia="Microsoft YaHei"/>
          </w:rPr>
          <w:t>.</w:t>
        </w:r>
      </w:ins>
      <w:ins w:id="837" w:author="AnneMarieW" w:date="2018-01-10T13:33:00Z">
        <w:r w:rsidR="00372692">
          <w:rPr>
            <w:rFonts w:eastAsia="Microsoft YaHei"/>
          </w:rPr>
          <w:t>”</w:t>
        </w:r>
      </w:ins>
    </w:p>
    <w:p w14:paraId="72EC3C4C" w14:textId="48443E7A" w:rsidR="009E3AC1" w:rsidRDefault="009E3AC1" w:rsidP="008E51BB">
      <w:pPr>
        <w:pStyle w:val="Body"/>
        <w:rPr>
          <w:szCs w:val="24"/>
        </w:rPr>
      </w:pPr>
      <w:r>
        <w:rPr>
          <w:rFonts w:hint="eastAsia"/>
        </w:rPr>
        <w:t xml:space="preserve">What would </w:t>
      </w:r>
      <w:del w:id="838" w:author="AnneMarieW" w:date="2018-01-10T13:34:00Z">
        <w:r w:rsidR="003C0B4A" w:rsidDel="00372692">
          <w:delText>“</w:delText>
        </w:r>
      </w:del>
      <w:r>
        <w:rPr>
          <w:rFonts w:hint="eastAsia"/>
        </w:rPr>
        <w:t>communicat</w:t>
      </w:r>
      <w:ins w:id="839" w:author="Carol Nichols" w:date="2018-01-21T13:37:00Z">
        <w:r w:rsidR="008A4AA0">
          <w:t>ing</w:t>
        </w:r>
      </w:ins>
      <w:del w:id="840" w:author="Carol Nichols" w:date="2018-01-21T13:37:00Z">
        <w:r w:rsidDel="008A4AA0">
          <w:rPr>
            <w:rFonts w:hint="eastAsia"/>
          </w:rPr>
          <w:delText>e</w:delText>
        </w:r>
      </w:del>
      <w:r>
        <w:rPr>
          <w:rFonts w:hint="eastAsia"/>
        </w:rPr>
        <w:t xml:space="preserve"> by sharing memory</w:t>
      </w:r>
      <w:del w:id="841" w:author="AnneMarieW" w:date="2018-01-10T13:34:00Z">
        <w:r w:rsidR="003C0B4A" w:rsidDel="00372692">
          <w:delText>”</w:delText>
        </w:r>
      </w:del>
      <w:r>
        <w:rPr>
          <w:rFonts w:hint="eastAsia"/>
        </w:rPr>
        <w:t xml:space="preserve"> look like?</w:t>
      </w:r>
      <w:ins w:id="842" w:author="AnneMarieW" w:date="2018-01-10T13:34:00Z">
        <w:r w:rsidR="00372692">
          <w:t xml:space="preserve"> </w:t>
        </w:r>
      </w:ins>
      <w:del w:id="843" w:author="AnneMarieW" w:date="2018-01-10T13:34:00Z">
        <w:r w:rsidDel="00372692">
          <w:rPr>
            <w:rFonts w:hint="eastAsia"/>
          </w:rPr>
          <w:delText xml:space="preserve"> And moreover</w:delText>
        </w:r>
      </w:del>
      <w:ins w:id="844" w:author="AnneMarieW" w:date="2018-01-10T13:34:00Z">
        <w:r w:rsidR="00372692">
          <w:t>In addition</w:t>
        </w:r>
      </w:ins>
      <w:r>
        <w:rPr>
          <w:rFonts w:hint="eastAsia"/>
        </w:rPr>
        <w:t xml:space="preserve">, why would message passing enthusiasts </w:t>
      </w:r>
      <w:del w:id="845" w:author="AnneMarieW" w:date="2018-01-10T13:35:00Z">
        <w:r w:rsidDel="00372692">
          <w:rPr>
            <w:rFonts w:hint="eastAsia"/>
          </w:rPr>
          <w:delText xml:space="preserve">choose </w:delText>
        </w:r>
      </w:del>
      <w:r>
        <w:rPr>
          <w:rFonts w:hint="eastAsia"/>
        </w:rPr>
        <w:t>not</w:t>
      </w:r>
      <w:del w:id="846" w:author="AnneMarieW" w:date="2018-01-10T13:35:00Z">
        <w:r w:rsidDel="00372692">
          <w:rPr>
            <w:rFonts w:hint="eastAsia"/>
          </w:rPr>
          <w:delText xml:space="preserve"> to</w:delText>
        </w:r>
      </w:del>
      <w:r>
        <w:rPr>
          <w:rFonts w:hint="eastAsia"/>
        </w:rPr>
        <w:t xml:space="preserve"> use it and do the opposite instead?</w:t>
      </w:r>
      <w:r w:rsidRPr="002B675D">
        <w:rPr>
          <w:rFonts w:hint="eastAsia"/>
        </w:rPr>
        <w:t xml:space="preserve"> </w:t>
      </w:r>
    </w:p>
    <w:p w14:paraId="6BD21270" w14:textId="77777777" w:rsidR="009E3AC1" w:rsidRPr="00011819" w:rsidDel="00F13645" w:rsidRDefault="009E3AC1">
      <w:pPr>
        <w:pStyle w:val="Body"/>
        <w:rPr>
          <w:ins w:id="847" w:author="janelle" w:date="2018-01-08T12:26:00Z"/>
          <w:del w:id="848" w:author="AnneMarieW" w:date="2018-01-10T13:38:00Z"/>
        </w:rPr>
        <w:pPrChange w:id="849" w:author="Carol Nichols" w:date="2018-01-21T13:36:00Z">
          <w:pPr>
            <w:pStyle w:val="BodyFirst"/>
          </w:pPr>
        </w:pPrChange>
      </w:pPr>
      <w:r w:rsidRPr="00011819">
        <w:t xml:space="preserve">In a way, channels in any programming language are </w:t>
      </w:r>
      <w:del w:id="850" w:author="AnneMarieW" w:date="2018-01-10T13:34:00Z">
        <w:r w:rsidRPr="00011819" w:rsidDel="00372692">
          <w:delText xml:space="preserve">sort of like </w:delText>
        </w:r>
      </w:del>
      <w:ins w:id="851" w:author="AnneMarieW" w:date="2018-01-10T13:34:00Z">
        <w:r w:rsidR="00372692" w:rsidRPr="00011819">
          <w:t xml:space="preserve">similar to </w:t>
        </w:r>
      </w:ins>
      <w:r w:rsidRPr="00011819">
        <w:t>single ownership, because once you transfer a value down a channel, you should</w:t>
      </w:r>
      <w:ins w:id="852" w:author="AnneMarieW" w:date="2018-01-10T13:34:00Z">
        <w:r w:rsidR="00372692" w:rsidRPr="00011819">
          <w:t xml:space="preserve"> no longer</w:t>
        </w:r>
      </w:ins>
      <w:del w:id="853" w:author="AnneMarieW" w:date="2018-01-10T13:34:00Z">
        <w:r w:rsidRPr="00011819" w:rsidDel="00372692">
          <w:delText xml:space="preserve">n’t </w:delText>
        </w:r>
      </w:del>
      <w:ins w:id="854" w:author="AnneMarieW" w:date="2018-01-10T13:35:00Z">
        <w:r w:rsidR="00372692" w:rsidRPr="00011819">
          <w:t xml:space="preserve"> </w:t>
        </w:r>
      </w:ins>
      <w:r w:rsidRPr="00011819">
        <w:t>use that value</w:t>
      </w:r>
      <w:del w:id="855" w:author="AnneMarieW" w:date="2018-01-10T13:35:00Z">
        <w:r w:rsidRPr="00011819" w:rsidDel="00372692">
          <w:delText xml:space="preserve"> any longer</w:delText>
        </w:r>
      </w:del>
      <w:r w:rsidRPr="00011819">
        <w:t>. Shared memory concurrency is</w:t>
      </w:r>
      <w:del w:id="856" w:author="AnneMarieW" w:date="2018-01-10T13:35:00Z">
        <w:r w:rsidRPr="00011819" w:rsidDel="00372692">
          <w:delText xml:space="preserve"> sort of</w:delText>
        </w:r>
      </w:del>
      <w:r w:rsidRPr="00011819">
        <w:t xml:space="preserve"> like multiple ownership: multiple threads can access the same memory location at the same time. As </w:t>
      </w:r>
      <w:del w:id="857" w:author="AnneMarieW" w:date="2018-01-10T13:36:00Z">
        <w:r w:rsidRPr="00011819" w:rsidDel="00372692">
          <w:delText>we</w:delText>
        </w:r>
      </w:del>
      <w:ins w:id="858" w:author="AnneMarieW" w:date="2018-01-10T13:36:00Z">
        <w:r w:rsidR="00372692" w:rsidRPr="00011819">
          <w:t>you</w:t>
        </w:r>
      </w:ins>
      <w:r w:rsidRPr="00011819">
        <w:t xml:space="preserve"> saw in </w:t>
      </w:r>
      <w:r w:rsidR="003B4316" w:rsidRPr="00011819">
        <w:rPr>
          <w:highlight w:val="yellow"/>
          <w:rPrChange w:id="859" w:author="Carol Nichols" w:date="2018-01-21T13:36:00Z">
            <w:rPr>
              <w:rFonts w:ascii="Courier" w:eastAsia="Microsoft YaHei" w:hAnsi="Courier"/>
              <w:color w:val="0000FF"/>
            </w:rPr>
          </w:rPrChange>
        </w:rPr>
        <w:t>Chapter 15</w:t>
      </w:r>
      <w:r w:rsidRPr="00011819">
        <w:t xml:space="preserve"> where</w:t>
      </w:r>
      <w:ins w:id="860" w:author="AnneMarieW" w:date="2018-01-10T13:36:00Z">
        <w:r w:rsidR="00372692" w:rsidRPr="00011819">
          <w:t xml:space="preserve"> smart pointers</w:t>
        </w:r>
      </w:ins>
      <w:r w:rsidRPr="00011819">
        <w:t xml:space="preserve"> </w:t>
      </w:r>
      <w:ins w:id="861" w:author="AnneMarieW" w:date="2018-01-10T13:36:00Z">
        <w:r w:rsidR="00372692" w:rsidRPr="00011819">
          <w:t xml:space="preserve">made </w:t>
        </w:r>
      </w:ins>
      <w:r w:rsidRPr="00011819">
        <w:t>multiple ownership</w:t>
      </w:r>
      <w:del w:id="862" w:author="AnneMarieW" w:date="2018-01-10T13:36:00Z">
        <w:r w:rsidRPr="00011819" w:rsidDel="00372692">
          <w:delText xml:space="preserve"> was made</w:delText>
        </w:r>
      </w:del>
      <w:r w:rsidRPr="00011819">
        <w:t xml:space="preserve"> </w:t>
      </w:r>
      <w:r w:rsidRPr="00011819">
        <w:lastRenderedPageBreak/>
        <w:t>possible</w:t>
      </w:r>
      <w:del w:id="863" w:author="AnneMarieW" w:date="2018-01-10T13:36:00Z">
        <w:r w:rsidRPr="00011819" w:rsidDel="00372692">
          <w:delText xml:space="preserve"> by smart pointers</w:delText>
        </w:r>
      </w:del>
      <w:r w:rsidRPr="00011819">
        <w:t>, multiple ownership can add additional complexity because these different owners need managing.</w:t>
      </w:r>
      <w:ins w:id="864" w:author="AnneMarieW" w:date="2018-01-10T13:38:00Z">
        <w:r w:rsidR="00F13645" w:rsidRPr="00011819">
          <w:t xml:space="preserve"> </w:t>
        </w:r>
      </w:ins>
    </w:p>
    <w:p w14:paraId="751A4301" w14:textId="6598959A" w:rsidR="00A312A5" w:rsidRDefault="004B5323">
      <w:pPr>
        <w:pStyle w:val="Body"/>
        <w:rPr>
          <w:ins w:id="865" w:author="Carol Nichols" w:date="2018-01-21T13:37:00Z"/>
        </w:rPr>
        <w:pPrChange w:id="866" w:author="Carol Nichols" w:date="2018-01-21T13:36:00Z">
          <w:pPr>
            <w:pStyle w:val="BlockQuote"/>
          </w:pPr>
        </w:pPrChange>
      </w:pPr>
      <w:moveFromRangeStart w:id="867" w:author="AnneMarieW" w:date="2018-01-10T13:38:00Z" w:name="move503354864"/>
      <w:moveFrom w:id="868" w:author="AnneMarieW" w:date="2018-01-10T13:38:00Z">
        <w:ins w:id="869" w:author="janelle" w:date="2018-01-08T12:26:00Z">
          <w:r w:rsidDel="00F13645">
            <w:t>prod: confirm xref</w:t>
          </w:r>
        </w:ins>
      </w:moveFrom>
    </w:p>
    <w:p w14:paraId="29B034C6" w14:textId="668D582F" w:rsidR="00166D92" w:rsidRDefault="00166D92">
      <w:pPr>
        <w:pStyle w:val="ProductionDirective"/>
        <w:pPrChange w:id="870" w:author="Carol Nichols" w:date="2018-01-21T13:37:00Z">
          <w:pPr>
            <w:pStyle w:val="Body"/>
          </w:pPr>
        </w:pPrChange>
      </w:pPr>
      <w:ins w:id="871" w:author="Carol Nichols" w:date="2018-01-21T13:37:00Z">
        <w:r>
          <w:rPr>
            <w:rFonts w:eastAsia="Microsoft YaHei"/>
          </w:rPr>
          <w:t xml:space="preserve">prod: confirm </w:t>
        </w:r>
        <w:proofErr w:type="spellStart"/>
        <w:r>
          <w:rPr>
            <w:rFonts w:eastAsia="Microsoft YaHei"/>
          </w:rPr>
          <w:t>xref</w:t>
        </w:r>
      </w:ins>
      <w:proofErr w:type="spellEnd"/>
    </w:p>
    <w:moveFromRangeEnd w:id="867"/>
    <w:p w14:paraId="0B8961FF" w14:textId="77777777" w:rsidR="009E3AC1" w:rsidRDefault="009E3AC1" w:rsidP="009E3AC1">
      <w:pPr>
        <w:pStyle w:val="Body"/>
        <w:rPr>
          <w:ins w:id="872" w:author="AnneMarieW" w:date="2018-01-10T13:38:00Z"/>
        </w:rPr>
      </w:pPr>
      <w:r>
        <w:rPr>
          <w:rFonts w:hint="eastAsia"/>
        </w:rPr>
        <w:t>Rust</w:t>
      </w:r>
      <w:r>
        <w:t>’</w:t>
      </w:r>
      <w:r>
        <w:rPr>
          <w:rFonts w:hint="eastAsia"/>
        </w:rPr>
        <w:t xml:space="preserve">s type system and ownership rules </w:t>
      </w:r>
      <w:ins w:id="873" w:author="AnneMarieW" w:date="2018-01-10T13:39:00Z">
        <w:r w:rsidR="00F13645">
          <w:t xml:space="preserve">greatly </w:t>
        </w:r>
      </w:ins>
      <w:r>
        <w:rPr>
          <w:rFonts w:hint="eastAsia"/>
        </w:rPr>
        <w:t>assist</w:t>
      </w:r>
      <w:del w:id="874" w:author="AnneMarieW" w:date="2018-01-10T13:39:00Z">
        <w:r w:rsidDel="00F13645">
          <w:rPr>
            <w:rFonts w:hint="eastAsia"/>
          </w:rPr>
          <w:delText xml:space="preserve"> a lot</w:delText>
        </w:r>
      </w:del>
      <w:r>
        <w:rPr>
          <w:rFonts w:hint="eastAsia"/>
        </w:rPr>
        <w:t xml:space="preserve"> in getting this management correct</w:t>
      </w:r>
      <w:del w:id="875" w:author="AnneMarieW" w:date="2018-01-10T13:37:00Z">
        <w:r w:rsidDel="00F13645">
          <w:rPr>
            <w:rFonts w:hint="eastAsia"/>
          </w:rPr>
          <w:delText>, th</w:delText>
        </w:r>
      </w:del>
      <w:del w:id="876" w:author="AnneMarieW" w:date="2018-01-10T13:38:00Z">
        <w:r w:rsidDel="00F13645">
          <w:rPr>
            <w:rFonts w:hint="eastAsia"/>
          </w:rPr>
          <w:delText>ough</w:delText>
        </w:r>
      </w:del>
      <w:r>
        <w:rPr>
          <w:rFonts w:hint="eastAsia"/>
        </w:rPr>
        <w:t>. For an example, let</w:t>
      </w:r>
      <w:r>
        <w:t>’</w:t>
      </w:r>
      <w:r>
        <w:rPr>
          <w:rFonts w:hint="eastAsia"/>
        </w:rPr>
        <w:t xml:space="preserve">s look at </w:t>
      </w:r>
      <w:proofErr w:type="spellStart"/>
      <w:ins w:id="877" w:author="AnneMarieW" w:date="2018-01-10T13:38:00Z">
        <w:r w:rsidR="00F13645">
          <w:rPr>
            <w:rFonts w:hint="eastAsia"/>
          </w:rPr>
          <w:t>mutexes</w:t>
        </w:r>
        <w:proofErr w:type="spellEnd"/>
        <w:r w:rsidR="00F13645">
          <w:t>,</w:t>
        </w:r>
        <w:r w:rsidR="00F13645">
          <w:rPr>
            <w:rFonts w:hint="eastAsia"/>
          </w:rPr>
          <w:t xml:space="preserve"> </w:t>
        </w:r>
      </w:ins>
      <w:r>
        <w:rPr>
          <w:rFonts w:hint="eastAsia"/>
        </w:rPr>
        <w:t>one of the more common concurrency primitives for shared memory</w:t>
      </w:r>
      <w:del w:id="878" w:author="AnneMarieW" w:date="2018-01-10T13:38:00Z">
        <w:r w:rsidDel="00F13645">
          <w:rPr>
            <w:rFonts w:hint="eastAsia"/>
          </w:rPr>
          <w:delText>: mutexes</w:delText>
        </w:r>
      </w:del>
      <w:r>
        <w:rPr>
          <w:rFonts w:hint="eastAsia"/>
        </w:rPr>
        <w:t>.</w:t>
      </w:r>
    </w:p>
    <w:p w14:paraId="30812504" w14:textId="5EDD37F0" w:rsidR="00F13645" w:rsidDel="00166D92" w:rsidRDefault="00F13645" w:rsidP="00F13645">
      <w:pPr>
        <w:pStyle w:val="ProductionDirective"/>
        <w:rPr>
          <w:del w:id="879" w:author="Carol Nichols" w:date="2018-01-21T13:37:00Z"/>
          <w:rFonts w:eastAsia="Microsoft YaHei"/>
        </w:rPr>
      </w:pPr>
      <w:moveToRangeStart w:id="880" w:author="AnneMarieW" w:date="2018-01-10T13:38:00Z" w:name="move503354864"/>
      <w:moveTo w:id="881" w:author="AnneMarieW" w:date="2018-01-10T13:38:00Z">
        <w:del w:id="882" w:author="Carol Nichols" w:date="2018-01-21T13:37:00Z">
          <w:r w:rsidDel="00166D92">
            <w:rPr>
              <w:rFonts w:eastAsia="Microsoft YaHei"/>
            </w:rPr>
            <w:delText>prod: confirm xref</w:delText>
          </w:r>
        </w:del>
      </w:moveTo>
    </w:p>
    <w:moveToRangeEnd w:id="880"/>
    <w:p w14:paraId="6575D8D3" w14:textId="5520C7AA" w:rsidR="00A312A5" w:rsidDel="00166D92" w:rsidRDefault="00A312A5">
      <w:pPr>
        <w:pStyle w:val="ProductionDirective"/>
        <w:rPr>
          <w:del w:id="883" w:author="Carol Nichols" w:date="2018-01-21T13:37:00Z"/>
          <w:rFonts w:eastAsia="Microsoft YaHei"/>
        </w:rPr>
      </w:pPr>
    </w:p>
    <w:p w14:paraId="750C16B4" w14:textId="77777777" w:rsidR="009E3AC1" w:rsidRDefault="009E3AC1" w:rsidP="009E3AC1">
      <w:pPr>
        <w:pStyle w:val="HeadB"/>
        <w:rPr>
          <w:rFonts w:eastAsia="Microsoft YaHei"/>
        </w:rPr>
      </w:pPr>
      <w:bookmarkStart w:id="884" w:name="mutexes-allow-access-to-data-from-one-th"/>
      <w:bookmarkStart w:id="885" w:name="_Toc501111903"/>
      <w:bookmarkEnd w:id="884"/>
      <w:proofErr w:type="spellStart"/>
      <w:r>
        <w:rPr>
          <w:rFonts w:eastAsia="Microsoft YaHei" w:hint="eastAsia"/>
        </w:rPr>
        <w:t>Mutexes</w:t>
      </w:r>
      <w:proofErr w:type="spellEnd"/>
      <w:r>
        <w:rPr>
          <w:rFonts w:eastAsia="Microsoft YaHei" w:hint="eastAsia"/>
        </w:rPr>
        <w:t xml:space="preserve"> Allow Access to Data from One Thread at a Time</w:t>
      </w:r>
      <w:bookmarkEnd w:id="885"/>
    </w:p>
    <w:p w14:paraId="6BCFE17D" w14:textId="77777777" w:rsidR="009E3AC1" w:rsidRDefault="009E3AC1" w:rsidP="008E51BB">
      <w:pPr>
        <w:pStyle w:val="BodyFirst"/>
        <w:rPr>
          <w:rFonts w:eastAsia="Microsoft YaHei"/>
        </w:rPr>
      </w:pPr>
      <w:r w:rsidRPr="009E3AC1">
        <w:rPr>
          <w:rFonts w:eastAsia="Microsoft YaHei" w:hint="eastAsia"/>
        </w:rPr>
        <w:t>A </w:t>
      </w:r>
      <w:proofErr w:type="spellStart"/>
      <w:r w:rsidRPr="009E3AC1">
        <w:rPr>
          <w:rStyle w:val="EmphasisItalic"/>
          <w:rFonts w:eastAsia="Microsoft YaHei" w:hint="eastAsia"/>
        </w:rPr>
        <w:t>mutex</w:t>
      </w:r>
      <w:proofErr w:type="spellEnd"/>
      <w:r w:rsidRPr="009E3AC1">
        <w:rPr>
          <w:rFonts w:eastAsia="Microsoft YaHei" w:hint="eastAsia"/>
        </w:rPr>
        <w:t xml:space="preserve"> is </w:t>
      </w:r>
      <w:del w:id="886" w:author="AnneMarieW" w:date="2018-01-10T13:42:00Z">
        <w:r w:rsidRPr="009E3AC1" w:rsidDel="00155A93">
          <w:rPr>
            <w:rFonts w:eastAsia="Microsoft YaHei" w:hint="eastAsia"/>
          </w:rPr>
          <w:delText>a concurrency primitive for sharing memory. It</w:delText>
        </w:r>
        <w:r w:rsidDel="00155A93">
          <w:rPr>
            <w:rFonts w:eastAsia="Microsoft YaHei"/>
          </w:rPr>
          <w:delText>’</w:delText>
        </w:r>
        <w:r w:rsidRPr="009E3AC1" w:rsidDel="00155A93">
          <w:rPr>
            <w:rFonts w:eastAsia="Microsoft YaHei" w:hint="eastAsia"/>
          </w:rPr>
          <w:delText xml:space="preserve">s </w:delText>
        </w:r>
      </w:del>
      <w:del w:id="887" w:author="AnneMarieW" w:date="2018-01-10T13:41:00Z">
        <w:r w:rsidRPr="009E3AC1" w:rsidDel="00155A93">
          <w:rPr>
            <w:rFonts w:eastAsia="Microsoft YaHei" w:hint="eastAsia"/>
          </w:rPr>
          <w:delText>short</w:delText>
        </w:r>
      </w:del>
      <w:ins w:id="888" w:author="AnneMarieW" w:date="2018-01-10T13:41:00Z">
        <w:r w:rsidR="00155A93">
          <w:rPr>
            <w:rFonts w:eastAsia="Microsoft YaHei"/>
          </w:rPr>
          <w:t>an abbreviation</w:t>
        </w:r>
      </w:ins>
      <w:r w:rsidRPr="009E3AC1">
        <w:rPr>
          <w:rFonts w:eastAsia="Microsoft YaHei" w:hint="eastAsia"/>
        </w:rPr>
        <w:t xml:space="preserve"> for </w:t>
      </w:r>
      <w:r w:rsidR="003C0B4A">
        <w:rPr>
          <w:rFonts w:eastAsia="Microsoft YaHei"/>
        </w:rPr>
        <w:t>“</w:t>
      </w:r>
      <w:r w:rsidRPr="009E3AC1">
        <w:rPr>
          <w:rFonts w:eastAsia="Microsoft YaHei" w:hint="eastAsia"/>
        </w:rPr>
        <w:t>mutual</w:t>
      </w:r>
      <w:r>
        <w:rPr>
          <w:rFonts w:eastAsia="Microsoft YaHei" w:hint="eastAsia"/>
        </w:rPr>
        <w:t xml:space="preserve"> </w:t>
      </w:r>
      <w:r w:rsidRPr="009E3AC1">
        <w:rPr>
          <w:rFonts w:eastAsia="Microsoft YaHei" w:hint="eastAsia"/>
        </w:rPr>
        <w:t>exclusion</w:t>
      </w:r>
      <w:ins w:id="889" w:author="AnneMarieW" w:date="2018-01-10T13:41:00Z">
        <w:r w:rsidR="00155A93">
          <w:rPr>
            <w:rFonts w:eastAsia="Microsoft YaHei"/>
          </w:rPr>
          <w:t>,</w:t>
        </w:r>
      </w:ins>
      <w:r w:rsidR="003C0B4A">
        <w:rPr>
          <w:rFonts w:eastAsia="Microsoft YaHei"/>
        </w:rPr>
        <w:t>”</w:t>
      </w:r>
      <w:del w:id="890" w:author="AnneMarieW" w:date="2018-01-10T13:41:00Z">
        <w:r w:rsidRPr="009E3AC1" w:rsidDel="00155A93">
          <w:rPr>
            <w:rFonts w:eastAsia="Microsoft YaHei" w:hint="eastAsia"/>
          </w:rPr>
          <w:delText>,</w:delText>
        </w:r>
      </w:del>
      <w:r w:rsidRPr="009E3AC1">
        <w:rPr>
          <w:rFonts w:eastAsia="Microsoft YaHei" w:hint="eastAsia"/>
        </w:rPr>
        <w:t xml:space="preserve"> as in, it only allows one thread to access some data at any given</w:t>
      </w:r>
      <w:r>
        <w:rPr>
          <w:rFonts w:eastAsia="Microsoft YaHei" w:hint="eastAsia"/>
        </w:rPr>
        <w:t xml:space="preserve"> </w:t>
      </w:r>
      <w:r w:rsidRPr="009E3AC1">
        <w:rPr>
          <w:rFonts w:eastAsia="Microsoft YaHei" w:hint="eastAsia"/>
        </w:rPr>
        <w:t xml:space="preserve">time. </w:t>
      </w:r>
      <w:del w:id="891" w:author="AnneMarieW" w:date="2018-01-10T13:41:00Z">
        <w:r w:rsidRPr="009E3AC1" w:rsidDel="00155A93">
          <w:rPr>
            <w:rFonts w:eastAsia="Microsoft YaHei" w:hint="eastAsia"/>
          </w:rPr>
          <w:delText>In order t</w:delText>
        </w:r>
      </w:del>
      <w:ins w:id="892" w:author="AnneMarieW" w:date="2018-01-10T13:41:00Z">
        <w:r w:rsidR="00155A93">
          <w:rPr>
            <w:rFonts w:eastAsia="Microsoft YaHei"/>
          </w:rPr>
          <w:t>T</w:t>
        </w:r>
      </w:ins>
      <w:r w:rsidRPr="009E3AC1">
        <w:rPr>
          <w:rFonts w:eastAsia="Microsoft YaHei" w:hint="eastAsia"/>
        </w:rPr>
        <w:t xml:space="preserve">o access the data in a </w:t>
      </w:r>
      <w:proofErr w:type="spellStart"/>
      <w:r w:rsidRPr="009E3AC1">
        <w:rPr>
          <w:rFonts w:eastAsia="Microsoft YaHei" w:hint="eastAsia"/>
        </w:rPr>
        <w:t>mutex</w:t>
      </w:r>
      <w:proofErr w:type="spellEnd"/>
      <w:r w:rsidRPr="009E3AC1">
        <w:rPr>
          <w:rFonts w:eastAsia="Microsoft YaHei" w:hint="eastAsia"/>
        </w:rPr>
        <w:t>, a thread must first signal that</w:t>
      </w:r>
      <w:r>
        <w:rPr>
          <w:rFonts w:eastAsia="Microsoft YaHei" w:hint="eastAsia"/>
        </w:rPr>
        <w:t xml:space="preserve"> </w:t>
      </w:r>
      <w:r w:rsidRPr="009E3AC1">
        <w:rPr>
          <w:rFonts w:eastAsia="Microsoft YaHei" w:hint="eastAsia"/>
        </w:rPr>
        <w:t xml:space="preserve">it wants access by asking to acquire the </w:t>
      </w:r>
      <w:proofErr w:type="spellStart"/>
      <w:r w:rsidRPr="009E3AC1">
        <w:rPr>
          <w:rFonts w:eastAsia="Microsoft YaHei" w:hint="eastAsia"/>
        </w:rPr>
        <w:t>mutex</w:t>
      </w:r>
      <w:r>
        <w:rPr>
          <w:rFonts w:eastAsia="Microsoft YaHei"/>
        </w:rPr>
        <w:t>’</w:t>
      </w:r>
      <w:r w:rsidRPr="009E3AC1">
        <w:rPr>
          <w:rFonts w:eastAsia="Microsoft YaHei" w:hint="eastAsia"/>
        </w:rPr>
        <w:t>s</w:t>
      </w:r>
      <w:proofErr w:type="spellEnd"/>
      <w:r w:rsidRPr="009E3AC1">
        <w:rPr>
          <w:rFonts w:eastAsia="Microsoft YaHei" w:hint="eastAsia"/>
        </w:rPr>
        <w:t> </w:t>
      </w:r>
      <w:r w:rsidRPr="009E3AC1">
        <w:rPr>
          <w:rStyle w:val="EmphasisItalic"/>
          <w:rFonts w:eastAsia="Microsoft YaHei" w:hint="eastAsia"/>
        </w:rPr>
        <w:t>lock</w:t>
      </w:r>
      <w:r w:rsidRPr="009E3AC1">
        <w:rPr>
          <w:rFonts w:eastAsia="Microsoft YaHei" w:hint="eastAsia"/>
        </w:rPr>
        <w:t>. The lock is a data</w:t>
      </w:r>
      <w:r>
        <w:rPr>
          <w:rFonts w:eastAsia="Microsoft YaHei" w:hint="eastAsia"/>
        </w:rPr>
        <w:t xml:space="preserve"> </w:t>
      </w:r>
      <w:r w:rsidRPr="009E3AC1">
        <w:rPr>
          <w:rFonts w:eastAsia="Microsoft YaHei" w:hint="eastAsia"/>
        </w:rPr>
        <w:t>structure that</w:t>
      </w:r>
      <w:ins w:id="893" w:author="AnneMarieW" w:date="2018-01-10T13:42:00Z">
        <w:r w:rsidR="00155A93">
          <w:rPr>
            <w:rFonts w:eastAsia="Microsoft YaHei"/>
          </w:rPr>
          <w:t xml:space="preserve"> </w:t>
        </w:r>
      </w:ins>
      <w:del w:id="894" w:author="AnneMarieW" w:date="2018-01-10T13:42:00Z">
        <w:r w:rsidR="0094354D" w:rsidDel="00155A93">
          <w:rPr>
            <w:rFonts w:eastAsia="Microsoft YaHei"/>
          </w:rPr>
          <w:delText>’</w:delText>
        </w:r>
      </w:del>
      <w:ins w:id="895" w:author="AnneMarieW" w:date="2018-01-10T13:42:00Z">
        <w:r w:rsidR="00155A93">
          <w:rPr>
            <w:rFonts w:eastAsia="Microsoft YaHei"/>
          </w:rPr>
          <w:t>i</w:t>
        </w:r>
      </w:ins>
      <w:r w:rsidRPr="009E3AC1">
        <w:rPr>
          <w:rFonts w:eastAsia="Microsoft YaHei" w:hint="eastAsia"/>
        </w:rPr>
        <w:t xml:space="preserve">s part of the </w:t>
      </w:r>
      <w:proofErr w:type="spellStart"/>
      <w:r w:rsidRPr="009E3AC1">
        <w:rPr>
          <w:rFonts w:eastAsia="Microsoft YaHei" w:hint="eastAsia"/>
        </w:rPr>
        <w:t>mutex</w:t>
      </w:r>
      <w:proofErr w:type="spellEnd"/>
      <w:r w:rsidRPr="009E3AC1">
        <w:rPr>
          <w:rFonts w:eastAsia="Microsoft YaHei" w:hint="eastAsia"/>
        </w:rPr>
        <w:t xml:space="preserve"> that keeps track of who currently has</w:t>
      </w:r>
      <w:r>
        <w:rPr>
          <w:rFonts w:eastAsia="Microsoft YaHei" w:hint="eastAsia"/>
        </w:rPr>
        <w:t xml:space="preserve"> </w:t>
      </w:r>
      <w:r w:rsidRPr="009E3AC1">
        <w:rPr>
          <w:rFonts w:eastAsia="Microsoft YaHei" w:hint="eastAsia"/>
        </w:rPr>
        <w:t xml:space="preserve">exclusive access to the data. </w:t>
      </w:r>
      <w:del w:id="896" w:author="AnneMarieW" w:date="2018-01-10T13:42:00Z">
        <w:r w:rsidRPr="009E3AC1" w:rsidDel="00155A93">
          <w:rPr>
            <w:rFonts w:eastAsia="Microsoft YaHei" w:hint="eastAsia"/>
          </w:rPr>
          <w:delText>We t</w:delText>
        </w:r>
      </w:del>
      <w:ins w:id="897" w:author="AnneMarieW" w:date="2018-01-10T13:42:00Z">
        <w:r w:rsidR="00155A93">
          <w:rPr>
            <w:rFonts w:eastAsia="Microsoft YaHei"/>
          </w:rPr>
          <w:t>T</w:t>
        </w:r>
      </w:ins>
      <w:r w:rsidRPr="009E3AC1">
        <w:rPr>
          <w:rFonts w:eastAsia="Microsoft YaHei" w:hint="eastAsia"/>
        </w:rPr>
        <w:t>herefore</w:t>
      </w:r>
      <w:ins w:id="898" w:author="AnneMarieW" w:date="2018-01-10T13:42:00Z">
        <w:r w:rsidR="00155A93">
          <w:rPr>
            <w:rFonts w:eastAsia="Microsoft YaHei"/>
          </w:rPr>
          <w:t>,</w:t>
        </w:r>
      </w:ins>
      <w:r w:rsidRPr="009E3AC1">
        <w:rPr>
          <w:rFonts w:eastAsia="Microsoft YaHei" w:hint="eastAsia"/>
        </w:rPr>
        <w:t xml:space="preserve"> </w:t>
      </w:r>
      <w:ins w:id="899" w:author="AnneMarieW" w:date="2018-01-10T13:42:00Z">
        <w:r w:rsidR="00155A93">
          <w:rPr>
            <w:rFonts w:eastAsia="Microsoft YaHei"/>
          </w:rPr>
          <w:t>w</w:t>
        </w:r>
        <w:r w:rsidR="00155A93" w:rsidRPr="009E3AC1">
          <w:rPr>
            <w:rFonts w:eastAsia="Microsoft YaHei" w:hint="eastAsia"/>
          </w:rPr>
          <w:t xml:space="preserve">e </w:t>
        </w:r>
      </w:ins>
      <w:r w:rsidRPr="009E3AC1">
        <w:rPr>
          <w:rFonts w:eastAsia="Microsoft YaHei" w:hint="eastAsia"/>
        </w:rPr>
        <w:t xml:space="preserve">describe the </w:t>
      </w:r>
      <w:proofErr w:type="spellStart"/>
      <w:r w:rsidRPr="009E3AC1">
        <w:rPr>
          <w:rFonts w:eastAsia="Microsoft YaHei" w:hint="eastAsia"/>
        </w:rPr>
        <w:t>mutex</w:t>
      </w:r>
      <w:proofErr w:type="spellEnd"/>
      <w:r w:rsidRPr="009E3AC1">
        <w:rPr>
          <w:rFonts w:eastAsia="Microsoft YaHei" w:hint="eastAsia"/>
        </w:rPr>
        <w:t xml:space="preserve"> as </w:t>
      </w:r>
      <w:r w:rsidRPr="009E3AC1">
        <w:rPr>
          <w:rStyle w:val="EmphasisItalic"/>
          <w:rFonts w:eastAsia="Microsoft YaHei" w:hint="eastAsia"/>
        </w:rPr>
        <w:t>guarding</w:t>
      </w:r>
      <w:r>
        <w:rPr>
          <w:rFonts w:eastAsia="Microsoft YaHei" w:hint="eastAsia"/>
        </w:rPr>
        <w:t> the data it holds via the locking system.</w:t>
      </w:r>
    </w:p>
    <w:p w14:paraId="210A5A0B" w14:textId="77777777" w:rsidR="008E51BB" w:rsidRDefault="009E3AC1" w:rsidP="008E51BB">
      <w:pPr>
        <w:pStyle w:val="Body"/>
      </w:pPr>
      <w:proofErr w:type="spellStart"/>
      <w:r>
        <w:rPr>
          <w:rFonts w:hint="eastAsia"/>
        </w:rPr>
        <w:t>Mutexes</w:t>
      </w:r>
      <w:proofErr w:type="spellEnd"/>
      <w:r>
        <w:rPr>
          <w:rFonts w:hint="eastAsia"/>
        </w:rPr>
        <w:t xml:space="preserve"> have a reputation for being </w:t>
      </w:r>
      <w:del w:id="900" w:author="AnneMarieW" w:date="2018-01-10T13:43:00Z">
        <w:r w:rsidDel="00155A93">
          <w:rPr>
            <w:rFonts w:hint="eastAsia"/>
          </w:rPr>
          <w:delText>hard</w:delText>
        </w:r>
      </w:del>
      <w:ins w:id="901" w:author="AnneMarieW" w:date="2018-01-10T13:43:00Z">
        <w:r w:rsidR="00155A93">
          <w:t>difficult</w:t>
        </w:r>
      </w:ins>
      <w:r>
        <w:rPr>
          <w:rFonts w:hint="eastAsia"/>
        </w:rPr>
        <w:t xml:space="preserve"> to use because </w:t>
      </w:r>
      <w:ins w:id="902" w:author="AnneMarieW" w:date="2018-01-10T13:43:00Z">
        <w:r w:rsidR="00155A93">
          <w:rPr>
            <w:rFonts w:hint="eastAsia"/>
          </w:rPr>
          <w:t xml:space="preserve">you have to remember </w:t>
        </w:r>
      </w:ins>
      <w:del w:id="903" w:author="AnneMarieW" w:date="2018-01-10T13:43:00Z">
        <w:r w:rsidDel="00155A93">
          <w:rPr>
            <w:rFonts w:hint="eastAsia"/>
          </w:rPr>
          <w:delText>there are some</w:delText>
        </w:r>
      </w:del>
      <w:ins w:id="904" w:author="AnneMarieW" w:date="2018-01-10T13:44:00Z">
        <w:r w:rsidR="00155A93">
          <w:t>two</w:t>
        </w:r>
      </w:ins>
      <w:r>
        <w:rPr>
          <w:rFonts w:hint="eastAsia"/>
        </w:rPr>
        <w:t xml:space="preserve"> rules</w:t>
      </w:r>
      <w:del w:id="905" w:author="AnneMarieW" w:date="2018-01-10T13:43:00Z">
        <w:r w:rsidDel="00155A93">
          <w:rPr>
            <w:rFonts w:hint="eastAsia"/>
          </w:rPr>
          <w:delText xml:space="preserve"> you have to remember</w:delText>
        </w:r>
      </w:del>
      <w:r>
        <w:rPr>
          <w:rFonts w:hint="eastAsia"/>
        </w:rPr>
        <w:t>:</w:t>
      </w:r>
    </w:p>
    <w:p w14:paraId="252D258D" w14:textId="77777777" w:rsidR="009E3AC1" w:rsidRDefault="009E3AC1" w:rsidP="008E51BB">
      <w:pPr>
        <w:pStyle w:val="NumListA"/>
        <w:rPr>
          <w:rFonts w:eastAsia="Microsoft YaHei"/>
        </w:rPr>
      </w:pPr>
      <w:r>
        <w:rPr>
          <w:rFonts w:eastAsia="Microsoft YaHei" w:hint="eastAsia"/>
        </w:rPr>
        <w:t>You must attempt to acquire the lock before using the data.</w:t>
      </w:r>
    </w:p>
    <w:p w14:paraId="5006459F" w14:textId="77777777" w:rsidR="009E3AC1" w:rsidRDefault="009E3AC1" w:rsidP="008E51BB">
      <w:pPr>
        <w:pStyle w:val="NumListC"/>
        <w:rPr>
          <w:rFonts w:eastAsia="Microsoft YaHei"/>
        </w:rPr>
      </w:pPr>
      <w:del w:id="906" w:author="AnneMarieW" w:date="2018-01-10T13:43:00Z">
        <w:r w:rsidDel="00155A93">
          <w:rPr>
            <w:rFonts w:eastAsia="Microsoft YaHei" w:hint="eastAsia"/>
          </w:rPr>
          <w:delText>Once</w:delText>
        </w:r>
      </w:del>
      <w:ins w:id="907" w:author="AnneMarieW" w:date="2018-01-10T13:43:00Z">
        <w:r w:rsidR="00155A93">
          <w:rPr>
            <w:rFonts w:eastAsia="Microsoft YaHei"/>
          </w:rPr>
          <w:t>When</w:t>
        </w:r>
      </w:ins>
      <w:r>
        <w:rPr>
          <w:rFonts w:eastAsia="Microsoft YaHei" w:hint="eastAsia"/>
        </w:rPr>
        <w:t xml:space="preserve"> you</w:t>
      </w:r>
      <w:r>
        <w:rPr>
          <w:rFonts w:eastAsia="Microsoft YaHei"/>
        </w:rPr>
        <w:t>’</w:t>
      </w:r>
      <w:r>
        <w:rPr>
          <w:rFonts w:eastAsia="Microsoft YaHei" w:hint="eastAsia"/>
        </w:rPr>
        <w:t>re done with the data that</w:t>
      </w:r>
      <w:ins w:id="908" w:author="AnneMarieW" w:date="2018-01-10T13:43:00Z">
        <w:r w:rsidR="00155A93">
          <w:rPr>
            <w:rFonts w:eastAsia="Microsoft YaHei"/>
          </w:rPr>
          <w:t xml:space="preserve"> </w:t>
        </w:r>
      </w:ins>
      <w:ins w:id="909" w:author="AnneMarieW" w:date="2018-01-10T13:44:00Z">
        <w:r w:rsidR="00155A93">
          <w:rPr>
            <w:rFonts w:eastAsia="Microsoft YaHei" w:hint="eastAsia"/>
          </w:rPr>
          <w:t xml:space="preserve">the </w:t>
        </w:r>
        <w:proofErr w:type="spellStart"/>
        <w:r w:rsidR="00155A93">
          <w:rPr>
            <w:rFonts w:eastAsia="Microsoft YaHei" w:hint="eastAsia"/>
          </w:rPr>
          <w:t>mutex</w:t>
        </w:r>
      </w:ins>
      <w:proofErr w:type="spellEnd"/>
      <w:del w:id="910" w:author="AnneMarieW" w:date="2018-01-10T13:43:00Z">
        <w:r w:rsidDel="00155A93">
          <w:rPr>
            <w:rFonts w:eastAsia="Microsoft YaHei"/>
          </w:rPr>
          <w:delText>’</w:delText>
        </w:r>
      </w:del>
      <w:del w:id="911" w:author="AnneMarieW" w:date="2018-01-10T13:44:00Z">
        <w:r w:rsidDel="00155A93">
          <w:rPr>
            <w:rFonts w:eastAsia="Microsoft YaHei" w:hint="eastAsia"/>
          </w:rPr>
          <w:delText>s</w:delText>
        </w:r>
      </w:del>
      <w:r>
        <w:rPr>
          <w:rFonts w:eastAsia="Microsoft YaHei" w:hint="eastAsia"/>
        </w:rPr>
        <w:t xml:space="preserve"> guard</w:t>
      </w:r>
      <w:ins w:id="912" w:author="AnneMarieW" w:date="2018-01-10T13:44:00Z">
        <w:r w:rsidR="00155A93">
          <w:rPr>
            <w:rFonts w:eastAsia="Microsoft YaHei"/>
          </w:rPr>
          <w:t>s</w:t>
        </w:r>
      </w:ins>
      <w:del w:id="913" w:author="AnneMarieW" w:date="2018-01-10T13:44:00Z">
        <w:r w:rsidDel="00155A93">
          <w:rPr>
            <w:rFonts w:eastAsia="Microsoft YaHei" w:hint="eastAsia"/>
          </w:rPr>
          <w:delText>ed by the mutex</w:delText>
        </w:r>
      </w:del>
      <w:r>
        <w:rPr>
          <w:rFonts w:eastAsia="Microsoft YaHei" w:hint="eastAsia"/>
        </w:rPr>
        <w:t>, you must unlock the data so other threads can acquire the lock.</w:t>
      </w:r>
    </w:p>
    <w:p w14:paraId="1BA9D5D5" w14:textId="77777777" w:rsidR="009E3AC1" w:rsidRDefault="009E3AC1" w:rsidP="009E3AC1">
      <w:pPr>
        <w:pStyle w:val="Body"/>
      </w:pPr>
      <w:r>
        <w:rPr>
          <w:rFonts w:hint="eastAsia"/>
        </w:rPr>
        <w:t xml:space="preserve">For a real-world metaphor of a </w:t>
      </w:r>
      <w:proofErr w:type="spellStart"/>
      <w:r>
        <w:rPr>
          <w:rFonts w:hint="eastAsia"/>
        </w:rPr>
        <w:t>mutex</w:t>
      </w:r>
      <w:proofErr w:type="spellEnd"/>
      <w:r>
        <w:rPr>
          <w:rFonts w:hint="eastAsia"/>
        </w:rPr>
        <w:t xml:space="preserve">, imagine a panel discussion at a conference with only one microphone. Before a panelist </w:t>
      </w:r>
      <w:del w:id="914" w:author="AnneMarieW" w:date="2018-01-10T13:44:00Z">
        <w:r w:rsidDel="00571C6C">
          <w:rPr>
            <w:rFonts w:hint="eastAsia"/>
          </w:rPr>
          <w:delText>may</w:delText>
        </w:r>
      </w:del>
      <w:ins w:id="915" w:author="AnneMarieW" w:date="2018-01-10T13:44:00Z">
        <w:r w:rsidR="00571C6C">
          <w:t>can</w:t>
        </w:r>
      </w:ins>
      <w:r>
        <w:rPr>
          <w:rFonts w:hint="eastAsia"/>
        </w:rPr>
        <w:t xml:space="preserve"> speak, they have to ask or signal that they w</w:t>
      </w:r>
      <w:del w:id="916" w:author="AnneMarieW" w:date="2018-01-10T13:44:00Z">
        <w:r w:rsidDel="00571C6C">
          <w:rPr>
            <w:rFonts w:hint="eastAsia"/>
          </w:rPr>
          <w:delText>ould like</w:delText>
        </w:r>
      </w:del>
      <w:ins w:id="917" w:author="AnneMarieW" w:date="2018-01-10T13:44:00Z">
        <w:r w:rsidR="00571C6C">
          <w:t>ant</w:t>
        </w:r>
      </w:ins>
      <w:r>
        <w:rPr>
          <w:rFonts w:hint="eastAsia"/>
        </w:rPr>
        <w:t xml:space="preserve"> to use the microphone. </w:t>
      </w:r>
      <w:del w:id="918" w:author="AnneMarieW" w:date="2018-01-10T13:45:00Z">
        <w:r w:rsidDel="00883CF0">
          <w:rPr>
            <w:rFonts w:hint="eastAsia"/>
          </w:rPr>
          <w:delText>Once</w:delText>
        </w:r>
      </w:del>
      <w:ins w:id="919" w:author="AnneMarieW" w:date="2018-01-10T13:45:00Z">
        <w:r w:rsidR="00883CF0">
          <w:t>When</w:t>
        </w:r>
      </w:ins>
      <w:r>
        <w:rPr>
          <w:rFonts w:hint="eastAsia"/>
        </w:rPr>
        <w:t xml:space="preserve"> they get the microphone, they </w:t>
      </w:r>
      <w:del w:id="920" w:author="AnneMarieW" w:date="2018-01-10T13:45:00Z">
        <w:r w:rsidDel="00883CF0">
          <w:rPr>
            <w:rFonts w:hint="eastAsia"/>
          </w:rPr>
          <w:delText xml:space="preserve">may </w:delText>
        </w:r>
      </w:del>
      <w:ins w:id="921" w:author="AnneMarieW" w:date="2018-01-10T13:45:00Z">
        <w:r w:rsidR="00883CF0">
          <w:t xml:space="preserve">can </w:t>
        </w:r>
      </w:ins>
      <w:r>
        <w:rPr>
          <w:rFonts w:hint="eastAsia"/>
        </w:rPr>
        <w:t>talk for as long as they w</w:t>
      </w:r>
      <w:del w:id="922" w:author="AnneMarieW" w:date="2018-01-10T13:45:00Z">
        <w:r w:rsidDel="00883CF0">
          <w:rPr>
            <w:rFonts w:hint="eastAsia"/>
          </w:rPr>
          <w:delText>ould like</w:delText>
        </w:r>
      </w:del>
      <w:ins w:id="923" w:author="AnneMarieW" w:date="2018-01-10T13:45:00Z">
        <w:r w:rsidR="00883CF0">
          <w:t>ant to and</w:t>
        </w:r>
      </w:ins>
      <w:del w:id="924" w:author="AnneMarieW" w:date="2018-01-10T13:45:00Z">
        <w:r w:rsidDel="00883CF0">
          <w:rPr>
            <w:rFonts w:hint="eastAsia"/>
          </w:rPr>
          <w:delText>,</w:delText>
        </w:r>
      </w:del>
      <w:r>
        <w:rPr>
          <w:rFonts w:hint="eastAsia"/>
        </w:rPr>
        <w:t xml:space="preserve"> then hand the microphone to the next panelist who requests to speak. If a panelist forgets to hand the microphone off when they</w:t>
      </w:r>
      <w:r>
        <w:t>’</w:t>
      </w:r>
      <w:r>
        <w:rPr>
          <w:rFonts w:hint="eastAsia"/>
        </w:rPr>
        <w:t>re finished with it, no one else is able to speak. If management of the shared microphone goes wrong, the panel would</w:t>
      </w:r>
      <w:del w:id="925" w:author="AnneMarieW" w:date="2018-01-10T13:45:00Z">
        <w:r w:rsidDel="000E3ECC">
          <w:rPr>
            <w:rFonts w:hint="eastAsia"/>
          </w:rPr>
          <w:delText xml:space="preserve"> </w:delText>
        </w:r>
      </w:del>
      <w:r>
        <w:rPr>
          <w:rFonts w:hint="eastAsia"/>
        </w:rPr>
        <w:t>n</w:t>
      </w:r>
      <w:del w:id="926" w:author="AnneMarieW" w:date="2018-01-10T13:45:00Z">
        <w:r w:rsidDel="000E3ECC">
          <w:rPr>
            <w:rFonts w:hint="eastAsia"/>
          </w:rPr>
          <w:delText>o</w:delText>
        </w:r>
      </w:del>
      <w:ins w:id="927" w:author="AnneMarieW" w:date="2018-01-10T13:45:00Z">
        <w:r w:rsidR="000E3ECC">
          <w:t>’</w:t>
        </w:r>
      </w:ins>
      <w:r>
        <w:rPr>
          <w:rFonts w:hint="eastAsia"/>
        </w:rPr>
        <w:t>t work as planned!</w:t>
      </w:r>
    </w:p>
    <w:p w14:paraId="5D7D0386" w14:textId="77777777" w:rsidR="009E3AC1" w:rsidRDefault="009E3AC1" w:rsidP="009E3AC1">
      <w:pPr>
        <w:pStyle w:val="Body"/>
      </w:pPr>
      <w:r>
        <w:rPr>
          <w:rFonts w:hint="eastAsia"/>
        </w:rPr>
        <w:t xml:space="preserve">Management of </w:t>
      </w:r>
      <w:proofErr w:type="spellStart"/>
      <w:r>
        <w:rPr>
          <w:rFonts w:hint="eastAsia"/>
        </w:rPr>
        <w:t>mutexes</w:t>
      </w:r>
      <w:proofErr w:type="spellEnd"/>
      <w:r>
        <w:rPr>
          <w:rFonts w:hint="eastAsia"/>
        </w:rPr>
        <w:t xml:space="preserve"> can be incredibly tricky to get right, </w:t>
      </w:r>
      <w:ins w:id="928" w:author="AnneMarieW" w:date="2018-01-10T13:46:00Z">
        <w:r w:rsidR="00866033">
          <w:t>which</w:t>
        </w:r>
      </w:ins>
      <w:del w:id="929" w:author="AnneMarieW" w:date="2018-01-10T13:46:00Z">
        <w:r w:rsidDel="00866033">
          <w:rPr>
            <w:rFonts w:hint="eastAsia"/>
          </w:rPr>
          <w:delText>and that</w:delText>
        </w:r>
        <w:r w:rsidDel="00866033">
          <w:delText>’</w:delText>
        </w:r>
      </w:del>
      <w:ins w:id="930" w:author="AnneMarieW" w:date="2018-01-10T13:46:00Z">
        <w:r w:rsidR="00866033">
          <w:t xml:space="preserve"> i</w:t>
        </w:r>
      </w:ins>
      <w:r>
        <w:rPr>
          <w:rFonts w:hint="eastAsia"/>
        </w:rPr>
        <w:t>s why so many people are enthusiastic about channels. However, thanks to Rust</w:t>
      </w:r>
      <w:r>
        <w:t>’</w:t>
      </w:r>
      <w:r>
        <w:rPr>
          <w:rFonts w:hint="eastAsia"/>
        </w:rPr>
        <w:t>s type system and ownership rules, we can</w:t>
      </w:r>
      <w:r>
        <w:t>’</w:t>
      </w:r>
      <w:r>
        <w:rPr>
          <w:rFonts w:hint="eastAsia"/>
        </w:rPr>
        <w:t>t get locking and unlocking wrong.</w:t>
      </w:r>
    </w:p>
    <w:p w14:paraId="1FFD1FE5" w14:textId="77777777" w:rsidR="009E3AC1" w:rsidRDefault="009E3AC1" w:rsidP="009E3AC1">
      <w:pPr>
        <w:pStyle w:val="HeadC"/>
        <w:rPr>
          <w:rFonts w:eastAsia="Microsoft YaHei"/>
        </w:rPr>
      </w:pPr>
      <w:bookmarkStart w:id="931" w:name="the-api-of-`mutex`"/>
      <w:bookmarkStart w:id="932" w:name="_Toc501111904"/>
      <w:bookmarkEnd w:id="931"/>
      <w:r>
        <w:rPr>
          <w:rFonts w:eastAsia="Microsoft YaHei" w:hint="eastAsia"/>
        </w:rPr>
        <w:t>The API of </w:t>
      </w:r>
      <w:proofErr w:type="spellStart"/>
      <w:r w:rsidR="003B4316" w:rsidRPr="007761DC">
        <w:rPr>
          <w:rStyle w:val="Literal"/>
          <w:rFonts w:eastAsia="Microsoft YaHei"/>
          <w:rPrChange w:id="933" w:author="Carol Nichols" w:date="2018-01-21T13:42:00Z">
            <w:rPr>
              <w:rStyle w:val="Literal"/>
            </w:rPr>
          </w:rPrChange>
        </w:rPr>
        <w:t>Mutex</w:t>
      </w:r>
      <w:proofErr w:type="spellEnd"/>
      <w:r w:rsidR="003B4316" w:rsidRPr="007761DC">
        <w:rPr>
          <w:rStyle w:val="Literal"/>
          <w:rFonts w:eastAsia="Microsoft YaHei"/>
          <w:rPrChange w:id="934" w:author="Carol Nichols" w:date="2018-01-21T13:42:00Z">
            <w:rPr>
              <w:rStyle w:val="Literal"/>
            </w:rPr>
          </w:rPrChange>
        </w:rPr>
        <w:t>&lt;T&gt;</w:t>
      </w:r>
      <w:bookmarkEnd w:id="932"/>
    </w:p>
    <w:p w14:paraId="4CBD6377" w14:textId="77777777" w:rsidR="009E3AC1" w:rsidRDefault="00866033" w:rsidP="008E51BB">
      <w:pPr>
        <w:pStyle w:val="BodyFirst"/>
        <w:rPr>
          <w:rFonts w:eastAsia="Microsoft YaHei"/>
        </w:rPr>
      </w:pPr>
      <w:ins w:id="935" w:author="AnneMarieW" w:date="2018-01-10T13:48:00Z">
        <w:r>
          <w:rPr>
            <w:rFonts w:eastAsia="Microsoft YaHei"/>
          </w:rPr>
          <w:t xml:space="preserve">As an example of how to use a </w:t>
        </w:r>
        <w:proofErr w:type="spellStart"/>
        <w:r>
          <w:rPr>
            <w:rFonts w:eastAsia="Microsoft YaHei"/>
          </w:rPr>
          <w:t>mutex</w:t>
        </w:r>
        <w:proofErr w:type="spellEnd"/>
        <w:r>
          <w:rPr>
            <w:rFonts w:eastAsia="Microsoft YaHei"/>
          </w:rPr>
          <w:t xml:space="preserve">, </w:t>
        </w:r>
      </w:ins>
      <w:del w:id="936" w:author="AnneMarieW" w:date="2018-01-10T13:49:00Z">
        <w:r w:rsidR="009E3AC1" w:rsidDel="00866033">
          <w:rPr>
            <w:rFonts w:eastAsia="Microsoft YaHei" w:hint="eastAsia"/>
          </w:rPr>
          <w:delText>L</w:delText>
        </w:r>
      </w:del>
      <w:ins w:id="937" w:author="AnneMarieW" w:date="2018-01-10T13:49:00Z">
        <w:r>
          <w:rPr>
            <w:rFonts w:eastAsia="Microsoft YaHei"/>
          </w:rPr>
          <w:t>l</w:t>
        </w:r>
      </w:ins>
      <w:r w:rsidR="009E3AC1">
        <w:rPr>
          <w:rFonts w:eastAsia="Microsoft YaHei" w:hint="eastAsia"/>
        </w:rPr>
        <w:t>et</w:t>
      </w:r>
      <w:r w:rsidR="009E3AC1">
        <w:rPr>
          <w:rFonts w:eastAsia="Microsoft YaHei"/>
        </w:rPr>
        <w:t>’</w:t>
      </w:r>
      <w:r w:rsidR="009E3AC1">
        <w:rPr>
          <w:rFonts w:eastAsia="Microsoft YaHei" w:hint="eastAsia"/>
        </w:rPr>
        <w:t xml:space="preserve">s start </w:t>
      </w:r>
      <w:del w:id="938" w:author="Carol Nichols" w:date="2018-01-21T13:42:00Z">
        <w:r w:rsidR="009E3AC1" w:rsidDel="00970F6B">
          <w:rPr>
            <w:rFonts w:eastAsia="Microsoft YaHei" w:hint="eastAsia"/>
          </w:rPr>
          <w:delText xml:space="preserve">simply </w:delText>
        </w:r>
      </w:del>
      <w:del w:id="939" w:author="AnneMarieW" w:date="2018-01-10T13:49:00Z">
        <w:r w:rsidR="009E3AC1" w:rsidDel="00866033">
          <w:rPr>
            <w:rFonts w:eastAsia="Microsoft YaHei" w:hint="eastAsia"/>
          </w:rPr>
          <w:delText xml:space="preserve">with an example of </w:delText>
        </w:r>
      </w:del>
      <w:ins w:id="940" w:author="AnneMarieW" w:date="2018-01-10T13:49:00Z">
        <w:r>
          <w:rPr>
            <w:rFonts w:eastAsia="Microsoft YaHei"/>
          </w:rPr>
          <w:t xml:space="preserve">by </w:t>
        </w:r>
      </w:ins>
      <w:r w:rsidR="009E3AC1">
        <w:rPr>
          <w:rFonts w:eastAsia="Microsoft YaHei" w:hint="eastAsia"/>
        </w:rPr>
        <w:t xml:space="preserve">using a </w:t>
      </w:r>
      <w:proofErr w:type="spellStart"/>
      <w:r w:rsidR="009E3AC1">
        <w:rPr>
          <w:rFonts w:eastAsia="Microsoft YaHei" w:hint="eastAsia"/>
        </w:rPr>
        <w:t>mutex</w:t>
      </w:r>
      <w:proofErr w:type="spellEnd"/>
      <w:r w:rsidR="009E3AC1">
        <w:rPr>
          <w:rFonts w:eastAsia="Microsoft YaHei" w:hint="eastAsia"/>
        </w:rPr>
        <w:t xml:space="preserve"> in a single-threaded context, </w:t>
      </w:r>
      <w:ins w:id="941" w:author="AnneMarieW" w:date="2018-01-10T13:49:00Z">
        <w:r>
          <w:rPr>
            <w:rFonts w:eastAsia="Microsoft YaHei"/>
          </w:rPr>
          <w:t xml:space="preserve">as </w:t>
        </w:r>
      </w:ins>
      <w:r w:rsidR="009E3AC1">
        <w:rPr>
          <w:rFonts w:eastAsia="Microsoft YaHei" w:hint="eastAsia"/>
        </w:rPr>
        <w:t>shown in Listing 16-12:</w:t>
      </w:r>
    </w:p>
    <w:p w14:paraId="189DACD1" w14:textId="77777777" w:rsidR="009E3AC1" w:rsidRDefault="009E3AC1" w:rsidP="008E51BB">
      <w:pPr>
        <w:pStyle w:val="ProductionDirective"/>
        <w:rPr>
          <w:rFonts w:eastAsia="Microsoft YaHei"/>
        </w:rPr>
      </w:pPr>
      <w:del w:id="942" w:author="janelle" w:date="2018-01-19T10:50:00Z">
        <w:r w:rsidDel="00E81E86">
          <w:rPr>
            <w:rFonts w:eastAsia="Microsoft YaHei" w:hint="eastAsia"/>
          </w:rPr>
          <w:delText xml:space="preserve">Filename: </w:delText>
        </w:r>
      </w:del>
      <w:r>
        <w:rPr>
          <w:rFonts w:eastAsia="Microsoft YaHei" w:hint="eastAsia"/>
        </w:rPr>
        <w:t>src/main.rs</w:t>
      </w:r>
    </w:p>
    <w:p w14:paraId="73FB8692" w14:textId="77777777" w:rsidR="009E3AC1" w:rsidRPr="003C0B4A" w:rsidRDefault="009E3AC1" w:rsidP="008E51BB">
      <w:pPr>
        <w:pStyle w:val="CodeA"/>
      </w:pPr>
      <w:r w:rsidRPr="003C0B4A">
        <w:lastRenderedPageBreak/>
        <w:t>use std::sync::Mutex;</w:t>
      </w:r>
    </w:p>
    <w:p w14:paraId="1366752B" w14:textId="77777777" w:rsidR="009E3AC1" w:rsidRPr="003C0B4A" w:rsidRDefault="009E3AC1" w:rsidP="003C0B4A">
      <w:pPr>
        <w:pStyle w:val="CodeB"/>
      </w:pPr>
    </w:p>
    <w:p w14:paraId="5CA9BC46" w14:textId="77777777" w:rsidR="009E3AC1" w:rsidRPr="003C0B4A" w:rsidRDefault="009E3AC1" w:rsidP="003C0B4A">
      <w:pPr>
        <w:pStyle w:val="CodeB"/>
      </w:pPr>
      <w:r w:rsidRPr="003C0B4A">
        <w:t>fn main() {</w:t>
      </w:r>
    </w:p>
    <w:p w14:paraId="76A8B878" w14:textId="77777777" w:rsidR="009E3AC1" w:rsidRPr="003C0B4A" w:rsidRDefault="009E3AC1" w:rsidP="003C0B4A">
      <w:pPr>
        <w:pStyle w:val="CodeB"/>
      </w:pPr>
      <w:r w:rsidRPr="003C0B4A">
        <w:t xml:space="preserve">    let m = Mutex::new(5);</w:t>
      </w:r>
    </w:p>
    <w:p w14:paraId="41B9DB24" w14:textId="77777777" w:rsidR="009E3AC1" w:rsidRPr="003C0B4A" w:rsidRDefault="009E3AC1" w:rsidP="003C0B4A">
      <w:pPr>
        <w:pStyle w:val="CodeB"/>
      </w:pPr>
    </w:p>
    <w:p w14:paraId="1218BE2F" w14:textId="77777777" w:rsidR="009E3AC1" w:rsidRPr="003C0B4A" w:rsidRDefault="009E3AC1" w:rsidP="003C0B4A">
      <w:pPr>
        <w:pStyle w:val="CodeB"/>
      </w:pPr>
      <w:r w:rsidRPr="003C0B4A">
        <w:t xml:space="preserve">    {</w:t>
      </w:r>
    </w:p>
    <w:p w14:paraId="5A44DD33" w14:textId="77777777" w:rsidR="009E3AC1" w:rsidRPr="003C0B4A" w:rsidRDefault="009E3AC1" w:rsidP="003C0B4A">
      <w:pPr>
        <w:pStyle w:val="CodeB"/>
      </w:pPr>
      <w:r w:rsidRPr="003C0B4A">
        <w:t xml:space="preserve">        let mut num = m.lock().unwrap();</w:t>
      </w:r>
    </w:p>
    <w:p w14:paraId="1EE6DC59" w14:textId="77777777" w:rsidR="009E3AC1" w:rsidRPr="003C0B4A" w:rsidRDefault="009E3AC1" w:rsidP="003C0B4A">
      <w:pPr>
        <w:pStyle w:val="CodeB"/>
      </w:pPr>
      <w:r w:rsidRPr="003C0B4A">
        <w:t xml:space="preserve">        *num = 6;</w:t>
      </w:r>
    </w:p>
    <w:p w14:paraId="19A00E9D" w14:textId="77777777" w:rsidR="009E3AC1" w:rsidRPr="003C0B4A" w:rsidRDefault="009E3AC1" w:rsidP="003C0B4A">
      <w:pPr>
        <w:pStyle w:val="CodeB"/>
      </w:pPr>
      <w:r w:rsidRPr="003C0B4A">
        <w:t xml:space="preserve">    }</w:t>
      </w:r>
    </w:p>
    <w:p w14:paraId="2C5D4D11" w14:textId="77777777" w:rsidR="009E3AC1" w:rsidRPr="003C0B4A" w:rsidRDefault="009E3AC1" w:rsidP="003C0B4A">
      <w:pPr>
        <w:pStyle w:val="CodeB"/>
      </w:pPr>
    </w:p>
    <w:p w14:paraId="12624937" w14:textId="77777777" w:rsidR="009E3AC1" w:rsidRPr="003C0B4A" w:rsidRDefault="009E3AC1" w:rsidP="003C0B4A">
      <w:pPr>
        <w:pStyle w:val="CodeB"/>
      </w:pPr>
      <w:r w:rsidRPr="003C0B4A">
        <w:t xml:space="preserve">    println!("m = {:?}", m);</w:t>
      </w:r>
    </w:p>
    <w:p w14:paraId="5F9F73C2" w14:textId="77777777" w:rsidR="009E3AC1" w:rsidRPr="003C0B4A" w:rsidRDefault="009E3AC1" w:rsidP="008E51BB">
      <w:pPr>
        <w:pStyle w:val="CodeC"/>
      </w:pPr>
      <w:r w:rsidRPr="003C0B4A">
        <w:t>}</w:t>
      </w:r>
    </w:p>
    <w:p w14:paraId="0328BCD6" w14:textId="77777777" w:rsidR="009E3AC1" w:rsidRDefault="009E3AC1" w:rsidP="008E51BB">
      <w:pPr>
        <w:pStyle w:val="Listing"/>
        <w:rPr>
          <w:rFonts w:eastAsia="Microsoft YaHei"/>
        </w:rPr>
      </w:pPr>
      <w:r w:rsidRPr="009E3AC1">
        <w:rPr>
          <w:rFonts w:eastAsia="Microsoft YaHei" w:hint="eastAsia"/>
        </w:rPr>
        <w:t>Listing 16-12: Exploring the API of </w:t>
      </w:r>
      <w:proofErr w:type="spellStart"/>
      <w:r w:rsidR="003B4316" w:rsidRPr="003B4316">
        <w:rPr>
          <w:rStyle w:val="LiteralCaption"/>
          <w:rPrChange w:id="943" w:author="janelle" w:date="2018-01-08T12:15:00Z">
            <w:rPr>
              <w:rStyle w:val="Literal"/>
            </w:rPr>
          </w:rPrChange>
        </w:rPr>
        <w:t>Mutex</w:t>
      </w:r>
      <w:proofErr w:type="spellEnd"/>
      <w:r w:rsidR="003B4316" w:rsidRPr="003B4316">
        <w:rPr>
          <w:rStyle w:val="LiteralCaption"/>
          <w:rPrChange w:id="944" w:author="janelle" w:date="2018-01-08T12:15:00Z">
            <w:rPr>
              <w:rStyle w:val="Literal"/>
            </w:rPr>
          </w:rPrChange>
        </w:rPr>
        <w:t>&lt;T&gt;</w:t>
      </w:r>
      <w:r>
        <w:rPr>
          <w:rFonts w:eastAsia="Microsoft YaHei" w:hint="eastAsia"/>
        </w:rPr>
        <w:t> in a single</w:t>
      </w:r>
      <w:del w:id="945" w:author="AnneMarieW" w:date="2018-01-11T11:08:00Z">
        <w:r w:rsidDel="00102F60">
          <w:rPr>
            <w:rFonts w:eastAsia="Microsoft YaHei" w:hint="eastAsia"/>
          </w:rPr>
          <w:delText xml:space="preserve"> </w:delText>
        </w:r>
      </w:del>
      <w:ins w:id="946" w:author="AnneMarieW" w:date="2018-01-11T11:08:00Z">
        <w:r w:rsidR="00102F60">
          <w:rPr>
            <w:rFonts w:eastAsia="Microsoft YaHei"/>
          </w:rPr>
          <w:t>-</w:t>
        </w:r>
      </w:ins>
      <w:r>
        <w:rPr>
          <w:rFonts w:eastAsia="Microsoft YaHei" w:hint="eastAsia"/>
        </w:rPr>
        <w:t>threaded context for simplicity</w:t>
      </w:r>
    </w:p>
    <w:p w14:paraId="4CE10BAC" w14:textId="77777777" w:rsidR="009E3AC1" w:rsidRDefault="009E3AC1" w:rsidP="008E51BB">
      <w:pPr>
        <w:pStyle w:val="Body"/>
        <w:rPr>
          <w:szCs w:val="24"/>
        </w:rPr>
      </w:pPr>
      <w:r>
        <w:rPr>
          <w:rFonts w:hint="eastAsia"/>
        </w:rPr>
        <w:t>As with many types, we create a </w:t>
      </w:r>
      <w:proofErr w:type="spellStart"/>
      <w:r w:rsidRPr="009E3AC1">
        <w:rPr>
          <w:rStyle w:val="Literal"/>
        </w:rPr>
        <w:t>Mutex</w:t>
      </w:r>
      <w:proofErr w:type="spellEnd"/>
      <w:r w:rsidRPr="009E3AC1">
        <w:rPr>
          <w:rStyle w:val="Literal"/>
        </w:rPr>
        <w:t>&lt;T&gt;</w:t>
      </w:r>
      <w:r w:rsidRPr="009E3AC1">
        <w:rPr>
          <w:rFonts w:hint="eastAsia"/>
        </w:rPr>
        <w:t> using the associated function </w:t>
      </w:r>
      <w:r w:rsidRPr="009E3AC1">
        <w:rPr>
          <w:rStyle w:val="Literal"/>
        </w:rPr>
        <w:t>new</w:t>
      </w:r>
      <w:r w:rsidRPr="009E3AC1">
        <w:rPr>
          <w:rFonts w:hint="eastAsia"/>
        </w:rPr>
        <w:t>.</w:t>
      </w:r>
      <w:r>
        <w:rPr>
          <w:rFonts w:hint="eastAsia"/>
        </w:rPr>
        <w:t xml:space="preserve"> </w:t>
      </w:r>
      <w:r w:rsidRPr="009E3AC1">
        <w:rPr>
          <w:rFonts w:hint="eastAsia"/>
        </w:rPr>
        <w:t xml:space="preserve">To access the data inside the </w:t>
      </w:r>
      <w:proofErr w:type="spellStart"/>
      <w:r w:rsidRPr="009E3AC1">
        <w:rPr>
          <w:rFonts w:hint="eastAsia"/>
        </w:rPr>
        <w:t>mutex</w:t>
      </w:r>
      <w:proofErr w:type="spellEnd"/>
      <w:r w:rsidRPr="009E3AC1">
        <w:rPr>
          <w:rFonts w:hint="eastAsia"/>
        </w:rPr>
        <w:t>, we use the </w:t>
      </w:r>
      <w:r w:rsidRPr="009E3AC1">
        <w:rPr>
          <w:rStyle w:val="Literal"/>
        </w:rPr>
        <w:t>lock</w:t>
      </w:r>
      <w:r>
        <w:rPr>
          <w:rFonts w:hint="eastAsia"/>
        </w:rPr>
        <w:t xml:space="preserve"> method to acquire the lock. This call will block the current thread so </w:t>
      </w:r>
      <w:del w:id="947" w:author="AnneMarieW" w:date="2018-01-10T13:50:00Z">
        <w:r w:rsidDel="00866033">
          <w:rPr>
            <w:rFonts w:hint="eastAsia"/>
          </w:rPr>
          <w:delText xml:space="preserve">that </w:delText>
        </w:r>
      </w:del>
      <w:r>
        <w:rPr>
          <w:rFonts w:hint="eastAsia"/>
        </w:rPr>
        <w:t>it can</w:t>
      </w:r>
      <w:r>
        <w:t>’</w:t>
      </w:r>
      <w:r>
        <w:rPr>
          <w:rFonts w:hint="eastAsia"/>
        </w:rPr>
        <w:t>t do any work until it</w:t>
      </w:r>
      <w:r>
        <w:t>’</w:t>
      </w:r>
      <w:r>
        <w:rPr>
          <w:rFonts w:hint="eastAsia"/>
        </w:rPr>
        <w:t>s our turn to have the lock.</w:t>
      </w:r>
      <w:r w:rsidRPr="002B675D">
        <w:rPr>
          <w:rFonts w:hint="eastAsia"/>
        </w:rPr>
        <w:t xml:space="preserve"> </w:t>
      </w:r>
    </w:p>
    <w:p w14:paraId="7089AC96" w14:textId="77777777" w:rsidR="009E3AC1" w:rsidRDefault="009E3AC1" w:rsidP="008E51BB">
      <w:pPr>
        <w:pStyle w:val="Body"/>
        <w:rPr>
          <w:szCs w:val="24"/>
        </w:rPr>
      </w:pPr>
      <w:r w:rsidRPr="009E3AC1">
        <w:rPr>
          <w:rFonts w:hint="eastAsia"/>
        </w:rPr>
        <w:t>The call to </w:t>
      </w:r>
      <w:r w:rsidRPr="009E3AC1">
        <w:rPr>
          <w:rStyle w:val="Literal"/>
        </w:rPr>
        <w:t>lock</w:t>
      </w:r>
      <w:r w:rsidRPr="009E3AC1">
        <w:rPr>
          <w:rFonts w:hint="eastAsia"/>
        </w:rPr>
        <w:t> would fail if another thread holding the lock panicked. In</w:t>
      </w:r>
      <w:r>
        <w:rPr>
          <w:rFonts w:hint="eastAsia"/>
        </w:rPr>
        <w:t xml:space="preserve"> </w:t>
      </w:r>
      <w:r w:rsidRPr="009E3AC1">
        <w:rPr>
          <w:rFonts w:hint="eastAsia"/>
        </w:rPr>
        <w:t>that case, no one would ever be able to get the lock, so we</w:t>
      </w:r>
      <w:r>
        <w:t>’</w:t>
      </w:r>
      <w:r w:rsidRPr="009E3AC1">
        <w:rPr>
          <w:rFonts w:hint="eastAsia"/>
        </w:rPr>
        <w:t>ve chosen to</w:t>
      </w:r>
      <w:r>
        <w:rPr>
          <w:rFonts w:hint="eastAsia"/>
        </w:rPr>
        <w:t xml:space="preserve"> </w:t>
      </w:r>
      <w:r w:rsidRPr="009E3AC1">
        <w:rPr>
          <w:rStyle w:val="Literal"/>
        </w:rPr>
        <w:t>unwrap</w:t>
      </w:r>
      <w:r>
        <w:rPr>
          <w:rFonts w:hint="eastAsia"/>
        </w:rPr>
        <w:t> and have this thread panic if we</w:t>
      </w:r>
      <w:r>
        <w:t>’</w:t>
      </w:r>
      <w:r>
        <w:rPr>
          <w:rFonts w:hint="eastAsia"/>
        </w:rPr>
        <w:t>re in that situation.</w:t>
      </w:r>
      <w:r w:rsidRPr="002B675D">
        <w:rPr>
          <w:rFonts w:hint="eastAsia"/>
        </w:rPr>
        <w:t xml:space="preserve"> </w:t>
      </w:r>
    </w:p>
    <w:p w14:paraId="6CAEE4EF" w14:textId="324B6122" w:rsidR="009E3AC1" w:rsidRDefault="009E3AC1" w:rsidP="009E3AC1">
      <w:pPr>
        <w:pStyle w:val="Body"/>
      </w:pPr>
      <w:del w:id="948" w:author="AnneMarieW" w:date="2018-01-10T13:51:00Z">
        <w:r w:rsidRPr="009E3AC1" w:rsidDel="005F732F">
          <w:rPr>
            <w:rFonts w:hint="eastAsia"/>
          </w:rPr>
          <w:delText>Once</w:delText>
        </w:r>
      </w:del>
      <w:ins w:id="949" w:author="AnneMarieW" w:date="2018-01-10T13:51:00Z">
        <w:r w:rsidR="005F732F">
          <w:t>After</w:t>
        </w:r>
      </w:ins>
      <w:r w:rsidRPr="009E3AC1">
        <w:rPr>
          <w:rFonts w:hint="eastAsia"/>
        </w:rPr>
        <w:t xml:space="preserve"> we</w:t>
      </w:r>
      <w:r>
        <w:t>’</w:t>
      </w:r>
      <w:r w:rsidRPr="009E3AC1">
        <w:rPr>
          <w:rFonts w:hint="eastAsia"/>
        </w:rPr>
        <w:t>ve acquired the lock, we can treat the return value, named </w:t>
      </w:r>
      <w:proofErr w:type="spellStart"/>
      <w:r w:rsidRPr="009E3AC1">
        <w:rPr>
          <w:rStyle w:val="Literal"/>
        </w:rPr>
        <w:t>num</w:t>
      </w:r>
      <w:proofErr w:type="spellEnd"/>
      <w:r w:rsidRPr="009E3AC1">
        <w:rPr>
          <w:rFonts w:hint="eastAsia"/>
        </w:rPr>
        <w:t> in</w:t>
      </w:r>
      <w:r>
        <w:rPr>
          <w:rFonts w:hint="eastAsia"/>
        </w:rPr>
        <w:t xml:space="preserve"> </w:t>
      </w:r>
      <w:r w:rsidRPr="009E3AC1">
        <w:rPr>
          <w:rFonts w:hint="eastAsia"/>
        </w:rPr>
        <w:t>this case, as a mutable reference to the data inside. The type system ensures</w:t>
      </w:r>
      <w:r>
        <w:rPr>
          <w:rFonts w:hint="eastAsia"/>
        </w:rPr>
        <w:t xml:space="preserve"> </w:t>
      </w:r>
      <w:r w:rsidRPr="009E3AC1">
        <w:rPr>
          <w:rFonts w:hint="eastAsia"/>
        </w:rPr>
        <w:t xml:space="preserve">that we acquire a lock before using </w:t>
      </w:r>
      <w:commentRangeStart w:id="950"/>
      <w:commentRangeStart w:id="951"/>
      <w:r w:rsidRPr="009E3AC1">
        <w:rPr>
          <w:rFonts w:hint="eastAsia"/>
        </w:rPr>
        <w:t>th</w:t>
      </w:r>
      <w:ins w:id="952" w:author="Carol Nichols" w:date="2018-01-21T13:44:00Z">
        <w:r w:rsidR="001B4962">
          <w:t>e</w:t>
        </w:r>
      </w:ins>
      <w:del w:id="953" w:author="Carol Nichols" w:date="2018-01-21T13:44:00Z">
        <w:r w:rsidRPr="009E3AC1" w:rsidDel="001B4962">
          <w:rPr>
            <w:rFonts w:hint="eastAsia"/>
          </w:rPr>
          <w:delText>is</w:delText>
        </w:r>
      </w:del>
      <w:r w:rsidRPr="009E3AC1">
        <w:rPr>
          <w:rFonts w:hint="eastAsia"/>
        </w:rPr>
        <w:t xml:space="preserve"> value</w:t>
      </w:r>
      <w:commentRangeEnd w:id="950"/>
      <w:commentRangeEnd w:id="951"/>
      <w:ins w:id="954" w:author="Carol Nichols" w:date="2018-01-21T13:44:00Z">
        <w:r w:rsidR="001B4962">
          <w:t xml:space="preserve"> in </w:t>
        </w:r>
        <w:r w:rsidR="001B4962" w:rsidRPr="001B4962">
          <w:rPr>
            <w:rStyle w:val="Literal"/>
            <w:rPrChange w:id="955" w:author="Carol Nichols" w:date="2018-01-21T13:44:00Z">
              <w:rPr/>
            </w:rPrChange>
          </w:rPr>
          <w:t>m</w:t>
        </w:r>
      </w:ins>
      <w:r w:rsidR="005F732F">
        <w:rPr>
          <w:rStyle w:val="CommentReference"/>
        </w:rPr>
        <w:commentReference w:id="950"/>
      </w:r>
      <w:r w:rsidR="001B4962">
        <w:rPr>
          <w:rStyle w:val="CommentReference"/>
          <w:rFonts w:eastAsia="Times New Roman"/>
        </w:rPr>
        <w:commentReference w:id="951"/>
      </w:r>
      <w:r w:rsidRPr="009E3AC1">
        <w:rPr>
          <w:rFonts w:hint="eastAsia"/>
        </w:rPr>
        <w:t>: </w:t>
      </w:r>
      <w:proofErr w:type="spellStart"/>
      <w:r w:rsidRPr="009E3AC1">
        <w:rPr>
          <w:rStyle w:val="Literal"/>
        </w:rPr>
        <w:t>Mutex</w:t>
      </w:r>
      <w:proofErr w:type="spellEnd"/>
      <w:r w:rsidRPr="009E3AC1">
        <w:rPr>
          <w:rStyle w:val="Literal"/>
        </w:rPr>
        <w:t>&lt;i32&gt;</w:t>
      </w:r>
      <w:r w:rsidRPr="009E3AC1">
        <w:rPr>
          <w:rFonts w:hint="eastAsia"/>
        </w:rPr>
        <w:t> is not an </w:t>
      </w:r>
      <w:r w:rsidRPr="009E3AC1">
        <w:rPr>
          <w:rStyle w:val="Literal"/>
        </w:rPr>
        <w:t>i32</w:t>
      </w:r>
      <w:r w:rsidRPr="009E3AC1">
        <w:rPr>
          <w:rFonts w:hint="eastAsia"/>
        </w:rPr>
        <w:t>,</w:t>
      </w:r>
      <w:r>
        <w:rPr>
          <w:rFonts w:hint="eastAsia"/>
        </w:rPr>
        <w:t xml:space="preserve"> </w:t>
      </w:r>
      <w:r w:rsidRPr="009E3AC1">
        <w:rPr>
          <w:rFonts w:hint="eastAsia"/>
        </w:rPr>
        <w:t>so we </w:t>
      </w:r>
      <w:r w:rsidRPr="009E3AC1">
        <w:rPr>
          <w:rStyle w:val="EmphasisItalic"/>
          <w:rFonts w:hint="eastAsia"/>
        </w:rPr>
        <w:t>must</w:t>
      </w:r>
      <w:r w:rsidRPr="009E3AC1">
        <w:rPr>
          <w:rFonts w:hint="eastAsia"/>
        </w:rPr>
        <w:t> acquire the lock</w:t>
      </w:r>
      <w:del w:id="956" w:author="AnneMarieW" w:date="2018-01-10T13:52:00Z">
        <w:r w:rsidRPr="009E3AC1" w:rsidDel="006D11F8">
          <w:rPr>
            <w:rFonts w:hint="eastAsia"/>
          </w:rPr>
          <w:delText xml:space="preserve"> in order</w:delText>
        </w:r>
      </w:del>
      <w:r w:rsidRPr="009E3AC1">
        <w:rPr>
          <w:rFonts w:hint="eastAsia"/>
        </w:rPr>
        <w:t xml:space="preserve"> to be able to use the </w:t>
      </w:r>
      <w:r w:rsidRPr="009E3AC1">
        <w:rPr>
          <w:rStyle w:val="Literal"/>
        </w:rPr>
        <w:t>i32</w:t>
      </w:r>
      <w:r>
        <w:rPr>
          <w:rFonts w:hint="eastAsia"/>
        </w:rPr>
        <w:t> value. We can</w:t>
      </w:r>
      <w:r>
        <w:t>’</w:t>
      </w:r>
      <w:r>
        <w:rPr>
          <w:rFonts w:hint="eastAsia"/>
        </w:rPr>
        <w:t>t forget; the type system won</w:t>
      </w:r>
      <w:r>
        <w:t>’</w:t>
      </w:r>
      <w:r>
        <w:rPr>
          <w:rFonts w:hint="eastAsia"/>
        </w:rPr>
        <w:t xml:space="preserve">t let us </w:t>
      </w:r>
      <w:commentRangeStart w:id="957"/>
      <w:commentRangeStart w:id="958"/>
      <w:del w:id="959" w:author="Carol Nichols" w:date="2018-01-21T13:44:00Z">
        <w:r w:rsidDel="00A86446">
          <w:rPr>
            <w:rFonts w:hint="eastAsia"/>
          </w:rPr>
          <w:delText>do it</w:delText>
        </w:r>
      </w:del>
      <w:ins w:id="960" w:author="Carol Nichols" w:date="2018-01-21T13:44:00Z">
        <w:r w:rsidR="00A86446">
          <w:t xml:space="preserve">access the inner </w:t>
        </w:r>
        <w:r w:rsidR="00A86446" w:rsidRPr="00A86446">
          <w:rPr>
            <w:rStyle w:val="Literal"/>
            <w:rPrChange w:id="961" w:author="Carol Nichols" w:date="2018-01-21T13:45:00Z">
              <w:rPr/>
            </w:rPrChange>
          </w:rPr>
          <w:t>i32</w:t>
        </w:r>
      </w:ins>
      <w:r>
        <w:rPr>
          <w:rFonts w:hint="eastAsia"/>
        </w:rPr>
        <w:t xml:space="preserve"> </w:t>
      </w:r>
      <w:commentRangeEnd w:id="957"/>
      <w:r w:rsidR="006D11F8">
        <w:rPr>
          <w:rStyle w:val="CommentReference"/>
        </w:rPr>
        <w:commentReference w:id="957"/>
      </w:r>
      <w:commentRangeEnd w:id="958"/>
      <w:r w:rsidR="00A86446">
        <w:rPr>
          <w:rStyle w:val="CommentReference"/>
          <w:rFonts w:eastAsia="Times New Roman"/>
        </w:rPr>
        <w:commentReference w:id="958"/>
      </w:r>
      <w:r>
        <w:rPr>
          <w:rFonts w:hint="eastAsia"/>
        </w:rPr>
        <w:t>otherwise.</w:t>
      </w:r>
    </w:p>
    <w:p w14:paraId="0C919B24" w14:textId="336CE326" w:rsidR="009E3AC1" w:rsidRDefault="009E3AC1" w:rsidP="009E3AC1">
      <w:pPr>
        <w:pStyle w:val="Body"/>
      </w:pPr>
      <w:r>
        <w:rPr>
          <w:rFonts w:hint="eastAsia"/>
        </w:rPr>
        <w:t>As you m</w:t>
      </w:r>
      <w:del w:id="962" w:author="AnneMarieW" w:date="2018-01-10T13:53:00Z">
        <w:r w:rsidDel="002F7E07">
          <w:rPr>
            <w:rFonts w:hint="eastAsia"/>
          </w:rPr>
          <w:delText>ay</w:delText>
        </w:r>
      </w:del>
      <w:ins w:id="963" w:author="AnneMarieW" w:date="2018-01-10T13:53:00Z">
        <w:r w:rsidR="002F7E07">
          <w:t>ight</w:t>
        </w:r>
      </w:ins>
      <w:r>
        <w:rPr>
          <w:rFonts w:hint="eastAsia"/>
        </w:rPr>
        <w:t xml:space="preserve"> suspect, </w:t>
      </w:r>
      <w:proofErr w:type="spellStart"/>
      <w:r w:rsidRPr="009E3AC1">
        <w:rPr>
          <w:rStyle w:val="Literal"/>
        </w:rPr>
        <w:t>Mutex</w:t>
      </w:r>
      <w:proofErr w:type="spellEnd"/>
      <w:r w:rsidRPr="009E3AC1">
        <w:rPr>
          <w:rStyle w:val="Literal"/>
        </w:rPr>
        <w:t>&lt;T&gt;</w:t>
      </w:r>
      <w:r w:rsidRPr="009E3AC1">
        <w:rPr>
          <w:rFonts w:hint="eastAsia"/>
        </w:rPr>
        <w:t> is a smart pointer. More accurately, the call to</w:t>
      </w:r>
      <w:r>
        <w:rPr>
          <w:rFonts w:hint="eastAsia"/>
        </w:rPr>
        <w:t xml:space="preserve"> </w:t>
      </w:r>
      <w:r w:rsidRPr="009E3AC1">
        <w:rPr>
          <w:rStyle w:val="Literal"/>
        </w:rPr>
        <w:t>lock</w:t>
      </w:r>
      <w:r w:rsidRPr="009E3AC1">
        <w:rPr>
          <w:rFonts w:hint="eastAsia"/>
        </w:rPr>
        <w:t> </w:t>
      </w:r>
      <w:r w:rsidRPr="009E3AC1">
        <w:rPr>
          <w:rStyle w:val="EmphasisItalic"/>
          <w:rFonts w:hint="eastAsia"/>
        </w:rPr>
        <w:t>returns</w:t>
      </w:r>
      <w:r w:rsidRPr="009E3AC1">
        <w:rPr>
          <w:rFonts w:hint="eastAsia"/>
        </w:rPr>
        <w:t> a smart pointer called </w:t>
      </w:r>
      <w:proofErr w:type="spellStart"/>
      <w:r w:rsidRPr="009E3AC1">
        <w:rPr>
          <w:rStyle w:val="Literal"/>
        </w:rPr>
        <w:t>MutexGuard</w:t>
      </w:r>
      <w:proofErr w:type="spellEnd"/>
      <w:r w:rsidRPr="009E3AC1">
        <w:rPr>
          <w:rFonts w:hint="eastAsia"/>
        </w:rPr>
        <w:t>. This smart pointer</w:t>
      </w:r>
      <w:r>
        <w:rPr>
          <w:rFonts w:hint="eastAsia"/>
        </w:rPr>
        <w:t xml:space="preserve"> </w:t>
      </w:r>
      <w:r w:rsidRPr="009E3AC1">
        <w:rPr>
          <w:rFonts w:hint="eastAsia"/>
        </w:rPr>
        <w:t>implements </w:t>
      </w:r>
      <w:proofErr w:type="spellStart"/>
      <w:r w:rsidRPr="009E3AC1">
        <w:rPr>
          <w:rStyle w:val="Literal"/>
        </w:rPr>
        <w:t>Deref</w:t>
      </w:r>
      <w:proofErr w:type="spellEnd"/>
      <w:r w:rsidRPr="009E3AC1">
        <w:rPr>
          <w:rFonts w:hint="eastAsia"/>
        </w:rPr>
        <w:t> to point at our inner data</w:t>
      </w:r>
      <w:del w:id="964" w:author="AnneMarieW" w:date="2018-01-10T13:54:00Z">
        <w:r w:rsidRPr="009E3AC1" w:rsidDel="002F7E07">
          <w:rPr>
            <w:rFonts w:hint="eastAsia"/>
          </w:rPr>
          <w:delText>,</w:delText>
        </w:r>
      </w:del>
      <w:ins w:id="965" w:author="AnneMarieW" w:date="2018-01-10T13:54:00Z">
        <w:r w:rsidR="002F7E07">
          <w:t>;</w:t>
        </w:r>
      </w:ins>
      <w:del w:id="966" w:author="AnneMarieW" w:date="2018-01-10T13:54:00Z">
        <w:r w:rsidRPr="009E3AC1" w:rsidDel="002F7E07">
          <w:rPr>
            <w:rFonts w:hint="eastAsia"/>
          </w:rPr>
          <w:delText xml:space="preserve"> and</w:delText>
        </w:r>
      </w:del>
      <w:ins w:id="967" w:author="AnneMarieW" w:date="2018-01-10T13:54:00Z">
        <w:r w:rsidR="002F7E07">
          <w:t xml:space="preserve"> the smart pointer</w:t>
        </w:r>
      </w:ins>
      <w:r w:rsidRPr="009E3AC1">
        <w:rPr>
          <w:rFonts w:hint="eastAsia"/>
        </w:rPr>
        <w:t xml:space="preserve"> also has a </w:t>
      </w:r>
      <w:r w:rsidRPr="009E3AC1">
        <w:rPr>
          <w:rStyle w:val="Literal"/>
        </w:rPr>
        <w:t>Drop</w:t>
      </w:r>
      <w:r>
        <w:rPr>
          <w:rFonts w:hint="eastAsia"/>
        </w:rPr>
        <w:t xml:space="preserve"> </w:t>
      </w:r>
      <w:r w:rsidRPr="009E3AC1">
        <w:rPr>
          <w:rFonts w:hint="eastAsia"/>
        </w:rPr>
        <w:t>implementation that releases the lock automatically when</w:t>
      </w:r>
      <w:ins w:id="968" w:author="Carol Nichols" w:date="2018-01-21T13:43:00Z">
        <w:r w:rsidR="00EF608F">
          <w:t xml:space="preserve"> a</w:t>
        </w:r>
      </w:ins>
      <w:r w:rsidRPr="009E3AC1">
        <w:rPr>
          <w:rFonts w:hint="eastAsia"/>
        </w:rPr>
        <w:t> </w:t>
      </w:r>
      <w:proofErr w:type="spellStart"/>
      <w:r w:rsidRPr="009E3AC1">
        <w:rPr>
          <w:rStyle w:val="Literal"/>
        </w:rPr>
        <w:t>MutexGuard</w:t>
      </w:r>
      <w:proofErr w:type="spellEnd"/>
      <w:r>
        <w:rPr>
          <w:rFonts w:hint="eastAsia"/>
        </w:rPr>
        <w:t xml:space="preserve"> goes out of scope, which happens at the end of the inner scope in Listing 16-12. </w:t>
      </w:r>
      <w:del w:id="969" w:author="AnneMarieW" w:date="2018-01-10T13:55:00Z">
        <w:r w:rsidDel="002F7E07">
          <w:rPr>
            <w:rFonts w:hint="eastAsia"/>
          </w:rPr>
          <w:delText>This way</w:delText>
        </w:r>
      </w:del>
      <w:ins w:id="970" w:author="AnneMarieW" w:date="2018-01-10T13:55:00Z">
        <w:r w:rsidR="002F7E07">
          <w:t>As a result</w:t>
        </w:r>
      </w:ins>
      <w:r>
        <w:rPr>
          <w:rFonts w:hint="eastAsia"/>
        </w:rPr>
        <w:t>, we don</w:t>
      </w:r>
      <w:r>
        <w:t>’</w:t>
      </w:r>
      <w:r>
        <w:rPr>
          <w:rFonts w:hint="eastAsia"/>
        </w:rPr>
        <w:t xml:space="preserve">t risk forgetting to release the lock and blocking </w:t>
      </w:r>
      <w:del w:id="971" w:author="Carol Nichols" w:date="2018-01-21T13:46:00Z">
        <w:r w:rsidDel="00B41EBD">
          <w:rPr>
            <w:rFonts w:hint="eastAsia"/>
          </w:rPr>
          <w:delText xml:space="preserve">it </w:delText>
        </w:r>
      </w:del>
      <w:ins w:id="972" w:author="Carol Nichols" w:date="2018-01-21T13:46:00Z">
        <w:r w:rsidR="00B41EBD">
          <w:t xml:space="preserve">the </w:t>
        </w:r>
        <w:proofErr w:type="spellStart"/>
        <w:r w:rsidR="00B41EBD">
          <w:t>mutex</w:t>
        </w:r>
        <w:proofErr w:type="spellEnd"/>
        <w:r w:rsidR="00B41EBD">
          <w:rPr>
            <w:rFonts w:hint="eastAsia"/>
          </w:rPr>
          <w:t xml:space="preserve"> </w:t>
        </w:r>
      </w:ins>
      <w:r>
        <w:rPr>
          <w:rFonts w:hint="eastAsia"/>
        </w:rPr>
        <w:t xml:space="preserve">from </w:t>
      </w:r>
      <w:ins w:id="973" w:author="Carol Nichols" w:date="2018-01-21T13:46:00Z">
        <w:r w:rsidR="00B41EBD">
          <w:t xml:space="preserve">being </w:t>
        </w:r>
      </w:ins>
      <w:r>
        <w:rPr>
          <w:rFonts w:hint="eastAsia"/>
        </w:rPr>
        <w:t>use</w:t>
      </w:r>
      <w:ins w:id="974" w:author="Carol Nichols" w:date="2018-01-21T13:46:00Z">
        <w:r w:rsidR="00B41EBD">
          <w:t>d</w:t>
        </w:r>
      </w:ins>
      <w:r>
        <w:rPr>
          <w:rFonts w:hint="eastAsia"/>
        </w:rPr>
        <w:t xml:space="preserve"> by other threads</w:t>
      </w:r>
      <w:del w:id="975" w:author="AnneMarieW" w:date="2018-01-10T13:55:00Z">
        <w:r w:rsidDel="002F7E07">
          <w:rPr>
            <w:rFonts w:hint="eastAsia"/>
          </w:rPr>
          <w:delText>,</w:delText>
        </w:r>
      </w:del>
      <w:r>
        <w:rPr>
          <w:rFonts w:hint="eastAsia"/>
        </w:rPr>
        <w:t xml:space="preserve"> because </w:t>
      </w:r>
      <w:del w:id="976" w:author="Carol Nichols" w:date="2018-01-21T13:46:00Z">
        <w:r w:rsidDel="00B41EBD">
          <w:rPr>
            <w:rFonts w:hint="eastAsia"/>
          </w:rPr>
          <w:delText xml:space="preserve">it </w:delText>
        </w:r>
      </w:del>
      <w:ins w:id="977" w:author="Carol Nichols" w:date="2018-01-21T13:46:00Z">
        <w:r w:rsidR="00B41EBD">
          <w:t>the lock release</w:t>
        </w:r>
        <w:r w:rsidR="00B41EBD">
          <w:rPr>
            <w:rFonts w:hint="eastAsia"/>
          </w:rPr>
          <w:t xml:space="preserve"> </w:t>
        </w:r>
      </w:ins>
      <w:r>
        <w:rPr>
          <w:rFonts w:hint="eastAsia"/>
        </w:rPr>
        <w:t>happens automatically.</w:t>
      </w:r>
    </w:p>
    <w:p w14:paraId="48F9605C" w14:textId="77777777" w:rsidR="009E3AC1" w:rsidRDefault="009E3AC1" w:rsidP="009E3AC1">
      <w:pPr>
        <w:pStyle w:val="Body"/>
      </w:pPr>
      <w:r>
        <w:rPr>
          <w:rFonts w:hint="eastAsia"/>
        </w:rPr>
        <w:t>After dropping the lock, we can print</w:t>
      </w:r>
      <w:del w:id="978" w:author="AnneMarieW" w:date="2018-01-10T13:55:00Z">
        <w:r w:rsidDel="002F7E07">
          <w:rPr>
            <w:rFonts w:hint="eastAsia"/>
          </w:rPr>
          <w:delText xml:space="preserve"> out</w:delText>
        </w:r>
      </w:del>
      <w:r>
        <w:rPr>
          <w:rFonts w:hint="eastAsia"/>
        </w:rPr>
        <w:t xml:space="preserve"> the </w:t>
      </w:r>
      <w:proofErr w:type="spellStart"/>
      <w:r>
        <w:rPr>
          <w:rFonts w:hint="eastAsia"/>
        </w:rPr>
        <w:t>mutex</w:t>
      </w:r>
      <w:proofErr w:type="spellEnd"/>
      <w:r>
        <w:rPr>
          <w:rFonts w:hint="eastAsia"/>
        </w:rPr>
        <w:t xml:space="preserve"> value and see that we were able to change the inner </w:t>
      </w:r>
      <w:r w:rsidRPr="009E3AC1">
        <w:rPr>
          <w:rStyle w:val="Literal"/>
        </w:rPr>
        <w:t>i32</w:t>
      </w:r>
      <w:r>
        <w:rPr>
          <w:rFonts w:hint="eastAsia"/>
        </w:rPr>
        <w:t> to 6.</w:t>
      </w:r>
    </w:p>
    <w:p w14:paraId="21F290AD" w14:textId="77777777" w:rsidR="009E3AC1" w:rsidRDefault="009E3AC1" w:rsidP="009E3AC1">
      <w:pPr>
        <w:pStyle w:val="HeadC"/>
        <w:rPr>
          <w:rFonts w:eastAsia="Microsoft YaHei"/>
        </w:rPr>
      </w:pPr>
      <w:bookmarkStart w:id="979" w:name="sharing-a-`mutex`-between-multiple-threa"/>
      <w:bookmarkStart w:id="980" w:name="_Toc501111905"/>
      <w:bookmarkEnd w:id="979"/>
      <w:r>
        <w:rPr>
          <w:rFonts w:eastAsia="Microsoft YaHei" w:hint="eastAsia"/>
        </w:rPr>
        <w:t>Sharing a </w:t>
      </w:r>
      <w:proofErr w:type="spellStart"/>
      <w:r w:rsidR="003B4316" w:rsidRPr="005E4EA6">
        <w:rPr>
          <w:rStyle w:val="Literal"/>
          <w:rFonts w:eastAsia="Microsoft YaHei"/>
          <w:rPrChange w:id="981" w:author="Carol Nichols" w:date="2018-01-21T13:46:00Z">
            <w:rPr>
              <w:rStyle w:val="Literal"/>
            </w:rPr>
          </w:rPrChange>
        </w:rPr>
        <w:t>Mutex</w:t>
      </w:r>
      <w:proofErr w:type="spellEnd"/>
      <w:r w:rsidR="003B4316" w:rsidRPr="005E4EA6">
        <w:rPr>
          <w:rStyle w:val="Literal"/>
          <w:rFonts w:eastAsia="Microsoft YaHei"/>
          <w:rPrChange w:id="982" w:author="Carol Nichols" w:date="2018-01-21T13:46:00Z">
            <w:rPr>
              <w:rStyle w:val="Literal"/>
            </w:rPr>
          </w:rPrChange>
        </w:rPr>
        <w:t>&lt;T&gt;</w:t>
      </w:r>
      <w:r>
        <w:rPr>
          <w:rFonts w:eastAsia="Microsoft YaHei" w:hint="eastAsia"/>
        </w:rPr>
        <w:t> Between Multiple Threads</w:t>
      </w:r>
      <w:bookmarkEnd w:id="980"/>
    </w:p>
    <w:p w14:paraId="71A4FBDC" w14:textId="77777777" w:rsidR="009E3AC1" w:rsidRDefault="009E3AC1" w:rsidP="008E51BB">
      <w:pPr>
        <w:pStyle w:val="BodyFirst"/>
        <w:rPr>
          <w:rFonts w:eastAsia="Microsoft YaHei"/>
        </w:rPr>
      </w:pPr>
      <w:del w:id="983" w:author="AnneMarieW" w:date="2018-01-10T13:55:00Z">
        <w:r w:rsidRPr="009E3AC1" w:rsidDel="002A1C91">
          <w:rPr>
            <w:rFonts w:eastAsia="Microsoft YaHei" w:hint="eastAsia"/>
          </w:rPr>
          <w:lastRenderedPageBreak/>
          <w:delText>Let</w:delText>
        </w:r>
        <w:r w:rsidDel="002A1C91">
          <w:rPr>
            <w:rFonts w:eastAsia="Microsoft YaHei"/>
          </w:rPr>
          <w:delText>’</w:delText>
        </w:r>
        <w:r w:rsidRPr="009E3AC1" w:rsidDel="002A1C91">
          <w:rPr>
            <w:rFonts w:eastAsia="Microsoft YaHei" w:hint="eastAsia"/>
          </w:rPr>
          <w:delText>s n</w:delText>
        </w:r>
      </w:del>
      <w:ins w:id="984" w:author="AnneMarieW" w:date="2018-01-10T13:55:00Z">
        <w:r w:rsidR="002A1C91">
          <w:rPr>
            <w:rFonts w:eastAsia="Microsoft YaHei"/>
          </w:rPr>
          <w:t>N</w:t>
        </w:r>
      </w:ins>
      <w:r w:rsidRPr="009E3AC1">
        <w:rPr>
          <w:rFonts w:eastAsia="Microsoft YaHei" w:hint="eastAsia"/>
        </w:rPr>
        <w:t>ow</w:t>
      </w:r>
      <w:ins w:id="985" w:author="AnneMarieW" w:date="2018-01-10T13:55:00Z">
        <w:r w:rsidR="002A1C91">
          <w:rPr>
            <w:rFonts w:eastAsia="Microsoft YaHei"/>
          </w:rPr>
          <w:t>,</w:t>
        </w:r>
        <w:r w:rsidR="002A1C91" w:rsidRPr="002A1C91">
          <w:rPr>
            <w:rFonts w:eastAsia="Microsoft YaHei" w:hint="eastAsia"/>
          </w:rPr>
          <w:t xml:space="preserve"> </w:t>
        </w:r>
        <w:r w:rsidR="002A1C91">
          <w:rPr>
            <w:rFonts w:eastAsia="Microsoft YaHei"/>
          </w:rPr>
          <w:t>l</w:t>
        </w:r>
        <w:r w:rsidR="002A1C91" w:rsidRPr="009E3AC1">
          <w:rPr>
            <w:rFonts w:eastAsia="Microsoft YaHei" w:hint="eastAsia"/>
          </w:rPr>
          <w:t>et</w:t>
        </w:r>
        <w:r w:rsidR="002A1C91">
          <w:rPr>
            <w:rFonts w:eastAsia="Microsoft YaHei"/>
          </w:rPr>
          <w:t>’</w:t>
        </w:r>
        <w:r w:rsidR="002A1C91" w:rsidRPr="009E3AC1">
          <w:rPr>
            <w:rFonts w:eastAsia="Microsoft YaHei" w:hint="eastAsia"/>
          </w:rPr>
          <w:t>s</w:t>
        </w:r>
      </w:ins>
      <w:r w:rsidRPr="009E3AC1">
        <w:rPr>
          <w:rFonts w:eastAsia="Microsoft YaHei" w:hint="eastAsia"/>
        </w:rPr>
        <w:t xml:space="preserve"> try to share a value between multiple threads using </w:t>
      </w:r>
      <w:proofErr w:type="spellStart"/>
      <w:r w:rsidRPr="009E3AC1">
        <w:rPr>
          <w:rStyle w:val="Literal"/>
        </w:rPr>
        <w:t>Mutex</w:t>
      </w:r>
      <w:proofErr w:type="spellEnd"/>
      <w:r w:rsidRPr="009E3AC1">
        <w:rPr>
          <w:rStyle w:val="Literal"/>
        </w:rPr>
        <w:t>&lt;T&gt;</w:t>
      </w:r>
      <w:r w:rsidRPr="009E3AC1">
        <w:rPr>
          <w:rFonts w:eastAsia="Microsoft YaHei" w:hint="eastAsia"/>
        </w:rPr>
        <w:t>. We</w:t>
      </w:r>
      <w:r>
        <w:rPr>
          <w:rFonts w:eastAsia="Microsoft YaHei"/>
        </w:rPr>
        <w:t>’</w:t>
      </w:r>
      <w:r w:rsidRPr="009E3AC1">
        <w:rPr>
          <w:rFonts w:eastAsia="Microsoft YaHei" w:hint="eastAsia"/>
        </w:rPr>
        <w:t>ll</w:t>
      </w:r>
      <w:r>
        <w:rPr>
          <w:rFonts w:eastAsia="Microsoft YaHei" w:hint="eastAsia"/>
        </w:rPr>
        <w:t xml:space="preserve"> </w:t>
      </w:r>
      <w:r w:rsidRPr="009E3AC1">
        <w:rPr>
          <w:rFonts w:eastAsia="Microsoft YaHei" w:hint="eastAsia"/>
        </w:rPr>
        <w:t xml:space="preserve">spin up </w:t>
      </w:r>
      <w:del w:id="986" w:author="AnneMarieW" w:date="2018-01-10T13:56:00Z">
        <w:r w:rsidRPr="009E3AC1" w:rsidDel="002A1C91">
          <w:rPr>
            <w:rFonts w:eastAsia="Microsoft YaHei" w:hint="eastAsia"/>
          </w:rPr>
          <w:delText>ten</w:delText>
        </w:r>
      </w:del>
      <w:ins w:id="987" w:author="AnneMarieW" w:date="2018-01-10T13:56:00Z">
        <w:r w:rsidR="002A1C91">
          <w:rPr>
            <w:rFonts w:eastAsia="Microsoft YaHei"/>
          </w:rPr>
          <w:t>10</w:t>
        </w:r>
      </w:ins>
      <w:r w:rsidRPr="009E3AC1">
        <w:rPr>
          <w:rFonts w:eastAsia="Microsoft YaHei" w:hint="eastAsia"/>
        </w:rPr>
        <w:t xml:space="preserve"> threads</w:t>
      </w:r>
      <w:del w:id="988" w:author="AnneMarieW" w:date="2018-01-10T13:56:00Z">
        <w:r w:rsidRPr="009E3AC1" w:rsidDel="002A1C91">
          <w:rPr>
            <w:rFonts w:eastAsia="Microsoft YaHei" w:hint="eastAsia"/>
          </w:rPr>
          <w:delText>,</w:delText>
        </w:r>
      </w:del>
      <w:r w:rsidRPr="009E3AC1">
        <w:rPr>
          <w:rFonts w:eastAsia="Microsoft YaHei" w:hint="eastAsia"/>
        </w:rPr>
        <w:t xml:space="preserve"> and have them each increment a counter value by 1</w:t>
      </w:r>
      <w:ins w:id="989" w:author="AnneMarieW" w:date="2018-01-10T13:56:00Z">
        <w:r w:rsidR="002A1C91">
          <w:rPr>
            <w:rFonts w:eastAsia="Microsoft YaHei"/>
          </w:rPr>
          <w:t>,</w:t>
        </w:r>
      </w:ins>
      <w:r w:rsidRPr="009E3AC1">
        <w:rPr>
          <w:rFonts w:eastAsia="Microsoft YaHei" w:hint="eastAsia"/>
        </w:rPr>
        <w:t xml:space="preserve"> so</w:t>
      </w:r>
      <w:del w:id="990" w:author="AnneMarieW" w:date="2018-01-10T13:56:00Z">
        <w:r w:rsidRPr="009E3AC1" w:rsidDel="002A1C91">
          <w:rPr>
            <w:rFonts w:eastAsia="Microsoft YaHei" w:hint="eastAsia"/>
          </w:rPr>
          <w:delText xml:space="preserve"> that</w:delText>
        </w:r>
      </w:del>
      <w:r>
        <w:rPr>
          <w:rFonts w:eastAsia="Microsoft YaHei" w:hint="eastAsia"/>
        </w:rPr>
        <w:t xml:space="preserve"> </w:t>
      </w:r>
      <w:r w:rsidRPr="009E3AC1">
        <w:rPr>
          <w:rFonts w:eastAsia="Microsoft YaHei" w:hint="eastAsia"/>
        </w:rPr>
        <w:t>the counter goes from 0 to 10. Note that the next few examples will have</w:t>
      </w:r>
      <w:r>
        <w:rPr>
          <w:rFonts w:eastAsia="Microsoft YaHei" w:hint="eastAsia"/>
        </w:rPr>
        <w:t xml:space="preserve"> </w:t>
      </w:r>
      <w:r w:rsidRPr="009E3AC1">
        <w:rPr>
          <w:rFonts w:eastAsia="Microsoft YaHei" w:hint="eastAsia"/>
        </w:rPr>
        <w:t>compiler errors, and we</w:t>
      </w:r>
      <w:r>
        <w:rPr>
          <w:rFonts w:eastAsia="Microsoft YaHei"/>
        </w:rPr>
        <w:t>’</w:t>
      </w:r>
      <w:del w:id="991" w:author="AnneMarieW" w:date="2018-01-10T13:56:00Z">
        <w:r w:rsidRPr="009E3AC1" w:rsidDel="002A1C91">
          <w:rPr>
            <w:rFonts w:eastAsia="Microsoft YaHei" w:hint="eastAsia"/>
          </w:rPr>
          <w:delText>re going to</w:delText>
        </w:r>
      </w:del>
      <w:ins w:id="992" w:author="AnneMarieW" w:date="2018-01-10T13:56:00Z">
        <w:r w:rsidR="002A1C91">
          <w:rPr>
            <w:rFonts w:eastAsia="Microsoft YaHei"/>
          </w:rPr>
          <w:t>ll</w:t>
        </w:r>
      </w:ins>
      <w:r w:rsidRPr="009E3AC1">
        <w:rPr>
          <w:rFonts w:eastAsia="Microsoft YaHei" w:hint="eastAsia"/>
        </w:rPr>
        <w:t xml:space="preserve"> use those errors to learn more about using</w:t>
      </w:r>
      <w:r>
        <w:rPr>
          <w:rFonts w:eastAsia="Microsoft YaHei" w:hint="eastAsia"/>
        </w:rPr>
        <w:t xml:space="preserve"> </w:t>
      </w:r>
      <w:proofErr w:type="spellStart"/>
      <w:r w:rsidRPr="009E3AC1">
        <w:rPr>
          <w:rStyle w:val="Literal"/>
        </w:rPr>
        <w:t>Mutex</w:t>
      </w:r>
      <w:proofErr w:type="spellEnd"/>
      <w:r w:rsidRPr="009E3AC1">
        <w:rPr>
          <w:rStyle w:val="Literal"/>
        </w:rPr>
        <w:t>&lt;T&gt;</w:t>
      </w:r>
      <w:r>
        <w:rPr>
          <w:rFonts w:eastAsia="Microsoft YaHei" w:hint="eastAsia"/>
        </w:rPr>
        <w:t> and how Rust helps us use it correctly. Listing 16-13 has our starting example:</w:t>
      </w:r>
    </w:p>
    <w:p w14:paraId="615F1DE8" w14:textId="77777777" w:rsidR="009E3AC1" w:rsidRDefault="009E3AC1" w:rsidP="008E51BB">
      <w:pPr>
        <w:pStyle w:val="ProductionDirective"/>
        <w:rPr>
          <w:rFonts w:eastAsia="Microsoft YaHei"/>
        </w:rPr>
      </w:pPr>
      <w:del w:id="993" w:author="janelle" w:date="2018-01-19T10:50:00Z">
        <w:r w:rsidDel="00E81E86">
          <w:rPr>
            <w:rFonts w:eastAsia="Microsoft YaHei" w:hint="eastAsia"/>
          </w:rPr>
          <w:delText xml:space="preserve">Filename: </w:delText>
        </w:r>
      </w:del>
      <w:r>
        <w:rPr>
          <w:rFonts w:eastAsia="Microsoft YaHei" w:hint="eastAsia"/>
        </w:rPr>
        <w:t>src/main.rs</w:t>
      </w:r>
    </w:p>
    <w:p w14:paraId="190B3835" w14:textId="77777777" w:rsidR="009E3AC1" w:rsidRPr="003C0B4A" w:rsidRDefault="009E3AC1" w:rsidP="008E51BB">
      <w:pPr>
        <w:pStyle w:val="CodeA"/>
      </w:pPr>
      <w:r w:rsidRPr="003C0B4A">
        <w:t>use std::sync::Mutex;</w:t>
      </w:r>
    </w:p>
    <w:p w14:paraId="5E780472" w14:textId="77777777" w:rsidR="009E3AC1" w:rsidRPr="003C0B4A" w:rsidRDefault="009E3AC1" w:rsidP="003C0B4A">
      <w:pPr>
        <w:pStyle w:val="CodeB"/>
      </w:pPr>
      <w:r w:rsidRPr="003C0B4A">
        <w:t>use std::thread;</w:t>
      </w:r>
    </w:p>
    <w:p w14:paraId="3D4F7649" w14:textId="77777777" w:rsidR="009E3AC1" w:rsidRPr="003C0B4A" w:rsidRDefault="009E3AC1" w:rsidP="003C0B4A">
      <w:pPr>
        <w:pStyle w:val="CodeB"/>
      </w:pPr>
    </w:p>
    <w:p w14:paraId="2C79A570" w14:textId="77777777" w:rsidR="009E3AC1" w:rsidRPr="003C0B4A" w:rsidRDefault="009E3AC1" w:rsidP="003C0B4A">
      <w:pPr>
        <w:pStyle w:val="CodeB"/>
      </w:pPr>
      <w:r w:rsidRPr="003C0B4A">
        <w:t>fn main() {</w:t>
      </w:r>
    </w:p>
    <w:p w14:paraId="51CC8823" w14:textId="77777777" w:rsidR="009E3AC1" w:rsidRPr="003C0B4A" w:rsidRDefault="009E3AC1" w:rsidP="003C0B4A">
      <w:pPr>
        <w:pStyle w:val="CodeB"/>
      </w:pPr>
      <w:r w:rsidRPr="003C0B4A">
        <w:t xml:space="preserve">    let counter = Mutex::new(0);</w:t>
      </w:r>
    </w:p>
    <w:p w14:paraId="2E8F8760" w14:textId="77777777" w:rsidR="009E3AC1" w:rsidRPr="003C0B4A" w:rsidRDefault="009E3AC1" w:rsidP="003C0B4A">
      <w:pPr>
        <w:pStyle w:val="CodeB"/>
      </w:pPr>
      <w:r w:rsidRPr="003C0B4A">
        <w:t xml:space="preserve">    let mut handles = vec![];</w:t>
      </w:r>
    </w:p>
    <w:p w14:paraId="53492D7D" w14:textId="77777777" w:rsidR="009E3AC1" w:rsidRPr="003C0B4A" w:rsidRDefault="009E3AC1" w:rsidP="003C0B4A">
      <w:pPr>
        <w:pStyle w:val="CodeB"/>
      </w:pPr>
    </w:p>
    <w:p w14:paraId="3962F66B" w14:textId="77777777" w:rsidR="009E3AC1" w:rsidRPr="003C0B4A" w:rsidRDefault="009E3AC1" w:rsidP="003C0B4A">
      <w:pPr>
        <w:pStyle w:val="CodeB"/>
      </w:pPr>
      <w:r w:rsidRPr="003C0B4A">
        <w:t xml:space="preserve">    for _ in 0..10 {</w:t>
      </w:r>
    </w:p>
    <w:p w14:paraId="249430D4" w14:textId="77777777" w:rsidR="009E3AC1" w:rsidRPr="003C0B4A" w:rsidRDefault="009E3AC1" w:rsidP="003C0B4A">
      <w:pPr>
        <w:pStyle w:val="CodeB"/>
      </w:pPr>
      <w:r w:rsidRPr="003C0B4A">
        <w:t xml:space="preserve">        let handle = thread::spawn(move || {</w:t>
      </w:r>
    </w:p>
    <w:p w14:paraId="6421F334" w14:textId="77777777" w:rsidR="009E3AC1" w:rsidRPr="003C0B4A" w:rsidRDefault="009E3AC1" w:rsidP="003C0B4A">
      <w:pPr>
        <w:pStyle w:val="CodeB"/>
      </w:pPr>
      <w:r w:rsidRPr="003C0B4A">
        <w:t xml:space="preserve">            let mut num = counter.lock().unwrap();</w:t>
      </w:r>
    </w:p>
    <w:p w14:paraId="057C08F5" w14:textId="77777777" w:rsidR="009E3AC1" w:rsidRPr="003C0B4A" w:rsidRDefault="009E3AC1" w:rsidP="003C0B4A">
      <w:pPr>
        <w:pStyle w:val="CodeB"/>
      </w:pPr>
    </w:p>
    <w:p w14:paraId="0270442C" w14:textId="77777777" w:rsidR="009E3AC1" w:rsidRPr="003C0B4A" w:rsidRDefault="009E3AC1" w:rsidP="003C0B4A">
      <w:pPr>
        <w:pStyle w:val="CodeB"/>
      </w:pPr>
      <w:r w:rsidRPr="003C0B4A">
        <w:t xml:space="preserve">            *num += 1;</w:t>
      </w:r>
    </w:p>
    <w:p w14:paraId="27F4030F" w14:textId="77777777" w:rsidR="009E3AC1" w:rsidRPr="003C0B4A" w:rsidRDefault="009E3AC1" w:rsidP="003C0B4A">
      <w:pPr>
        <w:pStyle w:val="CodeB"/>
      </w:pPr>
      <w:r w:rsidRPr="003C0B4A">
        <w:t xml:space="preserve">        });</w:t>
      </w:r>
    </w:p>
    <w:p w14:paraId="57261D55" w14:textId="77777777" w:rsidR="009E3AC1" w:rsidRPr="003C0B4A" w:rsidRDefault="009E3AC1" w:rsidP="003C0B4A">
      <w:pPr>
        <w:pStyle w:val="CodeB"/>
      </w:pPr>
      <w:r w:rsidRPr="003C0B4A">
        <w:t xml:space="preserve">        handles.push(handle);</w:t>
      </w:r>
    </w:p>
    <w:p w14:paraId="6C403046" w14:textId="77777777" w:rsidR="009E3AC1" w:rsidRPr="003C0B4A" w:rsidRDefault="009E3AC1" w:rsidP="003C0B4A">
      <w:pPr>
        <w:pStyle w:val="CodeB"/>
      </w:pPr>
      <w:r w:rsidRPr="003C0B4A">
        <w:t xml:space="preserve">    }</w:t>
      </w:r>
    </w:p>
    <w:p w14:paraId="7588EAEE" w14:textId="77777777" w:rsidR="009E3AC1" w:rsidRPr="003C0B4A" w:rsidRDefault="009E3AC1" w:rsidP="003C0B4A">
      <w:pPr>
        <w:pStyle w:val="CodeB"/>
      </w:pPr>
    </w:p>
    <w:p w14:paraId="20A9B642" w14:textId="77777777" w:rsidR="009E3AC1" w:rsidRPr="003C0B4A" w:rsidRDefault="009E3AC1" w:rsidP="003C0B4A">
      <w:pPr>
        <w:pStyle w:val="CodeB"/>
      </w:pPr>
      <w:r w:rsidRPr="003C0B4A">
        <w:t xml:space="preserve">    for handle in handles {</w:t>
      </w:r>
    </w:p>
    <w:p w14:paraId="29C1B6F4" w14:textId="77777777" w:rsidR="009E3AC1" w:rsidRPr="003C0B4A" w:rsidRDefault="009E3AC1" w:rsidP="003C0B4A">
      <w:pPr>
        <w:pStyle w:val="CodeB"/>
      </w:pPr>
      <w:r w:rsidRPr="003C0B4A">
        <w:t xml:space="preserve">        handle.join().unwrap();</w:t>
      </w:r>
    </w:p>
    <w:p w14:paraId="0794723B" w14:textId="77777777" w:rsidR="009E3AC1" w:rsidRPr="003C0B4A" w:rsidRDefault="009E3AC1" w:rsidP="003C0B4A">
      <w:pPr>
        <w:pStyle w:val="CodeB"/>
      </w:pPr>
      <w:r w:rsidRPr="003C0B4A">
        <w:t xml:space="preserve">    }</w:t>
      </w:r>
    </w:p>
    <w:p w14:paraId="64EEEEC3" w14:textId="77777777" w:rsidR="009E3AC1" w:rsidRPr="003C0B4A" w:rsidRDefault="009E3AC1" w:rsidP="003C0B4A">
      <w:pPr>
        <w:pStyle w:val="CodeB"/>
      </w:pPr>
    </w:p>
    <w:p w14:paraId="3D4AAAEC" w14:textId="77777777" w:rsidR="009E3AC1" w:rsidRPr="003C0B4A" w:rsidRDefault="009E3AC1" w:rsidP="003C0B4A">
      <w:pPr>
        <w:pStyle w:val="CodeB"/>
      </w:pPr>
      <w:r w:rsidRPr="003C0B4A">
        <w:t xml:space="preserve">    println!("Result: {}", *counter.lock().unwrap());</w:t>
      </w:r>
    </w:p>
    <w:p w14:paraId="748BF1C7" w14:textId="77777777" w:rsidR="009E3AC1" w:rsidRPr="003C0B4A" w:rsidRDefault="009E3AC1" w:rsidP="008E51BB">
      <w:pPr>
        <w:pStyle w:val="CodeC"/>
      </w:pPr>
      <w:r w:rsidRPr="003C0B4A">
        <w:t>}</w:t>
      </w:r>
    </w:p>
    <w:p w14:paraId="37C75B86" w14:textId="77777777" w:rsidR="009E3AC1" w:rsidRDefault="009E3AC1" w:rsidP="008E51BB">
      <w:pPr>
        <w:pStyle w:val="Listing"/>
        <w:rPr>
          <w:rFonts w:eastAsia="Microsoft YaHei"/>
        </w:rPr>
      </w:pPr>
      <w:r w:rsidRPr="009E3AC1">
        <w:rPr>
          <w:rFonts w:eastAsia="Microsoft YaHei" w:hint="eastAsia"/>
        </w:rPr>
        <w:t>Listing 16-13: Ten threads each increment a counter guarded by a </w:t>
      </w:r>
      <w:proofErr w:type="spellStart"/>
      <w:r w:rsidR="003B4316" w:rsidRPr="003B4316">
        <w:rPr>
          <w:rStyle w:val="LiteralCaption"/>
          <w:rPrChange w:id="994" w:author="janelle" w:date="2018-01-08T12:15:00Z">
            <w:rPr>
              <w:rStyle w:val="Literal"/>
            </w:rPr>
          </w:rPrChange>
        </w:rPr>
        <w:t>Mutex</w:t>
      </w:r>
      <w:proofErr w:type="spellEnd"/>
      <w:r w:rsidR="003B4316" w:rsidRPr="003B4316">
        <w:rPr>
          <w:rStyle w:val="LiteralCaption"/>
          <w:rPrChange w:id="995" w:author="janelle" w:date="2018-01-08T12:15:00Z">
            <w:rPr>
              <w:rStyle w:val="Literal"/>
            </w:rPr>
          </w:rPrChange>
        </w:rPr>
        <w:t>&lt;T&gt;</w:t>
      </w:r>
      <w:ins w:id="996" w:author="AnneMarieW" w:date="2018-01-11T11:06:00Z">
        <w:del w:id="997" w:author="Carol Nichols" w:date="2018-01-22T14:10:00Z">
          <w:r w:rsidR="003B4316" w:rsidRPr="003B4316" w:rsidDel="00A70F43">
            <w:rPr>
              <w:rFonts w:eastAsia="Microsoft YaHei"/>
              <w:rPrChange w:id="998" w:author="AnneMarieW" w:date="2018-01-11T11:06:00Z">
                <w:rPr>
                  <w:rStyle w:val="LiteralCaption"/>
                </w:rPr>
              </w:rPrChange>
            </w:rPr>
            <w:delText>.</w:delText>
          </w:r>
        </w:del>
      </w:ins>
    </w:p>
    <w:p w14:paraId="760F03CF" w14:textId="77777777" w:rsidR="009E3AC1" w:rsidRDefault="009E3AC1" w:rsidP="009E3AC1">
      <w:pPr>
        <w:pStyle w:val="Body"/>
      </w:pPr>
      <w:r>
        <w:rPr>
          <w:rFonts w:hint="eastAsia"/>
        </w:rPr>
        <w:t>We</w:t>
      </w:r>
      <w:r>
        <w:t>’</w:t>
      </w:r>
      <w:r>
        <w:rPr>
          <w:rFonts w:hint="eastAsia"/>
        </w:rPr>
        <w:t>re creating a </w:t>
      </w:r>
      <w:r w:rsidRPr="009E3AC1">
        <w:rPr>
          <w:rStyle w:val="Literal"/>
        </w:rPr>
        <w:t>counter</w:t>
      </w:r>
      <w:r w:rsidRPr="009E3AC1">
        <w:rPr>
          <w:rFonts w:hint="eastAsia"/>
        </w:rPr>
        <w:t> variable to hold an </w:t>
      </w:r>
      <w:r w:rsidRPr="009E3AC1">
        <w:rPr>
          <w:rStyle w:val="Literal"/>
        </w:rPr>
        <w:t>i32</w:t>
      </w:r>
      <w:r w:rsidRPr="009E3AC1">
        <w:rPr>
          <w:rFonts w:hint="eastAsia"/>
        </w:rPr>
        <w:t> inside a </w:t>
      </w:r>
      <w:proofErr w:type="spellStart"/>
      <w:r w:rsidRPr="009E3AC1">
        <w:rPr>
          <w:rStyle w:val="Literal"/>
        </w:rPr>
        <w:t>Mutex</w:t>
      </w:r>
      <w:proofErr w:type="spellEnd"/>
      <w:r w:rsidRPr="009E3AC1">
        <w:rPr>
          <w:rStyle w:val="Literal"/>
        </w:rPr>
        <w:t>&lt;T&gt;</w:t>
      </w:r>
      <w:r w:rsidRPr="009E3AC1">
        <w:rPr>
          <w:rFonts w:hint="eastAsia"/>
        </w:rPr>
        <w:t xml:space="preserve">, </w:t>
      </w:r>
      <w:del w:id="999" w:author="AnneMarieW" w:date="2018-01-10T13:57:00Z">
        <w:r w:rsidRPr="009E3AC1" w:rsidDel="002A1C91">
          <w:rPr>
            <w:rFonts w:hint="eastAsia"/>
          </w:rPr>
          <w:delText>like</w:delText>
        </w:r>
      </w:del>
      <w:ins w:id="1000" w:author="AnneMarieW" w:date="2018-01-10T13:57:00Z">
        <w:r w:rsidR="002A1C91">
          <w:t>as</w:t>
        </w:r>
      </w:ins>
      <w:r>
        <w:rPr>
          <w:rFonts w:hint="eastAsia"/>
        </w:rPr>
        <w:t xml:space="preserve"> </w:t>
      </w:r>
      <w:r w:rsidRPr="009E3AC1">
        <w:rPr>
          <w:rFonts w:hint="eastAsia"/>
        </w:rPr>
        <w:t>we did in Listing 16-12. Next, we</w:t>
      </w:r>
      <w:r>
        <w:t>’</w:t>
      </w:r>
      <w:r w:rsidRPr="009E3AC1">
        <w:rPr>
          <w:rFonts w:hint="eastAsia"/>
        </w:rPr>
        <w:t>re creating 10 threads by mapping over a</w:t>
      </w:r>
      <w:r>
        <w:rPr>
          <w:rFonts w:hint="eastAsia"/>
        </w:rPr>
        <w:t xml:space="preserve"> </w:t>
      </w:r>
      <w:r w:rsidRPr="009E3AC1">
        <w:rPr>
          <w:rFonts w:hint="eastAsia"/>
        </w:rPr>
        <w:t>range of numbers. We use </w:t>
      </w:r>
      <w:r w:rsidRPr="009E3AC1">
        <w:rPr>
          <w:rStyle w:val="Literal"/>
        </w:rPr>
        <w:t>thread::spawn</w:t>
      </w:r>
      <w:r w:rsidRPr="009E3AC1">
        <w:rPr>
          <w:rFonts w:hint="eastAsia"/>
        </w:rPr>
        <w:t> and give all the threads the same</w:t>
      </w:r>
      <w:r>
        <w:rPr>
          <w:rFonts w:hint="eastAsia"/>
        </w:rPr>
        <w:t xml:space="preserve"> </w:t>
      </w:r>
      <w:r w:rsidRPr="009E3AC1">
        <w:rPr>
          <w:rFonts w:hint="eastAsia"/>
        </w:rPr>
        <w:t>closure, one that moves the counter into the thread, acquires a lock on the</w:t>
      </w:r>
      <w:r>
        <w:rPr>
          <w:rFonts w:hint="eastAsia"/>
        </w:rPr>
        <w:t xml:space="preserve"> </w:t>
      </w:r>
      <w:proofErr w:type="spellStart"/>
      <w:r w:rsidRPr="009E3AC1">
        <w:rPr>
          <w:rStyle w:val="Literal"/>
        </w:rPr>
        <w:t>Mutex</w:t>
      </w:r>
      <w:proofErr w:type="spellEnd"/>
      <w:r w:rsidRPr="009E3AC1">
        <w:rPr>
          <w:rStyle w:val="Literal"/>
        </w:rPr>
        <w:t>&lt;T&gt;</w:t>
      </w:r>
      <w:r w:rsidRPr="009E3AC1">
        <w:rPr>
          <w:rFonts w:hint="eastAsia"/>
        </w:rPr>
        <w:t> by calling the </w:t>
      </w:r>
      <w:r w:rsidRPr="009E3AC1">
        <w:rPr>
          <w:rStyle w:val="Literal"/>
        </w:rPr>
        <w:t>lock</w:t>
      </w:r>
      <w:r w:rsidRPr="009E3AC1">
        <w:rPr>
          <w:rFonts w:hint="eastAsia"/>
        </w:rPr>
        <w:t xml:space="preserve"> method, and then adds 1 to the </w:t>
      </w:r>
      <w:r w:rsidRPr="009E3AC1">
        <w:rPr>
          <w:rFonts w:hint="eastAsia"/>
        </w:rPr>
        <w:lastRenderedPageBreak/>
        <w:t>value in the</w:t>
      </w:r>
      <w:r>
        <w:rPr>
          <w:rFonts w:hint="eastAsia"/>
        </w:rPr>
        <w:t xml:space="preserve"> </w:t>
      </w:r>
      <w:proofErr w:type="spellStart"/>
      <w:r w:rsidRPr="009E3AC1">
        <w:rPr>
          <w:rFonts w:hint="eastAsia"/>
        </w:rPr>
        <w:t>mutex</w:t>
      </w:r>
      <w:proofErr w:type="spellEnd"/>
      <w:r w:rsidRPr="009E3AC1">
        <w:rPr>
          <w:rFonts w:hint="eastAsia"/>
        </w:rPr>
        <w:t>. When a thread finishes running its closure, </w:t>
      </w:r>
      <w:proofErr w:type="spellStart"/>
      <w:r w:rsidRPr="009E3AC1">
        <w:rPr>
          <w:rStyle w:val="Literal"/>
        </w:rPr>
        <w:t>num</w:t>
      </w:r>
      <w:proofErr w:type="spellEnd"/>
      <w:r>
        <w:rPr>
          <w:rFonts w:hint="eastAsia"/>
        </w:rPr>
        <w:t> will go out of scope and release the lock so another thread can acquire it.</w:t>
      </w:r>
    </w:p>
    <w:p w14:paraId="39121E20" w14:textId="77777777" w:rsidR="009E3AC1" w:rsidRDefault="009E3AC1" w:rsidP="009E3AC1">
      <w:pPr>
        <w:pStyle w:val="Body"/>
      </w:pPr>
      <w:r>
        <w:rPr>
          <w:rFonts w:hint="eastAsia"/>
        </w:rPr>
        <w:t>In the main thread, we collect all the join handles</w:t>
      </w:r>
      <w:ins w:id="1001" w:author="AnneMarieW" w:date="2018-01-10T13:57:00Z">
        <w:r w:rsidR="002A1C91">
          <w:t>, as</w:t>
        </w:r>
      </w:ins>
      <w:del w:id="1002" w:author="AnneMarieW" w:date="2018-01-10T13:57:00Z">
        <w:r w:rsidDel="002A1C91">
          <w:rPr>
            <w:rFonts w:hint="eastAsia"/>
          </w:rPr>
          <w:delText xml:space="preserve"> lik</w:delText>
        </w:r>
      </w:del>
      <w:del w:id="1003" w:author="AnneMarieW" w:date="2018-01-10T13:58:00Z">
        <w:r w:rsidDel="002A1C91">
          <w:rPr>
            <w:rFonts w:hint="eastAsia"/>
          </w:rPr>
          <w:delText>e</w:delText>
        </w:r>
      </w:del>
      <w:r>
        <w:rPr>
          <w:rFonts w:hint="eastAsia"/>
        </w:rPr>
        <w:t xml:space="preserve"> we did in Listing 16-2, and then call </w:t>
      </w:r>
      <w:r w:rsidRPr="009E3AC1">
        <w:rPr>
          <w:rStyle w:val="Literal"/>
        </w:rPr>
        <w:t>join</w:t>
      </w:r>
      <w:r>
        <w:rPr>
          <w:rFonts w:hint="eastAsia"/>
        </w:rPr>
        <w:t> on each to make sure all the threads finish. At that point, the main thread will acquire the lock and print</w:t>
      </w:r>
      <w:del w:id="1004" w:author="AnneMarieW" w:date="2018-01-10T13:58:00Z">
        <w:r w:rsidDel="002A1C91">
          <w:rPr>
            <w:rFonts w:hint="eastAsia"/>
          </w:rPr>
          <w:delText xml:space="preserve"> out</w:delText>
        </w:r>
      </w:del>
      <w:r>
        <w:rPr>
          <w:rFonts w:hint="eastAsia"/>
        </w:rPr>
        <w:t xml:space="preserve"> the result of this program.</w:t>
      </w:r>
    </w:p>
    <w:p w14:paraId="071A8A45" w14:textId="77777777" w:rsidR="009E3AC1" w:rsidRDefault="009E3AC1" w:rsidP="008E51BB">
      <w:pPr>
        <w:pStyle w:val="Body"/>
        <w:rPr>
          <w:szCs w:val="24"/>
        </w:rPr>
      </w:pPr>
      <w:r>
        <w:rPr>
          <w:rFonts w:hint="eastAsia"/>
        </w:rPr>
        <w:t>We hinted that this example won</w:t>
      </w:r>
      <w:r>
        <w:t>’</w:t>
      </w:r>
      <w:r>
        <w:rPr>
          <w:rFonts w:hint="eastAsia"/>
        </w:rPr>
        <w:t>t compile, now let</w:t>
      </w:r>
      <w:r>
        <w:t>’</w:t>
      </w:r>
      <w:r>
        <w:rPr>
          <w:rFonts w:hint="eastAsia"/>
        </w:rPr>
        <w:t>s find out why!</w:t>
      </w:r>
      <w:r w:rsidRPr="002B675D">
        <w:rPr>
          <w:rFonts w:hint="eastAsia"/>
        </w:rPr>
        <w:t xml:space="preserve"> </w:t>
      </w:r>
    </w:p>
    <w:p w14:paraId="203727F9" w14:textId="77777777" w:rsidR="009E3AC1" w:rsidRPr="003C0B4A" w:rsidRDefault="009E3AC1" w:rsidP="008E51BB">
      <w:pPr>
        <w:pStyle w:val="CodeA"/>
      </w:pPr>
      <w:r w:rsidRPr="003C0B4A">
        <w:t>error[E0382]: capture of moved value: `counter`</w:t>
      </w:r>
    </w:p>
    <w:p w14:paraId="7F054A0E" w14:textId="7D0A9250" w:rsidR="009E3AC1" w:rsidRPr="003C0B4A" w:rsidRDefault="009E3AC1" w:rsidP="003C0B4A">
      <w:pPr>
        <w:pStyle w:val="CodeB"/>
      </w:pPr>
      <w:r w:rsidRPr="003C0B4A">
        <w:t xml:space="preserve">  --&gt;</w:t>
      </w:r>
      <w:ins w:id="1005" w:author="Carol Nichols" w:date="2018-01-21T16:42:00Z">
        <w:r w:rsidR="006E408A">
          <w:t xml:space="preserve"> </w:t>
        </w:r>
        <w:r w:rsidR="006E408A" w:rsidRPr="006E408A">
          <w:t>src/main.rs:10:27</w:t>
        </w:r>
      </w:ins>
    </w:p>
    <w:p w14:paraId="08F6E9AF" w14:textId="77777777" w:rsidR="009E3AC1" w:rsidRPr="003C0B4A" w:rsidRDefault="009E3AC1" w:rsidP="003C0B4A">
      <w:pPr>
        <w:pStyle w:val="CodeB"/>
      </w:pPr>
      <w:r w:rsidRPr="003C0B4A">
        <w:t xml:space="preserve">   |</w:t>
      </w:r>
    </w:p>
    <w:p w14:paraId="036F95F3" w14:textId="77777777" w:rsidR="009E3AC1" w:rsidRPr="003C0B4A" w:rsidRDefault="009E3AC1" w:rsidP="003C0B4A">
      <w:pPr>
        <w:pStyle w:val="CodeB"/>
      </w:pPr>
      <w:r w:rsidRPr="003C0B4A">
        <w:t>9  |         let handle = thread::spawn(move || {</w:t>
      </w:r>
    </w:p>
    <w:p w14:paraId="6AD847AB" w14:textId="199BF609" w:rsidR="009E3AC1" w:rsidRPr="003C0B4A" w:rsidRDefault="009E3AC1" w:rsidP="003C0B4A">
      <w:pPr>
        <w:pStyle w:val="CodeB"/>
      </w:pPr>
      <w:r w:rsidRPr="003C0B4A">
        <w:t xml:space="preserve">   |                                    ------- value moved (into closure)</w:t>
      </w:r>
      <w:ins w:id="1006" w:author="Carol Nichols" w:date="2018-01-21T16:42:00Z">
        <w:r w:rsidR="006E408A">
          <w:t xml:space="preserve"> </w:t>
        </w:r>
      </w:ins>
      <w:del w:id="1007" w:author="Carol Nichols" w:date="2018-01-21T16:42:00Z">
        <w:r w:rsidRPr="003C0B4A" w:rsidDel="006E408A">
          <w:delText xml:space="preserve"> </w:delText>
        </w:r>
      </w:del>
      <w:r w:rsidRPr="003C0B4A">
        <w:t>here</w:t>
      </w:r>
    </w:p>
    <w:p w14:paraId="06425466" w14:textId="77777777" w:rsidR="009E3AC1" w:rsidRPr="003C0B4A" w:rsidRDefault="009E3AC1" w:rsidP="003C0B4A">
      <w:pPr>
        <w:pStyle w:val="CodeB"/>
      </w:pPr>
      <w:r w:rsidRPr="003C0B4A">
        <w:t>10 |             let mut num = counter.lock().unwrap();</w:t>
      </w:r>
    </w:p>
    <w:p w14:paraId="39AC8879" w14:textId="77777777" w:rsidR="009E3AC1" w:rsidRPr="003C0B4A" w:rsidRDefault="009E3AC1" w:rsidP="003C0B4A">
      <w:pPr>
        <w:pStyle w:val="CodeB"/>
      </w:pPr>
      <w:r w:rsidRPr="003C0B4A">
        <w:t xml:space="preserve">   |                           ^^^^^^^ value captured here after move</w:t>
      </w:r>
    </w:p>
    <w:p w14:paraId="2AFC655F" w14:textId="77777777" w:rsidR="009E3AC1" w:rsidRPr="003C0B4A" w:rsidRDefault="009E3AC1" w:rsidP="003C0B4A">
      <w:pPr>
        <w:pStyle w:val="CodeB"/>
      </w:pPr>
      <w:r w:rsidRPr="003C0B4A">
        <w:t xml:space="preserve">   |</w:t>
      </w:r>
    </w:p>
    <w:p w14:paraId="2FC9B811" w14:textId="77777777" w:rsidR="009E3AC1" w:rsidRPr="003C0B4A" w:rsidRDefault="009E3AC1" w:rsidP="003C0B4A">
      <w:pPr>
        <w:pStyle w:val="CodeB"/>
      </w:pPr>
      <w:r w:rsidRPr="003C0B4A">
        <w:t xml:space="preserve">   = note: move occurs because `counter` has type `std::sync::Mutex&lt;i32&gt;`,</w:t>
      </w:r>
    </w:p>
    <w:p w14:paraId="68A733BF" w14:textId="77777777" w:rsidR="009E3AC1" w:rsidRPr="003C0B4A" w:rsidRDefault="009E3AC1" w:rsidP="003C0B4A">
      <w:pPr>
        <w:pStyle w:val="CodeB"/>
      </w:pPr>
      <w:r w:rsidRPr="003C0B4A">
        <w:t xml:space="preserve">   which does not implement the `Copy` trait</w:t>
      </w:r>
    </w:p>
    <w:p w14:paraId="717922D7" w14:textId="77777777" w:rsidR="009E3AC1" w:rsidRPr="003C0B4A" w:rsidRDefault="009E3AC1" w:rsidP="003C0B4A">
      <w:pPr>
        <w:pStyle w:val="CodeB"/>
      </w:pPr>
    </w:p>
    <w:p w14:paraId="4F3A86FE" w14:textId="77777777" w:rsidR="009E3AC1" w:rsidRPr="003C0B4A" w:rsidRDefault="009E3AC1" w:rsidP="003C0B4A">
      <w:pPr>
        <w:pStyle w:val="CodeB"/>
      </w:pPr>
      <w:r w:rsidRPr="003C0B4A">
        <w:t>error[E0382]: use of moved value: `counter`</w:t>
      </w:r>
    </w:p>
    <w:p w14:paraId="1359A5E7" w14:textId="48ED6A8C" w:rsidR="009E3AC1" w:rsidRPr="003C0B4A" w:rsidRDefault="009E3AC1" w:rsidP="003C0B4A">
      <w:pPr>
        <w:pStyle w:val="CodeB"/>
      </w:pPr>
      <w:r w:rsidRPr="003C0B4A">
        <w:t xml:space="preserve">  --&gt;</w:t>
      </w:r>
      <w:ins w:id="1008" w:author="Carol Nichols" w:date="2018-01-21T16:43:00Z">
        <w:r w:rsidR="006E408A">
          <w:t xml:space="preserve"> </w:t>
        </w:r>
        <w:r w:rsidR="006E408A" w:rsidRPr="006E408A">
          <w:t>src/main.rs:21:29</w:t>
        </w:r>
      </w:ins>
    </w:p>
    <w:p w14:paraId="713E4A69" w14:textId="77777777" w:rsidR="009E3AC1" w:rsidRPr="003C0B4A" w:rsidRDefault="009E3AC1" w:rsidP="003C0B4A">
      <w:pPr>
        <w:pStyle w:val="CodeB"/>
      </w:pPr>
      <w:r w:rsidRPr="003C0B4A">
        <w:t xml:space="preserve">   |</w:t>
      </w:r>
    </w:p>
    <w:p w14:paraId="7DB98086" w14:textId="77777777" w:rsidR="009E3AC1" w:rsidRPr="003C0B4A" w:rsidRDefault="009E3AC1" w:rsidP="003C0B4A">
      <w:pPr>
        <w:pStyle w:val="CodeB"/>
      </w:pPr>
      <w:r w:rsidRPr="003C0B4A">
        <w:t>9  |         let handle = thread::spawn(move || {</w:t>
      </w:r>
    </w:p>
    <w:p w14:paraId="5084818D" w14:textId="571D59D8" w:rsidR="009E3AC1" w:rsidRPr="003C0B4A" w:rsidRDefault="009E3AC1" w:rsidP="003C0B4A">
      <w:pPr>
        <w:pStyle w:val="CodeB"/>
      </w:pPr>
      <w:r w:rsidRPr="003C0B4A">
        <w:t xml:space="preserve">   |                                    ------- value moved (into closure)</w:t>
      </w:r>
      <w:ins w:id="1009" w:author="Carol Nichols" w:date="2018-01-21T16:43:00Z">
        <w:r w:rsidR="006E408A">
          <w:t xml:space="preserve"> </w:t>
        </w:r>
      </w:ins>
      <w:del w:id="1010" w:author="Carol Nichols" w:date="2018-01-21T16:43:00Z">
        <w:r w:rsidRPr="003C0B4A" w:rsidDel="006E408A">
          <w:delText xml:space="preserve"> </w:delText>
        </w:r>
      </w:del>
      <w:r w:rsidRPr="003C0B4A">
        <w:t>here</w:t>
      </w:r>
    </w:p>
    <w:p w14:paraId="066AD538" w14:textId="77777777" w:rsidR="009E3AC1" w:rsidRPr="003C0B4A" w:rsidRDefault="009E3AC1" w:rsidP="003C0B4A">
      <w:pPr>
        <w:pStyle w:val="CodeB"/>
      </w:pPr>
      <w:r w:rsidRPr="003C0B4A">
        <w:t>...</w:t>
      </w:r>
    </w:p>
    <w:p w14:paraId="4B827466" w14:textId="77777777" w:rsidR="009E3AC1" w:rsidRPr="003C0B4A" w:rsidRDefault="009E3AC1" w:rsidP="003C0B4A">
      <w:pPr>
        <w:pStyle w:val="CodeB"/>
      </w:pPr>
      <w:r w:rsidRPr="003C0B4A">
        <w:t>21 |     println!("Result: {}", *counter.lock().unwrap());</w:t>
      </w:r>
    </w:p>
    <w:p w14:paraId="66B84997" w14:textId="77777777" w:rsidR="009E3AC1" w:rsidRPr="003C0B4A" w:rsidRDefault="009E3AC1" w:rsidP="003C0B4A">
      <w:pPr>
        <w:pStyle w:val="CodeB"/>
      </w:pPr>
      <w:r w:rsidRPr="003C0B4A">
        <w:t xml:space="preserve">   |                             ^^^^^^^ value used here after move</w:t>
      </w:r>
    </w:p>
    <w:p w14:paraId="46EC0C35" w14:textId="77777777" w:rsidR="009E3AC1" w:rsidRPr="003C0B4A" w:rsidRDefault="009E3AC1" w:rsidP="003C0B4A">
      <w:pPr>
        <w:pStyle w:val="CodeB"/>
      </w:pPr>
      <w:r w:rsidRPr="003C0B4A">
        <w:t xml:space="preserve">   |</w:t>
      </w:r>
    </w:p>
    <w:p w14:paraId="689D2BBD" w14:textId="77777777" w:rsidR="009E3AC1" w:rsidRPr="003C0B4A" w:rsidRDefault="009E3AC1" w:rsidP="003C0B4A">
      <w:pPr>
        <w:pStyle w:val="CodeB"/>
      </w:pPr>
      <w:r w:rsidRPr="003C0B4A">
        <w:t xml:space="preserve">   = note: move occurs because `counter` has type `std::sync::Mutex&lt;i32&gt;`,</w:t>
      </w:r>
    </w:p>
    <w:p w14:paraId="70A3CD5F" w14:textId="77777777" w:rsidR="009E3AC1" w:rsidRPr="003C0B4A" w:rsidRDefault="009E3AC1" w:rsidP="003C0B4A">
      <w:pPr>
        <w:pStyle w:val="CodeB"/>
      </w:pPr>
      <w:r w:rsidRPr="003C0B4A">
        <w:t xml:space="preserve">   which does not implement the `Copy` trait</w:t>
      </w:r>
    </w:p>
    <w:p w14:paraId="570A9BF0" w14:textId="77777777" w:rsidR="009E3AC1" w:rsidRPr="003C0B4A" w:rsidRDefault="009E3AC1" w:rsidP="003C0B4A">
      <w:pPr>
        <w:pStyle w:val="CodeB"/>
      </w:pPr>
    </w:p>
    <w:p w14:paraId="4D0D2BB7" w14:textId="77777777" w:rsidR="009E3AC1" w:rsidRPr="003C0B4A" w:rsidRDefault="009E3AC1" w:rsidP="008E51BB">
      <w:pPr>
        <w:pStyle w:val="CodeC"/>
      </w:pPr>
      <w:r w:rsidRPr="003C0B4A">
        <w:t>error: aborting due to 2 previous errors</w:t>
      </w:r>
    </w:p>
    <w:p w14:paraId="0D52EA0B" w14:textId="77777777" w:rsidR="009E3AC1" w:rsidRDefault="009E3AC1" w:rsidP="009E3AC1">
      <w:pPr>
        <w:pStyle w:val="Body"/>
      </w:pPr>
      <w:r w:rsidRPr="009E3AC1">
        <w:rPr>
          <w:rFonts w:hint="eastAsia"/>
        </w:rPr>
        <w:t xml:space="preserve">The error message </w:t>
      </w:r>
      <w:del w:id="1011" w:author="AnneMarieW" w:date="2018-01-10T13:58:00Z">
        <w:r w:rsidRPr="009E3AC1" w:rsidDel="002A1C91">
          <w:rPr>
            <w:rFonts w:hint="eastAsia"/>
          </w:rPr>
          <w:delText xml:space="preserve">is saying </w:delText>
        </w:r>
      </w:del>
      <w:ins w:id="1012" w:author="AnneMarieW" w:date="2018-01-10T13:58:00Z">
        <w:r w:rsidR="002A1C91">
          <w:t xml:space="preserve">states </w:t>
        </w:r>
      </w:ins>
      <w:r w:rsidRPr="009E3AC1">
        <w:rPr>
          <w:rFonts w:hint="eastAsia"/>
        </w:rPr>
        <w:t>that the </w:t>
      </w:r>
      <w:r w:rsidRPr="009E3AC1">
        <w:rPr>
          <w:rStyle w:val="Literal"/>
        </w:rPr>
        <w:t>counter</w:t>
      </w:r>
      <w:r w:rsidRPr="009E3AC1">
        <w:rPr>
          <w:rFonts w:hint="eastAsia"/>
        </w:rPr>
        <w:t> value is moved into the closure</w:t>
      </w:r>
      <w:del w:id="1013" w:author="AnneMarieW" w:date="2018-01-10T13:58:00Z">
        <w:r w:rsidRPr="009E3AC1" w:rsidDel="002A1C91">
          <w:rPr>
            <w:rFonts w:hint="eastAsia"/>
          </w:rPr>
          <w:delText>,</w:delText>
        </w:r>
      </w:del>
      <w:ins w:id="1014" w:author="AnneMarieW" w:date="2018-01-10T13:58:00Z">
        <w:r w:rsidR="002A1C91">
          <w:t xml:space="preserve"> and</w:t>
        </w:r>
      </w:ins>
      <w:r>
        <w:rPr>
          <w:rFonts w:hint="eastAsia"/>
        </w:rPr>
        <w:t xml:space="preserve"> </w:t>
      </w:r>
      <w:r w:rsidRPr="009E3AC1">
        <w:rPr>
          <w:rFonts w:hint="eastAsia"/>
        </w:rPr>
        <w:t>then is captured when we call </w:t>
      </w:r>
      <w:r w:rsidRPr="009E3AC1">
        <w:rPr>
          <w:rStyle w:val="Literal"/>
        </w:rPr>
        <w:t>lock</w:t>
      </w:r>
      <w:r>
        <w:rPr>
          <w:rFonts w:hint="eastAsia"/>
        </w:rPr>
        <w:t xml:space="preserve">. That </w:t>
      </w:r>
      <w:ins w:id="1015" w:author="AnneMarieW" w:date="2018-01-10T13:58:00Z">
        <w:r w:rsidR="002A1C91">
          <w:t xml:space="preserve">description </w:t>
        </w:r>
      </w:ins>
      <w:r>
        <w:rPr>
          <w:rFonts w:hint="eastAsia"/>
        </w:rPr>
        <w:t>sounds like what we wanted, but it</w:t>
      </w:r>
      <w:r>
        <w:t>’</w:t>
      </w:r>
      <w:r>
        <w:rPr>
          <w:rFonts w:hint="eastAsia"/>
        </w:rPr>
        <w:t>s not allowed!</w:t>
      </w:r>
    </w:p>
    <w:p w14:paraId="40E96450" w14:textId="77777777" w:rsidR="009E3AC1" w:rsidRDefault="009E3AC1" w:rsidP="009E3AC1">
      <w:pPr>
        <w:pStyle w:val="Body"/>
      </w:pPr>
      <w:r>
        <w:rPr>
          <w:rFonts w:hint="eastAsia"/>
        </w:rPr>
        <w:lastRenderedPageBreak/>
        <w:t>Let</w:t>
      </w:r>
      <w:r>
        <w:t>’</w:t>
      </w:r>
      <w:r>
        <w:rPr>
          <w:rFonts w:hint="eastAsia"/>
        </w:rPr>
        <w:t xml:space="preserve">s </w:t>
      </w:r>
      <w:del w:id="1016" w:author="AnneMarieW" w:date="2018-01-10T13:59:00Z">
        <w:r w:rsidDel="002A1C91">
          <w:rPr>
            <w:rFonts w:hint="eastAsia"/>
          </w:rPr>
          <w:delText xml:space="preserve">reason </w:delText>
        </w:r>
      </w:del>
      <w:ins w:id="1017" w:author="AnneMarieW" w:date="2018-01-10T13:59:00Z">
        <w:r w:rsidR="002A1C91">
          <w:t xml:space="preserve">figure </w:t>
        </w:r>
      </w:ins>
      <w:r>
        <w:rPr>
          <w:rFonts w:hint="eastAsia"/>
        </w:rPr>
        <w:t>this out by simplifying the program. Instead of making 10 threads in a </w:t>
      </w:r>
      <w:r w:rsidRPr="009E3AC1">
        <w:rPr>
          <w:rStyle w:val="Literal"/>
        </w:rPr>
        <w:t>for</w:t>
      </w:r>
      <w:r w:rsidRPr="009E3AC1">
        <w:rPr>
          <w:rFonts w:hint="eastAsia"/>
        </w:rPr>
        <w:t> loop, let</w:t>
      </w:r>
      <w:r>
        <w:t>’</w:t>
      </w:r>
      <w:r w:rsidRPr="009E3AC1">
        <w:rPr>
          <w:rFonts w:hint="eastAsia"/>
        </w:rPr>
        <w:t>s just make two threads without a loop and see what</w:t>
      </w:r>
      <w:r>
        <w:rPr>
          <w:rFonts w:hint="eastAsia"/>
        </w:rPr>
        <w:t xml:space="preserve"> </w:t>
      </w:r>
      <w:r w:rsidRPr="009E3AC1">
        <w:rPr>
          <w:rFonts w:hint="eastAsia"/>
        </w:rPr>
        <w:t>happens</w:t>
      </w:r>
      <w:del w:id="1018" w:author="AnneMarieW" w:date="2018-01-10T13:59:00Z">
        <w:r w:rsidRPr="009E3AC1" w:rsidDel="002A1C91">
          <w:rPr>
            <w:rFonts w:hint="eastAsia"/>
          </w:rPr>
          <w:delText xml:space="preserve"> then</w:delText>
        </w:r>
      </w:del>
      <w:r w:rsidRPr="009E3AC1">
        <w:rPr>
          <w:rFonts w:hint="eastAsia"/>
        </w:rPr>
        <w:t>. Replace the first </w:t>
      </w:r>
      <w:r w:rsidRPr="009E3AC1">
        <w:rPr>
          <w:rStyle w:val="Literal"/>
        </w:rPr>
        <w:t>for</w:t>
      </w:r>
      <w:r>
        <w:rPr>
          <w:rFonts w:hint="eastAsia"/>
        </w:rPr>
        <w:t> loop in Listing 16-13 with this code instead:</w:t>
      </w:r>
    </w:p>
    <w:p w14:paraId="54BA335E" w14:textId="77777777" w:rsidR="009E3AC1" w:rsidRPr="003C0B4A" w:rsidRDefault="009E3AC1" w:rsidP="008E51BB">
      <w:pPr>
        <w:pStyle w:val="CodeA"/>
      </w:pPr>
      <w:r w:rsidRPr="003C0B4A">
        <w:t>let handle = thread::spawn(move || {</w:t>
      </w:r>
    </w:p>
    <w:p w14:paraId="065182FB" w14:textId="77777777" w:rsidR="009E3AC1" w:rsidRPr="003C0B4A" w:rsidRDefault="009E3AC1" w:rsidP="003C0B4A">
      <w:pPr>
        <w:pStyle w:val="CodeB"/>
      </w:pPr>
      <w:r w:rsidRPr="003C0B4A">
        <w:t xml:space="preserve">    let mut num = counter.lock().unwrap();</w:t>
      </w:r>
    </w:p>
    <w:p w14:paraId="001A84E5" w14:textId="77777777" w:rsidR="009E3AC1" w:rsidRPr="003C0B4A" w:rsidRDefault="009E3AC1" w:rsidP="003C0B4A">
      <w:pPr>
        <w:pStyle w:val="CodeB"/>
      </w:pPr>
    </w:p>
    <w:p w14:paraId="1468F107" w14:textId="77777777" w:rsidR="009E3AC1" w:rsidRPr="003C0B4A" w:rsidRDefault="009E3AC1" w:rsidP="003C0B4A">
      <w:pPr>
        <w:pStyle w:val="CodeB"/>
      </w:pPr>
      <w:r w:rsidRPr="003C0B4A">
        <w:t xml:space="preserve">    *num += 1;</w:t>
      </w:r>
    </w:p>
    <w:p w14:paraId="18F356FD" w14:textId="77777777" w:rsidR="009E3AC1" w:rsidRPr="003C0B4A" w:rsidRDefault="009E3AC1" w:rsidP="003C0B4A">
      <w:pPr>
        <w:pStyle w:val="CodeB"/>
      </w:pPr>
      <w:r w:rsidRPr="003C0B4A">
        <w:t>});</w:t>
      </w:r>
    </w:p>
    <w:p w14:paraId="4A5CE7A8" w14:textId="77777777" w:rsidR="009E3AC1" w:rsidRPr="003C0B4A" w:rsidRDefault="009E3AC1" w:rsidP="003C0B4A">
      <w:pPr>
        <w:pStyle w:val="CodeB"/>
      </w:pPr>
      <w:r w:rsidRPr="003C0B4A">
        <w:t>handles.push(handle);</w:t>
      </w:r>
    </w:p>
    <w:p w14:paraId="692FE975" w14:textId="77777777" w:rsidR="009E3AC1" w:rsidRPr="003C0B4A" w:rsidRDefault="009E3AC1" w:rsidP="003C0B4A">
      <w:pPr>
        <w:pStyle w:val="CodeB"/>
      </w:pPr>
    </w:p>
    <w:p w14:paraId="6E1C2037" w14:textId="77777777" w:rsidR="009E3AC1" w:rsidRPr="003C0B4A" w:rsidRDefault="009E3AC1" w:rsidP="003C0B4A">
      <w:pPr>
        <w:pStyle w:val="CodeB"/>
      </w:pPr>
      <w:r w:rsidRPr="003C0B4A">
        <w:t>let handle2 = thread::spawn(move || {</w:t>
      </w:r>
    </w:p>
    <w:p w14:paraId="480CE1B4" w14:textId="77777777" w:rsidR="009E3AC1" w:rsidRPr="003C0B4A" w:rsidRDefault="009E3AC1" w:rsidP="003C0B4A">
      <w:pPr>
        <w:pStyle w:val="CodeB"/>
      </w:pPr>
      <w:r w:rsidRPr="003C0B4A">
        <w:t xml:space="preserve">    let mut num2 = counter.lock().unwrap();</w:t>
      </w:r>
    </w:p>
    <w:p w14:paraId="313B9CD2" w14:textId="77777777" w:rsidR="009E3AC1" w:rsidRPr="003C0B4A" w:rsidRDefault="009E3AC1" w:rsidP="003C0B4A">
      <w:pPr>
        <w:pStyle w:val="CodeB"/>
      </w:pPr>
    </w:p>
    <w:p w14:paraId="56FBE361" w14:textId="77777777" w:rsidR="009E3AC1" w:rsidRPr="003C0B4A" w:rsidRDefault="009E3AC1" w:rsidP="003C0B4A">
      <w:pPr>
        <w:pStyle w:val="CodeB"/>
      </w:pPr>
      <w:r w:rsidRPr="003C0B4A">
        <w:t xml:space="preserve">    *num2 += 1;</w:t>
      </w:r>
    </w:p>
    <w:p w14:paraId="184ED7D5" w14:textId="77777777" w:rsidR="009E3AC1" w:rsidRPr="003C0B4A" w:rsidRDefault="009E3AC1" w:rsidP="003C0B4A">
      <w:pPr>
        <w:pStyle w:val="CodeB"/>
      </w:pPr>
      <w:r w:rsidRPr="003C0B4A">
        <w:t>});</w:t>
      </w:r>
    </w:p>
    <w:p w14:paraId="23BAC6D2" w14:textId="77777777" w:rsidR="009E3AC1" w:rsidRPr="003C0B4A" w:rsidRDefault="009E3AC1" w:rsidP="008E51BB">
      <w:pPr>
        <w:pStyle w:val="CodeC"/>
      </w:pPr>
      <w:r w:rsidRPr="003C0B4A">
        <w:t>handles.push(handle2);</w:t>
      </w:r>
    </w:p>
    <w:p w14:paraId="4F6A21DB" w14:textId="77777777" w:rsidR="009E3AC1" w:rsidRDefault="009E3AC1" w:rsidP="009E3AC1">
      <w:pPr>
        <w:pStyle w:val="Body"/>
      </w:pPr>
      <w:r w:rsidRPr="009E3AC1">
        <w:rPr>
          <w:rFonts w:hint="eastAsia"/>
        </w:rPr>
        <w:t>We make two threads and change the variable names used with the second thread</w:t>
      </w:r>
      <w:r>
        <w:rPr>
          <w:rFonts w:hint="eastAsia"/>
        </w:rPr>
        <w:t xml:space="preserve"> </w:t>
      </w:r>
      <w:r w:rsidRPr="009E3AC1">
        <w:rPr>
          <w:rFonts w:hint="eastAsia"/>
        </w:rPr>
        <w:t>to </w:t>
      </w:r>
      <w:r w:rsidRPr="009E3AC1">
        <w:rPr>
          <w:rStyle w:val="Literal"/>
        </w:rPr>
        <w:t>handle2</w:t>
      </w:r>
      <w:r w:rsidRPr="009E3AC1">
        <w:rPr>
          <w:rFonts w:hint="eastAsia"/>
        </w:rPr>
        <w:t> and </w:t>
      </w:r>
      <w:r w:rsidRPr="009E3AC1">
        <w:rPr>
          <w:rStyle w:val="Literal"/>
        </w:rPr>
        <w:t>num2</w:t>
      </w:r>
      <w:r>
        <w:rPr>
          <w:rFonts w:hint="eastAsia"/>
        </w:rPr>
        <w:t>. When we run</w:t>
      </w:r>
      <w:ins w:id="1019" w:author="AnneMarieW" w:date="2018-01-10T14:00:00Z">
        <w:r w:rsidR="002A1C91">
          <w:t xml:space="preserve"> the code</w:t>
        </w:r>
      </w:ins>
      <w:r>
        <w:rPr>
          <w:rFonts w:hint="eastAsia"/>
        </w:rPr>
        <w:t xml:space="preserve"> this time, compiling gives us</w:t>
      </w:r>
      <w:ins w:id="1020" w:author="AnneMarieW" w:date="2018-01-10T14:00:00Z">
        <w:r w:rsidR="002A1C91">
          <w:t xml:space="preserve"> the following</w:t>
        </w:r>
      </w:ins>
      <w:r>
        <w:rPr>
          <w:rFonts w:hint="eastAsia"/>
        </w:rPr>
        <w:t>:</w:t>
      </w:r>
    </w:p>
    <w:p w14:paraId="35A1B7E9" w14:textId="77777777" w:rsidR="009E3AC1" w:rsidRPr="003C0B4A" w:rsidRDefault="009E3AC1" w:rsidP="008E51BB">
      <w:pPr>
        <w:pStyle w:val="CodeA"/>
      </w:pPr>
      <w:r w:rsidRPr="003C0B4A">
        <w:t>error[E0382]: capture of moved value: `counter`</w:t>
      </w:r>
    </w:p>
    <w:p w14:paraId="181927F5" w14:textId="1FEC7E0C" w:rsidR="009E3AC1" w:rsidRPr="003C0B4A" w:rsidRDefault="009E3AC1" w:rsidP="003C0B4A">
      <w:pPr>
        <w:pStyle w:val="CodeB"/>
      </w:pPr>
      <w:r w:rsidRPr="003C0B4A">
        <w:t xml:space="preserve">  --&gt;</w:t>
      </w:r>
      <w:ins w:id="1021" w:author="Carol Nichols" w:date="2018-01-21T16:44:00Z">
        <w:r w:rsidR="006D50A1">
          <w:t xml:space="preserve"> </w:t>
        </w:r>
        <w:r w:rsidR="006D50A1" w:rsidRPr="006D50A1">
          <w:t>src/main.rs:16:24</w:t>
        </w:r>
      </w:ins>
    </w:p>
    <w:p w14:paraId="181EB254" w14:textId="77777777" w:rsidR="009E3AC1" w:rsidRPr="003C0B4A" w:rsidRDefault="009E3AC1" w:rsidP="003C0B4A">
      <w:pPr>
        <w:pStyle w:val="CodeB"/>
      </w:pPr>
      <w:r w:rsidRPr="003C0B4A">
        <w:t xml:space="preserve">   |</w:t>
      </w:r>
    </w:p>
    <w:p w14:paraId="6CAC0F90" w14:textId="77777777" w:rsidR="009E3AC1" w:rsidRPr="003C0B4A" w:rsidRDefault="009E3AC1" w:rsidP="003C0B4A">
      <w:pPr>
        <w:pStyle w:val="CodeB"/>
      </w:pPr>
      <w:r w:rsidRPr="003C0B4A">
        <w:t>8  |     let handle = thread::spawn(move || {</w:t>
      </w:r>
    </w:p>
    <w:p w14:paraId="1FDDF95B" w14:textId="77777777" w:rsidR="009E3AC1" w:rsidRPr="003C0B4A" w:rsidRDefault="009E3AC1" w:rsidP="003C0B4A">
      <w:pPr>
        <w:pStyle w:val="CodeB"/>
      </w:pPr>
      <w:r w:rsidRPr="003C0B4A">
        <w:t xml:space="preserve">   |                                ------- value moved (into closure) here</w:t>
      </w:r>
    </w:p>
    <w:p w14:paraId="21B3DD38" w14:textId="77777777" w:rsidR="009E3AC1" w:rsidRPr="003C0B4A" w:rsidRDefault="009E3AC1" w:rsidP="003C0B4A">
      <w:pPr>
        <w:pStyle w:val="CodeB"/>
      </w:pPr>
      <w:r w:rsidRPr="003C0B4A">
        <w:t>...</w:t>
      </w:r>
    </w:p>
    <w:p w14:paraId="0C3A79ED" w14:textId="77777777" w:rsidR="009E3AC1" w:rsidRPr="003C0B4A" w:rsidRDefault="009E3AC1" w:rsidP="003C0B4A">
      <w:pPr>
        <w:pStyle w:val="CodeB"/>
      </w:pPr>
      <w:r w:rsidRPr="003C0B4A">
        <w:t>16 |         let mut num2 = counter.lock().unwrap();</w:t>
      </w:r>
    </w:p>
    <w:p w14:paraId="3A641EA3" w14:textId="77777777" w:rsidR="009E3AC1" w:rsidRPr="003C0B4A" w:rsidRDefault="009E3AC1" w:rsidP="003C0B4A">
      <w:pPr>
        <w:pStyle w:val="CodeB"/>
      </w:pPr>
      <w:r w:rsidRPr="003C0B4A">
        <w:t xml:space="preserve">   |                        ^^^^^^^ value captured here after move</w:t>
      </w:r>
    </w:p>
    <w:p w14:paraId="2DF82D21" w14:textId="77777777" w:rsidR="009E3AC1" w:rsidRPr="003C0B4A" w:rsidRDefault="009E3AC1" w:rsidP="003C0B4A">
      <w:pPr>
        <w:pStyle w:val="CodeB"/>
      </w:pPr>
      <w:r w:rsidRPr="003C0B4A">
        <w:t xml:space="preserve">   |</w:t>
      </w:r>
    </w:p>
    <w:p w14:paraId="24E823A1" w14:textId="77777777" w:rsidR="009E3AC1" w:rsidRPr="003C0B4A" w:rsidRDefault="009E3AC1" w:rsidP="003C0B4A">
      <w:pPr>
        <w:pStyle w:val="CodeB"/>
      </w:pPr>
      <w:r w:rsidRPr="003C0B4A">
        <w:t xml:space="preserve">   = note: move occurs because `counter` has type `std::sync::Mutex&lt;i32&gt;`,</w:t>
      </w:r>
    </w:p>
    <w:p w14:paraId="78ABACC1" w14:textId="77777777" w:rsidR="009E3AC1" w:rsidRPr="003C0B4A" w:rsidRDefault="009E3AC1" w:rsidP="003C0B4A">
      <w:pPr>
        <w:pStyle w:val="CodeB"/>
      </w:pPr>
      <w:r w:rsidRPr="003C0B4A">
        <w:t xml:space="preserve">   which does not implement the `Copy` trait</w:t>
      </w:r>
    </w:p>
    <w:p w14:paraId="6D0F5D13" w14:textId="77777777" w:rsidR="009E3AC1" w:rsidRPr="003C0B4A" w:rsidRDefault="009E3AC1" w:rsidP="003C0B4A">
      <w:pPr>
        <w:pStyle w:val="CodeB"/>
      </w:pPr>
    </w:p>
    <w:p w14:paraId="01729093" w14:textId="77777777" w:rsidR="009E3AC1" w:rsidRPr="003C0B4A" w:rsidRDefault="009E3AC1" w:rsidP="003C0B4A">
      <w:pPr>
        <w:pStyle w:val="CodeB"/>
      </w:pPr>
      <w:r w:rsidRPr="003C0B4A">
        <w:t>error[E0382]: use of moved value: `counter`</w:t>
      </w:r>
    </w:p>
    <w:p w14:paraId="232115D2" w14:textId="1FAEC8DB" w:rsidR="009E3AC1" w:rsidRPr="003C0B4A" w:rsidRDefault="009E3AC1" w:rsidP="003C0B4A">
      <w:pPr>
        <w:pStyle w:val="CodeB"/>
      </w:pPr>
      <w:r w:rsidRPr="003C0B4A">
        <w:t xml:space="preserve">  --&gt;</w:t>
      </w:r>
      <w:ins w:id="1022" w:author="Carol Nichols" w:date="2018-01-21T16:44:00Z">
        <w:r w:rsidR="006D50A1">
          <w:t xml:space="preserve"> </w:t>
        </w:r>
        <w:r w:rsidR="006D50A1" w:rsidRPr="006D50A1">
          <w:t>src/main.rs:26:29</w:t>
        </w:r>
      </w:ins>
    </w:p>
    <w:p w14:paraId="474ED888" w14:textId="77777777" w:rsidR="009E3AC1" w:rsidRPr="003C0B4A" w:rsidRDefault="009E3AC1" w:rsidP="003C0B4A">
      <w:pPr>
        <w:pStyle w:val="CodeB"/>
      </w:pPr>
      <w:r w:rsidRPr="003C0B4A">
        <w:t xml:space="preserve">   |</w:t>
      </w:r>
    </w:p>
    <w:p w14:paraId="36D5A413" w14:textId="77777777" w:rsidR="009E3AC1" w:rsidRPr="003C0B4A" w:rsidRDefault="009E3AC1" w:rsidP="003C0B4A">
      <w:pPr>
        <w:pStyle w:val="CodeB"/>
      </w:pPr>
      <w:r w:rsidRPr="003C0B4A">
        <w:t>8  |     let handle = thread::spawn(move || {</w:t>
      </w:r>
    </w:p>
    <w:p w14:paraId="3D0433C9" w14:textId="77777777" w:rsidR="009E3AC1" w:rsidRPr="003C0B4A" w:rsidRDefault="009E3AC1" w:rsidP="003C0B4A">
      <w:pPr>
        <w:pStyle w:val="CodeB"/>
      </w:pPr>
      <w:r w:rsidRPr="003C0B4A">
        <w:t xml:space="preserve">   |                                ------- value moved (into closure) here</w:t>
      </w:r>
    </w:p>
    <w:p w14:paraId="6543796A" w14:textId="77777777" w:rsidR="009E3AC1" w:rsidRPr="003C0B4A" w:rsidRDefault="009E3AC1" w:rsidP="003C0B4A">
      <w:pPr>
        <w:pStyle w:val="CodeB"/>
      </w:pPr>
      <w:r w:rsidRPr="003C0B4A">
        <w:t>...</w:t>
      </w:r>
    </w:p>
    <w:p w14:paraId="6895B7B7" w14:textId="77777777" w:rsidR="009E3AC1" w:rsidRPr="003C0B4A" w:rsidRDefault="009E3AC1" w:rsidP="003C0B4A">
      <w:pPr>
        <w:pStyle w:val="CodeB"/>
      </w:pPr>
      <w:r w:rsidRPr="003C0B4A">
        <w:lastRenderedPageBreak/>
        <w:t>26 |     println!("Result: {}", *counter.lock().unwrap());</w:t>
      </w:r>
    </w:p>
    <w:p w14:paraId="52B5CA03" w14:textId="77777777" w:rsidR="009E3AC1" w:rsidRPr="003C0B4A" w:rsidRDefault="009E3AC1" w:rsidP="003C0B4A">
      <w:pPr>
        <w:pStyle w:val="CodeB"/>
      </w:pPr>
      <w:r w:rsidRPr="003C0B4A">
        <w:t xml:space="preserve">   |                             ^^^^^^^ value used here after move</w:t>
      </w:r>
    </w:p>
    <w:p w14:paraId="2313A976" w14:textId="77777777" w:rsidR="009E3AC1" w:rsidRPr="003C0B4A" w:rsidRDefault="009E3AC1" w:rsidP="003C0B4A">
      <w:pPr>
        <w:pStyle w:val="CodeB"/>
      </w:pPr>
      <w:r w:rsidRPr="003C0B4A">
        <w:t xml:space="preserve">   |</w:t>
      </w:r>
    </w:p>
    <w:p w14:paraId="4458DB93" w14:textId="77777777" w:rsidR="009E3AC1" w:rsidRPr="003C0B4A" w:rsidRDefault="009E3AC1" w:rsidP="003C0B4A">
      <w:pPr>
        <w:pStyle w:val="CodeB"/>
      </w:pPr>
      <w:r w:rsidRPr="003C0B4A">
        <w:t xml:space="preserve">   = note: move occurs because `counter` has type `std::sync::Mutex&lt;i32&gt;`,</w:t>
      </w:r>
    </w:p>
    <w:p w14:paraId="1FEC69BA" w14:textId="77777777" w:rsidR="009E3AC1" w:rsidRPr="003C0B4A" w:rsidRDefault="009E3AC1" w:rsidP="003C0B4A">
      <w:pPr>
        <w:pStyle w:val="CodeB"/>
      </w:pPr>
      <w:r w:rsidRPr="003C0B4A">
        <w:t xml:space="preserve">   which does not implement the `Copy` trait</w:t>
      </w:r>
    </w:p>
    <w:p w14:paraId="4BA0B772" w14:textId="77777777" w:rsidR="009E3AC1" w:rsidRPr="003C0B4A" w:rsidRDefault="009E3AC1" w:rsidP="003C0B4A">
      <w:pPr>
        <w:pStyle w:val="CodeB"/>
      </w:pPr>
    </w:p>
    <w:p w14:paraId="6FAA7710" w14:textId="77777777" w:rsidR="009E3AC1" w:rsidRPr="003C0B4A" w:rsidRDefault="009E3AC1" w:rsidP="008E51BB">
      <w:pPr>
        <w:pStyle w:val="CodeC"/>
      </w:pPr>
      <w:r w:rsidRPr="003C0B4A">
        <w:t>error: aborting due to 2 previous errors</w:t>
      </w:r>
    </w:p>
    <w:p w14:paraId="79A69B2B" w14:textId="442466D2" w:rsidR="009E3AC1" w:rsidRDefault="009E3AC1" w:rsidP="009E3AC1">
      <w:pPr>
        <w:pStyle w:val="Body"/>
        <w:rPr>
          <w:ins w:id="1023" w:author="janelle" w:date="2018-01-08T12:27:00Z"/>
        </w:rPr>
      </w:pPr>
      <w:r w:rsidRPr="009E3AC1">
        <w:rPr>
          <w:rFonts w:hint="eastAsia"/>
        </w:rPr>
        <w:t xml:space="preserve">Aha! The first error message </w:t>
      </w:r>
      <w:del w:id="1024" w:author="AnneMarieW" w:date="2018-01-10T14:00:00Z">
        <w:r w:rsidRPr="009E3AC1" w:rsidDel="002A1C91">
          <w:rPr>
            <w:rFonts w:hint="eastAsia"/>
          </w:rPr>
          <w:delText>tells us</w:delText>
        </w:r>
      </w:del>
      <w:ins w:id="1025" w:author="AnneMarieW" w:date="2018-01-10T14:00:00Z">
        <w:r w:rsidR="002A1C91">
          <w:t>indicates</w:t>
        </w:r>
      </w:ins>
      <w:r w:rsidRPr="009E3AC1">
        <w:rPr>
          <w:rFonts w:hint="eastAsia"/>
        </w:rPr>
        <w:t xml:space="preserve"> that </w:t>
      </w:r>
      <w:r w:rsidRPr="009E3AC1">
        <w:rPr>
          <w:rStyle w:val="Literal"/>
        </w:rPr>
        <w:t>counter</w:t>
      </w:r>
      <w:r w:rsidRPr="009E3AC1">
        <w:rPr>
          <w:rFonts w:hint="eastAsia"/>
        </w:rPr>
        <w:t> is moved into the closure</w:t>
      </w:r>
      <w:r>
        <w:rPr>
          <w:rFonts w:hint="eastAsia"/>
        </w:rPr>
        <w:t xml:space="preserve"> </w:t>
      </w:r>
      <w:r w:rsidRPr="009E3AC1">
        <w:rPr>
          <w:rFonts w:hint="eastAsia"/>
        </w:rPr>
        <w:t>for the thread associated with </w:t>
      </w:r>
      <w:r w:rsidRPr="009E3AC1">
        <w:rPr>
          <w:rStyle w:val="Literal"/>
        </w:rPr>
        <w:t>handle</w:t>
      </w:r>
      <w:r w:rsidRPr="009E3AC1">
        <w:rPr>
          <w:rFonts w:hint="eastAsia"/>
        </w:rPr>
        <w:t>. That move is preventing us from</w:t>
      </w:r>
      <w:r>
        <w:rPr>
          <w:rFonts w:hint="eastAsia"/>
        </w:rPr>
        <w:t xml:space="preserve"> </w:t>
      </w:r>
      <w:r w:rsidRPr="009E3AC1">
        <w:rPr>
          <w:rFonts w:hint="eastAsia"/>
        </w:rPr>
        <w:t>capturing </w:t>
      </w:r>
      <w:r w:rsidRPr="009E3AC1">
        <w:rPr>
          <w:rStyle w:val="Literal"/>
        </w:rPr>
        <w:t>counter</w:t>
      </w:r>
      <w:r w:rsidRPr="009E3AC1">
        <w:rPr>
          <w:rFonts w:hint="eastAsia"/>
        </w:rPr>
        <w:t> when we try to call </w:t>
      </w:r>
      <w:r w:rsidRPr="009E3AC1">
        <w:rPr>
          <w:rStyle w:val="Literal"/>
        </w:rPr>
        <w:t>lock</w:t>
      </w:r>
      <w:r w:rsidRPr="009E3AC1">
        <w:rPr>
          <w:rFonts w:hint="eastAsia"/>
        </w:rPr>
        <w:t> on it and store the result in</w:t>
      </w:r>
      <w:r>
        <w:rPr>
          <w:rFonts w:hint="eastAsia"/>
        </w:rPr>
        <w:t xml:space="preserve"> </w:t>
      </w:r>
      <w:r w:rsidRPr="009E3AC1">
        <w:rPr>
          <w:rStyle w:val="Literal"/>
        </w:rPr>
        <w:t>num2</w:t>
      </w:r>
      <w:r w:rsidRPr="009E3AC1">
        <w:rPr>
          <w:rFonts w:hint="eastAsia"/>
        </w:rPr>
        <w:t> in the second thread! So Rust is telling us that we can</w:t>
      </w:r>
      <w:r>
        <w:t>’</w:t>
      </w:r>
      <w:r w:rsidRPr="009E3AC1">
        <w:rPr>
          <w:rFonts w:hint="eastAsia"/>
        </w:rPr>
        <w:t>t move ownership</w:t>
      </w:r>
      <w:r>
        <w:rPr>
          <w:rFonts w:hint="eastAsia"/>
        </w:rPr>
        <w:t xml:space="preserve"> </w:t>
      </w:r>
      <w:r w:rsidRPr="009E3AC1">
        <w:rPr>
          <w:rFonts w:hint="eastAsia"/>
        </w:rPr>
        <w:t>of </w:t>
      </w:r>
      <w:r w:rsidRPr="009E3AC1">
        <w:rPr>
          <w:rStyle w:val="Literal"/>
        </w:rPr>
        <w:t>counter</w:t>
      </w:r>
      <w:r>
        <w:rPr>
          <w:rFonts w:hint="eastAsia"/>
        </w:rPr>
        <w:t xml:space="preserve"> into multiple threads. This was hard to see </w:t>
      </w:r>
      <w:del w:id="1026" w:author="AnneMarieW" w:date="2018-01-10T14:00:00Z">
        <w:r w:rsidDel="002A1C91">
          <w:rPr>
            <w:rFonts w:hint="eastAsia"/>
          </w:rPr>
          <w:delText>before</w:delText>
        </w:r>
      </w:del>
      <w:ins w:id="1027" w:author="AnneMarieW" w:date="2018-01-10T14:00:00Z">
        <w:r w:rsidR="002A1C91">
          <w:t>earl</w:t>
        </w:r>
      </w:ins>
      <w:ins w:id="1028" w:author="AnneMarieW" w:date="2018-01-10T14:01:00Z">
        <w:r w:rsidR="002A1C91">
          <w:t>i</w:t>
        </w:r>
      </w:ins>
      <w:ins w:id="1029" w:author="AnneMarieW" w:date="2018-01-10T14:00:00Z">
        <w:r w:rsidR="002A1C91">
          <w:t>er</w:t>
        </w:r>
      </w:ins>
      <w:r>
        <w:rPr>
          <w:rFonts w:hint="eastAsia"/>
        </w:rPr>
        <w:t xml:space="preserve"> because our threads were in a loop, and Rust can</w:t>
      </w:r>
      <w:r>
        <w:t>’</w:t>
      </w:r>
      <w:r>
        <w:rPr>
          <w:rFonts w:hint="eastAsia"/>
        </w:rPr>
        <w:t>t point to different threads in different iterations of the loop. Let</w:t>
      </w:r>
      <w:r>
        <w:t>’</w:t>
      </w:r>
      <w:r>
        <w:rPr>
          <w:rFonts w:hint="eastAsia"/>
        </w:rPr>
        <w:t xml:space="preserve">s </w:t>
      </w:r>
      <w:del w:id="1030" w:author="AnneMarieW" w:date="2018-01-10T14:02:00Z">
        <w:r w:rsidDel="002A1C91">
          <w:rPr>
            <w:rFonts w:hint="eastAsia"/>
          </w:rPr>
          <w:delText xml:space="preserve">try to </w:delText>
        </w:r>
      </w:del>
      <w:r>
        <w:rPr>
          <w:rFonts w:hint="eastAsia"/>
        </w:rPr>
        <w:t xml:space="preserve">fix </w:t>
      </w:r>
      <w:commentRangeStart w:id="1031"/>
      <w:commentRangeStart w:id="1032"/>
      <w:r>
        <w:rPr>
          <w:rFonts w:hint="eastAsia"/>
        </w:rPr>
        <w:t>th</w:t>
      </w:r>
      <w:ins w:id="1033" w:author="Carol Nichols" w:date="2018-01-21T13:49:00Z">
        <w:r w:rsidR="00DF3986">
          <w:t xml:space="preserve">e compiler error </w:t>
        </w:r>
      </w:ins>
      <w:del w:id="1034" w:author="Carol Nichols" w:date="2018-01-21T13:49:00Z">
        <w:r w:rsidDel="00DF3986">
          <w:rPr>
            <w:rFonts w:hint="eastAsia"/>
          </w:rPr>
          <w:delText>is</w:delText>
        </w:r>
        <w:commentRangeEnd w:id="1031"/>
        <w:r w:rsidR="002A1C91" w:rsidDel="00DF3986">
          <w:rPr>
            <w:rStyle w:val="CommentReference"/>
          </w:rPr>
          <w:commentReference w:id="1031"/>
        </w:r>
      </w:del>
      <w:commentRangeEnd w:id="1032"/>
      <w:r w:rsidR="00D439E8">
        <w:rPr>
          <w:rStyle w:val="CommentReference"/>
          <w:rFonts w:eastAsia="Times New Roman"/>
        </w:rPr>
        <w:commentReference w:id="1032"/>
      </w:r>
      <w:del w:id="1035" w:author="Carol Nichols" w:date="2018-01-21T13:49:00Z">
        <w:r w:rsidDel="00DF3986">
          <w:rPr>
            <w:rFonts w:hint="eastAsia"/>
          </w:rPr>
          <w:delText xml:space="preserve"> </w:delText>
        </w:r>
      </w:del>
      <w:r>
        <w:rPr>
          <w:rFonts w:hint="eastAsia"/>
        </w:rPr>
        <w:t xml:space="preserve">with a multiple-ownership method we </w:t>
      </w:r>
      <w:del w:id="1036" w:author="AnneMarieW" w:date="2018-01-10T14:02:00Z">
        <w:r w:rsidDel="002A1C91">
          <w:rPr>
            <w:rFonts w:hint="eastAsia"/>
          </w:rPr>
          <w:delText>saw</w:delText>
        </w:r>
      </w:del>
      <w:ins w:id="1037" w:author="AnneMarieW" w:date="2018-01-10T14:02:00Z">
        <w:r w:rsidR="002A1C91">
          <w:t>discussed</w:t>
        </w:r>
      </w:ins>
      <w:r>
        <w:rPr>
          <w:rFonts w:hint="eastAsia"/>
        </w:rPr>
        <w:t xml:space="preserve"> in </w:t>
      </w:r>
      <w:r w:rsidR="003B4316" w:rsidRPr="003B4316">
        <w:rPr>
          <w:highlight w:val="yellow"/>
          <w:rPrChange w:id="1038" w:author="janelle" w:date="2018-01-08T12:27:00Z">
            <w:rPr>
              <w:rFonts w:ascii="Courier" w:hAnsi="Courier"/>
              <w:i/>
              <w:color w:val="CC99FF"/>
              <w:sz w:val="20"/>
            </w:rPr>
          </w:rPrChange>
        </w:rPr>
        <w:t>Chapter 15</w:t>
      </w:r>
      <w:r>
        <w:rPr>
          <w:rFonts w:hint="eastAsia"/>
        </w:rPr>
        <w:t>.</w:t>
      </w:r>
    </w:p>
    <w:p w14:paraId="079BB24B" w14:textId="77777777" w:rsidR="00A312A5" w:rsidRDefault="004B5323">
      <w:pPr>
        <w:pStyle w:val="ProductionDirective"/>
        <w:rPr>
          <w:rFonts w:eastAsia="Microsoft YaHei"/>
        </w:rPr>
      </w:pPr>
      <w:ins w:id="1039" w:author="janelle" w:date="2018-01-08T12:27:00Z">
        <w:r>
          <w:rPr>
            <w:rFonts w:eastAsia="Microsoft YaHei"/>
          </w:rPr>
          <w:t xml:space="preserve">prod: confirm </w:t>
        </w:r>
        <w:proofErr w:type="spellStart"/>
        <w:r>
          <w:rPr>
            <w:rFonts w:eastAsia="Microsoft YaHei"/>
          </w:rPr>
          <w:t>xref</w:t>
        </w:r>
      </w:ins>
      <w:proofErr w:type="spellEnd"/>
    </w:p>
    <w:p w14:paraId="7B13897C" w14:textId="77777777" w:rsidR="009E3AC1" w:rsidRDefault="009E3AC1" w:rsidP="009E3AC1">
      <w:pPr>
        <w:pStyle w:val="HeadC"/>
        <w:rPr>
          <w:rFonts w:eastAsia="Microsoft YaHei"/>
        </w:rPr>
      </w:pPr>
      <w:bookmarkStart w:id="1040" w:name="multiple-ownership-with-multiple-threads"/>
      <w:bookmarkStart w:id="1041" w:name="_Toc501111906"/>
      <w:bookmarkEnd w:id="1040"/>
      <w:r>
        <w:rPr>
          <w:rFonts w:eastAsia="Microsoft YaHei" w:hint="eastAsia"/>
        </w:rPr>
        <w:t>Multiple Ownership with Multiple Threads</w:t>
      </w:r>
      <w:bookmarkEnd w:id="1041"/>
    </w:p>
    <w:p w14:paraId="378E5AA0" w14:textId="77777777" w:rsidR="009E3AC1" w:rsidRDefault="009E3AC1" w:rsidP="008E51BB">
      <w:pPr>
        <w:pStyle w:val="BodyFirst"/>
        <w:rPr>
          <w:ins w:id="1042" w:author="janelle" w:date="2018-01-08T12:27:00Z"/>
          <w:rFonts w:eastAsia="Microsoft YaHei"/>
        </w:rPr>
      </w:pPr>
      <w:r w:rsidRPr="009E3AC1">
        <w:rPr>
          <w:rFonts w:eastAsia="Microsoft YaHei" w:hint="eastAsia"/>
        </w:rPr>
        <w:t xml:space="preserve">In </w:t>
      </w:r>
      <w:r w:rsidR="003B4316" w:rsidRPr="003B4316">
        <w:rPr>
          <w:rFonts w:eastAsia="Microsoft YaHei"/>
          <w:highlight w:val="yellow"/>
          <w:rPrChange w:id="1043" w:author="janelle" w:date="2018-01-08T12:27:00Z">
            <w:rPr>
              <w:rFonts w:ascii="Courier" w:eastAsia="Microsoft YaHei" w:hAnsi="Courier"/>
              <w:i/>
              <w:color w:val="CC99FF"/>
              <w:sz w:val="20"/>
            </w:rPr>
          </w:rPrChange>
        </w:rPr>
        <w:t>Chapter 15</w:t>
      </w:r>
      <w:r w:rsidRPr="009E3AC1">
        <w:rPr>
          <w:rFonts w:eastAsia="Microsoft YaHei" w:hint="eastAsia"/>
        </w:rPr>
        <w:t xml:space="preserve">, we </w:t>
      </w:r>
      <w:del w:id="1044" w:author="AnneMarieW" w:date="2018-01-11T09:20:00Z">
        <w:r w:rsidRPr="009E3AC1" w:rsidDel="00EB3D87">
          <w:rPr>
            <w:rFonts w:eastAsia="Microsoft YaHei" w:hint="eastAsia"/>
          </w:rPr>
          <w:delText xml:space="preserve">were able to </w:delText>
        </w:r>
      </w:del>
      <w:r w:rsidRPr="009E3AC1">
        <w:rPr>
          <w:rFonts w:eastAsia="Microsoft YaHei" w:hint="eastAsia"/>
        </w:rPr>
        <w:t>g</w:t>
      </w:r>
      <w:ins w:id="1045" w:author="AnneMarieW" w:date="2018-01-11T09:20:00Z">
        <w:r w:rsidR="00EB3D87">
          <w:rPr>
            <w:rFonts w:eastAsia="Microsoft YaHei"/>
          </w:rPr>
          <w:t>a</w:t>
        </w:r>
      </w:ins>
      <w:del w:id="1046" w:author="AnneMarieW" w:date="2018-01-11T09:20:00Z">
        <w:r w:rsidRPr="009E3AC1" w:rsidDel="00EB3D87">
          <w:rPr>
            <w:rFonts w:eastAsia="Microsoft YaHei" w:hint="eastAsia"/>
          </w:rPr>
          <w:delText>i</w:delText>
        </w:r>
      </w:del>
      <w:r w:rsidRPr="009E3AC1">
        <w:rPr>
          <w:rFonts w:eastAsia="Microsoft YaHei" w:hint="eastAsia"/>
        </w:rPr>
        <w:t>ve a value multiple owners by using the smart</w:t>
      </w:r>
      <w:r>
        <w:rPr>
          <w:rFonts w:eastAsia="Microsoft YaHei" w:hint="eastAsia"/>
        </w:rPr>
        <w:t xml:space="preserve"> </w:t>
      </w:r>
      <w:r w:rsidRPr="009E3AC1">
        <w:rPr>
          <w:rFonts w:eastAsia="Microsoft YaHei" w:hint="eastAsia"/>
        </w:rPr>
        <w:t>pointer </w:t>
      </w:r>
      <w:proofErr w:type="spellStart"/>
      <w:r w:rsidRPr="009E3AC1">
        <w:rPr>
          <w:rStyle w:val="Literal"/>
        </w:rPr>
        <w:t>Rc</w:t>
      </w:r>
      <w:proofErr w:type="spellEnd"/>
      <w:r w:rsidRPr="009E3AC1">
        <w:rPr>
          <w:rStyle w:val="Literal"/>
        </w:rPr>
        <w:t>&lt;T&gt;</w:t>
      </w:r>
      <w:r w:rsidRPr="009E3AC1">
        <w:rPr>
          <w:rFonts w:eastAsia="Microsoft YaHei" w:hint="eastAsia"/>
        </w:rPr>
        <w:t> to create a reference-counted value. Let</w:t>
      </w:r>
      <w:r>
        <w:rPr>
          <w:rFonts w:eastAsia="Microsoft YaHei"/>
        </w:rPr>
        <w:t>’</w:t>
      </w:r>
      <w:r w:rsidRPr="009E3AC1">
        <w:rPr>
          <w:rFonts w:eastAsia="Microsoft YaHei" w:hint="eastAsia"/>
        </w:rPr>
        <w:t xml:space="preserve">s </w:t>
      </w:r>
      <w:del w:id="1047" w:author="AnneMarieW" w:date="2018-01-11T09:21:00Z">
        <w:r w:rsidRPr="009E3AC1" w:rsidDel="00EB3D87">
          <w:rPr>
            <w:rFonts w:eastAsia="Microsoft YaHei" w:hint="eastAsia"/>
          </w:rPr>
          <w:delText xml:space="preserve">try to </w:delText>
        </w:r>
      </w:del>
      <w:r w:rsidRPr="009E3AC1">
        <w:rPr>
          <w:rFonts w:eastAsia="Microsoft YaHei" w:hint="eastAsia"/>
        </w:rPr>
        <w:t>do the same</w:t>
      </w:r>
      <w:r>
        <w:rPr>
          <w:rFonts w:eastAsia="Microsoft YaHei" w:hint="eastAsia"/>
        </w:rPr>
        <w:t xml:space="preserve"> </w:t>
      </w:r>
      <w:r w:rsidRPr="009E3AC1">
        <w:rPr>
          <w:rFonts w:eastAsia="Microsoft YaHei" w:hint="eastAsia"/>
        </w:rPr>
        <w:t>here and see what happens. We</w:t>
      </w:r>
      <w:r>
        <w:rPr>
          <w:rFonts w:eastAsia="Microsoft YaHei"/>
        </w:rPr>
        <w:t>’</w:t>
      </w:r>
      <w:r w:rsidRPr="009E3AC1">
        <w:rPr>
          <w:rFonts w:eastAsia="Microsoft YaHei" w:hint="eastAsia"/>
        </w:rPr>
        <w:t>ll wrap the </w:t>
      </w:r>
      <w:proofErr w:type="spellStart"/>
      <w:r w:rsidRPr="009E3AC1">
        <w:rPr>
          <w:rStyle w:val="Literal"/>
        </w:rPr>
        <w:t>Mutex</w:t>
      </w:r>
      <w:proofErr w:type="spellEnd"/>
      <w:r w:rsidRPr="009E3AC1">
        <w:rPr>
          <w:rStyle w:val="Literal"/>
        </w:rPr>
        <w:t>&lt;T&gt;</w:t>
      </w:r>
      <w:r w:rsidRPr="009E3AC1">
        <w:rPr>
          <w:rFonts w:eastAsia="Microsoft YaHei" w:hint="eastAsia"/>
        </w:rPr>
        <w:t> in </w:t>
      </w:r>
      <w:proofErr w:type="spellStart"/>
      <w:r w:rsidRPr="009E3AC1">
        <w:rPr>
          <w:rStyle w:val="Literal"/>
        </w:rPr>
        <w:t>Rc</w:t>
      </w:r>
      <w:proofErr w:type="spellEnd"/>
      <w:r w:rsidRPr="009E3AC1">
        <w:rPr>
          <w:rStyle w:val="Literal"/>
        </w:rPr>
        <w:t>&lt;T&gt;</w:t>
      </w:r>
      <w:r w:rsidRPr="009E3AC1">
        <w:rPr>
          <w:rFonts w:eastAsia="Microsoft YaHei" w:hint="eastAsia"/>
        </w:rPr>
        <w:t> in Listing</w:t>
      </w:r>
      <w:r>
        <w:rPr>
          <w:rFonts w:eastAsia="Microsoft YaHei" w:hint="eastAsia"/>
        </w:rPr>
        <w:t xml:space="preserve"> </w:t>
      </w:r>
      <w:r w:rsidRPr="009E3AC1">
        <w:rPr>
          <w:rFonts w:eastAsia="Microsoft YaHei" w:hint="eastAsia"/>
        </w:rPr>
        <w:t>16-14</w:t>
      </w:r>
      <w:del w:id="1048" w:author="AnneMarieW" w:date="2018-01-11T09:21:00Z">
        <w:r w:rsidRPr="009E3AC1" w:rsidDel="00EB3D87">
          <w:rPr>
            <w:rFonts w:eastAsia="Microsoft YaHei" w:hint="eastAsia"/>
          </w:rPr>
          <w:delText>,</w:delText>
        </w:r>
      </w:del>
      <w:r w:rsidRPr="009E3AC1">
        <w:rPr>
          <w:rFonts w:eastAsia="Microsoft YaHei" w:hint="eastAsia"/>
        </w:rPr>
        <w:t xml:space="preserve"> and clone the </w:t>
      </w:r>
      <w:proofErr w:type="spellStart"/>
      <w:r w:rsidRPr="009E3AC1">
        <w:rPr>
          <w:rStyle w:val="Literal"/>
        </w:rPr>
        <w:t>Rc</w:t>
      </w:r>
      <w:proofErr w:type="spellEnd"/>
      <w:r w:rsidRPr="009E3AC1">
        <w:rPr>
          <w:rStyle w:val="Literal"/>
        </w:rPr>
        <w:t>&lt;T&gt;</w:t>
      </w:r>
      <w:r w:rsidRPr="009E3AC1">
        <w:rPr>
          <w:rFonts w:eastAsia="Microsoft YaHei" w:hint="eastAsia"/>
        </w:rPr>
        <w:t xml:space="preserve"> before moving ownership to the thread. Now </w:t>
      </w:r>
      <w:ins w:id="1049" w:author="AnneMarieW" w:date="2018-01-11T09:22:00Z">
        <w:r w:rsidR="00EB3D87">
          <w:rPr>
            <w:rFonts w:eastAsia="Microsoft YaHei"/>
          </w:rPr>
          <w:t xml:space="preserve">that </w:t>
        </w:r>
      </w:ins>
      <w:r w:rsidRPr="009E3AC1">
        <w:rPr>
          <w:rFonts w:eastAsia="Microsoft YaHei" w:hint="eastAsia"/>
        </w:rPr>
        <w:t>we</w:t>
      </w:r>
      <w:r>
        <w:rPr>
          <w:rFonts w:eastAsia="Microsoft YaHei"/>
        </w:rPr>
        <w:t>’</w:t>
      </w:r>
      <w:r w:rsidRPr="009E3AC1">
        <w:rPr>
          <w:rFonts w:eastAsia="Microsoft YaHei" w:hint="eastAsia"/>
        </w:rPr>
        <w:t>ve</w:t>
      </w:r>
      <w:r>
        <w:rPr>
          <w:rFonts w:eastAsia="Microsoft YaHei" w:hint="eastAsia"/>
        </w:rPr>
        <w:t xml:space="preserve"> </w:t>
      </w:r>
      <w:r w:rsidRPr="009E3AC1">
        <w:rPr>
          <w:rFonts w:eastAsia="Microsoft YaHei" w:hint="eastAsia"/>
        </w:rPr>
        <w:t>seen the errors, we</w:t>
      </w:r>
      <w:r>
        <w:rPr>
          <w:rFonts w:eastAsia="Microsoft YaHei"/>
        </w:rPr>
        <w:t>’</w:t>
      </w:r>
      <w:r w:rsidRPr="009E3AC1">
        <w:rPr>
          <w:rFonts w:eastAsia="Microsoft YaHei" w:hint="eastAsia"/>
        </w:rPr>
        <w:t>ll also switch back to using the </w:t>
      </w:r>
      <w:r w:rsidRPr="009E3AC1">
        <w:rPr>
          <w:rStyle w:val="Literal"/>
        </w:rPr>
        <w:t>for</w:t>
      </w:r>
      <w:r w:rsidRPr="009E3AC1">
        <w:rPr>
          <w:rFonts w:eastAsia="Microsoft YaHei" w:hint="eastAsia"/>
        </w:rPr>
        <w:t> loop, and we</w:t>
      </w:r>
      <w:r>
        <w:rPr>
          <w:rFonts w:eastAsia="Microsoft YaHei"/>
        </w:rPr>
        <w:t>’</w:t>
      </w:r>
      <w:r w:rsidRPr="009E3AC1">
        <w:rPr>
          <w:rFonts w:eastAsia="Microsoft YaHei" w:hint="eastAsia"/>
        </w:rPr>
        <w:t>ll keep</w:t>
      </w:r>
      <w:r>
        <w:rPr>
          <w:rFonts w:eastAsia="Microsoft YaHei" w:hint="eastAsia"/>
        </w:rPr>
        <w:t xml:space="preserve"> </w:t>
      </w:r>
      <w:r w:rsidRPr="009E3AC1">
        <w:rPr>
          <w:rFonts w:eastAsia="Microsoft YaHei" w:hint="eastAsia"/>
        </w:rPr>
        <w:t>the </w:t>
      </w:r>
      <w:r w:rsidRPr="009E3AC1">
        <w:rPr>
          <w:rStyle w:val="Literal"/>
        </w:rPr>
        <w:t>move</w:t>
      </w:r>
      <w:r>
        <w:rPr>
          <w:rFonts w:eastAsia="Microsoft YaHei" w:hint="eastAsia"/>
        </w:rPr>
        <w:t> keyword with the closure:</w:t>
      </w:r>
    </w:p>
    <w:p w14:paraId="6B377A46" w14:textId="77777777" w:rsidR="00A312A5" w:rsidRDefault="004B5323">
      <w:pPr>
        <w:pStyle w:val="ProductionDirective"/>
        <w:rPr>
          <w:rFonts w:eastAsia="Microsoft YaHei"/>
        </w:rPr>
        <w:pPrChange w:id="1050" w:author="janelle" w:date="2018-01-08T12:27:00Z">
          <w:pPr>
            <w:pStyle w:val="BodyFirst"/>
          </w:pPr>
        </w:pPrChange>
      </w:pPr>
      <w:ins w:id="1051" w:author="janelle" w:date="2018-01-08T12:27:00Z">
        <w:r>
          <w:rPr>
            <w:rFonts w:eastAsia="Microsoft YaHei"/>
          </w:rPr>
          <w:t xml:space="preserve">prod: confirm </w:t>
        </w:r>
        <w:proofErr w:type="spellStart"/>
        <w:r>
          <w:rPr>
            <w:rFonts w:eastAsia="Microsoft YaHei"/>
          </w:rPr>
          <w:t>xref</w:t>
        </w:r>
      </w:ins>
      <w:proofErr w:type="spellEnd"/>
    </w:p>
    <w:p w14:paraId="4A5ABA94" w14:textId="77777777" w:rsidR="009E3AC1" w:rsidRDefault="009E3AC1" w:rsidP="008E51BB">
      <w:pPr>
        <w:pStyle w:val="ProductionDirective"/>
        <w:rPr>
          <w:rFonts w:eastAsia="Microsoft YaHei"/>
        </w:rPr>
      </w:pPr>
      <w:del w:id="1052" w:author="janelle" w:date="2018-01-19T10:51:00Z">
        <w:r w:rsidDel="00E81E86">
          <w:rPr>
            <w:rFonts w:eastAsia="Microsoft YaHei" w:hint="eastAsia"/>
          </w:rPr>
          <w:delText xml:space="preserve">Filename: </w:delText>
        </w:r>
      </w:del>
      <w:r>
        <w:rPr>
          <w:rFonts w:eastAsia="Microsoft YaHei" w:hint="eastAsia"/>
        </w:rPr>
        <w:t>src/main.rs</w:t>
      </w:r>
    </w:p>
    <w:p w14:paraId="15B49004" w14:textId="77777777" w:rsidR="009E3AC1" w:rsidRPr="003C0B4A" w:rsidRDefault="009E3AC1" w:rsidP="008E51BB">
      <w:pPr>
        <w:pStyle w:val="CodeA"/>
      </w:pPr>
      <w:r w:rsidRPr="003C0B4A">
        <w:t>use std::rc::Rc;</w:t>
      </w:r>
    </w:p>
    <w:p w14:paraId="4B05B189" w14:textId="77777777" w:rsidR="009E3AC1" w:rsidRPr="00F70760" w:rsidRDefault="009E3AC1" w:rsidP="003C0B4A">
      <w:pPr>
        <w:pStyle w:val="CodeB"/>
        <w:rPr>
          <w:rStyle w:val="Literal-Gray"/>
          <w:rPrChange w:id="1053" w:author="Carol Nichols" w:date="2018-01-21T16:46:00Z">
            <w:rPr/>
          </w:rPrChange>
        </w:rPr>
      </w:pPr>
      <w:r w:rsidRPr="00F70760">
        <w:rPr>
          <w:rStyle w:val="Literal-Gray"/>
          <w:rPrChange w:id="1054" w:author="Carol Nichols" w:date="2018-01-21T16:46:00Z">
            <w:rPr/>
          </w:rPrChange>
        </w:rPr>
        <w:t>use std::sync::Mutex;</w:t>
      </w:r>
    </w:p>
    <w:p w14:paraId="3478A492" w14:textId="77777777" w:rsidR="009E3AC1" w:rsidRPr="00F70760" w:rsidRDefault="009E3AC1" w:rsidP="003C0B4A">
      <w:pPr>
        <w:pStyle w:val="CodeB"/>
        <w:rPr>
          <w:rStyle w:val="Literal-Gray"/>
          <w:rPrChange w:id="1055" w:author="Carol Nichols" w:date="2018-01-21T16:46:00Z">
            <w:rPr/>
          </w:rPrChange>
        </w:rPr>
      </w:pPr>
      <w:r w:rsidRPr="00F70760">
        <w:rPr>
          <w:rStyle w:val="Literal-Gray"/>
          <w:rPrChange w:id="1056" w:author="Carol Nichols" w:date="2018-01-21T16:46:00Z">
            <w:rPr/>
          </w:rPrChange>
        </w:rPr>
        <w:t>use std::thread;</w:t>
      </w:r>
    </w:p>
    <w:p w14:paraId="134E39AD" w14:textId="77777777" w:rsidR="009E3AC1" w:rsidRPr="00F70760" w:rsidRDefault="009E3AC1" w:rsidP="003C0B4A">
      <w:pPr>
        <w:pStyle w:val="CodeB"/>
        <w:rPr>
          <w:rStyle w:val="Literal-Gray"/>
          <w:rPrChange w:id="1057" w:author="Carol Nichols" w:date="2018-01-21T16:46:00Z">
            <w:rPr/>
          </w:rPrChange>
        </w:rPr>
      </w:pPr>
    </w:p>
    <w:p w14:paraId="3B076403" w14:textId="77777777" w:rsidR="009E3AC1" w:rsidRPr="00F70760" w:rsidRDefault="009E3AC1" w:rsidP="003C0B4A">
      <w:pPr>
        <w:pStyle w:val="CodeB"/>
        <w:rPr>
          <w:rStyle w:val="Literal-Gray"/>
          <w:rPrChange w:id="1058" w:author="Carol Nichols" w:date="2018-01-21T16:46:00Z">
            <w:rPr/>
          </w:rPrChange>
        </w:rPr>
      </w:pPr>
      <w:r w:rsidRPr="00F70760">
        <w:rPr>
          <w:rStyle w:val="Literal-Gray"/>
          <w:rPrChange w:id="1059" w:author="Carol Nichols" w:date="2018-01-21T16:46:00Z">
            <w:rPr/>
          </w:rPrChange>
        </w:rPr>
        <w:t>fn main() {</w:t>
      </w:r>
    </w:p>
    <w:p w14:paraId="2594897A" w14:textId="77777777" w:rsidR="009E3AC1" w:rsidRPr="003C0B4A" w:rsidRDefault="009E3AC1" w:rsidP="003C0B4A">
      <w:pPr>
        <w:pStyle w:val="CodeB"/>
      </w:pPr>
      <w:r w:rsidRPr="003C0B4A">
        <w:t xml:space="preserve">    let counter = Rc::new(Mutex::new(0));</w:t>
      </w:r>
    </w:p>
    <w:p w14:paraId="4E6AE49C" w14:textId="77777777" w:rsidR="009E3AC1" w:rsidRPr="00F70760" w:rsidRDefault="009E3AC1" w:rsidP="003C0B4A">
      <w:pPr>
        <w:pStyle w:val="CodeB"/>
        <w:rPr>
          <w:rStyle w:val="Literal-Gray"/>
          <w:rPrChange w:id="1060" w:author="Carol Nichols" w:date="2018-01-21T16:46:00Z">
            <w:rPr/>
          </w:rPrChange>
        </w:rPr>
      </w:pPr>
      <w:r w:rsidRPr="00F70760">
        <w:rPr>
          <w:rStyle w:val="Literal-Gray"/>
          <w:rPrChange w:id="1061" w:author="Carol Nichols" w:date="2018-01-21T16:46:00Z">
            <w:rPr/>
          </w:rPrChange>
        </w:rPr>
        <w:t xml:space="preserve">    let mut handles = vec![];</w:t>
      </w:r>
    </w:p>
    <w:p w14:paraId="75D125F6" w14:textId="77777777" w:rsidR="009E3AC1" w:rsidRPr="00F70760" w:rsidRDefault="009E3AC1" w:rsidP="003C0B4A">
      <w:pPr>
        <w:pStyle w:val="CodeB"/>
        <w:rPr>
          <w:rStyle w:val="Literal-Gray"/>
          <w:rPrChange w:id="1062" w:author="Carol Nichols" w:date="2018-01-21T16:46:00Z">
            <w:rPr/>
          </w:rPrChange>
        </w:rPr>
      </w:pPr>
    </w:p>
    <w:p w14:paraId="73AA40C8" w14:textId="77777777" w:rsidR="009E3AC1" w:rsidRPr="00F70760" w:rsidRDefault="009E3AC1" w:rsidP="003C0B4A">
      <w:pPr>
        <w:pStyle w:val="CodeB"/>
        <w:rPr>
          <w:rStyle w:val="Literal-Gray"/>
          <w:rPrChange w:id="1063" w:author="Carol Nichols" w:date="2018-01-21T16:46:00Z">
            <w:rPr/>
          </w:rPrChange>
        </w:rPr>
      </w:pPr>
      <w:r w:rsidRPr="00F70760">
        <w:rPr>
          <w:rStyle w:val="Literal-Gray"/>
          <w:rPrChange w:id="1064" w:author="Carol Nichols" w:date="2018-01-21T16:46:00Z">
            <w:rPr/>
          </w:rPrChange>
        </w:rPr>
        <w:t xml:space="preserve">    for _ in 0..10 {</w:t>
      </w:r>
    </w:p>
    <w:p w14:paraId="65842094" w14:textId="77777777" w:rsidR="009E3AC1" w:rsidRPr="003C0B4A" w:rsidRDefault="009E3AC1" w:rsidP="003C0B4A">
      <w:pPr>
        <w:pStyle w:val="CodeB"/>
      </w:pPr>
      <w:r w:rsidRPr="003C0B4A">
        <w:t xml:space="preserve">        let counter = Rc::clone(&amp;counter);</w:t>
      </w:r>
    </w:p>
    <w:p w14:paraId="18E2CB93" w14:textId="77777777" w:rsidR="009E3AC1" w:rsidRPr="00F70760" w:rsidRDefault="009E3AC1" w:rsidP="003C0B4A">
      <w:pPr>
        <w:pStyle w:val="CodeB"/>
        <w:rPr>
          <w:rStyle w:val="Literal-Gray"/>
          <w:rPrChange w:id="1065" w:author="Carol Nichols" w:date="2018-01-21T16:46:00Z">
            <w:rPr/>
          </w:rPrChange>
        </w:rPr>
      </w:pPr>
      <w:r w:rsidRPr="00F70760">
        <w:rPr>
          <w:rStyle w:val="Literal-Gray"/>
          <w:rPrChange w:id="1066" w:author="Carol Nichols" w:date="2018-01-21T16:46:00Z">
            <w:rPr/>
          </w:rPrChange>
        </w:rPr>
        <w:t xml:space="preserve">        let handle = thread::spawn(move || {</w:t>
      </w:r>
    </w:p>
    <w:p w14:paraId="4FA878E7" w14:textId="77777777" w:rsidR="009E3AC1" w:rsidRPr="00F70760" w:rsidRDefault="009E3AC1" w:rsidP="003C0B4A">
      <w:pPr>
        <w:pStyle w:val="CodeB"/>
        <w:rPr>
          <w:rStyle w:val="Literal-Gray"/>
          <w:rPrChange w:id="1067" w:author="Carol Nichols" w:date="2018-01-21T16:46:00Z">
            <w:rPr/>
          </w:rPrChange>
        </w:rPr>
      </w:pPr>
      <w:r w:rsidRPr="00F70760">
        <w:rPr>
          <w:rStyle w:val="Literal-Gray"/>
          <w:rPrChange w:id="1068" w:author="Carol Nichols" w:date="2018-01-21T16:46:00Z">
            <w:rPr/>
          </w:rPrChange>
        </w:rPr>
        <w:lastRenderedPageBreak/>
        <w:t xml:space="preserve">            let mut num = counter.lock().unwrap();</w:t>
      </w:r>
    </w:p>
    <w:p w14:paraId="0D332018" w14:textId="77777777" w:rsidR="009E3AC1" w:rsidRPr="00F70760" w:rsidRDefault="009E3AC1" w:rsidP="003C0B4A">
      <w:pPr>
        <w:pStyle w:val="CodeB"/>
        <w:rPr>
          <w:rStyle w:val="Literal-Gray"/>
          <w:rPrChange w:id="1069" w:author="Carol Nichols" w:date="2018-01-21T16:46:00Z">
            <w:rPr/>
          </w:rPrChange>
        </w:rPr>
      </w:pPr>
    </w:p>
    <w:p w14:paraId="7D62FAF4" w14:textId="77777777" w:rsidR="009E3AC1" w:rsidRPr="00F70760" w:rsidRDefault="009E3AC1" w:rsidP="003C0B4A">
      <w:pPr>
        <w:pStyle w:val="CodeB"/>
        <w:rPr>
          <w:rStyle w:val="Literal-Gray"/>
          <w:rPrChange w:id="1070" w:author="Carol Nichols" w:date="2018-01-21T16:46:00Z">
            <w:rPr/>
          </w:rPrChange>
        </w:rPr>
      </w:pPr>
      <w:r w:rsidRPr="00F70760">
        <w:rPr>
          <w:rStyle w:val="Literal-Gray"/>
          <w:rPrChange w:id="1071" w:author="Carol Nichols" w:date="2018-01-21T16:46:00Z">
            <w:rPr/>
          </w:rPrChange>
        </w:rPr>
        <w:t xml:space="preserve">            *num += 1;</w:t>
      </w:r>
    </w:p>
    <w:p w14:paraId="5942525C" w14:textId="77777777" w:rsidR="009E3AC1" w:rsidRPr="00F70760" w:rsidRDefault="009E3AC1" w:rsidP="003C0B4A">
      <w:pPr>
        <w:pStyle w:val="CodeB"/>
        <w:rPr>
          <w:rStyle w:val="Literal-Gray"/>
          <w:rPrChange w:id="1072" w:author="Carol Nichols" w:date="2018-01-21T16:46:00Z">
            <w:rPr/>
          </w:rPrChange>
        </w:rPr>
      </w:pPr>
      <w:r w:rsidRPr="00F70760">
        <w:rPr>
          <w:rStyle w:val="Literal-Gray"/>
          <w:rPrChange w:id="1073" w:author="Carol Nichols" w:date="2018-01-21T16:46:00Z">
            <w:rPr/>
          </w:rPrChange>
        </w:rPr>
        <w:t xml:space="preserve">        });</w:t>
      </w:r>
    </w:p>
    <w:p w14:paraId="605E66AA" w14:textId="77777777" w:rsidR="009E3AC1" w:rsidRPr="00F70760" w:rsidRDefault="009E3AC1" w:rsidP="003C0B4A">
      <w:pPr>
        <w:pStyle w:val="CodeB"/>
        <w:rPr>
          <w:rStyle w:val="Literal-Gray"/>
          <w:rPrChange w:id="1074" w:author="Carol Nichols" w:date="2018-01-21T16:46:00Z">
            <w:rPr/>
          </w:rPrChange>
        </w:rPr>
      </w:pPr>
      <w:r w:rsidRPr="00F70760">
        <w:rPr>
          <w:rStyle w:val="Literal-Gray"/>
          <w:rPrChange w:id="1075" w:author="Carol Nichols" w:date="2018-01-21T16:46:00Z">
            <w:rPr/>
          </w:rPrChange>
        </w:rPr>
        <w:t xml:space="preserve">        handles.push(handle);</w:t>
      </w:r>
    </w:p>
    <w:p w14:paraId="20958065" w14:textId="77777777" w:rsidR="009E3AC1" w:rsidRPr="00F70760" w:rsidRDefault="009E3AC1" w:rsidP="003C0B4A">
      <w:pPr>
        <w:pStyle w:val="CodeB"/>
        <w:rPr>
          <w:rStyle w:val="Literal-Gray"/>
          <w:rPrChange w:id="1076" w:author="Carol Nichols" w:date="2018-01-21T16:46:00Z">
            <w:rPr/>
          </w:rPrChange>
        </w:rPr>
      </w:pPr>
      <w:r w:rsidRPr="00F70760">
        <w:rPr>
          <w:rStyle w:val="Literal-Gray"/>
          <w:rPrChange w:id="1077" w:author="Carol Nichols" w:date="2018-01-21T16:46:00Z">
            <w:rPr/>
          </w:rPrChange>
        </w:rPr>
        <w:t xml:space="preserve">    }</w:t>
      </w:r>
    </w:p>
    <w:p w14:paraId="226B671A" w14:textId="77777777" w:rsidR="009E3AC1" w:rsidRPr="00F70760" w:rsidRDefault="009E3AC1" w:rsidP="003C0B4A">
      <w:pPr>
        <w:pStyle w:val="CodeB"/>
        <w:rPr>
          <w:rStyle w:val="Literal-Gray"/>
          <w:rPrChange w:id="1078" w:author="Carol Nichols" w:date="2018-01-21T16:46:00Z">
            <w:rPr/>
          </w:rPrChange>
        </w:rPr>
      </w:pPr>
    </w:p>
    <w:p w14:paraId="0D5F2412" w14:textId="77777777" w:rsidR="009E3AC1" w:rsidRPr="00F70760" w:rsidRDefault="009E3AC1" w:rsidP="003C0B4A">
      <w:pPr>
        <w:pStyle w:val="CodeB"/>
        <w:rPr>
          <w:rStyle w:val="Literal-Gray"/>
          <w:rPrChange w:id="1079" w:author="Carol Nichols" w:date="2018-01-21T16:46:00Z">
            <w:rPr/>
          </w:rPrChange>
        </w:rPr>
      </w:pPr>
      <w:r w:rsidRPr="00F70760">
        <w:rPr>
          <w:rStyle w:val="Literal-Gray"/>
          <w:rPrChange w:id="1080" w:author="Carol Nichols" w:date="2018-01-21T16:46:00Z">
            <w:rPr/>
          </w:rPrChange>
        </w:rPr>
        <w:t xml:space="preserve">    for handle in handles {</w:t>
      </w:r>
    </w:p>
    <w:p w14:paraId="15F76EEE" w14:textId="77777777" w:rsidR="009E3AC1" w:rsidRPr="00F70760" w:rsidRDefault="009E3AC1" w:rsidP="003C0B4A">
      <w:pPr>
        <w:pStyle w:val="CodeB"/>
        <w:rPr>
          <w:rStyle w:val="Literal-Gray"/>
          <w:rPrChange w:id="1081" w:author="Carol Nichols" w:date="2018-01-21T16:46:00Z">
            <w:rPr/>
          </w:rPrChange>
        </w:rPr>
      </w:pPr>
      <w:r w:rsidRPr="00F70760">
        <w:rPr>
          <w:rStyle w:val="Literal-Gray"/>
          <w:rPrChange w:id="1082" w:author="Carol Nichols" w:date="2018-01-21T16:46:00Z">
            <w:rPr/>
          </w:rPrChange>
        </w:rPr>
        <w:t xml:space="preserve">        handle.join().unwrap();</w:t>
      </w:r>
    </w:p>
    <w:p w14:paraId="50675044" w14:textId="77777777" w:rsidR="009E3AC1" w:rsidRPr="00F70760" w:rsidRDefault="009E3AC1" w:rsidP="003C0B4A">
      <w:pPr>
        <w:pStyle w:val="CodeB"/>
        <w:rPr>
          <w:rStyle w:val="Literal-Gray"/>
          <w:rPrChange w:id="1083" w:author="Carol Nichols" w:date="2018-01-21T16:46:00Z">
            <w:rPr/>
          </w:rPrChange>
        </w:rPr>
      </w:pPr>
      <w:r w:rsidRPr="00F70760">
        <w:rPr>
          <w:rStyle w:val="Literal-Gray"/>
          <w:rPrChange w:id="1084" w:author="Carol Nichols" w:date="2018-01-21T16:46:00Z">
            <w:rPr/>
          </w:rPrChange>
        </w:rPr>
        <w:t xml:space="preserve">    }</w:t>
      </w:r>
    </w:p>
    <w:p w14:paraId="267F1633" w14:textId="77777777" w:rsidR="009E3AC1" w:rsidRPr="00F70760" w:rsidRDefault="009E3AC1" w:rsidP="003C0B4A">
      <w:pPr>
        <w:pStyle w:val="CodeB"/>
        <w:rPr>
          <w:rStyle w:val="Literal-Gray"/>
          <w:rPrChange w:id="1085" w:author="Carol Nichols" w:date="2018-01-21T16:46:00Z">
            <w:rPr/>
          </w:rPrChange>
        </w:rPr>
      </w:pPr>
    </w:p>
    <w:p w14:paraId="74835FAA" w14:textId="77777777" w:rsidR="009E3AC1" w:rsidRPr="00F70760" w:rsidRDefault="009E3AC1" w:rsidP="003C0B4A">
      <w:pPr>
        <w:pStyle w:val="CodeB"/>
        <w:rPr>
          <w:rStyle w:val="Literal-Gray"/>
          <w:rPrChange w:id="1086" w:author="Carol Nichols" w:date="2018-01-21T16:46:00Z">
            <w:rPr/>
          </w:rPrChange>
        </w:rPr>
      </w:pPr>
      <w:r w:rsidRPr="00F70760">
        <w:rPr>
          <w:rStyle w:val="Literal-Gray"/>
          <w:rPrChange w:id="1087" w:author="Carol Nichols" w:date="2018-01-21T16:46:00Z">
            <w:rPr/>
          </w:rPrChange>
        </w:rPr>
        <w:t xml:space="preserve">    println!("Result: {}", *counter.lock().unwrap());</w:t>
      </w:r>
    </w:p>
    <w:p w14:paraId="6EFA0559" w14:textId="77777777" w:rsidR="009E3AC1" w:rsidRPr="00F70760" w:rsidRDefault="009E3AC1" w:rsidP="008E51BB">
      <w:pPr>
        <w:pStyle w:val="CodeC"/>
        <w:rPr>
          <w:rStyle w:val="Literal-Gray"/>
          <w:rPrChange w:id="1088" w:author="Carol Nichols" w:date="2018-01-21T16:46:00Z">
            <w:rPr/>
          </w:rPrChange>
        </w:rPr>
      </w:pPr>
      <w:r w:rsidRPr="00F70760">
        <w:rPr>
          <w:rStyle w:val="Literal-Gray"/>
          <w:rPrChange w:id="1089" w:author="Carol Nichols" w:date="2018-01-21T16:46:00Z">
            <w:rPr/>
          </w:rPrChange>
        </w:rPr>
        <w:t>}</w:t>
      </w:r>
    </w:p>
    <w:p w14:paraId="08AC2CA2" w14:textId="77777777" w:rsidR="009E3AC1" w:rsidRDefault="009E3AC1" w:rsidP="008E51BB">
      <w:pPr>
        <w:pStyle w:val="Listing"/>
        <w:rPr>
          <w:rFonts w:eastAsia="Microsoft YaHei"/>
        </w:rPr>
      </w:pPr>
      <w:r w:rsidRPr="009E3AC1">
        <w:rPr>
          <w:rFonts w:eastAsia="Microsoft YaHei" w:hint="eastAsia"/>
        </w:rPr>
        <w:t>Listing 16-14: Attempting to use </w:t>
      </w:r>
      <w:proofErr w:type="spellStart"/>
      <w:r w:rsidR="003B4316" w:rsidRPr="003B4316">
        <w:rPr>
          <w:rStyle w:val="LiteralCaption"/>
          <w:rPrChange w:id="1090" w:author="janelle" w:date="2018-01-08T12:16:00Z">
            <w:rPr>
              <w:rStyle w:val="Literal"/>
            </w:rPr>
          </w:rPrChange>
        </w:rPr>
        <w:t>Rc</w:t>
      </w:r>
      <w:proofErr w:type="spellEnd"/>
      <w:r w:rsidR="003B4316" w:rsidRPr="003B4316">
        <w:rPr>
          <w:rStyle w:val="LiteralCaption"/>
          <w:rPrChange w:id="1091" w:author="janelle" w:date="2018-01-08T12:16:00Z">
            <w:rPr>
              <w:rStyle w:val="Literal"/>
            </w:rPr>
          </w:rPrChange>
        </w:rPr>
        <w:t>&lt;T&gt;</w:t>
      </w:r>
      <w:r w:rsidRPr="009E3AC1">
        <w:rPr>
          <w:rFonts w:eastAsia="Microsoft YaHei" w:hint="eastAsia"/>
        </w:rPr>
        <w:t> to allow multiple threads to own the</w:t>
      </w:r>
      <w:r>
        <w:rPr>
          <w:rFonts w:eastAsia="Microsoft YaHei" w:hint="eastAsia"/>
        </w:rPr>
        <w:t xml:space="preserve"> </w:t>
      </w:r>
      <w:proofErr w:type="spellStart"/>
      <w:r w:rsidR="003B4316" w:rsidRPr="003B4316">
        <w:rPr>
          <w:rStyle w:val="LiteralCaption"/>
          <w:rPrChange w:id="1092" w:author="janelle" w:date="2018-01-08T12:16:00Z">
            <w:rPr>
              <w:rStyle w:val="Literal"/>
            </w:rPr>
          </w:rPrChange>
        </w:rPr>
        <w:t>Mutex</w:t>
      </w:r>
      <w:proofErr w:type="spellEnd"/>
      <w:r w:rsidR="003B4316" w:rsidRPr="003B4316">
        <w:rPr>
          <w:rStyle w:val="LiteralCaption"/>
          <w:rPrChange w:id="1093" w:author="janelle" w:date="2018-01-08T12:16:00Z">
            <w:rPr>
              <w:rStyle w:val="Literal"/>
            </w:rPr>
          </w:rPrChange>
        </w:rPr>
        <w:t>&lt;T&gt;</w:t>
      </w:r>
    </w:p>
    <w:p w14:paraId="5038FBB9" w14:textId="2B56DF68" w:rsidR="009E3AC1" w:rsidRDefault="009E3AC1" w:rsidP="009E3AC1">
      <w:pPr>
        <w:pStyle w:val="Body"/>
      </w:pPr>
      <w:r>
        <w:rPr>
          <w:rFonts w:hint="eastAsia"/>
        </w:rPr>
        <w:t>Once again, we compile and get</w:t>
      </w:r>
      <w:ins w:id="1094" w:author="janelle" w:date="2018-01-19T10:51:00Z">
        <w:del w:id="1095" w:author="Carol Nichols" w:date="2018-01-21T13:52:00Z">
          <w:r w:rsidR="00E81E86" w:rsidDel="007E45C5">
            <w:delText>. . .</w:delText>
          </w:r>
        </w:del>
      </w:ins>
      <w:ins w:id="1096" w:author="Carol Nichols" w:date="2018-01-21T13:52:00Z">
        <w:r w:rsidR="007E45C5">
          <w:t xml:space="preserve">... </w:t>
        </w:r>
      </w:ins>
      <w:del w:id="1097" w:author="janelle" w:date="2018-01-19T10:51:00Z">
        <w:r w:rsidDel="00E81E86">
          <w:rPr>
            <w:rFonts w:hint="eastAsia"/>
          </w:rPr>
          <w:delText>…</w:delText>
        </w:r>
        <w:r w:rsidDel="00E81E86">
          <w:rPr>
            <w:rFonts w:hint="eastAsia"/>
          </w:rPr>
          <w:delText xml:space="preserve"> </w:delText>
        </w:r>
      </w:del>
      <w:r>
        <w:rPr>
          <w:rFonts w:hint="eastAsia"/>
        </w:rPr>
        <w:t>different errors! The compiler is teaching us a lot</w:t>
      </w:r>
      <w:del w:id="1098" w:author="AnneMarieW" w:date="2018-01-11T09:23:00Z">
        <w:r w:rsidDel="00EB3D87">
          <w:rPr>
            <w:rFonts w:hint="eastAsia"/>
          </w:rPr>
          <w:delText>!</w:delText>
        </w:r>
      </w:del>
      <w:ins w:id="1099" w:author="AnneMarieW" w:date="2018-01-11T09:23:00Z">
        <w:r w:rsidR="00EB3D87">
          <w:t>.</w:t>
        </w:r>
      </w:ins>
    </w:p>
    <w:p w14:paraId="351DBCE1" w14:textId="29D90CCF" w:rsidR="009E3AC1" w:rsidDel="00BD4649" w:rsidRDefault="00997C7A">
      <w:pPr>
        <w:pStyle w:val="CodeAWingding"/>
        <w:rPr>
          <w:del w:id="1100" w:author="Carol Nichols" w:date="2018-01-21T13:56:00Z"/>
        </w:rPr>
        <w:pPrChange w:id="1101" w:author="Carol Nichols" w:date="2018-01-21T13:56:00Z">
          <w:pPr>
            <w:pStyle w:val="ProductionDirective"/>
          </w:pPr>
        </w:pPrChange>
      </w:pPr>
      <w:ins w:id="1102" w:author="Carol Nichols" w:date="2018-01-21T13:54:00Z">
        <w:r w:rsidRPr="00A1311C">
          <w:rPr>
            <w:rStyle w:val="Wingdings"/>
            <w:rPrChange w:id="1103" w:author="Carol Nichols" w:date="2018-01-21T13:55:00Z">
              <w:rPr>
                <w:smallCaps w:val="0"/>
              </w:rPr>
            </w:rPrChange>
          </w:rPr>
          <w:t></w:t>
        </w:r>
        <w:r w:rsidRPr="00997C7A">
          <w:rPr>
            <w:rPrChange w:id="1104" w:author="Carol Nichols" w:date="2018-01-21T13:55:00Z">
              <w:rPr>
                <w:smallCaps w:val="0"/>
              </w:rPr>
            </w:rPrChange>
          </w:rPr>
          <w:t xml:space="preserve"> </w:t>
        </w:r>
      </w:ins>
      <w:r w:rsidR="009E3AC1" w:rsidRPr="00997C7A">
        <w:rPr>
          <w:rPrChange w:id="1105" w:author="Carol Nichols" w:date="2018-01-21T13:55:00Z">
            <w:rPr>
              <w:smallCaps w:val="0"/>
            </w:rPr>
          </w:rPrChange>
        </w:rPr>
        <w:t>error[E0277]: the trait bound `std::rc::Rc&lt;std::sync::Mutex&lt;i32&gt;&gt;:</w:t>
      </w:r>
    </w:p>
    <w:p w14:paraId="0639D768" w14:textId="77777777" w:rsidR="00BD4649" w:rsidRPr="00997C7A" w:rsidRDefault="00BD4649">
      <w:pPr>
        <w:pStyle w:val="CodeAWingding"/>
        <w:rPr>
          <w:ins w:id="1106" w:author="Carol Nichols" w:date="2018-01-21T13:57:00Z"/>
          <w:rPrChange w:id="1107" w:author="Carol Nichols" w:date="2018-01-21T13:55:00Z">
            <w:rPr>
              <w:ins w:id="1108" w:author="Carol Nichols" w:date="2018-01-21T13:57:00Z"/>
            </w:rPr>
          </w:rPrChange>
        </w:rPr>
        <w:pPrChange w:id="1109" w:author="Carol Nichols" w:date="2018-01-21T13:55:00Z">
          <w:pPr>
            <w:pStyle w:val="CodeAWingding"/>
          </w:pPr>
        </w:pPrChange>
      </w:pPr>
    </w:p>
    <w:p w14:paraId="50E3C0F4" w14:textId="4D8E509E" w:rsidR="009E3AC1" w:rsidRPr="003C0B4A" w:rsidRDefault="009E3AC1">
      <w:pPr>
        <w:pStyle w:val="CodeB"/>
        <w:pPrChange w:id="1110" w:author="Carol Nichols" w:date="2018-01-21T13:57:00Z">
          <w:pPr>
            <w:pStyle w:val="CodeAWingding"/>
          </w:pPr>
        </w:pPrChange>
      </w:pPr>
      <w:r w:rsidRPr="003C0B4A">
        <w:t>std::marker::Send` is not satisfied</w:t>
      </w:r>
      <w:ins w:id="1111" w:author="Carol Nichols" w:date="2018-01-21T16:47:00Z">
        <w:r w:rsidR="004272BF">
          <w:t xml:space="preserve"> </w:t>
        </w:r>
        <w:r w:rsidR="004272BF" w:rsidRPr="004272BF">
          <w:t>in `[closure@src/main.rs:11:36: 15:10 counter:std::rc::Rc&lt;std::sync::Mutex&lt;i32&gt;&gt;]`</w:t>
        </w:r>
      </w:ins>
    </w:p>
    <w:p w14:paraId="4C6E39D7" w14:textId="5C035082" w:rsidR="009E3AC1" w:rsidRPr="003C0B4A" w:rsidRDefault="009E3AC1" w:rsidP="003C0B4A">
      <w:pPr>
        <w:pStyle w:val="CodeB"/>
      </w:pPr>
      <w:r w:rsidRPr="003C0B4A">
        <w:t xml:space="preserve">  --&gt;</w:t>
      </w:r>
      <w:ins w:id="1112" w:author="Carol Nichols" w:date="2018-01-21T16:47:00Z">
        <w:r w:rsidR="004272BF">
          <w:t xml:space="preserve"> </w:t>
        </w:r>
        <w:r w:rsidR="004272BF" w:rsidRPr="004272BF">
          <w:t>src/main.rs:11:22</w:t>
        </w:r>
      </w:ins>
    </w:p>
    <w:p w14:paraId="3BADC7D8" w14:textId="77777777" w:rsidR="009E3AC1" w:rsidRPr="003C0B4A" w:rsidRDefault="009E3AC1" w:rsidP="003C0B4A">
      <w:pPr>
        <w:pStyle w:val="CodeB"/>
      </w:pPr>
      <w:r w:rsidRPr="003C0B4A">
        <w:t xml:space="preserve">   |</w:t>
      </w:r>
    </w:p>
    <w:p w14:paraId="14D88209" w14:textId="77777777" w:rsidR="009E3AC1" w:rsidRPr="003C0B4A" w:rsidRDefault="009E3AC1" w:rsidP="003C0B4A">
      <w:pPr>
        <w:pStyle w:val="CodeB"/>
      </w:pPr>
      <w:r w:rsidRPr="003C0B4A">
        <w:t>11 |         let handle = thread::spawn(move || {</w:t>
      </w:r>
    </w:p>
    <w:p w14:paraId="51016192" w14:textId="641E4EC4" w:rsidR="009E3AC1" w:rsidRPr="003C0B4A" w:rsidDel="00A1311C" w:rsidRDefault="004272BF">
      <w:pPr>
        <w:pStyle w:val="CodeBWingding"/>
        <w:rPr>
          <w:del w:id="1113" w:author="Carol Nichols" w:date="2018-01-21T13:56:00Z"/>
        </w:rPr>
        <w:pPrChange w:id="1114" w:author="Carol Nichols" w:date="2018-01-21T16:48:00Z">
          <w:pPr>
            <w:pStyle w:val="CodeB"/>
          </w:pPr>
        </w:pPrChange>
      </w:pPr>
      <w:ins w:id="1115" w:author="Carol Nichols" w:date="2018-01-21T16:47:00Z">
        <w:r w:rsidRPr="0054455B">
          <w:rPr>
            <w:rStyle w:val="Wingdings"/>
          </w:rPr>
          <w:t></w:t>
        </w:r>
      </w:ins>
      <w:r w:rsidR="009E3AC1" w:rsidRPr="003C0B4A">
        <w:t xml:space="preserve">   |                      ^^^^^^^^^^^^^ </w:t>
      </w:r>
      <w:ins w:id="1116" w:author="Carol Nichols" w:date="2018-01-21T16:47:00Z">
        <w:r w:rsidRPr="004272BF">
          <w:t>`std:</w:t>
        </w:r>
        <w:r>
          <w:t xml:space="preserve">:rc::Rc&lt;std::sync::Mutex&lt;i32&gt;&gt;` </w:t>
        </w:r>
        <w:r w:rsidRPr="004272BF">
          <w:t>cannot be sent between threads safely</w:t>
        </w:r>
      </w:ins>
      <w:del w:id="1117" w:author="Carol Nichols" w:date="2018-01-21T16:47:00Z">
        <w:r w:rsidR="009E3AC1" w:rsidRPr="003C0B4A" w:rsidDel="004272BF">
          <w:delText>the trait `std::marker::Send` is not</w:delText>
        </w:r>
      </w:del>
    </w:p>
    <w:p w14:paraId="3D08F0C3" w14:textId="5CD9BDE8" w:rsidR="009E3AC1" w:rsidRPr="003C0B4A" w:rsidRDefault="009E3AC1">
      <w:pPr>
        <w:pStyle w:val="CodeBWingding"/>
      </w:pPr>
      <w:del w:id="1118" w:author="Carol Nichols" w:date="2018-01-21T13:56:00Z">
        <w:r w:rsidRPr="003C0B4A" w:rsidDel="00A1311C">
          <w:delText xml:space="preserve">   </w:delText>
        </w:r>
      </w:del>
      <w:del w:id="1119" w:author="Carol Nichols" w:date="2018-01-21T16:47:00Z">
        <w:r w:rsidRPr="003C0B4A" w:rsidDel="004272BF">
          <w:delText>implemented for `std::rc::Rc&lt;std::sync::Mutex&lt;i32&gt;&gt;`</w:delText>
        </w:r>
      </w:del>
    </w:p>
    <w:p w14:paraId="1B0930B3" w14:textId="77777777" w:rsidR="009E3AC1" w:rsidRPr="003C0B4A" w:rsidRDefault="009E3AC1" w:rsidP="003C0B4A">
      <w:pPr>
        <w:pStyle w:val="CodeB"/>
      </w:pPr>
      <w:r w:rsidRPr="003C0B4A">
        <w:t xml:space="preserve">   |</w:t>
      </w:r>
    </w:p>
    <w:p w14:paraId="569E6B2F" w14:textId="77777777" w:rsidR="004272BF" w:rsidRPr="004272BF" w:rsidRDefault="004272BF">
      <w:pPr>
        <w:pStyle w:val="CodeB"/>
        <w:rPr>
          <w:ins w:id="1120" w:author="Carol Nichols" w:date="2018-01-21T16:48:00Z"/>
          <w:rFonts w:eastAsia="Microsoft YaHei"/>
          <w:rPrChange w:id="1121" w:author="Carol Nichols" w:date="2018-01-21T16:48:00Z">
            <w:rPr>
              <w:ins w:id="1122" w:author="Carol Nichols" w:date="2018-01-21T16:48:00Z"/>
              <w:rFonts w:ascii="Times New Roman" w:eastAsia="Microsoft YaHei" w:hAnsi="Times New Roman"/>
              <w:noProof w:val="0"/>
              <w:sz w:val="24"/>
            </w:rPr>
          </w:rPrChange>
        </w:rPr>
      </w:pPr>
      <w:ins w:id="1123" w:author="Carol Nichols" w:date="2018-01-21T16:48:00Z">
        <w:r w:rsidRPr="004272BF">
          <w:rPr>
            <w:rFonts w:eastAsia="Microsoft YaHei"/>
            <w:rPrChange w:id="1124" w:author="Carol Nichols" w:date="2018-01-21T16:48:00Z">
              <w:rPr>
                <w:rFonts w:ascii="Times New Roman" w:eastAsia="Microsoft YaHei" w:hAnsi="Times New Roman"/>
                <w:noProof w:val="0"/>
                <w:sz w:val="24"/>
              </w:rPr>
            </w:rPrChange>
          </w:rPr>
          <w:t xml:space="preserve">   = help: within `[closure@src/main.rs:11:36: 15:10 counter:std::rc::Rc&lt;std::sync::Mutex&lt;i32&gt;&gt;]`, the trait `std::marker::Send` is not implemented for `std::rc::Rc&lt;std::sync::Mutex&lt;i32&gt;&gt;`</w:t>
        </w:r>
      </w:ins>
    </w:p>
    <w:p w14:paraId="1682DEBE" w14:textId="77777777" w:rsidR="004272BF" w:rsidRPr="004272BF" w:rsidRDefault="004272BF">
      <w:pPr>
        <w:pStyle w:val="CodeB"/>
        <w:rPr>
          <w:ins w:id="1125" w:author="Carol Nichols" w:date="2018-01-21T16:48:00Z"/>
          <w:rFonts w:eastAsia="Microsoft YaHei"/>
          <w:rPrChange w:id="1126" w:author="Carol Nichols" w:date="2018-01-21T16:48:00Z">
            <w:rPr>
              <w:ins w:id="1127" w:author="Carol Nichols" w:date="2018-01-21T16:48:00Z"/>
              <w:rFonts w:ascii="Times New Roman" w:eastAsia="Microsoft YaHei" w:hAnsi="Times New Roman"/>
              <w:noProof w:val="0"/>
              <w:sz w:val="24"/>
            </w:rPr>
          </w:rPrChange>
        </w:rPr>
      </w:pPr>
      <w:ins w:id="1128" w:author="Carol Nichols" w:date="2018-01-21T16:48:00Z">
        <w:r w:rsidRPr="004272BF">
          <w:rPr>
            <w:rFonts w:eastAsia="Microsoft YaHei"/>
            <w:rPrChange w:id="1129" w:author="Carol Nichols" w:date="2018-01-21T16:48:00Z">
              <w:rPr>
                <w:rFonts w:ascii="Times New Roman" w:eastAsia="Microsoft YaHei" w:hAnsi="Times New Roman"/>
                <w:noProof w:val="0"/>
                <w:sz w:val="24"/>
              </w:rPr>
            </w:rPrChange>
          </w:rPr>
          <w:t xml:space="preserve">   = note: required because it appears within the type `[closure@src/main.rs:11:36: 15:10 counter:std::rc::Rc&lt;std::sync::Mutex&lt;i32&gt;&gt;]`</w:t>
        </w:r>
      </w:ins>
    </w:p>
    <w:p w14:paraId="7E6007C2" w14:textId="77777777" w:rsidR="004272BF" w:rsidRPr="004272BF" w:rsidRDefault="004272BF">
      <w:pPr>
        <w:pStyle w:val="CodeC"/>
        <w:rPr>
          <w:ins w:id="1130" w:author="Carol Nichols" w:date="2018-01-21T16:48:00Z"/>
          <w:rPrChange w:id="1131" w:author="Carol Nichols" w:date="2018-01-21T16:48:00Z">
            <w:rPr>
              <w:ins w:id="1132" w:author="Carol Nichols" w:date="2018-01-21T16:48:00Z"/>
            </w:rPr>
          </w:rPrChange>
        </w:rPr>
        <w:pPrChange w:id="1133" w:author="Carol Nichols" w:date="2018-01-21T16:48:00Z">
          <w:pPr>
            <w:pStyle w:val="Body"/>
          </w:pPr>
        </w:pPrChange>
      </w:pPr>
      <w:ins w:id="1134" w:author="Carol Nichols" w:date="2018-01-21T16:48:00Z">
        <w:r w:rsidRPr="004272BF">
          <w:rPr>
            <w:rPrChange w:id="1135" w:author="Carol Nichols" w:date="2018-01-21T16:48:00Z">
              <w:rPr/>
            </w:rPrChange>
          </w:rPr>
          <w:t xml:space="preserve">   = note: required by `std::thread::spawn`</w:t>
        </w:r>
      </w:ins>
    </w:p>
    <w:p w14:paraId="4A9DFDEC" w14:textId="01323676" w:rsidR="009E3AC1" w:rsidRPr="003C0B4A" w:rsidDel="00A1311C" w:rsidRDefault="009E3AC1">
      <w:pPr>
        <w:pStyle w:val="CodeBWingding"/>
        <w:rPr>
          <w:del w:id="1136" w:author="Carol Nichols" w:date="2018-01-21T13:56:00Z"/>
        </w:rPr>
        <w:pPrChange w:id="1137" w:author="Carol Nichols" w:date="2018-01-21T13:55:00Z">
          <w:pPr>
            <w:pStyle w:val="CodeC"/>
          </w:pPr>
        </w:pPrChange>
      </w:pPr>
      <w:del w:id="1138" w:author="Carol Nichols" w:date="2018-01-21T16:48:00Z">
        <w:r w:rsidRPr="003C0B4A" w:rsidDel="004272BF">
          <w:delText xml:space="preserve">   = note: `std::rc::Rc&lt;std::sync::Mutex&lt;i32&gt;&gt;` cannot be sent between threads</w:delText>
        </w:r>
      </w:del>
    </w:p>
    <w:p w14:paraId="2A2317BC" w14:textId="179C6130" w:rsidR="009E3AC1" w:rsidRPr="003C0B4A" w:rsidDel="004272BF" w:rsidRDefault="009E3AC1">
      <w:pPr>
        <w:pStyle w:val="CodeBWingding"/>
        <w:rPr>
          <w:del w:id="1139" w:author="Carol Nichols" w:date="2018-01-21T16:48:00Z"/>
        </w:rPr>
      </w:pPr>
      <w:del w:id="1140" w:author="Carol Nichols" w:date="2018-01-21T13:56:00Z">
        <w:r w:rsidRPr="003C0B4A" w:rsidDel="00A1311C">
          <w:delText xml:space="preserve">   </w:delText>
        </w:r>
      </w:del>
      <w:del w:id="1141" w:author="Carol Nichols" w:date="2018-01-21T16:48:00Z">
        <w:r w:rsidRPr="003C0B4A" w:rsidDel="004272BF">
          <w:delText>safely</w:delText>
        </w:r>
      </w:del>
    </w:p>
    <w:p w14:paraId="1F524856" w14:textId="40B84A6A" w:rsidR="009E3AC1" w:rsidRPr="003C0B4A" w:rsidDel="00A1311C" w:rsidRDefault="009E3AC1" w:rsidP="003C0B4A">
      <w:pPr>
        <w:pStyle w:val="CodeB"/>
        <w:rPr>
          <w:del w:id="1142" w:author="Carol Nichols" w:date="2018-01-21T13:56:00Z"/>
        </w:rPr>
      </w:pPr>
      <w:del w:id="1143" w:author="Carol Nichols" w:date="2018-01-21T16:48:00Z">
        <w:r w:rsidRPr="003C0B4A" w:rsidDel="004272BF">
          <w:delText xml:space="preserve">   = note: required because it appears within the type</w:delText>
        </w:r>
      </w:del>
    </w:p>
    <w:p w14:paraId="32ADD832" w14:textId="4D39B457" w:rsidR="009E3AC1" w:rsidRPr="003C0B4A" w:rsidDel="00A1311C" w:rsidRDefault="009E3AC1" w:rsidP="003C0B4A">
      <w:pPr>
        <w:pStyle w:val="CodeB"/>
        <w:rPr>
          <w:del w:id="1144" w:author="Carol Nichols" w:date="2018-01-21T13:56:00Z"/>
        </w:rPr>
      </w:pPr>
      <w:del w:id="1145" w:author="Carol Nichols" w:date="2018-01-21T13:56:00Z">
        <w:r w:rsidRPr="003C0B4A" w:rsidDel="00A1311C">
          <w:delText xml:space="preserve">   </w:delText>
        </w:r>
      </w:del>
      <w:del w:id="1146" w:author="Carol Nichols" w:date="2018-01-21T16:48:00Z">
        <w:r w:rsidRPr="003C0B4A" w:rsidDel="004272BF">
          <w:delText>`[closure@src/main.rs:11:36: 15:10</w:delText>
        </w:r>
      </w:del>
    </w:p>
    <w:p w14:paraId="524BBE8B" w14:textId="0E58C8C3" w:rsidR="009E3AC1" w:rsidRPr="003C0B4A" w:rsidDel="004272BF" w:rsidRDefault="009E3AC1" w:rsidP="003C0B4A">
      <w:pPr>
        <w:pStyle w:val="CodeB"/>
        <w:rPr>
          <w:del w:id="1147" w:author="Carol Nichols" w:date="2018-01-21T16:48:00Z"/>
        </w:rPr>
      </w:pPr>
      <w:del w:id="1148" w:author="Carol Nichols" w:date="2018-01-21T13:56:00Z">
        <w:r w:rsidRPr="003C0B4A" w:rsidDel="00A1311C">
          <w:delText xml:space="preserve">   </w:delText>
        </w:r>
      </w:del>
      <w:del w:id="1149" w:author="Carol Nichols" w:date="2018-01-21T16:48:00Z">
        <w:r w:rsidRPr="003C0B4A" w:rsidDel="004272BF">
          <w:delText>counter:std::rc::Rc&lt;sd::sync::Mutex&lt;i32&gt;&gt;]`</w:delText>
        </w:r>
      </w:del>
    </w:p>
    <w:p w14:paraId="3ED9C62B" w14:textId="18A3952C" w:rsidR="009E3AC1" w:rsidRPr="003C0B4A" w:rsidDel="004272BF" w:rsidRDefault="009E3AC1" w:rsidP="008E51BB">
      <w:pPr>
        <w:pStyle w:val="CodeC"/>
        <w:rPr>
          <w:del w:id="1150" w:author="Carol Nichols" w:date="2018-01-21T16:48:00Z"/>
        </w:rPr>
      </w:pPr>
      <w:del w:id="1151" w:author="Carol Nichols" w:date="2018-01-21T16:48:00Z">
        <w:r w:rsidRPr="003C0B4A" w:rsidDel="004272BF">
          <w:delText xml:space="preserve">   = note: required by `std::thread::spawn`</w:delText>
        </w:r>
      </w:del>
    </w:p>
    <w:p w14:paraId="43943A22" w14:textId="0D3A3BC7" w:rsidR="009E3AC1" w:rsidRDefault="009E3AC1" w:rsidP="009E3AC1">
      <w:pPr>
        <w:pStyle w:val="Body"/>
      </w:pPr>
      <w:r w:rsidRPr="009E3AC1">
        <w:rPr>
          <w:rFonts w:hint="eastAsia"/>
        </w:rPr>
        <w:t>Wow, that</w:t>
      </w:r>
      <w:del w:id="1152" w:author="AnneMarieW" w:date="2018-01-11T09:23:00Z">
        <w:r w:rsidDel="00EB3D87">
          <w:delText>’</w:delText>
        </w:r>
      </w:del>
      <w:ins w:id="1153" w:author="AnneMarieW" w:date="2018-01-11T09:23:00Z">
        <w:r w:rsidR="00EB3D87">
          <w:t xml:space="preserve"> error message</w:t>
        </w:r>
      </w:ins>
      <w:del w:id="1154" w:author="AnneMarieW" w:date="2018-01-11T09:23:00Z">
        <w:r w:rsidRPr="009E3AC1" w:rsidDel="00EB3D87">
          <w:rPr>
            <w:rFonts w:hint="eastAsia"/>
          </w:rPr>
          <w:delText>s</w:delText>
        </w:r>
      </w:del>
      <w:ins w:id="1155" w:author="AnneMarieW" w:date="2018-01-11T09:23:00Z">
        <w:r w:rsidR="00EB3D87">
          <w:t xml:space="preserve"> is very</w:t>
        </w:r>
      </w:ins>
      <w:del w:id="1156" w:author="AnneMarieW" w:date="2018-01-11T09:23:00Z">
        <w:r w:rsidRPr="009E3AC1" w:rsidDel="00EB3D87">
          <w:rPr>
            <w:rFonts w:hint="eastAsia"/>
          </w:rPr>
          <w:delText xml:space="preserve"> quite</w:delText>
        </w:r>
      </w:del>
      <w:r w:rsidRPr="009E3AC1">
        <w:rPr>
          <w:rFonts w:hint="eastAsia"/>
        </w:rPr>
        <w:t xml:space="preserve"> wordy! Here are some </w:t>
      </w:r>
      <w:commentRangeStart w:id="1157"/>
      <w:commentRangeStart w:id="1158"/>
      <w:r w:rsidRPr="009E3AC1">
        <w:rPr>
          <w:rFonts w:hint="eastAsia"/>
        </w:rPr>
        <w:t xml:space="preserve">important parts to </w:t>
      </w:r>
      <w:del w:id="1159" w:author="AnneMarieW" w:date="2018-01-11T09:24:00Z">
        <w:r w:rsidRPr="009E3AC1" w:rsidDel="00EB3D87">
          <w:rPr>
            <w:rFonts w:hint="eastAsia"/>
          </w:rPr>
          <w:delText>pick out</w:delText>
        </w:r>
      </w:del>
      <w:ins w:id="1160" w:author="AnneMarieW" w:date="2018-01-11T09:24:00Z">
        <w:r w:rsidR="00EB3D87">
          <w:t>focus on</w:t>
        </w:r>
      </w:ins>
      <w:r w:rsidRPr="009E3AC1">
        <w:rPr>
          <w:rFonts w:hint="eastAsia"/>
        </w:rPr>
        <w:t>: the first</w:t>
      </w:r>
      <w:commentRangeEnd w:id="1157"/>
      <w:r w:rsidR="00B13EF8">
        <w:rPr>
          <w:rStyle w:val="CommentReference"/>
        </w:rPr>
        <w:commentReference w:id="1157"/>
      </w:r>
      <w:commentRangeEnd w:id="1158"/>
      <w:r w:rsidR="007E45C5">
        <w:rPr>
          <w:rStyle w:val="CommentReference"/>
          <w:rFonts w:eastAsia="Times New Roman"/>
        </w:rPr>
        <w:commentReference w:id="1158"/>
      </w:r>
      <w:r>
        <w:rPr>
          <w:rFonts w:hint="eastAsia"/>
        </w:rPr>
        <w:t xml:space="preserve"> </w:t>
      </w:r>
      <w:ins w:id="1161" w:author="Carol Nichols" w:date="2018-01-21T16:48:00Z">
        <w:r w:rsidR="009D672B">
          <w:t>inline error</w:t>
        </w:r>
      </w:ins>
      <w:del w:id="1162" w:author="Carol Nichols" w:date="2018-01-21T16:48:00Z">
        <w:r w:rsidRPr="009E3AC1" w:rsidDel="009D672B">
          <w:rPr>
            <w:rFonts w:hint="eastAsia"/>
          </w:rPr>
          <w:delText>note</w:delText>
        </w:r>
      </w:del>
      <w:ins w:id="1163" w:author="Carol Nichols" w:date="2018-01-21T13:56:00Z">
        <w:r w:rsidR="00A1311C">
          <w:t xml:space="preserve"> </w:t>
        </w:r>
        <w:r w:rsidR="00A1311C" w:rsidRPr="00A1311C">
          <w:rPr>
            <w:rStyle w:val="Wingdings"/>
            <w:rPrChange w:id="1164" w:author="Carol Nichols" w:date="2018-01-21T13:57:00Z">
              <w:rPr/>
            </w:rPrChange>
          </w:rPr>
          <w:t></w:t>
        </w:r>
      </w:ins>
      <w:r w:rsidRPr="009E3AC1">
        <w:rPr>
          <w:rFonts w:hint="eastAsia"/>
        </w:rPr>
        <w:t xml:space="preserve"> says </w:t>
      </w:r>
      <w:del w:id="1165" w:author="Carol Nichols" w:date="2018-01-21T16:49:00Z">
        <w:r w:rsidRPr="009E3AC1" w:rsidDel="009D672B">
          <w:rPr>
            <w:rStyle w:val="Literal"/>
          </w:rPr>
          <w:delText>Rc</w:delText>
        </w:r>
      </w:del>
      <w:ins w:id="1166" w:author="Carol Nichols" w:date="2018-01-21T16:49:00Z">
        <w:r w:rsidR="009D672B">
          <w:rPr>
            <w:rStyle w:val="Literal"/>
          </w:rPr>
          <w:t>`</w:t>
        </w:r>
        <w:proofErr w:type="spellStart"/>
        <w:r w:rsidR="009D672B">
          <w:rPr>
            <w:rStyle w:val="Literal"/>
          </w:rPr>
          <w:t>std</w:t>
        </w:r>
        <w:proofErr w:type="spellEnd"/>
        <w:r w:rsidR="009D672B">
          <w:rPr>
            <w:rStyle w:val="Literal"/>
          </w:rPr>
          <w:t>::</w:t>
        </w:r>
        <w:proofErr w:type="spellStart"/>
        <w:r w:rsidR="009D672B">
          <w:rPr>
            <w:rStyle w:val="Literal"/>
          </w:rPr>
          <w:t>rc</w:t>
        </w:r>
        <w:proofErr w:type="spellEnd"/>
        <w:r w:rsidR="009D672B">
          <w:rPr>
            <w:rStyle w:val="Literal"/>
          </w:rPr>
          <w:t>::</w:t>
        </w:r>
        <w:proofErr w:type="spellStart"/>
        <w:r w:rsidR="009D672B">
          <w:rPr>
            <w:rStyle w:val="Literal"/>
          </w:rPr>
          <w:t>Rc</w:t>
        </w:r>
      </w:ins>
      <w:proofErr w:type="spellEnd"/>
      <w:r w:rsidRPr="009E3AC1">
        <w:rPr>
          <w:rStyle w:val="Literal"/>
        </w:rPr>
        <w:t>&lt;</w:t>
      </w:r>
      <w:proofErr w:type="spellStart"/>
      <w:ins w:id="1167" w:author="Carol Nichols" w:date="2018-01-21T16:49:00Z">
        <w:r w:rsidR="009D672B">
          <w:rPr>
            <w:rStyle w:val="Literal"/>
          </w:rPr>
          <w:t>std</w:t>
        </w:r>
        <w:proofErr w:type="spellEnd"/>
        <w:r w:rsidR="009D672B">
          <w:rPr>
            <w:rStyle w:val="Literal"/>
          </w:rPr>
          <w:t>::sync::</w:t>
        </w:r>
      </w:ins>
      <w:proofErr w:type="spellStart"/>
      <w:r w:rsidRPr="009E3AC1">
        <w:rPr>
          <w:rStyle w:val="Literal"/>
        </w:rPr>
        <w:t>Mutex</w:t>
      </w:r>
      <w:proofErr w:type="spellEnd"/>
      <w:r w:rsidRPr="009E3AC1">
        <w:rPr>
          <w:rStyle w:val="Literal"/>
        </w:rPr>
        <w:t>&lt;i32&gt;&gt;</w:t>
      </w:r>
      <w:ins w:id="1168" w:author="Carol Nichols" w:date="2018-01-21T16:49:00Z">
        <w:r w:rsidR="009D672B">
          <w:rPr>
            <w:rStyle w:val="Literal"/>
          </w:rPr>
          <w:t>`</w:t>
        </w:r>
      </w:ins>
      <w:r w:rsidRPr="009E3AC1">
        <w:rPr>
          <w:rStyle w:val="Literal"/>
        </w:rPr>
        <w:t xml:space="preserve"> cannot be sent between threads safely</w:t>
      </w:r>
      <w:r w:rsidRPr="009E3AC1">
        <w:rPr>
          <w:rFonts w:hint="eastAsia"/>
        </w:rPr>
        <w:t>. The reason</w:t>
      </w:r>
      <w:r>
        <w:rPr>
          <w:rFonts w:hint="eastAsia"/>
        </w:rPr>
        <w:t xml:space="preserve"> </w:t>
      </w:r>
      <w:r w:rsidRPr="009E3AC1">
        <w:rPr>
          <w:rFonts w:hint="eastAsia"/>
        </w:rPr>
        <w:t>for this is in the</w:t>
      </w:r>
      <w:ins w:id="1169" w:author="Carol Nichols" w:date="2018-01-21T13:53:00Z">
        <w:r w:rsidR="007E45C5">
          <w:t xml:space="preserve"> next important part to focus on, the</w:t>
        </w:r>
      </w:ins>
      <w:r w:rsidRPr="009E3AC1">
        <w:rPr>
          <w:rFonts w:hint="eastAsia"/>
        </w:rPr>
        <w:t xml:space="preserve"> error message</w:t>
      </w:r>
      <w:ins w:id="1170" w:author="Carol Nichols" w:date="2018-01-21T13:57:00Z">
        <w:r w:rsidR="00A1311C">
          <w:t xml:space="preserve"> </w:t>
        </w:r>
        <w:r w:rsidR="00A1311C" w:rsidRPr="00A1311C">
          <w:rPr>
            <w:rStyle w:val="Wingdings"/>
            <w:rPrChange w:id="1171" w:author="Carol Nichols" w:date="2018-01-21T13:57:00Z">
              <w:rPr/>
            </w:rPrChange>
          </w:rPr>
          <w:t></w:t>
        </w:r>
      </w:ins>
      <w:ins w:id="1172" w:author="Carol Nichols" w:date="2018-01-21T13:53:00Z">
        <w:r w:rsidR="007E45C5">
          <w:t>.</w:t>
        </w:r>
      </w:ins>
      <w:del w:id="1173" w:author="Carol Nichols" w:date="2018-01-21T13:53:00Z">
        <w:r w:rsidRPr="009E3AC1" w:rsidDel="007E45C5">
          <w:rPr>
            <w:rFonts w:hint="eastAsia"/>
          </w:rPr>
          <w:delText>,</w:delText>
        </w:r>
      </w:del>
      <w:r w:rsidRPr="009E3AC1">
        <w:rPr>
          <w:rFonts w:hint="eastAsia"/>
        </w:rPr>
        <w:t xml:space="preserve"> </w:t>
      </w:r>
      <w:del w:id="1174" w:author="Carol Nichols" w:date="2018-01-21T13:53:00Z">
        <w:r w:rsidRPr="009E3AC1" w:rsidDel="007E45C5">
          <w:rPr>
            <w:rFonts w:hint="eastAsia"/>
          </w:rPr>
          <w:delText>which, once</w:delText>
        </w:r>
      </w:del>
      <w:ins w:id="1175" w:author="Carol Nichols" w:date="2018-01-21T13:53:00Z">
        <w:r w:rsidR="007E45C5">
          <w:t>The</w:t>
        </w:r>
      </w:ins>
      <w:r w:rsidRPr="009E3AC1">
        <w:rPr>
          <w:rFonts w:hint="eastAsia"/>
        </w:rPr>
        <w:t xml:space="preserve"> distilled</w:t>
      </w:r>
      <w:ins w:id="1176" w:author="Carol Nichols" w:date="2018-01-21T13:53:00Z">
        <w:r w:rsidR="007E45C5">
          <w:t xml:space="preserve"> error message</w:t>
        </w:r>
      </w:ins>
      <w:del w:id="1177" w:author="Carol Nichols" w:date="2018-01-21T13:53:00Z">
        <w:r w:rsidRPr="009E3AC1" w:rsidDel="007E45C5">
          <w:rPr>
            <w:rFonts w:hint="eastAsia"/>
          </w:rPr>
          <w:delText>,</w:delText>
        </w:r>
      </w:del>
      <w:r w:rsidRPr="009E3AC1">
        <w:rPr>
          <w:rFonts w:hint="eastAsia"/>
        </w:rPr>
        <w:t xml:space="preserve"> says </w:t>
      </w:r>
      <w:r w:rsidRPr="009E3AC1">
        <w:rPr>
          <w:rStyle w:val="Literal"/>
        </w:rPr>
        <w:t xml:space="preserve">the trait bound </w:t>
      </w:r>
      <w:ins w:id="1178" w:author="Carol Nichols" w:date="2018-01-21T13:53:00Z">
        <w:r w:rsidR="007E45C5">
          <w:rPr>
            <w:rStyle w:val="Literal"/>
          </w:rPr>
          <w:t>`</w:t>
        </w:r>
      </w:ins>
      <w:r w:rsidRPr="009E3AC1">
        <w:rPr>
          <w:rStyle w:val="Literal"/>
        </w:rPr>
        <w:t>Send</w:t>
      </w:r>
      <w:ins w:id="1179" w:author="Carol Nichols" w:date="2018-01-21T13:53:00Z">
        <w:r w:rsidR="007E45C5">
          <w:rPr>
            <w:rStyle w:val="Literal"/>
          </w:rPr>
          <w:t>`</w:t>
        </w:r>
      </w:ins>
      <w:r w:rsidRPr="009E3AC1">
        <w:rPr>
          <w:rStyle w:val="Literal"/>
        </w:rPr>
        <w:t xml:space="preserve"> is not satisfied</w:t>
      </w:r>
      <w:r w:rsidRPr="009E3AC1">
        <w:rPr>
          <w:rFonts w:hint="eastAsia"/>
        </w:rPr>
        <w:t>. We</w:t>
      </w:r>
      <w:r>
        <w:t>’</w:t>
      </w:r>
      <w:del w:id="1180" w:author="AnneMarieW" w:date="2018-01-11T09:25:00Z">
        <w:r w:rsidRPr="009E3AC1" w:rsidDel="00EB3D87">
          <w:rPr>
            <w:rFonts w:hint="eastAsia"/>
          </w:rPr>
          <w:delText>re going to</w:delText>
        </w:r>
      </w:del>
      <w:ins w:id="1181" w:author="AnneMarieW" w:date="2018-01-11T09:25:00Z">
        <w:r w:rsidR="00EB3D87">
          <w:t>ll</w:t>
        </w:r>
      </w:ins>
      <w:r w:rsidRPr="009E3AC1">
        <w:rPr>
          <w:rFonts w:hint="eastAsia"/>
        </w:rPr>
        <w:t xml:space="preserve"> talk </w:t>
      </w:r>
      <w:r w:rsidRPr="009E3AC1">
        <w:rPr>
          <w:rFonts w:hint="eastAsia"/>
        </w:rPr>
        <w:lastRenderedPageBreak/>
        <w:t>about </w:t>
      </w:r>
      <w:r w:rsidRPr="009E3AC1">
        <w:rPr>
          <w:rStyle w:val="Literal"/>
        </w:rPr>
        <w:t>Send</w:t>
      </w:r>
      <w:r>
        <w:rPr>
          <w:rFonts w:hint="eastAsia"/>
        </w:rPr>
        <w:t> in the next section</w:t>
      </w:r>
      <w:del w:id="1182" w:author="AnneMarieW" w:date="2018-01-11T09:29:00Z">
        <w:r w:rsidDel="00B13EF8">
          <w:rPr>
            <w:rFonts w:hint="eastAsia"/>
          </w:rPr>
          <w:delText>;</w:delText>
        </w:r>
      </w:del>
      <w:ins w:id="1183" w:author="AnneMarieW" w:date="2018-01-11T09:29:00Z">
        <w:r w:rsidR="00B13EF8">
          <w:t>:</w:t>
        </w:r>
      </w:ins>
      <w:r>
        <w:rPr>
          <w:rFonts w:hint="eastAsia"/>
        </w:rPr>
        <w:t xml:space="preserve"> it</w:t>
      </w:r>
      <w:r>
        <w:t>’</w:t>
      </w:r>
      <w:r>
        <w:rPr>
          <w:rFonts w:hint="eastAsia"/>
        </w:rPr>
        <w:t>s one of the traits that ensures the types we use with threads are meant for use in concurrent situations.</w:t>
      </w:r>
    </w:p>
    <w:p w14:paraId="28871460" w14:textId="77777777" w:rsidR="009E3AC1" w:rsidRDefault="009E3AC1" w:rsidP="002B675D">
      <w:pPr>
        <w:pStyle w:val="Body"/>
      </w:pPr>
      <w:del w:id="1184" w:author="janelle" w:date="2018-01-19T10:51:00Z">
        <w:r w:rsidRPr="002B675D" w:rsidDel="00E81E86">
          <w:rPr>
            <w:rFonts w:hint="eastAsia"/>
          </w:rPr>
          <w:delText xml:space="preserve"> </w:delText>
        </w:r>
      </w:del>
      <w:r w:rsidRPr="009E3AC1">
        <w:rPr>
          <w:rFonts w:hint="eastAsia"/>
        </w:rPr>
        <w:t>Unfortunately, </w:t>
      </w:r>
      <w:proofErr w:type="spellStart"/>
      <w:r w:rsidRPr="009E3AC1">
        <w:rPr>
          <w:rStyle w:val="Literal"/>
        </w:rPr>
        <w:t>Rc</w:t>
      </w:r>
      <w:proofErr w:type="spellEnd"/>
      <w:r w:rsidRPr="009E3AC1">
        <w:rPr>
          <w:rStyle w:val="Literal"/>
        </w:rPr>
        <w:t>&lt;T&gt;</w:t>
      </w:r>
      <w:r w:rsidRPr="009E3AC1">
        <w:rPr>
          <w:rFonts w:hint="eastAsia"/>
        </w:rPr>
        <w:t> is not safe to share across threads. When </w:t>
      </w:r>
      <w:proofErr w:type="spellStart"/>
      <w:r w:rsidRPr="009E3AC1">
        <w:rPr>
          <w:rStyle w:val="Literal"/>
        </w:rPr>
        <w:t>Rc</w:t>
      </w:r>
      <w:proofErr w:type="spellEnd"/>
      <w:r w:rsidRPr="009E3AC1">
        <w:rPr>
          <w:rStyle w:val="Literal"/>
        </w:rPr>
        <w:t>&lt;T&gt;</w:t>
      </w:r>
      <w:r>
        <w:rPr>
          <w:rFonts w:hint="eastAsia"/>
        </w:rPr>
        <w:t xml:space="preserve"> </w:t>
      </w:r>
      <w:r w:rsidRPr="009E3AC1">
        <w:rPr>
          <w:rFonts w:hint="eastAsia"/>
        </w:rPr>
        <w:t>manages the reference count, it adds to the count for each call to </w:t>
      </w:r>
      <w:r w:rsidRPr="009E3AC1">
        <w:rPr>
          <w:rStyle w:val="Literal"/>
        </w:rPr>
        <w:t>clone</w:t>
      </w:r>
      <w:r w:rsidRPr="009E3AC1">
        <w:rPr>
          <w:rFonts w:hint="eastAsia"/>
        </w:rPr>
        <w:t> and</w:t>
      </w:r>
      <w:r>
        <w:rPr>
          <w:rFonts w:hint="eastAsia"/>
        </w:rPr>
        <w:t xml:space="preserve"> </w:t>
      </w:r>
      <w:r w:rsidRPr="009E3AC1">
        <w:rPr>
          <w:rFonts w:hint="eastAsia"/>
        </w:rPr>
        <w:t>subtracts from the count when each clone is dropped</w:t>
      </w:r>
      <w:del w:id="1185" w:author="AnneMarieW" w:date="2018-01-11T09:25:00Z">
        <w:r w:rsidRPr="009E3AC1" w:rsidDel="00EB3D87">
          <w:rPr>
            <w:rFonts w:hint="eastAsia"/>
          </w:rPr>
          <w:delText>,</w:delText>
        </w:r>
      </w:del>
      <w:ins w:id="1186" w:author="AnneMarieW" w:date="2018-01-11T09:25:00Z">
        <w:r w:rsidR="00EB3D87">
          <w:t>.</w:t>
        </w:r>
      </w:ins>
      <w:r w:rsidRPr="009E3AC1">
        <w:rPr>
          <w:rFonts w:hint="eastAsia"/>
        </w:rPr>
        <w:t xml:space="preserve"> </w:t>
      </w:r>
      <w:del w:id="1187" w:author="AnneMarieW" w:date="2018-01-11T09:25:00Z">
        <w:r w:rsidRPr="009E3AC1" w:rsidDel="00EB3D87">
          <w:rPr>
            <w:rFonts w:hint="eastAsia"/>
          </w:rPr>
          <w:delText>b</w:delText>
        </w:r>
      </w:del>
      <w:ins w:id="1188" w:author="AnneMarieW" w:date="2018-01-11T09:25:00Z">
        <w:r w:rsidR="00EB3D87">
          <w:t>B</w:t>
        </w:r>
      </w:ins>
      <w:r w:rsidRPr="009E3AC1">
        <w:rPr>
          <w:rFonts w:hint="eastAsia"/>
        </w:rPr>
        <w:t>ut it doesn</w:t>
      </w:r>
      <w:r>
        <w:t>’</w:t>
      </w:r>
      <w:r w:rsidRPr="009E3AC1">
        <w:rPr>
          <w:rFonts w:hint="eastAsia"/>
        </w:rPr>
        <w:t>t use any</w:t>
      </w:r>
      <w:r>
        <w:rPr>
          <w:rFonts w:hint="eastAsia"/>
        </w:rPr>
        <w:t xml:space="preserve"> </w:t>
      </w:r>
      <w:r w:rsidRPr="009E3AC1">
        <w:rPr>
          <w:rFonts w:hint="eastAsia"/>
        </w:rPr>
        <w:t>concurrency primitives to make sure that changes to the count can</w:t>
      </w:r>
      <w:r>
        <w:t>’</w:t>
      </w:r>
      <w:r w:rsidRPr="009E3AC1">
        <w:rPr>
          <w:rFonts w:hint="eastAsia"/>
        </w:rPr>
        <w:t>t be</w:t>
      </w:r>
      <w:r>
        <w:rPr>
          <w:rFonts w:hint="eastAsia"/>
        </w:rPr>
        <w:t xml:space="preserve"> </w:t>
      </w:r>
      <w:r w:rsidRPr="009E3AC1">
        <w:rPr>
          <w:rFonts w:hint="eastAsia"/>
        </w:rPr>
        <w:t>interrupted by another thread. This could lead to wrong counts</w:t>
      </w:r>
      <w:del w:id="1189" w:author="AnneMarieW" w:date="2018-01-11T09:26:00Z">
        <w:r w:rsidRPr="009E3AC1" w:rsidDel="00EB3D87">
          <w:rPr>
            <w:rFonts w:hint="eastAsia"/>
          </w:rPr>
          <w:delText xml:space="preserve">: </w:delText>
        </w:r>
      </w:del>
      <w:ins w:id="1190" w:author="AnneMarieW" w:date="2018-01-11T09:26:00Z">
        <w:r w:rsidR="00EB3D87">
          <w:t>—</w:t>
        </w:r>
      </w:ins>
      <w:r w:rsidRPr="009E3AC1">
        <w:rPr>
          <w:rFonts w:hint="eastAsia"/>
        </w:rPr>
        <w:t>subtle bugs</w:t>
      </w:r>
      <w:r>
        <w:rPr>
          <w:rFonts w:hint="eastAsia"/>
        </w:rPr>
        <w:t xml:space="preserve"> </w:t>
      </w:r>
      <w:r w:rsidRPr="009E3AC1">
        <w:rPr>
          <w:rFonts w:hint="eastAsia"/>
        </w:rPr>
        <w:t>that could in turn lead to memory leaks or a value being dropped before we</w:t>
      </w:r>
      <w:r>
        <w:t>’</w:t>
      </w:r>
      <w:r w:rsidRPr="009E3AC1">
        <w:rPr>
          <w:rFonts w:hint="eastAsia"/>
        </w:rPr>
        <w:t>re</w:t>
      </w:r>
      <w:r>
        <w:rPr>
          <w:rFonts w:hint="eastAsia"/>
        </w:rPr>
        <w:t xml:space="preserve"> </w:t>
      </w:r>
      <w:r w:rsidRPr="009E3AC1">
        <w:rPr>
          <w:rFonts w:hint="eastAsia"/>
        </w:rPr>
        <w:t>done with it. What we need is a type exactly like </w:t>
      </w:r>
      <w:proofErr w:type="spellStart"/>
      <w:r w:rsidRPr="009E3AC1">
        <w:rPr>
          <w:rStyle w:val="Literal"/>
        </w:rPr>
        <w:t>Rc</w:t>
      </w:r>
      <w:proofErr w:type="spellEnd"/>
      <w:r w:rsidRPr="009E3AC1">
        <w:rPr>
          <w:rStyle w:val="Literal"/>
        </w:rPr>
        <w:t>&lt;T&gt;</w:t>
      </w:r>
      <w:del w:id="1191" w:author="AnneMarieW" w:date="2018-01-11T09:26:00Z">
        <w:r w:rsidDel="00EB3D87">
          <w:rPr>
            <w:rFonts w:hint="eastAsia"/>
          </w:rPr>
          <w:delText>,</w:delText>
        </w:r>
      </w:del>
      <w:r>
        <w:rPr>
          <w:rFonts w:hint="eastAsia"/>
        </w:rPr>
        <w:t xml:space="preserve"> but </w:t>
      </w:r>
      <w:ins w:id="1192" w:author="AnneMarieW" w:date="2018-01-11T09:29:00Z">
        <w:r w:rsidR="00B13EF8">
          <w:t xml:space="preserve">one </w:t>
        </w:r>
      </w:ins>
      <w:r>
        <w:rPr>
          <w:rFonts w:hint="eastAsia"/>
        </w:rPr>
        <w:t>that makes changes to the reference count in a thread-safe way.</w:t>
      </w:r>
    </w:p>
    <w:p w14:paraId="61258189" w14:textId="77777777" w:rsidR="009E3AC1" w:rsidRDefault="009E3AC1" w:rsidP="009E3AC1">
      <w:pPr>
        <w:pStyle w:val="HeadC"/>
        <w:rPr>
          <w:rFonts w:eastAsia="Microsoft YaHei"/>
        </w:rPr>
      </w:pPr>
      <w:bookmarkStart w:id="1193" w:name="atomic-reference-counting-with-`arc`"/>
      <w:bookmarkStart w:id="1194" w:name="_Toc501111907"/>
      <w:bookmarkEnd w:id="1193"/>
      <w:r>
        <w:rPr>
          <w:rFonts w:eastAsia="Microsoft YaHei" w:hint="eastAsia"/>
        </w:rPr>
        <w:t>Atomic Reference Counting with </w:t>
      </w:r>
      <w:r w:rsidR="003B4316" w:rsidRPr="00EA0E31">
        <w:rPr>
          <w:rStyle w:val="Literal"/>
          <w:rFonts w:eastAsia="Microsoft YaHei"/>
          <w:rPrChange w:id="1195" w:author="Carol Nichols" w:date="2018-01-21T13:59:00Z">
            <w:rPr>
              <w:rStyle w:val="Literal"/>
            </w:rPr>
          </w:rPrChange>
        </w:rPr>
        <w:t>Arc&lt;T&gt;</w:t>
      </w:r>
      <w:bookmarkEnd w:id="1194"/>
    </w:p>
    <w:p w14:paraId="76E75CBA" w14:textId="77777777" w:rsidR="009E3AC1" w:rsidRDefault="009E3AC1" w:rsidP="008E51BB">
      <w:pPr>
        <w:pStyle w:val="BodyFirst"/>
        <w:rPr>
          <w:rFonts w:eastAsia="Microsoft YaHei"/>
        </w:rPr>
      </w:pPr>
      <w:del w:id="1196" w:author="AnneMarieW" w:date="2018-01-11T09:29:00Z">
        <w:r w:rsidRPr="009E3AC1" w:rsidDel="000521A7">
          <w:rPr>
            <w:rFonts w:eastAsia="Microsoft YaHei" w:hint="eastAsia"/>
          </w:rPr>
          <w:delText>Lucki</w:delText>
        </w:r>
      </w:del>
      <w:ins w:id="1197" w:author="AnneMarieW" w:date="2018-01-11T09:29:00Z">
        <w:r w:rsidR="000521A7">
          <w:rPr>
            <w:rFonts w:eastAsia="Microsoft YaHei"/>
          </w:rPr>
          <w:t>Fortunate</w:t>
        </w:r>
      </w:ins>
      <w:r w:rsidRPr="009E3AC1">
        <w:rPr>
          <w:rFonts w:eastAsia="Microsoft YaHei" w:hint="eastAsia"/>
        </w:rPr>
        <w:t>ly</w:t>
      </w:r>
      <w:del w:id="1198" w:author="AnneMarieW" w:date="2018-01-11T09:30:00Z">
        <w:r w:rsidRPr="009E3AC1" w:rsidDel="000521A7">
          <w:rPr>
            <w:rFonts w:eastAsia="Microsoft YaHei" w:hint="eastAsia"/>
          </w:rPr>
          <w:delText xml:space="preserve"> for us</w:delText>
        </w:r>
      </w:del>
      <w:r w:rsidRPr="009E3AC1">
        <w:rPr>
          <w:rFonts w:eastAsia="Microsoft YaHei" w:hint="eastAsia"/>
        </w:rPr>
        <w:t xml:space="preserve">, </w:t>
      </w:r>
      <w:ins w:id="1199" w:author="AnneMarieW" w:date="2018-01-11T09:30:00Z">
        <w:r w:rsidR="000521A7" w:rsidRPr="009E3AC1">
          <w:rPr>
            <w:rStyle w:val="Literal"/>
          </w:rPr>
          <w:t>Arc&lt;T&gt;</w:t>
        </w:r>
      </w:ins>
      <w:del w:id="1200" w:author="AnneMarieW" w:date="2018-01-11T09:30:00Z">
        <w:r w:rsidRPr="009E3AC1" w:rsidDel="000521A7">
          <w:rPr>
            <w:rFonts w:eastAsia="Microsoft YaHei" w:hint="eastAsia"/>
          </w:rPr>
          <w:delText>there</w:delText>
        </w:r>
      </w:del>
      <w:r w:rsidRPr="009E3AC1">
        <w:rPr>
          <w:rFonts w:eastAsia="Microsoft YaHei" w:hint="eastAsia"/>
        </w:rPr>
        <w:t> </w:t>
      </w:r>
      <w:r w:rsidRPr="009E3AC1">
        <w:rPr>
          <w:rStyle w:val="EmphasisItalic"/>
          <w:rFonts w:eastAsia="Microsoft YaHei" w:hint="eastAsia"/>
        </w:rPr>
        <w:t>is</w:t>
      </w:r>
      <w:r w:rsidRPr="009E3AC1">
        <w:rPr>
          <w:rFonts w:eastAsia="Microsoft YaHei" w:hint="eastAsia"/>
        </w:rPr>
        <w:t> a type like </w:t>
      </w:r>
      <w:proofErr w:type="spellStart"/>
      <w:r w:rsidRPr="009E3AC1">
        <w:rPr>
          <w:rStyle w:val="Literal"/>
        </w:rPr>
        <w:t>Rc</w:t>
      </w:r>
      <w:proofErr w:type="spellEnd"/>
      <w:r w:rsidRPr="009E3AC1">
        <w:rPr>
          <w:rStyle w:val="Literal"/>
        </w:rPr>
        <w:t>&lt;T&gt;</w:t>
      </w:r>
      <w:r w:rsidRPr="009E3AC1">
        <w:rPr>
          <w:rFonts w:eastAsia="Microsoft YaHei" w:hint="eastAsia"/>
        </w:rPr>
        <w:t> that</w:t>
      </w:r>
      <w:ins w:id="1201" w:author="AnneMarieW" w:date="2018-01-11T09:30:00Z">
        <w:r w:rsidR="000521A7">
          <w:rPr>
            <w:rFonts w:eastAsia="Microsoft YaHei"/>
          </w:rPr>
          <w:t xml:space="preserve"> </w:t>
        </w:r>
      </w:ins>
      <w:del w:id="1202" w:author="AnneMarieW" w:date="2018-01-11T09:30:00Z">
        <w:r w:rsidDel="000521A7">
          <w:rPr>
            <w:rFonts w:eastAsia="Microsoft YaHei"/>
          </w:rPr>
          <w:delText>’</w:delText>
        </w:r>
      </w:del>
      <w:ins w:id="1203" w:author="AnneMarieW" w:date="2018-01-11T09:30:00Z">
        <w:r w:rsidR="000521A7">
          <w:rPr>
            <w:rFonts w:eastAsia="Microsoft YaHei"/>
          </w:rPr>
          <w:t>i</w:t>
        </w:r>
      </w:ins>
      <w:r w:rsidRPr="009E3AC1">
        <w:rPr>
          <w:rFonts w:eastAsia="Microsoft YaHei" w:hint="eastAsia"/>
        </w:rPr>
        <w:t>s safe to use in concurrent</w:t>
      </w:r>
      <w:r>
        <w:rPr>
          <w:rFonts w:eastAsia="Microsoft YaHei" w:hint="eastAsia"/>
        </w:rPr>
        <w:t xml:space="preserve"> </w:t>
      </w:r>
      <w:r w:rsidRPr="009E3AC1">
        <w:rPr>
          <w:rFonts w:eastAsia="Microsoft YaHei" w:hint="eastAsia"/>
        </w:rPr>
        <w:t>situations</w:t>
      </w:r>
      <w:del w:id="1204" w:author="AnneMarieW" w:date="2018-01-11T09:30:00Z">
        <w:r w:rsidRPr="009E3AC1" w:rsidDel="000521A7">
          <w:rPr>
            <w:rFonts w:eastAsia="Microsoft YaHei" w:hint="eastAsia"/>
          </w:rPr>
          <w:delText>: </w:delText>
        </w:r>
        <w:r w:rsidRPr="009E3AC1" w:rsidDel="000521A7">
          <w:rPr>
            <w:rStyle w:val="Literal"/>
          </w:rPr>
          <w:delText>Arc&lt;T&gt;</w:delText>
        </w:r>
      </w:del>
      <w:r w:rsidR="008E51BB">
        <w:rPr>
          <w:rFonts w:eastAsia="Microsoft YaHei" w:hint="eastAsia"/>
        </w:rPr>
        <w:t xml:space="preserve">. The </w:t>
      </w:r>
      <w:r w:rsidR="008E51BB">
        <w:rPr>
          <w:rFonts w:eastAsia="Microsoft YaHei"/>
        </w:rPr>
        <w:t>‘</w:t>
      </w:r>
      <w:r w:rsidRPr="009E3AC1">
        <w:rPr>
          <w:rFonts w:eastAsia="Microsoft YaHei" w:hint="eastAsia"/>
        </w:rPr>
        <w:t>a</w:t>
      </w:r>
      <w:r>
        <w:rPr>
          <w:rFonts w:eastAsia="Microsoft YaHei"/>
        </w:rPr>
        <w:t>’</w:t>
      </w:r>
      <w:r w:rsidRPr="009E3AC1">
        <w:rPr>
          <w:rFonts w:eastAsia="Microsoft YaHei" w:hint="eastAsia"/>
        </w:rPr>
        <w:t xml:space="preserve"> stands for </w:t>
      </w:r>
      <w:r w:rsidRPr="009E3AC1">
        <w:rPr>
          <w:rStyle w:val="EmphasisItalic"/>
          <w:rFonts w:eastAsia="Microsoft YaHei" w:hint="eastAsia"/>
        </w:rPr>
        <w:t>atomic</w:t>
      </w:r>
      <w:r w:rsidRPr="009E3AC1">
        <w:rPr>
          <w:rFonts w:eastAsia="Microsoft YaHei" w:hint="eastAsia"/>
        </w:rPr>
        <w:t>, meaning it</w:t>
      </w:r>
      <w:r>
        <w:rPr>
          <w:rFonts w:eastAsia="Microsoft YaHei"/>
        </w:rPr>
        <w:t>’</w:t>
      </w:r>
      <w:r w:rsidRPr="009E3AC1">
        <w:rPr>
          <w:rFonts w:eastAsia="Microsoft YaHei" w:hint="eastAsia"/>
        </w:rPr>
        <w:t>s an </w:t>
      </w:r>
      <w:r w:rsidRPr="009E3AC1">
        <w:rPr>
          <w:rStyle w:val="EmphasisItalic"/>
          <w:rFonts w:eastAsia="Microsoft YaHei" w:hint="eastAsia"/>
        </w:rPr>
        <w:t>atomically</w:t>
      </w:r>
      <w:r w:rsidRPr="003C0B4A">
        <w:rPr>
          <w:rStyle w:val="EmphasisItalic"/>
          <w:rFonts w:eastAsia="Microsoft YaHei" w:hint="eastAsia"/>
        </w:rPr>
        <w:t xml:space="preserve"> </w:t>
      </w:r>
      <w:r w:rsidRPr="009E3AC1">
        <w:rPr>
          <w:rStyle w:val="EmphasisItalic"/>
          <w:rFonts w:eastAsia="Microsoft YaHei" w:hint="eastAsia"/>
        </w:rPr>
        <w:t>reference counted</w:t>
      </w:r>
      <w:r w:rsidRPr="009E3AC1">
        <w:rPr>
          <w:rFonts w:eastAsia="Microsoft YaHei" w:hint="eastAsia"/>
        </w:rPr>
        <w:t> type. Atomics are an additional kind of concurrency</w:t>
      </w:r>
      <w:r>
        <w:rPr>
          <w:rFonts w:eastAsia="Microsoft YaHei" w:hint="eastAsia"/>
        </w:rPr>
        <w:t xml:space="preserve"> </w:t>
      </w:r>
      <w:r w:rsidRPr="009E3AC1">
        <w:rPr>
          <w:rFonts w:eastAsia="Microsoft YaHei" w:hint="eastAsia"/>
        </w:rPr>
        <w:t>primitive that we won</w:t>
      </w:r>
      <w:r>
        <w:rPr>
          <w:rFonts w:eastAsia="Microsoft YaHei"/>
        </w:rPr>
        <w:t>’</w:t>
      </w:r>
      <w:r w:rsidRPr="009E3AC1">
        <w:rPr>
          <w:rFonts w:eastAsia="Microsoft YaHei" w:hint="eastAsia"/>
        </w:rPr>
        <w:t>t cover in detail here</w:t>
      </w:r>
      <w:del w:id="1205" w:author="AnneMarieW" w:date="2018-01-11T09:32:00Z">
        <w:r w:rsidRPr="009E3AC1" w:rsidDel="000521A7">
          <w:rPr>
            <w:rFonts w:eastAsia="Microsoft YaHei" w:hint="eastAsia"/>
          </w:rPr>
          <w:delText>;</w:delText>
        </w:r>
      </w:del>
      <w:ins w:id="1206" w:author="AnneMarieW" w:date="2018-01-11T09:32:00Z">
        <w:r w:rsidR="000521A7">
          <w:rPr>
            <w:rFonts w:eastAsia="Microsoft YaHei"/>
          </w:rPr>
          <w:t>:</w:t>
        </w:r>
      </w:ins>
      <w:r w:rsidRPr="009E3AC1">
        <w:rPr>
          <w:rFonts w:eastAsia="Microsoft YaHei" w:hint="eastAsia"/>
        </w:rPr>
        <w:t xml:space="preserve"> see the standard library</w:t>
      </w:r>
      <w:r>
        <w:rPr>
          <w:rFonts w:eastAsia="Microsoft YaHei" w:hint="eastAsia"/>
        </w:rPr>
        <w:t xml:space="preserve"> </w:t>
      </w:r>
      <w:r w:rsidRPr="009E3AC1">
        <w:rPr>
          <w:rFonts w:eastAsia="Microsoft YaHei" w:hint="eastAsia"/>
        </w:rPr>
        <w:t>documentation for </w:t>
      </w:r>
      <w:proofErr w:type="spellStart"/>
      <w:r w:rsidRPr="009E3AC1">
        <w:rPr>
          <w:rStyle w:val="Literal"/>
        </w:rPr>
        <w:t>std</w:t>
      </w:r>
      <w:proofErr w:type="spellEnd"/>
      <w:r w:rsidRPr="009E3AC1">
        <w:rPr>
          <w:rStyle w:val="Literal"/>
        </w:rPr>
        <w:t>::sync::atomic</w:t>
      </w:r>
      <w:r>
        <w:rPr>
          <w:rFonts w:eastAsia="Microsoft YaHei" w:hint="eastAsia"/>
        </w:rPr>
        <w:t xml:space="preserve"> for more details. </w:t>
      </w:r>
      <w:ins w:id="1207" w:author="AnneMarieW" w:date="2018-01-11T09:33:00Z">
        <w:r w:rsidR="000521A7">
          <w:rPr>
            <w:rFonts w:eastAsia="Microsoft YaHei"/>
          </w:rPr>
          <w:t xml:space="preserve">At this point, </w:t>
        </w:r>
      </w:ins>
      <w:del w:id="1208" w:author="AnneMarieW" w:date="2018-01-11T09:33:00Z">
        <w:r w:rsidDel="000521A7">
          <w:rPr>
            <w:rFonts w:eastAsia="Microsoft YaHei" w:hint="eastAsia"/>
          </w:rPr>
          <w:delText xml:space="preserve">What </w:delText>
        </w:r>
      </w:del>
      <w:r>
        <w:rPr>
          <w:rFonts w:eastAsia="Microsoft YaHei" w:hint="eastAsia"/>
        </w:rPr>
        <w:t xml:space="preserve">you </w:t>
      </w:r>
      <w:ins w:id="1209" w:author="AnneMarieW" w:date="2018-01-11T09:33:00Z">
        <w:r w:rsidR="000521A7">
          <w:rPr>
            <w:rFonts w:eastAsia="Microsoft YaHei"/>
          </w:rPr>
          <w:t xml:space="preserve">just </w:t>
        </w:r>
      </w:ins>
      <w:r>
        <w:rPr>
          <w:rFonts w:eastAsia="Microsoft YaHei" w:hint="eastAsia"/>
        </w:rPr>
        <w:t xml:space="preserve">need to know </w:t>
      </w:r>
      <w:del w:id="1210" w:author="AnneMarieW" w:date="2018-01-11T09:33:00Z">
        <w:r w:rsidDel="000521A7">
          <w:rPr>
            <w:rFonts w:eastAsia="Microsoft YaHei" w:hint="eastAsia"/>
          </w:rPr>
          <w:delText xml:space="preserve">here is </w:delText>
        </w:r>
      </w:del>
      <w:r>
        <w:rPr>
          <w:rFonts w:eastAsia="Microsoft YaHei" w:hint="eastAsia"/>
        </w:rPr>
        <w:t>that atomics work like primitive types</w:t>
      </w:r>
      <w:del w:id="1211" w:author="AnneMarieW" w:date="2018-01-11T09:31:00Z">
        <w:r w:rsidDel="000521A7">
          <w:rPr>
            <w:rFonts w:eastAsia="Microsoft YaHei" w:hint="eastAsia"/>
          </w:rPr>
          <w:delText>,</w:delText>
        </w:r>
      </w:del>
      <w:r>
        <w:rPr>
          <w:rFonts w:eastAsia="Microsoft YaHei" w:hint="eastAsia"/>
        </w:rPr>
        <w:t xml:space="preserve"> but are safe to share across threads.</w:t>
      </w:r>
    </w:p>
    <w:p w14:paraId="24DD445B" w14:textId="77777777" w:rsidR="009E3AC1" w:rsidRDefault="009E3AC1" w:rsidP="009E3AC1">
      <w:pPr>
        <w:pStyle w:val="Body"/>
      </w:pPr>
      <w:r>
        <w:rPr>
          <w:rFonts w:hint="eastAsia"/>
        </w:rPr>
        <w:t>You might then wonder why all primitive types aren</w:t>
      </w:r>
      <w:r>
        <w:t>’</w:t>
      </w:r>
      <w:r>
        <w:rPr>
          <w:rFonts w:hint="eastAsia"/>
        </w:rPr>
        <w:t>t atomic</w:t>
      </w:r>
      <w:del w:id="1212" w:author="AnneMarieW" w:date="2018-01-11T09:33:00Z">
        <w:r w:rsidDel="000521A7">
          <w:rPr>
            <w:rFonts w:hint="eastAsia"/>
          </w:rPr>
          <w:delText>,</w:delText>
        </w:r>
      </w:del>
      <w:r>
        <w:rPr>
          <w:rFonts w:hint="eastAsia"/>
        </w:rPr>
        <w:t xml:space="preserve"> and why standard library types aren</w:t>
      </w:r>
      <w:r>
        <w:t>’</w:t>
      </w:r>
      <w:r>
        <w:rPr>
          <w:rFonts w:hint="eastAsia"/>
        </w:rPr>
        <w:t>t implemented to use </w:t>
      </w:r>
      <w:r w:rsidRPr="009E3AC1">
        <w:rPr>
          <w:rStyle w:val="Literal"/>
        </w:rPr>
        <w:t>Arc&lt;T&gt;</w:t>
      </w:r>
      <w:r>
        <w:rPr>
          <w:rFonts w:hint="eastAsia"/>
        </w:rPr>
        <w:t> by default. The reason is that thread safety comes with a performance penalty that you only want to pay when you really need to. If you</w:t>
      </w:r>
      <w:r>
        <w:t>’</w:t>
      </w:r>
      <w:r>
        <w:rPr>
          <w:rFonts w:hint="eastAsia"/>
        </w:rPr>
        <w:t xml:space="preserve">re </w:t>
      </w:r>
      <w:ins w:id="1213" w:author="AnneMarieW" w:date="2018-01-11T09:34:00Z">
        <w:r w:rsidR="000521A7">
          <w:t>just performing</w:t>
        </w:r>
      </w:ins>
      <w:del w:id="1214" w:author="AnneMarieW" w:date="2018-01-11T09:34:00Z">
        <w:r w:rsidDel="000521A7">
          <w:rPr>
            <w:rFonts w:hint="eastAsia"/>
          </w:rPr>
          <w:delText>only doing</w:delText>
        </w:r>
      </w:del>
      <w:r>
        <w:rPr>
          <w:rFonts w:hint="eastAsia"/>
        </w:rPr>
        <w:t xml:space="preserve"> operations on values within a single thread, your code can run faster if it doesn</w:t>
      </w:r>
      <w:r>
        <w:t>’</w:t>
      </w:r>
      <w:r>
        <w:rPr>
          <w:rFonts w:hint="eastAsia"/>
        </w:rPr>
        <w:t>t have to enforce the guarantees atomics provide.</w:t>
      </w:r>
    </w:p>
    <w:p w14:paraId="57942967" w14:textId="77777777" w:rsidR="009E3AC1" w:rsidRDefault="00921CA9" w:rsidP="009E3AC1">
      <w:pPr>
        <w:pStyle w:val="Body"/>
      </w:pPr>
      <w:ins w:id="1215" w:author="AnneMarieW" w:date="2018-01-11T09:35:00Z">
        <w:r>
          <w:t xml:space="preserve">Let’s return </w:t>
        </w:r>
      </w:ins>
      <w:del w:id="1216" w:author="AnneMarieW" w:date="2018-01-11T09:35:00Z">
        <w:r w:rsidR="009E3AC1" w:rsidDel="00921CA9">
          <w:rPr>
            <w:rFonts w:hint="eastAsia"/>
          </w:rPr>
          <w:delText xml:space="preserve">Back </w:delText>
        </w:r>
      </w:del>
      <w:r w:rsidR="009E3AC1">
        <w:rPr>
          <w:rFonts w:hint="eastAsia"/>
        </w:rPr>
        <w:t>to our example: </w:t>
      </w:r>
      <w:r w:rsidR="009E3AC1" w:rsidRPr="009E3AC1">
        <w:rPr>
          <w:rStyle w:val="Literal"/>
        </w:rPr>
        <w:t>Arc&lt;T&gt;</w:t>
      </w:r>
      <w:r w:rsidR="009E3AC1" w:rsidRPr="009E3AC1">
        <w:rPr>
          <w:rFonts w:hint="eastAsia"/>
        </w:rPr>
        <w:t> and </w:t>
      </w:r>
      <w:proofErr w:type="spellStart"/>
      <w:r w:rsidR="009E3AC1" w:rsidRPr="009E3AC1">
        <w:rPr>
          <w:rStyle w:val="Literal"/>
        </w:rPr>
        <w:t>Rc</w:t>
      </w:r>
      <w:proofErr w:type="spellEnd"/>
      <w:r w:rsidR="009E3AC1" w:rsidRPr="009E3AC1">
        <w:rPr>
          <w:rStyle w:val="Literal"/>
        </w:rPr>
        <w:t>&lt;T&gt;</w:t>
      </w:r>
      <w:r w:rsidR="009E3AC1" w:rsidRPr="009E3AC1">
        <w:rPr>
          <w:rFonts w:hint="eastAsia"/>
        </w:rPr>
        <w:t> have the same API, so we fix our</w:t>
      </w:r>
      <w:r w:rsidR="009E3AC1">
        <w:rPr>
          <w:rFonts w:hint="eastAsia"/>
        </w:rPr>
        <w:t xml:space="preserve"> </w:t>
      </w:r>
      <w:r w:rsidR="009E3AC1" w:rsidRPr="009E3AC1">
        <w:rPr>
          <w:rFonts w:hint="eastAsia"/>
        </w:rPr>
        <w:t>program by changing the </w:t>
      </w:r>
      <w:r w:rsidR="009E3AC1" w:rsidRPr="009E3AC1">
        <w:rPr>
          <w:rStyle w:val="Literal"/>
        </w:rPr>
        <w:t>use</w:t>
      </w:r>
      <w:r w:rsidR="009E3AC1" w:rsidRPr="009E3AC1">
        <w:rPr>
          <w:rFonts w:hint="eastAsia"/>
        </w:rPr>
        <w:t> line and the call to </w:t>
      </w:r>
      <w:r w:rsidR="009E3AC1" w:rsidRPr="009E3AC1">
        <w:rPr>
          <w:rStyle w:val="Literal"/>
        </w:rPr>
        <w:t>new</w:t>
      </w:r>
      <w:r w:rsidR="009E3AC1">
        <w:rPr>
          <w:rFonts w:hint="eastAsia"/>
        </w:rPr>
        <w:t>. The code in Listing 16-15 will finally compile and run:</w:t>
      </w:r>
    </w:p>
    <w:p w14:paraId="6A054628" w14:textId="77777777" w:rsidR="009E3AC1" w:rsidRDefault="009E3AC1" w:rsidP="008E51BB">
      <w:pPr>
        <w:pStyle w:val="ProductionDirective"/>
        <w:rPr>
          <w:rFonts w:eastAsia="Microsoft YaHei"/>
        </w:rPr>
      </w:pPr>
      <w:del w:id="1217" w:author="janelle" w:date="2018-01-19T10:51:00Z">
        <w:r w:rsidDel="00E81E86">
          <w:rPr>
            <w:rFonts w:eastAsia="Microsoft YaHei" w:hint="eastAsia"/>
          </w:rPr>
          <w:delText xml:space="preserve">Filename: </w:delText>
        </w:r>
      </w:del>
      <w:r>
        <w:rPr>
          <w:rFonts w:eastAsia="Microsoft YaHei" w:hint="eastAsia"/>
        </w:rPr>
        <w:t>src/main.rs</w:t>
      </w:r>
    </w:p>
    <w:p w14:paraId="67616264" w14:textId="77777777" w:rsidR="009E3AC1" w:rsidRPr="003C0B4A" w:rsidRDefault="009E3AC1" w:rsidP="008E51BB">
      <w:pPr>
        <w:pStyle w:val="CodeA"/>
      </w:pPr>
      <w:r w:rsidRPr="003C0B4A">
        <w:t>use std::sync::{Mutex, Arc};</w:t>
      </w:r>
    </w:p>
    <w:p w14:paraId="1E088BD1" w14:textId="77777777" w:rsidR="009E3AC1" w:rsidRPr="00424DCF" w:rsidRDefault="009E3AC1" w:rsidP="003C0B4A">
      <w:pPr>
        <w:pStyle w:val="CodeB"/>
        <w:rPr>
          <w:rStyle w:val="Literal-Gray"/>
          <w:rPrChange w:id="1218" w:author="Carol Nichols" w:date="2018-01-21T16:50:00Z">
            <w:rPr/>
          </w:rPrChange>
        </w:rPr>
      </w:pPr>
      <w:r w:rsidRPr="00424DCF">
        <w:rPr>
          <w:rStyle w:val="Literal-Gray"/>
          <w:rPrChange w:id="1219" w:author="Carol Nichols" w:date="2018-01-21T16:50:00Z">
            <w:rPr/>
          </w:rPrChange>
        </w:rPr>
        <w:t>use std::thread;</w:t>
      </w:r>
    </w:p>
    <w:p w14:paraId="48E8A392" w14:textId="77777777" w:rsidR="009E3AC1" w:rsidRPr="00424DCF" w:rsidRDefault="009E3AC1" w:rsidP="003C0B4A">
      <w:pPr>
        <w:pStyle w:val="CodeB"/>
        <w:rPr>
          <w:rStyle w:val="Literal-Gray"/>
          <w:rPrChange w:id="1220" w:author="Carol Nichols" w:date="2018-01-21T16:50:00Z">
            <w:rPr/>
          </w:rPrChange>
        </w:rPr>
      </w:pPr>
    </w:p>
    <w:p w14:paraId="1FD7FF4B" w14:textId="77777777" w:rsidR="009E3AC1" w:rsidRPr="00424DCF" w:rsidRDefault="009E3AC1" w:rsidP="003C0B4A">
      <w:pPr>
        <w:pStyle w:val="CodeB"/>
        <w:rPr>
          <w:rStyle w:val="Literal-Gray"/>
          <w:rPrChange w:id="1221" w:author="Carol Nichols" w:date="2018-01-21T16:50:00Z">
            <w:rPr/>
          </w:rPrChange>
        </w:rPr>
      </w:pPr>
      <w:r w:rsidRPr="00424DCF">
        <w:rPr>
          <w:rStyle w:val="Literal-Gray"/>
          <w:rPrChange w:id="1222" w:author="Carol Nichols" w:date="2018-01-21T16:50:00Z">
            <w:rPr/>
          </w:rPrChange>
        </w:rPr>
        <w:t>fn main() {</w:t>
      </w:r>
    </w:p>
    <w:p w14:paraId="3C699F43" w14:textId="77777777" w:rsidR="009E3AC1" w:rsidRPr="003C0B4A" w:rsidRDefault="009E3AC1" w:rsidP="003C0B4A">
      <w:pPr>
        <w:pStyle w:val="CodeB"/>
      </w:pPr>
      <w:r w:rsidRPr="003C0B4A">
        <w:t xml:space="preserve">    let counter = Arc::new(Mutex::new(0));</w:t>
      </w:r>
    </w:p>
    <w:p w14:paraId="3B0F9DF7" w14:textId="77777777" w:rsidR="009E3AC1" w:rsidRPr="00424DCF" w:rsidRDefault="009E3AC1" w:rsidP="003C0B4A">
      <w:pPr>
        <w:pStyle w:val="CodeB"/>
        <w:rPr>
          <w:rStyle w:val="Literal-Gray"/>
          <w:rPrChange w:id="1223" w:author="Carol Nichols" w:date="2018-01-21T16:51:00Z">
            <w:rPr/>
          </w:rPrChange>
        </w:rPr>
      </w:pPr>
      <w:r w:rsidRPr="00424DCF">
        <w:rPr>
          <w:rStyle w:val="Literal-Gray"/>
          <w:rPrChange w:id="1224" w:author="Carol Nichols" w:date="2018-01-21T16:51:00Z">
            <w:rPr/>
          </w:rPrChange>
        </w:rPr>
        <w:t xml:space="preserve">    let mut handles = vec![];</w:t>
      </w:r>
    </w:p>
    <w:p w14:paraId="612BD14A" w14:textId="77777777" w:rsidR="009E3AC1" w:rsidRPr="00424DCF" w:rsidRDefault="009E3AC1" w:rsidP="003C0B4A">
      <w:pPr>
        <w:pStyle w:val="CodeB"/>
        <w:rPr>
          <w:rStyle w:val="Literal-Gray"/>
          <w:rPrChange w:id="1225" w:author="Carol Nichols" w:date="2018-01-21T16:51:00Z">
            <w:rPr/>
          </w:rPrChange>
        </w:rPr>
      </w:pPr>
    </w:p>
    <w:p w14:paraId="6908E570" w14:textId="77777777" w:rsidR="009E3AC1" w:rsidRPr="00424DCF" w:rsidRDefault="009E3AC1" w:rsidP="003C0B4A">
      <w:pPr>
        <w:pStyle w:val="CodeB"/>
        <w:rPr>
          <w:rStyle w:val="Literal-Gray"/>
          <w:rPrChange w:id="1226" w:author="Carol Nichols" w:date="2018-01-21T16:51:00Z">
            <w:rPr/>
          </w:rPrChange>
        </w:rPr>
      </w:pPr>
      <w:r w:rsidRPr="00424DCF">
        <w:rPr>
          <w:rStyle w:val="Literal-Gray"/>
          <w:rPrChange w:id="1227" w:author="Carol Nichols" w:date="2018-01-21T16:51:00Z">
            <w:rPr/>
          </w:rPrChange>
        </w:rPr>
        <w:t xml:space="preserve">    for _ in 0..10 {</w:t>
      </w:r>
    </w:p>
    <w:p w14:paraId="1556E690" w14:textId="77777777" w:rsidR="009E3AC1" w:rsidRPr="003C0B4A" w:rsidRDefault="009E3AC1" w:rsidP="003C0B4A">
      <w:pPr>
        <w:pStyle w:val="CodeB"/>
      </w:pPr>
      <w:r w:rsidRPr="003C0B4A">
        <w:t xml:space="preserve">        let counter = Arc::clone(&amp;counter);</w:t>
      </w:r>
    </w:p>
    <w:p w14:paraId="41D7D2DE" w14:textId="77777777" w:rsidR="009E3AC1" w:rsidRPr="00424DCF" w:rsidRDefault="009E3AC1" w:rsidP="003C0B4A">
      <w:pPr>
        <w:pStyle w:val="CodeB"/>
        <w:rPr>
          <w:rStyle w:val="Literal-Gray"/>
          <w:rPrChange w:id="1228" w:author="Carol Nichols" w:date="2018-01-21T16:51:00Z">
            <w:rPr/>
          </w:rPrChange>
        </w:rPr>
      </w:pPr>
      <w:r w:rsidRPr="00424DCF">
        <w:rPr>
          <w:rStyle w:val="Literal-Gray"/>
          <w:rPrChange w:id="1229" w:author="Carol Nichols" w:date="2018-01-21T16:51:00Z">
            <w:rPr/>
          </w:rPrChange>
        </w:rPr>
        <w:lastRenderedPageBreak/>
        <w:t xml:space="preserve">        let handle = thread::spawn(move || {</w:t>
      </w:r>
    </w:p>
    <w:p w14:paraId="0FC15D1A" w14:textId="77777777" w:rsidR="009E3AC1" w:rsidRPr="00424DCF" w:rsidRDefault="009E3AC1" w:rsidP="003C0B4A">
      <w:pPr>
        <w:pStyle w:val="CodeB"/>
        <w:rPr>
          <w:rStyle w:val="Literal-Gray"/>
          <w:rPrChange w:id="1230" w:author="Carol Nichols" w:date="2018-01-21T16:51:00Z">
            <w:rPr/>
          </w:rPrChange>
        </w:rPr>
      </w:pPr>
      <w:r w:rsidRPr="00424DCF">
        <w:rPr>
          <w:rStyle w:val="Literal-Gray"/>
          <w:rPrChange w:id="1231" w:author="Carol Nichols" w:date="2018-01-21T16:51:00Z">
            <w:rPr/>
          </w:rPrChange>
        </w:rPr>
        <w:t xml:space="preserve">            let mut num = counter.lock().unwrap();</w:t>
      </w:r>
    </w:p>
    <w:p w14:paraId="081D68BE" w14:textId="77777777" w:rsidR="009E3AC1" w:rsidRPr="00424DCF" w:rsidRDefault="009E3AC1" w:rsidP="003C0B4A">
      <w:pPr>
        <w:pStyle w:val="CodeB"/>
        <w:rPr>
          <w:rStyle w:val="Literal-Gray"/>
          <w:rPrChange w:id="1232" w:author="Carol Nichols" w:date="2018-01-21T16:51:00Z">
            <w:rPr/>
          </w:rPrChange>
        </w:rPr>
      </w:pPr>
    </w:p>
    <w:p w14:paraId="6B4800A3" w14:textId="77777777" w:rsidR="009E3AC1" w:rsidRPr="00424DCF" w:rsidRDefault="009E3AC1" w:rsidP="003C0B4A">
      <w:pPr>
        <w:pStyle w:val="CodeB"/>
        <w:rPr>
          <w:rStyle w:val="Literal-Gray"/>
          <w:rPrChange w:id="1233" w:author="Carol Nichols" w:date="2018-01-21T16:51:00Z">
            <w:rPr/>
          </w:rPrChange>
        </w:rPr>
      </w:pPr>
      <w:r w:rsidRPr="00424DCF">
        <w:rPr>
          <w:rStyle w:val="Literal-Gray"/>
          <w:rPrChange w:id="1234" w:author="Carol Nichols" w:date="2018-01-21T16:51:00Z">
            <w:rPr/>
          </w:rPrChange>
        </w:rPr>
        <w:t xml:space="preserve">            *num += 1;</w:t>
      </w:r>
    </w:p>
    <w:p w14:paraId="444D4F39" w14:textId="77777777" w:rsidR="009E3AC1" w:rsidRPr="00424DCF" w:rsidRDefault="009E3AC1" w:rsidP="003C0B4A">
      <w:pPr>
        <w:pStyle w:val="CodeB"/>
        <w:rPr>
          <w:rStyle w:val="Literal-Gray"/>
          <w:rPrChange w:id="1235" w:author="Carol Nichols" w:date="2018-01-21T16:51:00Z">
            <w:rPr/>
          </w:rPrChange>
        </w:rPr>
      </w:pPr>
      <w:r w:rsidRPr="00424DCF">
        <w:rPr>
          <w:rStyle w:val="Literal-Gray"/>
          <w:rPrChange w:id="1236" w:author="Carol Nichols" w:date="2018-01-21T16:51:00Z">
            <w:rPr/>
          </w:rPrChange>
        </w:rPr>
        <w:t xml:space="preserve">        });</w:t>
      </w:r>
    </w:p>
    <w:p w14:paraId="64E507A9" w14:textId="77777777" w:rsidR="009E3AC1" w:rsidRPr="00424DCF" w:rsidRDefault="009E3AC1" w:rsidP="003C0B4A">
      <w:pPr>
        <w:pStyle w:val="CodeB"/>
        <w:rPr>
          <w:rStyle w:val="Literal-Gray"/>
          <w:rPrChange w:id="1237" w:author="Carol Nichols" w:date="2018-01-21T16:51:00Z">
            <w:rPr/>
          </w:rPrChange>
        </w:rPr>
      </w:pPr>
      <w:r w:rsidRPr="00424DCF">
        <w:rPr>
          <w:rStyle w:val="Literal-Gray"/>
          <w:rPrChange w:id="1238" w:author="Carol Nichols" w:date="2018-01-21T16:51:00Z">
            <w:rPr/>
          </w:rPrChange>
        </w:rPr>
        <w:t xml:space="preserve">        handles.push(handle);</w:t>
      </w:r>
    </w:p>
    <w:p w14:paraId="4163C2F3" w14:textId="77777777" w:rsidR="009E3AC1" w:rsidRPr="00424DCF" w:rsidRDefault="009E3AC1" w:rsidP="003C0B4A">
      <w:pPr>
        <w:pStyle w:val="CodeB"/>
        <w:rPr>
          <w:rStyle w:val="Literal-Gray"/>
          <w:rPrChange w:id="1239" w:author="Carol Nichols" w:date="2018-01-21T16:51:00Z">
            <w:rPr/>
          </w:rPrChange>
        </w:rPr>
      </w:pPr>
      <w:r w:rsidRPr="00424DCF">
        <w:rPr>
          <w:rStyle w:val="Literal-Gray"/>
          <w:rPrChange w:id="1240" w:author="Carol Nichols" w:date="2018-01-21T16:51:00Z">
            <w:rPr/>
          </w:rPrChange>
        </w:rPr>
        <w:t xml:space="preserve">    }</w:t>
      </w:r>
    </w:p>
    <w:p w14:paraId="2B3AB4FA" w14:textId="77777777" w:rsidR="009E3AC1" w:rsidRPr="00424DCF" w:rsidRDefault="009E3AC1" w:rsidP="003C0B4A">
      <w:pPr>
        <w:pStyle w:val="CodeB"/>
        <w:rPr>
          <w:rStyle w:val="Literal-Gray"/>
          <w:rPrChange w:id="1241" w:author="Carol Nichols" w:date="2018-01-21T16:51:00Z">
            <w:rPr/>
          </w:rPrChange>
        </w:rPr>
      </w:pPr>
    </w:p>
    <w:p w14:paraId="063DA65A" w14:textId="77777777" w:rsidR="009E3AC1" w:rsidRPr="00424DCF" w:rsidRDefault="009E3AC1" w:rsidP="003C0B4A">
      <w:pPr>
        <w:pStyle w:val="CodeB"/>
        <w:rPr>
          <w:rStyle w:val="Literal-Gray"/>
          <w:rPrChange w:id="1242" w:author="Carol Nichols" w:date="2018-01-21T16:51:00Z">
            <w:rPr/>
          </w:rPrChange>
        </w:rPr>
      </w:pPr>
      <w:r w:rsidRPr="00424DCF">
        <w:rPr>
          <w:rStyle w:val="Literal-Gray"/>
          <w:rPrChange w:id="1243" w:author="Carol Nichols" w:date="2018-01-21T16:51:00Z">
            <w:rPr/>
          </w:rPrChange>
        </w:rPr>
        <w:t xml:space="preserve">    for handle in handles {</w:t>
      </w:r>
    </w:p>
    <w:p w14:paraId="062381C5" w14:textId="77777777" w:rsidR="009E3AC1" w:rsidRPr="00424DCF" w:rsidRDefault="009E3AC1" w:rsidP="003C0B4A">
      <w:pPr>
        <w:pStyle w:val="CodeB"/>
        <w:rPr>
          <w:rStyle w:val="Literal-Gray"/>
          <w:rPrChange w:id="1244" w:author="Carol Nichols" w:date="2018-01-21T16:51:00Z">
            <w:rPr/>
          </w:rPrChange>
        </w:rPr>
      </w:pPr>
      <w:r w:rsidRPr="00424DCF">
        <w:rPr>
          <w:rStyle w:val="Literal-Gray"/>
          <w:rPrChange w:id="1245" w:author="Carol Nichols" w:date="2018-01-21T16:51:00Z">
            <w:rPr/>
          </w:rPrChange>
        </w:rPr>
        <w:t xml:space="preserve">        handle.join().unwrap();</w:t>
      </w:r>
    </w:p>
    <w:p w14:paraId="1B362973" w14:textId="77777777" w:rsidR="009E3AC1" w:rsidRPr="00424DCF" w:rsidRDefault="009E3AC1" w:rsidP="003C0B4A">
      <w:pPr>
        <w:pStyle w:val="CodeB"/>
        <w:rPr>
          <w:rStyle w:val="Literal-Gray"/>
          <w:rPrChange w:id="1246" w:author="Carol Nichols" w:date="2018-01-21T16:51:00Z">
            <w:rPr/>
          </w:rPrChange>
        </w:rPr>
      </w:pPr>
      <w:r w:rsidRPr="00424DCF">
        <w:rPr>
          <w:rStyle w:val="Literal-Gray"/>
          <w:rPrChange w:id="1247" w:author="Carol Nichols" w:date="2018-01-21T16:51:00Z">
            <w:rPr/>
          </w:rPrChange>
        </w:rPr>
        <w:t xml:space="preserve">    }</w:t>
      </w:r>
    </w:p>
    <w:p w14:paraId="07E0F42D" w14:textId="77777777" w:rsidR="009E3AC1" w:rsidRPr="00424DCF" w:rsidRDefault="009E3AC1" w:rsidP="003C0B4A">
      <w:pPr>
        <w:pStyle w:val="CodeB"/>
        <w:rPr>
          <w:rStyle w:val="Literal-Gray"/>
          <w:rPrChange w:id="1248" w:author="Carol Nichols" w:date="2018-01-21T16:51:00Z">
            <w:rPr/>
          </w:rPrChange>
        </w:rPr>
      </w:pPr>
    </w:p>
    <w:p w14:paraId="5C041C31" w14:textId="77777777" w:rsidR="009E3AC1" w:rsidRPr="00424DCF" w:rsidRDefault="009E3AC1" w:rsidP="003C0B4A">
      <w:pPr>
        <w:pStyle w:val="CodeB"/>
        <w:rPr>
          <w:rStyle w:val="Literal-Gray"/>
          <w:rPrChange w:id="1249" w:author="Carol Nichols" w:date="2018-01-21T16:51:00Z">
            <w:rPr/>
          </w:rPrChange>
        </w:rPr>
      </w:pPr>
      <w:r w:rsidRPr="00424DCF">
        <w:rPr>
          <w:rStyle w:val="Literal-Gray"/>
          <w:rPrChange w:id="1250" w:author="Carol Nichols" w:date="2018-01-21T16:51:00Z">
            <w:rPr/>
          </w:rPrChange>
        </w:rPr>
        <w:t xml:space="preserve">    println!("Result: {}", *counter.lock().unwrap());</w:t>
      </w:r>
    </w:p>
    <w:p w14:paraId="24BA6655" w14:textId="77777777" w:rsidR="009E3AC1" w:rsidRPr="00424DCF" w:rsidRDefault="009E3AC1" w:rsidP="008E51BB">
      <w:pPr>
        <w:pStyle w:val="CodeC"/>
        <w:rPr>
          <w:rStyle w:val="Literal-Gray"/>
          <w:rPrChange w:id="1251" w:author="Carol Nichols" w:date="2018-01-21T16:51:00Z">
            <w:rPr/>
          </w:rPrChange>
        </w:rPr>
      </w:pPr>
      <w:r w:rsidRPr="00424DCF">
        <w:rPr>
          <w:rStyle w:val="Literal-Gray"/>
          <w:rPrChange w:id="1252" w:author="Carol Nichols" w:date="2018-01-21T16:51:00Z">
            <w:rPr/>
          </w:rPrChange>
        </w:rPr>
        <w:t>}</w:t>
      </w:r>
    </w:p>
    <w:p w14:paraId="1DF49F40" w14:textId="77777777" w:rsidR="009E3AC1" w:rsidRDefault="009E3AC1" w:rsidP="008E51BB">
      <w:pPr>
        <w:pStyle w:val="Listing"/>
        <w:rPr>
          <w:rFonts w:eastAsia="Microsoft YaHei"/>
        </w:rPr>
      </w:pPr>
      <w:r w:rsidRPr="009E3AC1">
        <w:rPr>
          <w:rFonts w:eastAsia="Microsoft YaHei" w:hint="eastAsia"/>
        </w:rPr>
        <w:t>Listing 16-15: Using an </w:t>
      </w:r>
      <w:r w:rsidR="003B4316" w:rsidRPr="003B4316">
        <w:rPr>
          <w:rStyle w:val="LiteralCaption"/>
          <w:rPrChange w:id="1253" w:author="janelle" w:date="2018-01-08T12:16:00Z">
            <w:rPr>
              <w:rStyle w:val="Literal"/>
            </w:rPr>
          </w:rPrChange>
        </w:rPr>
        <w:t>Arc&lt;T&gt;</w:t>
      </w:r>
      <w:r w:rsidRPr="009E3AC1">
        <w:rPr>
          <w:rFonts w:eastAsia="Microsoft YaHei" w:hint="eastAsia"/>
        </w:rPr>
        <w:t> to wrap the </w:t>
      </w:r>
      <w:proofErr w:type="spellStart"/>
      <w:r w:rsidR="003B4316" w:rsidRPr="003B4316">
        <w:rPr>
          <w:rStyle w:val="LiteralCaption"/>
          <w:rPrChange w:id="1254" w:author="janelle" w:date="2018-01-08T12:16:00Z">
            <w:rPr>
              <w:rStyle w:val="Literal"/>
            </w:rPr>
          </w:rPrChange>
        </w:rPr>
        <w:t>Mutex</w:t>
      </w:r>
      <w:proofErr w:type="spellEnd"/>
      <w:r w:rsidR="003B4316" w:rsidRPr="003B4316">
        <w:rPr>
          <w:rStyle w:val="LiteralCaption"/>
          <w:rPrChange w:id="1255" w:author="janelle" w:date="2018-01-08T12:16:00Z">
            <w:rPr>
              <w:rStyle w:val="Literal"/>
            </w:rPr>
          </w:rPrChange>
        </w:rPr>
        <w:t>&lt;T&gt;</w:t>
      </w:r>
      <w:r>
        <w:rPr>
          <w:rFonts w:eastAsia="Microsoft YaHei" w:hint="eastAsia"/>
        </w:rPr>
        <w:t> to be able to share ownership across multiple threads</w:t>
      </w:r>
    </w:p>
    <w:p w14:paraId="4C8E21F5" w14:textId="77777777" w:rsidR="009E3AC1" w:rsidRDefault="009E3AC1" w:rsidP="009E3AC1">
      <w:pPr>
        <w:pStyle w:val="Body"/>
      </w:pPr>
      <w:r>
        <w:rPr>
          <w:rFonts w:hint="eastAsia"/>
        </w:rPr>
        <w:t xml:space="preserve">This </w:t>
      </w:r>
      <w:ins w:id="1256" w:author="AnneMarieW" w:date="2018-01-11T09:35:00Z">
        <w:r w:rsidR="00921CA9">
          <w:t xml:space="preserve">code </w:t>
        </w:r>
      </w:ins>
      <w:r>
        <w:rPr>
          <w:rFonts w:hint="eastAsia"/>
        </w:rPr>
        <w:t>will print</w:t>
      </w:r>
      <w:ins w:id="1257" w:author="AnneMarieW" w:date="2018-01-11T09:35:00Z">
        <w:r w:rsidR="00921CA9">
          <w:t xml:space="preserve"> the following</w:t>
        </w:r>
      </w:ins>
      <w:r>
        <w:rPr>
          <w:rFonts w:hint="eastAsia"/>
        </w:rPr>
        <w:t>:</w:t>
      </w:r>
    </w:p>
    <w:p w14:paraId="03B98754" w14:textId="77777777" w:rsidR="009E3AC1" w:rsidRPr="003C0B4A" w:rsidRDefault="009E3AC1" w:rsidP="003C0B4A">
      <w:pPr>
        <w:pStyle w:val="CodeSingle"/>
      </w:pPr>
      <w:r w:rsidRPr="003C0B4A">
        <w:t>Result: 10</w:t>
      </w:r>
    </w:p>
    <w:p w14:paraId="7F895463" w14:textId="3D37508C" w:rsidR="009E3AC1" w:rsidRDefault="009E3AC1" w:rsidP="009E3AC1">
      <w:pPr>
        <w:pStyle w:val="Body"/>
      </w:pPr>
      <w:r w:rsidRPr="009E3AC1">
        <w:rPr>
          <w:rFonts w:hint="eastAsia"/>
        </w:rPr>
        <w:t>We did it! We counted from 0 to 10, which may not seem very impressive, but it</w:t>
      </w:r>
      <w:r>
        <w:rPr>
          <w:rFonts w:hint="eastAsia"/>
        </w:rPr>
        <w:t xml:space="preserve"> </w:t>
      </w:r>
      <w:r w:rsidRPr="009E3AC1">
        <w:rPr>
          <w:rFonts w:hint="eastAsia"/>
        </w:rPr>
        <w:t>did teach us a lot about </w:t>
      </w:r>
      <w:proofErr w:type="spellStart"/>
      <w:r w:rsidRPr="009E3AC1">
        <w:rPr>
          <w:rStyle w:val="Literal"/>
        </w:rPr>
        <w:t>Mutex</w:t>
      </w:r>
      <w:proofErr w:type="spellEnd"/>
      <w:r w:rsidRPr="009E3AC1">
        <w:rPr>
          <w:rStyle w:val="Literal"/>
        </w:rPr>
        <w:t>&lt;T&gt;</w:t>
      </w:r>
      <w:r w:rsidRPr="009E3AC1">
        <w:rPr>
          <w:rFonts w:hint="eastAsia"/>
        </w:rPr>
        <w:t> and thread safety</w:t>
      </w:r>
      <w:del w:id="1258" w:author="AnneMarieW" w:date="2018-01-11T11:17:00Z">
        <w:r w:rsidRPr="009E3AC1" w:rsidDel="00FC6839">
          <w:rPr>
            <w:rFonts w:hint="eastAsia"/>
          </w:rPr>
          <w:delText>!</w:delText>
        </w:r>
      </w:del>
      <w:ins w:id="1259" w:author="AnneMarieW" w:date="2018-01-11T11:17:00Z">
        <w:r w:rsidR="00FC6839">
          <w:t>.</w:t>
        </w:r>
      </w:ins>
      <w:r w:rsidRPr="009E3AC1">
        <w:rPr>
          <w:rFonts w:hint="eastAsia"/>
        </w:rPr>
        <w:t xml:space="preserve"> </w:t>
      </w:r>
      <w:ins w:id="1260" w:author="AnneMarieW" w:date="2018-01-11T09:36:00Z">
        <w:r w:rsidR="00921CA9">
          <w:t xml:space="preserve">You could also use </w:t>
        </w:r>
      </w:ins>
      <w:commentRangeStart w:id="1261"/>
      <w:commentRangeStart w:id="1262"/>
      <w:del w:id="1263" w:author="AnneMarieW" w:date="2018-01-11T09:36:00Z">
        <w:r w:rsidRPr="009E3AC1" w:rsidDel="00921CA9">
          <w:rPr>
            <w:rFonts w:hint="eastAsia"/>
          </w:rPr>
          <w:delText>T</w:delText>
        </w:r>
      </w:del>
      <w:ins w:id="1264" w:author="AnneMarieW" w:date="2018-01-11T09:36:00Z">
        <w:r w:rsidR="00921CA9">
          <w:t>t</w:t>
        </w:r>
      </w:ins>
      <w:r w:rsidRPr="009E3AC1">
        <w:rPr>
          <w:rFonts w:hint="eastAsia"/>
        </w:rPr>
        <w:t xml:space="preserve">his </w:t>
      </w:r>
      <w:ins w:id="1265" w:author="Carol Nichols" w:date="2018-01-21T14:01:00Z">
        <w:r w:rsidR="00EE6BC3">
          <w:t xml:space="preserve">program’s </w:t>
        </w:r>
      </w:ins>
      <w:r w:rsidRPr="009E3AC1">
        <w:rPr>
          <w:rFonts w:hint="eastAsia"/>
        </w:rPr>
        <w:t>structure</w:t>
      </w:r>
      <w:commentRangeEnd w:id="1261"/>
      <w:r w:rsidR="00EB1027">
        <w:rPr>
          <w:rStyle w:val="CommentReference"/>
        </w:rPr>
        <w:commentReference w:id="1261"/>
      </w:r>
      <w:commentRangeEnd w:id="1262"/>
      <w:r w:rsidR="00EE6BC3">
        <w:rPr>
          <w:rStyle w:val="CommentReference"/>
          <w:rFonts w:eastAsia="Times New Roman"/>
        </w:rPr>
        <w:commentReference w:id="1262"/>
      </w:r>
      <w:r w:rsidRPr="009E3AC1">
        <w:rPr>
          <w:rFonts w:hint="eastAsia"/>
        </w:rPr>
        <w:t xml:space="preserve"> </w:t>
      </w:r>
      <w:del w:id="1266" w:author="AnneMarieW" w:date="2018-01-11T09:36:00Z">
        <w:r w:rsidRPr="009E3AC1" w:rsidDel="00921CA9">
          <w:rPr>
            <w:rFonts w:hint="eastAsia"/>
          </w:rPr>
          <w:delText>could</w:delText>
        </w:r>
        <w:r w:rsidDel="00921CA9">
          <w:rPr>
            <w:rFonts w:hint="eastAsia"/>
          </w:rPr>
          <w:delText xml:space="preserve"> </w:delText>
        </w:r>
        <w:r w:rsidRPr="009E3AC1" w:rsidDel="00921CA9">
          <w:rPr>
            <w:rFonts w:hint="eastAsia"/>
          </w:rPr>
          <w:delText xml:space="preserve">also be used </w:delText>
        </w:r>
      </w:del>
      <w:r w:rsidRPr="009E3AC1">
        <w:rPr>
          <w:rFonts w:hint="eastAsia"/>
        </w:rPr>
        <w:t>to do more complicated operations than just incrementing a</w:t>
      </w:r>
      <w:r>
        <w:rPr>
          <w:rFonts w:hint="eastAsia"/>
        </w:rPr>
        <w:t xml:space="preserve"> </w:t>
      </w:r>
      <w:r w:rsidRPr="009E3AC1">
        <w:rPr>
          <w:rFonts w:hint="eastAsia"/>
        </w:rPr>
        <w:t>counter</w:t>
      </w:r>
      <w:del w:id="1267" w:author="AnneMarieW" w:date="2018-01-11T09:38:00Z">
        <w:r w:rsidRPr="009E3AC1" w:rsidDel="009638C8">
          <w:rPr>
            <w:rFonts w:hint="eastAsia"/>
          </w:rPr>
          <w:delText>:</w:delText>
        </w:r>
      </w:del>
      <w:ins w:id="1268" w:author="AnneMarieW" w:date="2018-01-11T09:38:00Z">
        <w:r w:rsidR="009638C8">
          <w:t xml:space="preserve">. </w:t>
        </w:r>
      </w:ins>
      <w:ins w:id="1269" w:author="Carol Nichols" w:date="2018-01-21T14:03:00Z">
        <w:r w:rsidR="006D2312">
          <w:t>Using this strategy</w:t>
        </w:r>
      </w:ins>
      <w:ins w:id="1270" w:author="Carol Nichols" w:date="2018-01-21T14:04:00Z">
        <w:r w:rsidR="006D2312">
          <w:t>, you can</w:t>
        </w:r>
      </w:ins>
      <w:ins w:id="1271" w:author="Carol Nichols" w:date="2018-01-21T14:03:00Z">
        <w:r w:rsidR="006D2312">
          <w:t xml:space="preserve"> </w:t>
        </w:r>
      </w:ins>
      <w:commentRangeStart w:id="1272"/>
      <w:del w:id="1273" w:author="AnneMarieW" w:date="2018-01-11T09:38:00Z">
        <w:r w:rsidRPr="009E3AC1" w:rsidDel="009638C8">
          <w:rPr>
            <w:rFonts w:hint="eastAsia"/>
          </w:rPr>
          <w:delText xml:space="preserve"> t</w:delText>
        </w:r>
      </w:del>
      <w:ins w:id="1274" w:author="AnneMarieW" w:date="2018-01-11T09:38:00Z">
        <w:del w:id="1275" w:author="Carol Nichols" w:date="2018-01-21T14:02:00Z">
          <w:r w:rsidR="009638C8" w:rsidDel="006D2312">
            <w:delText>T</w:delText>
          </w:r>
        </w:del>
      </w:ins>
      <w:del w:id="1276" w:author="Carol Nichols" w:date="2018-01-21T14:02:00Z">
        <w:r w:rsidRPr="009E3AC1" w:rsidDel="006D2312">
          <w:rPr>
            <w:rFonts w:hint="eastAsia"/>
          </w:rPr>
          <w:delText>hese methods</w:delText>
        </w:r>
      </w:del>
      <w:commentRangeEnd w:id="1272"/>
      <w:ins w:id="1277" w:author="Carol Nichols" w:date="2018-01-21T14:03:00Z">
        <w:r w:rsidR="006D2312">
          <w:t>d</w:t>
        </w:r>
      </w:ins>
      <w:del w:id="1278" w:author="Carol Nichols" w:date="2018-01-21T14:03:00Z">
        <w:r w:rsidR="00921CA9" w:rsidDel="006D2312">
          <w:rPr>
            <w:rStyle w:val="CommentReference"/>
          </w:rPr>
          <w:commentReference w:id="1272"/>
        </w:r>
        <w:r w:rsidRPr="009E3AC1" w:rsidDel="006D2312">
          <w:rPr>
            <w:rFonts w:hint="eastAsia"/>
          </w:rPr>
          <w:delText xml:space="preserve"> allow us to d</w:delText>
        </w:r>
      </w:del>
      <w:r w:rsidRPr="009E3AC1">
        <w:rPr>
          <w:rFonts w:hint="eastAsia"/>
        </w:rPr>
        <w:t>ivi</w:t>
      </w:r>
      <w:ins w:id="1279" w:author="Carol Nichols" w:date="2018-01-21T14:04:00Z">
        <w:r w:rsidR="006D2312">
          <w:t>de</w:t>
        </w:r>
      </w:ins>
      <w:del w:id="1280" w:author="Carol Nichols" w:date="2018-01-21T14:04:00Z">
        <w:r w:rsidRPr="009E3AC1" w:rsidDel="006D2312">
          <w:rPr>
            <w:rFonts w:hint="eastAsia"/>
          </w:rPr>
          <w:delText>d</w:delText>
        </w:r>
      </w:del>
      <w:del w:id="1281" w:author="Carol Nichols" w:date="2018-01-21T14:03:00Z">
        <w:r w:rsidRPr="009E3AC1" w:rsidDel="006D2312">
          <w:rPr>
            <w:rFonts w:hint="eastAsia"/>
          </w:rPr>
          <w:delText>e</w:delText>
        </w:r>
      </w:del>
      <w:r w:rsidRPr="009E3AC1">
        <w:rPr>
          <w:rFonts w:hint="eastAsia"/>
        </w:rPr>
        <w:t xml:space="preserve"> </w:t>
      </w:r>
      <w:ins w:id="1282" w:author="Carol Nichols" w:date="2018-01-21T14:03:00Z">
        <w:r w:rsidR="006D2312">
          <w:t xml:space="preserve">a </w:t>
        </w:r>
      </w:ins>
      <w:r w:rsidRPr="009E3AC1">
        <w:rPr>
          <w:rFonts w:hint="eastAsia"/>
        </w:rPr>
        <w:t>calculation</w:t>
      </w:r>
      <w:del w:id="1283" w:author="Carol Nichols" w:date="2018-01-21T14:03:00Z">
        <w:r w:rsidRPr="009E3AC1" w:rsidDel="006D2312">
          <w:rPr>
            <w:rFonts w:hint="eastAsia"/>
          </w:rPr>
          <w:delText>s</w:delText>
        </w:r>
      </w:del>
      <w:del w:id="1284" w:author="AnneMarieW" w:date="2018-01-11T09:37:00Z">
        <w:r w:rsidRPr="009E3AC1" w:rsidDel="00921CA9">
          <w:rPr>
            <w:rFonts w:hint="eastAsia"/>
          </w:rPr>
          <w:delText xml:space="preserve"> up</w:delText>
        </w:r>
      </w:del>
      <w:r w:rsidRPr="009E3AC1">
        <w:rPr>
          <w:rFonts w:hint="eastAsia"/>
        </w:rPr>
        <w:t xml:space="preserve"> into independent</w:t>
      </w:r>
      <w:r>
        <w:rPr>
          <w:rFonts w:hint="eastAsia"/>
        </w:rPr>
        <w:t xml:space="preserve"> </w:t>
      </w:r>
      <w:r w:rsidRPr="009E3AC1">
        <w:rPr>
          <w:rFonts w:hint="eastAsia"/>
        </w:rPr>
        <w:t xml:space="preserve">parts, </w:t>
      </w:r>
      <w:del w:id="1285" w:author="Carol Nichols" w:date="2018-01-21T14:04:00Z">
        <w:r w:rsidRPr="009E3AC1" w:rsidDel="006D2312">
          <w:rPr>
            <w:rFonts w:hint="eastAsia"/>
          </w:rPr>
          <w:delText xml:space="preserve">which we could </w:delText>
        </w:r>
      </w:del>
      <w:r w:rsidRPr="009E3AC1">
        <w:rPr>
          <w:rFonts w:hint="eastAsia"/>
        </w:rPr>
        <w:t>split</w:t>
      </w:r>
      <w:ins w:id="1286" w:author="Carol Nichols" w:date="2018-01-21T14:04:00Z">
        <w:r w:rsidR="006D2312">
          <w:t xml:space="preserve"> those parts</w:t>
        </w:r>
      </w:ins>
      <w:r w:rsidRPr="009E3AC1">
        <w:rPr>
          <w:rFonts w:hint="eastAsia"/>
        </w:rPr>
        <w:t xml:space="preserve"> across threads</w:t>
      </w:r>
      <w:del w:id="1287" w:author="AnneMarieW" w:date="2018-01-11T09:38:00Z">
        <w:r w:rsidRPr="009E3AC1" w:rsidDel="00921CA9">
          <w:rPr>
            <w:rFonts w:hint="eastAsia"/>
          </w:rPr>
          <w:delText>,</w:delText>
        </w:r>
      </w:del>
      <w:ins w:id="1288" w:author="AnneMarieW" w:date="2018-01-11T09:38:00Z">
        <w:del w:id="1289" w:author="Carol Nichols" w:date="2018-01-21T14:04:00Z">
          <w:r w:rsidR="00921CA9" w:rsidDel="006D2312">
            <w:delText>;</w:delText>
          </w:r>
        </w:del>
      </w:ins>
      <w:ins w:id="1290" w:author="Carol Nichols" w:date="2018-01-21T14:04:00Z">
        <w:r w:rsidR="006D2312">
          <w:t>,</w:t>
        </w:r>
      </w:ins>
      <w:del w:id="1291" w:author="AnneMarieW" w:date="2018-01-11T09:38:00Z">
        <w:r w:rsidRPr="009E3AC1" w:rsidDel="00921CA9">
          <w:rPr>
            <w:rFonts w:hint="eastAsia"/>
          </w:rPr>
          <w:delText xml:space="preserve"> and</w:delText>
        </w:r>
      </w:del>
      <w:r w:rsidRPr="009E3AC1">
        <w:rPr>
          <w:rFonts w:hint="eastAsia"/>
        </w:rPr>
        <w:t xml:space="preserve"> then</w:t>
      </w:r>
      <w:del w:id="1292" w:author="Carol Nichols" w:date="2018-01-21T14:04:00Z">
        <w:r w:rsidRPr="009E3AC1" w:rsidDel="006D2312">
          <w:rPr>
            <w:rFonts w:hint="eastAsia"/>
          </w:rPr>
          <w:delText xml:space="preserve"> we c</w:delText>
        </w:r>
      </w:del>
      <w:ins w:id="1293" w:author="AnneMarieW" w:date="2018-01-11T09:40:00Z">
        <w:del w:id="1294" w:author="Carol Nichols" w:date="2018-01-21T14:04:00Z">
          <w:r w:rsidR="00A57F13" w:rsidDel="006D2312">
            <w:delText>ould</w:delText>
          </w:r>
        </w:del>
      </w:ins>
      <w:del w:id="1295" w:author="AnneMarieW" w:date="2018-01-11T09:40:00Z">
        <w:r w:rsidRPr="009E3AC1" w:rsidDel="00A57F13">
          <w:rPr>
            <w:rFonts w:hint="eastAsia"/>
          </w:rPr>
          <w:delText>an</w:delText>
        </w:r>
      </w:del>
      <w:r w:rsidRPr="009E3AC1">
        <w:rPr>
          <w:rFonts w:hint="eastAsia"/>
        </w:rPr>
        <w:t xml:space="preserve"> use a </w:t>
      </w:r>
      <w:proofErr w:type="spellStart"/>
      <w:r w:rsidRPr="009E3AC1">
        <w:rPr>
          <w:rStyle w:val="Literal"/>
        </w:rPr>
        <w:t>Mutex</w:t>
      </w:r>
      <w:proofErr w:type="spellEnd"/>
      <w:r w:rsidRPr="009E3AC1">
        <w:rPr>
          <w:rStyle w:val="Literal"/>
        </w:rPr>
        <w:t>&lt;T&gt;</w:t>
      </w:r>
      <w:r>
        <w:rPr>
          <w:rFonts w:hint="eastAsia"/>
        </w:rPr>
        <w:t> to have each thread update the final result with its part.</w:t>
      </w:r>
    </w:p>
    <w:p w14:paraId="527766FB" w14:textId="77777777" w:rsidR="009E3AC1" w:rsidRDefault="009E3AC1" w:rsidP="009E3AC1">
      <w:pPr>
        <w:pStyle w:val="HeadB"/>
        <w:rPr>
          <w:rFonts w:eastAsia="Microsoft YaHei"/>
        </w:rPr>
      </w:pPr>
      <w:bookmarkStart w:id="1296" w:name="similarities-between-`refcell`/`rc`-and-"/>
      <w:bookmarkStart w:id="1297" w:name="_Toc501111908"/>
      <w:bookmarkEnd w:id="1296"/>
      <w:r>
        <w:rPr>
          <w:rFonts w:eastAsia="Microsoft YaHei" w:hint="eastAsia"/>
        </w:rPr>
        <w:t xml:space="preserve">Similarities </w:t>
      </w:r>
      <w:ins w:id="1298" w:author="AnneMarieW" w:date="2018-01-11T09:39:00Z">
        <w:r w:rsidR="009638C8">
          <w:rPr>
            <w:rFonts w:eastAsia="Microsoft YaHei"/>
          </w:rPr>
          <w:t>B</w:t>
        </w:r>
      </w:ins>
      <w:del w:id="1299" w:author="AnneMarieW" w:date="2018-01-11T09:39:00Z">
        <w:r w:rsidDel="009638C8">
          <w:rPr>
            <w:rFonts w:eastAsia="Microsoft YaHei" w:hint="eastAsia"/>
          </w:rPr>
          <w:delText>b</w:delText>
        </w:r>
      </w:del>
      <w:r>
        <w:rPr>
          <w:rFonts w:eastAsia="Microsoft YaHei" w:hint="eastAsia"/>
        </w:rPr>
        <w:t>etween </w:t>
      </w:r>
      <w:proofErr w:type="spellStart"/>
      <w:r w:rsidR="003B4316" w:rsidRPr="00997741">
        <w:rPr>
          <w:rStyle w:val="Literal"/>
          <w:rFonts w:eastAsia="Microsoft YaHei"/>
          <w:rPrChange w:id="1300" w:author="Carol Nichols" w:date="2018-01-21T14:04:00Z">
            <w:rPr>
              <w:rStyle w:val="Literal"/>
            </w:rPr>
          </w:rPrChange>
        </w:rPr>
        <w:t>RefCell</w:t>
      </w:r>
      <w:proofErr w:type="spellEnd"/>
      <w:r w:rsidR="003B4316" w:rsidRPr="00997741">
        <w:rPr>
          <w:rStyle w:val="Literal"/>
          <w:rFonts w:eastAsia="Microsoft YaHei"/>
          <w:rPrChange w:id="1301" w:author="Carol Nichols" w:date="2018-01-21T14:04:00Z">
            <w:rPr>
              <w:rStyle w:val="Literal"/>
            </w:rPr>
          </w:rPrChange>
        </w:rPr>
        <w:t>&lt;T&gt;</w:t>
      </w:r>
      <w:r>
        <w:rPr>
          <w:rFonts w:eastAsia="Microsoft YaHei" w:hint="eastAsia"/>
        </w:rPr>
        <w:t>/</w:t>
      </w:r>
      <w:proofErr w:type="spellStart"/>
      <w:r w:rsidR="003B4316" w:rsidRPr="00997741">
        <w:rPr>
          <w:rStyle w:val="Literal"/>
          <w:rFonts w:eastAsia="Microsoft YaHei"/>
          <w:rPrChange w:id="1302" w:author="Carol Nichols" w:date="2018-01-21T14:04:00Z">
            <w:rPr>
              <w:rStyle w:val="Literal"/>
            </w:rPr>
          </w:rPrChange>
        </w:rPr>
        <w:t>Rc</w:t>
      </w:r>
      <w:proofErr w:type="spellEnd"/>
      <w:r w:rsidR="003B4316" w:rsidRPr="00997741">
        <w:rPr>
          <w:rStyle w:val="Literal"/>
          <w:rFonts w:eastAsia="Microsoft YaHei"/>
          <w:rPrChange w:id="1303" w:author="Carol Nichols" w:date="2018-01-21T14:04:00Z">
            <w:rPr>
              <w:rStyle w:val="Literal"/>
            </w:rPr>
          </w:rPrChange>
        </w:rPr>
        <w:t>&lt;T&gt;</w:t>
      </w:r>
      <w:r>
        <w:rPr>
          <w:rFonts w:eastAsia="Microsoft YaHei" w:hint="eastAsia"/>
        </w:rPr>
        <w:t> and </w:t>
      </w:r>
      <w:proofErr w:type="spellStart"/>
      <w:r w:rsidR="003B4316" w:rsidRPr="00997741">
        <w:rPr>
          <w:rStyle w:val="Literal"/>
          <w:rFonts w:eastAsia="Microsoft YaHei"/>
          <w:rPrChange w:id="1304" w:author="Carol Nichols" w:date="2018-01-21T14:05:00Z">
            <w:rPr>
              <w:rStyle w:val="Literal"/>
            </w:rPr>
          </w:rPrChange>
        </w:rPr>
        <w:t>Mutex</w:t>
      </w:r>
      <w:proofErr w:type="spellEnd"/>
      <w:r w:rsidR="003B4316" w:rsidRPr="00997741">
        <w:rPr>
          <w:rStyle w:val="Literal"/>
          <w:rFonts w:eastAsia="Microsoft YaHei"/>
          <w:rPrChange w:id="1305" w:author="Carol Nichols" w:date="2018-01-21T14:05:00Z">
            <w:rPr>
              <w:rStyle w:val="Literal"/>
            </w:rPr>
          </w:rPrChange>
        </w:rPr>
        <w:t>&lt;T&gt;</w:t>
      </w:r>
      <w:r>
        <w:rPr>
          <w:rFonts w:eastAsia="Microsoft YaHei" w:hint="eastAsia"/>
        </w:rPr>
        <w:t>/</w:t>
      </w:r>
      <w:r w:rsidR="003B4316" w:rsidRPr="00997741">
        <w:rPr>
          <w:rStyle w:val="Literal"/>
          <w:rFonts w:eastAsia="Microsoft YaHei"/>
          <w:rPrChange w:id="1306" w:author="Carol Nichols" w:date="2018-01-21T14:05:00Z">
            <w:rPr>
              <w:rStyle w:val="Literal"/>
            </w:rPr>
          </w:rPrChange>
        </w:rPr>
        <w:t>Arc&lt;T&gt;</w:t>
      </w:r>
      <w:bookmarkEnd w:id="1297"/>
    </w:p>
    <w:p w14:paraId="49B67F54" w14:textId="77777777" w:rsidR="009E3AC1" w:rsidRDefault="009E3AC1" w:rsidP="008E51BB">
      <w:pPr>
        <w:pStyle w:val="BodyFirst"/>
        <w:rPr>
          <w:ins w:id="1307" w:author="janelle" w:date="2018-01-08T12:27:00Z"/>
          <w:rFonts w:eastAsia="Microsoft YaHei"/>
        </w:rPr>
      </w:pPr>
      <w:r w:rsidRPr="009E3AC1">
        <w:rPr>
          <w:rFonts w:eastAsia="Microsoft YaHei" w:hint="eastAsia"/>
        </w:rPr>
        <w:t>You m</w:t>
      </w:r>
      <w:del w:id="1308" w:author="AnneMarieW" w:date="2018-01-11T09:40:00Z">
        <w:r w:rsidRPr="009E3AC1" w:rsidDel="00183E5D">
          <w:rPr>
            <w:rFonts w:eastAsia="Microsoft YaHei" w:hint="eastAsia"/>
          </w:rPr>
          <w:delText>ay</w:delText>
        </w:r>
      </w:del>
      <w:ins w:id="1309" w:author="AnneMarieW" w:date="2018-01-11T09:40:00Z">
        <w:r w:rsidR="00183E5D">
          <w:rPr>
            <w:rFonts w:eastAsia="Microsoft YaHei"/>
          </w:rPr>
          <w:t>ight</w:t>
        </w:r>
      </w:ins>
      <w:r w:rsidRPr="009E3AC1">
        <w:rPr>
          <w:rFonts w:eastAsia="Microsoft YaHei" w:hint="eastAsia"/>
        </w:rPr>
        <w:t xml:space="preserve"> have noticed that </w:t>
      </w:r>
      <w:r w:rsidRPr="009E3AC1">
        <w:rPr>
          <w:rStyle w:val="Literal"/>
        </w:rPr>
        <w:t>counter</w:t>
      </w:r>
      <w:r w:rsidRPr="009E3AC1">
        <w:rPr>
          <w:rFonts w:eastAsia="Microsoft YaHei" w:hint="eastAsia"/>
        </w:rPr>
        <w:t> is immutable</w:t>
      </w:r>
      <w:ins w:id="1310" w:author="AnneMarieW" w:date="2018-01-11T09:40:00Z">
        <w:r w:rsidR="00183E5D">
          <w:rPr>
            <w:rFonts w:eastAsia="Microsoft YaHei"/>
          </w:rPr>
          <w:t>,</w:t>
        </w:r>
      </w:ins>
      <w:r w:rsidRPr="009E3AC1">
        <w:rPr>
          <w:rFonts w:eastAsia="Microsoft YaHei" w:hint="eastAsia"/>
        </w:rPr>
        <w:t xml:space="preserve"> but we could get a mutable</w:t>
      </w:r>
      <w:r>
        <w:rPr>
          <w:rFonts w:eastAsia="Microsoft YaHei" w:hint="eastAsia"/>
        </w:rPr>
        <w:t xml:space="preserve"> </w:t>
      </w:r>
      <w:r w:rsidRPr="009E3AC1">
        <w:rPr>
          <w:rFonts w:eastAsia="Microsoft YaHei" w:hint="eastAsia"/>
        </w:rPr>
        <w:t>reference to the value inside it; this means </w:t>
      </w:r>
      <w:proofErr w:type="spellStart"/>
      <w:r w:rsidRPr="009E3AC1">
        <w:rPr>
          <w:rStyle w:val="Literal"/>
        </w:rPr>
        <w:t>Mutex</w:t>
      </w:r>
      <w:proofErr w:type="spellEnd"/>
      <w:r w:rsidRPr="009E3AC1">
        <w:rPr>
          <w:rStyle w:val="Literal"/>
        </w:rPr>
        <w:t>&lt;T&gt;</w:t>
      </w:r>
      <w:r w:rsidRPr="009E3AC1">
        <w:rPr>
          <w:rFonts w:eastAsia="Microsoft YaHei" w:hint="eastAsia"/>
        </w:rPr>
        <w:t> provides interior</w:t>
      </w:r>
      <w:r>
        <w:rPr>
          <w:rFonts w:eastAsia="Microsoft YaHei" w:hint="eastAsia"/>
        </w:rPr>
        <w:t xml:space="preserve"> </w:t>
      </w:r>
      <w:r w:rsidRPr="009E3AC1">
        <w:rPr>
          <w:rFonts w:eastAsia="Microsoft YaHei" w:hint="eastAsia"/>
        </w:rPr>
        <w:t>mutability, like the </w:t>
      </w:r>
      <w:r w:rsidRPr="009E3AC1">
        <w:rPr>
          <w:rStyle w:val="Literal"/>
        </w:rPr>
        <w:t>Cell</w:t>
      </w:r>
      <w:r w:rsidRPr="009E3AC1">
        <w:rPr>
          <w:rFonts w:eastAsia="Microsoft YaHei" w:hint="eastAsia"/>
        </w:rPr>
        <w:t> family does. In the same way we used </w:t>
      </w:r>
      <w:proofErr w:type="spellStart"/>
      <w:r w:rsidRPr="009E3AC1">
        <w:rPr>
          <w:rStyle w:val="Literal"/>
        </w:rPr>
        <w:t>RefCell</w:t>
      </w:r>
      <w:proofErr w:type="spellEnd"/>
      <w:r w:rsidRPr="009E3AC1">
        <w:rPr>
          <w:rStyle w:val="Literal"/>
        </w:rPr>
        <w:t>&lt;T&gt;</w:t>
      </w:r>
      <w:r>
        <w:rPr>
          <w:rFonts w:eastAsia="Microsoft YaHei" w:hint="eastAsia"/>
        </w:rPr>
        <w:t xml:space="preserve"> </w:t>
      </w:r>
      <w:r w:rsidRPr="009E3AC1">
        <w:rPr>
          <w:rFonts w:eastAsia="Microsoft YaHei" w:hint="eastAsia"/>
        </w:rPr>
        <w:t xml:space="preserve">in </w:t>
      </w:r>
      <w:r w:rsidR="003B4316" w:rsidRPr="003B4316">
        <w:rPr>
          <w:rFonts w:eastAsia="Microsoft YaHei"/>
          <w:highlight w:val="yellow"/>
          <w:rPrChange w:id="1311" w:author="janelle" w:date="2018-01-08T12:27:00Z">
            <w:rPr>
              <w:rFonts w:ascii="Courier" w:eastAsia="Microsoft YaHei" w:hAnsi="Courier"/>
              <w:color w:val="0000FF"/>
              <w:sz w:val="20"/>
            </w:rPr>
          </w:rPrChange>
        </w:rPr>
        <w:t>Chapter 15</w:t>
      </w:r>
      <w:r w:rsidRPr="009E3AC1">
        <w:rPr>
          <w:rFonts w:eastAsia="Microsoft YaHei" w:hint="eastAsia"/>
        </w:rPr>
        <w:t xml:space="preserve"> to allow us to mutate contents inside an </w:t>
      </w:r>
      <w:proofErr w:type="spellStart"/>
      <w:r w:rsidRPr="009E3AC1">
        <w:rPr>
          <w:rStyle w:val="Literal"/>
        </w:rPr>
        <w:t>Rc</w:t>
      </w:r>
      <w:proofErr w:type="spellEnd"/>
      <w:r w:rsidRPr="009E3AC1">
        <w:rPr>
          <w:rStyle w:val="Literal"/>
        </w:rPr>
        <w:t>&lt;T&gt;</w:t>
      </w:r>
      <w:r w:rsidRPr="009E3AC1">
        <w:rPr>
          <w:rFonts w:eastAsia="Microsoft YaHei" w:hint="eastAsia"/>
        </w:rPr>
        <w:t>, we use</w:t>
      </w:r>
      <w:r>
        <w:rPr>
          <w:rFonts w:eastAsia="Microsoft YaHei" w:hint="eastAsia"/>
        </w:rPr>
        <w:t xml:space="preserve"> </w:t>
      </w:r>
      <w:proofErr w:type="spellStart"/>
      <w:r w:rsidRPr="009E3AC1">
        <w:rPr>
          <w:rStyle w:val="Literal"/>
        </w:rPr>
        <w:t>Mutex</w:t>
      </w:r>
      <w:proofErr w:type="spellEnd"/>
      <w:r w:rsidRPr="009E3AC1">
        <w:rPr>
          <w:rStyle w:val="Literal"/>
        </w:rPr>
        <w:t>&lt;T&gt;</w:t>
      </w:r>
      <w:r w:rsidRPr="009E3AC1">
        <w:rPr>
          <w:rFonts w:eastAsia="Microsoft YaHei" w:hint="eastAsia"/>
        </w:rPr>
        <w:t xml:space="preserve"> to mutate contents inside </w:t>
      </w:r>
      <w:del w:id="1312" w:author="AnneMarieW" w:date="2018-01-11T09:41:00Z">
        <w:r w:rsidRPr="009E3AC1" w:rsidDel="00183E5D">
          <w:rPr>
            <w:rFonts w:eastAsia="Microsoft YaHei" w:hint="eastAsia"/>
          </w:rPr>
          <w:delText xml:space="preserve">of </w:delText>
        </w:r>
      </w:del>
      <w:r w:rsidRPr="009E3AC1">
        <w:rPr>
          <w:rFonts w:eastAsia="Microsoft YaHei" w:hint="eastAsia"/>
        </w:rPr>
        <w:t>an </w:t>
      </w:r>
      <w:r w:rsidRPr="009E3AC1">
        <w:rPr>
          <w:rStyle w:val="Literal"/>
        </w:rPr>
        <w:t>Arc&lt;T&gt;</w:t>
      </w:r>
      <w:r>
        <w:rPr>
          <w:rFonts w:eastAsia="Microsoft YaHei" w:hint="eastAsia"/>
        </w:rPr>
        <w:t>.</w:t>
      </w:r>
    </w:p>
    <w:p w14:paraId="793F92AD" w14:textId="77777777" w:rsidR="00A312A5" w:rsidRDefault="004B5323">
      <w:pPr>
        <w:pStyle w:val="ProductionDirective"/>
        <w:rPr>
          <w:rFonts w:eastAsia="Microsoft YaHei"/>
        </w:rPr>
        <w:pPrChange w:id="1313" w:author="janelle" w:date="2018-01-08T12:27:00Z">
          <w:pPr>
            <w:pStyle w:val="BodyFirst"/>
          </w:pPr>
        </w:pPrChange>
      </w:pPr>
      <w:ins w:id="1314" w:author="janelle" w:date="2018-01-08T12:27:00Z">
        <w:r>
          <w:rPr>
            <w:rFonts w:eastAsia="Microsoft YaHei"/>
          </w:rPr>
          <w:t xml:space="preserve">prod: confirm </w:t>
        </w:r>
        <w:proofErr w:type="spellStart"/>
        <w:r>
          <w:rPr>
            <w:rFonts w:eastAsia="Microsoft YaHei"/>
          </w:rPr>
          <w:t>xref</w:t>
        </w:r>
      </w:ins>
      <w:proofErr w:type="spellEnd"/>
    </w:p>
    <w:p w14:paraId="16EAFCE6" w14:textId="77777777" w:rsidR="004B5323" w:rsidRDefault="009E3AC1" w:rsidP="008E51BB">
      <w:pPr>
        <w:pStyle w:val="Body"/>
        <w:rPr>
          <w:ins w:id="1315" w:author="janelle" w:date="2018-01-08T12:28:00Z"/>
        </w:rPr>
      </w:pPr>
      <w:r>
        <w:rPr>
          <w:rFonts w:hint="eastAsia"/>
        </w:rPr>
        <w:t>Another</w:t>
      </w:r>
      <w:del w:id="1316" w:author="AnneMarieW" w:date="2018-01-11T09:42:00Z">
        <w:r w:rsidDel="00893003">
          <w:rPr>
            <w:rFonts w:hint="eastAsia"/>
          </w:rPr>
          <w:delText xml:space="preserve"> thing</w:delText>
        </w:r>
      </w:del>
      <w:ins w:id="1317" w:author="AnneMarieW" w:date="2018-01-11T09:42:00Z">
        <w:r w:rsidR="00893003">
          <w:t xml:space="preserve"> detail</w:t>
        </w:r>
      </w:ins>
      <w:r>
        <w:rPr>
          <w:rFonts w:hint="eastAsia"/>
        </w:rPr>
        <w:t xml:space="preserve"> to note is that Rust can</w:t>
      </w:r>
      <w:r>
        <w:t>’</w:t>
      </w:r>
      <w:r>
        <w:rPr>
          <w:rFonts w:hint="eastAsia"/>
        </w:rPr>
        <w:t xml:space="preserve">t </w:t>
      </w:r>
      <w:del w:id="1318" w:author="Liz Chadwick" w:date="2017-11-10T14:43:00Z">
        <w:r w:rsidDel="0094354D">
          <w:rPr>
            <w:rFonts w:hint="eastAsia"/>
          </w:rPr>
          <w:delText xml:space="preserve">prevent </w:delText>
        </w:r>
      </w:del>
      <w:ins w:id="1319" w:author="Liz Chadwick" w:date="2017-11-10T14:43:00Z">
        <w:r w:rsidR="0094354D">
          <w:t>protect</w:t>
        </w:r>
        <w:r w:rsidR="0094354D">
          <w:rPr>
            <w:rFonts w:hint="eastAsia"/>
          </w:rPr>
          <w:t xml:space="preserve"> </w:t>
        </w:r>
      </w:ins>
      <w:r>
        <w:rPr>
          <w:rFonts w:hint="eastAsia"/>
        </w:rPr>
        <w:t xml:space="preserve">us from all kinds of logic errors when </w:t>
      </w:r>
      <w:ins w:id="1320" w:author="AnneMarieW" w:date="2018-01-11T09:42:00Z">
        <w:r w:rsidR="00893003">
          <w:t xml:space="preserve">we </w:t>
        </w:r>
      </w:ins>
      <w:r>
        <w:rPr>
          <w:rFonts w:hint="eastAsia"/>
        </w:rPr>
        <w:t>us</w:t>
      </w:r>
      <w:ins w:id="1321" w:author="AnneMarieW" w:date="2018-01-11T09:42:00Z">
        <w:r w:rsidR="00893003">
          <w:t>e</w:t>
        </w:r>
      </w:ins>
      <w:del w:id="1322" w:author="AnneMarieW" w:date="2018-01-11T09:42:00Z">
        <w:r w:rsidDel="00893003">
          <w:rPr>
            <w:rFonts w:hint="eastAsia"/>
          </w:rPr>
          <w:delText>ing</w:delText>
        </w:r>
      </w:del>
      <w:r>
        <w:rPr>
          <w:rFonts w:hint="eastAsia"/>
        </w:rPr>
        <w:t> </w:t>
      </w:r>
      <w:proofErr w:type="spellStart"/>
      <w:r w:rsidRPr="009E3AC1">
        <w:rPr>
          <w:rStyle w:val="Literal"/>
        </w:rPr>
        <w:t>Mutex</w:t>
      </w:r>
      <w:proofErr w:type="spellEnd"/>
      <w:r w:rsidRPr="009E3AC1">
        <w:rPr>
          <w:rStyle w:val="Literal"/>
        </w:rPr>
        <w:t>&lt;T&gt;</w:t>
      </w:r>
      <w:r w:rsidRPr="009E3AC1">
        <w:rPr>
          <w:rFonts w:hint="eastAsia"/>
        </w:rPr>
        <w:t xml:space="preserve">. Recall </w:t>
      </w:r>
      <w:del w:id="1323" w:author="AnneMarieW" w:date="2018-01-11T09:42:00Z">
        <w:r w:rsidRPr="009E3AC1" w:rsidDel="00893003">
          <w:rPr>
            <w:rFonts w:hint="eastAsia"/>
          </w:rPr>
          <w:delText>from</w:delText>
        </w:r>
      </w:del>
      <w:ins w:id="1324" w:author="AnneMarieW" w:date="2018-01-11T09:42:00Z">
        <w:r w:rsidR="00893003">
          <w:t>in</w:t>
        </w:r>
      </w:ins>
      <w:r w:rsidRPr="009E3AC1">
        <w:rPr>
          <w:rFonts w:hint="eastAsia"/>
        </w:rPr>
        <w:t xml:space="preserve"> </w:t>
      </w:r>
      <w:r w:rsidR="003B4316" w:rsidRPr="003B4316">
        <w:rPr>
          <w:highlight w:val="yellow"/>
          <w:rPrChange w:id="1325" w:author="janelle" w:date="2018-01-08T12:28:00Z">
            <w:rPr>
              <w:rFonts w:ascii="Courier" w:hAnsi="Courier"/>
              <w:color w:val="0000FF"/>
              <w:sz w:val="20"/>
            </w:rPr>
          </w:rPrChange>
        </w:rPr>
        <w:t>Chapter 15</w:t>
      </w:r>
      <w:r w:rsidRPr="009E3AC1">
        <w:rPr>
          <w:rFonts w:hint="eastAsia"/>
        </w:rPr>
        <w:t xml:space="preserve"> that using </w:t>
      </w:r>
      <w:proofErr w:type="spellStart"/>
      <w:r w:rsidRPr="009E3AC1">
        <w:rPr>
          <w:rStyle w:val="Literal"/>
        </w:rPr>
        <w:t>Rc</w:t>
      </w:r>
      <w:proofErr w:type="spellEnd"/>
      <w:r w:rsidRPr="009E3AC1">
        <w:rPr>
          <w:rStyle w:val="Literal"/>
        </w:rPr>
        <w:t>&lt;T&gt;</w:t>
      </w:r>
      <w:r w:rsidRPr="009E3AC1">
        <w:rPr>
          <w:rFonts w:hint="eastAsia"/>
        </w:rPr>
        <w:t> came</w:t>
      </w:r>
      <w:r>
        <w:rPr>
          <w:rFonts w:hint="eastAsia"/>
        </w:rPr>
        <w:t xml:space="preserve"> </w:t>
      </w:r>
      <w:r w:rsidRPr="009E3AC1">
        <w:rPr>
          <w:rFonts w:hint="eastAsia"/>
        </w:rPr>
        <w:t>with the risk of creating reference cycles, where two </w:t>
      </w:r>
      <w:proofErr w:type="spellStart"/>
      <w:r w:rsidRPr="009E3AC1">
        <w:rPr>
          <w:rStyle w:val="Literal"/>
        </w:rPr>
        <w:t>Rc</w:t>
      </w:r>
      <w:proofErr w:type="spellEnd"/>
      <w:r w:rsidRPr="009E3AC1">
        <w:rPr>
          <w:rStyle w:val="Literal"/>
        </w:rPr>
        <w:t>&lt;T&gt;</w:t>
      </w:r>
      <w:r w:rsidRPr="009E3AC1">
        <w:rPr>
          <w:rFonts w:hint="eastAsia"/>
        </w:rPr>
        <w:t> values refer to</w:t>
      </w:r>
      <w:r>
        <w:rPr>
          <w:rFonts w:hint="eastAsia"/>
        </w:rPr>
        <w:t xml:space="preserve"> </w:t>
      </w:r>
      <w:r w:rsidRPr="009E3AC1">
        <w:rPr>
          <w:rFonts w:hint="eastAsia"/>
        </w:rPr>
        <w:t xml:space="preserve">each other, causing memory leaks. </w:t>
      </w:r>
      <w:r w:rsidRPr="009E3AC1">
        <w:rPr>
          <w:rFonts w:hint="eastAsia"/>
        </w:rPr>
        <w:lastRenderedPageBreak/>
        <w:t>Similarly, </w:t>
      </w:r>
      <w:proofErr w:type="spellStart"/>
      <w:r w:rsidRPr="009E3AC1">
        <w:rPr>
          <w:rStyle w:val="Literal"/>
        </w:rPr>
        <w:t>Mutex</w:t>
      </w:r>
      <w:proofErr w:type="spellEnd"/>
      <w:r w:rsidRPr="009E3AC1">
        <w:rPr>
          <w:rStyle w:val="Literal"/>
        </w:rPr>
        <w:t>&lt;T&gt;</w:t>
      </w:r>
      <w:r w:rsidRPr="009E3AC1">
        <w:rPr>
          <w:rFonts w:hint="eastAsia"/>
        </w:rPr>
        <w:t> comes</w:t>
      </w:r>
      <w:ins w:id="1326" w:author="AnneMarieW" w:date="2018-01-11T11:00:00Z">
        <w:r w:rsidR="002A011B">
          <w:t xml:space="preserve"> with</w:t>
        </w:r>
      </w:ins>
      <w:r w:rsidRPr="009E3AC1">
        <w:rPr>
          <w:rFonts w:hint="eastAsia"/>
        </w:rPr>
        <w:t xml:space="preserve"> the risk of</w:t>
      </w:r>
      <w:ins w:id="1327" w:author="AnneMarieW" w:date="2018-01-11T11:00:00Z">
        <w:r w:rsidR="002A011B">
          <w:t xml:space="preserve"> creating</w:t>
        </w:r>
      </w:ins>
      <w:r>
        <w:rPr>
          <w:rFonts w:hint="eastAsia"/>
        </w:rPr>
        <w:t xml:space="preserve"> </w:t>
      </w:r>
      <w:r w:rsidRPr="009E3AC1">
        <w:rPr>
          <w:rStyle w:val="EmphasisItalic"/>
          <w:rFonts w:hint="eastAsia"/>
        </w:rPr>
        <w:t>deadlocks</w:t>
      </w:r>
      <w:r w:rsidRPr="009E3AC1">
        <w:rPr>
          <w:rFonts w:hint="eastAsia"/>
        </w:rPr>
        <w:t>. These occur when an operation needs to lock two resources and two</w:t>
      </w:r>
      <w:r>
        <w:rPr>
          <w:rFonts w:hint="eastAsia"/>
        </w:rPr>
        <w:t xml:space="preserve"> </w:t>
      </w:r>
      <w:r w:rsidRPr="009E3AC1">
        <w:rPr>
          <w:rFonts w:hint="eastAsia"/>
        </w:rPr>
        <w:t>threads have each acquired one of the locks, causing them to wait for each</w:t>
      </w:r>
      <w:r>
        <w:rPr>
          <w:rFonts w:hint="eastAsia"/>
        </w:rPr>
        <w:t xml:space="preserve"> </w:t>
      </w:r>
      <w:r w:rsidRPr="009E3AC1">
        <w:rPr>
          <w:rFonts w:hint="eastAsia"/>
        </w:rPr>
        <w:t>other forever. If you</w:t>
      </w:r>
      <w:r>
        <w:t>’</w:t>
      </w:r>
      <w:r w:rsidRPr="009E3AC1">
        <w:rPr>
          <w:rFonts w:hint="eastAsia"/>
        </w:rPr>
        <w:t xml:space="preserve">re interested in </w:t>
      </w:r>
      <w:del w:id="1328" w:author="AnneMarieW" w:date="2018-01-11T09:43:00Z">
        <w:r w:rsidRPr="009E3AC1" w:rsidDel="00893003">
          <w:rPr>
            <w:rFonts w:hint="eastAsia"/>
          </w:rPr>
          <w:delText>this topic</w:delText>
        </w:r>
      </w:del>
      <w:ins w:id="1329" w:author="AnneMarieW" w:date="2018-01-11T09:43:00Z">
        <w:r w:rsidR="00893003" w:rsidRPr="009E3AC1">
          <w:rPr>
            <w:rFonts w:hint="eastAsia"/>
          </w:rPr>
          <w:t>deadlock</w:t>
        </w:r>
        <w:r w:rsidR="00893003">
          <w:t>s</w:t>
        </w:r>
      </w:ins>
      <w:r w:rsidRPr="009E3AC1">
        <w:rPr>
          <w:rFonts w:hint="eastAsia"/>
        </w:rPr>
        <w:t>, try creating a Rust program</w:t>
      </w:r>
      <w:r>
        <w:rPr>
          <w:rFonts w:hint="eastAsia"/>
        </w:rPr>
        <w:t xml:space="preserve"> </w:t>
      </w:r>
      <w:r w:rsidRPr="009E3AC1">
        <w:rPr>
          <w:rFonts w:hint="eastAsia"/>
        </w:rPr>
        <w:t>that has a deadlock</w:t>
      </w:r>
      <w:del w:id="1330" w:author="AnneMarieW" w:date="2018-01-11T09:43:00Z">
        <w:r w:rsidRPr="009E3AC1" w:rsidDel="00893003">
          <w:rPr>
            <w:rFonts w:hint="eastAsia"/>
          </w:rPr>
          <w:delText>,</w:delText>
        </w:r>
      </w:del>
      <w:ins w:id="1331" w:author="AnneMarieW" w:date="2018-01-11T09:43:00Z">
        <w:r w:rsidR="00893003">
          <w:t>;</w:t>
        </w:r>
      </w:ins>
      <w:r w:rsidRPr="009E3AC1">
        <w:rPr>
          <w:rFonts w:hint="eastAsia"/>
        </w:rPr>
        <w:t xml:space="preserve"> then research deadlock mitigation strategies for </w:t>
      </w:r>
      <w:proofErr w:type="spellStart"/>
      <w:r w:rsidRPr="009E3AC1">
        <w:rPr>
          <w:rFonts w:hint="eastAsia"/>
        </w:rPr>
        <w:t>mutexes</w:t>
      </w:r>
      <w:proofErr w:type="spellEnd"/>
      <w:r>
        <w:rPr>
          <w:rFonts w:hint="eastAsia"/>
        </w:rPr>
        <w:t xml:space="preserve"> </w:t>
      </w:r>
      <w:r w:rsidRPr="009E3AC1">
        <w:rPr>
          <w:rFonts w:hint="eastAsia"/>
        </w:rPr>
        <w:t>in any language</w:t>
      </w:r>
      <w:del w:id="1332" w:author="AnneMarieW" w:date="2018-01-11T09:44:00Z">
        <w:r w:rsidRPr="009E3AC1" w:rsidDel="00893003">
          <w:rPr>
            <w:rFonts w:hint="eastAsia"/>
          </w:rPr>
          <w:delText>,</w:delText>
        </w:r>
      </w:del>
      <w:r w:rsidRPr="009E3AC1">
        <w:rPr>
          <w:rFonts w:hint="eastAsia"/>
        </w:rPr>
        <w:t xml:space="preserve"> and have a go at implementing them in Rust. The standard</w:t>
      </w:r>
      <w:r>
        <w:rPr>
          <w:rFonts w:hint="eastAsia"/>
        </w:rPr>
        <w:t xml:space="preserve"> </w:t>
      </w:r>
      <w:r w:rsidRPr="009E3AC1">
        <w:rPr>
          <w:rFonts w:hint="eastAsia"/>
        </w:rPr>
        <w:t>library API documentation for </w:t>
      </w:r>
      <w:proofErr w:type="spellStart"/>
      <w:r w:rsidRPr="009E3AC1">
        <w:rPr>
          <w:rStyle w:val="Literal"/>
        </w:rPr>
        <w:t>Mutex</w:t>
      </w:r>
      <w:proofErr w:type="spellEnd"/>
      <w:r w:rsidRPr="009E3AC1">
        <w:rPr>
          <w:rStyle w:val="Literal"/>
        </w:rPr>
        <w:t>&lt;T&gt;</w:t>
      </w:r>
      <w:r w:rsidRPr="009E3AC1">
        <w:rPr>
          <w:rFonts w:hint="eastAsia"/>
        </w:rPr>
        <w:t> and </w:t>
      </w:r>
      <w:proofErr w:type="spellStart"/>
      <w:r w:rsidRPr="009E3AC1">
        <w:rPr>
          <w:rStyle w:val="Literal"/>
        </w:rPr>
        <w:t>MutexGuard</w:t>
      </w:r>
      <w:proofErr w:type="spellEnd"/>
      <w:r>
        <w:rPr>
          <w:rFonts w:hint="eastAsia"/>
        </w:rPr>
        <w:t> </w:t>
      </w:r>
      <w:del w:id="1333" w:author="AnneMarieW" w:date="2018-01-11T09:44:00Z">
        <w:r w:rsidDel="00893003">
          <w:rPr>
            <w:rFonts w:hint="eastAsia"/>
          </w:rPr>
          <w:delText>will have</w:delText>
        </w:r>
      </w:del>
      <w:del w:id="1334" w:author="Carol Nichols" w:date="2018-01-21T14:06:00Z">
        <w:r w:rsidDel="00052E61">
          <w:rPr>
            <w:rFonts w:hint="eastAsia"/>
          </w:rPr>
          <w:delText xml:space="preserve"> </w:delText>
        </w:r>
      </w:del>
      <w:ins w:id="1335" w:author="AnneMarieW" w:date="2018-01-11T09:44:00Z">
        <w:r w:rsidR="00893003">
          <w:t xml:space="preserve">offers </w:t>
        </w:r>
      </w:ins>
      <w:r>
        <w:rPr>
          <w:rFonts w:hint="eastAsia"/>
        </w:rPr>
        <w:t>useful information.</w:t>
      </w:r>
      <w:r w:rsidRPr="002B675D">
        <w:rPr>
          <w:rFonts w:hint="eastAsia"/>
        </w:rPr>
        <w:t xml:space="preserve"> </w:t>
      </w:r>
    </w:p>
    <w:p w14:paraId="4FF4B562" w14:textId="77777777" w:rsidR="00A312A5" w:rsidRDefault="004B5323">
      <w:pPr>
        <w:pStyle w:val="ProductionDirective"/>
        <w:rPr>
          <w:szCs w:val="24"/>
        </w:rPr>
      </w:pPr>
      <w:ins w:id="1336" w:author="janelle" w:date="2018-01-08T12:28:00Z">
        <w:r>
          <w:rPr>
            <w:rFonts w:eastAsia="Microsoft YaHei"/>
          </w:rPr>
          <w:t xml:space="preserve">prod: confirm </w:t>
        </w:r>
        <w:proofErr w:type="spellStart"/>
        <w:r>
          <w:rPr>
            <w:rFonts w:eastAsia="Microsoft YaHei"/>
          </w:rPr>
          <w:t>xref</w:t>
        </w:r>
      </w:ins>
      <w:proofErr w:type="spellEnd"/>
      <w:del w:id="1337" w:author="janelle" w:date="2018-01-08T12:28:00Z">
        <w:r w:rsidR="009E3AC1" w:rsidRPr="002B675D" w:rsidDel="004B5323">
          <w:rPr>
            <w:rFonts w:eastAsia="Microsoft YaHei" w:hint="eastAsia"/>
          </w:rPr>
          <w:delText xml:space="preserve"> </w:delText>
        </w:r>
      </w:del>
    </w:p>
    <w:p w14:paraId="79DF426C" w14:textId="77777777" w:rsidR="009E3AC1" w:rsidRDefault="009E3AC1" w:rsidP="009E3AC1">
      <w:pPr>
        <w:pStyle w:val="Body"/>
      </w:pPr>
      <w:del w:id="1338" w:author="AnneMarieW" w:date="2018-01-11T09:45:00Z">
        <w:r w:rsidRPr="009E3AC1" w:rsidDel="00893003">
          <w:rPr>
            <w:rFonts w:hint="eastAsia"/>
          </w:rPr>
          <w:delText>Let</w:delText>
        </w:r>
        <w:r w:rsidDel="00893003">
          <w:delText>’</w:delText>
        </w:r>
        <w:r w:rsidRPr="009E3AC1" w:rsidDel="00893003">
          <w:rPr>
            <w:rFonts w:hint="eastAsia"/>
          </w:rPr>
          <w:delText xml:space="preserve">s </w:delText>
        </w:r>
      </w:del>
      <w:ins w:id="1339" w:author="AnneMarieW" w:date="2018-01-11T09:45:00Z">
        <w:r w:rsidR="00893003">
          <w:t xml:space="preserve">We’ll </w:t>
        </w:r>
      </w:ins>
      <w:r w:rsidRPr="009E3AC1">
        <w:rPr>
          <w:rFonts w:hint="eastAsia"/>
        </w:rPr>
        <w:t>round out this chapter by talking about the </w:t>
      </w:r>
      <w:r w:rsidRPr="009E3AC1">
        <w:rPr>
          <w:rStyle w:val="Literal"/>
        </w:rPr>
        <w:t>Send</w:t>
      </w:r>
      <w:r w:rsidRPr="009E3AC1">
        <w:rPr>
          <w:rFonts w:hint="eastAsia"/>
        </w:rPr>
        <w:t> and </w:t>
      </w:r>
      <w:r w:rsidRPr="009E3AC1">
        <w:rPr>
          <w:rStyle w:val="Literal"/>
        </w:rPr>
        <w:t>Sync</w:t>
      </w:r>
      <w:r>
        <w:rPr>
          <w:rFonts w:hint="eastAsia"/>
        </w:rPr>
        <w:t> traits</w:t>
      </w:r>
      <w:ins w:id="1340" w:author="AnneMarieW" w:date="2018-01-11T09:45:00Z">
        <w:r w:rsidR="00893003">
          <w:t>,</w:t>
        </w:r>
      </w:ins>
      <w:r>
        <w:rPr>
          <w:rFonts w:hint="eastAsia"/>
        </w:rPr>
        <w:t xml:space="preserve"> and how we c</w:t>
      </w:r>
      <w:del w:id="1341" w:author="AnneMarieW" w:date="2018-01-11T09:45:00Z">
        <w:r w:rsidDel="00893003">
          <w:rPr>
            <w:rFonts w:hint="eastAsia"/>
          </w:rPr>
          <w:delText>ould</w:delText>
        </w:r>
      </w:del>
      <w:ins w:id="1342" w:author="AnneMarieW" w:date="2018-01-11T09:45:00Z">
        <w:r w:rsidR="00893003">
          <w:t>an</w:t>
        </w:r>
      </w:ins>
      <w:r>
        <w:rPr>
          <w:rFonts w:hint="eastAsia"/>
        </w:rPr>
        <w:t xml:space="preserve"> use them with custom types.</w:t>
      </w:r>
    </w:p>
    <w:p w14:paraId="05041090" w14:textId="77777777" w:rsidR="009E3AC1" w:rsidRDefault="009E3AC1" w:rsidP="009E3AC1">
      <w:pPr>
        <w:pStyle w:val="HeadA"/>
        <w:rPr>
          <w:rFonts w:eastAsia="Microsoft YaHei"/>
        </w:rPr>
      </w:pPr>
      <w:bookmarkStart w:id="1343" w:name="extensible-concurrency-with-the-`sync`-a"/>
      <w:bookmarkStart w:id="1344" w:name="_Toc501111909"/>
      <w:bookmarkEnd w:id="1343"/>
      <w:r>
        <w:rPr>
          <w:rFonts w:eastAsia="Microsoft YaHei" w:hint="eastAsia"/>
        </w:rPr>
        <w:t>Extensible Concurrency with the </w:t>
      </w:r>
      <w:r w:rsidRPr="00A510CC">
        <w:rPr>
          <w:rStyle w:val="Literal"/>
          <w:rPrChange w:id="1345" w:author="Carol Nichols" w:date="2018-01-21T14:07:00Z">
            <w:rPr/>
          </w:rPrChange>
        </w:rPr>
        <w:t>Sync</w:t>
      </w:r>
      <w:r>
        <w:rPr>
          <w:rFonts w:eastAsia="Microsoft YaHei" w:hint="eastAsia"/>
        </w:rPr>
        <w:t> and </w:t>
      </w:r>
      <w:r w:rsidRPr="00A510CC">
        <w:rPr>
          <w:rStyle w:val="Literal"/>
          <w:rPrChange w:id="1346" w:author="Carol Nichols" w:date="2018-01-21T14:07:00Z">
            <w:rPr/>
          </w:rPrChange>
        </w:rPr>
        <w:t>Send</w:t>
      </w:r>
      <w:r>
        <w:rPr>
          <w:rFonts w:eastAsia="Microsoft YaHei" w:hint="eastAsia"/>
        </w:rPr>
        <w:t> Traits</w:t>
      </w:r>
      <w:bookmarkEnd w:id="1344"/>
    </w:p>
    <w:p w14:paraId="07FC2A60" w14:textId="175903E8" w:rsidR="009E3AC1" w:rsidRDefault="009E3AC1" w:rsidP="008E51BB">
      <w:pPr>
        <w:pStyle w:val="BodyFirst"/>
        <w:rPr>
          <w:rFonts w:eastAsia="Microsoft YaHei"/>
        </w:rPr>
      </w:pPr>
      <w:r w:rsidRPr="009E3AC1">
        <w:rPr>
          <w:rFonts w:eastAsia="Microsoft YaHei" w:hint="eastAsia"/>
        </w:rPr>
        <w:t>Interestingly, the Rust language</w:t>
      </w:r>
      <w:del w:id="1347" w:author="AnneMarieW" w:date="2018-01-11T10:28:00Z">
        <w:r w:rsidRPr="009E3AC1" w:rsidDel="006D4654">
          <w:rPr>
            <w:rFonts w:eastAsia="Microsoft YaHei" w:hint="eastAsia"/>
          </w:rPr>
          <w:delText xml:space="preserve"> itself</w:delText>
        </w:r>
      </w:del>
      <w:r w:rsidRPr="009E3AC1">
        <w:rPr>
          <w:rFonts w:eastAsia="Microsoft YaHei" w:hint="eastAsia"/>
        </w:rPr>
        <w:t xml:space="preserve"> </w:t>
      </w:r>
      <w:commentRangeStart w:id="1348"/>
      <w:commentRangeStart w:id="1349"/>
      <w:del w:id="1350" w:author="Carol Nichols" w:date="2018-01-21T14:07:00Z">
        <w:r w:rsidRPr="009E3AC1" w:rsidDel="00A510CC">
          <w:rPr>
            <w:rFonts w:eastAsia="Microsoft YaHei" w:hint="eastAsia"/>
          </w:rPr>
          <w:delText>knows</w:delText>
        </w:r>
      </w:del>
      <w:ins w:id="1351" w:author="Carol Nichols" w:date="2018-01-21T14:07:00Z">
        <w:r w:rsidR="00A510CC">
          <w:rPr>
            <w:rFonts w:eastAsia="Microsoft YaHei"/>
          </w:rPr>
          <w:t>has</w:t>
        </w:r>
      </w:ins>
      <w:r w:rsidRPr="009E3AC1">
        <w:rPr>
          <w:rFonts w:eastAsia="Microsoft YaHei" w:hint="eastAsia"/>
        </w:rPr>
        <w:t> </w:t>
      </w:r>
      <w:r w:rsidRPr="009E3AC1">
        <w:rPr>
          <w:rStyle w:val="EmphasisItalic"/>
          <w:rFonts w:eastAsia="Microsoft YaHei" w:hint="eastAsia"/>
        </w:rPr>
        <w:t>very</w:t>
      </w:r>
      <w:r>
        <w:rPr>
          <w:rFonts w:eastAsia="Microsoft YaHei" w:hint="eastAsia"/>
        </w:rPr>
        <w:t> </w:t>
      </w:r>
      <w:del w:id="1352" w:author="Carol Nichols" w:date="2018-01-21T14:07:00Z">
        <w:r w:rsidDel="00A510CC">
          <w:rPr>
            <w:rFonts w:eastAsia="Microsoft YaHei" w:hint="eastAsia"/>
          </w:rPr>
          <w:delText xml:space="preserve">little </w:delText>
        </w:r>
        <w:commentRangeEnd w:id="1348"/>
        <w:r w:rsidR="006D4654" w:rsidDel="00A510CC">
          <w:rPr>
            <w:rStyle w:val="CommentReference"/>
          </w:rPr>
          <w:commentReference w:id="1348"/>
        </w:r>
      </w:del>
      <w:commentRangeEnd w:id="1349"/>
      <w:r w:rsidR="00A510CC">
        <w:rPr>
          <w:rStyle w:val="CommentReference"/>
        </w:rPr>
        <w:commentReference w:id="1349"/>
      </w:r>
      <w:del w:id="1353" w:author="Carol Nichols" w:date="2018-01-21T14:07:00Z">
        <w:r w:rsidDel="00A510CC">
          <w:rPr>
            <w:rFonts w:eastAsia="Microsoft YaHei" w:hint="eastAsia"/>
          </w:rPr>
          <w:delText>about</w:delText>
        </w:r>
      </w:del>
      <w:ins w:id="1354" w:author="Carol Nichols" w:date="2018-01-21T14:07:00Z">
        <w:r w:rsidR="00A510CC">
          <w:rPr>
            <w:rFonts w:eastAsia="Microsoft YaHei"/>
          </w:rPr>
          <w:t>few</w:t>
        </w:r>
      </w:ins>
      <w:r>
        <w:rPr>
          <w:rFonts w:eastAsia="Microsoft YaHei" w:hint="eastAsia"/>
        </w:rPr>
        <w:t xml:space="preserve"> concurrency</w:t>
      </w:r>
      <w:ins w:id="1355" w:author="Carol Nichols" w:date="2018-01-21T14:07:00Z">
        <w:r w:rsidR="00A510CC">
          <w:rPr>
            <w:rFonts w:eastAsia="Microsoft YaHei"/>
          </w:rPr>
          <w:t xml:space="preserve"> features</w:t>
        </w:r>
      </w:ins>
      <w:r>
        <w:rPr>
          <w:rFonts w:eastAsia="Microsoft YaHei" w:hint="eastAsia"/>
        </w:rPr>
        <w:t>. Almost every</w:t>
      </w:r>
      <w:del w:id="1356" w:author="AnneMarieW" w:date="2018-01-11T10:31:00Z">
        <w:r w:rsidDel="006D4654">
          <w:rPr>
            <w:rFonts w:eastAsia="Microsoft YaHei" w:hint="eastAsia"/>
          </w:rPr>
          <w:delText>thing</w:delText>
        </w:r>
      </w:del>
      <w:ins w:id="1357" w:author="AnneMarieW" w:date="2018-01-11T10:31:00Z">
        <w:r w:rsidR="006D4654">
          <w:rPr>
            <w:rFonts w:eastAsia="Microsoft YaHei"/>
          </w:rPr>
          <w:t xml:space="preserve"> concurrency </w:t>
        </w:r>
      </w:ins>
      <w:commentRangeStart w:id="1358"/>
      <w:commentRangeStart w:id="1359"/>
      <w:del w:id="1360" w:author="AnneMarieW" w:date="2018-01-11T10:32:00Z">
        <w:r w:rsidDel="006D4654">
          <w:rPr>
            <w:rFonts w:eastAsia="Microsoft YaHei" w:hint="eastAsia"/>
          </w:rPr>
          <w:delText xml:space="preserve"> </w:delText>
        </w:r>
      </w:del>
      <w:ins w:id="1361" w:author="AnneMarieW" w:date="2018-01-11T10:32:00Z">
        <w:r w:rsidR="006D4654">
          <w:rPr>
            <w:rFonts w:eastAsia="Microsoft YaHei"/>
          </w:rPr>
          <w:t>feature</w:t>
        </w:r>
      </w:ins>
      <w:commentRangeEnd w:id="1358"/>
      <w:ins w:id="1362" w:author="AnneMarieW" w:date="2018-01-11T10:33:00Z">
        <w:r w:rsidR="006D4654">
          <w:rPr>
            <w:rStyle w:val="CommentReference"/>
          </w:rPr>
          <w:commentReference w:id="1358"/>
        </w:r>
      </w:ins>
      <w:commentRangeEnd w:id="1359"/>
      <w:r w:rsidR="00F8676D">
        <w:rPr>
          <w:rStyle w:val="CommentReference"/>
        </w:rPr>
        <w:commentReference w:id="1359"/>
      </w:r>
      <w:ins w:id="1363" w:author="AnneMarieW" w:date="2018-01-11T10:32:00Z">
        <w:r w:rsidR="006D4654">
          <w:rPr>
            <w:rFonts w:eastAsia="Microsoft YaHei"/>
          </w:rPr>
          <w:t xml:space="preserve"> </w:t>
        </w:r>
      </w:ins>
      <w:r>
        <w:rPr>
          <w:rFonts w:eastAsia="Microsoft YaHei" w:hint="eastAsia"/>
        </w:rPr>
        <w:t>we</w:t>
      </w:r>
      <w:r>
        <w:rPr>
          <w:rFonts w:eastAsia="Microsoft YaHei"/>
        </w:rPr>
        <w:t>’</w:t>
      </w:r>
      <w:r>
        <w:rPr>
          <w:rFonts w:eastAsia="Microsoft YaHei" w:hint="eastAsia"/>
        </w:rPr>
        <w:t>ve talked about so far in this chapter has been part of the standard library, not the language. Our</w:t>
      </w:r>
      <w:del w:id="1364" w:author="Carol Nichols" w:date="2018-01-21T14:09:00Z">
        <w:r w:rsidDel="009F2573">
          <w:rPr>
            <w:rFonts w:eastAsia="Microsoft YaHei" w:hint="eastAsia"/>
          </w:rPr>
          <w:delText xml:space="preserve"> concurrency</w:delText>
        </w:r>
      </w:del>
      <w:r>
        <w:rPr>
          <w:rFonts w:eastAsia="Microsoft YaHei" w:hint="eastAsia"/>
        </w:rPr>
        <w:t xml:space="preserve"> options</w:t>
      </w:r>
      <w:ins w:id="1365" w:author="Carol Nichols" w:date="2018-01-21T14:09:00Z">
        <w:r w:rsidR="009F2573">
          <w:rPr>
            <w:rFonts w:eastAsia="Microsoft YaHei"/>
          </w:rPr>
          <w:t xml:space="preserve"> for handling concurrency</w:t>
        </w:r>
      </w:ins>
      <w:r>
        <w:rPr>
          <w:rFonts w:eastAsia="Microsoft YaHei" w:hint="eastAsia"/>
        </w:rPr>
        <w:t xml:space="preserve"> are not limited to the language or the standard library</w:t>
      </w:r>
      <w:del w:id="1366" w:author="AnneMarieW" w:date="2018-01-11T10:34:00Z">
        <w:r w:rsidDel="00C15025">
          <w:rPr>
            <w:rFonts w:eastAsia="Microsoft YaHei" w:hint="eastAsia"/>
          </w:rPr>
          <w:delText>,</w:delText>
        </w:r>
      </w:del>
      <w:ins w:id="1367" w:author="AnneMarieW" w:date="2018-01-11T10:34:00Z">
        <w:r w:rsidR="00C15025">
          <w:rPr>
            <w:rFonts w:eastAsia="Microsoft YaHei"/>
          </w:rPr>
          <w:t xml:space="preserve">; </w:t>
        </w:r>
      </w:ins>
      <w:del w:id="1368" w:author="AnneMarieW" w:date="2018-01-11T10:34:00Z">
        <w:r w:rsidDel="00C15025">
          <w:rPr>
            <w:rFonts w:eastAsia="Microsoft YaHei" w:hint="eastAsia"/>
          </w:rPr>
          <w:delText xml:space="preserve"> meaning </w:delText>
        </w:r>
      </w:del>
      <w:r>
        <w:rPr>
          <w:rFonts w:eastAsia="Microsoft YaHei" w:hint="eastAsia"/>
        </w:rPr>
        <w:t xml:space="preserve">we can write our own concurrency </w:t>
      </w:r>
      <w:del w:id="1369" w:author="Carol Nichols" w:date="2018-01-21T14:09:00Z">
        <w:r w:rsidDel="000319FA">
          <w:rPr>
            <w:rFonts w:eastAsia="Microsoft YaHei" w:hint="eastAsia"/>
          </w:rPr>
          <w:delText xml:space="preserve">options </w:delText>
        </w:r>
      </w:del>
      <w:ins w:id="1370" w:author="Carol Nichols" w:date="2018-01-21T14:09:00Z">
        <w:r w:rsidR="000319FA">
          <w:rPr>
            <w:rFonts w:eastAsia="Microsoft YaHei"/>
          </w:rPr>
          <w:t>features</w:t>
        </w:r>
        <w:r w:rsidR="000319FA">
          <w:rPr>
            <w:rFonts w:eastAsia="Microsoft YaHei" w:hint="eastAsia"/>
          </w:rPr>
          <w:t xml:space="preserve"> </w:t>
        </w:r>
      </w:ins>
      <w:r>
        <w:rPr>
          <w:rFonts w:eastAsia="Microsoft YaHei" w:hint="eastAsia"/>
        </w:rPr>
        <w:t xml:space="preserve">or use </w:t>
      </w:r>
      <w:del w:id="1371" w:author="AnneMarieW" w:date="2018-01-11T10:33:00Z">
        <w:r w:rsidDel="006D4654">
          <w:rPr>
            <w:rFonts w:eastAsia="Microsoft YaHei" w:hint="eastAsia"/>
          </w:rPr>
          <w:delText>ones</w:delText>
        </w:r>
      </w:del>
      <w:ins w:id="1372" w:author="AnneMarieW" w:date="2018-01-11T10:33:00Z">
        <w:r w:rsidR="006D4654">
          <w:rPr>
            <w:rFonts w:eastAsia="Microsoft YaHei"/>
          </w:rPr>
          <w:t>those</w:t>
        </w:r>
        <w:r w:rsidR="006D4654" w:rsidRPr="006D4654">
          <w:rPr>
            <w:rFonts w:eastAsia="Microsoft YaHei" w:hint="eastAsia"/>
          </w:rPr>
          <w:t xml:space="preserve"> </w:t>
        </w:r>
        <w:r w:rsidR="006D4654">
          <w:rPr>
            <w:rFonts w:eastAsia="Microsoft YaHei" w:hint="eastAsia"/>
          </w:rPr>
          <w:t>written</w:t>
        </w:r>
        <w:r w:rsidR="006D4654">
          <w:rPr>
            <w:rFonts w:eastAsia="Microsoft YaHei"/>
          </w:rPr>
          <w:t xml:space="preserve"> by</w:t>
        </w:r>
      </w:ins>
      <w:r>
        <w:rPr>
          <w:rFonts w:eastAsia="Microsoft YaHei" w:hint="eastAsia"/>
        </w:rPr>
        <w:t xml:space="preserve"> others</w:t>
      </w:r>
      <w:del w:id="1373" w:author="AnneMarieW" w:date="2018-01-11T10:33:00Z">
        <w:r w:rsidDel="006D4654">
          <w:rPr>
            <w:rFonts w:eastAsia="Microsoft YaHei" w:hint="eastAsia"/>
          </w:rPr>
          <w:delText xml:space="preserve"> have written</w:delText>
        </w:r>
      </w:del>
      <w:r>
        <w:rPr>
          <w:rFonts w:eastAsia="Microsoft YaHei" w:hint="eastAsia"/>
        </w:rPr>
        <w:t>.</w:t>
      </w:r>
    </w:p>
    <w:p w14:paraId="6FF251FB" w14:textId="77777777" w:rsidR="009E3AC1" w:rsidRDefault="00C15025" w:rsidP="009E3AC1">
      <w:pPr>
        <w:pStyle w:val="Body"/>
      </w:pPr>
      <w:ins w:id="1374" w:author="AnneMarieW" w:date="2018-01-11T10:34:00Z">
        <w:r>
          <w:t xml:space="preserve">However, </w:t>
        </w:r>
      </w:ins>
      <w:del w:id="1375" w:author="AnneMarieW" w:date="2018-01-11T10:34:00Z">
        <w:r w:rsidR="009E3AC1" w:rsidDel="00C15025">
          <w:rPr>
            <w:rFonts w:hint="eastAsia"/>
          </w:rPr>
          <w:delText>There </w:delText>
        </w:r>
        <w:r w:rsidR="009E3AC1" w:rsidRPr="009E3AC1" w:rsidDel="00C15025">
          <w:rPr>
            <w:rStyle w:val="EmphasisItalic"/>
            <w:rFonts w:hint="eastAsia"/>
          </w:rPr>
          <w:delText>are</w:delText>
        </w:r>
        <w:r w:rsidR="009E3AC1" w:rsidRPr="009E3AC1" w:rsidDel="00C15025">
          <w:rPr>
            <w:rFonts w:hint="eastAsia"/>
          </w:rPr>
          <w:delText> </w:delText>
        </w:r>
      </w:del>
      <w:r w:rsidR="009E3AC1" w:rsidRPr="009E3AC1">
        <w:rPr>
          <w:rFonts w:hint="eastAsia"/>
        </w:rPr>
        <w:t xml:space="preserve">two concurrency concepts </w:t>
      </w:r>
      <w:ins w:id="1376" w:author="AnneMarieW" w:date="2018-01-11T10:34:00Z">
        <w:r>
          <w:t xml:space="preserve">are </w:t>
        </w:r>
      </w:ins>
      <w:r w:rsidR="009E3AC1" w:rsidRPr="009E3AC1">
        <w:rPr>
          <w:rFonts w:hint="eastAsia"/>
        </w:rPr>
        <w:t>embedded in the language</w:t>
      </w:r>
      <w:del w:id="1377" w:author="AnneMarieW" w:date="2018-01-11T10:34:00Z">
        <w:r w:rsidR="009E3AC1" w:rsidRPr="009E3AC1" w:rsidDel="00C15025">
          <w:rPr>
            <w:rFonts w:hint="eastAsia"/>
          </w:rPr>
          <w:delText>, however</w:delText>
        </w:r>
      </w:del>
      <w:r w:rsidR="009E3AC1" w:rsidRPr="009E3AC1">
        <w:rPr>
          <w:rFonts w:hint="eastAsia"/>
        </w:rPr>
        <w:t>: the</w:t>
      </w:r>
      <w:r w:rsidR="009E3AC1">
        <w:rPr>
          <w:rFonts w:hint="eastAsia"/>
        </w:rPr>
        <w:t xml:space="preserve"> </w:t>
      </w:r>
      <w:proofErr w:type="spellStart"/>
      <w:r w:rsidR="009E3AC1" w:rsidRPr="009E3AC1">
        <w:rPr>
          <w:rStyle w:val="Literal"/>
        </w:rPr>
        <w:t>std</w:t>
      </w:r>
      <w:proofErr w:type="spellEnd"/>
      <w:r w:rsidR="009E3AC1" w:rsidRPr="009E3AC1">
        <w:rPr>
          <w:rStyle w:val="Literal"/>
        </w:rPr>
        <w:t>::marker</w:t>
      </w:r>
      <w:r w:rsidR="009E3AC1" w:rsidRPr="009E3AC1">
        <w:rPr>
          <w:rFonts w:hint="eastAsia"/>
        </w:rPr>
        <w:t> traits </w:t>
      </w:r>
      <w:r w:rsidR="009E3AC1" w:rsidRPr="009E3AC1">
        <w:rPr>
          <w:rStyle w:val="Literal"/>
        </w:rPr>
        <w:t>Sync</w:t>
      </w:r>
      <w:r w:rsidR="009E3AC1" w:rsidRPr="009E3AC1">
        <w:rPr>
          <w:rFonts w:hint="eastAsia"/>
        </w:rPr>
        <w:t> and </w:t>
      </w:r>
      <w:r w:rsidR="009E3AC1" w:rsidRPr="009E3AC1">
        <w:rPr>
          <w:rStyle w:val="Literal"/>
        </w:rPr>
        <w:t>Send</w:t>
      </w:r>
      <w:r w:rsidR="009E3AC1">
        <w:rPr>
          <w:rFonts w:hint="eastAsia"/>
        </w:rPr>
        <w:t>.</w:t>
      </w:r>
    </w:p>
    <w:p w14:paraId="3E3FF15C" w14:textId="77777777" w:rsidR="009E3AC1" w:rsidRDefault="009E3AC1" w:rsidP="009E3AC1">
      <w:pPr>
        <w:pStyle w:val="HeadB"/>
        <w:rPr>
          <w:rFonts w:eastAsia="Microsoft YaHei"/>
        </w:rPr>
      </w:pPr>
      <w:bookmarkStart w:id="1378" w:name="allowing-transference-of-ownership-betwe"/>
      <w:bookmarkStart w:id="1379" w:name="_Toc501111910"/>
      <w:bookmarkEnd w:id="1378"/>
      <w:r>
        <w:rPr>
          <w:rFonts w:eastAsia="Microsoft YaHei" w:hint="eastAsia"/>
        </w:rPr>
        <w:t>Allowing Transference of Ownership Between Threads with </w:t>
      </w:r>
      <w:r w:rsidR="003B4316" w:rsidRPr="00E50283">
        <w:rPr>
          <w:rStyle w:val="Literal"/>
          <w:rFonts w:eastAsia="Microsoft YaHei"/>
          <w:rPrChange w:id="1380" w:author="Carol Nichols" w:date="2018-01-21T14:09:00Z">
            <w:rPr>
              <w:rStyle w:val="Literal"/>
            </w:rPr>
          </w:rPrChange>
        </w:rPr>
        <w:t>Send</w:t>
      </w:r>
      <w:bookmarkEnd w:id="1379"/>
    </w:p>
    <w:p w14:paraId="361B34E8" w14:textId="77777777" w:rsidR="009E3AC1" w:rsidRDefault="009E3AC1" w:rsidP="008E51BB">
      <w:pPr>
        <w:pStyle w:val="BodyFirst"/>
        <w:rPr>
          <w:rFonts w:eastAsia="Microsoft YaHei"/>
        </w:rPr>
      </w:pPr>
      <w:r w:rsidRPr="009E3AC1">
        <w:rPr>
          <w:rFonts w:eastAsia="Microsoft YaHei" w:hint="eastAsia"/>
        </w:rPr>
        <w:t>The </w:t>
      </w:r>
      <w:r w:rsidRPr="009E3AC1">
        <w:rPr>
          <w:rStyle w:val="Literal"/>
        </w:rPr>
        <w:t>Send</w:t>
      </w:r>
      <w:r w:rsidRPr="009E3AC1">
        <w:rPr>
          <w:rFonts w:eastAsia="Microsoft YaHei" w:hint="eastAsia"/>
        </w:rPr>
        <w:t> marker trait indicates that ownership of the type implementing</w:t>
      </w:r>
      <w:r>
        <w:rPr>
          <w:rFonts w:eastAsia="Microsoft YaHei" w:hint="eastAsia"/>
        </w:rPr>
        <w:t xml:space="preserve"> </w:t>
      </w:r>
      <w:r w:rsidRPr="009E3AC1">
        <w:rPr>
          <w:rStyle w:val="Literal"/>
        </w:rPr>
        <w:t>Send</w:t>
      </w:r>
      <w:r w:rsidRPr="009E3AC1">
        <w:rPr>
          <w:rFonts w:eastAsia="Microsoft YaHei" w:hint="eastAsia"/>
        </w:rPr>
        <w:t> </w:t>
      </w:r>
      <w:del w:id="1381" w:author="AnneMarieW" w:date="2018-01-11T10:35:00Z">
        <w:r w:rsidRPr="009E3AC1" w:rsidDel="007B7512">
          <w:rPr>
            <w:rFonts w:eastAsia="Microsoft YaHei" w:hint="eastAsia"/>
          </w:rPr>
          <w:delText>may</w:delText>
        </w:r>
      </w:del>
      <w:ins w:id="1382" w:author="AnneMarieW" w:date="2018-01-11T10:35:00Z">
        <w:r w:rsidR="007B7512">
          <w:rPr>
            <w:rFonts w:eastAsia="Microsoft YaHei"/>
          </w:rPr>
          <w:t>can</w:t>
        </w:r>
      </w:ins>
      <w:r w:rsidRPr="009E3AC1">
        <w:rPr>
          <w:rFonts w:eastAsia="Microsoft YaHei" w:hint="eastAsia"/>
        </w:rPr>
        <w:t xml:space="preserve"> be transferred between threads. Almost every Rust type is </w:t>
      </w:r>
      <w:r w:rsidRPr="009E3AC1">
        <w:rPr>
          <w:rStyle w:val="Literal"/>
        </w:rPr>
        <w:t>Send</w:t>
      </w:r>
      <w:r w:rsidRPr="009E3AC1">
        <w:rPr>
          <w:rFonts w:eastAsia="Microsoft YaHei" w:hint="eastAsia"/>
        </w:rPr>
        <w:t>,</w:t>
      </w:r>
      <w:r>
        <w:rPr>
          <w:rFonts w:eastAsia="Microsoft YaHei" w:hint="eastAsia"/>
        </w:rPr>
        <w:t xml:space="preserve"> </w:t>
      </w:r>
      <w:r w:rsidRPr="009E3AC1">
        <w:rPr>
          <w:rFonts w:eastAsia="Microsoft YaHei" w:hint="eastAsia"/>
        </w:rPr>
        <w:t>but there are some exceptions, including </w:t>
      </w:r>
      <w:proofErr w:type="spellStart"/>
      <w:r w:rsidRPr="009E3AC1">
        <w:rPr>
          <w:rStyle w:val="Literal"/>
        </w:rPr>
        <w:t>Rc</w:t>
      </w:r>
      <w:proofErr w:type="spellEnd"/>
      <w:r w:rsidRPr="009E3AC1">
        <w:rPr>
          <w:rStyle w:val="Literal"/>
        </w:rPr>
        <w:t>&lt;T&gt;</w:t>
      </w:r>
      <w:r w:rsidRPr="009E3AC1">
        <w:rPr>
          <w:rFonts w:eastAsia="Microsoft YaHei" w:hint="eastAsia"/>
        </w:rPr>
        <w:t>: this cannot be </w:t>
      </w:r>
      <w:r w:rsidRPr="009E3AC1">
        <w:rPr>
          <w:rStyle w:val="Literal"/>
        </w:rPr>
        <w:t>Send</w:t>
      </w:r>
      <w:r w:rsidRPr="009E3AC1">
        <w:rPr>
          <w:rFonts w:eastAsia="Microsoft YaHei" w:hint="eastAsia"/>
        </w:rPr>
        <w:t> because</w:t>
      </w:r>
      <w:r>
        <w:rPr>
          <w:rFonts w:eastAsia="Microsoft YaHei" w:hint="eastAsia"/>
        </w:rPr>
        <w:t xml:space="preserve"> </w:t>
      </w:r>
      <w:r w:rsidRPr="009E3AC1">
        <w:rPr>
          <w:rFonts w:eastAsia="Microsoft YaHei" w:hint="eastAsia"/>
        </w:rPr>
        <w:t>if we cloned an </w:t>
      </w:r>
      <w:proofErr w:type="spellStart"/>
      <w:r w:rsidRPr="009E3AC1">
        <w:rPr>
          <w:rStyle w:val="Literal"/>
        </w:rPr>
        <w:t>Rc</w:t>
      </w:r>
      <w:proofErr w:type="spellEnd"/>
      <w:r w:rsidRPr="009E3AC1">
        <w:rPr>
          <w:rStyle w:val="Literal"/>
        </w:rPr>
        <w:t>&lt;T&gt;</w:t>
      </w:r>
      <w:r w:rsidRPr="009E3AC1">
        <w:rPr>
          <w:rFonts w:eastAsia="Microsoft YaHei" w:hint="eastAsia"/>
        </w:rPr>
        <w:t> value and tried to transfer ownership of the clone to</w:t>
      </w:r>
      <w:r>
        <w:rPr>
          <w:rFonts w:eastAsia="Microsoft YaHei" w:hint="eastAsia"/>
        </w:rPr>
        <w:t xml:space="preserve"> </w:t>
      </w:r>
      <w:r w:rsidRPr="009E3AC1">
        <w:rPr>
          <w:rFonts w:eastAsia="Microsoft YaHei" w:hint="eastAsia"/>
        </w:rPr>
        <w:t>another thread, both threads might update the reference count at the same time.</w:t>
      </w:r>
      <w:r>
        <w:rPr>
          <w:rFonts w:eastAsia="Microsoft YaHei" w:hint="eastAsia"/>
        </w:rPr>
        <w:t xml:space="preserve"> </w:t>
      </w:r>
      <w:r w:rsidRPr="009E3AC1">
        <w:rPr>
          <w:rFonts w:eastAsia="Microsoft YaHei" w:hint="eastAsia"/>
        </w:rPr>
        <w:t>For this reason, </w:t>
      </w:r>
      <w:proofErr w:type="spellStart"/>
      <w:r w:rsidRPr="009E3AC1">
        <w:rPr>
          <w:rStyle w:val="Literal"/>
        </w:rPr>
        <w:t>Rc</w:t>
      </w:r>
      <w:proofErr w:type="spellEnd"/>
      <w:r w:rsidRPr="009E3AC1">
        <w:rPr>
          <w:rStyle w:val="Literal"/>
        </w:rPr>
        <w:t>&lt;T&gt;</w:t>
      </w:r>
      <w:r>
        <w:rPr>
          <w:rFonts w:eastAsia="Microsoft YaHei" w:hint="eastAsia"/>
        </w:rPr>
        <w:t> is implemented for use in single-threaded situations where you don</w:t>
      </w:r>
      <w:r>
        <w:rPr>
          <w:rFonts w:eastAsia="Microsoft YaHei"/>
        </w:rPr>
        <w:t>’</w:t>
      </w:r>
      <w:r>
        <w:rPr>
          <w:rFonts w:eastAsia="Microsoft YaHei" w:hint="eastAsia"/>
        </w:rPr>
        <w:t>t want to pay the thread</w:t>
      </w:r>
      <w:ins w:id="1383" w:author="AnneMarieW" w:date="2018-01-11T10:37:00Z">
        <w:r w:rsidR="007B7512">
          <w:rPr>
            <w:rFonts w:eastAsia="Microsoft YaHei"/>
          </w:rPr>
          <w:t>-</w:t>
        </w:r>
      </w:ins>
      <w:r>
        <w:rPr>
          <w:rFonts w:eastAsia="Microsoft YaHei" w:hint="eastAsia"/>
        </w:rPr>
        <w:t>safe performance penalty.</w:t>
      </w:r>
    </w:p>
    <w:p w14:paraId="4CC983FE" w14:textId="77777777" w:rsidR="009E3AC1" w:rsidRDefault="009E3AC1" w:rsidP="009E3AC1">
      <w:pPr>
        <w:pStyle w:val="Body"/>
      </w:pPr>
      <w:del w:id="1384" w:author="AnneMarieW" w:date="2018-01-11T10:38:00Z">
        <w:r w:rsidDel="007B7512">
          <w:rPr>
            <w:rFonts w:hint="eastAsia"/>
          </w:rPr>
          <w:delText xml:space="preserve">In this way </w:delText>
        </w:r>
      </w:del>
      <w:ins w:id="1385" w:author="AnneMarieW" w:date="2018-01-11T10:38:00Z">
        <w:r w:rsidR="007B7512">
          <w:t xml:space="preserve">Therefore, </w:t>
        </w:r>
      </w:ins>
      <w:r>
        <w:rPr>
          <w:rFonts w:hint="eastAsia"/>
        </w:rPr>
        <w:t>Rust</w:t>
      </w:r>
      <w:r>
        <w:t>’</w:t>
      </w:r>
      <w:r>
        <w:rPr>
          <w:rFonts w:hint="eastAsia"/>
        </w:rPr>
        <w:t xml:space="preserve">s type system and trait bounds ensure </w:t>
      </w:r>
      <w:ins w:id="1386" w:author="AnneMarieW" w:date="2018-01-11T10:38:00Z">
        <w:r w:rsidR="007B7512">
          <w:t xml:space="preserve">that </w:t>
        </w:r>
      </w:ins>
      <w:r>
        <w:rPr>
          <w:rFonts w:hint="eastAsia"/>
        </w:rPr>
        <w:t>we can never accidentally send an </w:t>
      </w:r>
      <w:proofErr w:type="spellStart"/>
      <w:r w:rsidRPr="009E3AC1">
        <w:rPr>
          <w:rStyle w:val="Literal"/>
        </w:rPr>
        <w:t>Rc</w:t>
      </w:r>
      <w:proofErr w:type="spellEnd"/>
      <w:r w:rsidRPr="009E3AC1">
        <w:rPr>
          <w:rStyle w:val="Literal"/>
        </w:rPr>
        <w:t>&lt;T&gt;</w:t>
      </w:r>
      <w:r w:rsidRPr="009E3AC1">
        <w:rPr>
          <w:rFonts w:hint="eastAsia"/>
        </w:rPr>
        <w:t> value across threads unsafely. When we tried to do</w:t>
      </w:r>
      <w:r>
        <w:rPr>
          <w:rFonts w:hint="eastAsia"/>
        </w:rPr>
        <w:t xml:space="preserve"> </w:t>
      </w:r>
      <w:r w:rsidRPr="009E3AC1">
        <w:rPr>
          <w:rFonts w:hint="eastAsia"/>
        </w:rPr>
        <w:t xml:space="preserve">this in Listing 16-14, we got </w:t>
      </w:r>
      <w:del w:id="1387" w:author="AnneMarieW" w:date="2018-01-11T10:38:00Z">
        <w:r w:rsidRPr="009E3AC1" w:rsidDel="00B24B60">
          <w:rPr>
            <w:rFonts w:hint="eastAsia"/>
          </w:rPr>
          <w:delText>an</w:delText>
        </w:r>
      </w:del>
      <w:ins w:id="1388" w:author="AnneMarieW" w:date="2018-01-11T10:38:00Z">
        <w:r w:rsidR="00B24B60">
          <w:t>the</w:t>
        </w:r>
      </w:ins>
      <w:r w:rsidRPr="009E3AC1">
        <w:rPr>
          <w:rFonts w:hint="eastAsia"/>
        </w:rPr>
        <w:t xml:space="preserve"> error </w:t>
      </w:r>
      <w:del w:id="1389" w:author="AnneMarieW" w:date="2018-01-11T10:38:00Z">
        <w:r w:rsidRPr="009E3AC1" w:rsidDel="00B24B60">
          <w:rPr>
            <w:rFonts w:hint="eastAsia"/>
          </w:rPr>
          <w:delText>that said </w:delText>
        </w:r>
      </w:del>
      <w:r w:rsidRPr="009E3AC1">
        <w:rPr>
          <w:rStyle w:val="Literal"/>
        </w:rPr>
        <w:t xml:space="preserve">the trait Send is not implemented for </w:t>
      </w:r>
      <w:proofErr w:type="spellStart"/>
      <w:r w:rsidRPr="009E3AC1">
        <w:rPr>
          <w:rStyle w:val="Literal"/>
        </w:rPr>
        <w:t>Rc</w:t>
      </w:r>
      <w:proofErr w:type="spellEnd"/>
      <w:r w:rsidRPr="009E3AC1">
        <w:rPr>
          <w:rStyle w:val="Literal"/>
        </w:rPr>
        <w:t>&lt;</w:t>
      </w:r>
      <w:proofErr w:type="spellStart"/>
      <w:r w:rsidRPr="009E3AC1">
        <w:rPr>
          <w:rStyle w:val="Literal"/>
        </w:rPr>
        <w:t>Mutex</w:t>
      </w:r>
      <w:proofErr w:type="spellEnd"/>
      <w:r w:rsidRPr="009E3AC1">
        <w:rPr>
          <w:rStyle w:val="Literal"/>
        </w:rPr>
        <w:t>&lt;i32&gt;&gt;</w:t>
      </w:r>
      <w:r w:rsidRPr="009E3AC1">
        <w:rPr>
          <w:rFonts w:hint="eastAsia"/>
        </w:rPr>
        <w:t>. When we switched to </w:t>
      </w:r>
      <w:r w:rsidRPr="009E3AC1">
        <w:rPr>
          <w:rStyle w:val="Literal"/>
        </w:rPr>
        <w:t>Arc&lt;T&gt;</w:t>
      </w:r>
      <w:r w:rsidRPr="009E3AC1">
        <w:rPr>
          <w:rFonts w:hint="eastAsia"/>
        </w:rPr>
        <w:t>, which is </w:t>
      </w:r>
      <w:r w:rsidRPr="009E3AC1">
        <w:rPr>
          <w:rStyle w:val="Literal"/>
        </w:rPr>
        <w:t>Send</w:t>
      </w:r>
      <w:r>
        <w:rPr>
          <w:rFonts w:hint="eastAsia"/>
        </w:rPr>
        <w:t>, the code compiled.</w:t>
      </w:r>
    </w:p>
    <w:p w14:paraId="69D98DB3" w14:textId="77777777" w:rsidR="009E3AC1" w:rsidRDefault="009E3AC1" w:rsidP="009E3AC1">
      <w:pPr>
        <w:pStyle w:val="Body"/>
        <w:rPr>
          <w:ins w:id="1390" w:author="janelle" w:date="2018-01-08T12:28:00Z"/>
        </w:rPr>
      </w:pPr>
      <w:r>
        <w:rPr>
          <w:rFonts w:hint="eastAsia"/>
        </w:rPr>
        <w:t>Any type composed entirely of </w:t>
      </w:r>
      <w:r w:rsidRPr="009E3AC1">
        <w:rPr>
          <w:rStyle w:val="Literal"/>
        </w:rPr>
        <w:t>Send</w:t>
      </w:r>
      <w:r w:rsidRPr="009E3AC1">
        <w:rPr>
          <w:rFonts w:hint="eastAsia"/>
        </w:rPr>
        <w:t> types is automatically marked as </w:t>
      </w:r>
      <w:r w:rsidRPr="009E3AC1">
        <w:rPr>
          <w:rStyle w:val="Literal"/>
        </w:rPr>
        <w:t>Send</w:t>
      </w:r>
      <w:r w:rsidRPr="009E3AC1">
        <w:rPr>
          <w:rFonts w:hint="eastAsia"/>
        </w:rPr>
        <w:t> as</w:t>
      </w:r>
      <w:r>
        <w:rPr>
          <w:rFonts w:hint="eastAsia"/>
        </w:rPr>
        <w:t xml:space="preserve"> </w:t>
      </w:r>
      <w:r w:rsidRPr="009E3AC1">
        <w:rPr>
          <w:rFonts w:hint="eastAsia"/>
        </w:rPr>
        <w:t>well. Almost all primitive types are </w:t>
      </w:r>
      <w:r w:rsidRPr="009E3AC1">
        <w:rPr>
          <w:rStyle w:val="Literal"/>
        </w:rPr>
        <w:t>Send</w:t>
      </w:r>
      <w:r>
        <w:rPr>
          <w:rFonts w:hint="eastAsia"/>
        </w:rPr>
        <w:t>, aside from raw pointers, which we</w:t>
      </w:r>
      <w:r>
        <w:t>’</w:t>
      </w:r>
      <w:r>
        <w:rPr>
          <w:rFonts w:hint="eastAsia"/>
        </w:rPr>
        <w:t xml:space="preserve">ll discuss in </w:t>
      </w:r>
      <w:r w:rsidR="003B4316" w:rsidRPr="003B4316">
        <w:rPr>
          <w:highlight w:val="yellow"/>
          <w:rPrChange w:id="1391" w:author="janelle" w:date="2018-01-08T12:28:00Z">
            <w:rPr>
              <w:rFonts w:ascii="Courier" w:hAnsi="Courier"/>
              <w:color w:val="0000FF"/>
              <w:sz w:val="20"/>
            </w:rPr>
          </w:rPrChange>
        </w:rPr>
        <w:t>Chapter 19</w:t>
      </w:r>
      <w:r>
        <w:rPr>
          <w:rFonts w:hint="eastAsia"/>
        </w:rPr>
        <w:t>.</w:t>
      </w:r>
    </w:p>
    <w:p w14:paraId="5A1DF17B" w14:textId="77777777" w:rsidR="00A312A5" w:rsidRDefault="004B5323">
      <w:pPr>
        <w:pStyle w:val="ProductionDirective"/>
        <w:rPr>
          <w:rFonts w:eastAsia="Microsoft YaHei"/>
        </w:rPr>
      </w:pPr>
      <w:ins w:id="1392" w:author="janelle" w:date="2018-01-08T12:28:00Z">
        <w:r>
          <w:rPr>
            <w:rFonts w:eastAsia="Microsoft YaHei"/>
          </w:rPr>
          <w:lastRenderedPageBreak/>
          <w:t xml:space="preserve">prod: confirm </w:t>
        </w:r>
        <w:proofErr w:type="spellStart"/>
        <w:r>
          <w:rPr>
            <w:rFonts w:eastAsia="Microsoft YaHei"/>
          </w:rPr>
          <w:t>xref</w:t>
        </w:r>
      </w:ins>
      <w:proofErr w:type="spellEnd"/>
    </w:p>
    <w:p w14:paraId="49C5D346" w14:textId="77777777" w:rsidR="009E3AC1" w:rsidRDefault="009E3AC1" w:rsidP="009E3AC1">
      <w:pPr>
        <w:pStyle w:val="HeadB"/>
        <w:rPr>
          <w:rFonts w:eastAsia="Microsoft YaHei"/>
        </w:rPr>
      </w:pPr>
      <w:bookmarkStart w:id="1393" w:name="allowing-access-from-multiple-threads-wi"/>
      <w:bookmarkStart w:id="1394" w:name="_Toc501111911"/>
      <w:bookmarkEnd w:id="1393"/>
      <w:r>
        <w:rPr>
          <w:rFonts w:eastAsia="Microsoft YaHei" w:hint="eastAsia"/>
        </w:rPr>
        <w:t>Allowing Access from Multiple Threads with </w:t>
      </w:r>
      <w:r w:rsidR="003B4316" w:rsidRPr="00F44475">
        <w:rPr>
          <w:rStyle w:val="Literal"/>
          <w:rFonts w:eastAsia="Microsoft YaHei"/>
          <w:rPrChange w:id="1395" w:author="Carol Nichols" w:date="2018-01-21T14:10:00Z">
            <w:rPr>
              <w:rStyle w:val="Literal"/>
            </w:rPr>
          </w:rPrChange>
        </w:rPr>
        <w:t>Sync</w:t>
      </w:r>
      <w:bookmarkEnd w:id="1394"/>
    </w:p>
    <w:p w14:paraId="45470B3B" w14:textId="77777777" w:rsidR="009E3AC1" w:rsidRDefault="009E3AC1" w:rsidP="008E51BB">
      <w:pPr>
        <w:pStyle w:val="BodyFirst"/>
        <w:rPr>
          <w:rFonts w:eastAsia="Microsoft YaHei"/>
        </w:rPr>
      </w:pPr>
      <w:r w:rsidRPr="009E3AC1">
        <w:rPr>
          <w:rFonts w:eastAsia="Microsoft YaHei" w:hint="eastAsia"/>
        </w:rPr>
        <w:t>The </w:t>
      </w:r>
      <w:r w:rsidRPr="009E3AC1">
        <w:rPr>
          <w:rStyle w:val="Literal"/>
        </w:rPr>
        <w:t>Sync</w:t>
      </w:r>
      <w:r w:rsidRPr="009E3AC1">
        <w:rPr>
          <w:rFonts w:eastAsia="Microsoft YaHei" w:hint="eastAsia"/>
        </w:rPr>
        <w:t> marker trait indicates that it is safe for the type implementing</w:t>
      </w:r>
      <w:r>
        <w:rPr>
          <w:rFonts w:eastAsia="Microsoft YaHei" w:hint="eastAsia"/>
        </w:rPr>
        <w:t xml:space="preserve"> </w:t>
      </w:r>
      <w:r w:rsidRPr="009E3AC1">
        <w:rPr>
          <w:rStyle w:val="Literal"/>
        </w:rPr>
        <w:t>Sync</w:t>
      </w:r>
      <w:r w:rsidRPr="009E3AC1">
        <w:rPr>
          <w:rFonts w:eastAsia="Microsoft YaHei" w:hint="eastAsia"/>
        </w:rPr>
        <w:t xml:space="preserve"> to be referenced from multiple threads. </w:t>
      </w:r>
      <w:del w:id="1396" w:author="AnneMarieW" w:date="2018-01-11T10:40:00Z">
        <w:r w:rsidRPr="009E3AC1" w:rsidDel="00504A6A">
          <w:rPr>
            <w:rFonts w:eastAsia="Microsoft YaHei" w:hint="eastAsia"/>
          </w:rPr>
          <w:delText>An</w:delText>
        </w:r>
      </w:del>
      <w:ins w:id="1397" w:author="AnneMarieW" w:date="2018-01-11T10:40:00Z">
        <w:r w:rsidR="00504A6A">
          <w:rPr>
            <w:rFonts w:eastAsia="Microsoft YaHei"/>
          </w:rPr>
          <w:t xml:space="preserve">In </w:t>
        </w:r>
      </w:ins>
      <w:r w:rsidRPr="009E3AC1">
        <w:rPr>
          <w:rFonts w:eastAsia="Microsoft YaHei" w:hint="eastAsia"/>
        </w:rPr>
        <w:t xml:space="preserve">other </w:t>
      </w:r>
      <w:r w:rsidRPr="008E51BB">
        <w:rPr>
          <w:rFonts w:eastAsia="Microsoft YaHei" w:hint="eastAsia"/>
        </w:rPr>
        <w:t>w</w:t>
      </w:r>
      <w:del w:id="1398" w:author="AnneMarieW" w:date="2018-01-11T10:40:00Z">
        <w:r w:rsidRPr="008E51BB" w:rsidDel="00504A6A">
          <w:rPr>
            <w:rFonts w:eastAsia="Microsoft YaHei" w:hint="eastAsia"/>
          </w:rPr>
          <w:delText>ay</w:delText>
        </w:r>
        <w:r w:rsidRPr="009E3AC1" w:rsidDel="00504A6A">
          <w:rPr>
            <w:rFonts w:eastAsia="Microsoft YaHei" w:hint="eastAsia"/>
          </w:rPr>
          <w:delText xml:space="preserve"> to say this is that</w:delText>
        </w:r>
      </w:del>
      <w:ins w:id="1399" w:author="AnneMarieW" w:date="2018-01-11T10:40:00Z">
        <w:r w:rsidR="00504A6A">
          <w:rPr>
            <w:rFonts w:eastAsia="Microsoft YaHei"/>
          </w:rPr>
          <w:t>ords,</w:t>
        </w:r>
      </w:ins>
      <w:r>
        <w:rPr>
          <w:rFonts w:eastAsia="Microsoft YaHei" w:hint="eastAsia"/>
        </w:rPr>
        <w:t xml:space="preserve"> </w:t>
      </w:r>
      <w:r w:rsidRPr="009E3AC1">
        <w:rPr>
          <w:rFonts w:eastAsia="Microsoft YaHei" w:hint="eastAsia"/>
        </w:rPr>
        <w:t>any type </w:t>
      </w:r>
      <w:r w:rsidRPr="009E3AC1">
        <w:rPr>
          <w:rStyle w:val="Literal"/>
        </w:rPr>
        <w:t>T</w:t>
      </w:r>
      <w:r w:rsidRPr="009E3AC1">
        <w:rPr>
          <w:rFonts w:eastAsia="Microsoft YaHei" w:hint="eastAsia"/>
        </w:rPr>
        <w:t> is </w:t>
      </w:r>
      <w:r w:rsidRPr="009E3AC1">
        <w:rPr>
          <w:rStyle w:val="Literal"/>
        </w:rPr>
        <w:t>Sync</w:t>
      </w:r>
      <w:r w:rsidRPr="009E3AC1">
        <w:rPr>
          <w:rFonts w:eastAsia="Microsoft YaHei" w:hint="eastAsia"/>
        </w:rPr>
        <w:t> if </w:t>
      </w:r>
      <w:r w:rsidRPr="009E3AC1">
        <w:rPr>
          <w:rStyle w:val="Literal"/>
        </w:rPr>
        <w:t>&amp;T</w:t>
      </w:r>
      <w:r w:rsidRPr="009E3AC1">
        <w:rPr>
          <w:rFonts w:eastAsia="Microsoft YaHei" w:hint="eastAsia"/>
        </w:rPr>
        <w:t> (a reference to </w:t>
      </w:r>
      <w:r w:rsidRPr="009E3AC1">
        <w:rPr>
          <w:rStyle w:val="Literal"/>
        </w:rPr>
        <w:t>T</w:t>
      </w:r>
      <w:r w:rsidRPr="009E3AC1">
        <w:rPr>
          <w:rFonts w:eastAsia="Microsoft YaHei" w:hint="eastAsia"/>
        </w:rPr>
        <w:t>) is </w:t>
      </w:r>
      <w:r w:rsidRPr="009E3AC1">
        <w:rPr>
          <w:rStyle w:val="Literal"/>
        </w:rPr>
        <w:t>Send</w:t>
      </w:r>
      <w:r w:rsidRPr="009E3AC1">
        <w:rPr>
          <w:rFonts w:eastAsia="Microsoft YaHei" w:hint="eastAsia"/>
        </w:rPr>
        <w:t>, meaning the</w:t>
      </w:r>
      <w:r>
        <w:rPr>
          <w:rFonts w:eastAsia="Microsoft YaHei" w:hint="eastAsia"/>
        </w:rPr>
        <w:t xml:space="preserve"> </w:t>
      </w:r>
      <w:r w:rsidRPr="009E3AC1">
        <w:rPr>
          <w:rFonts w:eastAsia="Microsoft YaHei" w:hint="eastAsia"/>
        </w:rPr>
        <w:t xml:space="preserve">reference can be sent safely to another thread. </w:t>
      </w:r>
      <w:del w:id="1400" w:author="AnneMarieW" w:date="2018-01-11T10:41:00Z">
        <w:r w:rsidRPr="009E3AC1" w:rsidDel="00504A6A">
          <w:rPr>
            <w:rFonts w:eastAsia="Microsoft YaHei" w:hint="eastAsia"/>
          </w:rPr>
          <w:delText>In a s</w:delText>
        </w:r>
      </w:del>
      <w:ins w:id="1401" w:author="AnneMarieW" w:date="2018-01-11T10:41:00Z">
        <w:r w:rsidR="00504A6A">
          <w:rPr>
            <w:rFonts w:eastAsia="Microsoft YaHei"/>
          </w:rPr>
          <w:t>S</w:t>
        </w:r>
      </w:ins>
      <w:r w:rsidRPr="009E3AC1">
        <w:rPr>
          <w:rFonts w:eastAsia="Microsoft YaHei" w:hint="eastAsia"/>
        </w:rPr>
        <w:t xml:space="preserve">imilar </w:t>
      </w:r>
      <w:del w:id="1402" w:author="AnneMarieW" w:date="2018-01-11T10:41:00Z">
        <w:r w:rsidRPr="009E3AC1" w:rsidDel="00504A6A">
          <w:rPr>
            <w:rFonts w:eastAsia="Microsoft YaHei" w:hint="eastAsia"/>
          </w:rPr>
          <w:delText>manner as</w:delText>
        </w:r>
      </w:del>
      <w:ins w:id="1403" w:author="AnneMarieW" w:date="2018-01-11T10:41:00Z">
        <w:r w:rsidR="00504A6A">
          <w:rPr>
            <w:rFonts w:eastAsia="Microsoft YaHei"/>
          </w:rPr>
          <w:t>to</w:t>
        </w:r>
      </w:ins>
      <w:r w:rsidRPr="009E3AC1">
        <w:rPr>
          <w:rFonts w:eastAsia="Microsoft YaHei" w:hint="eastAsia"/>
        </w:rPr>
        <w:t> </w:t>
      </w:r>
      <w:r w:rsidRPr="009E3AC1">
        <w:rPr>
          <w:rStyle w:val="Literal"/>
        </w:rPr>
        <w:t>Send</w:t>
      </w:r>
      <w:r w:rsidRPr="009E3AC1">
        <w:rPr>
          <w:rFonts w:eastAsia="Microsoft YaHei" w:hint="eastAsia"/>
        </w:rPr>
        <w:t>,</w:t>
      </w:r>
      <w:r>
        <w:rPr>
          <w:rFonts w:eastAsia="Microsoft YaHei" w:hint="eastAsia"/>
        </w:rPr>
        <w:t xml:space="preserve"> </w:t>
      </w:r>
      <w:r w:rsidRPr="009E3AC1">
        <w:rPr>
          <w:rFonts w:eastAsia="Microsoft YaHei" w:hint="eastAsia"/>
        </w:rPr>
        <w:t>primitive types are </w:t>
      </w:r>
      <w:r w:rsidRPr="009E3AC1">
        <w:rPr>
          <w:rStyle w:val="Literal"/>
        </w:rPr>
        <w:t>Sync</w:t>
      </w:r>
      <w:r w:rsidRPr="009E3AC1">
        <w:rPr>
          <w:rFonts w:eastAsia="Microsoft YaHei" w:hint="eastAsia"/>
        </w:rPr>
        <w:t> and types composed entirely of types that are </w:t>
      </w:r>
      <w:r w:rsidRPr="009E3AC1">
        <w:rPr>
          <w:rStyle w:val="Literal"/>
        </w:rPr>
        <w:t>Sync</w:t>
      </w:r>
      <w:r>
        <w:rPr>
          <w:rFonts w:eastAsia="Microsoft YaHei" w:hint="eastAsia"/>
        </w:rPr>
        <w:t xml:space="preserve"> </w:t>
      </w:r>
      <w:r w:rsidRPr="009E3AC1">
        <w:rPr>
          <w:rFonts w:eastAsia="Microsoft YaHei" w:hint="eastAsia"/>
        </w:rPr>
        <w:t>are also </w:t>
      </w:r>
      <w:r w:rsidRPr="009E3AC1">
        <w:rPr>
          <w:rStyle w:val="Literal"/>
        </w:rPr>
        <w:t>Sync</w:t>
      </w:r>
      <w:r>
        <w:rPr>
          <w:rFonts w:eastAsia="Microsoft YaHei" w:hint="eastAsia"/>
        </w:rPr>
        <w:t>.</w:t>
      </w:r>
    </w:p>
    <w:p w14:paraId="5186B85D" w14:textId="300103D9" w:rsidR="009E3AC1" w:rsidRDefault="003B4316">
      <w:pPr>
        <w:pStyle w:val="Body"/>
        <w:rPr>
          <w:ins w:id="1404" w:author="janelle" w:date="2018-01-08T12:16:00Z"/>
        </w:rPr>
        <w:pPrChange w:id="1405" w:author="Carol Nichols" w:date="2018-01-21T14:12:00Z">
          <w:pPr>
            <w:pStyle w:val="ProductionDirective"/>
          </w:pPr>
        </w:pPrChange>
      </w:pPr>
      <w:commentRangeStart w:id="1406"/>
      <w:commentRangeStart w:id="1407"/>
      <w:ins w:id="1408" w:author="AnneMarieW" w:date="2018-01-11T10:42:00Z">
        <w:r w:rsidRPr="003B4316">
          <w:rPr>
            <w:rPrChange w:id="1409" w:author="AnneMarieW" w:date="2018-01-11T10:42:00Z">
              <w:rPr>
                <w:rStyle w:val="Literal"/>
                <w:smallCaps w:val="0"/>
              </w:rPr>
            </w:rPrChange>
          </w:rPr>
          <w:t>The smart pointe</w:t>
        </w:r>
      </w:ins>
      <w:commentRangeEnd w:id="1406"/>
      <w:ins w:id="1410" w:author="AnneMarieW" w:date="2018-01-11T10:45:00Z">
        <w:r w:rsidR="00051889">
          <w:rPr>
            <w:rStyle w:val="CommentReference"/>
          </w:rPr>
          <w:commentReference w:id="1406"/>
        </w:r>
      </w:ins>
      <w:commentRangeEnd w:id="1407"/>
      <w:r w:rsidR="004F4714">
        <w:rPr>
          <w:rStyle w:val="CommentReference"/>
          <w:rFonts w:eastAsia="Times New Roman"/>
        </w:rPr>
        <w:commentReference w:id="1407"/>
      </w:r>
      <w:ins w:id="1411" w:author="AnneMarieW" w:date="2018-01-11T10:42:00Z">
        <w:r w:rsidRPr="003B4316">
          <w:rPr>
            <w:rPrChange w:id="1412" w:author="AnneMarieW" w:date="2018-01-11T10:42:00Z">
              <w:rPr>
                <w:rStyle w:val="Literal"/>
                <w:smallCaps w:val="0"/>
              </w:rPr>
            </w:rPrChange>
          </w:rPr>
          <w:t xml:space="preserve">r </w:t>
        </w:r>
      </w:ins>
      <w:proofErr w:type="spellStart"/>
      <w:r w:rsidR="009E3AC1" w:rsidRPr="009E3AC1">
        <w:rPr>
          <w:rStyle w:val="Literal"/>
        </w:rPr>
        <w:t>Rc</w:t>
      </w:r>
      <w:proofErr w:type="spellEnd"/>
      <w:r w:rsidR="009E3AC1" w:rsidRPr="009E3AC1">
        <w:rPr>
          <w:rStyle w:val="Literal"/>
        </w:rPr>
        <w:t>&lt;T&gt;</w:t>
      </w:r>
      <w:r w:rsidR="009E3AC1" w:rsidRPr="009E3AC1">
        <w:rPr>
          <w:rFonts w:hint="eastAsia"/>
        </w:rPr>
        <w:t> is also not </w:t>
      </w:r>
      <w:r w:rsidR="009E3AC1" w:rsidRPr="009E3AC1">
        <w:rPr>
          <w:rStyle w:val="Literal"/>
        </w:rPr>
        <w:t>Sync</w:t>
      </w:r>
      <w:del w:id="1413" w:author="AnneMarieW" w:date="2018-01-11T10:42:00Z">
        <w:r w:rsidR="009E3AC1" w:rsidRPr="009E3AC1" w:rsidDel="00051889">
          <w:rPr>
            <w:rFonts w:hint="eastAsia"/>
          </w:rPr>
          <w:delText>,</w:delText>
        </w:r>
      </w:del>
      <w:r w:rsidR="009E3AC1" w:rsidRPr="009E3AC1">
        <w:rPr>
          <w:rFonts w:hint="eastAsia"/>
        </w:rPr>
        <w:t xml:space="preserve"> for the same reasons that it</w:t>
      </w:r>
      <w:r w:rsidR="009E3AC1">
        <w:t>’</w:t>
      </w:r>
      <w:r w:rsidR="009E3AC1" w:rsidRPr="009E3AC1">
        <w:rPr>
          <w:rFonts w:hint="eastAsia"/>
        </w:rPr>
        <w:t>s not </w:t>
      </w:r>
      <w:r w:rsidR="009E3AC1" w:rsidRPr="009E3AC1">
        <w:rPr>
          <w:rStyle w:val="Literal"/>
        </w:rPr>
        <w:t>Send</w:t>
      </w:r>
      <w:r w:rsidR="009E3AC1" w:rsidRPr="009E3AC1">
        <w:rPr>
          <w:rFonts w:hint="eastAsia"/>
        </w:rPr>
        <w:t>.</w:t>
      </w:r>
      <w:r w:rsidR="009E3AC1">
        <w:rPr>
          <w:rFonts w:hint="eastAsia"/>
        </w:rPr>
        <w:t xml:space="preserve"> </w:t>
      </w:r>
      <w:ins w:id="1414" w:author="AnneMarieW" w:date="2018-01-11T10:44:00Z">
        <w:r w:rsidR="00051889">
          <w:t xml:space="preserve">The </w:t>
        </w:r>
      </w:ins>
      <w:proofErr w:type="spellStart"/>
      <w:r w:rsidR="009E3AC1" w:rsidRPr="009E3AC1">
        <w:rPr>
          <w:rStyle w:val="Literal"/>
        </w:rPr>
        <w:t>RefCell</w:t>
      </w:r>
      <w:proofErr w:type="spellEnd"/>
      <w:r w:rsidR="009E3AC1" w:rsidRPr="009E3AC1">
        <w:rPr>
          <w:rStyle w:val="Literal"/>
        </w:rPr>
        <w:t>&lt;T&gt;</w:t>
      </w:r>
      <w:r w:rsidR="009E3AC1" w:rsidRPr="009E3AC1">
        <w:rPr>
          <w:rFonts w:hint="eastAsia"/>
        </w:rPr>
        <w:t> </w:t>
      </w:r>
      <w:ins w:id="1415" w:author="AnneMarieW" w:date="2018-01-11T10:44:00Z">
        <w:r w:rsidR="00051889">
          <w:t xml:space="preserve">type </w:t>
        </w:r>
      </w:ins>
      <w:r w:rsidR="009E3AC1" w:rsidRPr="009E3AC1">
        <w:rPr>
          <w:rFonts w:hint="eastAsia"/>
        </w:rPr>
        <w:t xml:space="preserve">(which we talked about in </w:t>
      </w:r>
      <w:r w:rsidRPr="003B4316">
        <w:rPr>
          <w:highlight w:val="yellow"/>
          <w:rPrChange w:id="1416" w:author="janelle" w:date="2018-01-08T12:16:00Z">
            <w:rPr>
              <w:rFonts w:ascii="Courier" w:hAnsi="Courier"/>
              <w:smallCaps w:val="0"/>
              <w:color w:val="0000FF"/>
            </w:rPr>
          </w:rPrChange>
        </w:rPr>
        <w:t>Chapter 15</w:t>
      </w:r>
      <w:r w:rsidR="009E3AC1" w:rsidRPr="009E3AC1">
        <w:rPr>
          <w:rFonts w:hint="eastAsia"/>
        </w:rPr>
        <w:t>) and the family of related</w:t>
      </w:r>
      <w:r w:rsidR="009E3AC1">
        <w:rPr>
          <w:rFonts w:hint="eastAsia"/>
        </w:rPr>
        <w:t xml:space="preserve"> </w:t>
      </w:r>
      <w:r w:rsidR="009E3AC1" w:rsidRPr="009E3AC1">
        <w:rPr>
          <w:rStyle w:val="Literal"/>
        </w:rPr>
        <w:t>Cell&lt;T&gt;</w:t>
      </w:r>
      <w:r w:rsidR="009E3AC1" w:rsidRPr="009E3AC1">
        <w:rPr>
          <w:rFonts w:hint="eastAsia"/>
        </w:rPr>
        <w:t> types are not </w:t>
      </w:r>
      <w:r w:rsidR="009E3AC1" w:rsidRPr="009E3AC1">
        <w:rPr>
          <w:rStyle w:val="Literal"/>
        </w:rPr>
        <w:t>Sync</w:t>
      </w:r>
      <w:r w:rsidR="009E3AC1" w:rsidRPr="009E3AC1">
        <w:rPr>
          <w:rFonts w:hint="eastAsia"/>
        </w:rPr>
        <w:t>. The implementation of borrow checking that</w:t>
      </w:r>
      <w:r w:rsidR="009E3AC1">
        <w:rPr>
          <w:rFonts w:hint="eastAsia"/>
        </w:rPr>
        <w:t xml:space="preserve"> </w:t>
      </w:r>
      <w:proofErr w:type="spellStart"/>
      <w:r w:rsidR="009E3AC1" w:rsidRPr="009E3AC1">
        <w:rPr>
          <w:rStyle w:val="Literal"/>
        </w:rPr>
        <w:t>RefCell</w:t>
      </w:r>
      <w:proofErr w:type="spellEnd"/>
      <w:r w:rsidR="009E3AC1" w:rsidRPr="009E3AC1">
        <w:rPr>
          <w:rStyle w:val="Literal"/>
        </w:rPr>
        <w:t>&lt;T&gt;</w:t>
      </w:r>
      <w:r w:rsidR="009E3AC1" w:rsidRPr="009E3AC1">
        <w:rPr>
          <w:rFonts w:hint="eastAsia"/>
        </w:rPr>
        <w:t> does at runtime is not thread</w:t>
      </w:r>
      <w:ins w:id="1417" w:author="Carol Nichols" w:date="2018-01-21T14:17:00Z">
        <w:r w:rsidR="00D00147">
          <w:t>-</w:t>
        </w:r>
      </w:ins>
      <w:ins w:id="1418" w:author="AnneMarieW" w:date="2018-01-11T10:43:00Z">
        <w:del w:id="1419" w:author="Carol Nichols" w:date="2018-01-21T14:17:00Z">
          <w:r w:rsidR="00051889" w:rsidDel="00D00147">
            <w:delText xml:space="preserve"> </w:delText>
          </w:r>
        </w:del>
      </w:ins>
      <w:r w:rsidR="009E3AC1" w:rsidRPr="009E3AC1">
        <w:rPr>
          <w:rFonts w:hint="eastAsia"/>
        </w:rPr>
        <w:t>safe. </w:t>
      </w:r>
      <w:ins w:id="1420" w:author="AnneMarieW" w:date="2018-01-11T10:47:00Z">
        <w:r w:rsidR="00051889">
          <w:t>The</w:t>
        </w:r>
        <w:commentRangeStart w:id="1421"/>
        <w:commentRangeStart w:id="1422"/>
        <w:r w:rsidR="00051889">
          <w:t xml:space="preserve"> smart pointer</w:t>
        </w:r>
      </w:ins>
      <w:commentRangeEnd w:id="1421"/>
      <w:ins w:id="1423" w:author="AnneMarieW" w:date="2018-01-11T13:37:00Z">
        <w:r w:rsidR="00801034">
          <w:rPr>
            <w:rStyle w:val="CommentReference"/>
          </w:rPr>
          <w:commentReference w:id="1421"/>
        </w:r>
      </w:ins>
      <w:commentRangeEnd w:id="1422"/>
      <w:r w:rsidR="00FE0A27">
        <w:rPr>
          <w:rStyle w:val="CommentReference"/>
          <w:rFonts w:eastAsia="Times New Roman"/>
        </w:rPr>
        <w:commentReference w:id="1422"/>
      </w:r>
      <w:ins w:id="1424" w:author="AnneMarieW" w:date="2018-01-11T10:47:00Z">
        <w:r w:rsidR="00051889">
          <w:t xml:space="preserve"> </w:t>
        </w:r>
      </w:ins>
      <w:proofErr w:type="spellStart"/>
      <w:r w:rsidR="009E3AC1" w:rsidRPr="009E3AC1">
        <w:rPr>
          <w:rStyle w:val="Literal"/>
        </w:rPr>
        <w:t>Mutex</w:t>
      </w:r>
      <w:proofErr w:type="spellEnd"/>
      <w:r w:rsidR="009E3AC1" w:rsidRPr="009E3AC1">
        <w:rPr>
          <w:rStyle w:val="Literal"/>
        </w:rPr>
        <w:t>&lt;T&gt;</w:t>
      </w:r>
      <w:r w:rsidR="009E3AC1" w:rsidRPr="009E3AC1">
        <w:rPr>
          <w:rFonts w:hint="eastAsia"/>
        </w:rPr>
        <w:t> is </w:t>
      </w:r>
      <w:r w:rsidR="009E3AC1" w:rsidRPr="009E3AC1">
        <w:rPr>
          <w:rStyle w:val="Literal"/>
        </w:rPr>
        <w:t>Sync</w:t>
      </w:r>
      <w:del w:id="1425" w:author="AnneMarieW" w:date="2018-01-11T10:43:00Z">
        <w:r w:rsidR="009E3AC1" w:rsidDel="00051889">
          <w:rPr>
            <w:rFonts w:hint="eastAsia"/>
          </w:rPr>
          <w:delText>,</w:delText>
        </w:r>
      </w:del>
      <w:r w:rsidR="009E3AC1">
        <w:rPr>
          <w:rFonts w:hint="eastAsia"/>
        </w:rPr>
        <w:t xml:space="preserve"> and can be used to share access with multiple threads</w:t>
      </w:r>
      <w:ins w:id="1426" w:author="AnneMarieW" w:date="2018-01-11T10:47:00Z">
        <w:r w:rsidR="007338E0">
          <w:t>,</w:t>
        </w:r>
      </w:ins>
      <w:r w:rsidR="009E3AC1">
        <w:rPr>
          <w:rFonts w:hint="eastAsia"/>
        </w:rPr>
        <w:t xml:space="preserve"> as </w:t>
      </w:r>
      <w:del w:id="1427" w:author="AnneMarieW" w:date="2018-01-11T10:43:00Z">
        <w:r w:rsidR="009E3AC1" w:rsidDel="00051889">
          <w:rPr>
            <w:rFonts w:hint="eastAsia"/>
          </w:rPr>
          <w:delText>we</w:delText>
        </w:r>
      </w:del>
      <w:ins w:id="1428" w:author="AnneMarieW" w:date="2018-01-11T10:43:00Z">
        <w:r w:rsidR="00051889">
          <w:t>you</w:t>
        </w:r>
      </w:ins>
      <w:r w:rsidR="009E3AC1">
        <w:rPr>
          <w:rFonts w:hint="eastAsia"/>
        </w:rPr>
        <w:t xml:space="preserve"> saw in the</w:t>
      </w:r>
      <w:del w:id="1429" w:author="Carol Nichols" w:date="2018-01-21T14:11:00Z">
        <w:r w:rsidR="009E3AC1" w:rsidDel="00747A4A">
          <w:rPr>
            <w:rFonts w:hint="eastAsia"/>
          </w:rPr>
          <w:delText xml:space="preserve"> </w:delText>
        </w:r>
      </w:del>
      <w:ins w:id="1430" w:author="Carol Nichols" w:date="2018-01-21T14:11:00Z">
        <w:r w:rsidR="00747A4A">
          <w:t xml:space="preserve"> </w:t>
        </w:r>
        <w:r w:rsidR="00747A4A" w:rsidRPr="0050437C">
          <w:rPr>
            <w:highlight w:val="yellow"/>
            <w:rPrChange w:id="1431" w:author="Carol Nichols" w:date="2018-01-21T14:13:00Z">
              <w:rPr>
                <w:smallCaps w:val="0"/>
              </w:rPr>
            </w:rPrChange>
          </w:rPr>
          <w:t>“Sharing a</w:t>
        </w:r>
        <w:r w:rsidR="00747A4A" w:rsidRPr="0050437C">
          <w:rPr>
            <w:rFonts w:hint="eastAsia"/>
            <w:highlight w:val="yellow"/>
            <w:rPrChange w:id="1432" w:author="Carol Nichols" w:date="2018-01-21T14:13:00Z">
              <w:rPr>
                <w:rFonts w:hint="eastAsia"/>
                <w:smallCaps w:val="0"/>
              </w:rPr>
            </w:rPrChange>
          </w:rPr>
          <w:t> </w:t>
        </w:r>
        <w:proofErr w:type="spellStart"/>
        <w:r w:rsidR="00747A4A" w:rsidRPr="0050437C">
          <w:rPr>
            <w:rStyle w:val="Literal"/>
            <w:highlight w:val="yellow"/>
            <w:rPrChange w:id="1433" w:author="Carol Nichols" w:date="2018-01-21T14:13:00Z">
              <w:rPr>
                <w:rStyle w:val="Literal"/>
                <w:smallCaps w:val="0"/>
              </w:rPr>
            </w:rPrChange>
          </w:rPr>
          <w:t>Mutex</w:t>
        </w:r>
        <w:proofErr w:type="spellEnd"/>
        <w:r w:rsidR="00747A4A" w:rsidRPr="0050437C">
          <w:rPr>
            <w:rStyle w:val="Literal"/>
            <w:highlight w:val="yellow"/>
            <w:rPrChange w:id="1434" w:author="Carol Nichols" w:date="2018-01-21T14:13:00Z">
              <w:rPr>
                <w:rStyle w:val="Literal"/>
                <w:smallCaps w:val="0"/>
              </w:rPr>
            </w:rPrChange>
          </w:rPr>
          <w:t>&lt;T&gt;</w:t>
        </w:r>
        <w:r w:rsidR="00747A4A" w:rsidRPr="0050437C">
          <w:rPr>
            <w:rFonts w:hint="eastAsia"/>
            <w:highlight w:val="yellow"/>
            <w:rPrChange w:id="1435" w:author="Carol Nichols" w:date="2018-01-21T14:13:00Z">
              <w:rPr>
                <w:rFonts w:hint="eastAsia"/>
                <w:smallCaps w:val="0"/>
              </w:rPr>
            </w:rPrChange>
          </w:rPr>
          <w:t> </w:t>
        </w:r>
        <w:r w:rsidR="00747A4A" w:rsidRPr="0050437C">
          <w:rPr>
            <w:highlight w:val="yellow"/>
            <w:rPrChange w:id="1436" w:author="Carol Nichols" w:date="2018-01-21T14:13:00Z">
              <w:rPr>
                <w:smallCaps w:val="0"/>
              </w:rPr>
            </w:rPrChange>
          </w:rPr>
          <w:t>Between Multiple Threads</w:t>
        </w:r>
      </w:ins>
      <w:ins w:id="1437" w:author="Carol Nichols" w:date="2018-01-21T14:12:00Z">
        <w:r w:rsidR="00025F85" w:rsidRPr="0050437C">
          <w:rPr>
            <w:highlight w:val="yellow"/>
            <w:rPrChange w:id="1438" w:author="Carol Nichols" w:date="2018-01-21T14:13:00Z">
              <w:rPr>
                <w:smallCaps w:val="0"/>
              </w:rPr>
            </w:rPrChange>
          </w:rPr>
          <w:t>” section on page XX</w:t>
        </w:r>
      </w:ins>
      <w:commentRangeStart w:id="1439"/>
      <w:del w:id="1440" w:author="Carol Nichols" w:date="2018-01-21T14:11:00Z">
        <w:r w:rsidR="009E3AC1" w:rsidRPr="0050437C" w:rsidDel="00747A4A">
          <w:rPr>
            <w:highlight w:val="yellow"/>
            <w:rPrChange w:id="1441" w:author="Carol Nichols" w:date="2018-01-21T14:13:00Z">
              <w:rPr>
                <w:smallCaps w:val="0"/>
              </w:rPr>
            </w:rPrChange>
          </w:rPr>
          <w:delText>previous section</w:delText>
        </w:r>
        <w:commentRangeEnd w:id="1439"/>
        <w:r w:rsidR="0094451F" w:rsidRPr="0050437C" w:rsidDel="00747A4A">
          <w:rPr>
            <w:rStyle w:val="CommentReference"/>
            <w:highlight w:val="yellow"/>
            <w:rPrChange w:id="1442" w:author="Carol Nichols" w:date="2018-01-21T14:13:00Z">
              <w:rPr>
                <w:rStyle w:val="CommentReference"/>
                <w:smallCaps w:val="0"/>
              </w:rPr>
            </w:rPrChange>
          </w:rPr>
          <w:commentReference w:id="1439"/>
        </w:r>
      </w:del>
      <w:r w:rsidR="009E3AC1" w:rsidRPr="0050437C">
        <w:rPr>
          <w:highlight w:val="yellow"/>
          <w:rPrChange w:id="1443" w:author="Carol Nichols" w:date="2018-01-21T14:13:00Z">
            <w:rPr>
              <w:smallCaps w:val="0"/>
            </w:rPr>
          </w:rPrChange>
        </w:rPr>
        <w:t>.</w:t>
      </w:r>
    </w:p>
    <w:p w14:paraId="385BB123" w14:textId="25338BE3" w:rsidR="00A312A5" w:rsidRDefault="0089377E">
      <w:pPr>
        <w:pStyle w:val="ProductionDirective"/>
        <w:pPrChange w:id="1444" w:author="janelle" w:date="2018-01-08T12:16:00Z">
          <w:pPr>
            <w:pStyle w:val="Body"/>
          </w:pPr>
        </w:pPrChange>
      </w:pPr>
      <w:ins w:id="1445" w:author="janelle" w:date="2018-01-08T12:16:00Z">
        <w:r>
          <w:rPr>
            <w:rFonts w:eastAsia="Microsoft YaHei"/>
          </w:rPr>
          <w:t xml:space="preserve">prod: confirm </w:t>
        </w:r>
        <w:proofErr w:type="spellStart"/>
        <w:r>
          <w:rPr>
            <w:rFonts w:eastAsia="Microsoft YaHei"/>
          </w:rPr>
          <w:t>xref</w:t>
        </w:r>
      </w:ins>
      <w:ins w:id="1446" w:author="Carol Nichols" w:date="2018-01-21T16:11:00Z">
        <w:r w:rsidR="00272FA3">
          <w:rPr>
            <w:rFonts w:eastAsia="Microsoft YaHei"/>
          </w:rPr>
          <w:t>s</w:t>
        </w:r>
      </w:ins>
      <w:proofErr w:type="spellEnd"/>
    </w:p>
    <w:p w14:paraId="30A74E07" w14:textId="77777777" w:rsidR="009E3AC1" w:rsidRDefault="009E3AC1" w:rsidP="009E3AC1">
      <w:pPr>
        <w:pStyle w:val="HeadB"/>
        <w:rPr>
          <w:rFonts w:eastAsia="Microsoft YaHei"/>
        </w:rPr>
      </w:pPr>
      <w:bookmarkStart w:id="1447" w:name="implementing-`send`-and-`sync`-manually-"/>
      <w:bookmarkStart w:id="1448" w:name="_Toc501111912"/>
      <w:bookmarkEnd w:id="1447"/>
      <w:r>
        <w:rPr>
          <w:rFonts w:eastAsia="Microsoft YaHei" w:hint="eastAsia"/>
        </w:rPr>
        <w:t>Implementing </w:t>
      </w:r>
      <w:r w:rsidR="003B4316" w:rsidRPr="009017E8">
        <w:rPr>
          <w:rStyle w:val="Literal"/>
          <w:rFonts w:eastAsia="Microsoft YaHei"/>
          <w:rPrChange w:id="1449" w:author="Carol Nichols" w:date="2018-01-21T14:14:00Z">
            <w:rPr>
              <w:rStyle w:val="Literal"/>
            </w:rPr>
          </w:rPrChange>
        </w:rPr>
        <w:t>Send</w:t>
      </w:r>
      <w:r>
        <w:rPr>
          <w:rFonts w:eastAsia="Microsoft YaHei" w:hint="eastAsia"/>
        </w:rPr>
        <w:t> and </w:t>
      </w:r>
      <w:r w:rsidR="003B4316" w:rsidRPr="009017E8">
        <w:rPr>
          <w:rStyle w:val="Literal"/>
          <w:rFonts w:eastAsia="Microsoft YaHei"/>
          <w:rPrChange w:id="1450" w:author="Carol Nichols" w:date="2018-01-21T14:14:00Z">
            <w:rPr>
              <w:rStyle w:val="Literal"/>
            </w:rPr>
          </w:rPrChange>
        </w:rPr>
        <w:t>Sync</w:t>
      </w:r>
      <w:r>
        <w:rPr>
          <w:rFonts w:eastAsia="Microsoft YaHei" w:hint="eastAsia"/>
        </w:rPr>
        <w:t xml:space="preserve"> Manually </w:t>
      </w:r>
      <w:ins w:id="1451" w:author="AnneMarieW" w:date="2018-01-09T13:43:00Z">
        <w:r w:rsidR="00BE5D2C">
          <w:rPr>
            <w:rFonts w:eastAsia="Microsoft YaHei"/>
          </w:rPr>
          <w:t>I</w:t>
        </w:r>
      </w:ins>
      <w:del w:id="1452" w:author="AnneMarieW" w:date="2018-01-09T13:43:00Z">
        <w:r w:rsidDel="00BE5D2C">
          <w:rPr>
            <w:rFonts w:eastAsia="Microsoft YaHei" w:hint="eastAsia"/>
          </w:rPr>
          <w:delText>i</w:delText>
        </w:r>
      </w:del>
      <w:r>
        <w:rPr>
          <w:rFonts w:eastAsia="Microsoft YaHei" w:hint="eastAsia"/>
        </w:rPr>
        <w:t>s Unsafe</w:t>
      </w:r>
      <w:bookmarkEnd w:id="1448"/>
    </w:p>
    <w:p w14:paraId="1D6932DE" w14:textId="74DDEE08" w:rsidR="009E3AC1" w:rsidRDefault="009E3AC1" w:rsidP="008E51BB">
      <w:pPr>
        <w:pStyle w:val="BodyFirst"/>
        <w:rPr>
          <w:rFonts w:eastAsia="Microsoft YaHei"/>
        </w:rPr>
      </w:pPr>
      <w:r w:rsidRPr="009E3AC1">
        <w:rPr>
          <w:rFonts w:eastAsia="Microsoft YaHei" w:hint="eastAsia"/>
        </w:rPr>
        <w:t>Because types that are made up of </w:t>
      </w:r>
      <w:r w:rsidRPr="009E3AC1">
        <w:rPr>
          <w:rStyle w:val="Literal"/>
        </w:rPr>
        <w:t>Send</w:t>
      </w:r>
      <w:r w:rsidRPr="009E3AC1">
        <w:rPr>
          <w:rFonts w:eastAsia="Microsoft YaHei" w:hint="eastAsia"/>
        </w:rPr>
        <w:t> and </w:t>
      </w:r>
      <w:r w:rsidRPr="009E3AC1">
        <w:rPr>
          <w:rStyle w:val="Literal"/>
        </w:rPr>
        <w:t>Sync</w:t>
      </w:r>
      <w:r w:rsidRPr="009E3AC1">
        <w:rPr>
          <w:rFonts w:eastAsia="Microsoft YaHei" w:hint="eastAsia"/>
        </w:rPr>
        <w:t> traits are automatically</w:t>
      </w:r>
      <w:r>
        <w:rPr>
          <w:rFonts w:eastAsia="Microsoft YaHei" w:hint="eastAsia"/>
        </w:rPr>
        <w:t xml:space="preserve"> </w:t>
      </w:r>
      <w:r w:rsidRPr="009E3AC1">
        <w:rPr>
          <w:rFonts w:eastAsia="Microsoft YaHei" w:hint="eastAsia"/>
        </w:rPr>
        <w:t>also </w:t>
      </w:r>
      <w:r w:rsidRPr="009E3AC1">
        <w:rPr>
          <w:rStyle w:val="Literal"/>
        </w:rPr>
        <w:t>Send</w:t>
      </w:r>
      <w:r w:rsidRPr="009E3AC1">
        <w:rPr>
          <w:rFonts w:eastAsia="Microsoft YaHei" w:hint="eastAsia"/>
        </w:rPr>
        <w:t> and </w:t>
      </w:r>
      <w:r w:rsidRPr="009E3AC1">
        <w:rPr>
          <w:rStyle w:val="Literal"/>
        </w:rPr>
        <w:t>Sync</w:t>
      </w:r>
      <w:r>
        <w:rPr>
          <w:rFonts w:eastAsia="Microsoft YaHei" w:hint="eastAsia"/>
        </w:rPr>
        <w:t>, we don</w:t>
      </w:r>
      <w:r>
        <w:rPr>
          <w:rFonts w:eastAsia="Microsoft YaHei"/>
        </w:rPr>
        <w:t>’</w:t>
      </w:r>
      <w:r>
        <w:rPr>
          <w:rFonts w:eastAsia="Microsoft YaHei" w:hint="eastAsia"/>
        </w:rPr>
        <w:t>t have to implement those traits</w:t>
      </w:r>
      <w:del w:id="1453" w:author="AnneMarieW" w:date="2018-01-11T10:48:00Z">
        <w:r w:rsidDel="00A83A67">
          <w:rPr>
            <w:rFonts w:eastAsia="Microsoft YaHei" w:hint="eastAsia"/>
          </w:rPr>
          <w:delText xml:space="preserve"> ourselves</w:delText>
        </w:r>
      </w:del>
      <w:ins w:id="1454" w:author="AnneMarieW" w:date="2018-01-11T10:48:00Z">
        <w:r w:rsidR="00A83A67">
          <w:rPr>
            <w:rFonts w:eastAsia="Microsoft YaHei"/>
          </w:rPr>
          <w:t xml:space="preserve"> manually</w:t>
        </w:r>
      </w:ins>
      <w:r>
        <w:rPr>
          <w:rFonts w:eastAsia="Microsoft YaHei" w:hint="eastAsia"/>
        </w:rPr>
        <w:t>. As marker traits, they don</w:t>
      </w:r>
      <w:r>
        <w:rPr>
          <w:rFonts w:eastAsia="Microsoft YaHei"/>
        </w:rPr>
        <w:t>’</w:t>
      </w:r>
      <w:r>
        <w:rPr>
          <w:rFonts w:eastAsia="Microsoft YaHei" w:hint="eastAsia"/>
        </w:rPr>
        <w:t>t even have any methods to implement. They</w:t>
      </w:r>
      <w:r>
        <w:rPr>
          <w:rFonts w:eastAsia="Microsoft YaHei"/>
        </w:rPr>
        <w:t>’</w:t>
      </w:r>
      <w:r>
        <w:rPr>
          <w:rFonts w:eastAsia="Microsoft YaHei" w:hint="eastAsia"/>
        </w:rPr>
        <w:t xml:space="preserve">re just useful for enforcing </w:t>
      </w:r>
      <w:del w:id="1455" w:author="Carol Nichols" w:date="2018-01-21T14:18:00Z">
        <w:r w:rsidDel="008D2162">
          <w:rPr>
            <w:rFonts w:eastAsia="Microsoft YaHei" w:hint="eastAsia"/>
          </w:rPr>
          <w:delText>concurrency-</w:delText>
        </w:r>
      </w:del>
      <w:ins w:id="1456" w:author="AnneMarieW" w:date="2018-01-11T10:49:00Z">
        <w:del w:id="1457" w:author="Carol Nichols" w:date="2018-01-21T14:18:00Z">
          <w:r w:rsidR="00A83A67" w:rsidDel="008D2162">
            <w:rPr>
              <w:rFonts w:eastAsia="Microsoft YaHei"/>
            </w:rPr>
            <w:delText xml:space="preserve"> </w:delText>
          </w:r>
        </w:del>
      </w:ins>
      <w:del w:id="1458" w:author="Carol Nichols" w:date="2018-01-21T14:18:00Z">
        <w:r w:rsidDel="008D2162">
          <w:rPr>
            <w:rFonts w:eastAsia="Microsoft YaHei" w:hint="eastAsia"/>
          </w:rPr>
          <w:delText xml:space="preserve">related </w:delText>
        </w:r>
      </w:del>
      <w:r>
        <w:rPr>
          <w:rFonts w:eastAsia="Microsoft YaHei" w:hint="eastAsia"/>
        </w:rPr>
        <w:t>invariants</w:t>
      </w:r>
      <w:ins w:id="1459" w:author="Carol Nichols" w:date="2018-01-21T14:18:00Z">
        <w:r w:rsidR="008D2162">
          <w:rPr>
            <w:rFonts w:eastAsia="Microsoft YaHei"/>
          </w:rPr>
          <w:t xml:space="preserve"> related to concurrency</w:t>
        </w:r>
      </w:ins>
      <w:r>
        <w:rPr>
          <w:rFonts w:eastAsia="Microsoft YaHei" w:hint="eastAsia"/>
        </w:rPr>
        <w:t>.</w:t>
      </w:r>
    </w:p>
    <w:p w14:paraId="67D13DB2" w14:textId="3D034CE9" w:rsidR="009E3AC1" w:rsidRDefault="009E3AC1" w:rsidP="009E3AC1">
      <w:pPr>
        <w:pStyle w:val="Body"/>
        <w:rPr>
          <w:ins w:id="1460" w:author="janelle" w:date="2018-01-08T12:16:00Z"/>
        </w:rPr>
      </w:pPr>
      <w:r>
        <w:rPr>
          <w:rFonts w:hint="eastAsia"/>
        </w:rPr>
        <w:t>Manually implementing these traits involves implementing unsafe Rust code. We</w:t>
      </w:r>
      <w:r>
        <w:t>’</w:t>
      </w:r>
      <w:del w:id="1461" w:author="AnneMarieW" w:date="2018-01-11T10:49:00Z">
        <w:r w:rsidDel="00A83A67">
          <w:rPr>
            <w:rFonts w:hint="eastAsia"/>
          </w:rPr>
          <w:delText>re going to be</w:delText>
        </w:r>
      </w:del>
      <w:ins w:id="1462" w:author="AnneMarieW" w:date="2018-01-11T10:49:00Z">
        <w:r w:rsidR="00A83A67">
          <w:t>ll</w:t>
        </w:r>
      </w:ins>
      <w:r>
        <w:rPr>
          <w:rFonts w:hint="eastAsia"/>
        </w:rPr>
        <w:t xml:space="preserve"> talk</w:t>
      </w:r>
      <w:del w:id="1463" w:author="AnneMarieW" w:date="2018-01-11T10:49:00Z">
        <w:r w:rsidDel="00A83A67">
          <w:rPr>
            <w:rFonts w:hint="eastAsia"/>
          </w:rPr>
          <w:delText>ing</w:delText>
        </w:r>
      </w:del>
      <w:r>
        <w:rPr>
          <w:rFonts w:hint="eastAsia"/>
        </w:rPr>
        <w:t xml:space="preserve"> about using unsafe Rust code in </w:t>
      </w:r>
      <w:r w:rsidR="003B4316" w:rsidRPr="003B4316">
        <w:rPr>
          <w:highlight w:val="yellow"/>
          <w:rPrChange w:id="1464" w:author="janelle" w:date="2018-01-08T12:16:00Z">
            <w:rPr>
              <w:rFonts w:ascii="Courier" w:hAnsi="Courier"/>
              <w:color w:val="0000FF"/>
              <w:sz w:val="20"/>
            </w:rPr>
          </w:rPrChange>
        </w:rPr>
        <w:t>Chapter 19</w:t>
      </w:r>
      <w:r>
        <w:rPr>
          <w:rFonts w:hint="eastAsia"/>
        </w:rPr>
        <w:t xml:space="preserve">; for now, the important information is that building new concurrent types not made up of </w:t>
      </w:r>
      <w:r w:rsidRPr="009E3AC1">
        <w:rPr>
          <w:rStyle w:val="Literal"/>
        </w:rPr>
        <w:t>Send</w:t>
      </w:r>
      <w:r w:rsidRPr="009E3AC1">
        <w:rPr>
          <w:rFonts w:hint="eastAsia"/>
        </w:rPr>
        <w:t> and </w:t>
      </w:r>
      <w:r w:rsidRPr="009E3AC1">
        <w:rPr>
          <w:rStyle w:val="Literal"/>
        </w:rPr>
        <w:t>Sync</w:t>
      </w:r>
      <w:r w:rsidRPr="009E3AC1">
        <w:rPr>
          <w:rFonts w:hint="eastAsia"/>
        </w:rPr>
        <w:t> parts requires careful thought</w:t>
      </w:r>
      <w:del w:id="1465" w:author="AnneMarieW" w:date="2018-01-11T10:49:00Z">
        <w:r w:rsidRPr="009E3AC1" w:rsidDel="00A83A67">
          <w:rPr>
            <w:rFonts w:hint="eastAsia"/>
          </w:rPr>
          <w:delText>, in order</w:delText>
        </w:r>
      </w:del>
      <w:r w:rsidRPr="009E3AC1">
        <w:rPr>
          <w:rFonts w:hint="eastAsia"/>
        </w:rPr>
        <w:t xml:space="preserve"> to uphold the safety</w:t>
      </w:r>
      <w:r>
        <w:rPr>
          <w:rFonts w:hint="eastAsia"/>
        </w:rPr>
        <w:t xml:space="preserve"> </w:t>
      </w:r>
      <w:r w:rsidRPr="009E3AC1">
        <w:rPr>
          <w:rFonts w:hint="eastAsia"/>
        </w:rPr>
        <w:t xml:space="preserve">guarantees. The </w:t>
      </w:r>
      <w:proofErr w:type="spellStart"/>
      <w:ins w:id="1466" w:author="Carol Nichols" w:date="2018-01-21T14:19:00Z">
        <w:r w:rsidR="00E23832">
          <w:t>Ruston</w:t>
        </w:r>
      </w:ins>
      <w:del w:id="1467" w:author="Carol Nichols" w:date="2018-01-21T14:19:00Z">
        <w:r w:rsidRPr="009E3AC1" w:rsidDel="00E23832">
          <w:rPr>
            <w:rFonts w:hint="eastAsia"/>
          </w:rPr>
          <w:delText>N</w:delText>
        </w:r>
      </w:del>
      <w:r w:rsidRPr="009E3AC1">
        <w:rPr>
          <w:rFonts w:hint="eastAsia"/>
        </w:rPr>
        <w:t>omicon</w:t>
      </w:r>
      <w:proofErr w:type="spellEnd"/>
      <w:r w:rsidRPr="009E3AC1">
        <w:rPr>
          <w:rFonts w:hint="eastAsia"/>
        </w:rPr>
        <w:t xml:space="preserve"> at </w:t>
      </w:r>
      <w:hyperlink r:id="rId10" w:history="1">
        <w:r w:rsidRPr="009E3AC1">
          <w:rPr>
            <w:rStyle w:val="EmphasisItalic"/>
            <w:rFonts w:hint="eastAsia"/>
          </w:rPr>
          <w:t>https://doc.rust-lang.org/stable/nomicon/</w:t>
        </w:r>
      </w:hyperlink>
      <w:r>
        <w:rPr>
          <w:rFonts w:hint="eastAsia"/>
        </w:rPr>
        <w:t xml:space="preserve"> has more information about these guarantees and how to uphold them.</w:t>
      </w:r>
    </w:p>
    <w:p w14:paraId="6138C7B4" w14:textId="77777777" w:rsidR="00A312A5" w:rsidRDefault="0089377E">
      <w:pPr>
        <w:pStyle w:val="ProductionDirective"/>
        <w:rPr>
          <w:rFonts w:eastAsia="Microsoft YaHei"/>
        </w:rPr>
      </w:pPr>
      <w:ins w:id="1468" w:author="janelle" w:date="2018-01-08T12:16:00Z">
        <w:r>
          <w:rPr>
            <w:rFonts w:eastAsia="Microsoft YaHei"/>
          </w:rPr>
          <w:t xml:space="preserve">prod: confirm </w:t>
        </w:r>
        <w:proofErr w:type="spellStart"/>
        <w:r>
          <w:rPr>
            <w:rFonts w:eastAsia="Microsoft YaHei"/>
          </w:rPr>
          <w:t>xref</w:t>
        </w:r>
      </w:ins>
      <w:proofErr w:type="spellEnd"/>
    </w:p>
    <w:p w14:paraId="5A522FC3" w14:textId="77777777" w:rsidR="009E3AC1" w:rsidRDefault="009E3AC1" w:rsidP="009E3AC1">
      <w:pPr>
        <w:pStyle w:val="HeadA"/>
        <w:rPr>
          <w:rFonts w:eastAsia="Microsoft YaHei"/>
        </w:rPr>
      </w:pPr>
      <w:bookmarkStart w:id="1469" w:name="summary"/>
      <w:bookmarkStart w:id="1470" w:name="_Toc501111913"/>
      <w:bookmarkEnd w:id="1469"/>
      <w:r>
        <w:rPr>
          <w:rFonts w:eastAsia="Microsoft YaHei" w:hint="eastAsia"/>
        </w:rPr>
        <w:t>Summary</w:t>
      </w:r>
      <w:bookmarkEnd w:id="1470"/>
    </w:p>
    <w:p w14:paraId="1DFF30D8" w14:textId="77777777" w:rsidR="009E3AC1" w:rsidRDefault="009E3AC1" w:rsidP="008E51BB">
      <w:pPr>
        <w:pStyle w:val="BodyFirst"/>
        <w:rPr>
          <w:ins w:id="1471" w:author="janelle" w:date="2018-01-08T12:17:00Z"/>
          <w:rFonts w:eastAsia="Microsoft YaHei"/>
        </w:rPr>
      </w:pPr>
      <w:r>
        <w:rPr>
          <w:rFonts w:eastAsia="Microsoft YaHei" w:hint="eastAsia"/>
        </w:rPr>
        <w:t>This isn</w:t>
      </w:r>
      <w:r>
        <w:rPr>
          <w:rFonts w:eastAsia="Microsoft YaHei"/>
        </w:rPr>
        <w:t>’</w:t>
      </w:r>
      <w:r>
        <w:rPr>
          <w:rFonts w:eastAsia="Microsoft YaHei" w:hint="eastAsia"/>
        </w:rPr>
        <w:t xml:space="preserve">t the last </w:t>
      </w:r>
      <w:del w:id="1472" w:author="AnneMarieW" w:date="2018-01-11T10:51:00Z">
        <w:r w:rsidDel="008A53D0">
          <w:rPr>
            <w:rFonts w:eastAsia="Microsoft YaHei" w:hint="eastAsia"/>
          </w:rPr>
          <w:delText>we</w:delText>
        </w:r>
      </w:del>
      <w:ins w:id="1473" w:author="AnneMarieW" w:date="2018-01-11T10:51:00Z">
        <w:r w:rsidR="008A53D0">
          <w:rPr>
            <w:rFonts w:eastAsia="Microsoft YaHei"/>
          </w:rPr>
          <w:t>you</w:t>
        </w:r>
      </w:ins>
      <w:r>
        <w:rPr>
          <w:rFonts w:eastAsia="Microsoft YaHei"/>
        </w:rPr>
        <w:t>’</w:t>
      </w:r>
      <w:r>
        <w:rPr>
          <w:rFonts w:eastAsia="Microsoft YaHei" w:hint="eastAsia"/>
        </w:rPr>
        <w:t>ll see of concurrency in this book</w:t>
      </w:r>
      <w:del w:id="1474" w:author="AnneMarieW" w:date="2018-01-11T10:51:00Z">
        <w:r w:rsidDel="008A53D0">
          <w:rPr>
            <w:rFonts w:eastAsia="Microsoft YaHei" w:hint="eastAsia"/>
          </w:rPr>
          <w:delText>;</w:delText>
        </w:r>
      </w:del>
      <w:ins w:id="1475" w:author="AnneMarieW" w:date="2018-01-11T10:51:00Z">
        <w:r w:rsidR="008A53D0">
          <w:rPr>
            <w:rFonts w:eastAsia="Microsoft YaHei"/>
          </w:rPr>
          <w:t>:</w:t>
        </w:r>
      </w:ins>
      <w:r>
        <w:rPr>
          <w:rFonts w:eastAsia="Microsoft YaHei" w:hint="eastAsia"/>
        </w:rPr>
        <w:t xml:space="preserve"> the project in </w:t>
      </w:r>
      <w:r w:rsidR="003B4316" w:rsidRPr="003B4316">
        <w:rPr>
          <w:rFonts w:eastAsia="Microsoft YaHei"/>
          <w:highlight w:val="yellow"/>
          <w:rPrChange w:id="1476" w:author="janelle" w:date="2018-01-08T12:17:00Z">
            <w:rPr>
              <w:rFonts w:ascii="Courier" w:eastAsia="Microsoft YaHei" w:hAnsi="Courier"/>
              <w:color w:val="0000FF"/>
              <w:sz w:val="20"/>
            </w:rPr>
          </w:rPrChange>
        </w:rPr>
        <w:t>Chapter 20</w:t>
      </w:r>
      <w:r>
        <w:rPr>
          <w:rFonts w:eastAsia="Microsoft YaHei" w:hint="eastAsia"/>
        </w:rPr>
        <w:t xml:space="preserve"> will use the</w:t>
      </w:r>
      <w:del w:id="1477" w:author="AnneMarieW" w:date="2018-01-11T10:54:00Z">
        <w:r w:rsidDel="00761C0F">
          <w:rPr>
            <w:rFonts w:eastAsia="Microsoft YaHei" w:hint="eastAsia"/>
          </w:rPr>
          <w:delText>se</w:delText>
        </w:r>
      </w:del>
      <w:r>
        <w:rPr>
          <w:rFonts w:eastAsia="Microsoft YaHei" w:hint="eastAsia"/>
        </w:rPr>
        <w:t xml:space="preserve"> concepts</w:t>
      </w:r>
      <w:ins w:id="1478" w:author="AnneMarieW" w:date="2018-01-11T10:54:00Z">
        <w:r w:rsidR="00761C0F">
          <w:rPr>
            <w:rFonts w:eastAsia="Microsoft YaHei"/>
          </w:rPr>
          <w:t xml:space="preserve"> examined in this chapter</w:t>
        </w:r>
      </w:ins>
      <w:r>
        <w:rPr>
          <w:rFonts w:eastAsia="Microsoft YaHei" w:hint="eastAsia"/>
        </w:rPr>
        <w:t xml:space="preserve"> in a more realistic situation than the smaller examples discussed here.</w:t>
      </w:r>
    </w:p>
    <w:p w14:paraId="6201A29D" w14:textId="2C16930F" w:rsidR="00A312A5" w:rsidRDefault="00272FA3">
      <w:pPr>
        <w:pStyle w:val="ProductionDirective"/>
        <w:rPr>
          <w:rFonts w:eastAsia="Microsoft YaHei"/>
        </w:rPr>
        <w:pPrChange w:id="1479" w:author="janelle" w:date="2018-01-08T12:17:00Z">
          <w:pPr>
            <w:pStyle w:val="BodyFirst"/>
          </w:pPr>
        </w:pPrChange>
      </w:pPr>
      <w:ins w:id="1480" w:author="Carol Nichols" w:date="2018-01-21T16:11:00Z">
        <w:r>
          <w:rPr>
            <w:rFonts w:eastAsia="Microsoft YaHei"/>
          </w:rPr>
          <w:t xml:space="preserve">prod: </w:t>
        </w:r>
      </w:ins>
      <w:ins w:id="1481" w:author="janelle" w:date="2018-01-08T12:17:00Z">
        <w:r w:rsidR="0089377E">
          <w:rPr>
            <w:rFonts w:eastAsia="Microsoft YaHei"/>
          </w:rPr>
          <w:t xml:space="preserve">confirm </w:t>
        </w:r>
        <w:proofErr w:type="spellStart"/>
        <w:r w:rsidR="0089377E">
          <w:rPr>
            <w:rFonts w:eastAsia="Microsoft YaHei"/>
          </w:rPr>
          <w:t>xref</w:t>
        </w:r>
      </w:ins>
      <w:proofErr w:type="spellEnd"/>
    </w:p>
    <w:p w14:paraId="73C83A32" w14:textId="77777777" w:rsidR="009E3AC1" w:rsidRDefault="009E3AC1" w:rsidP="009E3AC1">
      <w:pPr>
        <w:pStyle w:val="Body"/>
      </w:pPr>
      <w:r>
        <w:rPr>
          <w:rFonts w:hint="eastAsia"/>
        </w:rPr>
        <w:t xml:space="preserve">As </w:t>
      </w:r>
      <w:del w:id="1482" w:author="AnneMarieW" w:date="2018-01-11T10:52:00Z">
        <w:r w:rsidDel="008A53D0">
          <w:rPr>
            <w:rFonts w:hint="eastAsia"/>
          </w:rPr>
          <w:delText xml:space="preserve">we </w:delText>
        </w:r>
      </w:del>
      <w:r>
        <w:rPr>
          <w:rFonts w:hint="eastAsia"/>
        </w:rPr>
        <w:t>mentioned</w:t>
      </w:r>
      <w:ins w:id="1483" w:author="AnneMarieW" w:date="2018-01-11T10:52:00Z">
        <w:r w:rsidR="008A53D0">
          <w:t xml:space="preserve"> earlier</w:t>
        </w:r>
      </w:ins>
      <w:r>
        <w:rPr>
          <w:rFonts w:hint="eastAsia"/>
        </w:rPr>
        <w:t xml:space="preserve">, </w:t>
      </w:r>
      <w:del w:id="1484" w:author="AnneMarieW" w:date="2018-01-11T10:52:00Z">
        <w:r w:rsidDel="008A53D0">
          <w:rPr>
            <w:rFonts w:hint="eastAsia"/>
          </w:rPr>
          <w:delText>sinc</w:delText>
        </w:r>
      </w:del>
      <w:ins w:id="1485" w:author="AnneMarieW" w:date="2018-01-11T10:52:00Z">
        <w:r w:rsidR="008A53D0">
          <w:t>becaus</w:t>
        </w:r>
      </w:ins>
      <w:r>
        <w:rPr>
          <w:rFonts w:hint="eastAsia"/>
        </w:rPr>
        <w:t xml:space="preserve">e very little of how Rust </w:t>
      </w:r>
      <w:del w:id="1486" w:author="AnneMarieW" w:date="2018-01-11T10:53:00Z">
        <w:r w:rsidDel="008A53D0">
          <w:rPr>
            <w:rFonts w:hint="eastAsia"/>
          </w:rPr>
          <w:delText>deals with</w:delText>
        </w:r>
      </w:del>
      <w:ins w:id="1487" w:author="AnneMarieW" w:date="2018-01-11T10:53:00Z">
        <w:r w:rsidR="008A53D0">
          <w:t>handles</w:t>
        </w:r>
      </w:ins>
      <w:r>
        <w:rPr>
          <w:rFonts w:hint="eastAsia"/>
        </w:rPr>
        <w:t xml:space="preserve"> concurrency is part of the language, many concurrency solutions are implemented as crates. These evolve more quickly </w:t>
      </w:r>
      <w:r>
        <w:rPr>
          <w:rFonts w:hint="eastAsia"/>
        </w:rPr>
        <w:lastRenderedPageBreak/>
        <w:t>than the standard library</w:t>
      </w:r>
      <w:del w:id="1488" w:author="AnneMarieW" w:date="2018-01-11T10:53:00Z">
        <w:r w:rsidDel="008A53D0">
          <w:rPr>
            <w:rFonts w:hint="eastAsia"/>
          </w:rPr>
          <w:delText>;</w:delText>
        </w:r>
      </w:del>
      <w:ins w:id="1489" w:author="AnneMarieW" w:date="2018-01-11T10:53:00Z">
        <w:r w:rsidR="008A53D0">
          <w:t>, so be sure to</w:t>
        </w:r>
      </w:ins>
      <w:r>
        <w:rPr>
          <w:rFonts w:hint="eastAsia"/>
        </w:rPr>
        <w:t xml:space="preserve"> search online for the current</w:t>
      </w:r>
      <w:ins w:id="1490" w:author="AnneMarieW" w:date="2018-01-11T10:52:00Z">
        <w:r w:rsidR="008A53D0">
          <w:t>,</w:t>
        </w:r>
      </w:ins>
      <w:r>
        <w:rPr>
          <w:rFonts w:hint="eastAsia"/>
        </w:rPr>
        <w:t xml:space="preserve"> state-of-the-art crates to use in multithreaded situations.</w:t>
      </w:r>
    </w:p>
    <w:p w14:paraId="636D9635" w14:textId="5D6CC972" w:rsidR="009E3AC1" w:rsidRDefault="00BD30D6" w:rsidP="009E3AC1">
      <w:pPr>
        <w:pStyle w:val="Body"/>
      </w:pPr>
      <w:ins w:id="1491" w:author="Carol Nichols" w:date="2018-01-21T14:20:00Z">
        <w:r>
          <w:t xml:space="preserve">The </w:t>
        </w:r>
      </w:ins>
      <w:r w:rsidR="009E3AC1" w:rsidRPr="009E3AC1">
        <w:rPr>
          <w:rFonts w:hint="eastAsia"/>
        </w:rPr>
        <w:t>Rust</w:t>
      </w:r>
      <w:ins w:id="1492" w:author="Carol Nichols" w:date="2018-01-21T14:20:00Z">
        <w:r>
          <w:t xml:space="preserve"> standard library</w:t>
        </w:r>
      </w:ins>
      <w:r w:rsidR="009E3AC1" w:rsidRPr="009E3AC1">
        <w:rPr>
          <w:rFonts w:hint="eastAsia"/>
        </w:rPr>
        <w:t xml:space="preserve"> provides channels for message passing and smart pointer types</w:t>
      </w:r>
      <w:ins w:id="1493" w:author="AnneMarieW" w:date="2018-01-11T10:54:00Z">
        <w:r w:rsidR="00761C0F">
          <w:t>, such as</w:t>
        </w:r>
      </w:ins>
      <w:del w:id="1494" w:author="AnneMarieW" w:date="2018-01-11T10:55:00Z">
        <w:r w:rsidR="009E3AC1" w:rsidRPr="009E3AC1" w:rsidDel="00761C0F">
          <w:rPr>
            <w:rFonts w:hint="eastAsia"/>
          </w:rPr>
          <w:delText xml:space="preserve"> like</w:delText>
        </w:r>
      </w:del>
      <w:r w:rsidR="009E3AC1">
        <w:rPr>
          <w:rFonts w:hint="eastAsia"/>
        </w:rPr>
        <w:t xml:space="preserve"> </w:t>
      </w:r>
      <w:proofErr w:type="spellStart"/>
      <w:r w:rsidR="009E3AC1" w:rsidRPr="009E3AC1">
        <w:rPr>
          <w:rStyle w:val="Literal"/>
        </w:rPr>
        <w:t>Mutex</w:t>
      </w:r>
      <w:proofErr w:type="spellEnd"/>
      <w:r w:rsidR="009E3AC1" w:rsidRPr="009E3AC1">
        <w:rPr>
          <w:rStyle w:val="Literal"/>
        </w:rPr>
        <w:t>&lt;T&gt;</w:t>
      </w:r>
      <w:r w:rsidR="009E3AC1" w:rsidRPr="009E3AC1">
        <w:rPr>
          <w:rFonts w:hint="eastAsia"/>
        </w:rPr>
        <w:t> and </w:t>
      </w:r>
      <w:r w:rsidR="009E3AC1" w:rsidRPr="009E3AC1">
        <w:rPr>
          <w:rStyle w:val="Literal"/>
        </w:rPr>
        <w:t>Arc&lt;T&gt;</w:t>
      </w:r>
      <w:del w:id="1495" w:author="AnneMarieW" w:date="2018-01-11T10:55:00Z">
        <w:r w:rsidR="009E3AC1" w:rsidDel="00761C0F">
          <w:rPr>
            <w:rFonts w:hint="eastAsia"/>
          </w:rPr>
          <w:delText> </w:delText>
        </w:r>
      </w:del>
      <w:ins w:id="1496" w:author="AnneMarieW" w:date="2018-01-11T10:55:00Z">
        <w:r w:rsidR="00761C0F">
          <w:t xml:space="preserve">, </w:t>
        </w:r>
      </w:ins>
      <w:r w:rsidR="009E3AC1">
        <w:rPr>
          <w:rFonts w:hint="eastAsia"/>
        </w:rPr>
        <w:t xml:space="preserve">that are safe to use in concurrent contexts. The type system and the borrow checker </w:t>
      </w:r>
      <w:del w:id="1497" w:author="AnneMarieW" w:date="2018-01-11T10:55:00Z">
        <w:r w:rsidR="009E3AC1" w:rsidDel="00761C0F">
          <w:rPr>
            <w:rFonts w:hint="eastAsia"/>
          </w:rPr>
          <w:delText xml:space="preserve">will make </w:delText>
        </w:r>
      </w:del>
      <w:ins w:id="1498" w:author="AnneMarieW" w:date="2018-01-11T10:55:00Z">
        <w:r w:rsidR="00761C0F">
          <w:t>en</w:t>
        </w:r>
      </w:ins>
      <w:r w:rsidR="009E3AC1">
        <w:rPr>
          <w:rFonts w:hint="eastAsia"/>
        </w:rPr>
        <w:t>sure</w:t>
      </w:r>
      <w:ins w:id="1499" w:author="AnneMarieW" w:date="2018-01-11T10:55:00Z">
        <w:r w:rsidR="00761C0F">
          <w:t xml:space="preserve"> that</w:t>
        </w:r>
      </w:ins>
      <w:r w:rsidR="009E3AC1">
        <w:rPr>
          <w:rFonts w:hint="eastAsia"/>
        </w:rPr>
        <w:t xml:space="preserve"> the code using these solutions won</w:t>
      </w:r>
      <w:r w:rsidR="009E3AC1">
        <w:t>’</w:t>
      </w:r>
      <w:r w:rsidR="009E3AC1">
        <w:rPr>
          <w:rFonts w:hint="eastAsia"/>
        </w:rPr>
        <w:t xml:space="preserve">t end up with data races or invalid references. Once we get our code </w:t>
      </w:r>
      <w:ins w:id="1500" w:author="AnneMarieW" w:date="2018-01-11T10:55:00Z">
        <w:r w:rsidR="00761C0F">
          <w:t xml:space="preserve">to </w:t>
        </w:r>
      </w:ins>
      <w:r w:rsidR="009E3AC1">
        <w:rPr>
          <w:rFonts w:hint="eastAsia"/>
        </w:rPr>
        <w:t>compil</w:t>
      </w:r>
      <w:ins w:id="1501" w:author="AnneMarieW" w:date="2018-01-11T10:55:00Z">
        <w:r w:rsidR="00761C0F">
          <w:t>e</w:t>
        </w:r>
      </w:ins>
      <w:del w:id="1502" w:author="AnneMarieW" w:date="2018-01-11T10:56:00Z">
        <w:r w:rsidR="009E3AC1" w:rsidDel="00761C0F">
          <w:rPr>
            <w:rFonts w:hint="eastAsia"/>
          </w:rPr>
          <w:delText>ing</w:delText>
        </w:r>
      </w:del>
      <w:r w:rsidR="009E3AC1">
        <w:rPr>
          <w:rFonts w:hint="eastAsia"/>
        </w:rPr>
        <w:t xml:space="preserve">, we can rest assured that it will happily run on multiple threads without the kinds of hard-to-track-down bugs common in other languages. Concurrent programming is no longer </w:t>
      </w:r>
      <w:del w:id="1503" w:author="AnneMarieW" w:date="2018-01-11T10:56:00Z">
        <w:r w:rsidR="009E3AC1" w:rsidDel="00761C0F">
          <w:rPr>
            <w:rFonts w:hint="eastAsia"/>
          </w:rPr>
          <w:delText xml:space="preserve">something </w:delText>
        </w:r>
      </w:del>
      <w:ins w:id="1504" w:author="AnneMarieW" w:date="2018-01-11T10:56:00Z">
        <w:r w:rsidR="00761C0F">
          <w:t xml:space="preserve">a concept </w:t>
        </w:r>
      </w:ins>
      <w:r w:rsidR="009E3AC1">
        <w:rPr>
          <w:rFonts w:hint="eastAsia"/>
        </w:rPr>
        <w:t>to be afraid of: go forth and make your programs concurrent, fearlessly!</w:t>
      </w:r>
    </w:p>
    <w:p w14:paraId="7E286DCE" w14:textId="77777777" w:rsidR="009E3AC1" w:rsidDel="00F97784" w:rsidRDefault="009E3AC1" w:rsidP="009E3AC1">
      <w:pPr>
        <w:pStyle w:val="Body"/>
        <w:rPr>
          <w:del w:id="1505" w:author="AnneMarieW" w:date="2018-01-11T11:19:00Z"/>
        </w:rPr>
      </w:pPr>
      <w:r>
        <w:rPr>
          <w:rFonts w:hint="eastAsia"/>
        </w:rPr>
        <w:t xml:space="preserve">Next, </w:t>
      </w:r>
      <w:del w:id="1506" w:author="AnneMarieW" w:date="2018-01-11T10:56:00Z">
        <w:r w:rsidDel="00761C0F">
          <w:rPr>
            <w:rFonts w:hint="eastAsia"/>
          </w:rPr>
          <w:delText>let</w:delText>
        </w:r>
        <w:r w:rsidDel="00761C0F">
          <w:delText>’</w:delText>
        </w:r>
        <w:r w:rsidDel="00761C0F">
          <w:rPr>
            <w:rFonts w:hint="eastAsia"/>
          </w:rPr>
          <w:delText>s</w:delText>
        </w:r>
      </w:del>
      <w:ins w:id="1507" w:author="AnneMarieW" w:date="2018-01-11T10:56:00Z">
        <w:r w:rsidR="00761C0F">
          <w:t>we’ll</w:t>
        </w:r>
      </w:ins>
      <w:r>
        <w:rPr>
          <w:rFonts w:hint="eastAsia"/>
        </w:rPr>
        <w:t xml:space="preserve"> talk about idiomatic ways to model problems and structure solutions as your Rust programs get bigger</w:t>
      </w:r>
      <w:del w:id="1508" w:author="AnneMarieW" w:date="2018-01-11T10:57:00Z">
        <w:r w:rsidDel="00761C0F">
          <w:rPr>
            <w:rFonts w:hint="eastAsia"/>
          </w:rPr>
          <w:delText>,</w:delText>
        </w:r>
      </w:del>
      <w:ins w:id="1509" w:author="AnneMarieW" w:date="2018-01-11T10:57:00Z">
        <w:r w:rsidR="00761C0F">
          <w:t>. In addition, we’ll discuss</w:t>
        </w:r>
      </w:ins>
      <w:del w:id="1510" w:author="AnneMarieW" w:date="2018-01-11T10:57:00Z">
        <w:r w:rsidDel="00761C0F">
          <w:rPr>
            <w:rFonts w:hint="eastAsia"/>
          </w:rPr>
          <w:delText xml:space="preserve"> and</w:delText>
        </w:r>
      </w:del>
      <w:r>
        <w:rPr>
          <w:rFonts w:hint="eastAsia"/>
        </w:rPr>
        <w:t xml:space="preserve"> how Rust</w:t>
      </w:r>
      <w:r>
        <w:t>’</w:t>
      </w:r>
      <w:r>
        <w:rPr>
          <w:rFonts w:hint="eastAsia"/>
        </w:rPr>
        <w:t xml:space="preserve">s idioms relate to those you might be familiar with from </w:t>
      </w:r>
      <w:ins w:id="1511" w:author="AnneMarieW" w:date="2018-01-11T10:58:00Z">
        <w:r w:rsidR="00761C0F">
          <w:t>o</w:t>
        </w:r>
      </w:ins>
      <w:del w:id="1512" w:author="AnneMarieW" w:date="2018-01-11T10:58:00Z">
        <w:r w:rsidDel="00761C0F">
          <w:rPr>
            <w:rFonts w:hint="eastAsia"/>
          </w:rPr>
          <w:delText>O</w:delText>
        </w:r>
      </w:del>
      <w:r>
        <w:rPr>
          <w:rFonts w:hint="eastAsia"/>
        </w:rPr>
        <w:t xml:space="preserve">bject </w:t>
      </w:r>
      <w:ins w:id="1513" w:author="AnneMarieW" w:date="2018-01-11T10:58:00Z">
        <w:r w:rsidR="00761C0F">
          <w:t>o</w:t>
        </w:r>
      </w:ins>
      <w:del w:id="1514" w:author="AnneMarieW" w:date="2018-01-11T10:58:00Z">
        <w:r w:rsidDel="00761C0F">
          <w:rPr>
            <w:rFonts w:hint="eastAsia"/>
          </w:rPr>
          <w:delText>O</w:delText>
        </w:r>
      </w:del>
      <w:r>
        <w:rPr>
          <w:rFonts w:hint="eastAsia"/>
        </w:rPr>
        <w:t xml:space="preserve">riented </w:t>
      </w:r>
      <w:ins w:id="1515" w:author="AnneMarieW" w:date="2018-01-11T10:58:00Z">
        <w:r w:rsidR="00761C0F">
          <w:t>p</w:t>
        </w:r>
      </w:ins>
      <w:del w:id="1516" w:author="AnneMarieW" w:date="2018-01-11T10:58:00Z">
        <w:r w:rsidDel="00761C0F">
          <w:rPr>
            <w:rFonts w:hint="eastAsia"/>
          </w:rPr>
          <w:delText>P</w:delText>
        </w:r>
      </w:del>
      <w:r>
        <w:rPr>
          <w:rFonts w:hint="eastAsia"/>
        </w:rPr>
        <w:t>rogramming.</w:t>
      </w:r>
    </w:p>
    <w:p w14:paraId="70097005" w14:textId="77777777" w:rsidR="005900EF" w:rsidRDefault="005900EF">
      <w:pPr>
        <w:pStyle w:val="Body"/>
        <w:pPrChange w:id="1517" w:author="AnneMarieW" w:date="2018-01-11T11:19:00Z">
          <w:pPr/>
        </w:pPrChange>
      </w:pPr>
    </w:p>
    <w:sectPr w:rsidR="005900EF" w:rsidSect="00A07C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0" w:author="AnneMarieW" w:date="2018-01-11T13:37:00Z" w:initials="AM">
    <w:p w14:paraId="74EAEC7F" w14:textId="77777777" w:rsidR="009F4558" w:rsidRDefault="009F4558">
      <w:pPr>
        <w:pStyle w:val="CommentText"/>
      </w:pPr>
      <w:r>
        <w:rPr>
          <w:rStyle w:val="CommentReference"/>
        </w:rPr>
        <w:annotationRef/>
      </w:r>
      <w:r>
        <w:t>What would cause a thread to take a break and a give the other thread a turn? Can you provide more of an explanation without getting too much into the weeds?</w:t>
      </w:r>
    </w:p>
  </w:comment>
  <w:comment w:id="161" w:author="Carol Nichols" w:date="2018-01-21T13:10:00Z" w:initials="CN">
    <w:p w14:paraId="4F99F092" w14:textId="31E09FC2" w:rsidR="009F4558" w:rsidRDefault="009F4558">
      <w:pPr>
        <w:pStyle w:val="CommentText"/>
      </w:pPr>
      <w:r>
        <w:rPr>
          <w:rStyle w:val="CommentReference"/>
        </w:rPr>
        <w:annotationRef/>
      </w:r>
      <w:r>
        <w:t>It’s difficult.... it’s very operating system dependent. There are lots of reasons for an operating system to schedule threads in different ways, and listing the different ones for different operating systems would be too much in the weeds.</w:t>
      </w:r>
    </w:p>
  </w:comment>
  <w:comment w:id="186" w:author="AnneMarieW" w:date="2018-01-11T13:37:00Z" w:initials="AM">
    <w:p w14:paraId="737FBDF8" w14:textId="77777777" w:rsidR="009F4558" w:rsidRDefault="009F4558">
      <w:pPr>
        <w:pStyle w:val="CommentText"/>
      </w:pPr>
      <w:r>
        <w:rPr>
          <w:rStyle w:val="CommentReference"/>
        </w:rPr>
        <w:annotationRef/>
      </w:r>
      <w:r>
        <w:t>Au: What does “this” refer to? the spawned thread being stopped, the spawned thread not getting to run, or the order of when the threads run?</w:t>
      </w:r>
    </w:p>
  </w:comment>
  <w:comment w:id="187" w:author="Carol Nichols" w:date="2018-01-21T13:12:00Z" w:initials="CN">
    <w:p w14:paraId="48A5A9E1" w14:textId="69B5138A" w:rsidR="009F4558" w:rsidRDefault="009F4558">
      <w:pPr>
        <w:pStyle w:val="CommentText"/>
      </w:pPr>
      <w:r>
        <w:rPr>
          <w:rStyle w:val="CommentReference"/>
        </w:rPr>
        <w:annotationRef/>
      </w:r>
      <w:r>
        <w:t>Clarified</w:t>
      </w:r>
    </w:p>
  </w:comment>
  <w:comment w:id="420" w:author="AnneMarieW" w:date="2018-01-11T13:37:00Z" w:initials="AM">
    <w:p w14:paraId="06A7BA6C" w14:textId="77777777" w:rsidR="009F4558" w:rsidRDefault="009F4558">
      <w:pPr>
        <w:pStyle w:val="CommentText"/>
      </w:pPr>
      <w:r>
        <w:rPr>
          <w:rStyle w:val="CommentReference"/>
        </w:rPr>
        <w:annotationRef/>
      </w:r>
      <w:r>
        <w:t>Au: Which problem are you referring to here?</w:t>
      </w:r>
    </w:p>
  </w:comment>
  <w:comment w:id="421" w:author="Carol Nichols" w:date="2018-01-21T13:19:00Z" w:initials="CN">
    <w:p w14:paraId="0340185A" w14:textId="68FBF0A2" w:rsidR="009F4558" w:rsidRDefault="009F4558">
      <w:pPr>
        <w:pStyle w:val="CommentText"/>
      </w:pPr>
      <w:r>
        <w:rPr>
          <w:rStyle w:val="CommentReference"/>
        </w:rPr>
        <w:annotationRef/>
      </w:r>
      <w:r>
        <w:t>clarified</w:t>
      </w:r>
    </w:p>
  </w:comment>
  <w:comment w:id="456" w:author="AnneMarieW" w:date="2018-01-11T13:37:00Z" w:initials="AM">
    <w:p w14:paraId="6BA7874A" w14:textId="77777777" w:rsidR="009F4558" w:rsidRDefault="009F4558">
      <w:pPr>
        <w:pStyle w:val="CommentText"/>
      </w:pPr>
      <w:r>
        <w:rPr>
          <w:rStyle w:val="CommentReference"/>
        </w:rPr>
        <w:annotationRef/>
      </w:r>
      <w:r>
        <w:t>borrow the values?</w:t>
      </w:r>
    </w:p>
  </w:comment>
  <w:comment w:id="457" w:author="Carol Nichols" w:date="2018-01-21T13:21:00Z" w:initials="CN">
    <w:p w14:paraId="54BC37B1" w14:textId="3841AA3A" w:rsidR="009F4558" w:rsidRDefault="009F4558">
      <w:pPr>
        <w:pStyle w:val="CommentText"/>
      </w:pPr>
      <w:r>
        <w:rPr>
          <w:rStyle w:val="CommentReference"/>
        </w:rPr>
        <w:annotationRef/>
      </w:r>
      <w:r>
        <w:t>Sure</w:t>
      </w:r>
    </w:p>
  </w:comment>
  <w:comment w:id="694" w:author="AnneMarieW" w:date="2018-01-11T13:37:00Z" w:initials="AM">
    <w:p w14:paraId="14FE1BB8" w14:textId="77777777" w:rsidR="009F4558" w:rsidRDefault="009F4558">
      <w:pPr>
        <w:pStyle w:val="CommentText"/>
      </w:pPr>
      <w:r>
        <w:rPr>
          <w:rStyle w:val="CommentReference"/>
        </w:rPr>
        <w:annotationRef/>
      </w:r>
      <w:r>
        <w:t xml:space="preserve">Au: Does “this code” refer to the </w:t>
      </w:r>
      <w:r>
        <w:rPr>
          <w:rFonts w:eastAsia="Microsoft YaHei" w:hint="eastAsia"/>
        </w:rPr>
        <w:t>code in Listing 16-8</w:t>
      </w:r>
      <w:r>
        <w:rPr>
          <w:rFonts w:eastAsia="Microsoft YaHei"/>
        </w:rPr>
        <w:t>?</w:t>
      </w:r>
    </w:p>
  </w:comment>
  <w:comment w:id="695" w:author="Carol Nichols" w:date="2018-01-21T13:33:00Z" w:initials="CN">
    <w:p w14:paraId="538FCDC1" w14:textId="7F488721" w:rsidR="009F4558" w:rsidRDefault="009F4558">
      <w:pPr>
        <w:pStyle w:val="CommentText"/>
      </w:pPr>
      <w:r>
        <w:rPr>
          <w:rStyle w:val="CommentReference"/>
        </w:rPr>
        <w:annotationRef/>
      </w:r>
      <w:r>
        <w:t>Yep, clarified</w:t>
      </w:r>
    </w:p>
  </w:comment>
  <w:comment w:id="797" w:author="AnneMarieW" w:date="2018-01-11T13:37:00Z" w:initials="AM">
    <w:p w14:paraId="737A22CE" w14:textId="77777777" w:rsidR="009F4558" w:rsidRDefault="009F4558">
      <w:pPr>
        <w:pStyle w:val="CommentText"/>
      </w:pPr>
      <w:r>
        <w:rPr>
          <w:rStyle w:val="CommentReference"/>
        </w:rPr>
        <w:annotationRef/>
      </w:r>
      <w:r>
        <w:t>Au: This caption is the same as the one for Listing 16-10.</w:t>
      </w:r>
    </w:p>
  </w:comment>
  <w:comment w:id="798" w:author="Carol Nichols" w:date="2018-01-21T14:51:00Z" w:initials="CN">
    <w:p w14:paraId="58085ADD" w14:textId="529B7F48" w:rsidR="009F4558" w:rsidRDefault="009F4558">
      <w:pPr>
        <w:pStyle w:val="CommentText"/>
      </w:pPr>
      <w:r>
        <w:rPr>
          <w:rStyle w:val="CommentReference"/>
        </w:rPr>
        <w:annotationRef/>
      </w:r>
      <w:r>
        <w:t>Fixed</w:t>
      </w:r>
    </w:p>
  </w:comment>
  <w:comment w:id="950" w:author="AnneMarieW" w:date="2018-01-11T13:37:00Z" w:initials="AM">
    <w:p w14:paraId="2F96252F" w14:textId="77777777" w:rsidR="009F4558" w:rsidRDefault="009F4558">
      <w:pPr>
        <w:pStyle w:val="CommentText"/>
      </w:pPr>
      <w:r>
        <w:rPr>
          <w:rStyle w:val="CommentReference"/>
        </w:rPr>
        <w:annotationRef/>
      </w:r>
      <w:r>
        <w:t xml:space="preserve">the </w:t>
      </w:r>
      <w:proofErr w:type="spellStart"/>
      <w:r w:rsidRPr="009E3AC1">
        <w:rPr>
          <w:rStyle w:val="Literal"/>
        </w:rPr>
        <w:t>num</w:t>
      </w:r>
      <w:proofErr w:type="spellEnd"/>
      <w:r>
        <w:t xml:space="preserve"> value?</w:t>
      </w:r>
    </w:p>
  </w:comment>
  <w:comment w:id="951" w:author="Carol Nichols" w:date="2018-01-21T13:44:00Z" w:initials="CN">
    <w:p w14:paraId="6B7EE526" w14:textId="52667BA3" w:rsidR="009F4558" w:rsidRDefault="009F4558">
      <w:pPr>
        <w:pStyle w:val="CommentText"/>
      </w:pPr>
      <w:r>
        <w:rPr>
          <w:rStyle w:val="CommentReference"/>
        </w:rPr>
        <w:annotationRef/>
      </w:r>
      <w:r>
        <w:t xml:space="preserve">No, the </w:t>
      </w:r>
      <w:r w:rsidRPr="001B4962">
        <w:rPr>
          <w:rStyle w:val="Literal"/>
        </w:rPr>
        <w:t>m</w:t>
      </w:r>
      <w:r>
        <w:t xml:space="preserve"> value. Clarified</w:t>
      </w:r>
    </w:p>
  </w:comment>
  <w:comment w:id="957" w:author="AnneMarieW" w:date="2018-01-11T13:37:00Z" w:initials="AM">
    <w:p w14:paraId="2E1D48BA" w14:textId="77777777" w:rsidR="009F4558" w:rsidRDefault="009F4558">
      <w:pPr>
        <w:pStyle w:val="CommentText"/>
      </w:pPr>
      <w:r>
        <w:rPr>
          <w:rStyle w:val="CommentReference"/>
        </w:rPr>
        <w:annotationRef/>
      </w:r>
      <w:r>
        <w:t xml:space="preserve">What does it refer to? the </w:t>
      </w:r>
      <w:proofErr w:type="spellStart"/>
      <w:r w:rsidRPr="009E3AC1">
        <w:rPr>
          <w:rStyle w:val="Literal"/>
        </w:rPr>
        <w:t>num</w:t>
      </w:r>
      <w:proofErr w:type="spellEnd"/>
      <w:r>
        <w:t xml:space="preserve"> value or </w:t>
      </w:r>
      <w:r w:rsidRPr="009E3AC1">
        <w:rPr>
          <w:rFonts w:eastAsia="Microsoft YaHei" w:hint="eastAsia"/>
        </w:rPr>
        <w:t>use the </w:t>
      </w:r>
      <w:r w:rsidRPr="009E3AC1">
        <w:rPr>
          <w:rStyle w:val="Literal"/>
        </w:rPr>
        <w:t>i32</w:t>
      </w:r>
      <w:r>
        <w:rPr>
          <w:rFonts w:eastAsia="Microsoft YaHei" w:hint="eastAsia"/>
        </w:rPr>
        <w:t> value</w:t>
      </w:r>
      <w:r>
        <w:rPr>
          <w:rFonts w:eastAsia="Microsoft YaHei"/>
        </w:rPr>
        <w:t>?</w:t>
      </w:r>
    </w:p>
  </w:comment>
  <w:comment w:id="958" w:author="Carol Nichols" w:date="2018-01-21T13:45:00Z" w:initials="CN">
    <w:p w14:paraId="10DA2DFF" w14:textId="0EA4E76D" w:rsidR="009F4558" w:rsidRDefault="009F4558">
      <w:pPr>
        <w:pStyle w:val="CommentText"/>
      </w:pPr>
      <w:r>
        <w:rPr>
          <w:rStyle w:val="CommentReference"/>
        </w:rPr>
        <w:annotationRef/>
      </w:r>
      <w:r>
        <w:t>Clarified</w:t>
      </w:r>
    </w:p>
  </w:comment>
  <w:comment w:id="1031" w:author="AnneMarieW" w:date="2018-01-11T13:37:00Z" w:initials="AM">
    <w:p w14:paraId="347BDA71" w14:textId="77777777" w:rsidR="009F4558" w:rsidRDefault="009F4558">
      <w:pPr>
        <w:pStyle w:val="CommentText"/>
      </w:pPr>
      <w:r>
        <w:rPr>
          <w:rStyle w:val="CommentReference"/>
        </w:rPr>
        <w:annotationRef/>
      </w:r>
      <w:r>
        <w:t>What exactly is “this”?</w:t>
      </w:r>
    </w:p>
  </w:comment>
  <w:comment w:id="1032" w:author="Carol Nichols" w:date="2018-01-21T13:49:00Z" w:initials="CN">
    <w:p w14:paraId="3E62411C" w14:textId="2CFFA158" w:rsidR="009F4558" w:rsidRDefault="009F4558">
      <w:pPr>
        <w:pStyle w:val="CommentText"/>
      </w:pPr>
      <w:r>
        <w:rPr>
          <w:rStyle w:val="CommentReference"/>
        </w:rPr>
        <w:annotationRef/>
      </w:r>
      <w:r>
        <w:t>Clarified</w:t>
      </w:r>
    </w:p>
  </w:comment>
  <w:comment w:id="1157" w:author="AnneMarieW" w:date="2018-01-11T13:37:00Z" w:initials="AM">
    <w:p w14:paraId="0E77F6D9" w14:textId="77777777" w:rsidR="009F4558" w:rsidRDefault="009F4558">
      <w:pPr>
        <w:pStyle w:val="CommentText"/>
      </w:pPr>
      <w:r>
        <w:rPr>
          <w:rStyle w:val="CommentReference"/>
        </w:rPr>
        <w:annotationRef/>
      </w:r>
      <w:r>
        <w:t>Au: This makes it sound as though there should be more parts to focus on, but you only mention one---the first note. Perhaps reword to “The important part to focus on is the first note, which says . . .”</w:t>
      </w:r>
    </w:p>
  </w:comment>
  <w:comment w:id="1158" w:author="Carol Nichols" w:date="2018-01-21T13:54:00Z" w:initials="CN">
    <w:p w14:paraId="42BDFEFA" w14:textId="73BCBAEE" w:rsidR="009F4558" w:rsidRDefault="009F4558">
      <w:pPr>
        <w:pStyle w:val="CommentText"/>
      </w:pPr>
      <w:r>
        <w:rPr>
          <w:rStyle w:val="CommentReference"/>
        </w:rPr>
        <w:annotationRef/>
      </w:r>
      <w:r>
        <w:t>The error message is the other part we want the reader to focus on; I’ve clarified and added wingdings.</w:t>
      </w:r>
    </w:p>
  </w:comment>
  <w:comment w:id="1261" w:author="AnneMarieW" w:date="2018-01-11T13:37:00Z" w:initials="AM">
    <w:p w14:paraId="2B45957C" w14:textId="77777777" w:rsidR="009F4558" w:rsidRPr="00EB1027" w:rsidRDefault="009F4558">
      <w:pPr>
        <w:pStyle w:val="CommentText"/>
        <w:rPr>
          <w:rFonts w:eastAsia="Microsoft YaHei"/>
        </w:rPr>
      </w:pPr>
      <w:r>
        <w:rPr>
          <w:rStyle w:val="CommentReference"/>
        </w:rPr>
        <w:annotationRef/>
      </w:r>
      <w:r>
        <w:t xml:space="preserve">Does “this structure” refer to </w:t>
      </w:r>
      <w:r w:rsidRPr="009E3AC1">
        <w:rPr>
          <w:rFonts w:eastAsia="Microsoft YaHei" w:hint="eastAsia"/>
        </w:rPr>
        <w:t>Using an </w:t>
      </w:r>
      <w:r w:rsidRPr="00EB1027">
        <w:rPr>
          <w:rFonts w:eastAsia="Microsoft YaHei"/>
          <w:i/>
        </w:rPr>
        <w:t>Arc&lt;T&gt;</w:t>
      </w:r>
      <w:r w:rsidRPr="009E3AC1">
        <w:rPr>
          <w:rFonts w:eastAsia="Microsoft YaHei" w:hint="eastAsia"/>
        </w:rPr>
        <w:t> to wrap the </w:t>
      </w:r>
      <w:proofErr w:type="spellStart"/>
      <w:r w:rsidRPr="00EB1027">
        <w:rPr>
          <w:rFonts w:eastAsia="Microsoft YaHei"/>
          <w:i/>
        </w:rPr>
        <w:t>Mutex</w:t>
      </w:r>
      <w:proofErr w:type="spellEnd"/>
      <w:r w:rsidRPr="00EB1027">
        <w:rPr>
          <w:rFonts w:eastAsia="Microsoft YaHei"/>
          <w:i/>
        </w:rPr>
        <w:t>&lt;T&gt;</w:t>
      </w:r>
      <w:r>
        <w:rPr>
          <w:rFonts w:eastAsia="Microsoft YaHei"/>
          <w:i/>
        </w:rPr>
        <w:t>?</w:t>
      </w:r>
    </w:p>
  </w:comment>
  <w:comment w:id="1262" w:author="Carol Nichols" w:date="2018-01-21T14:01:00Z" w:initials="CN">
    <w:p w14:paraId="51A11488" w14:textId="40725D43" w:rsidR="009F4558" w:rsidRDefault="009F4558">
      <w:pPr>
        <w:pStyle w:val="CommentText"/>
      </w:pPr>
      <w:r>
        <w:rPr>
          <w:rStyle w:val="CommentReference"/>
        </w:rPr>
        <w:annotationRef/>
      </w:r>
      <w:r>
        <w:t xml:space="preserve">No, we mean the whole program of spawning multiple threads in a for loop, having them share a value within an </w:t>
      </w:r>
      <w:proofErr w:type="spellStart"/>
      <w:r>
        <w:t>arc+mutex</w:t>
      </w:r>
      <w:proofErr w:type="spellEnd"/>
      <w:r>
        <w:t>, and joining all the threads to get the result. Hopefully “this program’s structure” is clear enough.</w:t>
      </w:r>
    </w:p>
  </w:comment>
  <w:comment w:id="1272" w:author="AnneMarieW" w:date="2018-01-11T13:37:00Z" w:initials="AM">
    <w:p w14:paraId="278487CC" w14:textId="77777777" w:rsidR="009F4558" w:rsidRDefault="009F4558">
      <w:pPr>
        <w:pStyle w:val="CommentText"/>
      </w:pPr>
      <w:r>
        <w:rPr>
          <w:rStyle w:val="CommentReference"/>
        </w:rPr>
        <w:annotationRef/>
      </w:r>
      <w:r>
        <w:t>Which methods are you referring to here? Best to name them.</w:t>
      </w:r>
    </w:p>
  </w:comment>
  <w:comment w:id="1348" w:author="AnneMarieW" w:date="2018-01-11T13:37:00Z" w:initials="AM">
    <w:p w14:paraId="225A571B" w14:textId="77777777" w:rsidR="009F4558" w:rsidRDefault="009F4558">
      <w:pPr>
        <w:pStyle w:val="CommentText"/>
      </w:pPr>
      <w:r>
        <w:rPr>
          <w:rStyle w:val="CommentReference"/>
        </w:rPr>
        <w:annotationRef/>
      </w:r>
      <w:r>
        <w:t>Do you mean it doesn’t have many concurrency features?</w:t>
      </w:r>
    </w:p>
  </w:comment>
  <w:comment w:id="1349" w:author="Carol Nichols" w:date="2018-01-21T14:07:00Z" w:initials="CN">
    <w:p w14:paraId="70718FE8" w14:textId="155EEF13" w:rsidR="009F4558" w:rsidRDefault="009F4558">
      <w:pPr>
        <w:pStyle w:val="CommentText"/>
      </w:pPr>
      <w:r>
        <w:rPr>
          <w:rStyle w:val="CommentReference"/>
        </w:rPr>
        <w:annotationRef/>
      </w:r>
      <w:r>
        <w:t>Sure.</w:t>
      </w:r>
    </w:p>
  </w:comment>
  <w:comment w:id="1358" w:author="AnneMarieW" w:date="2018-01-11T13:37:00Z" w:initials="AM">
    <w:p w14:paraId="7ECC70E9" w14:textId="77777777" w:rsidR="009F4558" w:rsidRDefault="009F4558">
      <w:pPr>
        <w:pStyle w:val="CommentText"/>
      </w:pPr>
      <w:r>
        <w:rPr>
          <w:rStyle w:val="CommentReference"/>
        </w:rPr>
        <w:annotationRef/>
      </w:r>
      <w:r>
        <w:t>or option</w:t>
      </w:r>
    </w:p>
  </w:comment>
  <w:comment w:id="1359" w:author="Carol Nichols" w:date="2018-01-21T14:08:00Z" w:initials="CN">
    <w:p w14:paraId="169127FE" w14:textId="7ECA4E09" w:rsidR="009F4558" w:rsidRDefault="009F4558">
      <w:pPr>
        <w:pStyle w:val="CommentText"/>
      </w:pPr>
      <w:r>
        <w:rPr>
          <w:rStyle w:val="CommentReference"/>
        </w:rPr>
        <w:annotationRef/>
      </w:r>
      <w:r>
        <w:t>I think feature is okay here</w:t>
      </w:r>
    </w:p>
  </w:comment>
  <w:comment w:id="1406" w:author="AnneMarieW" w:date="2018-01-11T13:37:00Z" w:initials="AM">
    <w:p w14:paraId="04148D24" w14:textId="77777777" w:rsidR="009F4558" w:rsidRDefault="009F4558">
      <w:pPr>
        <w:pStyle w:val="CommentText"/>
      </w:pPr>
      <w:r>
        <w:rPr>
          <w:rStyle w:val="CommentReference"/>
        </w:rPr>
        <w:annotationRef/>
      </w:r>
      <w:r>
        <w:t>or is this a type? I’m trying to avoid starting a sentence with a Literal.</w:t>
      </w:r>
    </w:p>
  </w:comment>
  <w:comment w:id="1407" w:author="Carol Nichols" w:date="2018-01-21T14:10:00Z" w:initials="CN">
    <w:p w14:paraId="0FE8CFB7" w14:textId="75A4BF40" w:rsidR="009F4558" w:rsidRDefault="009F4558">
      <w:pPr>
        <w:pStyle w:val="CommentText"/>
      </w:pPr>
      <w:r>
        <w:rPr>
          <w:rStyle w:val="CommentReference"/>
        </w:rPr>
        <w:annotationRef/>
      </w:r>
      <w:r>
        <w:t>Smart pointer is fine</w:t>
      </w:r>
    </w:p>
  </w:comment>
  <w:comment w:id="1421" w:author="AnneMarieW" w:date="2018-01-11T13:37:00Z" w:initials="AM">
    <w:p w14:paraId="2377402C" w14:textId="77777777" w:rsidR="009F4558" w:rsidRDefault="009F4558">
      <w:pPr>
        <w:pStyle w:val="CommentText"/>
      </w:pPr>
      <w:r>
        <w:rPr>
          <w:rStyle w:val="CommentReference"/>
        </w:rPr>
        <w:annotationRef/>
      </w:r>
      <w:r>
        <w:t>or type?</w:t>
      </w:r>
    </w:p>
  </w:comment>
  <w:comment w:id="1422" w:author="Carol Nichols" w:date="2018-01-21T14:10:00Z" w:initials="CN">
    <w:p w14:paraId="281C02CE" w14:textId="20BD5B65" w:rsidR="009F4558" w:rsidRDefault="009F4558">
      <w:pPr>
        <w:pStyle w:val="CommentText"/>
      </w:pPr>
      <w:r>
        <w:rPr>
          <w:rStyle w:val="CommentReference"/>
        </w:rPr>
        <w:annotationRef/>
      </w:r>
      <w:r>
        <w:t>Smart pointer is fine</w:t>
      </w:r>
    </w:p>
  </w:comment>
  <w:comment w:id="1439" w:author="AnneMarieW" w:date="2018-01-11T13:37:00Z" w:initials="AM">
    <w:p w14:paraId="30E5A443" w14:textId="77777777" w:rsidR="009F4558" w:rsidRDefault="009F4558">
      <w:pPr>
        <w:pStyle w:val="CommentText"/>
      </w:pPr>
      <w:r>
        <w:rPr>
          <w:rStyle w:val="CommentReference"/>
        </w:rPr>
        <w:annotationRef/>
      </w:r>
      <w:r>
        <w:t>Best to name this section and provide a page number for cross-reference.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EAEC7F" w15:done="0"/>
  <w15:commentEx w15:paraId="4F99F092" w15:paraIdParent="74EAEC7F" w15:done="0"/>
  <w15:commentEx w15:paraId="737FBDF8" w15:done="0"/>
  <w15:commentEx w15:paraId="48A5A9E1" w15:paraIdParent="737FBDF8" w15:done="0"/>
  <w15:commentEx w15:paraId="06A7BA6C" w15:done="0"/>
  <w15:commentEx w15:paraId="0340185A" w15:paraIdParent="06A7BA6C" w15:done="0"/>
  <w15:commentEx w15:paraId="6BA7874A" w15:done="0"/>
  <w15:commentEx w15:paraId="54BC37B1" w15:paraIdParent="6BA7874A" w15:done="0"/>
  <w15:commentEx w15:paraId="14FE1BB8" w15:done="0"/>
  <w15:commentEx w15:paraId="538FCDC1" w15:paraIdParent="14FE1BB8" w15:done="0"/>
  <w15:commentEx w15:paraId="737A22CE" w15:done="0"/>
  <w15:commentEx w15:paraId="58085ADD" w15:paraIdParent="737A22CE" w15:done="0"/>
  <w15:commentEx w15:paraId="2F96252F" w15:done="0"/>
  <w15:commentEx w15:paraId="6B7EE526" w15:paraIdParent="2F96252F" w15:done="0"/>
  <w15:commentEx w15:paraId="2E1D48BA" w15:done="0"/>
  <w15:commentEx w15:paraId="10DA2DFF" w15:paraIdParent="2E1D48BA" w15:done="0"/>
  <w15:commentEx w15:paraId="347BDA71" w15:done="0"/>
  <w15:commentEx w15:paraId="3E62411C" w15:paraIdParent="347BDA71" w15:done="0"/>
  <w15:commentEx w15:paraId="0E77F6D9" w15:done="0"/>
  <w15:commentEx w15:paraId="42BDFEFA" w15:paraIdParent="0E77F6D9" w15:done="0"/>
  <w15:commentEx w15:paraId="2B45957C" w15:done="0"/>
  <w15:commentEx w15:paraId="51A11488" w15:paraIdParent="2B45957C" w15:done="0"/>
  <w15:commentEx w15:paraId="278487CC" w15:done="0"/>
  <w15:commentEx w15:paraId="225A571B" w15:done="0"/>
  <w15:commentEx w15:paraId="70718FE8" w15:paraIdParent="225A571B" w15:done="0"/>
  <w15:commentEx w15:paraId="7ECC70E9" w15:done="0"/>
  <w15:commentEx w15:paraId="169127FE" w15:paraIdParent="7ECC70E9" w15:done="0"/>
  <w15:commentEx w15:paraId="04148D24" w15:done="0"/>
  <w15:commentEx w15:paraId="0FE8CFB7" w15:paraIdParent="04148D24" w15:done="0"/>
  <w15:commentEx w15:paraId="2377402C" w15:done="0"/>
  <w15:commentEx w15:paraId="281C02CE" w15:paraIdParent="2377402C" w15:done="0"/>
  <w15:commentEx w15:paraId="30E5A4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EAEC7F" w16cid:durableId="1E0F0A23"/>
  <w16cid:commentId w16cid:paraId="4F99F092" w16cid:durableId="1E0F0FAB"/>
  <w16cid:commentId w16cid:paraId="737FBDF8" w16cid:durableId="1E0F0A24"/>
  <w16cid:commentId w16cid:paraId="48A5A9E1" w16cid:durableId="1E0F1042"/>
  <w16cid:commentId w16cid:paraId="06A7BA6C" w16cid:durableId="1E0F0A25"/>
  <w16cid:commentId w16cid:paraId="0340185A" w16cid:durableId="1E0F11FF"/>
  <w16cid:commentId w16cid:paraId="6BA7874A" w16cid:durableId="1E0F0A26"/>
  <w16cid:commentId w16cid:paraId="54BC37B1" w16cid:durableId="1E0F1246"/>
  <w16cid:commentId w16cid:paraId="14FE1BB8" w16cid:durableId="1E0F0A27"/>
  <w16cid:commentId w16cid:paraId="538FCDC1" w16cid:durableId="1E0F1513"/>
  <w16cid:commentId w16cid:paraId="737A22CE" w16cid:durableId="1E0F0A28"/>
  <w16cid:commentId w16cid:paraId="58085ADD" w16cid:durableId="1E0F276E"/>
  <w16cid:commentId w16cid:paraId="2F96252F" w16cid:durableId="1E0F0A29"/>
  <w16cid:commentId w16cid:paraId="6B7EE526" w16cid:durableId="1E0F17B9"/>
  <w16cid:commentId w16cid:paraId="2E1D48BA" w16cid:durableId="1E0F0A2A"/>
  <w16cid:commentId w16cid:paraId="10DA2DFF" w16cid:durableId="1E0F17E5"/>
  <w16cid:commentId w16cid:paraId="347BDA71" w16cid:durableId="1E0F0A2B"/>
  <w16cid:commentId w16cid:paraId="3E62411C" w16cid:durableId="1E0F18FB"/>
  <w16cid:commentId w16cid:paraId="0E77F6D9" w16cid:durableId="1E0F0A2C"/>
  <w16cid:commentId w16cid:paraId="42BDFEFA" w16cid:durableId="1E0F19F9"/>
  <w16cid:commentId w16cid:paraId="2B45957C" w16cid:durableId="1E0F0A2D"/>
  <w16cid:commentId w16cid:paraId="51A11488" w16cid:durableId="1E0F1BB5"/>
  <w16cid:commentId w16cid:paraId="278487CC" w16cid:durableId="1E0F0A2E"/>
  <w16cid:commentId w16cid:paraId="225A571B" w16cid:durableId="1E0F0A2F"/>
  <w16cid:commentId w16cid:paraId="70718FE8" w16cid:durableId="1E0F1D3A"/>
  <w16cid:commentId w16cid:paraId="7ECC70E9" w16cid:durableId="1E0F0A30"/>
  <w16cid:commentId w16cid:paraId="169127FE" w16cid:durableId="1E0F1D70"/>
  <w16cid:commentId w16cid:paraId="04148D24" w16cid:durableId="1E0F0A31"/>
  <w16cid:commentId w16cid:paraId="0FE8CFB7" w16cid:durableId="1E0F1DE3"/>
  <w16cid:commentId w16cid:paraId="2377402C" w16cid:durableId="1E0F0A32"/>
  <w16cid:commentId w16cid:paraId="281C02CE" w16cid:durableId="1E0F1DEE"/>
  <w16cid:commentId w16cid:paraId="30E5A443" w16cid:durableId="1E0F0A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Futura"/>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Times">
    <w:panose1 w:val="02000500000000000000"/>
    <w:charset w:val="00"/>
    <w:family w:val="auto"/>
    <w:pitch w:val="variable"/>
    <w:sig w:usb0="00000003" w:usb1="00000000" w:usb2="00000000" w:usb3="00000000" w:csb0="00000007" w:csb1="00000000"/>
  </w:font>
  <w:font w:name="Dogma">
    <w:altName w:val="Cambria"/>
    <w:panose1 w:val="020B0604020202020204"/>
    <w:charset w:val="00"/>
    <w:family w:val="roman"/>
    <w:notTrueType/>
    <w:pitch w:val="default"/>
    <w:sig w:usb0="00000003" w:usb1="00000000" w:usb2="00000000" w:usb3="00000000" w:csb0="00000001" w:csb1="00000000"/>
  </w:font>
  <w:font w:name="Webdings">
    <w:panose1 w:val="05030102010509060703"/>
    <w:charset w:val="02"/>
    <w:family w:val="decorative"/>
    <w:pitch w:val="variable"/>
    <w:sig w:usb0="00000000" w:usb1="10000000" w:usb2="00000000" w:usb3="00000000" w:csb0="80000000" w:csb1="00000000"/>
  </w:font>
  <w:font w:name="Futura-Book">
    <w:altName w:val="Courier New"/>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2" w15:restartNumberingAfterBreak="0">
    <w:nsid w:val="535948AB"/>
    <w:multiLevelType w:val="hybridMultilevel"/>
    <w:tmpl w:val="6B38D61C"/>
    <w:lvl w:ilvl="0" w:tplc="D54EC7A4">
      <w:start w:val="11"/>
      <w:numFmt w:val="bullet"/>
      <w:lvlText w:val="&gt;"/>
      <w:lvlJc w:val="left"/>
      <w:pPr>
        <w:ind w:left="480" w:hanging="360"/>
      </w:pPr>
      <w:rPr>
        <w:rFonts w:ascii="Courier" w:eastAsia="Times New Roman" w:hAnsi="Courier"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10"/>
  </w:num>
  <w:num w:numId="2">
    <w:abstractNumId w:val="11"/>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3AC1"/>
    <w:rsid w:val="00011819"/>
    <w:rsid w:val="00025F85"/>
    <w:rsid w:val="000319FA"/>
    <w:rsid w:val="00051889"/>
    <w:rsid w:val="000521A7"/>
    <w:rsid w:val="00052CB4"/>
    <w:rsid w:val="00052E61"/>
    <w:rsid w:val="000573D8"/>
    <w:rsid w:val="0008102A"/>
    <w:rsid w:val="00082808"/>
    <w:rsid w:val="000A7E76"/>
    <w:rsid w:val="000B3ED1"/>
    <w:rsid w:val="000D440F"/>
    <w:rsid w:val="000E3ECC"/>
    <w:rsid w:val="00102F60"/>
    <w:rsid w:val="0011153B"/>
    <w:rsid w:val="00112235"/>
    <w:rsid w:val="00126172"/>
    <w:rsid w:val="001328EA"/>
    <w:rsid w:val="00137B61"/>
    <w:rsid w:val="00154EF6"/>
    <w:rsid w:val="00155A93"/>
    <w:rsid w:val="00166D92"/>
    <w:rsid w:val="00183E5D"/>
    <w:rsid w:val="001948D0"/>
    <w:rsid w:val="001B4962"/>
    <w:rsid w:val="001B7DE8"/>
    <w:rsid w:val="001C0092"/>
    <w:rsid w:val="001E6977"/>
    <w:rsid w:val="001F41D9"/>
    <w:rsid w:val="002533D9"/>
    <w:rsid w:val="002674EF"/>
    <w:rsid w:val="00272FA3"/>
    <w:rsid w:val="00284BEF"/>
    <w:rsid w:val="002A011B"/>
    <w:rsid w:val="002A1C91"/>
    <w:rsid w:val="002A4322"/>
    <w:rsid w:val="002A605E"/>
    <w:rsid w:val="002B3578"/>
    <w:rsid w:val="002B675D"/>
    <w:rsid w:val="002C61D5"/>
    <w:rsid w:val="002C74CB"/>
    <w:rsid w:val="002E0126"/>
    <w:rsid w:val="002E0834"/>
    <w:rsid w:val="002F7E07"/>
    <w:rsid w:val="00303389"/>
    <w:rsid w:val="00316214"/>
    <w:rsid w:val="003275B2"/>
    <w:rsid w:val="003337CF"/>
    <w:rsid w:val="00360239"/>
    <w:rsid w:val="00363648"/>
    <w:rsid w:val="00372692"/>
    <w:rsid w:val="0039297D"/>
    <w:rsid w:val="003B0E43"/>
    <w:rsid w:val="003B4316"/>
    <w:rsid w:val="003C0B4A"/>
    <w:rsid w:val="003C41D1"/>
    <w:rsid w:val="00406C1F"/>
    <w:rsid w:val="0041394C"/>
    <w:rsid w:val="00422ACD"/>
    <w:rsid w:val="00424DCF"/>
    <w:rsid w:val="004272BF"/>
    <w:rsid w:val="00492B8F"/>
    <w:rsid w:val="00493C3E"/>
    <w:rsid w:val="004B2B50"/>
    <w:rsid w:val="004B5323"/>
    <w:rsid w:val="004C6BD0"/>
    <w:rsid w:val="004F4714"/>
    <w:rsid w:val="004F608E"/>
    <w:rsid w:val="0050437C"/>
    <w:rsid w:val="00504A6A"/>
    <w:rsid w:val="00512C54"/>
    <w:rsid w:val="00556D96"/>
    <w:rsid w:val="00571C6C"/>
    <w:rsid w:val="00582B6A"/>
    <w:rsid w:val="00583895"/>
    <w:rsid w:val="005900EF"/>
    <w:rsid w:val="00597B13"/>
    <w:rsid w:val="005B5C16"/>
    <w:rsid w:val="005E4EA6"/>
    <w:rsid w:val="005F732F"/>
    <w:rsid w:val="00606EC5"/>
    <w:rsid w:val="00624FDC"/>
    <w:rsid w:val="00657CEB"/>
    <w:rsid w:val="00660BA5"/>
    <w:rsid w:val="00664479"/>
    <w:rsid w:val="00666D27"/>
    <w:rsid w:val="006C2EFA"/>
    <w:rsid w:val="006D11F8"/>
    <w:rsid w:val="006D2312"/>
    <w:rsid w:val="006D4654"/>
    <w:rsid w:val="006D50A1"/>
    <w:rsid w:val="006E07E4"/>
    <w:rsid w:val="006E408A"/>
    <w:rsid w:val="007338E0"/>
    <w:rsid w:val="00736C58"/>
    <w:rsid w:val="00742A94"/>
    <w:rsid w:val="00747A4A"/>
    <w:rsid w:val="00752444"/>
    <w:rsid w:val="00761C0F"/>
    <w:rsid w:val="007761DC"/>
    <w:rsid w:val="0079241A"/>
    <w:rsid w:val="007B7512"/>
    <w:rsid w:val="007D18CF"/>
    <w:rsid w:val="007E45C5"/>
    <w:rsid w:val="007F0F99"/>
    <w:rsid w:val="00801034"/>
    <w:rsid w:val="0080346E"/>
    <w:rsid w:val="008077E1"/>
    <w:rsid w:val="00816927"/>
    <w:rsid w:val="00850730"/>
    <w:rsid w:val="00851E9B"/>
    <w:rsid w:val="008551BF"/>
    <w:rsid w:val="0085542A"/>
    <w:rsid w:val="00866033"/>
    <w:rsid w:val="00883CF0"/>
    <w:rsid w:val="00887123"/>
    <w:rsid w:val="00893003"/>
    <w:rsid w:val="0089377E"/>
    <w:rsid w:val="008A4AA0"/>
    <w:rsid w:val="008A53D0"/>
    <w:rsid w:val="008D2162"/>
    <w:rsid w:val="008E51BB"/>
    <w:rsid w:val="008F7443"/>
    <w:rsid w:val="009017E8"/>
    <w:rsid w:val="00907F57"/>
    <w:rsid w:val="009126F4"/>
    <w:rsid w:val="00915E91"/>
    <w:rsid w:val="00921CA9"/>
    <w:rsid w:val="0094354D"/>
    <w:rsid w:val="0094451F"/>
    <w:rsid w:val="009453B1"/>
    <w:rsid w:val="009550A1"/>
    <w:rsid w:val="009638C8"/>
    <w:rsid w:val="009700A0"/>
    <w:rsid w:val="00970F6B"/>
    <w:rsid w:val="00997741"/>
    <w:rsid w:val="00997C7A"/>
    <w:rsid w:val="009A5923"/>
    <w:rsid w:val="009C5245"/>
    <w:rsid w:val="009D672B"/>
    <w:rsid w:val="009D7163"/>
    <w:rsid w:val="009D7838"/>
    <w:rsid w:val="009E362A"/>
    <w:rsid w:val="009E3AC1"/>
    <w:rsid w:val="009E7069"/>
    <w:rsid w:val="009F2573"/>
    <w:rsid w:val="009F4558"/>
    <w:rsid w:val="00A03549"/>
    <w:rsid w:val="00A07C96"/>
    <w:rsid w:val="00A1311C"/>
    <w:rsid w:val="00A17605"/>
    <w:rsid w:val="00A23A06"/>
    <w:rsid w:val="00A247B1"/>
    <w:rsid w:val="00A312A5"/>
    <w:rsid w:val="00A46A7D"/>
    <w:rsid w:val="00A510CC"/>
    <w:rsid w:val="00A55E95"/>
    <w:rsid w:val="00A56434"/>
    <w:rsid w:val="00A57F13"/>
    <w:rsid w:val="00A70F43"/>
    <w:rsid w:val="00A83A67"/>
    <w:rsid w:val="00A86446"/>
    <w:rsid w:val="00AA52DD"/>
    <w:rsid w:val="00AB2BC3"/>
    <w:rsid w:val="00AD27BD"/>
    <w:rsid w:val="00B123CE"/>
    <w:rsid w:val="00B13EF8"/>
    <w:rsid w:val="00B24B60"/>
    <w:rsid w:val="00B3054C"/>
    <w:rsid w:val="00B33C98"/>
    <w:rsid w:val="00B34492"/>
    <w:rsid w:val="00B41EBD"/>
    <w:rsid w:val="00B53A64"/>
    <w:rsid w:val="00B736DC"/>
    <w:rsid w:val="00BA4E0D"/>
    <w:rsid w:val="00BC4736"/>
    <w:rsid w:val="00BC4F3B"/>
    <w:rsid w:val="00BD30D6"/>
    <w:rsid w:val="00BD4649"/>
    <w:rsid w:val="00BE5D2C"/>
    <w:rsid w:val="00BF079C"/>
    <w:rsid w:val="00BF1229"/>
    <w:rsid w:val="00C15025"/>
    <w:rsid w:val="00C16DBA"/>
    <w:rsid w:val="00C30159"/>
    <w:rsid w:val="00C30F28"/>
    <w:rsid w:val="00C310AF"/>
    <w:rsid w:val="00C317D7"/>
    <w:rsid w:val="00C76A3A"/>
    <w:rsid w:val="00C824F1"/>
    <w:rsid w:val="00C84F70"/>
    <w:rsid w:val="00CC3BAB"/>
    <w:rsid w:val="00CD276D"/>
    <w:rsid w:val="00CF0196"/>
    <w:rsid w:val="00CF17B4"/>
    <w:rsid w:val="00D00147"/>
    <w:rsid w:val="00D06AE4"/>
    <w:rsid w:val="00D214CF"/>
    <w:rsid w:val="00D26ABF"/>
    <w:rsid w:val="00D274E3"/>
    <w:rsid w:val="00D37D9A"/>
    <w:rsid w:val="00D439E8"/>
    <w:rsid w:val="00D45724"/>
    <w:rsid w:val="00D463EE"/>
    <w:rsid w:val="00D7373D"/>
    <w:rsid w:val="00DC5A59"/>
    <w:rsid w:val="00DF3986"/>
    <w:rsid w:val="00E046D1"/>
    <w:rsid w:val="00E163D0"/>
    <w:rsid w:val="00E23832"/>
    <w:rsid w:val="00E3778A"/>
    <w:rsid w:val="00E50283"/>
    <w:rsid w:val="00E81E86"/>
    <w:rsid w:val="00EA0E31"/>
    <w:rsid w:val="00EB1027"/>
    <w:rsid w:val="00EB3D87"/>
    <w:rsid w:val="00EC1CBC"/>
    <w:rsid w:val="00EC22F4"/>
    <w:rsid w:val="00EC6C10"/>
    <w:rsid w:val="00EE6BC3"/>
    <w:rsid w:val="00EF608F"/>
    <w:rsid w:val="00F13645"/>
    <w:rsid w:val="00F20D08"/>
    <w:rsid w:val="00F44475"/>
    <w:rsid w:val="00F45691"/>
    <w:rsid w:val="00F70760"/>
    <w:rsid w:val="00F71F19"/>
    <w:rsid w:val="00F720A7"/>
    <w:rsid w:val="00F76AF4"/>
    <w:rsid w:val="00F811FE"/>
    <w:rsid w:val="00F8676D"/>
    <w:rsid w:val="00F97784"/>
    <w:rsid w:val="00F97C93"/>
    <w:rsid w:val="00FC5A46"/>
    <w:rsid w:val="00FC6839"/>
    <w:rsid w:val="00FD5625"/>
    <w:rsid w:val="00FE0A27"/>
    <w:rsid w:val="00FE4C7D"/>
    <w:rsid w:val="00F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D805"/>
  <w15:docId w15:val="{D6FE4083-161C-0547-980E-6ACC5852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1E8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B4A"/>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C0B4A"/>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C0B4A"/>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3C0B4A"/>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3C0B4A"/>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3C0B4A"/>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3C0B4A"/>
    <w:pPr>
      <w:numPr>
        <w:ilvl w:val="6"/>
        <w:numId w:val="3"/>
      </w:numPr>
      <w:spacing w:before="240" w:after="60"/>
      <w:outlineLvl w:val="6"/>
    </w:pPr>
    <w:rPr>
      <w:sz w:val="24"/>
      <w:szCs w:val="24"/>
    </w:rPr>
  </w:style>
  <w:style w:type="paragraph" w:styleId="Heading8">
    <w:name w:val="heading 8"/>
    <w:basedOn w:val="Normal"/>
    <w:next w:val="Normal"/>
    <w:link w:val="Heading8Char"/>
    <w:qFormat/>
    <w:rsid w:val="003C0B4A"/>
    <w:pPr>
      <w:numPr>
        <w:ilvl w:val="7"/>
        <w:numId w:val="3"/>
      </w:numPr>
      <w:spacing w:before="240" w:after="60"/>
      <w:outlineLvl w:val="7"/>
    </w:pPr>
    <w:rPr>
      <w:i/>
      <w:iCs/>
      <w:sz w:val="24"/>
      <w:szCs w:val="24"/>
    </w:rPr>
  </w:style>
  <w:style w:type="paragraph" w:styleId="Heading9">
    <w:name w:val="heading 9"/>
    <w:basedOn w:val="Normal"/>
    <w:next w:val="Normal"/>
    <w:link w:val="Heading9Char"/>
    <w:qFormat/>
    <w:rsid w:val="003C0B4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ai">
    <w:name w:val="Outline List 1"/>
    <w:basedOn w:val="NoList"/>
    <w:semiHidden/>
    <w:rsid w:val="003C0B4A"/>
    <w:pPr>
      <w:numPr>
        <w:numId w:val="1"/>
      </w:numPr>
    </w:pPr>
  </w:style>
  <w:style w:type="paragraph" w:customStyle="1" w:styleId="1stPara">
    <w:name w:val="1st Para"/>
    <w:next w:val="Body"/>
    <w:autoRedefine/>
    <w:rsid w:val="003C0B4A"/>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3C0B4A"/>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3C0B4A"/>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9E3AC1"/>
    <w:rPr>
      <w:rFonts w:ascii="Arial" w:eastAsia="Times New Roman" w:hAnsi="Arial" w:cs="Arial"/>
      <w:b/>
      <w:bCs/>
      <w:kern w:val="32"/>
      <w:sz w:val="32"/>
      <w:szCs w:val="32"/>
    </w:rPr>
  </w:style>
  <w:style w:type="character" w:customStyle="1" w:styleId="Heading2Char">
    <w:name w:val="Heading 2 Char"/>
    <w:basedOn w:val="DefaultParagraphFont"/>
    <w:link w:val="Heading2"/>
    <w:rsid w:val="009E3AC1"/>
    <w:rPr>
      <w:rFonts w:ascii="Arial" w:eastAsia="Times New Roman" w:hAnsi="Arial" w:cs="Arial"/>
      <w:b/>
      <w:bCs/>
      <w:i/>
      <w:iCs/>
      <w:sz w:val="28"/>
      <w:szCs w:val="28"/>
    </w:rPr>
  </w:style>
  <w:style w:type="character" w:customStyle="1" w:styleId="Heading3Char">
    <w:name w:val="Heading 3 Char"/>
    <w:basedOn w:val="DefaultParagraphFont"/>
    <w:link w:val="Heading3"/>
    <w:rsid w:val="009E3AC1"/>
    <w:rPr>
      <w:rFonts w:ascii="Arial" w:eastAsia="Times New Roman" w:hAnsi="Arial" w:cs="Arial"/>
      <w:b/>
      <w:bCs/>
      <w:sz w:val="26"/>
      <w:szCs w:val="26"/>
    </w:rPr>
  </w:style>
  <w:style w:type="character" w:customStyle="1" w:styleId="Heading4Char">
    <w:name w:val="Heading 4 Char"/>
    <w:basedOn w:val="DefaultParagraphFont"/>
    <w:link w:val="Heading4"/>
    <w:rsid w:val="009E3AC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E3AC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E3AC1"/>
    <w:rPr>
      <w:rFonts w:ascii="Times New Roman" w:eastAsia="Times New Roman" w:hAnsi="Times New Roman" w:cs="Times New Roman"/>
      <w:b/>
      <w:bCs/>
    </w:rPr>
  </w:style>
  <w:style w:type="character" w:customStyle="1" w:styleId="Heading7Char">
    <w:name w:val="Heading 7 Char"/>
    <w:basedOn w:val="DefaultParagraphFont"/>
    <w:link w:val="Heading7"/>
    <w:rsid w:val="009E3AC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E3AC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E3AC1"/>
    <w:rPr>
      <w:rFonts w:ascii="Arial" w:eastAsia="Times New Roman" w:hAnsi="Arial" w:cs="Arial"/>
    </w:rPr>
  </w:style>
  <w:style w:type="numbering" w:styleId="ArticleSection">
    <w:name w:val="Outline List 3"/>
    <w:basedOn w:val="NoList"/>
    <w:semiHidden/>
    <w:rsid w:val="003C0B4A"/>
    <w:pPr>
      <w:numPr>
        <w:numId w:val="2"/>
      </w:numPr>
    </w:pPr>
  </w:style>
  <w:style w:type="paragraph" w:customStyle="1" w:styleId="AuthorQuery">
    <w:name w:val="Author Query"/>
    <w:autoRedefine/>
    <w:rsid w:val="003C0B4A"/>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011819"/>
    <w:pPr>
      <w:spacing w:after="0" w:line="360" w:lineRule="auto"/>
      <w:ind w:firstLine="360"/>
    </w:pPr>
    <w:rPr>
      <w:rFonts w:ascii="Times New Roman" w:eastAsia="Microsoft YaHei" w:hAnsi="Times New Roman" w:cs="Times New Roman"/>
      <w:sz w:val="24"/>
      <w:szCs w:val="20"/>
    </w:rPr>
  </w:style>
  <w:style w:type="paragraph" w:customStyle="1" w:styleId="Basic">
    <w:name w:val="Basic"/>
    <w:basedOn w:val="Body"/>
    <w:rsid w:val="003C0B4A"/>
  </w:style>
  <w:style w:type="paragraph" w:customStyle="1" w:styleId="BlockQuote">
    <w:name w:val="Block Quote"/>
    <w:next w:val="Normal"/>
    <w:autoRedefine/>
    <w:rsid w:val="003C0B4A"/>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semiHidden/>
    <w:rsid w:val="003C0B4A"/>
    <w:pPr>
      <w:spacing w:after="120"/>
      <w:ind w:left="1440" w:right="1440"/>
    </w:pPr>
  </w:style>
  <w:style w:type="paragraph" w:styleId="BodyText">
    <w:name w:val="Body Text"/>
    <w:basedOn w:val="Normal"/>
    <w:link w:val="BodyTextChar"/>
    <w:semiHidden/>
    <w:rsid w:val="003C0B4A"/>
    <w:pPr>
      <w:spacing w:after="120"/>
    </w:pPr>
  </w:style>
  <w:style w:type="character" w:customStyle="1" w:styleId="BodyTextChar">
    <w:name w:val="Body Text Char"/>
    <w:basedOn w:val="DefaultParagraphFont"/>
    <w:link w:val="BodyText"/>
    <w:semiHidden/>
    <w:rsid w:val="009E3AC1"/>
    <w:rPr>
      <w:rFonts w:ascii="Times New Roman" w:eastAsia="Times New Roman" w:hAnsi="Times New Roman" w:cs="Times New Roman"/>
      <w:sz w:val="20"/>
      <w:szCs w:val="20"/>
    </w:rPr>
  </w:style>
  <w:style w:type="paragraph" w:styleId="BodyText2">
    <w:name w:val="Body Text 2"/>
    <w:basedOn w:val="Normal"/>
    <w:link w:val="BodyText2Char"/>
    <w:semiHidden/>
    <w:rsid w:val="003C0B4A"/>
    <w:pPr>
      <w:spacing w:after="120" w:line="480" w:lineRule="auto"/>
    </w:pPr>
  </w:style>
  <w:style w:type="character" w:customStyle="1" w:styleId="BodyText2Char">
    <w:name w:val="Body Text 2 Char"/>
    <w:basedOn w:val="DefaultParagraphFont"/>
    <w:link w:val="BodyText2"/>
    <w:semiHidden/>
    <w:rsid w:val="009E3AC1"/>
    <w:rPr>
      <w:rFonts w:ascii="Times New Roman" w:eastAsia="Times New Roman" w:hAnsi="Times New Roman" w:cs="Times New Roman"/>
      <w:sz w:val="20"/>
      <w:szCs w:val="20"/>
    </w:rPr>
  </w:style>
  <w:style w:type="paragraph" w:styleId="BodyText3">
    <w:name w:val="Body Text 3"/>
    <w:basedOn w:val="Normal"/>
    <w:link w:val="BodyText3Char"/>
    <w:semiHidden/>
    <w:rsid w:val="003C0B4A"/>
    <w:pPr>
      <w:spacing w:after="120"/>
    </w:pPr>
    <w:rPr>
      <w:sz w:val="16"/>
      <w:szCs w:val="16"/>
    </w:rPr>
  </w:style>
  <w:style w:type="character" w:customStyle="1" w:styleId="BodyText3Char">
    <w:name w:val="Body Text 3 Char"/>
    <w:basedOn w:val="DefaultParagraphFont"/>
    <w:link w:val="BodyText3"/>
    <w:semiHidden/>
    <w:rsid w:val="009E3AC1"/>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3C0B4A"/>
    <w:pPr>
      <w:ind w:firstLine="210"/>
    </w:pPr>
  </w:style>
  <w:style w:type="character" w:customStyle="1" w:styleId="BodyTextFirstIndentChar">
    <w:name w:val="Body Text First Indent Char"/>
    <w:basedOn w:val="BodyTextChar"/>
    <w:link w:val="BodyTextFirstIndent"/>
    <w:semiHidden/>
    <w:rsid w:val="009E3AC1"/>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3C0B4A"/>
    <w:pPr>
      <w:spacing w:after="120"/>
      <w:ind w:left="360"/>
    </w:pPr>
  </w:style>
  <w:style w:type="character" w:customStyle="1" w:styleId="BodyTextIndentChar">
    <w:name w:val="Body Text Indent Char"/>
    <w:basedOn w:val="DefaultParagraphFont"/>
    <w:link w:val="BodyTextIndent"/>
    <w:semiHidden/>
    <w:rsid w:val="009E3AC1"/>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3C0B4A"/>
    <w:pPr>
      <w:ind w:firstLine="210"/>
    </w:pPr>
  </w:style>
  <w:style w:type="character" w:customStyle="1" w:styleId="BodyTextFirstIndent2Char">
    <w:name w:val="Body Text First Indent 2 Char"/>
    <w:basedOn w:val="BodyTextIndentChar"/>
    <w:link w:val="BodyTextFirstIndent2"/>
    <w:semiHidden/>
    <w:rsid w:val="009E3AC1"/>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3C0B4A"/>
    <w:pPr>
      <w:spacing w:after="120" w:line="480" w:lineRule="auto"/>
      <w:ind w:left="360"/>
    </w:pPr>
  </w:style>
  <w:style w:type="character" w:customStyle="1" w:styleId="BodyTextIndent2Char">
    <w:name w:val="Body Text Indent 2 Char"/>
    <w:basedOn w:val="DefaultParagraphFont"/>
    <w:link w:val="BodyTextIndent2"/>
    <w:semiHidden/>
    <w:rsid w:val="009E3AC1"/>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3C0B4A"/>
    <w:pPr>
      <w:spacing w:after="120"/>
      <w:ind w:left="360"/>
    </w:pPr>
    <w:rPr>
      <w:sz w:val="16"/>
      <w:szCs w:val="16"/>
    </w:rPr>
  </w:style>
  <w:style w:type="character" w:customStyle="1" w:styleId="BodyTextIndent3Char">
    <w:name w:val="Body Text Indent 3 Char"/>
    <w:basedOn w:val="DefaultParagraphFont"/>
    <w:link w:val="BodyTextIndent3"/>
    <w:semiHidden/>
    <w:rsid w:val="009E3AC1"/>
    <w:rPr>
      <w:rFonts w:ascii="Times New Roman" w:eastAsia="Times New Roman" w:hAnsi="Times New Roman" w:cs="Times New Roman"/>
      <w:sz w:val="16"/>
      <w:szCs w:val="16"/>
    </w:rPr>
  </w:style>
  <w:style w:type="paragraph" w:customStyle="1" w:styleId="BodyBox">
    <w:name w:val="BodyBox"/>
    <w:basedOn w:val="Body"/>
    <w:rsid w:val="003C0B4A"/>
    <w:rPr>
      <w:color w:val="808080"/>
    </w:rPr>
  </w:style>
  <w:style w:type="paragraph" w:customStyle="1" w:styleId="BodyFirst">
    <w:name w:val="BodyFirst"/>
    <w:next w:val="Body"/>
    <w:autoRedefine/>
    <w:rsid w:val="003C0B4A"/>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3C0B4A"/>
    <w:rPr>
      <w:color w:val="808080"/>
    </w:rPr>
  </w:style>
  <w:style w:type="paragraph" w:customStyle="1" w:styleId="BulletA">
    <w:name w:val="BulletA"/>
    <w:next w:val="Normal"/>
    <w:autoRedefine/>
    <w:rsid w:val="003C0B4A"/>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3C0B4A"/>
    <w:rPr>
      <w:color w:val="33CCCC"/>
    </w:rPr>
  </w:style>
  <w:style w:type="paragraph" w:customStyle="1" w:styleId="BulletB">
    <w:name w:val="BulletB"/>
    <w:next w:val="Normal"/>
    <w:autoRedefine/>
    <w:rsid w:val="003C0B4A"/>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3C0B4A"/>
    <w:rPr>
      <w:color w:val="33CCCC"/>
    </w:rPr>
  </w:style>
  <w:style w:type="paragraph" w:customStyle="1" w:styleId="BulletC">
    <w:name w:val="BulletC"/>
    <w:next w:val="Normal"/>
    <w:autoRedefine/>
    <w:rsid w:val="003C0B4A"/>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3C0B4A"/>
    <w:rPr>
      <w:color w:val="33CCCC"/>
    </w:rPr>
  </w:style>
  <w:style w:type="paragraph" w:styleId="Caption">
    <w:name w:val="caption"/>
    <w:basedOn w:val="Normal"/>
    <w:next w:val="Normal"/>
    <w:autoRedefine/>
    <w:qFormat/>
    <w:rsid w:val="003C0B4A"/>
    <w:pPr>
      <w:spacing w:before="120" w:after="180" w:line="360" w:lineRule="auto"/>
    </w:pPr>
    <w:rPr>
      <w:rFonts w:ascii="Arial" w:hAnsi="Arial"/>
      <w:bCs/>
      <w:i/>
    </w:rPr>
  </w:style>
  <w:style w:type="paragraph" w:customStyle="1" w:styleId="CaptionBox">
    <w:name w:val="CaptionBox"/>
    <w:basedOn w:val="Caption"/>
    <w:autoRedefine/>
    <w:rsid w:val="003C0B4A"/>
    <w:rPr>
      <w:color w:val="808080"/>
    </w:rPr>
  </w:style>
  <w:style w:type="paragraph" w:customStyle="1" w:styleId="ChapterStart">
    <w:name w:val="ChapterStart"/>
    <w:next w:val="ChapterTitle"/>
    <w:autoRedefine/>
    <w:rsid w:val="003C0B4A"/>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3C0B4A"/>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semiHidden/>
    <w:rsid w:val="003C0B4A"/>
    <w:pPr>
      <w:ind w:left="4320"/>
    </w:pPr>
  </w:style>
  <w:style w:type="character" w:customStyle="1" w:styleId="ClosingChar">
    <w:name w:val="Closing Char"/>
    <w:basedOn w:val="DefaultParagraphFont"/>
    <w:link w:val="Closing"/>
    <w:semiHidden/>
    <w:rsid w:val="009E3AC1"/>
    <w:rPr>
      <w:rFonts w:ascii="Times New Roman" w:eastAsia="Times New Roman" w:hAnsi="Times New Roman" w:cs="Times New Roman"/>
      <w:sz w:val="20"/>
      <w:szCs w:val="20"/>
    </w:rPr>
  </w:style>
  <w:style w:type="paragraph" w:customStyle="1" w:styleId="CodeA">
    <w:name w:val="CodeA"/>
    <w:next w:val="CodeB"/>
    <w:autoRedefine/>
    <w:rsid w:val="00363648"/>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3C0B4A"/>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CodeBWide"/>
    <w:autoRedefine/>
    <w:rsid w:val="003C0B4A"/>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997C7A"/>
    <w:rPr>
      <w:color w:val="999999"/>
    </w:rPr>
  </w:style>
  <w:style w:type="paragraph" w:customStyle="1" w:styleId="CodeB">
    <w:name w:val="CodeB"/>
    <w:autoRedefine/>
    <w:rsid w:val="00752444"/>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3C0B4A"/>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3C0B4A"/>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A1311C"/>
    <w:rPr>
      <w:color w:val="999999"/>
    </w:rPr>
  </w:style>
  <w:style w:type="paragraph" w:customStyle="1" w:styleId="CodeC">
    <w:name w:val="CodeC"/>
    <w:next w:val="Body"/>
    <w:autoRedefine/>
    <w:rsid w:val="00363648"/>
    <w:pPr>
      <w:pBdr>
        <w:bottom w:val="single" w:sz="4" w:space="2" w:color="auto"/>
      </w:pBdr>
      <w:spacing w:after="120" w:line="360" w:lineRule="auto"/>
    </w:pPr>
    <w:rPr>
      <w:rFonts w:ascii="Courier" w:eastAsia="Microsoft YaHei" w:hAnsi="Courier" w:cs="Times New Roman"/>
      <w:noProof/>
      <w:sz w:val="20"/>
      <w:szCs w:val="20"/>
    </w:rPr>
  </w:style>
  <w:style w:type="paragraph" w:customStyle="1" w:styleId="CodeCIndent">
    <w:name w:val="CodeC Indent"/>
    <w:next w:val="Normal"/>
    <w:autoRedefine/>
    <w:rsid w:val="003C0B4A"/>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3C0B4A"/>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3C0B4A"/>
    <w:rPr>
      <w:color w:val="999999"/>
    </w:rPr>
  </w:style>
  <w:style w:type="paragraph" w:customStyle="1" w:styleId="CodeSingle">
    <w:name w:val="CodeSingle"/>
    <w:next w:val="Body"/>
    <w:autoRedefine/>
    <w:rsid w:val="003C0B4A"/>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3C0B4A"/>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3C0B4A"/>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3C0B4A"/>
    <w:rPr>
      <w:color w:val="999999"/>
    </w:rPr>
  </w:style>
  <w:style w:type="paragraph" w:styleId="Date">
    <w:name w:val="Date"/>
    <w:basedOn w:val="Normal"/>
    <w:next w:val="Normal"/>
    <w:link w:val="DateChar"/>
    <w:semiHidden/>
    <w:rsid w:val="003C0B4A"/>
  </w:style>
  <w:style w:type="character" w:customStyle="1" w:styleId="DateChar">
    <w:name w:val="Date Char"/>
    <w:basedOn w:val="DefaultParagraphFont"/>
    <w:link w:val="Date"/>
    <w:semiHidden/>
    <w:rsid w:val="009E3AC1"/>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3C0B4A"/>
  </w:style>
  <w:style w:type="character" w:customStyle="1" w:styleId="E-mailSignatureChar">
    <w:name w:val="E-mail Signature Char"/>
    <w:basedOn w:val="DefaultParagraphFont"/>
    <w:link w:val="E-mailSignature"/>
    <w:semiHidden/>
    <w:rsid w:val="009E3AC1"/>
    <w:rPr>
      <w:rFonts w:ascii="Times New Roman" w:eastAsia="Times New Roman" w:hAnsi="Times New Roman" w:cs="Times New Roman"/>
      <w:sz w:val="20"/>
      <w:szCs w:val="20"/>
    </w:rPr>
  </w:style>
  <w:style w:type="character" w:styleId="Emphasis">
    <w:name w:val="Emphasis"/>
    <w:basedOn w:val="DefaultParagraphFont"/>
    <w:qFormat/>
    <w:rsid w:val="003C0B4A"/>
    <w:rPr>
      <w:i/>
      <w:iCs/>
    </w:rPr>
  </w:style>
  <w:style w:type="character" w:customStyle="1" w:styleId="EmphasisBold">
    <w:name w:val="EmphasisBold"/>
    <w:basedOn w:val="DefaultParagraphFont"/>
    <w:rsid w:val="003C0B4A"/>
    <w:rPr>
      <w:b/>
      <w:color w:val="0000FF"/>
    </w:rPr>
  </w:style>
  <w:style w:type="character" w:customStyle="1" w:styleId="EmphasisBoldBox">
    <w:name w:val="EmphasisBoldBox"/>
    <w:basedOn w:val="EmphasisBold"/>
    <w:rsid w:val="003C0B4A"/>
    <w:rPr>
      <w:b/>
      <w:color w:val="3366FF"/>
    </w:rPr>
  </w:style>
  <w:style w:type="character" w:customStyle="1" w:styleId="EmphasisBoldItal">
    <w:name w:val="EmphasisBoldItal"/>
    <w:basedOn w:val="DefaultParagraphFont"/>
    <w:rsid w:val="003C0B4A"/>
    <w:rPr>
      <w:b/>
      <w:i/>
      <w:color w:val="0000FF"/>
    </w:rPr>
  </w:style>
  <w:style w:type="character" w:customStyle="1" w:styleId="EmphasisItalic">
    <w:name w:val="EmphasisItalic"/>
    <w:basedOn w:val="DefaultParagraphFont"/>
    <w:rsid w:val="003C0B4A"/>
    <w:rPr>
      <w:i/>
      <w:color w:val="0000FF"/>
    </w:rPr>
  </w:style>
  <w:style w:type="character" w:customStyle="1" w:styleId="EmphasisItalicBox">
    <w:name w:val="EmphasisItalicBox"/>
    <w:basedOn w:val="EmphasisItalic"/>
    <w:rsid w:val="003C0B4A"/>
    <w:rPr>
      <w:i/>
      <w:color w:val="CC99FF"/>
    </w:rPr>
  </w:style>
  <w:style w:type="character" w:customStyle="1" w:styleId="EmphasisItalicFoot">
    <w:name w:val="EmphasisItalicFoot"/>
    <w:basedOn w:val="EmphasisItalic"/>
    <w:rsid w:val="003C0B4A"/>
    <w:rPr>
      <w:i/>
      <w:color w:val="99CCFF"/>
      <w:sz w:val="16"/>
      <w:szCs w:val="16"/>
    </w:rPr>
  </w:style>
  <w:style w:type="character" w:customStyle="1" w:styleId="EmphasisRevItal">
    <w:name w:val="EmphasisRevItal"/>
    <w:basedOn w:val="DefaultParagraphFont"/>
    <w:rsid w:val="003C0B4A"/>
    <w:rPr>
      <w:color w:val="0000FF"/>
    </w:rPr>
  </w:style>
  <w:style w:type="character" w:customStyle="1" w:styleId="EmphasisNote">
    <w:name w:val="EmphasisNote"/>
    <w:basedOn w:val="EmphasisRevItal"/>
    <w:rsid w:val="003C0B4A"/>
    <w:rPr>
      <w:color w:val="3366FF"/>
    </w:rPr>
  </w:style>
  <w:style w:type="character" w:customStyle="1" w:styleId="EmphasisRevCaption">
    <w:name w:val="EmphasisRevCaption"/>
    <w:basedOn w:val="DefaultParagraphFont"/>
    <w:rsid w:val="003C0B4A"/>
    <w:rPr>
      <w:i/>
      <w:color w:val="CC99FF"/>
    </w:rPr>
  </w:style>
  <w:style w:type="paragraph" w:styleId="EnvelopeAddress">
    <w:name w:val="envelope address"/>
    <w:basedOn w:val="Normal"/>
    <w:semiHidden/>
    <w:rsid w:val="003C0B4A"/>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3C0B4A"/>
    <w:rPr>
      <w:rFonts w:ascii="Arial" w:hAnsi="Arial" w:cs="Arial"/>
    </w:rPr>
  </w:style>
  <w:style w:type="paragraph" w:customStyle="1" w:styleId="Epigraph">
    <w:name w:val="Epigraph"/>
    <w:basedOn w:val="BlockQuote"/>
    <w:autoRedefine/>
    <w:rsid w:val="003C0B4A"/>
    <w:pPr>
      <w:ind w:left="1080" w:right="1080"/>
    </w:pPr>
    <w:rPr>
      <w:i/>
    </w:rPr>
  </w:style>
  <w:style w:type="character" w:styleId="FollowedHyperlink">
    <w:name w:val="FollowedHyperlink"/>
    <w:basedOn w:val="DefaultParagraphFont"/>
    <w:semiHidden/>
    <w:rsid w:val="003C0B4A"/>
    <w:rPr>
      <w:color w:val="800080"/>
      <w:u w:val="single"/>
    </w:rPr>
  </w:style>
  <w:style w:type="paragraph" w:styleId="Footer">
    <w:name w:val="footer"/>
    <w:basedOn w:val="Normal"/>
    <w:link w:val="FooterChar"/>
    <w:semiHidden/>
    <w:rsid w:val="003C0B4A"/>
    <w:pPr>
      <w:tabs>
        <w:tab w:val="center" w:pos="4320"/>
        <w:tab w:val="right" w:pos="8640"/>
      </w:tabs>
    </w:pPr>
  </w:style>
  <w:style w:type="character" w:customStyle="1" w:styleId="FooterChar">
    <w:name w:val="Footer Char"/>
    <w:basedOn w:val="DefaultParagraphFont"/>
    <w:link w:val="Footer"/>
    <w:semiHidden/>
    <w:rsid w:val="009E3AC1"/>
    <w:rPr>
      <w:rFonts w:ascii="Times New Roman" w:eastAsia="Times New Roman" w:hAnsi="Times New Roman" w:cs="Times New Roman"/>
      <w:sz w:val="20"/>
      <w:szCs w:val="20"/>
    </w:rPr>
  </w:style>
  <w:style w:type="paragraph" w:customStyle="1" w:styleId="Footnote">
    <w:name w:val="Footnote"/>
    <w:autoRedefine/>
    <w:rsid w:val="003C0B4A"/>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3C0B4A"/>
    <w:rPr>
      <w:sz w:val="20"/>
    </w:rPr>
  </w:style>
  <w:style w:type="paragraph" w:customStyle="1" w:styleId="GroupTitlesIX">
    <w:name w:val="GroupTitlesIX"/>
    <w:autoRedefine/>
    <w:rsid w:val="003C0B4A"/>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3C0B4A"/>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3C0B4A"/>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3C0B4A"/>
    <w:pPr>
      <w:spacing w:before="120" w:after="120" w:line="360" w:lineRule="auto"/>
    </w:pPr>
    <w:rPr>
      <w:rFonts w:ascii="Arial" w:eastAsia="Times New Roman" w:hAnsi="Arial" w:cs="Times New Roman"/>
      <w:b/>
      <w:i/>
      <w:sz w:val="24"/>
      <w:szCs w:val="20"/>
    </w:rPr>
  </w:style>
  <w:style w:type="paragraph" w:customStyle="1" w:styleId="HeadBNum">
    <w:name w:val="HeadBNum"/>
    <w:next w:val="BodyFirst"/>
    <w:autoRedefine/>
    <w:rsid w:val="003C0B4A"/>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3C0B4A"/>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3C0B4A"/>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3C0B4A"/>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semiHidden/>
    <w:rsid w:val="003C0B4A"/>
    <w:pPr>
      <w:tabs>
        <w:tab w:val="center" w:pos="4320"/>
        <w:tab w:val="right" w:pos="8640"/>
      </w:tabs>
    </w:pPr>
  </w:style>
  <w:style w:type="character" w:customStyle="1" w:styleId="HeaderChar">
    <w:name w:val="Header Char"/>
    <w:basedOn w:val="DefaultParagraphFont"/>
    <w:link w:val="Header"/>
    <w:semiHidden/>
    <w:rsid w:val="009E3AC1"/>
    <w:rPr>
      <w:rFonts w:ascii="Times New Roman" w:eastAsia="Times New Roman" w:hAnsi="Times New Roman" w:cs="Times New Roman"/>
      <w:sz w:val="20"/>
      <w:szCs w:val="20"/>
    </w:rPr>
  </w:style>
  <w:style w:type="character" w:styleId="HTMLAcronym">
    <w:name w:val="HTML Acronym"/>
    <w:basedOn w:val="DefaultParagraphFont"/>
    <w:semiHidden/>
    <w:rsid w:val="003C0B4A"/>
  </w:style>
  <w:style w:type="paragraph" w:styleId="HTMLAddress">
    <w:name w:val="HTML Address"/>
    <w:basedOn w:val="Normal"/>
    <w:link w:val="HTMLAddressChar"/>
    <w:semiHidden/>
    <w:rsid w:val="003C0B4A"/>
    <w:rPr>
      <w:i/>
      <w:iCs/>
    </w:rPr>
  </w:style>
  <w:style w:type="character" w:customStyle="1" w:styleId="HTMLAddressChar">
    <w:name w:val="HTML Address Char"/>
    <w:basedOn w:val="DefaultParagraphFont"/>
    <w:link w:val="HTMLAddress"/>
    <w:semiHidden/>
    <w:rsid w:val="009E3AC1"/>
    <w:rPr>
      <w:rFonts w:ascii="Times New Roman" w:eastAsia="Times New Roman" w:hAnsi="Times New Roman" w:cs="Times New Roman"/>
      <w:i/>
      <w:iCs/>
      <w:sz w:val="20"/>
      <w:szCs w:val="20"/>
    </w:rPr>
  </w:style>
  <w:style w:type="character" w:styleId="HTMLCite">
    <w:name w:val="HTML Cite"/>
    <w:basedOn w:val="DefaultParagraphFont"/>
    <w:semiHidden/>
    <w:rsid w:val="003C0B4A"/>
    <w:rPr>
      <w:i/>
      <w:iCs/>
    </w:rPr>
  </w:style>
  <w:style w:type="character" w:styleId="HTMLCode">
    <w:name w:val="HTML Code"/>
    <w:basedOn w:val="DefaultParagraphFont"/>
    <w:semiHidden/>
    <w:rsid w:val="003C0B4A"/>
    <w:rPr>
      <w:rFonts w:ascii="Courier New" w:hAnsi="Courier New" w:cs="Courier New"/>
      <w:sz w:val="20"/>
      <w:szCs w:val="20"/>
    </w:rPr>
  </w:style>
  <w:style w:type="character" w:styleId="HTMLDefinition">
    <w:name w:val="HTML Definition"/>
    <w:basedOn w:val="DefaultParagraphFont"/>
    <w:semiHidden/>
    <w:rsid w:val="003C0B4A"/>
    <w:rPr>
      <w:i/>
      <w:iCs/>
    </w:rPr>
  </w:style>
  <w:style w:type="character" w:styleId="HTMLKeyboard">
    <w:name w:val="HTML Keyboard"/>
    <w:basedOn w:val="DefaultParagraphFont"/>
    <w:semiHidden/>
    <w:rsid w:val="003C0B4A"/>
    <w:rPr>
      <w:rFonts w:ascii="Courier New" w:hAnsi="Courier New" w:cs="Courier New"/>
      <w:sz w:val="20"/>
      <w:szCs w:val="20"/>
    </w:rPr>
  </w:style>
  <w:style w:type="paragraph" w:styleId="HTMLPreformatted">
    <w:name w:val="HTML Preformatted"/>
    <w:basedOn w:val="Normal"/>
    <w:link w:val="HTMLPreformattedChar"/>
    <w:semiHidden/>
    <w:rsid w:val="003C0B4A"/>
    <w:rPr>
      <w:rFonts w:ascii="Courier New" w:hAnsi="Courier New" w:cs="Courier New"/>
    </w:rPr>
  </w:style>
  <w:style w:type="character" w:customStyle="1" w:styleId="HTMLPreformattedChar">
    <w:name w:val="HTML Preformatted Char"/>
    <w:basedOn w:val="DefaultParagraphFont"/>
    <w:link w:val="HTMLPreformatted"/>
    <w:semiHidden/>
    <w:rsid w:val="009E3AC1"/>
    <w:rPr>
      <w:rFonts w:ascii="Courier New" w:eastAsia="Times New Roman" w:hAnsi="Courier New" w:cs="Courier New"/>
      <w:sz w:val="20"/>
      <w:szCs w:val="20"/>
    </w:rPr>
  </w:style>
  <w:style w:type="character" w:styleId="HTMLSample">
    <w:name w:val="HTML Sample"/>
    <w:basedOn w:val="DefaultParagraphFont"/>
    <w:semiHidden/>
    <w:rsid w:val="003C0B4A"/>
    <w:rPr>
      <w:rFonts w:ascii="Courier New" w:hAnsi="Courier New" w:cs="Courier New"/>
    </w:rPr>
  </w:style>
  <w:style w:type="character" w:styleId="HTMLTypewriter">
    <w:name w:val="HTML Typewriter"/>
    <w:basedOn w:val="DefaultParagraphFont"/>
    <w:semiHidden/>
    <w:rsid w:val="003C0B4A"/>
    <w:rPr>
      <w:rFonts w:ascii="Courier New" w:hAnsi="Courier New" w:cs="Courier New"/>
      <w:sz w:val="20"/>
      <w:szCs w:val="20"/>
    </w:rPr>
  </w:style>
  <w:style w:type="character" w:styleId="HTMLVariable">
    <w:name w:val="HTML Variable"/>
    <w:basedOn w:val="DefaultParagraphFont"/>
    <w:semiHidden/>
    <w:rsid w:val="003C0B4A"/>
    <w:rPr>
      <w:i/>
      <w:iCs/>
    </w:rPr>
  </w:style>
  <w:style w:type="character" w:styleId="Hyperlink">
    <w:name w:val="Hyperlink"/>
    <w:basedOn w:val="DefaultParagraphFont"/>
    <w:uiPriority w:val="99"/>
    <w:rsid w:val="003C0B4A"/>
    <w:rPr>
      <w:color w:val="0000FF"/>
      <w:u w:val="single"/>
    </w:rPr>
  </w:style>
  <w:style w:type="character" w:customStyle="1" w:styleId="Italic">
    <w:name w:val="Italic"/>
    <w:basedOn w:val="EmphasisItalic"/>
    <w:rsid w:val="003C0B4A"/>
    <w:rPr>
      <w:i/>
      <w:color w:val="000000"/>
    </w:rPr>
  </w:style>
  <w:style w:type="character" w:customStyle="1" w:styleId="Keycap">
    <w:name w:val="Keycap"/>
    <w:basedOn w:val="DefaultParagraphFont"/>
    <w:rsid w:val="003C0B4A"/>
    <w:rPr>
      <w:smallCaps/>
      <w:color w:val="0000FF"/>
    </w:rPr>
  </w:style>
  <w:style w:type="paragraph" w:customStyle="1" w:styleId="Level1IX">
    <w:name w:val="Level1IX"/>
    <w:autoRedefine/>
    <w:rsid w:val="003C0B4A"/>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3C0B4A"/>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3C0B4A"/>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semiHidden/>
    <w:rsid w:val="003C0B4A"/>
  </w:style>
  <w:style w:type="paragraph" w:styleId="List">
    <w:name w:val="List"/>
    <w:basedOn w:val="Normal"/>
    <w:semiHidden/>
    <w:rsid w:val="003C0B4A"/>
    <w:pPr>
      <w:ind w:left="360" w:hanging="360"/>
    </w:pPr>
  </w:style>
  <w:style w:type="paragraph" w:styleId="List2">
    <w:name w:val="List 2"/>
    <w:basedOn w:val="Normal"/>
    <w:semiHidden/>
    <w:rsid w:val="003C0B4A"/>
    <w:pPr>
      <w:ind w:left="720" w:hanging="360"/>
    </w:pPr>
  </w:style>
  <w:style w:type="paragraph" w:styleId="List3">
    <w:name w:val="List 3"/>
    <w:basedOn w:val="Normal"/>
    <w:semiHidden/>
    <w:rsid w:val="003C0B4A"/>
    <w:pPr>
      <w:ind w:left="1080" w:hanging="360"/>
    </w:pPr>
  </w:style>
  <w:style w:type="paragraph" w:styleId="List4">
    <w:name w:val="List 4"/>
    <w:basedOn w:val="Normal"/>
    <w:semiHidden/>
    <w:rsid w:val="003C0B4A"/>
    <w:pPr>
      <w:ind w:left="1440" w:hanging="360"/>
    </w:pPr>
  </w:style>
  <w:style w:type="paragraph" w:styleId="List5">
    <w:name w:val="List 5"/>
    <w:basedOn w:val="Normal"/>
    <w:semiHidden/>
    <w:rsid w:val="003C0B4A"/>
    <w:pPr>
      <w:ind w:left="1800" w:hanging="360"/>
    </w:pPr>
  </w:style>
  <w:style w:type="paragraph" w:styleId="ListBullet">
    <w:name w:val="List Bullet"/>
    <w:basedOn w:val="Normal"/>
    <w:autoRedefine/>
    <w:semiHidden/>
    <w:rsid w:val="003C0B4A"/>
    <w:pPr>
      <w:numPr>
        <w:numId w:val="4"/>
      </w:numPr>
    </w:pPr>
  </w:style>
  <w:style w:type="paragraph" w:styleId="ListBullet2">
    <w:name w:val="List Bullet 2"/>
    <w:basedOn w:val="Normal"/>
    <w:autoRedefine/>
    <w:semiHidden/>
    <w:rsid w:val="003C0B4A"/>
    <w:pPr>
      <w:numPr>
        <w:numId w:val="5"/>
      </w:numPr>
    </w:pPr>
  </w:style>
  <w:style w:type="paragraph" w:styleId="ListBullet3">
    <w:name w:val="List Bullet 3"/>
    <w:basedOn w:val="Normal"/>
    <w:autoRedefine/>
    <w:semiHidden/>
    <w:rsid w:val="003C0B4A"/>
    <w:pPr>
      <w:numPr>
        <w:numId w:val="6"/>
      </w:numPr>
    </w:pPr>
  </w:style>
  <w:style w:type="paragraph" w:styleId="ListBullet4">
    <w:name w:val="List Bullet 4"/>
    <w:basedOn w:val="Normal"/>
    <w:autoRedefine/>
    <w:semiHidden/>
    <w:rsid w:val="003C0B4A"/>
    <w:pPr>
      <w:numPr>
        <w:numId w:val="7"/>
      </w:numPr>
    </w:pPr>
  </w:style>
  <w:style w:type="paragraph" w:styleId="ListBullet5">
    <w:name w:val="List Bullet 5"/>
    <w:basedOn w:val="Normal"/>
    <w:autoRedefine/>
    <w:semiHidden/>
    <w:rsid w:val="003C0B4A"/>
    <w:pPr>
      <w:numPr>
        <w:numId w:val="8"/>
      </w:numPr>
    </w:pPr>
  </w:style>
  <w:style w:type="paragraph" w:styleId="ListContinue">
    <w:name w:val="List Continue"/>
    <w:basedOn w:val="Normal"/>
    <w:semiHidden/>
    <w:rsid w:val="003C0B4A"/>
    <w:pPr>
      <w:spacing w:after="120"/>
      <w:ind w:left="360"/>
    </w:pPr>
  </w:style>
  <w:style w:type="paragraph" w:styleId="ListContinue2">
    <w:name w:val="List Continue 2"/>
    <w:basedOn w:val="Normal"/>
    <w:semiHidden/>
    <w:rsid w:val="003C0B4A"/>
    <w:pPr>
      <w:spacing w:after="120"/>
      <w:ind w:left="720"/>
    </w:pPr>
  </w:style>
  <w:style w:type="paragraph" w:styleId="ListContinue3">
    <w:name w:val="List Continue 3"/>
    <w:basedOn w:val="Normal"/>
    <w:semiHidden/>
    <w:rsid w:val="003C0B4A"/>
    <w:pPr>
      <w:spacing w:after="120"/>
      <w:ind w:left="1080"/>
    </w:pPr>
  </w:style>
  <w:style w:type="paragraph" w:styleId="ListContinue4">
    <w:name w:val="List Continue 4"/>
    <w:basedOn w:val="Normal"/>
    <w:semiHidden/>
    <w:rsid w:val="003C0B4A"/>
    <w:pPr>
      <w:spacing w:after="120"/>
      <w:ind w:left="1440"/>
    </w:pPr>
  </w:style>
  <w:style w:type="paragraph" w:styleId="ListContinue5">
    <w:name w:val="List Continue 5"/>
    <w:basedOn w:val="Normal"/>
    <w:semiHidden/>
    <w:rsid w:val="003C0B4A"/>
    <w:pPr>
      <w:spacing w:after="120"/>
      <w:ind w:left="1800"/>
    </w:pPr>
  </w:style>
  <w:style w:type="paragraph" w:styleId="ListNumber">
    <w:name w:val="List Number"/>
    <w:basedOn w:val="Normal"/>
    <w:semiHidden/>
    <w:rsid w:val="003C0B4A"/>
    <w:pPr>
      <w:numPr>
        <w:numId w:val="9"/>
      </w:numPr>
    </w:pPr>
  </w:style>
  <w:style w:type="paragraph" w:styleId="ListNumber2">
    <w:name w:val="List Number 2"/>
    <w:basedOn w:val="Normal"/>
    <w:semiHidden/>
    <w:rsid w:val="003C0B4A"/>
    <w:pPr>
      <w:numPr>
        <w:numId w:val="10"/>
      </w:numPr>
    </w:pPr>
  </w:style>
  <w:style w:type="paragraph" w:styleId="ListNumber3">
    <w:name w:val="List Number 3"/>
    <w:basedOn w:val="Normal"/>
    <w:semiHidden/>
    <w:rsid w:val="003C0B4A"/>
    <w:pPr>
      <w:numPr>
        <w:numId w:val="11"/>
      </w:numPr>
    </w:pPr>
  </w:style>
  <w:style w:type="paragraph" w:styleId="ListNumber4">
    <w:name w:val="List Number 4"/>
    <w:basedOn w:val="Normal"/>
    <w:semiHidden/>
    <w:rsid w:val="003C0B4A"/>
    <w:pPr>
      <w:numPr>
        <w:numId w:val="12"/>
      </w:numPr>
    </w:pPr>
  </w:style>
  <w:style w:type="paragraph" w:styleId="ListNumber5">
    <w:name w:val="List Number 5"/>
    <w:basedOn w:val="Normal"/>
    <w:semiHidden/>
    <w:rsid w:val="003C0B4A"/>
    <w:pPr>
      <w:numPr>
        <w:numId w:val="13"/>
      </w:numPr>
    </w:pPr>
  </w:style>
  <w:style w:type="paragraph" w:customStyle="1" w:styleId="ListPlainA">
    <w:name w:val="List Plain A"/>
    <w:autoRedefine/>
    <w:rsid w:val="003C0B4A"/>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3C0B4A"/>
    <w:rPr>
      <w:color w:val="CC99FF"/>
    </w:rPr>
  </w:style>
  <w:style w:type="paragraph" w:customStyle="1" w:styleId="ListPlainB">
    <w:name w:val="List Plain B"/>
    <w:autoRedefine/>
    <w:rsid w:val="003C0B4A"/>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3C0B4A"/>
    <w:rPr>
      <w:color w:val="CC99FF"/>
    </w:rPr>
  </w:style>
  <w:style w:type="paragraph" w:customStyle="1" w:styleId="ListPlainC">
    <w:name w:val="List Plain C"/>
    <w:next w:val="Body"/>
    <w:autoRedefine/>
    <w:rsid w:val="003C0B4A"/>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3C0B4A"/>
    <w:rPr>
      <w:color w:val="CC99FF"/>
    </w:rPr>
  </w:style>
  <w:style w:type="paragraph" w:customStyle="1" w:styleId="ListBody">
    <w:name w:val="ListBody"/>
    <w:next w:val="Normal"/>
    <w:autoRedefine/>
    <w:rsid w:val="003C0B4A"/>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3C0B4A"/>
    <w:rPr>
      <w:color w:val="808080"/>
    </w:rPr>
  </w:style>
  <w:style w:type="paragraph" w:customStyle="1" w:styleId="ListHead">
    <w:name w:val="ListHead"/>
    <w:next w:val="ListBody"/>
    <w:autoRedefine/>
    <w:rsid w:val="003C0B4A"/>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3C0B4A"/>
    <w:rPr>
      <w:color w:val="808080"/>
    </w:rPr>
  </w:style>
  <w:style w:type="paragraph" w:customStyle="1" w:styleId="Listing">
    <w:name w:val="Listing"/>
    <w:next w:val="Body"/>
    <w:autoRedefine/>
    <w:rsid w:val="003C0B4A"/>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3C0B4A"/>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rsid w:val="003C0B4A"/>
    <w:rPr>
      <w:rFonts w:ascii="Courier" w:hAnsi="Courier"/>
      <w:color w:val="0000FF"/>
      <w:sz w:val="20"/>
    </w:rPr>
  </w:style>
  <w:style w:type="character" w:customStyle="1" w:styleId="LiteralBox">
    <w:name w:val="LiteralBox"/>
    <w:basedOn w:val="Literal"/>
    <w:rsid w:val="003C0B4A"/>
    <w:rPr>
      <w:rFonts w:ascii="Courier" w:hAnsi="Courier"/>
      <w:color w:val="CC99FF"/>
      <w:sz w:val="20"/>
    </w:rPr>
  </w:style>
  <w:style w:type="character" w:customStyle="1" w:styleId="Literal1st">
    <w:name w:val="Literal1st"/>
    <w:basedOn w:val="LiteralBox"/>
    <w:rsid w:val="003C0B4A"/>
    <w:rPr>
      <w:rFonts w:ascii="Courier" w:hAnsi="Courier"/>
      <w:color w:val="CC99FF"/>
      <w:sz w:val="20"/>
    </w:rPr>
  </w:style>
  <w:style w:type="character" w:customStyle="1" w:styleId="LiteralBold">
    <w:name w:val="LiteralBold"/>
    <w:basedOn w:val="DefaultParagraphFont"/>
    <w:rsid w:val="003C0B4A"/>
    <w:rPr>
      <w:rFonts w:ascii="Courier" w:hAnsi="Courier"/>
      <w:b/>
      <w:color w:val="0000FF"/>
      <w:sz w:val="20"/>
    </w:rPr>
  </w:style>
  <w:style w:type="character" w:customStyle="1" w:styleId="LiteralBoldItal">
    <w:name w:val="LiteralBoldItal"/>
    <w:basedOn w:val="DefaultParagraphFont"/>
    <w:rsid w:val="003C0B4A"/>
    <w:rPr>
      <w:rFonts w:ascii="Courier" w:hAnsi="Courier"/>
      <w:b/>
      <w:i/>
      <w:color w:val="0000FF"/>
      <w:sz w:val="20"/>
    </w:rPr>
  </w:style>
  <w:style w:type="character" w:customStyle="1" w:styleId="LiteralCaption">
    <w:name w:val="LiteralCaption"/>
    <w:basedOn w:val="LiteralBox"/>
    <w:rsid w:val="003C0B4A"/>
    <w:rPr>
      <w:rFonts w:ascii="Courier" w:hAnsi="Courier"/>
      <w:i/>
      <w:color w:val="CC99FF"/>
      <w:sz w:val="20"/>
    </w:rPr>
  </w:style>
  <w:style w:type="character" w:customStyle="1" w:styleId="LiteralFootnote">
    <w:name w:val="LiteralFootnote"/>
    <w:basedOn w:val="LiteralBox"/>
    <w:rsid w:val="003C0B4A"/>
    <w:rPr>
      <w:rFonts w:ascii="Courier" w:hAnsi="Courier"/>
      <w:color w:val="CC99FF"/>
      <w:sz w:val="20"/>
    </w:rPr>
  </w:style>
  <w:style w:type="character" w:customStyle="1" w:styleId="LiteralItal">
    <w:name w:val="LiteralItal"/>
    <w:basedOn w:val="DefaultParagraphFont"/>
    <w:rsid w:val="003C0B4A"/>
    <w:rPr>
      <w:rFonts w:ascii="Courier" w:hAnsi="Courier"/>
      <w:i/>
      <w:color w:val="0000FF"/>
      <w:sz w:val="20"/>
    </w:rPr>
  </w:style>
  <w:style w:type="character" w:customStyle="1" w:styleId="MenuArrow">
    <w:name w:val="MenuArrow"/>
    <w:basedOn w:val="DefaultParagraphFont"/>
    <w:rsid w:val="003C0B4A"/>
    <w:rPr>
      <w:rFonts w:ascii="Webdings" w:hAnsi="Webdings"/>
      <w:color w:val="0000FF"/>
    </w:rPr>
  </w:style>
  <w:style w:type="paragraph" w:styleId="MessageHeader">
    <w:name w:val="Message Header"/>
    <w:basedOn w:val="Normal"/>
    <w:link w:val="MessageHeaderChar"/>
    <w:semiHidden/>
    <w:rsid w:val="003C0B4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9E3AC1"/>
    <w:rPr>
      <w:rFonts w:ascii="Arial" w:eastAsia="Times New Roman" w:hAnsi="Arial" w:cs="Arial"/>
      <w:sz w:val="24"/>
      <w:szCs w:val="24"/>
      <w:shd w:val="pct20" w:color="auto" w:fill="auto"/>
    </w:rPr>
  </w:style>
  <w:style w:type="paragraph" w:styleId="NormalWeb">
    <w:name w:val="Normal (Web)"/>
    <w:basedOn w:val="Normal"/>
    <w:semiHidden/>
    <w:rsid w:val="003C0B4A"/>
    <w:rPr>
      <w:sz w:val="24"/>
      <w:szCs w:val="24"/>
    </w:rPr>
  </w:style>
  <w:style w:type="paragraph" w:styleId="NormalIndent">
    <w:name w:val="Normal Indent"/>
    <w:basedOn w:val="Normal"/>
    <w:semiHidden/>
    <w:rsid w:val="003C0B4A"/>
    <w:pPr>
      <w:ind w:left="720"/>
    </w:pPr>
  </w:style>
  <w:style w:type="paragraph" w:customStyle="1" w:styleId="Note">
    <w:name w:val="Note"/>
    <w:next w:val="Body"/>
    <w:autoRedefine/>
    <w:rsid w:val="003C0B4A"/>
    <w:pPr>
      <w:spacing w:before="120" w:after="120" w:line="360" w:lineRule="auto"/>
    </w:pPr>
    <w:rPr>
      <w:rFonts w:ascii="Times New Roman" w:eastAsia="Times New Roman" w:hAnsi="Times New Roman" w:cs="Times New Roman"/>
      <w:i/>
      <w:sz w:val="24"/>
      <w:szCs w:val="20"/>
    </w:rPr>
  </w:style>
  <w:style w:type="paragraph" w:styleId="NoteHeading">
    <w:name w:val="Note Heading"/>
    <w:basedOn w:val="Normal"/>
    <w:next w:val="Normal"/>
    <w:link w:val="NoteHeadingChar"/>
    <w:semiHidden/>
    <w:rsid w:val="003C0B4A"/>
  </w:style>
  <w:style w:type="character" w:customStyle="1" w:styleId="NoteHeadingChar">
    <w:name w:val="Note Heading Char"/>
    <w:basedOn w:val="DefaultParagraphFont"/>
    <w:link w:val="NoteHeading"/>
    <w:semiHidden/>
    <w:rsid w:val="009E3AC1"/>
    <w:rPr>
      <w:rFonts w:ascii="Times New Roman" w:eastAsia="Times New Roman" w:hAnsi="Times New Roman" w:cs="Times New Roman"/>
      <w:sz w:val="20"/>
      <w:szCs w:val="20"/>
    </w:rPr>
  </w:style>
  <w:style w:type="paragraph" w:customStyle="1" w:styleId="NoteWarning">
    <w:name w:val="Note Warning"/>
    <w:next w:val="Normal"/>
    <w:autoRedefine/>
    <w:rsid w:val="003C0B4A"/>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3C0B4A"/>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3C0B4A"/>
    <w:rPr>
      <w:color w:val="666699"/>
    </w:rPr>
  </w:style>
  <w:style w:type="paragraph" w:customStyle="1" w:styleId="NumListB">
    <w:name w:val="NumListB"/>
    <w:next w:val="Normal"/>
    <w:autoRedefine/>
    <w:rsid w:val="003C0B4A"/>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3C0B4A"/>
    <w:rPr>
      <w:color w:val="666699"/>
    </w:rPr>
  </w:style>
  <w:style w:type="paragraph" w:customStyle="1" w:styleId="NumListC">
    <w:name w:val="NumListC"/>
    <w:next w:val="Normal"/>
    <w:autoRedefine/>
    <w:rsid w:val="003C0B4A"/>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3C0B4A"/>
    <w:rPr>
      <w:color w:val="666699"/>
    </w:rPr>
  </w:style>
  <w:style w:type="character" w:styleId="PageNumber">
    <w:name w:val="page number"/>
    <w:basedOn w:val="DefaultParagraphFont"/>
    <w:semiHidden/>
    <w:rsid w:val="003C0B4A"/>
  </w:style>
  <w:style w:type="paragraph" w:styleId="PlainText">
    <w:name w:val="Plain Text"/>
    <w:basedOn w:val="Normal"/>
    <w:link w:val="PlainTextChar"/>
    <w:semiHidden/>
    <w:rsid w:val="003C0B4A"/>
    <w:rPr>
      <w:rFonts w:ascii="Courier New" w:hAnsi="Courier New" w:cs="Courier New"/>
    </w:rPr>
  </w:style>
  <w:style w:type="character" w:customStyle="1" w:styleId="PlainTextChar">
    <w:name w:val="Plain Text Char"/>
    <w:basedOn w:val="DefaultParagraphFont"/>
    <w:link w:val="PlainText"/>
    <w:semiHidden/>
    <w:rsid w:val="009E3AC1"/>
    <w:rPr>
      <w:rFonts w:ascii="Courier New" w:eastAsia="Times New Roman" w:hAnsi="Courier New" w:cs="Courier New"/>
      <w:sz w:val="20"/>
      <w:szCs w:val="20"/>
    </w:rPr>
  </w:style>
  <w:style w:type="paragraph" w:customStyle="1" w:styleId="ProductionDirective">
    <w:name w:val="Production Directive"/>
    <w:next w:val="Normal"/>
    <w:autoRedefine/>
    <w:rsid w:val="003C0B4A"/>
    <w:pPr>
      <w:spacing w:before="120" w:after="120" w:line="360" w:lineRule="auto"/>
    </w:pPr>
    <w:rPr>
      <w:rFonts w:ascii="Times New Roman" w:eastAsia="Times New Roman" w:hAnsi="Times New Roman" w:cs="Times New Roman"/>
      <w:smallCaps/>
      <w:color w:val="FF0000"/>
      <w:sz w:val="20"/>
      <w:szCs w:val="20"/>
    </w:rPr>
  </w:style>
  <w:style w:type="paragraph" w:styleId="Salutation">
    <w:name w:val="Salutation"/>
    <w:basedOn w:val="Normal"/>
    <w:next w:val="Normal"/>
    <w:link w:val="SalutationChar"/>
    <w:semiHidden/>
    <w:rsid w:val="003C0B4A"/>
  </w:style>
  <w:style w:type="character" w:customStyle="1" w:styleId="SalutationChar">
    <w:name w:val="Salutation Char"/>
    <w:basedOn w:val="DefaultParagraphFont"/>
    <w:link w:val="Salutation"/>
    <w:semiHidden/>
    <w:rsid w:val="009E3AC1"/>
    <w:rPr>
      <w:rFonts w:ascii="Times New Roman" w:eastAsia="Times New Roman" w:hAnsi="Times New Roman" w:cs="Times New Roman"/>
      <w:sz w:val="20"/>
      <w:szCs w:val="20"/>
    </w:rPr>
  </w:style>
  <w:style w:type="paragraph" w:styleId="Signature">
    <w:name w:val="Signature"/>
    <w:basedOn w:val="Normal"/>
    <w:link w:val="SignatureChar"/>
    <w:semiHidden/>
    <w:rsid w:val="003C0B4A"/>
    <w:pPr>
      <w:ind w:left="4320"/>
    </w:pPr>
  </w:style>
  <w:style w:type="character" w:customStyle="1" w:styleId="SignatureChar">
    <w:name w:val="Signature Char"/>
    <w:basedOn w:val="DefaultParagraphFont"/>
    <w:link w:val="Signature"/>
    <w:semiHidden/>
    <w:rsid w:val="009E3AC1"/>
    <w:rPr>
      <w:rFonts w:ascii="Times New Roman" w:eastAsia="Times New Roman" w:hAnsi="Times New Roman" w:cs="Times New Roman"/>
      <w:sz w:val="20"/>
      <w:szCs w:val="20"/>
    </w:rPr>
  </w:style>
  <w:style w:type="character" w:styleId="Strong">
    <w:name w:val="Strong"/>
    <w:basedOn w:val="DefaultParagraphFont"/>
    <w:qFormat/>
    <w:rsid w:val="003C0B4A"/>
    <w:rPr>
      <w:b/>
      <w:bCs/>
    </w:rPr>
  </w:style>
  <w:style w:type="paragraph" w:customStyle="1" w:styleId="SubBullet">
    <w:name w:val="SubBullet"/>
    <w:next w:val="Normal"/>
    <w:autoRedefine/>
    <w:rsid w:val="003C0B4A"/>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3C0B4A"/>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3C0B4A"/>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3C0B4A"/>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9E3AC1"/>
    <w:rPr>
      <w:rFonts w:ascii="Arial" w:eastAsia="Times New Roman" w:hAnsi="Arial" w:cs="Arial"/>
      <w:sz w:val="24"/>
      <w:szCs w:val="24"/>
    </w:rPr>
  </w:style>
  <w:style w:type="table" w:styleId="Table3Deffects1">
    <w:name w:val="Table 3D effects 1"/>
    <w:basedOn w:val="TableNormal"/>
    <w:semiHidden/>
    <w:rsid w:val="003C0B4A"/>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C0B4A"/>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C0B4A"/>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3C0B4A"/>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C0B4A"/>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C0B4A"/>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C0B4A"/>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C0B4A"/>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C0B4A"/>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C0B4A"/>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C0B4A"/>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C0B4A"/>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C0B4A"/>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C0B4A"/>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C0B4A"/>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C0B4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C0B4A"/>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C0B4A"/>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C0B4A"/>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C0B4A"/>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C0B4A"/>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C0B4A"/>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3C0B4A"/>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3C0B4A"/>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C0B4A"/>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C0B4A"/>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C0B4A"/>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C0B4A"/>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C0B4A"/>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C0B4A"/>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C0B4A"/>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C0B4A"/>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C0B4A"/>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C0B4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3C0B4A"/>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3C0B4A"/>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C0B4A"/>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C0B4A"/>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3C0B4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9E3AC1"/>
    <w:rPr>
      <w:rFonts w:ascii="Arial" w:eastAsia="Times New Roman" w:hAnsi="Arial" w:cs="Arial"/>
      <w:b/>
      <w:bCs/>
      <w:kern w:val="28"/>
      <w:sz w:val="32"/>
      <w:szCs w:val="32"/>
    </w:rPr>
  </w:style>
  <w:style w:type="character" w:customStyle="1" w:styleId="Wingdings">
    <w:name w:val="Wingdings"/>
    <w:basedOn w:val="DefaultParagraphFont"/>
    <w:rsid w:val="003C0B4A"/>
    <w:rPr>
      <w:rFonts w:ascii="Wingdings 2" w:hAnsi="Wingdings 2"/>
      <w:color w:val="0000FF"/>
      <w:sz w:val="24"/>
    </w:rPr>
  </w:style>
  <w:style w:type="character" w:customStyle="1" w:styleId="WingdingsSmall">
    <w:name w:val="Wingdings Small"/>
    <w:basedOn w:val="Wingdings"/>
    <w:rsid w:val="003C0B4A"/>
    <w:rPr>
      <w:rFonts w:ascii="Wingdings 2" w:hAnsi="Wingdings 2"/>
      <w:color w:val="99CCFF"/>
      <w:sz w:val="20"/>
    </w:rPr>
  </w:style>
  <w:style w:type="character" w:customStyle="1" w:styleId="Title1">
    <w:name w:val="Title1"/>
    <w:basedOn w:val="DefaultParagraphFont"/>
    <w:rsid w:val="009E3AC1"/>
  </w:style>
  <w:style w:type="paragraph" w:styleId="TOC1">
    <w:name w:val="toc 1"/>
    <w:basedOn w:val="Normal"/>
    <w:next w:val="Normal"/>
    <w:autoRedefine/>
    <w:uiPriority w:val="39"/>
    <w:unhideWhenUsed/>
    <w:rsid w:val="00492B8F"/>
    <w:pPr>
      <w:spacing w:after="100"/>
    </w:pPr>
  </w:style>
  <w:style w:type="paragraph" w:styleId="TOC2">
    <w:name w:val="toc 2"/>
    <w:basedOn w:val="Normal"/>
    <w:next w:val="Normal"/>
    <w:autoRedefine/>
    <w:uiPriority w:val="39"/>
    <w:unhideWhenUsed/>
    <w:rsid w:val="00492B8F"/>
    <w:pPr>
      <w:spacing w:after="100"/>
      <w:ind w:left="200"/>
    </w:pPr>
  </w:style>
  <w:style w:type="paragraph" w:styleId="TOC3">
    <w:name w:val="toc 3"/>
    <w:basedOn w:val="Normal"/>
    <w:next w:val="Normal"/>
    <w:autoRedefine/>
    <w:uiPriority w:val="39"/>
    <w:unhideWhenUsed/>
    <w:rsid w:val="00492B8F"/>
    <w:pPr>
      <w:spacing w:after="100"/>
      <w:ind w:left="400"/>
    </w:pPr>
  </w:style>
  <w:style w:type="paragraph" w:styleId="BalloonText">
    <w:name w:val="Balloon Text"/>
    <w:basedOn w:val="Normal"/>
    <w:link w:val="BalloonTextChar"/>
    <w:uiPriority w:val="99"/>
    <w:semiHidden/>
    <w:unhideWhenUsed/>
    <w:rsid w:val="00492B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B8F"/>
    <w:rPr>
      <w:rFonts w:ascii="Segoe UI" w:eastAsia="Times New Roman" w:hAnsi="Segoe UI" w:cs="Segoe UI"/>
      <w:sz w:val="18"/>
      <w:szCs w:val="18"/>
    </w:rPr>
  </w:style>
  <w:style w:type="paragraph" w:styleId="Revision">
    <w:name w:val="Revision"/>
    <w:hidden/>
    <w:uiPriority w:val="99"/>
    <w:semiHidden/>
    <w:rsid w:val="0089377E"/>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2E0126"/>
    <w:rPr>
      <w:sz w:val="16"/>
      <w:szCs w:val="16"/>
    </w:rPr>
  </w:style>
  <w:style w:type="paragraph" w:styleId="CommentText">
    <w:name w:val="annotation text"/>
    <w:basedOn w:val="Normal"/>
    <w:link w:val="CommentTextChar"/>
    <w:uiPriority w:val="99"/>
    <w:semiHidden/>
    <w:unhideWhenUsed/>
    <w:rsid w:val="002E0126"/>
  </w:style>
  <w:style w:type="character" w:customStyle="1" w:styleId="CommentTextChar">
    <w:name w:val="Comment Text Char"/>
    <w:basedOn w:val="DefaultParagraphFont"/>
    <w:link w:val="CommentText"/>
    <w:uiPriority w:val="99"/>
    <w:semiHidden/>
    <w:rsid w:val="002E012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0126"/>
    <w:rPr>
      <w:b/>
      <w:bCs/>
    </w:rPr>
  </w:style>
  <w:style w:type="character" w:customStyle="1" w:styleId="CommentSubjectChar">
    <w:name w:val="Comment Subject Char"/>
    <w:basedOn w:val="CommentTextChar"/>
    <w:link w:val="CommentSubject"/>
    <w:uiPriority w:val="99"/>
    <w:semiHidden/>
    <w:rsid w:val="002E0126"/>
    <w:rPr>
      <w:rFonts w:ascii="Times New Roman" w:eastAsia="Times New Roman" w:hAnsi="Times New Roman" w:cs="Times New Roman"/>
      <w:b/>
      <w:bCs/>
      <w:sz w:val="20"/>
      <w:szCs w:val="20"/>
    </w:rPr>
  </w:style>
  <w:style w:type="character" w:customStyle="1" w:styleId="Literal-Gray">
    <w:name w:val="Literal - Gray"/>
    <w:basedOn w:val="Literal"/>
    <w:uiPriority w:val="1"/>
    <w:qFormat/>
    <w:rsid w:val="001B7DE8"/>
    <w:rPr>
      <w:rFonts w:ascii="Courier" w:eastAsia="Microsoft YaHei" w:hAnsi="Courier"/>
      <w:color w:val="99999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142687">
      <w:bodyDiv w:val="1"/>
      <w:marLeft w:val="0"/>
      <w:marRight w:val="0"/>
      <w:marTop w:val="0"/>
      <w:marBottom w:val="0"/>
      <w:divBdr>
        <w:top w:val="none" w:sz="0" w:space="0" w:color="auto"/>
        <w:left w:val="none" w:sz="0" w:space="0" w:color="auto"/>
        <w:bottom w:val="none" w:sz="0" w:space="0" w:color="auto"/>
        <w:right w:val="none" w:sz="0" w:space="0" w:color="auto"/>
      </w:divBdr>
      <w:divsChild>
        <w:div w:id="504981157">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947932583">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1368330186">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 w:id="1569221380">
      <w:bodyDiv w:val="1"/>
      <w:marLeft w:val="0"/>
      <w:marRight w:val="0"/>
      <w:marTop w:val="0"/>
      <w:marBottom w:val="0"/>
      <w:divBdr>
        <w:top w:val="none" w:sz="0" w:space="0" w:color="auto"/>
        <w:left w:val="none" w:sz="0" w:space="0" w:color="auto"/>
        <w:bottom w:val="none" w:sz="0" w:space="0" w:color="auto"/>
        <w:right w:val="none" w:sz="0" w:space="0" w:color="auto"/>
      </w:divBdr>
      <w:divsChild>
        <w:div w:id="198396605">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1308977069">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1864827330">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rust-lang.org/stable/nomicon/" TargetMode="External"/><Relationship Id="rId4" Type="http://schemas.openxmlformats.org/officeDocument/2006/relationships/settings" Target="settings.xml"/><Relationship Id="rId9" Type="http://schemas.openxmlformats.org/officeDocument/2006/relationships/hyperlink" Target="http://golang.org/doc/effective_g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4BDC8-B9C0-C940-9116-832EAFD05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31</Pages>
  <Words>8351</Words>
  <Characters>47605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Chadwick</dc:creator>
  <cp:lastModifiedBy>Carol Nichols</cp:lastModifiedBy>
  <cp:revision>107</cp:revision>
  <dcterms:created xsi:type="dcterms:W3CDTF">2018-01-19T18:46:00Z</dcterms:created>
  <dcterms:modified xsi:type="dcterms:W3CDTF">2018-01-22T19:52:00Z</dcterms:modified>
</cp:coreProperties>
</file>