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9B" w:rsidRDefault="00DF6F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F6F7C">
        <w:rPr>
          <w:rFonts w:eastAsia="Microsoft YaHei"/>
        </w:rPr>
        <w:fldChar w:fldCharType="begin"/>
      </w:r>
      <w:r w:rsidR="0009229B">
        <w:rPr>
          <w:rFonts w:eastAsia="Microsoft YaHei"/>
        </w:rPr>
        <w:instrText xml:space="preserve"> TOC \o "1-3" \h \z \t "HeadA,1,HeadB,2,HeadC,3" </w:instrText>
      </w:r>
      <w:r w:rsidRPr="00DF6F7C">
        <w:rPr>
          <w:rFonts w:eastAsia="Microsoft YaHei"/>
        </w:rPr>
        <w:fldChar w:fldCharType="separate"/>
      </w:r>
      <w:r>
        <w:fldChar w:fldCharType="begin"/>
      </w:r>
      <w:r w:rsidR="00D13E27">
        <w:instrText xml:space="preserve"> HYPERLINK \l "_Toc462761699" </w:instrText>
      </w:r>
      <w:r>
        <w:fldChar w:fldCharType="separate"/>
      </w:r>
      <w:del w:id="0" w:author="NSP" w:date="2016-10-21T14:08:00Z">
        <w:r w:rsidR="0009229B" w:rsidRPr="00AA0CF1" w:rsidDel="00D13E27">
          <w:rPr>
            <w:rStyle w:val="Hyperlink"/>
            <w:rFonts w:eastAsia="Microsoft YaHei"/>
            <w:noProof/>
          </w:rPr>
          <w:delText>Variable Binding</w:delText>
        </w:r>
      </w:del>
      <w:ins w:id="1" w:author="NSP" w:date="2016-10-21T14:08:00Z">
        <w:r w:rsidR="00D13E27">
          <w:rPr>
            <w:rStyle w:val="Hyperlink"/>
            <w:rFonts w:eastAsia="Microsoft YaHei"/>
            <w:noProof/>
          </w:rPr>
          <w:t>Variable</w:t>
        </w:r>
      </w:ins>
      <w:r w:rsidR="0009229B" w:rsidRPr="00AA0CF1">
        <w:rPr>
          <w:rStyle w:val="Hyperlink"/>
          <w:rFonts w:eastAsia="Microsoft YaHei"/>
          <w:noProof/>
        </w:rPr>
        <w:t>s and Mutability</w:t>
      </w:r>
      <w:r w:rsidR="0009229B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09229B">
        <w:rPr>
          <w:noProof/>
          <w:webHidden/>
        </w:rPr>
        <w:instrText xml:space="preserve"> PAGEREF _Toc462761699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09229B">
        <w:rPr>
          <w:noProof/>
          <w:webHidden/>
        </w:rPr>
        <w:t>2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0" w:history="1">
        <w:r w:rsidR="0009229B" w:rsidRPr="00AA0CF1">
          <w:rPr>
            <w:rStyle w:val="Hyperlink"/>
            <w:rFonts w:eastAsia="Microsoft YaHei"/>
            <w:noProof/>
          </w:rPr>
          <w:t>Shadowing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1" w:history="1">
        <w:r w:rsidR="0009229B" w:rsidRPr="00AA0CF1">
          <w:rPr>
            <w:rStyle w:val="Hyperlink"/>
            <w:rFonts w:eastAsia="Microsoft YaHei"/>
            <w:noProof/>
          </w:rPr>
          <w:t>Data Types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2" w:history="1">
        <w:r w:rsidR="0009229B" w:rsidRPr="00AA0CF1">
          <w:rPr>
            <w:rStyle w:val="Hyperlink"/>
            <w:rFonts w:eastAsia="Microsoft YaHei"/>
            <w:noProof/>
          </w:rPr>
          <w:t>Scalar Types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3" w:history="1">
        <w:r w:rsidR="0009229B" w:rsidRPr="00AA0CF1">
          <w:rPr>
            <w:rStyle w:val="Hyperlink"/>
            <w:rFonts w:eastAsia="Microsoft YaHei"/>
            <w:noProof/>
          </w:rPr>
          <w:t>Integer Types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4" w:history="1">
        <w:r w:rsidR="0009229B" w:rsidRPr="00AA0CF1">
          <w:rPr>
            <w:rStyle w:val="Hyperlink"/>
            <w:rFonts w:eastAsia="Microsoft YaHei"/>
            <w:noProof/>
          </w:rPr>
          <w:t>Floating-Point Types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5" w:history="1">
        <w:r w:rsidR="0009229B" w:rsidRPr="00AA0CF1">
          <w:rPr>
            <w:rStyle w:val="Hyperlink"/>
            <w:rFonts w:eastAsia="Microsoft YaHei"/>
            <w:noProof/>
          </w:rPr>
          <w:t>Numeric Operations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6" w:history="1">
        <w:r w:rsidR="0009229B" w:rsidRPr="00AA0CF1">
          <w:rPr>
            <w:rStyle w:val="Hyperlink"/>
            <w:rFonts w:eastAsia="Microsoft YaHei"/>
            <w:noProof/>
          </w:rPr>
          <w:t>The Boolean Type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7" w:history="1">
        <w:r w:rsidR="0009229B" w:rsidRPr="00AA0CF1">
          <w:rPr>
            <w:rStyle w:val="Hyperlink"/>
            <w:rFonts w:eastAsia="Microsoft YaHei"/>
            <w:noProof/>
          </w:rPr>
          <w:t>The Character Type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8" w:history="1">
        <w:r w:rsidR="0009229B" w:rsidRPr="00AA0CF1">
          <w:rPr>
            <w:rStyle w:val="Hyperlink"/>
            <w:rFonts w:eastAsia="Microsoft YaHei"/>
            <w:noProof/>
          </w:rPr>
          <w:t>Compound Types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09" w:history="1">
        <w:r w:rsidR="0009229B" w:rsidRPr="00AA0CF1">
          <w:rPr>
            <w:rStyle w:val="Hyperlink"/>
            <w:rFonts w:eastAsia="Microsoft YaHei"/>
            <w:noProof/>
          </w:rPr>
          <w:t>Grouping Values into Tuples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0" w:history="1">
        <w:r w:rsidR="0009229B" w:rsidRPr="00AA0CF1">
          <w:rPr>
            <w:rStyle w:val="Hyperlink"/>
            <w:rFonts w:eastAsia="Microsoft YaHei"/>
            <w:noProof/>
          </w:rPr>
          <w:t>Tuple Indexing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1" w:history="1">
        <w:r w:rsidR="0009229B" w:rsidRPr="00AA0CF1">
          <w:rPr>
            <w:rStyle w:val="Hyperlink"/>
            <w:rFonts w:eastAsia="Microsoft YaHei"/>
            <w:noProof/>
          </w:rPr>
          <w:t>Arrays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2" w:history="1">
        <w:r w:rsidR="0009229B" w:rsidRPr="00AA0CF1">
          <w:rPr>
            <w:rStyle w:val="Hyperlink"/>
            <w:rFonts w:eastAsia="Microsoft YaHei"/>
            <w:noProof/>
          </w:rPr>
          <w:t>Accessing Array Elements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3" w:history="1">
        <w:r w:rsidR="0009229B" w:rsidRPr="00AA0CF1">
          <w:rPr>
            <w:rStyle w:val="Hyperlink"/>
            <w:rFonts w:eastAsia="Microsoft YaHei"/>
            <w:noProof/>
          </w:rPr>
          <w:t>Invalid Array Element Access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4" w:history="1">
        <w:r w:rsidR="0009229B" w:rsidRPr="00AA0CF1">
          <w:rPr>
            <w:rStyle w:val="Hyperlink"/>
            <w:rFonts w:eastAsia="Microsoft YaHei"/>
            <w:noProof/>
          </w:rPr>
          <w:t>How Functions Work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5" w:history="1">
        <w:r w:rsidR="0009229B" w:rsidRPr="00AA0CF1">
          <w:rPr>
            <w:rStyle w:val="Hyperlink"/>
            <w:rFonts w:eastAsia="Microsoft YaHei"/>
            <w:noProof/>
          </w:rPr>
          <w:t>Function Arguments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6" w:history="1">
        <w:r w:rsidR="0009229B" w:rsidRPr="00AA0CF1">
          <w:rPr>
            <w:rStyle w:val="Hyperlink"/>
            <w:rFonts w:eastAsia="Microsoft YaHei"/>
            <w:noProof/>
          </w:rPr>
          <w:t>Function Bodies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7" w:history="1">
        <w:r w:rsidR="0009229B" w:rsidRPr="00AA0CF1">
          <w:rPr>
            <w:rStyle w:val="Hyperlink"/>
            <w:rFonts w:eastAsia="Microsoft YaHei"/>
            <w:noProof/>
          </w:rPr>
          <w:t>Statements and Expressions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8" w:history="1">
        <w:r w:rsidR="0009229B" w:rsidRPr="00AA0CF1">
          <w:rPr>
            <w:rStyle w:val="Hyperlink"/>
            <w:rFonts w:eastAsia="Microsoft YaHei"/>
            <w:noProof/>
          </w:rPr>
          <w:t>Functions with Return Values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19" w:history="1">
        <w:r w:rsidR="0009229B" w:rsidRPr="00AA0CF1">
          <w:rPr>
            <w:rStyle w:val="Hyperlink"/>
            <w:rFonts w:eastAsia="Microsoft YaHei"/>
            <w:noProof/>
          </w:rPr>
          <w:t>Comments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0" w:history="1">
        <w:r w:rsidR="0009229B" w:rsidRPr="00AA0CF1">
          <w:rPr>
            <w:rStyle w:val="Hyperlink"/>
            <w:rFonts w:eastAsia="Microsoft YaHei"/>
            <w:noProof/>
          </w:rPr>
          <w:t>Control Flow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1" w:history="1">
        <w:r w:rsidR="0009229B" w:rsidRPr="00AA0CF1">
          <w:rPr>
            <w:rStyle w:val="Hyperlink"/>
            <w:noProof/>
          </w:rPr>
          <w:t xml:space="preserve">If </w:t>
        </w:r>
        <w:r w:rsidR="0009229B" w:rsidRPr="00AA0CF1">
          <w:rPr>
            <w:rStyle w:val="Hyperlink"/>
            <w:rFonts w:eastAsia="Microsoft YaHei"/>
            <w:noProof/>
          </w:rPr>
          <w:t>Expressions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2" w:history="1">
        <w:r w:rsidR="0009229B" w:rsidRPr="00AA0CF1">
          <w:rPr>
            <w:rStyle w:val="Hyperlink"/>
            <w:rFonts w:eastAsia="Microsoft YaHei"/>
            <w:noProof/>
          </w:rPr>
          <w:t xml:space="preserve">Multiple Conditions with </w:t>
        </w:r>
        <w:r w:rsidR="0009229B" w:rsidRPr="00AA0CF1">
          <w:rPr>
            <w:rStyle w:val="Hyperlink"/>
            <w:noProof/>
          </w:rPr>
          <w:t>else if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3" w:history="1">
        <w:r w:rsidR="0009229B" w:rsidRPr="00AA0CF1">
          <w:rPr>
            <w:rStyle w:val="Hyperlink"/>
            <w:rFonts w:eastAsia="Microsoft YaHei"/>
            <w:noProof/>
          </w:rPr>
          <w:t xml:space="preserve">Using </w:t>
        </w:r>
        <w:r w:rsidR="0009229B" w:rsidRPr="00AA0CF1">
          <w:rPr>
            <w:rStyle w:val="Hyperlink"/>
            <w:noProof/>
          </w:rPr>
          <w:t>if</w:t>
        </w:r>
        <w:r w:rsidR="0009229B" w:rsidRPr="00AA0CF1">
          <w:rPr>
            <w:rStyle w:val="Hyperlink"/>
            <w:rFonts w:eastAsia="Microsoft YaHei"/>
            <w:noProof/>
          </w:rPr>
          <w:t xml:space="preserve"> in a Binding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4" w:history="1">
        <w:r w:rsidR="0009229B" w:rsidRPr="00AA0CF1">
          <w:rPr>
            <w:rStyle w:val="Hyperlink"/>
            <w:rFonts w:eastAsia="Microsoft YaHei"/>
            <w:noProof/>
          </w:rPr>
          <w:t>Repetition with Loops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5" w:history="1">
        <w:r w:rsidR="0009229B" w:rsidRPr="00AA0CF1">
          <w:rPr>
            <w:rStyle w:val="Hyperlink"/>
            <w:rFonts w:eastAsia="Microsoft YaHei"/>
            <w:noProof/>
          </w:rPr>
          <w:t xml:space="preserve">Repeating Code with </w:t>
        </w:r>
        <w:r w:rsidR="0009229B" w:rsidRPr="00AA0CF1">
          <w:rPr>
            <w:rStyle w:val="Hyperlink"/>
            <w:noProof/>
          </w:rPr>
          <w:t>loop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6" w:history="1">
        <w:r w:rsidR="0009229B" w:rsidRPr="00AA0CF1">
          <w:rPr>
            <w:rStyle w:val="Hyperlink"/>
            <w:rFonts w:eastAsia="Microsoft YaHei"/>
            <w:noProof/>
          </w:rPr>
          <w:t xml:space="preserve">Conditional Loops With </w:t>
        </w:r>
        <w:r w:rsidR="0009229B" w:rsidRPr="00AA0CF1">
          <w:rPr>
            <w:rStyle w:val="Hyperlink"/>
            <w:noProof/>
          </w:rPr>
          <w:t>while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7" w:history="1">
        <w:r w:rsidR="0009229B" w:rsidRPr="00AA0CF1">
          <w:rPr>
            <w:rStyle w:val="Hyperlink"/>
            <w:rFonts w:eastAsia="Microsoft YaHei"/>
            <w:noProof/>
          </w:rPr>
          <w:t xml:space="preserve">Looping Through a Collection with </w:t>
        </w:r>
        <w:r w:rsidR="0009229B" w:rsidRPr="00AA0CF1">
          <w:rPr>
            <w:rStyle w:val="Hyperlink"/>
            <w:noProof/>
          </w:rPr>
          <w:t>for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229B" w:rsidRDefault="00DF6F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761728" w:history="1">
        <w:r w:rsidR="0009229B" w:rsidRPr="00AA0CF1">
          <w:rPr>
            <w:rStyle w:val="Hyperlink"/>
            <w:rFonts w:eastAsia="Microsoft YaHei"/>
            <w:noProof/>
          </w:rPr>
          <w:t>Summary</w:t>
        </w:r>
        <w:r w:rsidR="000922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229B">
          <w:rPr>
            <w:noProof/>
            <w:webHidden/>
          </w:rPr>
          <w:instrText xml:space="preserve"> PAGEREF _Toc462761728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22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229B" w:rsidRDefault="00DF6F7C" w:rsidP="00932640">
      <w:pPr>
        <w:pStyle w:val="ChapterStart"/>
        <w:rPr>
          <w:rFonts w:eastAsia="Microsoft YaHei"/>
        </w:rPr>
      </w:pPr>
      <w:r>
        <w:rPr>
          <w:rFonts w:eastAsia="Microsoft YaHei"/>
        </w:rPr>
        <w:fldChar w:fldCharType="end"/>
      </w:r>
    </w:p>
    <w:p w:rsidR="00932640" w:rsidRDefault="00932640" w:rsidP="00932640">
      <w:pPr>
        <w:pStyle w:val="ChapterStart"/>
        <w:rPr>
          <w:rFonts w:eastAsia="Microsoft YaHei"/>
        </w:rPr>
      </w:pPr>
      <w:r>
        <w:rPr>
          <w:rFonts w:eastAsia="Microsoft YaHei"/>
        </w:rPr>
        <w:t>Chapter</w:t>
      </w:r>
      <w:r w:rsidR="00EA32D2">
        <w:rPr>
          <w:rFonts w:eastAsia="Microsoft YaHei"/>
        </w:rPr>
        <w:t xml:space="preserve"> </w:t>
      </w:r>
      <w:r>
        <w:rPr>
          <w:rFonts w:eastAsia="Microsoft YaHei"/>
        </w:rPr>
        <w:t>3</w:t>
      </w:r>
    </w:p>
    <w:p w:rsidR="00633E1D" w:rsidRDefault="00633E1D" w:rsidP="00932640">
      <w:pPr>
        <w:pStyle w:val="ChapterTitle"/>
        <w:rPr>
          <w:rFonts w:eastAsia="Microsoft YaHei"/>
        </w:rPr>
      </w:pPr>
      <w:r>
        <w:rPr>
          <w:rFonts w:eastAsia="Microsoft YaHei" w:hint="eastAsia"/>
        </w:rPr>
        <w:t>Common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932640">
        <w:rPr>
          <w:rFonts w:eastAsia="Microsoft YaHei" w:hint="eastAsia"/>
        </w:rPr>
        <w:t>ming</w:t>
      </w:r>
      <w:r w:rsidR="00EA32D2">
        <w:rPr>
          <w:rFonts w:eastAsia="Microsoft YaHei" w:hint="eastAsia"/>
        </w:rPr>
        <w:t xml:space="preserve"> </w:t>
      </w:r>
      <w:r w:rsidR="00932640">
        <w:rPr>
          <w:rFonts w:eastAsia="Microsoft YaHei" w:hint="eastAsia"/>
        </w:rPr>
        <w:t>Concepts</w:t>
      </w:r>
      <w:r w:rsidR="00EA32D2">
        <w:rPr>
          <w:rFonts w:eastAsia="Microsoft YaHei" w:hint="eastAsia"/>
        </w:rPr>
        <w:t xml:space="preserve"> </w:t>
      </w:r>
    </w:p>
    <w:p w:rsidR="00633E1D" w:rsidRDefault="00633E1D" w:rsidP="00932640">
      <w:pPr>
        <w:pStyle w:val="BodyFirst"/>
        <w:rPr>
          <w:rFonts w:eastAsia="Microsoft YaHei"/>
        </w:rPr>
      </w:pPr>
      <w:del w:id="2" w:author="AnneMarieW" w:date="2016-09-30T10:30:00Z">
        <w:r w:rsidDel="001F3245">
          <w:rPr>
            <w:rFonts w:eastAsia="Microsoft YaHei" w:hint="eastAsia"/>
          </w:rPr>
          <w:delText>Let</w:delText>
        </w:r>
        <w:r w:rsidR="00EA32D2" w:rsidDel="001F3245">
          <w:rPr>
            <w:rFonts w:eastAsia="Microsoft YaHei"/>
          </w:rPr>
          <w:delText>’</w:delText>
        </w:r>
        <w:r w:rsidDel="001F3245">
          <w:rPr>
            <w:rFonts w:eastAsia="Microsoft YaHei" w:hint="eastAsia"/>
          </w:rPr>
          <w:delText>s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first</w:delText>
        </w:r>
        <w:r w:rsidR="00EA32D2" w:rsidDel="001F3245">
          <w:rPr>
            <w:rFonts w:eastAsia="Microsoft YaHei" w:hint="eastAsia"/>
          </w:rPr>
          <w:delText xml:space="preserve"> </w:delText>
        </w:r>
      </w:del>
      <w:ins w:id="3" w:author="AnneMarieW" w:date="2016-09-30T10:30:00Z">
        <w:del w:id="4" w:author="NSP" w:date="2016-10-21T14:07:00Z">
          <w:r w:rsidR="001F3245" w:rsidDel="00D13E27">
            <w:rPr>
              <w:rFonts w:eastAsia="Microsoft YaHei"/>
            </w:rPr>
            <w:delText>You</w:delText>
          </w:r>
        </w:del>
      </w:ins>
      <w:ins w:id="5" w:author="NSP" w:date="2016-10-21T14:07:00Z">
        <w:r w:rsidR="00D13E27">
          <w:rPr>
            <w:rFonts w:eastAsia="Microsoft YaHei"/>
          </w:rPr>
          <w:t>We</w:t>
        </w:r>
      </w:ins>
      <w:ins w:id="6" w:author="AnneMarieW" w:date="2016-09-30T10:30:00Z">
        <w:r w:rsidR="001F3245">
          <w:rPr>
            <w:rFonts w:eastAsia="Microsoft YaHei"/>
          </w:rPr>
          <w:t xml:space="preserve">’ll start this chapter by </w:t>
        </w:r>
      </w:ins>
      <w:r>
        <w:rPr>
          <w:rFonts w:eastAsia="Microsoft YaHei" w:hint="eastAsia"/>
        </w:rPr>
        <w:t>look</w:t>
      </w:r>
      <w:ins w:id="7" w:author="AnneMarieW" w:date="2016-09-30T10:30:00Z">
        <w:r w:rsidR="001F3245">
          <w:rPr>
            <w:rFonts w:eastAsia="Microsoft YaHei"/>
          </w:rPr>
          <w:t>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appear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del w:id="8" w:author="AnneMarieW" w:date="2016-09-30T10:30:00Z">
        <w:r w:rsidDel="001F3245">
          <w:rPr>
            <w:rFonts w:eastAsia="Microsoft YaHei" w:hint="eastAsia"/>
          </w:rPr>
          <w:delText>see</w:delText>
        </w:r>
      </w:del>
      <w:ins w:id="9" w:author="AnneMarieW" w:date="2016-09-30T10:30:00Z">
        <w:r w:rsidR="001F3245">
          <w:rPr>
            <w:rFonts w:eastAsia="Microsoft YaHei"/>
          </w:rPr>
          <w:t>learn</w:t>
        </w:r>
      </w:ins>
      <w:ins w:id="10" w:author="AnneMarieW" w:date="2016-10-04T13:11:00Z">
        <w:r w:rsidR="0059504D">
          <w:rPr>
            <w:rFonts w:eastAsia="Microsoft YaHei"/>
          </w:rPr>
          <w:t>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common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their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core.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presented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unique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Rust,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particular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syntax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conventions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concerning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concepts.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Specifically,</w:t>
      </w:r>
      <w:r w:rsidR="00EA32D2">
        <w:rPr>
          <w:rFonts w:eastAsia="Microsoft YaHei" w:hint="eastAsia"/>
        </w:rPr>
        <w:t xml:space="preserve"> </w:t>
      </w:r>
      <w:del w:id="11" w:author="AnneMarieW" w:date="2016-09-30T10:31:00Z">
        <w:r w:rsidDel="001F3245">
          <w:rPr>
            <w:rFonts w:eastAsia="Microsoft YaHei" w:hint="eastAsia"/>
          </w:rPr>
          <w:delText>we</w:delText>
        </w:r>
      </w:del>
      <w:ins w:id="12" w:author="AnneMarieW" w:date="2016-09-30T10:31:00Z">
        <w:r w:rsidR="001F3245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del w:id="13" w:author="AnneMarieW" w:date="2016-09-30T10:31:00Z">
        <w:r w:rsidDel="001F3245">
          <w:rPr>
            <w:rFonts w:eastAsia="Microsoft YaHei" w:hint="eastAsia"/>
          </w:rPr>
          <w:delText>be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talking</w:delText>
        </w:r>
        <w:r w:rsidR="00EA32D2" w:rsidDel="001F3245">
          <w:rPr>
            <w:rFonts w:eastAsia="Microsoft YaHei" w:hint="eastAsia"/>
          </w:rPr>
          <w:delText xml:space="preserve"> </w:delText>
        </w:r>
      </w:del>
      <w:ins w:id="14" w:author="AnneMarieW" w:date="2016-09-30T10:31:00Z">
        <w:r w:rsidR="001F3245">
          <w:rPr>
            <w:rFonts w:eastAsia="Microsoft YaHei"/>
          </w:rPr>
          <w:t xml:space="preserve">learn </w:t>
        </w:r>
      </w:ins>
      <w:r>
        <w:rPr>
          <w:rFonts w:eastAsia="Microsoft YaHei" w:hint="eastAsia"/>
        </w:rPr>
        <w:t>about</w:t>
      </w:r>
      <w:r w:rsidR="00EA32D2">
        <w:rPr>
          <w:rFonts w:eastAsia="Microsoft YaHei" w:hint="eastAsia"/>
        </w:rPr>
        <w:t xml:space="preserve"> </w:t>
      </w:r>
      <w:del w:id="15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16" w:author="NSP" w:date="2016-10-21T14:08:00Z">
        <w:r w:rsidR="00D13E27">
          <w:rPr>
            <w:rFonts w:eastAsia="Microsoft YaHei" w:hint="eastAsia"/>
          </w:rPr>
          <w:t>variable</w:t>
        </w:r>
      </w:ins>
      <w:r>
        <w:rPr>
          <w:rFonts w:eastAsia="Microsoft YaHei" w:hint="eastAsia"/>
        </w:rPr>
        <w:t>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basic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functions,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comments,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flow.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foundations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program,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learning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early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strong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from.</w:t>
      </w:r>
      <w:r w:rsidR="00EA32D2">
        <w:rPr>
          <w:rFonts w:eastAsia="Microsoft YaHei"/>
        </w:rPr>
        <w:t xml:space="preserve"> </w:t>
      </w:r>
    </w:p>
    <w:p w:rsidR="00633E1D" w:rsidRDefault="00633E1D" w:rsidP="00932640">
      <w:pPr>
        <w:pStyle w:val="ProductionDirective"/>
        <w:rPr>
          <w:ins w:id="17" w:author="AnneMarieW" w:date="2016-09-30T10:32:00Z"/>
          <w:rFonts w:eastAsia="Microsoft YaHei"/>
        </w:rPr>
      </w:pPr>
      <w:r>
        <w:rPr>
          <w:rFonts w:eastAsia="Microsoft YaHei" w:hint="eastAsia"/>
        </w:rPr>
        <w:t>PROD: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BOX</w:t>
      </w:r>
    </w:p>
    <w:p w:rsidR="00101555" w:rsidRDefault="001F3245">
      <w:pPr>
        <w:pStyle w:val="HeadBox"/>
        <w:rPr>
          <w:rFonts w:eastAsia="Microsoft YaHei"/>
        </w:rPr>
        <w:pPrChange w:id="18" w:author="AnneMarieW" w:date="2016-09-30T10:32:00Z">
          <w:pPr>
            <w:pStyle w:val="ProductionDirective"/>
          </w:pPr>
        </w:pPrChange>
      </w:pPr>
      <w:commentRangeStart w:id="19"/>
      <w:ins w:id="20" w:author="AnneMarieW" w:date="2016-09-30T10:32:00Z">
        <w:r>
          <w:rPr>
            <w:rFonts w:eastAsia="Microsoft YaHei"/>
          </w:rPr>
          <w:t>Keywords</w:t>
        </w:r>
        <w:commentRangeEnd w:id="19"/>
        <w:r>
          <w:rPr>
            <w:rStyle w:val="CommentReference"/>
            <w:rFonts w:ascii="Times New Roman" w:hAnsi="Times New Roman" w:cs="Times New Roman"/>
            <w:b w:val="0"/>
            <w:color w:val="auto"/>
          </w:rPr>
          <w:commentReference w:id="19"/>
        </w:r>
      </w:ins>
    </w:p>
    <w:p w:rsidR="00633E1D" w:rsidRDefault="00633E1D" w:rsidP="00932640">
      <w:pPr>
        <w:pStyle w:val="BodyFirstBox"/>
        <w:rPr>
          <w:rFonts w:eastAsia="Microsoft YaHei"/>
        </w:rPr>
      </w:pPr>
      <w:del w:id="21" w:author="AnneMarieW" w:date="2016-09-30T10:33:00Z">
        <w:r w:rsidDel="001F3245">
          <w:rPr>
            <w:rFonts w:eastAsia="Microsoft YaHei" w:hint="eastAsia"/>
          </w:rPr>
          <w:delText>Keep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in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mind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as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we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get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into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variables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and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functions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that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</w:delText>
        </w:r>
      </w:del>
      <w:ins w:id="22" w:author="AnneMarieW" w:date="2016-09-30T10:33:00Z">
        <w:r w:rsidR="001F3245">
          <w:rPr>
            <w:rFonts w:eastAsia="Microsoft YaHei"/>
          </w:rPr>
          <w:t>T</w:t>
        </w:r>
      </w:ins>
      <w:r>
        <w:rPr>
          <w:rFonts w:eastAsia="Microsoft YaHei" w:hint="eastAsia"/>
        </w:rPr>
        <w:t>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="00CC2B52" w:rsidRPr="00CC2B52">
        <w:rPr>
          <w:rStyle w:val="EmphasisItalic"/>
          <w:rFonts w:eastAsia="Microsoft YaHei" w:hint="eastAsia"/>
        </w:rPr>
        <w:t>k</w:t>
      </w:r>
      <w:r w:rsidRPr="00CC2B52">
        <w:rPr>
          <w:rStyle w:val="EmphasisItalic"/>
          <w:rFonts w:eastAsia="Microsoft YaHei" w:hint="eastAsia"/>
        </w:rPr>
        <w:t>eywords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reserved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del w:id="23" w:author="AnneMarieW" w:date="2016-09-30T10:34:00Z"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by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the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language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only</w:delText>
        </w:r>
      </w:del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much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do.</w:t>
      </w:r>
      <w:r w:rsidR="00EA32D2">
        <w:rPr>
          <w:rFonts w:eastAsia="Microsoft YaHei" w:hint="eastAsia"/>
        </w:rPr>
        <w:t xml:space="preserve"> </w:t>
      </w:r>
      <w:ins w:id="24" w:author="AnneMarieW" w:date="2016-09-30T10:34:00Z">
        <w:r w:rsidR="001F3245">
          <w:rPr>
            <w:rFonts w:eastAsia="Microsoft YaHei"/>
          </w:rPr>
          <w:t>Keep in mind that</w:t>
        </w:r>
      </w:ins>
      <w:del w:id="25" w:author="AnneMarieW" w:date="2016-09-30T10:34:00Z">
        <w:r w:rsidDel="001F3245">
          <w:rPr>
            <w:rFonts w:eastAsia="Microsoft YaHei" w:hint="eastAsia"/>
          </w:rPr>
          <w:delText>This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means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variables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functions</w:t>
      </w:r>
      <w:del w:id="26" w:author="AnneMarieW" w:date="2016-09-30T10:34:00Z">
        <w:r w:rsidDel="001F3245">
          <w:rPr>
            <w:rFonts w:eastAsia="Microsoft YaHei" w:hint="eastAsia"/>
          </w:rPr>
          <w:delText>,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for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example</w:delText>
        </w:r>
      </w:del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del w:id="27" w:author="AnneMarieW" w:date="2016-09-30T10:34:00Z">
        <w:r w:rsidDel="001F3245">
          <w:rPr>
            <w:rFonts w:eastAsia="Microsoft YaHei" w:hint="eastAsia"/>
          </w:rPr>
          <w:delText>se</w:delText>
        </w:r>
      </w:del>
      <w:ins w:id="28" w:author="AnneMarieW" w:date="2016-09-30T10:34:00Z">
        <w:r w:rsidR="001F3245">
          <w:rPr>
            <w:rFonts w:eastAsia="Microsoft YaHei"/>
          </w:rPr>
          <w:t xml:space="preserve"> keywords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meaning</w:t>
      </w:r>
      <w:ins w:id="29" w:author="AnneMarieW" w:date="2016-09-30T10:34:00Z">
        <w:r w:rsidR="001F3245">
          <w:rPr>
            <w:rFonts w:eastAsia="Microsoft YaHei"/>
          </w:rPr>
          <w:t>s,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del w:id="30" w:author="AnneMarieW" w:date="2016-09-30T10:35:00Z">
        <w:r w:rsidDel="001F3245">
          <w:rPr>
            <w:rFonts w:eastAsia="Microsoft YaHei" w:hint="eastAsia"/>
          </w:rPr>
          <w:delText>we</w:delText>
        </w:r>
        <w:r w:rsidR="00EA32D2" w:rsidDel="001F3245">
          <w:rPr>
            <w:rFonts w:eastAsia="Microsoft YaHei"/>
          </w:rPr>
          <w:delText xml:space="preserve"> </w:delText>
        </w:r>
        <w:r w:rsidDel="001F3245">
          <w:rPr>
            <w:rFonts w:eastAsia="Microsoft YaHei" w:hint="eastAsia"/>
          </w:rPr>
          <w:delText>wi</w:delText>
        </w:r>
      </w:del>
      <w:ins w:id="31" w:author="AnneMarieW" w:date="2016-09-30T10:35:00Z">
        <w:r w:rsidR="001F3245">
          <w:rPr>
            <w:rFonts w:eastAsia="Microsoft YaHei"/>
          </w:rPr>
          <w:t>you’</w:t>
        </w:r>
      </w:ins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</w:t>
      </w:r>
      <w:r w:rsidR="00EA32D2">
        <w:rPr>
          <w:rFonts w:eastAsia="Microsoft YaHei" w:hint="eastAsia"/>
        </w:rPr>
        <w:t xml:space="preserve"> </w:t>
      </w:r>
      <w:del w:id="32" w:author="AnneMarieW" w:date="2016-09-30T10:35:00Z">
        <w:r w:rsidDel="001F3245">
          <w:rPr>
            <w:rFonts w:eastAsia="Microsoft YaHei" w:hint="eastAsia"/>
          </w:rPr>
          <w:delText>thing</w:delText>
        </w:r>
      </w:del>
      <w:ins w:id="33" w:author="AnneMarieW" w:date="2016-09-30T10:35:00Z">
        <w:r w:rsidR="001F3245">
          <w:rPr>
            <w:rFonts w:eastAsia="Microsoft YaHei"/>
          </w:rPr>
          <w:t>task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ins w:id="34" w:author="AnneMarieW" w:date="2016-09-30T10:35:00Z">
        <w:r w:rsidR="001F3245">
          <w:rPr>
            <w:rFonts w:eastAsia="Microsoft YaHei"/>
          </w:rPr>
          <w:t>y</w:t>
        </w:r>
      </w:ins>
      <w:r>
        <w:rPr>
          <w:rFonts w:eastAsia="Microsoft YaHei" w:hint="eastAsia"/>
        </w:rPr>
        <w:t>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programs;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current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associated</w:t>
      </w:r>
      <w:r w:rsidR="00EA32D2">
        <w:rPr>
          <w:rFonts w:eastAsia="Microsoft YaHei" w:hint="eastAsia"/>
        </w:rPr>
        <w:t xml:space="preserve"> </w:t>
      </w:r>
      <w:ins w:id="35" w:author="AnneMarieW" w:date="2016-09-30T10:35:00Z">
        <w:r w:rsidR="001F3245">
          <w:rPr>
            <w:rFonts w:eastAsia="Microsoft YaHei"/>
          </w:rPr>
          <w:t xml:space="preserve">with them </w:t>
        </w:r>
      </w:ins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reserved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might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ins w:id="36" w:author="AnneMarieW" w:date="2016-09-30T10:36:00Z">
        <w:r w:rsidR="001F3245">
          <w:rPr>
            <w:rFonts w:eastAsia="Microsoft YaHei"/>
          </w:rPr>
          <w:t xml:space="preserve">added </w:t>
        </w:r>
      </w:ins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del w:id="37" w:author="AnneMarieW" w:date="2016-09-30T10:36:00Z">
        <w:r w:rsidDel="001F3245">
          <w:rPr>
            <w:rFonts w:eastAsia="Microsoft YaHei" w:hint="eastAsia"/>
          </w:rPr>
          <w:delText>the</w:delText>
        </w:r>
        <w:r w:rsidR="00EA32D2" w:rsidDel="001F3245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Rust</w:t>
      </w:r>
      <w:del w:id="38" w:author="AnneMarieW" w:date="2016-09-30T10:36:00Z"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language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future.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keywords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commentRangeStart w:id="39"/>
      <w:r>
        <w:rPr>
          <w:rFonts w:eastAsia="Microsoft YaHei" w:hint="eastAsia"/>
        </w:rPr>
        <w:t>Appendix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XX</w:t>
      </w:r>
      <w:commentRangeEnd w:id="39"/>
      <w:r w:rsidR="001F3245">
        <w:rPr>
          <w:rStyle w:val="CommentReference"/>
          <w:color w:val="auto"/>
        </w:rPr>
        <w:commentReference w:id="39"/>
      </w:r>
      <w:r>
        <w:rPr>
          <w:rFonts w:eastAsia="Microsoft YaHei" w:hint="eastAsia"/>
        </w:rPr>
        <w:t>.</w:t>
      </w:r>
    </w:p>
    <w:p w:rsidR="00633E1D" w:rsidRDefault="00633E1D" w:rsidP="00932640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PROD: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BOX</w:t>
      </w:r>
    </w:p>
    <w:p w:rsidR="00633E1D" w:rsidRDefault="00633E1D" w:rsidP="00932640">
      <w:pPr>
        <w:pStyle w:val="HeadA"/>
        <w:rPr>
          <w:rFonts w:eastAsia="Microsoft YaHei"/>
        </w:rPr>
      </w:pPr>
      <w:bookmarkStart w:id="40" w:name="variable-bindings-and-mutability"/>
      <w:bookmarkStart w:id="41" w:name="_Toc462761699"/>
      <w:bookmarkEnd w:id="40"/>
      <w:del w:id="42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43" w:author="NSP" w:date="2016-10-21T14:08:00Z">
        <w:r w:rsidR="00D13E27">
          <w:rPr>
            <w:rFonts w:eastAsia="Microsoft YaHei" w:hint="eastAsia"/>
          </w:rPr>
          <w:t>Variable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Mutability</w:t>
      </w:r>
      <w:bookmarkEnd w:id="41"/>
    </w:p>
    <w:p w:rsidR="00633E1D" w:rsidRDefault="00633E1D" w:rsidP="00932640">
      <w:pPr>
        <w:pStyle w:val="BodyFirst"/>
        <w:rPr>
          <w:rFonts w:eastAsia="Microsoft YaHei"/>
        </w:rPr>
      </w:pPr>
      <w:del w:id="44" w:author="AnneMarieW" w:date="2016-09-30T10:36:00Z">
        <w:r w:rsidDel="001F3245">
          <w:rPr>
            <w:rFonts w:eastAsia="Microsoft YaHei" w:hint="eastAsia"/>
          </w:rPr>
          <w:delText>We</w:delText>
        </w:r>
        <w:r w:rsidR="00EA32D2" w:rsidDel="001F3245">
          <w:rPr>
            <w:rFonts w:eastAsia="Microsoft YaHei" w:hint="eastAsia"/>
          </w:rPr>
          <w:delText xml:space="preserve"> </w:delText>
        </w:r>
      </w:del>
      <w:ins w:id="45" w:author="AnneMarieW" w:date="2016-09-30T10:36:00Z">
        <w:r w:rsidR="001F3245">
          <w:rPr>
            <w:rFonts w:eastAsia="Microsoft YaHei"/>
          </w:rPr>
          <w:t xml:space="preserve">As </w:t>
        </w:r>
      </w:ins>
      <w:r>
        <w:rPr>
          <w:rFonts w:eastAsia="Microsoft YaHei" w:hint="eastAsia"/>
        </w:rPr>
        <w:t>mentioned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</w:t>
      </w:r>
      <w:ins w:id="46" w:author="AnneMarieW" w:date="2016-09-30T10:36:00Z">
        <w:r w:rsidR="001F3245">
          <w:rPr>
            <w:rFonts w:eastAsia="Microsoft YaHei"/>
          </w:rPr>
          <w:t>,</w:t>
        </w:r>
      </w:ins>
      <w:del w:id="47" w:author="AnneMarieW" w:date="2016-09-30T10:36:00Z"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that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default</w:t>
      </w:r>
      <w:del w:id="48" w:author="AnneMarieW" w:date="2016-09-30T10:36:00Z">
        <w:r w:rsidDel="001F3245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del w:id="49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50" w:author="NSP" w:date="2016-10-21T14:08:00Z">
        <w:r w:rsidR="00D13E27">
          <w:rPr>
            <w:rFonts w:eastAsia="Microsoft YaHei" w:hint="eastAsia"/>
          </w:rPr>
          <w:t>variable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immutable</w:t>
      </w:r>
      <w:r>
        <w:rPr>
          <w:rFonts w:eastAsia="Microsoft YaHei" w:hint="eastAsia"/>
        </w:rPr>
        <w:t>.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nudges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encourages</w:t>
      </w:r>
      <w:r w:rsidR="00EA32D2">
        <w:rPr>
          <w:rFonts w:eastAsia="Microsoft YaHei" w:hint="eastAsia"/>
        </w:rPr>
        <w:t xml:space="preserve"> </w:t>
      </w:r>
      <w:del w:id="51" w:author="AnneMarieW" w:date="2016-09-30T10:38:00Z">
        <w:r w:rsidDel="001F3245">
          <w:rPr>
            <w:rFonts w:eastAsia="Microsoft YaHei" w:hint="eastAsia"/>
          </w:rPr>
          <w:delText>us</w:delText>
        </w:r>
      </w:del>
      <w:ins w:id="52" w:author="AnneMarieW" w:date="2016-09-30T10:38:00Z">
        <w:r w:rsidR="001F3245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write</w:t>
      </w:r>
      <w:r w:rsidR="00EA32D2">
        <w:rPr>
          <w:rFonts w:eastAsia="Microsoft YaHei" w:hint="eastAsia"/>
        </w:rPr>
        <w:t xml:space="preserve"> </w:t>
      </w:r>
      <w:ins w:id="53" w:author="AnneMarieW" w:date="2016-09-30T10:38:00Z">
        <w:r w:rsidR="001F3245">
          <w:rPr>
            <w:rFonts w:eastAsia="Microsoft YaHei"/>
          </w:rPr>
          <w:t>y</w:t>
        </w:r>
      </w:ins>
      <w:r>
        <w:rPr>
          <w:rFonts w:eastAsia="Microsoft YaHei" w:hint="eastAsia"/>
        </w:rPr>
        <w:t>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way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ins w:id="54" w:author="AnneMarieW" w:date="2016-09-30T10:38:00Z">
        <w:r w:rsidR="001F3245">
          <w:rPr>
            <w:rFonts w:eastAsia="Microsoft YaHei"/>
          </w:rPr>
          <w:t xml:space="preserve">takes advantage </w:t>
        </w:r>
      </w:ins>
      <w:del w:id="55" w:author="AnneMarieW" w:date="2016-09-30T10:38:00Z">
        <w:r w:rsidDel="001F3245">
          <w:rPr>
            <w:rFonts w:eastAsia="Microsoft YaHei" w:hint="eastAsia"/>
          </w:rPr>
          <w:delText>gets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the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most</w:delText>
        </w:r>
        <w:r w:rsidR="00EA32D2" w:rsidDel="001F3245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safety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easy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concurrency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del w:id="56" w:author="AnneMarieW" w:date="2016-09-30T10:37:00Z">
        <w:r w:rsidDel="001F3245">
          <w:rPr>
            <w:rFonts w:eastAsia="Microsoft YaHei" w:hint="eastAsia"/>
          </w:rPr>
          <w:delText>has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to</w:delText>
        </w:r>
        <w:r w:rsidR="00EA32D2" w:rsidDel="001F3245">
          <w:rPr>
            <w:rFonts w:eastAsia="Microsoft YaHei"/>
          </w:rPr>
          <w:delText xml:space="preserve"> </w:delText>
        </w:r>
      </w:del>
      <w:r>
        <w:rPr>
          <w:rFonts w:eastAsia="Microsoft YaHei" w:hint="eastAsia"/>
        </w:rPr>
        <w:t>offer</w:t>
      </w:r>
      <w:ins w:id="57" w:author="AnneMarieW" w:date="2016-09-30T10:37:00Z">
        <w:r w:rsidR="001F3245">
          <w:rPr>
            <w:rFonts w:eastAsia="Microsoft YaHei"/>
          </w:rPr>
          <w:t>s</w:t>
        </w:r>
      </w:ins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ins w:id="58" w:author="AnneMarieW" w:date="2016-09-30T10:38:00Z">
        <w:r w:rsidR="001F3245">
          <w:rPr>
            <w:rFonts w:eastAsia="Microsoft YaHei"/>
          </w:rPr>
          <w:t xml:space="preserve">However, </w:t>
        </w:r>
      </w:ins>
      <w:del w:id="59" w:author="AnneMarieW" w:date="2016-09-30T10:38:00Z">
        <w:r w:rsidDel="001F3245">
          <w:rPr>
            <w:rFonts w:eastAsia="Microsoft YaHei" w:hint="eastAsia"/>
          </w:rPr>
          <w:delText>We</w:delText>
        </w:r>
      </w:del>
      <w:ins w:id="60" w:author="AnneMarieW" w:date="2016-09-30T10:38:00Z">
        <w:r w:rsidR="001F3245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ins w:id="61" w:author="AnneMarieW" w:date="2016-09-30T10:38:00Z">
        <w:r w:rsidR="001F3245">
          <w:rPr>
            <w:rFonts w:eastAsia="Microsoft YaHei"/>
          </w:rPr>
          <w:t>y</w:t>
        </w:r>
      </w:ins>
      <w:r>
        <w:rPr>
          <w:rFonts w:eastAsia="Microsoft YaHei" w:hint="eastAsia"/>
        </w:rPr>
        <w:t>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mutable</w:t>
      </w:r>
      <w:del w:id="62" w:author="AnneMarieW" w:date="2016-09-30T10:39:00Z">
        <w:r w:rsidDel="001F3245">
          <w:rPr>
            <w:rFonts w:eastAsia="Microsoft YaHei" w:hint="eastAsia"/>
          </w:rPr>
          <w:delText>,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though</w:delText>
        </w:r>
      </w:del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explore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encourages</w:t>
      </w:r>
      <w:r w:rsidR="00EA32D2">
        <w:rPr>
          <w:rFonts w:eastAsia="Microsoft YaHei" w:hint="eastAsia"/>
        </w:rPr>
        <w:t xml:space="preserve"> </w:t>
      </w:r>
      <w:del w:id="63" w:author="AnneMarieW" w:date="2016-09-30T10:39:00Z">
        <w:r w:rsidDel="001F3245">
          <w:rPr>
            <w:rFonts w:eastAsia="Microsoft YaHei" w:hint="eastAsia"/>
          </w:rPr>
          <w:delText>us</w:delText>
        </w:r>
      </w:del>
      <w:ins w:id="64" w:author="AnneMarieW" w:date="2016-09-30T10:39:00Z">
        <w:r w:rsidR="001F3245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favor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immutability,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why</w:t>
      </w:r>
      <w:r w:rsidR="00EA32D2">
        <w:rPr>
          <w:rFonts w:eastAsia="Microsoft YaHei" w:hint="eastAsia"/>
        </w:rPr>
        <w:t xml:space="preserve"> </w:t>
      </w:r>
      <w:del w:id="65" w:author="AnneMarieW" w:date="2016-09-30T10:39:00Z">
        <w:r w:rsidDel="001F3245">
          <w:rPr>
            <w:rFonts w:eastAsia="Microsoft YaHei" w:hint="eastAsia"/>
          </w:rPr>
          <w:delText>we</w:delText>
        </w:r>
      </w:del>
      <w:ins w:id="66" w:author="AnneMarieW" w:date="2016-09-30T10:39:00Z">
        <w:r w:rsidR="001F3245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</w:t>
      </w:r>
      <w:del w:id="67" w:author="AnneMarieW" w:date="2016-09-30T10:39:00Z"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of</w:delText>
        </w:r>
        <w:r w:rsidR="00EA32D2" w:rsidDel="001F3245">
          <w:rPr>
            <w:rFonts w:eastAsia="Microsoft YaHei" w:hint="eastAsia"/>
          </w:rPr>
          <w:delText xml:space="preserve"> </w:delText>
        </w:r>
        <w:r w:rsidDel="001F3245">
          <w:rPr>
            <w:rFonts w:eastAsia="Microsoft YaHei" w:hint="eastAsia"/>
          </w:rPr>
          <w:delText>that</w:delText>
        </w:r>
      </w:del>
      <w:r>
        <w:rPr>
          <w:rFonts w:eastAsia="Microsoft YaHei" w:hint="eastAsia"/>
        </w:rPr>
        <w:t>.</w:t>
      </w:r>
    </w:p>
    <w:p w:rsidR="00633E1D" w:rsidRDefault="001F3245" w:rsidP="00932640">
      <w:pPr>
        <w:pStyle w:val="Body"/>
        <w:rPr>
          <w:rFonts w:eastAsia="Microsoft YaHei"/>
        </w:rPr>
      </w:pPr>
      <w:ins w:id="68" w:author="AnneMarieW" w:date="2016-09-30T10:39:00Z">
        <w:r>
          <w:rPr>
            <w:rFonts w:eastAsia="Microsoft YaHei"/>
          </w:rPr>
          <w:t>I</w:t>
        </w:r>
        <w:r>
          <w:rPr>
            <w:rFonts w:eastAsia="Microsoft YaHei" w:hint="eastAsia"/>
          </w:rPr>
          <w:t xml:space="preserve">mmutable </w:t>
        </w:r>
        <w:r>
          <w:rPr>
            <w:rFonts w:eastAsia="Microsoft YaHei"/>
          </w:rPr>
          <w:t>v</w:t>
        </w:r>
      </w:ins>
      <w:del w:id="69" w:author="NSP" w:date="2016-10-21T14:08:00Z">
        <w:r w:rsidR="00633E1D"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R="00633E1D" w:rsidDel="00D13E27">
          <w:rPr>
            <w:rFonts w:eastAsia="Microsoft YaHei" w:hint="eastAsia"/>
          </w:rPr>
          <w:delText>binding</w:delText>
        </w:r>
      </w:del>
      <w:ins w:id="70" w:author="NSP" w:date="2016-10-21T14:08:00Z">
        <w:del w:id="71" w:author="janelle" w:date="2016-10-25T17:40:00Z">
          <w:r w:rsidR="00D13E27" w:rsidDel="009F5B00">
            <w:rPr>
              <w:rFonts w:eastAsia="Microsoft YaHei" w:hint="eastAsia"/>
            </w:rPr>
            <w:delText>V</w:delText>
          </w:r>
        </w:del>
        <w:r w:rsidR="00D13E27">
          <w:rPr>
            <w:rFonts w:eastAsia="Microsoft YaHei" w:hint="eastAsia"/>
          </w:rPr>
          <w:t>ariable</w:t>
        </w:r>
      </w:ins>
      <w:r w:rsidR="00633E1D">
        <w:rPr>
          <w:rFonts w:eastAsia="Microsoft YaHei" w:hint="eastAsia"/>
        </w:rPr>
        <w:t>s</w:t>
      </w:r>
      <w:del w:id="72" w:author="AnneMarieW" w:date="2016-09-30T10:39:00Z">
        <w:r w:rsidR="00EA32D2" w:rsidDel="001F3245">
          <w:rPr>
            <w:rFonts w:eastAsia="Microsoft YaHei" w:hint="eastAsia"/>
          </w:rPr>
          <w:delText xml:space="preserve"> </w:delText>
        </w:r>
        <w:r w:rsidR="00633E1D" w:rsidDel="001F3245">
          <w:rPr>
            <w:rFonts w:eastAsia="Microsoft YaHei" w:hint="eastAsia"/>
          </w:rPr>
          <w:delText>being</w:delText>
        </w:r>
      </w:del>
      <w:r w:rsidR="00EA32D2">
        <w:rPr>
          <w:rFonts w:eastAsia="Microsoft YaHei" w:hint="eastAsia"/>
        </w:rPr>
        <w:t xml:space="preserve"> </w:t>
      </w:r>
      <w:del w:id="73" w:author="AnneMarieW" w:date="2016-09-30T10:39:00Z">
        <w:r w:rsidR="00633E1D" w:rsidDel="001F3245">
          <w:rPr>
            <w:rFonts w:eastAsia="Microsoft YaHei" w:hint="eastAsia"/>
          </w:rPr>
          <w:delText>immutable</w:delText>
        </w:r>
        <w:r w:rsidR="00EA32D2" w:rsidDel="001F3245">
          <w:rPr>
            <w:rFonts w:eastAsia="Microsoft YaHei" w:hint="eastAsia"/>
          </w:rPr>
          <w:delText xml:space="preserve"> </w:delText>
        </w:r>
      </w:del>
      <w:r w:rsidR="00633E1D">
        <w:rPr>
          <w:rFonts w:eastAsia="Microsoft YaHei" w:hint="eastAsia"/>
        </w:rPr>
        <w:t>mean</w:t>
      </w:r>
      <w:del w:id="74" w:author="AnneMarieW" w:date="2016-09-30T10:40:00Z">
        <w:r w:rsidR="00633E1D" w:rsidDel="001F3245">
          <w:rPr>
            <w:rFonts w:eastAsia="Microsoft YaHei" w:hint="eastAsia"/>
          </w:rPr>
          <w:delText>s</w:delText>
        </w:r>
      </w:del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once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bound,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can</w:t>
      </w:r>
      <w:r w:rsidR="00EA32D2">
        <w:rPr>
          <w:rFonts w:eastAsia="Microsoft YaHei"/>
        </w:rPr>
        <w:t>’</w:t>
      </w:r>
      <w:r w:rsidR="00633E1D">
        <w:rPr>
          <w:rFonts w:eastAsia="Microsoft YaHei" w:hint="eastAsia"/>
        </w:rPr>
        <w:t>t</w:t>
      </w:r>
      <w:r w:rsidR="00EA32D2">
        <w:rPr>
          <w:rFonts w:eastAsia="Microsoft YaHei"/>
        </w:rPr>
        <w:t xml:space="preserve"> </w:t>
      </w:r>
      <w:r w:rsidR="00633E1D"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tha</w:t>
      </w:r>
      <w:r w:rsidR="00CD442E"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 w:rsidR="00CD442E">
        <w:rPr>
          <w:rFonts w:eastAsia="Microsoft YaHei" w:hint="eastAsia"/>
        </w:rPr>
        <w:t>value.</w:t>
      </w:r>
      <w:r w:rsidR="00EA32D2">
        <w:rPr>
          <w:rFonts w:eastAsia="Microsoft YaHei" w:hint="eastAsia"/>
        </w:rPr>
        <w:t xml:space="preserve"> </w:t>
      </w:r>
      <w:r w:rsidR="00CD442E"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 w:rsidR="00CD442E">
        <w:rPr>
          <w:rFonts w:eastAsia="Microsoft YaHei" w:hint="eastAsia"/>
        </w:rPr>
        <w:t>illustrate</w:t>
      </w:r>
      <w:del w:id="75" w:author="AnneMarieW" w:date="2016-09-30T10:40:00Z">
        <w:r w:rsidR="00EA32D2" w:rsidDel="0042760C">
          <w:rPr>
            <w:rFonts w:eastAsia="Microsoft YaHei" w:hint="eastAsia"/>
          </w:rPr>
          <w:delText xml:space="preserve"> </w:delText>
        </w:r>
        <w:r w:rsidR="00CD442E" w:rsidDel="0042760C">
          <w:rPr>
            <w:rFonts w:eastAsia="Microsoft YaHei" w:hint="eastAsia"/>
          </w:rPr>
          <w:delText>this</w:delText>
        </w:r>
      </w:del>
      <w:r w:rsidR="00CD442E"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 w:rsidR="00CD442E"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 w:rsidR="00633E1D"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generate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project</w:t>
      </w:r>
      <w:r w:rsidR="00EA32D2">
        <w:rPr>
          <w:rFonts w:eastAsia="Microsoft YaHei" w:hint="eastAsia"/>
        </w:rPr>
        <w:t xml:space="preserve"> </w:t>
      </w:r>
      <w:ins w:id="76" w:author="AnneMarieW" w:date="2016-10-04T13:13:00Z">
        <w:r w:rsidR="0059504D">
          <w:rPr>
            <w:rFonts w:eastAsia="Microsoft YaHei" w:hint="eastAsia"/>
          </w:rPr>
          <w:t>called</w:t>
        </w:r>
        <w:r w:rsidR="0059504D">
          <w:rPr>
            <w:rFonts w:eastAsia="Microsoft YaHei"/>
          </w:rPr>
          <w:t xml:space="preserve"> </w:t>
        </w:r>
        <w:r w:rsidR="0059504D" w:rsidRPr="00CC2B52">
          <w:rPr>
            <w:rStyle w:val="EmphasisItalic"/>
            <w:rFonts w:eastAsia="Microsoft YaHei" w:hint="eastAsia"/>
          </w:rPr>
          <w:t>binding</w:t>
        </w:r>
        <w:r w:rsidR="0059504D">
          <w:rPr>
            <w:rFonts w:eastAsia="Microsoft YaHei" w:hint="eastAsia"/>
          </w:rPr>
          <w:t xml:space="preserve"> </w:t>
        </w:r>
      </w:ins>
      <w:r w:rsidR="00633E1D"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your</w:t>
      </w:r>
      <w:r w:rsidR="00EA32D2">
        <w:rPr>
          <w:rFonts w:eastAsia="Microsoft YaHei"/>
        </w:rPr>
        <w:t xml:space="preserve"> </w:t>
      </w:r>
      <w:r w:rsidR="00DF6F7C" w:rsidRPr="00DF6F7C">
        <w:rPr>
          <w:rStyle w:val="EmphasisItalic"/>
          <w:rFonts w:eastAsia="Microsoft YaHei"/>
          <w:rPrChange w:id="77" w:author="AnneMarieW" w:date="2016-09-30T10:40:00Z">
            <w:rPr>
              <w:rFonts w:eastAsia="Microsoft YaHei"/>
            </w:rPr>
          </w:rPrChange>
        </w:rPr>
        <w:t>projects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directory</w:t>
      </w:r>
      <w:r w:rsidR="00EA32D2">
        <w:rPr>
          <w:rFonts w:eastAsia="Microsoft YaHei" w:hint="eastAsia"/>
        </w:rPr>
        <w:t xml:space="preserve"> </w:t>
      </w:r>
      <w:del w:id="78" w:author="AnneMarieW" w:date="2016-10-04T13:13:00Z">
        <w:r w:rsidR="00633E1D" w:rsidDel="0059504D">
          <w:rPr>
            <w:rFonts w:eastAsia="Microsoft YaHei" w:hint="eastAsia"/>
          </w:rPr>
          <w:delText>called</w:delText>
        </w:r>
        <w:r w:rsidR="00EA32D2" w:rsidDel="0059504D">
          <w:rPr>
            <w:rFonts w:eastAsia="Microsoft YaHei"/>
          </w:rPr>
          <w:delText xml:space="preserve"> </w:delText>
        </w:r>
        <w:r w:rsidR="00633E1D" w:rsidRPr="00CC2B52" w:rsidDel="0059504D">
          <w:rPr>
            <w:rStyle w:val="EmphasisItalic"/>
            <w:rFonts w:eastAsia="Microsoft YaHei" w:hint="eastAsia"/>
          </w:rPr>
          <w:delText>binding</w:delText>
        </w:r>
        <w:r w:rsidR="00EA32D2" w:rsidRPr="004C0ED4" w:rsidDel="0059504D">
          <w:rPr>
            <w:rFonts w:eastAsia="Microsoft YaHei"/>
          </w:rPr>
          <w:delText xml:space="preserve"> </w:delText>
        </w:r>
      </w:del>
      <w:r w:rsidR="00633E1D"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del w:id="79" w:author="AnneMarieW" w:date="2016-09-30T10:40:00Z">
        <w:r w:rsidR="00EA32D2" w:rsidDel="0042760C">
          <w:rPr>
            <w:rFonts w:eastAsia="Microsoft YaHei"/>
          </w:rPr>
          <w:delText xml:space="preserve"> </w:delText>
        </w:r>
      </w:del>
      <w:r w:rsidR="00633E1D">
        <w:rPr>
          <w:rFonts w:eastAsia="Microsoft YaHei" w:hint="eastAsia"/>
        </w:rPr>
        <w:t>using</w:t>
      </w:r>
      <w:r w:rsidR="00EA32D2">
        <w:rPr>
          <w:rFonts w:eastAsia="Microsoft YaHei"/>
        </w:rPr>
        <w:t xml:space="preserve"> </w:t>
      </w:r>
      <w:r w:rsidR="00633E1D" w:rsidRPr="00CD442E">
        <w:rPr>
          <w:rStyle w:val="Literal"/>
        </w:rPr>
        <w:t>cargo</w:t>
      </w:r>
      <w:r w:rsidR="00EA32D2">
        <w:rPr>
          <w:rStyle w:val="Literal"/>
        </w:rPr>
        <w:t xml:space="preserve"> </w:t>
      </w:r>
      <w:r w:rsidR="00633E1D" w:rsidRPr="00CD442E">
        <w:rPr>
          <w:rStyle w:val="Literal"/>
        </w:rPr>
        <w:t>new</w:t>
      </w:r>
      <w:r w:rsidR="00EA32D2">
        <w:rPr>
          <w:rStyle w:val="Literal"/>
        </w:rPr>
        <w:t xml:space="preserve"> </w:t>
      </w:r>
      <w:r w:rsidR="00633E1D" w:rsidRPr="00CD442E">
        <w:rPr>
          <w:rStyle w:val="Literal"/>
        </w:rPr>
        <w:t>--bin</w:t>
      </w:r>
      <w:r w:rsidR="00EA32D2">
        <w:rPr>
          <w:rStyle w:val="Literal"/>
        </w:rPr>
        <w:t xml:space="preserve"> </w:t>
      </w:r>
      <w:r w:rsidR="00633E1D" w:rsidRPr="00CD442E">
        <w:rPr>
          <w:rStyle w:val="Literal"/>
        </w:rPr>
        <w:t>bindings</w:t>
      </w:r>
      <w:r w:rsidR="00633E1D">
        <w:rPr>
          <w:rFonts w:eastAsia="Microsoft YaHei" w:hint="eastAsia"/>
        </w:rPr>
        <w:t>.</w:t>
      </w:r>
      <w:r w:rsidR="00EA32D2">
        <w:rPr>
          <w:rFonts w:eastAsia="Microsoft YaHei"/>
        </w:rPr>
        <w:t xml:space="preserve"> 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Then,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bindings</w:t>
      </w:r>
      <w:r w:rsidR="00EA32D2" w:rsidRP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directory,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open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src/main.r</w:t>
      </w:r>
      <w:r w:rsidR="00CD442E">
        <w:rPr>
          <w:rStyle w:val="EmphasisItalic"/>
          <w:rFonts w:eastAsia="Microsoft YaHei"/>
        </w:rPr>
        <w:t>s</w:t>
      </w:r>
      <w:r w:rsidR="00EA32D2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replace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following:</w:t>
      </w:r>
    </w:p>
    <w:p w:rsidR="00633E1D" w:rsidRDefault="00633E1D" w:rsidP="00932640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932640" w:rsidRDefault="00633E1D" w:rsidP="00932640">
      <w:pPr>
        <w:pStyle w:val="CodeA"/>
      </w:pPr>
      <w:r w:rsidRPr="00932640">
        <w:t>fn</w:t>
      </w:r>
      <w:r w:rsidR="00EA32D2">
        <w:t xml:space="preserve"> </w:t>
      </w:r>
      <w:r w:rsidRPr="00932640">
        <w:t>main()</w:t>
      </w:r>
      <w:r w:rsidR="00EA32D2">
        <w:t xml:space="preserve"> </w:t>
      </w:r>
      <w:r w:rsidRPr="00932640">
        <w:t>{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let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=</w:t>
      </w:r>
      <w:r>
        <w:t xml:space="preserve"> </w:t>
      </w:r>
      <w:r w:rsidR="00633E1D" w:rsidRPr="00932640">
        <w:t>5;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println!("The</w:t>
      </w:r>
      <w:r>
        <w:t xml:space="preserve"> </w:t>
      </w:r>
      <w:r w:rsidR="00633E1D" w:rsidRPr="00932640">
        <w:t>value</w:t>
      </w:r>
      <w:r>
        <w:t xml:space="preserve"> </w:t>
      </w:r>
      <w:r w:rsidR="00633E1D" w:rsidRPr="00932640">
        <w:t>of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is:</w:t>
      </w:r>
      <w:r>
        <w:t xml:space="preserve"> </w:t>
      </w:r>
      <w:r w:rsidR="00633E1D" w:rsidRPr="00932640">
        <w:t>{}",</w:t>
      </w:r>
      <w:r>
        <w:t xml:space="preserve"> </w:t>
      </w:r>
      <w:r w:rsidR="00633E1D" w:rsidRPr="00932640">
        <w:t>x);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x</w:t>
      </w:r>
      <w:r>
        <w:t xml:space="preserve"> </w:t>
      </w:r>
      <w:r w:rsidR="00633E1D" w:rsidRPr="00932640">
        <w:t>=</w:t>
      </w:r>
      <w:r>
        <w:t xml:space="preserve"> </w:t>
      </w:r>
      <w:r w:rsidR="00633E1D" w:rsidRPr="00932640">
        <w:t>6;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println!("The</w:t>
      </w:r>
      <w:r>
        <w:t xml:space="preserve"> </w:t>
      </w:r>
      <w:r w:rsidR="00633E1D" w:rsidRPr="00932640">
        <w:t>value</w:t>
      </w:r>
      <w:r>
        <w:t xml:space="preserve"> </w:t>
      </w:r>
      <w:r w:rsidR="00633E1D" w:rsidRPr="00932640">
        <w:t>of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is:</w:t>
      </w:r>
      <w:r>
        <w:t xml:space="preserve"> </w:t>
      </w:r>
      <w:r w:rsidR="00633E1D" w:rsidRPr="00932640">
        <w:t>{}",</w:t>
      </w:r>
      <w:r>
        <w:t xml:space="preserve"> </w:t>
      </w:r>
      <w:r w:rsidR="00633E1D" w:rsidRPr="00932640">
        <w:t>x);</w:t>
      </w:r>
    </w:p>
    <w:p w:rsidR="00633E1D" w:rsidRPr="00932640" w:rsidRDefault="00633E1D" w:rsidP="00932640">
      <w:pPr>
        <w:pStyle w:val="CodeC"/>
      </w:pPr>
      <w:r w:rsidRPr="00932640">
        <w:lastRenderedPageBreak/>
        <w:t>}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Save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/>
        </w:rPr>
        <w:t xml:space="preserve"> </w:t>
      </w:r>
      <w:r w:rsidR="00DF6F7C" w:rsidRPr="00DF6F7C">
        <w:rPr>
          <w:rStyle w:val="LiteralBold"/>
          <w:rPrChange w:id="80" w:author="AnneMarieW" w:date="2016-09-30T10:41:00Z">
            <w:rPr>
              <w:rStyle w:val="Literal"/>
            </w:rPr>
          </w:rPrChange>
        </w:rPr>
        <w:t>cargo run</w:t>
      </w:r>
      <w:del w:id="81" w:author="AnneMarieW" w:date="2016-09-30T10:41:00Z">
        <w:r w:rsidDel="00BB3439">
          <w:rPr>
            <w:rFonts w:eastAsia="Microsoft YaHei" w:hint="eastAsia"/>
          </w:rPr>
          <w:delText>,</w:delText>
        </w:r>
      </w:del>
      <w:ins w:id="82" w:author="AnneMarieW" w:date="2016-09-30T10:41:00Z">
        <w:r w:rsidR="00BB3439">
          <w:rPr>
            <w:rFonts w:eastAsia="Microsoft YaHei"/>
          </w:rPr>
          <w:t>:</w:t>
        </w:r>
      </w:ins>
      <w:r w:rsidR="00EA32D2">
        <w:rPr>
          <w:rFonts w:eastAsia="Microsoft YaHei" w:hint="eastAsia"/>
        </w:rPr>
        <w:t xml:space="preserve"> </w:t>
      </w:r>
      <w:del w:id="83" w:author="AnneMarieW" w:date="2016-09-30T10:41:00Z">
        <w:r w:rsidDel="00BB3439">
          <w:rPr>
            <w:rFonts w:eastAsia="Microsoft YaHei" w:hint="eastAsia"/>
          </w:rPr>
          <w:delText>and</w:delText>
        </w:r>
        <w:r w:rsidR="00EA32D2" w:rsidDel="00BB343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receive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message,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ins w:id="84" w:author="AnneMarieW" w:date="2016-09-30T10:41:00Z">
        <w:r w:rsidR="00BB3439">
          <w:rPr>
            <w:rFonts w:eastAsia="Microsoft YaHei"/>
          </w:rPr>
          <w:t xml:space="preserve">shown </w:t>
        </w:r>
      </w:ins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output:</w:t>
      </w:r>
    </w:p>
    <w:p w:rsidR="00633E1D" w:rsidRPr="00932640" w:rsidRDefault="00633E1D" w:rsidP="00932640">
      <w:pPr>
        <w:pStyle w:val="CodeA"/>
      </w:pPr>
      <w:r w:rsidRPr="00932640">
        <w:t>$</w:t>
      </w:r>
      <w:r w:rsidR="00EA32D2">
        <w:t xml:space="preserve"> </w:t>
      </w:r>
      <w:r w:rsidRPr="00932640">
        <w:t>cargo</w:t>
      </w:r>
      <w:r w:rsidR="00EA32D2">
        <w:t xml:space="preserve"> </w:t>
      </w:r>
      <w:r w:rsidRPr="00932640">
        <w:t>run</w:t>
      </w:r>
    </w:p>
    <w:p w:rsidR="00633E1D" w:rsidRPr="00932640" w:rsidRDefault="00EA32D2" w:rsidP="00932640">
      <w:pPr>
        <w:pStyle w:val="CodeB"/>
      </w:pPr>
      <w:r>
        <w:t xml:space="preserve">   </w:t>
      </w:r>
      <w:r w:rsidR="00633E1D" w:rsidRPr="00932640">
        <w:t>Compiling</w:t>
      </w:r>
      <w:r>
        <w:t xml:space="preserve"> </w:t>
      </w:r>
      <w:r w:rsidR="00633E1D" w:rsidRPr="00932640">
        <w:t>bindings</w:t>
      </w:r>
      <w:r>
        <w:t xml:space="preserve"> </w:t>
      </w:r>
      <w:r w:rsidR="00633E1D" w:rsidRPr="00932640">
        <w:t>v0.0.1</w:t>
      </w:r>
      <w:r>
        <w:t xml:space="preserve"> </w:t>
      </w:r>
      <w:r w:rsidR="00633E1D" w:rsidRPr="00932640">
        <w:t>(file:///projects/bindings)</w:t>
      </w:r>
    </w:p>
    <w:p w:rsidR="00633E1D" w:rsidRPr="00932640" w:rsidRDefault="00633E1D" w:rsidP="00932640">
      <w:pPr>
        <w:pStyle w:val="CodeB"/>
      </w:pPr>
      <w:r w:rsidRPr="00932640">
        <w:t>error:</w:t>
      </w:r>
      <w:r w:rsidR="00EA32D2">
        <w:t xml:space="preserve"> </w:t>
      </w:r>
      <w:r w:rsidRPr="00932640">
        <w:t>re-assignment</w:t>
      </w:r>
      <w:r w:rsidR="00EA32D2">
        <w:t xml:space="preserve"> </w:t>
      </w:r>
      <w:r w:rsidRPr="00932640">
        <w:t>of</w:t>
      </w:r>
      <w:r w:rsidR="00EA32D2">
        <w:t xml:space="preserve"> </w:t>
      </w:r>
      <w:r w:rsidRPr="00932640">
        <w:t>immutable</w:t>
      </w:r>
      <w:r w:rsidR="00EA32D2">
        <w:t xml:space="preserve"> </w:t>
      </w:r>
      <w:r w:rsidRPr="00932640">
        <w:t>variable</w:t>
      </w:r>
      <w:r w:rsidR="00EA32D2">
        <w:t xml:space="preserve"> </w:t>
      </w:r>
      <w:r w:rsidRPr="00932640">
        <w:t>`x`</w:t>
      </w:r>
      <w:r w:rsidR="00EA32D2">
        <w:t xml:space="preserve"> </w:t>
      </w:r>
      <w:r w:rsidRPr="00932640">
        <w:t>[--explain</w:t>
      </w:r>
      <w:r w:rsidR="00EA32D2">
        <w:t xml:space="preserve"> </w:t>
      </w:r>
      <w:r w:rsidRPr="00932640">
        <w:t>E0384]</w:t>
      </w:r>
    </w:p>
    <w:p w:rsidR="00633E1D" w:rsidRPr="00932640" w:rsidRDefault="00EA32D2" w:rsidP="00932640">
      <w:pPr>
        <w:pStyle w:val="CodeB"/>
      </w:pPr>
      <w:r>
        <w:t xml:space="preserve"> </w:t>
      </w:r>
      <w:r w:rsidR="00633E1D" w:rsidRPr="00932640">
        <w:t>--&gt;</w:t>
      </w:r>
      <w:r>
        <w:t xml:space="preserve"> </w:t>
      </w:r>
      <w:r w:rsidR="00633E1D" w:rsidRPr="00932640">
        <w:t>src/main.rs:4:5</w:t>
      </w:r>
    </w:p>
    <w:p w:rsidR="00633E1D" w:rsidRPr="00932640" w:rsidRDefault="00633E1D" w:rsidP="00932640">
      <w:pPr>
        <w:pStyle w:val="CodeB"/>
      </w:pPr>
      <w:r w:rsidRPr="00932640">
        <w:t>4</w:t>
      </w:r>
      <w:r w:rsidR="00EA32D2">
        <w:t xml:space="preserve"> </w:t>
      </w:r>
      <w:r w:rsidRPr="00932640">
        <w:t>|&gt;</w:t>
      </w:r>
      <w:r w:rsidR="00EA32D2">
        <w:t xml:space="preserve">     </w:t>
      </w:r>
      <w:r w:rsidRPr="00932640">
        <w:t>x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6;</w:t>
      </w:r>
    </w:p>
    <w:p w:rsidR="00633E1D" w:rsidRPr="00932640" w:rsidRDefault="00EA32D2" w:rsidP="00932640">
      <w:pPr>
        <w:pStyle w:val="CodeB"/>
      </w:pPr>
      <w:r>
        <w:t xml:space="preserve">  </w:t>
      </w:r>
      <w:r w:rsidR="00633E1D" w:rsidRPr="00932640">
        <w:t>|&gt;</w:t>
      </w:r>
      <w:r>
        <w:t xml:space="preserve">     </w:t>
      </w:r>
      <w:r w:rsidR="00633E1D" w:rsidRPr="00932640">
        <w:t>^^^^^</w:t>
      </w:r>
    </w:p>
    <w:p w:rsidR="00633E1D" w:rsidRPr="00932640" w:rsidRDefault="00633E1D" w:rsidP="00932640">
      <w:pPr>
        <w:pStyle w:val="CodeB"/>
      </w:pPr>
      <w:r w:rsidRPr="00932640">
        <w:t>note:</w:t>
      </w:r>
      <w:r w:rsidR="00EA32D2">
        <w:t xml:space="preserve"> </w:t>
      </w:r>
      <w:r w:rsidRPr="00932640">
        <w:t>prior</w:t>
      </w:r>
      <w:r w:rsidR="00EA32D2">
        <w:t xml:space="preserve"> </w:t>
      </w:r>
      <w:r w:rsidRPr="00932640">
        <w:t>assignment</w:t>
      </w:r>
      <w:r w:rsidR="00EA32D2">
        <w:t xml:space="preserve"> </w:t>
      </w:r>
      <w:r w:rsidRPr="00932640">
        <w:t>occurs</w:t>
      </w:r>
      <w:r w:rsidR="00EA32D2">
        <w:t xml:space="preserve"> </w:t>
      </w:r>
      <w:r w:rsidRPr="00932640">
        <w:t>here</w:t>
      </w:r>
    </w:p>
    <w:p w:rsidR="00633E1D" w:rsidRPr="00932640" w:rsidRDefault="00EA32D2" w:rsidP="00932640">
      <w:pPr>
        <w:pStyle w:val="CodeB"/>
      </w:pPr>
      <w:r>
        <w:t xml:space="preserve"> </w:t>
      </w:r>
      <w:r w:rsidR="00633E1D" w:rsidRPr="00932640">
        <w:t>--&gt;</w:t>
      </w:r>
      <w:r>
        <w:t xml:space="preserve"> </w:t>
      </w:r>
      <w:r w:rsidR="00633E1D" w:rsidRPr="00932640">
        <w:t>src/main.rs:2:9</w:t>
      </w:r>
    </w:p>
    <w:p w:rsidR="00633E1D" w:rsidRPr="00932640" w:rsidRDefault="00633E1D" w:rsidP="00932640">
      <w:pPr>
        <w:pStyle w:val="CodeB"/>
      </w:pPr>
      <w:r w:rsidRPr="00932640">
        <w:t>2</w:t>
      </w:r>
      <w:r w:rsidR="00EA32D2">
        <w:t xml:space="preserve"> </w:t>
      </w:r>
      <w:r w:rsidRPr="00932640">
        <w:t>|&gt;</w:t>
      </w:r>
      <w:r w:rsidR="00EA32D2">
        <w:t xml:space="preserve">     </w:t>
      </w:r>
      <w:r w:rsidRPr="00932640">
        <w:t>let</w:t>
      </w:r>
      <w:r w:rsidR="00EA32D2">
        <w:t xml:space="preserve"> </w:t>
      </w:r>
      <w:r w:rsidRPr="00932640">
        <w:t>x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5;</w:t>
      </w:r>
    </w:p>
    <w:p w:rsidR="00633E1D" w:rsidRPr="00932640" w:rsidRDefault="00EA32D2" w:rsidP="00932640">
      <w:pPr>
        <w:pStyle w:val="CodeC"/>
      </w:pPr>
      <w:r>
        <w:t xml:space="preserve">  </w:t>
      </w:r>
      <w:r w:rsidR="00633E1D" w:rsidRPr="00932640">
        <w:t>|&gt;</w:t>
      </w:r>
      <w:r>
        <w:t xml:space="preserve">         </w:t>
      </w:r>
      <w:r w:rsidR="00633E1D" w:rsidRPr="00932640">
        <w:t>^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</w:t>
      </w:r>
      <w:del w:id="85" w:author="AnneMarieW" w:date="2016-09-30T10:42:00Z"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is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our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first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ins w:id="86" w:author="AnneMarieW" w:date="2016-09-30T10:42:00Z">
        <w:r w:rsidR="00BB3439">
          <w:rPr>
            <w:rFonts w:eastAsia="Microsoft YaHei"/>
          </w:rPr>
          <w:t>shows how</w:t>
        </w:r>
      </w:ins>
      <w:del w:id="87" w:author="AnneMarieW" w:date="2016-09-30T10:42:00Z">
        <w:r w:rsidDel="00BB3439">
          <w:rPr>
            <w:rFonts w:eastAsia="Microsoft YaHei" w:hint="eastAsia"/>
          </w:rPr>
          <w:delText>of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help</w:t>
      </w:r>
      <w:ins w:id="88" w:author="AnneMarieW" w:date="2016-09-30T10:42:00Z">
        <w:r w:rsidR="00BB3439">
          <w:rPr>
            <w:rFonts w:eastAsia="Microsoft YaHei"/>
          </w:rPr>
          <w:t>s</w:t>
        </w:r>
      </w:ins>
      <w:del w:id="89" w:author="AnneMarieW" w:date="2016-09-30T10:42:00Z">
        <w:r w:rsidDel="00BB3439">
          <w:rPr>
            <w:rFonts w:eastAsia="Microsoft YaHei" w:hint="eastAsia"/>
          </w:rPr>
          <w:delText>ing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us</w:delText>
        </w:r>
      </w:del>
      <w:ins w:id="90" w:author="AnneMarieW" w:date="2016-09-30T10:42:00Z">
        <w:r w:rsidR="00BB3439">
          <w:rPr>
            <w:rFonts w:eastAsia="Microsoft YaHei"/>
          </w:rPr>
          <w:t xml:space="preserve"> 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ins w:id="91" w:author="AnneMarieW" w:date="2016-09-30T10:42:00Z">
        <w:r w:rsidR="00BB3439">
          <w:rPr>
            <w:rFonts w:eastAsia="Microsoft YaHei"/>
          </w:rPr>
          <w:t>y</w:t>
        </w:r>
      </w:ins>
      <w:r>
        <w:rPr>
          <w:rFonts w:eastAsia="Microsoft YaHei" w:hint="eastAsia"/>
        </w:rPr>
        <w:t>our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program</w:t>
      </w:r>
      <w:del w:id="92" w:author="AnneMarieW" w:date="2016-09-30T10:42:00Z">
        <w:r w:rsidDel="00BB3439">
          <w:rPr>
            <w:rFonts w:eastAsia="Microsoft YaHei" w:hint="eastAsia"/>
          </w:rPr>
          <w:delText>!</w:delText>
        </w:r>
      </w:del>
      <w:ins w:id="93" w:author="AnneMarieW" w:date="2016-10-04T13:14:00Z">
        <w:r w:rsidR="0059504D">
          <w:rPr>
            <w:rFonts w:eastAsia="Microsoft YaHei"/>
          </w:rPr>
          <w:t>.</w:t>
        </w:r>
      </w:ins>
      <w:r w:rsidR="00EA32D2">
        <w:rPr>
          <w:rFonts w:eastAsia="Microsoft YaHei" w:hint="eastAsia"/>
        </w:rPr>
        <w:t xml:space="preserve"> </w:t>
      </w:r>
      <w:ins w:id="94" w:author="AnneMarieW" w:date="2016-10-04T13:14:00Z">
        <w:r w:rsidR="0059504D">
          <w:rPr>
            <w:rFonts w:eastAsia="Microsoft YaHei"/>
          </w:rPr>
          <w:t xml:space="preserve">Even though </w:t>
        </w:r>
      </w:ins>
      <w:del w:id="95" w:author="AnneMarieW" w:date="2016-10-04T13:14:00Z">
        <w:r w:rsidDel="0059504D">
          <w:rPr>
            <w:rFonts w:eastAsia="Microsoft YaHei" w:hint="eastAsia"/>
          </w:rPr>
          <w:delText>C</w:delText>
        </w:r>
      </w:del>
      <w:ins w:id="96" w:author="AnneMarieW" w:date="2016-10-04T13:14:00Z">
        <w:r w:rsidR="0059504D">
          <w:rPr>
            <w:rFonts w:eastAsia="Microsoft YaHei"/>
          </w:rPr>
          <w:t>c</w:t>
        </w:r>
      </w:ins>
      <w:r>
        <w:rPr>
          <w:rFonts w:eastAsia="Microsoft YaHei" w:hint="eastAsia"/>
        </w:rPr>
        <w:t>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frustrating</w:t>
      </w:r>
      <w:del w:id="97" w:author="AnneMarieW" w:date="2016-10-04T13:14:00Z">
        <w:r w:rsidDel="0059504D">
          <w:rPr>
            <w:rFonts w:eastAsia="Microsoft YaHei" w:hint="eastAsia"/>
          </w:rPr>
          <w:delText>.</w:delText>
        </w:r>
      </w:del>
      <w:ins w:id="98" w:author="AnneMarieW" w:date="2016-10-04T13:14:00Z">
        <w:r w:rsidR="0059504D">
          <w:rPr>
            <w:rFonts w:eastAsia="Microsoft YaHei"/>
          </w:rPr>
          <w:t>,</w:t>
        </w:r>
      </w:ins>
      <w:del w:id="99" w:author="AnneMarieW" w:date="2016-10-04T13:14:00Z">
        <w:r w:rsidR="00EA32D2" w:rsidDel="0059504D">
          <w:rPr>
            <w:rFonts w:eastAsia="Microsoft YaHei" w:hint="eastAsia"/>
          </w:rPr>
          <w:delText xml:space="preserve"> </w:delText>
        </w:r>
      </w:del>
      <w:del w:id="100" w:author="AnneMarieW" w:date="2016-09-30T10:43:00Z">
        <w:r w:rsidDel="00BB3439">
          <w:rPr>
            <w:rFonts w:eastAsia="Microsoft YaHei" w:hint="eastAsia"/>
          </w:rPr>
          <w:delText>Keep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in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mind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that</w:delText>
        </w:r>
        <w:r w:rsidR="00EA32D2" w:rsidDel="00BB3439">
          <w:rPr>
            <w:rFonts w:eastAsia="Microsoft YaHei" w:hint="eastAsia"/>
          </w:rPr>
          <w:delText xml:space="preserve"> </w:delText>
        </w:r>
      </w:del>
      <w:ins w:id="101" w:author="AnneMarieW" w:date="2016-09-30T10:43:00Z">
        <w:r w:rsidR="00BB3439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safely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yet;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not</w:t>
      </w:r>
      <w:r w:rsidR="00EA32D2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mean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good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programmer!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Experienced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Rustaceans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errors.</w:t>
      </w:r>
      <w:r w:rsidR="00EA32D2">
        <w:rPr>
          <w:rFonts w:eastAsia="Microsoft YaHei" w:hint="eastAsia"/>
        </w:rPr>
        <w:t xml:space="preserve"> </w:t>
      </w:r>
      <w:del w:id="102" w:author="AnneMarieW" w:date="2016-09-30T10:43:00Z">
        <w:r w:rsidDel="00BB3439">
          <w:rPr>
            <w:rFonts w:eastAsia="Microsoft YaHei" w:hint="eastAsia"/>
          </w:rPr>
          <w:delText>The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Rust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compiler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is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trying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to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help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your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program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be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the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very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best.</w:delText>
        </w:r>
      </w:del>
    </w:p>
    <w:p w:rsidR="00633E1D" w:rsidRDefault="00633E1D" w:rsidP="00932640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PROD: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BOX</w:t>
      </w:r>
    </w:p>
    <w:p w:rsidR="00633E1D" w:rsidRDefault="00633E1D" w:rsidP="00932640">
      <w:pPr>
        <w:pStyle w:val="HeadBox"/>
        <w:rPr>
          <w:rFonts w:eastAsia="Microsoft YaHei" w:hint="eastAsia"/>
        </w:rPr>
      </w:pPr>
      <w:bookmarkStart w:id="103" w:name="extended-error-explanations"/>
      <w:bookmarkEnd w:id="103"/>
      <w:r>
        <w:rPr>
          <w:rFonts w:eastAsia="Microsoft YaHei" w:hint="eastAsia"/>
        </w:rPr>
        <w:t>Extended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Explanations</w:t>
      </w:r>
    </w:p>
    <w:p w:rsidR="00633E1D" w:rsidRDefault="00633E1D" w:rsidP="00932640">
      <w:pPr>
        <w:pStyle w:val="BodyFirstBox"/>
        <w:rPr>
          <w:rFonts w:eastAsia="Microsoft YaHei"/>
        </w:rPr>
      </w:pPr>
      <w:del w:id="104" w:author="AnneMarieW" w:date="2016-09-30T10:44:00Z">
        <w:r w:rsidDel="00BB3439">
          <w:rPr>
            <w:rFonts w:eastAsia="Microsoft YaHei" w:hint="eastAsia"/>
          </w:rPr>
          <w:delText>Now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that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you</w:delText>
        </w:r>
        <w:r w:rsidR="00EA32D2" w:rsidDel="00BB3439">
          <w:rPr>
            <w:rFonts w:eastAsia="Microsoft YaHei"/>
          </w:rPr>
          <w:delText>’</w:delText>
        </w:r>
        <w:r w:rsidDel="00BB3439">
          <w:rPr>
            <w:rFonts w:eastAsia="Microsoft YaHei" w:hint="eastAsia"/>
          </w:rPr>
          <w:delText>ve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seen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a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Rust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error,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l</w:delText>
        </w:r>
      </w:del>
      <w:ins w:id="105" w:author="AnneMarieW" w:date="2016-09-30T10:44:00Z">
        <w:r w:rsidR="00BB3439">
          <w:rPr>
            <w:rFonts w:eastAsia="Microsoft YaHei"/>
          </w:rPr>
          <w:t>L</w:t>
        </w:r>
      </w:ins>
      <w:r>
        <w:rPr>
          <w:rFonts w:eastAsia="Microsoft YaHei" w:hint="eastAsia"/>
        </w:rPr>
        <w:t>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del w:id="106" w:author="AnneMarieW" w:date="2016-09-30T10:43:00Z">
        <w:r w:rsidDel="00BB3439">
          <w:rPr>
            <w:rFonts w:eastAsia="Microsoft YaHei" w:hint="eastAsia"/>
          </w:rPr>
          <w:delText>take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a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moment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to</w:delText>
        </w:r>
        <w:r w:rsidR="00EA32D2" w:rsidDel="00BB343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particularly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aspect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encourages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further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information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received</w:t>
      </w:r>
      <w:r w:rsidR="00EA32D2">
        <w:rPr>
          <w:rFonts w:eastAsia="Microsoft YaHei" w:hint="eastAsia"/>
        </w:rPr>
        <w:t xml:space="preserve"> </w:t>
      </w:r>
      <w:ins w:id="107" w:author="AnneMarieW" w:date="2016-09-30T10:44:00Z">
        <w:r w:rsidR="00BB3439">
          <w:rPr>
            <w:rFonts w:eastAsia="Microsoft YaHei"/>
          </w:rPr>
          <w:t xml:space="preserve">by showing you </w:t>
        </w:r>
      </w:ins>
      <w:del w:id="108" w:author="AnneMarieW" w:date="2016-09-30T10:44:00Z">
        <w:r w:rsidDel="00BB3439">
          <w:rPr>
            <w:rFonts w:eastAsia="Microsoft YaHei" w:hint="eastAsia"/>
          </w:rPr>
          <w:delText>with</w:delText>
        </w:r>
        <w:r w:rsidR="00EA32D2" w:rsidDel="00BB343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output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Pr="00932640" w:rsidRDefault="00633E1D" w:rsidP="00932640">
      <w:pPr>
        <w:pStyle w:val="CodeSingle"/>
      </w:pPr>
      <w:r w:rsidRPr="00932640">
        <w:t>error:</w:t>
      </w:r>
      <w:r w:rsidR="00EA32D2">
        <w:t xml:space="preserve"> </w:t>
      </w:r>
      <w:r w:rsidRPr="00932640">
        <w:t>re-assignment</w:t>
      </w:r>
      <w:r w:rsidR="00EA32D2">
        <w:t xml:space="preserve"> </w:t>
      </w:r>
      <w:r w:rsidRPr="00932640">
        <w:t>of</w:t>
      </w:r>
      <w:r w:rsidR="00EA32D2">
        <w:t xml:space="preserve"> </w:t>
      </w:r>
      <w:r w:rsidRPr="00932640">
        <w:t>immutable</w:t>
      </w:r>
      <w:r w:rsidR="00EA32D2">
        <w:t xml:space="preserve"> </w:t>
      </w:r>
      <w:r w:rsidRPr="00932640">
        <w:t>variable</w:t>
      </w:r>
      <w:r w:rsidR="00EA32D2">
        <w:t xml:space="preserve"> </w:t>
      </w:r>
      <w:r w:rsidRPr="00932640">
        <w:t>`x`</w:t>
      </w:r>
      <w:r w:rsidR="00EA32D2">
        <w:t xml:space="preserve"> </w:t>
      </w:r>
      <w:r w:rsidRPr="00932640">
        <w:t>[--explain</w:t>
      </w:r>
      <w:r w:rsidR="00EA32D2">
        <w:t xml:space="preserve"> </w:t>
      </w:r>
      <w:r w:rsidRPr="00932640">
        <w:t>E0384]</w:t>
      </w:r>
    </w:p>
    <w:p w:rsidR="00633E1D" w:rsidRDefault="00633E1D" w:rsidP="00932640">
      <w:pPr>
        <w:pStyle w:val="BodyBox"/>
        <w:rPr>
          <w:rFonts w:eastAsia="Microsoft YaHei"/>
        </w:rPr>
      </w:pP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109" w:author="AnneMarieW" w:date="2016-09-30T10:45:00Z">
        <w:r w:rsidR="00BB3439">
          <w:rPr>
            <w:rFonts w:eastAsia="Microsoft YaHei"/>
          </w:rPr>
          <w:t>error indicates</w:t>
        </w:r>
      </w:ins>
      <w:del w:id="110" w:author="AnneMarieW" w:date="2016-09-30T10:45:00Z">
        <w:r w:rsidDel="00BB3439">
          <w:rPr>
            <w:rFonts w:eastAsia="Microsoft YaHei" w:hint="eastAsia"/>
          </w:rPr>
          <w:delText>tells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us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del w:id="111" w:author="AnneMarieW" w:date="2016-09-30T10:45:00Z">
        <w:r w:rsidDel="00BB3439">
          <w:rPr>
            <w:rFonts w:eastAsia="Microsoft YaHei" w:hint="eastAsia"/>
          </w:rPr>
          <w:delText>we</w:delText>
        </w:r>
      </w:del>
      <w:ins w:id="112" w:author="AnneMarieW" w:date="2016-09-30T10:45:00Z">
        <w:r w:rsidR="00BB343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 w:rsidR="00EA32D2" w:rsidRPr="00EA32D2">
        <w:rPr>
          <w:rStyle w:val="Literal"/>
        </w:rPr>
        <w:t>–</w:t>
      </w:r>
      <w:r w:rsidR="00EA32D2">
        <w:rPr>
          <w:rStyle w:val="Literal"/>
        </w:rPr>
        <w:t>explain</w:t>
      </w:r>
      <w:r w:rsidR="00DF6F7C" w:rsidRPr="00DF6F7C">
        <w:rPr>
          <w:rPrChange w:id="113" w:author="janelle" w:date="2016-10-25T17:44:00Z">
            <w:rPr>
              <w:rStyle w:val="Literal"/>
            </w:rPr>
          </w:rPrChange>
        </w:rPr>
        <w:t xml:space="preserve"> </w:t>
      </w:r>
      <w:r>
        <w:rPr>
          <w:rFonts w:eastAsia="Microsoft YaHei" w:hint="eastAsia"/>
        </w:rPr>
        <w:t>flag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/>
        </w:rPr>
        <w:t xml:space="preserve"> </w:t>
      </w:r>
      <w:proofErr w:type="spellStart"/>
      <w:r w:rsidRPr="00932640">
        <w:rPr>
          <w:rStyle w:val="Literal"/>
        </w:rPr>
        <w:t>rustc</w:t>
      </w:r>
      <w:proofErr w:type="spellEnd"/>
      <w:r w:rsidR="00DF6F7C" w:rsidRPr="00DF6F7C">
        <w:rPr>
          <w:rPrChange w:id="114" w:author="janelle" w:date="2016-10-25T17:44:00Z">
            <w:rPr>
              <w:rStyle w:val="Literal"/>
            </w:rPr>
          </w:rPrChange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provided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</w:t>
      </w:r>
      <w:r w:rsidR="00EA32D2">
        <w:rPr>
          <w:rFonts w:eastAsia="Microsoft YaHei" w:hint="eastAsia"/>
        </w:rPr>
        <w:t xml:space="preserve"> </w:t>
      </w:r>
      <w:del w:id="115" w:author="AnneMarieW" w:date="2016-09-30T10:45:00Z">
        <w:r w:rsidDel="00BB3439">
          <w:rPr>
            <w:rFonts w:eastAsia="Microsoft YaHei" w:hint="eastAsia"/>
          </w:rPr>
          <w:delText>we</w:delText>
        </w:r>
      </w:del>
      <w:ins w:id="116" w:author="AnneMarieW" w:date="2016-09-30T10:45:00Z">
        <w:r w:rsidR="00BB343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extended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explanation</w:t>
      </w:r>
      <w:r w:rsidR="00EA32D2">
        <w:rPr>
          <w:rFonts w:eastAsia="Microsoft YaHei" w:hint="eastAsia"/>
        </w:rPr>
        <w:t xml:space="preserve"> </w:t>
      </w:r>
      <w:del w:id="117" w:author="AnneMarieW" w:date="2016-09-30T10:45:00Z">
        <w:r w:rsidDel="00BB3439">
          <w:rPr>
            <w:rFonts w:eastAsia="Microsoft YaHei" w:hint="eastAsia"/>
          </w:rPr>
          <w:delText>which</w:delText>
        </w:r>
      </w:del>
      <w:ins w:id="118" w:author="AnneMarieW" w:date="2016-09-30T10:45:00Z">
        <w:r w:rsidR="00BB3439">
          <w:rPr>
            <w:rFonts w:eastAsia="Microsoft YaHei"/>
          </w:rPr>
          <w:t>that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explain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common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causes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solutions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longer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explanation,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portion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explanation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E0384</w:t>
      </w:r>
      <w:r w:rsidR="00DF6F7C" w:rsidRPr="00DF6F7C">
        <w:rPr>
          <w:rPrChange w:id="119" w:author="janelle" w:date="2016-10-25T17:44:00Z">
            <w:rPr>
              <w:rStyle w:val="Literal"/>
            </w:rPr>
          </w:rPrChange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del w:id="120" w:author="AnneMarieW" w:date="2016-09-30T10:45:00Z">
        <w:r w:rsidDel="00BB3439">
          <w:rPr>
            <w:rFonts w:eastAsia="Microsoft YaHei" w:hint="eastAsia"/>
          </w:rPr>
          <w:delText>we</w:delText>
        </w:r>
      </w:del>
      <w:ins w:id="121" w:author="AnneMarieW" w:date="2016-09-30T10:45:00Z">
        <w:r w:rsidR="00BB3439">
          <w:rPr>
            <w:rFonts w:eastAsia="Microsoft YaHei"/>
          </w:rPr>
          <w:t>you</w:t>
        </w:r>
      </w:ins>
      <w:ins w:id="122" w:author="NSP" w:date="2016-10-21T14:09:00Z">
        <w:r w:rsidR="00D13E27">
          <w:rPr>
            <w:rFonts w:eastAsia="Microsoft YaHei"/>
          </w:rPr>
          <w:t xml:space="preserve"> just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received:</w:t>
      </w:r>
    </w:p>
    <w:p w:rsidR="00633E1D" w:rsidRPr="00932640" w:rsidRDefault="00633E1D" w:rsidP="00932640">
      <w:pPr>
        <w:pStyle w:val="CodeA"/>
      </w:pPr>
      <w:r w:rsidRPr="00932640">
        <w:t>$</w:t>
      </w:r>
      <w:r w:rsidR="00EA32D2">
        <w:t xml:space="preserve"> </w:t>
      </w:r>
      <w:r w:rsidRPr="00932640">
        <w:t>rustc</w:t>
      </w:r>
      <w:r w:rsidR="00EA32D2">
        <w:t xml:space="preserve"> </w:t>
      </w:r>
      <w:r w:rsidRPr="00932640">
        <w:t>--explain</w:t>
      </w:r>
      <w:r w:rsidR="00EA32D2">
        <w:t xml:space="preserve"> </w:t>
      </w:r>
      <w:r w:rsidRPr="00932640">
        <w:t>E0384</w:t>
      </w:r>
    </w:p>
    <w:p w:rsidR="00633E1D" w:rsidRPr="00932640" w:rsidRDefault="00633E1D" w:rsidP="00932640">
      <w:pPr>
        <w:pStyle w:val="CodeB"/>
      </w:pPr>
      <w:r w:rsidRPr="00932640">
        <w:t>This</w:t>
      </w:r>
      <w:r w:rsidR="00EA32D2">
        <w:t xml:space="preserve"> </w:t>
      </w:r>
      <w:r w:rsidRPr="00932640">
        <w:t>error</w:t>
      </w:r>
      <w:r w:rsidR="00EA32D2">
        <w:t xml:space="preserve"> </w:t>
      </w:r>
      <w:r w:rsidRPr="00932640">
        <w:t>occurs</w:t>
      </w:r>
      <w:r w:rsidR="00EA32D2">
        <w:t xml:space="preserve"> </w:t>
      </w:r>
      <w:r w:rsidRPr="00932640">
        <w:t>when</w:t>
      </w:r>
      <w:r w:rsidR="00EA32D2">
        <w:t xml:space="preserve"> </w:t>
      </w:r>
      <w:r w:rsidRPr="00932640">
        <w:t>an</w:t>
      </w:r>
      <w:r w:rsidR="00EA32D2">
        <w:t xml:space="preserve"> </w:t>
      </w:r>
      <w:r w:rsidRPr="00932640">
        <w:t>attempt</w:t>
      </w:r>
      <w:r w:rsidR="00EA32D2">
        <w:t xml:space="preserve"> </w:t>
      </w:r>
      <w:r w:rsidRPr="00932640">
        <w:t>is</w:t>
      </w:r>
      <w:r w:rsidR="00EA32D2">
        <w:t xml:space="preserve"> </w:t>
      </w:r>
      <w:r w:rsidRPr="00932640">
        <w:t>made</w:t>
      </w:r>
      <w:r w:rsidR="00EA32D2">
        <w:t xml:space="preserve"> </w:t>
      </w:r>
      <w:r w:rsidRPr="00932640">
        <w:t>to</w:t>
      </w:r>
      <w:r w:rsidR="00EA32D2">
        <w:t xml:space="preserve"> </w:t>
      </w:r>
      <w:r w:rsidRPr="00932640">
        <w:t>reassign</w:t>
      </w:r>
      <w:r w:rsidR="00EA32D2">
        <w:t xml:space="preserve"> </w:t>
      </w:r>
      <w:r w:rsidRPr="00932640">
        <w:t>an</w:t>
      </w:r>
      <w:r w:rsidR="00EA32D2">
        <w:t xml:space="preserve"> </w:t>
      </w:r>
      <w:r w:rsidRPr="00932640">
        <w:t>immutable</w:t>
      </w:r>
      <w:r w:rsidR="00EA32D2">
        <w:t xml:space="preserve"> </w:t>
      </w:r>
      <w:r w:rsidRPr="00932640">
        <w:t>variable.</w:t>
      </w:r>
    </w:p>
    <w:p w:rsidR="00633E1D" w:rsidRPr="00932640" w:rsidRDefault="00633E1D" w:rsidP="00932640">
      <w:pPr>
        <w:pStyle w:val="CodeB"/>
      </w:pPr>
      <w:r w:rsidRPr="00932640">
        <w:t>For</w:t>
      </w:r>
      <w:r w:rsidR="00EA32D2">
        <w:t xml:space="preserve"> </w:t>
      </w:r>
      <w:r w:rsidRPr="00932640">
        <w:t>example:</w:t>
      </w:r>
    </w:p>
    <w:p w:rsidR="00633E1D" w:rsidRPr="00932640" w:rsidRDefault="00633E1D" w:rsidP="00932640">
      <w:pPr>
        <w:pStyle w:val="CodeB"/>
      </w:pPr>
    </w:p>
    <w:p w:rsidR="00633E1D" w:rsidRPr="00932640" w:rsidRDefault="00633E1D" w:rsidP="00932640">
      <w:pPr>
        <w:pStyle w:val="CodeB"/>
      </w:pPr>
      <w:r w:rsidRPr="00932640">
        <w:lastRenderedPageBreak/>
        <w:t>```</w:t>
      </w:r>
    </w:p>
    <w:p w:rsidR="00633E1D" w:rsidRPr="00932640" w:rsidRDefault="00633E1D" w:rsidP="00932640">
      <w:pPr>
        <w:pStyle w:val="CodeB"/>
      </w:pPr>
      <w:r w:rsidRPr="00932640">
        <w:t>fn</w:t>
      </w:r>
      <w:r w:rsidR="00EA32D2">
        <w:t xml:space="preserve"> </w:t>
      </w:r>
      <w:r w:rsidRPr="00932640">
        <w:t>main(){</w:t>
      </w:r>
    </w:p>
    <w:p w:rsidR="00633E1D" w:rsidRPr="00932640" w:rsidRDefault="00633E1D" w:rsidP="00932640">
      <w:pPr>
        <w:pStyle w:val="CodeB"/>
      </w:pPr>
      <w:r w:rsidRPr="00932640">
        <w:t>let</w:t>
      </w:r>
      <w:r w:rsidR="00EA32D2">
        <w:t xml:space="preserve"> </w:t>
      </w:r>
      <w:r w:rsidRPr="00932640">
        <w:t>x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3;</w:t>
      </w:r>
    </w:p>
    <w:p w:rsidR="00633E1D" w:rsidRPr="00932640" w:rsidRDefault="00633E1D" w:rsidP="00932640">
      <w:pPr>
        <w:pStyle w:val="CodeB"/>
      </w:pPr>
      <w:r w:rsidRPr="00932640">
        <w:t>x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5;</w:t>
      </w:r>
      <w:r w:rsidR="00EA32D2">
        <w:t xml:space="preserve"> </w:t>
      </w:r>
      <w:r w:rsidRPr="00932640">
        <w:t>//</w:t>
      </w:r>
      <w:r w:rsidR="00EA32D2">
        <w:t xml:space="preserve"> </w:t>
      </w:r>
      <w:r w:rsidRPr="00932640">
        <w:t>error,</w:t>
      </w:r>
      <w:r w:rsidR="00EA32D2">
        <w:t xml:space="preserve"> </w:t>
      </w:r>
      <w:r w:rsidRPr="00932640">
        <w:t>reassignment</w:t>
      </w:r>
      <w:r w:rsidR="00EA32D2">
        <w:t xml:space="preserve"> </w:t>
      </w:r>
      <w:r w:rsidRPr="00932640">
        <w:t>of</w:t>
      </w:r>
      <w:r w:rsidR="00EA32D2">
        <w:t xml:space="preserve"> </w:t>
      </w:r>
      <w:r w:rsidRPr="00932640">
        <w:t>immutable</w:t>
      </w:r>
      <w:r w:rsidR="00EA32D2">
        <w:t xml:space="preserve"> </w:t>
      </w:r>
      <w:r w:rsidRPr="00932640">
        <w:t>variable</w:t>
      </w:r>
    </w:p>
    <w:p w:rsidR="00633E1D" w:rsidRPr="00932640" w:rsidRDefault="00633E1D" w:rsidP="00932640">
      <w:pPr>
        <w:pStyle w:val="CodeB"/>
      </w:pPr>
      <w:r w:rsidRPr="00932640">
        <w:t>}</w:t>
      </w:r>
    </w:p>
    <w:p w:rsidR="00633E1D" w:rsidRPr="00932640" w:rsidRDefault="00633E1D" w:rsidP="00932640">
      <w:pPr>
        <w:pStyle w:val="CodeC"/>
      </w:pPr>
      <w:r w:rsidRPr="00932640">
        <w:t>```</w:t>
      </w:r>
    </w:p>
    <w:p w:rsidR="00633E1D" w:rsidRDefault="00633E1D" w:rsidP="00932640">
      <w:pPr>
        <w:pStyle w:val="BodyBox"/>
        <w:rPr>
          <w:rFonts w:eastAsia="Microsoft YaHei"/>
        </w:rPr>
      </w:pP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explanations</w:t>
      </w:r>
      <w:r w:rsidR="00EA32D2">
        <w:rPr>
          <w:rFonts w:eastAsia="Microsoft YaHei" w:hint="eastAsia"/>
        </w:rPr>
        <w:t xml:space="preserve"> </w:t>
      </w:r>
      <w:del w:id="123" w:author="AnneMarieW" w:date="2016-09-30T10:46:00Z">
        <w:r w:rsidDel="00BB3439">
          <w:rPr>
            <w:rFonts w:eastAsia="Microsoft YaHei" w:hint="eastAsia"/>
          </w:rPr>
          <w:delText>can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really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help</w:delText>
        </w:r>
        <w:r w:rsidR="00EA32D2" w:rsidDel="00BB3439">
          <w:rPr>
            <w:rFonts w:eastAsia="Microsoft YaHei" w:hint="eastAsia"/>
          </w:rPr>
          <w:delText xml:space="preserve"> </w:delText>
        </w:r>
      </w:del>
      <w:ins w:id="124" w:author="AnneMarieW" w:date="2016-09-30T10:46:00Z">
        <w:r w:rsidR="00BB3439">
          <w:rPr>
            <w:rFonts w:eastAsia="Microsoft YaHei"/>
          </w:rPr>
          <w:t xml:space="preserve">are beneficial </w:t>
        </w:r>
      </w:ins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stuck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hesitate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  <w:r w:rsidR="00EA32D2">
        <w:rPr>
          <w:rFonts w:eastAsia="Microsoft YaHei" w:hint="eastAsia"/>
        </w:rPr>
        <w:t xml:space="preserve"> </w:t>
      </w:r>
      <w:ins w:id="125" w:author="AnneMarieW" w:date="2016-09-30T10:47:00Z">
        <w:r w:rsidR="00BB3439">
          <w:rPr>
            <w:rFonts w:eastAsia="Microsoft YaHei"/>
          </w:rPr>
          <w:t xml:space="preserve">Use </w:t>
        </w:r>
      </w:ins>
      <w:del w:id="126" w:author="AnneMarieW" w:date="2016-09-30T10:47:00Z">
        <w:r w:rsidDel="00BB3439">
          <w:rPr>
            <w:rFonts w:eastAsia="Microsoft YaHei" w:hint="eastAsia"/>
          </w:rPr>
          <w:delText>T</w:delText>
        </w:r>
      </w:del>
      <w:ins w:id="127" w:author="AnneMarieW" w:date="2016-09-30T10:47:00Z">
        <w:r w:rsidR="00BB3439">
          <w:rPr>
            <w:rFonts w:eastAsia="Microsoft YaHei"/>
          </w:rPr>
          <w:t>t</w:t>
        </w:r>
      </w:ins>
      <w:r>
        <w:rPr>
          <w:rFonts w:eastAsia="Microsoft YaHei" w:hint="eastAsia"/>
        </w:rPr>
        <w:t>he</w:t>
      </w:r>
      <w:ins w:id="128" w:author="AnneMarieW" w:date="2016-09-30T10:48:00Z">
        <w:r w:rsidR="00BB3439">
          <w:rPr>
            <w:rFonts w:eastAsia="Microsoft YaHei"/>
          </w:rPr>
          <w:t>se</w:t>
        </w:r>
      </w:ins>
      <w:r w:rsidR="00EA32D2">
        <w:rPr>
          <w:rFonts w:eastAsia="Microsoft YaHei" w:hint="eastAsia"/>
        </w:rPr>
        <w:t xml:space="preserve"> </w:t>
      </w:r>
      <w:ins w:id="129" w:author="AnneMarieW" w:date="2016-09-30T10:47:00Z">
        <w:r w:rsidR="00BB3439">
          <w:rPr>
            <w:rFonts w:eastAsia="Microsoft YaHei"/>
          </w:rPr>
          <w:t xml:space="preserve">helpful </w:t>
        </w:r>
      </w:ins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ins w:id="130" w:author="AnneMarieW" w:date="2016-09-30T10:48:00Z">
        <w:r w:rsidR="00BB3439">
          <w:rPr>
            <w:rFonts w:eastAsia="Microsoft YaHei"/>
          </w:rPr>
          <w:t>errors to perfect your code</w:t>
        </w:r>
      </w:ins>
      <w:del w:id="131" w:author="AnneMarieW" w:date="2016-09-30T10:48:00Z">
        <w:r w:rsidDel="00BB3439">
          <w:rPr>
            <w:rFonts w:eastAsia="Microsoft YaHei" w:hint="eastAsia"/>
          </w:rPr>
          <w:delText>is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your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friend,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and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it</w:delText>
        </w:r>
        <w:r w:rsidR="00EA32D2" w:rsidDel="00BB3439">
          <w:rPr>
            <w:rFonts w:eastAsia="Microsoft YaHei"/>
          </w:rPr>
          <w:delText>’</w:delText>
        </w:r>
        <w:r w:rsidDel="00BB3439">
          <w:rPr>
            <w:rFonts w:eastAsia="Microsoft YaHei" w:hint="eastAsia"/>
          </w:rPr>
          <w:delText>s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there</w:delText>
        </w:r>
        <w:r w:rsidR="00EA32D2" w:rsidDel="00BB3439">
          <w:rPr>
            <w:rFonts w:eastAsia="Microsoft YaHei"/>
          </w:rPr>
          <w:delText xml:space="preserve"> </w:delText>
        </w:r>
        <w:r w:rsidDel="00BB3439">
          <w:rPr>
            <w:rFonts w:eastAsia="Microsoft YaHei" w:hint="eastAsia"/>
          </w:rPr>
          <w:delText>to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help</w:delText>
        </w:r>
      </w:del>
      <w:r>
        <w:rPr>
          <w:rFonts w:eastAsia="Microsoft YaHei" w:hint="eastAsia"/>
        </w:rPr>
        <w:t>.</w:t>
      </w:r>
    </w:p>
    <w:p w:rsidR="00633E1D" w:rsidRDefault="00633E1D" w:rsidP="00932640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PROD: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BOX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del w:id="132" w:author="AnneMarieW" w:date="2016-09-30T10:48:00Z"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tells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us</w:delText>
        </w:r>
      </w:del>
      <w:ins w:id="133" w:author="AnneMarieW" w:date="2016-09-30T10:48:00Z">
        <w:r w:rsidR="00BB3439">
          <w:rPr>
            <w:rFonts w:eastAsia="Microsoft YaHei"/>
          </w:rPr>
          <w:t xml:space="preserve"> indicates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re</w:t>
      </w:r>
      <w:del w:id="134" w:author="AnneMarieW" w:date="2016-09-30T10:48:00Z">
        <w:r w:rsidRPr="00EA32D2" w:rsidDel="00BB3439">
          <w:rPr>
            <w:rStyle w:val="Literal"/>
          </w:rPr>
          <w:delText>-</w:delText>
        </w:r>
      </w:del>
      <w:r w:rsidRPr="00EA32D2">
        <w:rPr>
          <w:rStyle w:val="Literal"/>
        </w:rPr>
        <w:t>assig</w:t>
      </w:r>
      <w:ins w:id="135" w:author="AnneMarieW" w:date="2016-10-04T15:36:00Z">
        <w:r w:rsidR="00C61381">
          <w:rPr>
            <w:rStyle w:val="Literal"/>
          </w:rPr>
          <w:t>n</w:t>
        </w:r>
      </w:ins>
      <w:r w:rsidRPr="00EA32D2">
        <w:rPr>
          <w:rStyle w:val="Literal"/>
        </w:rPr>
        <w:t>ment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of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immutable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variable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del w:id="136" w:author="AnneMarieW" w:date="2016-09-30T10:48:00Z">
        <w:r w:rsidDel="00BB3439">
          <w:rPr>
            <w:rFonts w:eastAsia="Microsoft YaHei" w:hint="eastAsia"/>
          </w:rPr>
          <w:delText>we</w:delText>
        </w:r>
      </w:del>
      <w:ins w:id="137" w:author="AnneMarieW" w:date="2016-09-30T10:48:00Z">
        <w:r w:rsidR="00BB343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tried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assign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immutable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 w:rsidR="00EA32D2" w:rsidRPr="003034FC">
        <w:rPr>
          <w:rStyle w:val="Literal"/>
        </w:rPr>
        <w:t xml:space="preserve"> </w:t>
      </w:r>
      <w:r>
        <w:rPr>
          <w:rFonts w:eastAsia="Microsoft YaHei" w:hint="eastAsia"/>
        </w:rPr>
        <w:t>variable.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I</w:t>
      </w:r>
      <w:r w:rsidR="00EA32D2">
        <w:rPr>
          <w:rFonts w:eastAsia="Microsoft YaHei"/>
        </w:rPr>
        <w:t>t’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del w:id="138" w:author="AnneMarieW" w:date="2016-09-30T10:48:00Z">
        <w:r w:rsidDel="00BB3439">
          <w:rPr>
            <w:rFonts w:eastAsia="Microsoft YaHei" w:hint="eastAsia"/>
          </w:rPr>
          <w:delText>we</w:delText>
        </w:r>
      </w:del>
      <w:ins w:id="139" w:author="AnneMarieW" w:date="2016-09-30T10:48:00Z">
        <w:r w:rsidR="00BB343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compile-time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del w:id="140" w:author="AnneMarieW" w:date="2016-09-30T10:48:00Z">
        <w:r w:rsidDel="00BB3439">
          <w:rPr>
            <w:rFonts w:eastAsia="Microsoft YaHei" w:hint="eastAsia"/>
          </w:rPr>
          <w:delText>we</w:delText>
        </w:r>
      </w:del>
      <w:ins w:id="141" w:author="AnneMarieW" w:date="2016-09-30T10:48:00Z">
        <w:r w:rsidR="00BB343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attempt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del w:id="142" w:author="AnneMarieW" w:date="2016-09-30T10:48:00Z">
        <w:r w:rsidDel="00BB3439">
          <w:rPr>
            <w:rFonts w:eastAsia="Microsoft YaHei" w:hint="eastAsia"/>
          </w:rPr>
          <w:delText>we</w:delText>
        </w:r>
      </w:del>
      <w:ins w:id="143" w:author="AnneMarieW" w:date="2016-09-30T10:48:00Z">
        <w:r w:rsidR="00BB343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previously</w:t>
      </w:r>
      <w:r w:rsidR="00EA32D2">
        <w:rPr>
          <w:rFonts w:eastAsia="Microsoft YaHei" w:hint="eastAsia"/>
        </w:rPr>
        <w:t xml:space="preserve"> </w:t>
      </w:r>
      <w:del w:id="144" w:author="AnneMarieW" w:date="2016-09-30T10:49:00Z">
        <w:r w:rsidDel="00BB3439">
          <w:rPr>
            <w:rFonts w:eastAsia="Microsoft YaHei" w:hint="eastAsia"/>
          </w:rPr>
          <w:delText>said</w:delText>
        </w:r>
        <w:r w:rsidR="00EA32D2" w:rsidDel="00BB3439">
          <w:rPr>
            <w:rFonts w:eastAsia="Microsoft YaHei" w:hint="eastAsia"/>
          </w:rPr>
          <w:delText xml:space="preserve"> </w:delText>
        </w:r>
        <w:r w:rsidDel="00BB3439">
          <w:rPr>
            <w:rFonts w:eastAsia="Microsoft YaHei" w:hint="eastAsia"/>
          </w:rPr>
          <w:delText>was</w:delText>
        </w:r>
      </w:del>
      <w:ins w:id="145" w:author="AnneMarieW" w:date="2016-09-30T10:49:00Z">
        <w:r w:rsidR="00BB3439">
          <w:rPr>
            <w:rFonts w:eastAsia="Microsoft YaHei"/>
          </w:rPr>
          <w:t>designated as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immutable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situation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lead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bugs.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ins w:id="146" w:author="AnneMarieW" w:date="2016-09-30T10:49:00Z">
        <w:r w:rsidR="00BB3439">
          <w:rPr>
            <w:rFonts w:eastAsia="Microsoft YaHei"/>
          </w:rPr>
          <w:t>y</w:t>
        </w:r>
      </w:ins>
      <w:r>
        <w:rPr>
          <w:rFonts w:eastAsia="Microsoft YaHei" w:hint="eastAsia"/>
        </w:rPr>
        <w:t>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operates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del w:id="147" w:author="AnneMarieW" w:date="2016-10-04T13:16:00Z">
        <w:r w:rsidDel="0059504D">
          <w:rPr>
            <w:rFonts w:eastAsia="Microsoft YaHei" w:hint="eastAsia"/>
          </w:rPr>
          <w:delText>an</w:delText>
        </w:r>
      </w:del>
      <w:ins w:id="148" w:author="AnneMarieW" w:date="2016-10-04T13:16:00Z">
        <w:r w:rsidR="0059504D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assumption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del w:id="149" w:author="AnneMarieW" w:date="2016-10-04T13:16:00Z">
        <w:r w:rsidDel="0059504D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ins w:id="150" w:author="AnneMarieW" w:date="2016-10-04T13:16:00Z">
        <w:r w:rsidR="0059504D">
          <w:rPr>
            <w:rFonts w:eastAsia="Microsoft YaHei"/>
          </w:rPr>
          <w:t>y</w:t>
        </w:r>
      </w:ins>
      <w:r>
        <w:rPr>
          <w:rFonts w:eastAsia="Microsoft YaHei" w:hint="eastAsia"/>
        </w:rPr>
        <w:t>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 xml:space="preserve">’s </w:t>
      </w:r>
      <w:r>
        <w:rPr>
          <w:rFonts w:eastAsia="Microsoft YaHei" w:hint="eastAsia"/>
        </w:rPr>
        <w:t>possible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designed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do.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bugs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difficult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down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after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fact,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especially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piece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del w:id="151" w:author="AnneMarieW" w:date="2016-09-30T10:49:00Z">
        <w:r w:rsidDel="00BB3439">
          <w:rPr>
            <w:rFonts w:eastAsia="Microsoft YaHei" w:hint="eastAsia"/>
          </w:rPr>
          <w:delText>only</w:delText>
        </w:r>
        <w:r w:rsidR="00EA32D2" w:rsidDel="00BB343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changes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ins w:id="152" w:author="AnneMarieW" w:date="2016-09-30T10:49:00Z">
        <w:r w:rsidR="00BB3439" w:rsidRPr="00BB3439">
          <w:rPr>
            <w:rFonts w:eastAsia="Microsoft YaHei" w:hint="eastAsia"/>
          </w:rPr>
          <w:t xml:space="preserve"> </w:t>
        </w:r>
        <w:r w:rsidR="00BB3439">
          <w:rPr>
            <w:rFonts w:eastAsia="Microsoft YaHei" w:hint="eastAsia"/>
          </w:rPr>
          <w:t>only</w:t>
        </w:r>
      </w:ins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sometimes</w:t>
      </w:r>
      <w:r>
        <w:rPr>
          <w:rFonts w:eastAsia="Microsoft YaHei" w:hint="eastAsia"/>
        </w:rPr>
        <w:t>.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del w:id="153" w:author="NSP" w:date="2016-10-21T14:09:00Z">
        <w:r w:rsidDel="00D13E27">
          <w:rPr>
            <w:rFonts w:eastAsia="Microsoft YaHei" w:hint="eastAsia"/>
          </w:rPr>
          <w:delText>,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we</w:delText>
        </w:r>
      </w:del>
      <w:ins w:id="154" w:author="AnneMarieW" w:date="2016-09-30T10:50:00Z">
        <w:del w:id="155" w:author="NSP" w:date="2016-10-21T14:09:00Z">
          <w:r w:rsidR="00006A8D" w:rsidDel="00D13E27">
            <w:rPr>
              <w:rFonts w:eastAsia="Microsoft YaHei"/>
            </w:rPr>
            <w:delText>you</w:delText>
          </w:r>
        </w:del>
      </w:ins>
      <w:del w:id="156" w:author="NSP" w:date="2016-10-21T14:09:00Z"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can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trust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that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a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value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we</w:delText>
        </w:r>
      </w:del>
      <w:ins w:id="157" w:author="AnneMarieW" w:date="2016-09-30T10:50:00Z">
        <w:del w:id="158" w:author="NSP" w:date="2016-10-21T14:09:00Z">
          <w:r w:rsidR="00006A8D" w:rsidDel="00D13E27">
            <w:rPr>
              <w:rFonts w:eastAsia="Microsoft YaHei"/>
            </w:rPr>
            <w:delText>you</w:delText>
          </w:r>
        </w:del>
      </w:ins>
      <w:del w:id="159" w:author="NSP" w:date="2016-10-21T14:09:00Z"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say</w:delText>
        </w:r>
      </w:del>
      <w:ins w:id="160" w:author="AnneMarieW" w:date="2016-09-30T10:50:00Z">
        <w:del w:id="161" w:author="NSP" w:date="2016-10-21T14:09:00Z">
          <w:r w:rsidR="00006A8D" w:rsidDel="00D13E27">
            <w:rPr>
              <w:rFonts w:eastAsia="Microsoft YaHei"/>
            </w:rPr>
            <w:delText>specify not to</w:delText>
          </w:r>
        </w:del>
      </w:ins>
      <w:del w:id="162" w:author="NSP" w:date="2016-10-21T14:09:00Z"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won</w:delText>
        </w:r>
        <w:r w:rsidR="00EA32D2" w:rsidDel="00D13E27">
          <w:rPr>
            <w:rFonts w:eastAsia="Microsoft YaHei"/>
          </w:rPr>
          <w:delText>’</w:delText>
        </w:r>
        <w:r w:rsidDel="00D13E27">
          <w:rPr>
            <w:rFonts w:eastAsia="Microsoft YaHei" w:hint="eastAsia"/>
          </w:rPr>
          <w:delText>t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change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really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won</w:delText>
        </w:r>
        <w:r w:rsidR="00EA32D2" w:rsidDel="00D13E27">
          <w:rPr>
            <w:rFonts w:eastAsia="Microsoft YaHei"/>
          </w:rPr>
          <w:delText>’</w:delText>
        </w:r>
        <w:r w:rsidDel="00D13E27">
          <w:rPr>
            <w:rFonts w:eastAsia="Microsoft YaHei" w:hint="eastAsia"/>
          </w:rPr>
          <w:delText>t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change,</w:delText>
        </w:r>
        <w:r w:rsidR="00EA32D2" w:rsidDel="00D13E27">
          <w:rPr>
            <w:rFonts w:eastAsia="Microsoft YaHei"/>
          </w:rPr>
          <w:delText xml:space="preserve"> </w:delText>
        </w:r>
        <w:r w:rsidDel="00D13E27">
          <w:rPr>
            <w:rFonts w:eastAsia="Microsoft YaHei" w:hint="eastAsia"/>
          </w:rPr>
          <w:delText>because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del w:id="163" w:author="AnneMarieW" w:date="2016-09-30T10:50:00Z">
        <w:r w:rsidDel="00006A8D">
          <w:rPr>
            <w:rFonts w:eastAsia="Microsoft YaHei" w:hint="eastAsia"/>
          </w:rPr>
          <w:delText>is</w:delText>
        </w:r>
        <w:r w:rsidR="00EA32D2" w:rsidDel="00006A8D">
          <w:rPr>
            <w:rFonts w:eastAsia="Microsoft YaHei" w:hint="eastAsia"/>
          </w:rPr>
          <w:delText xml:space="preserve"> </w:delText>
        </w:r>
      </w:del>
      <w:del w:id="164" w:author="NSP" w:date="2016-10-21T14:09:00Z">
        <w:r w:rsidDel="00D13E27">
          <w:rPr>
            <w:rFonts w:eastAsia="Microsoft YaHei" w:hint="eastAsia"/>
          </w:rPr>
          <w:delText>enforc</w:delText>
        </w:r>
      </w:del>
      <w:ins w:id="165" w:author="AnneMarieW" w:date="2016-09-30T10:50:00Z">
        <w:del w:id="166" w:author="NSP" w:date="2016-10-21T14:09:00Z">
          <w:r w:rsidR="00006A8D" w:rsidDel="00D13E27">
            <w:rPr>
              <w:rFonts w:eastAsia="Microsoft YaHei"/>
            </w:rPr>
            <w:delText>es</w:delText>
          </w:r>
        </w:del>
      </w:ins>
      <w:del w:id="167" w:author="NSP" w:date="2016-10-21T14:09:00Z">
        <w:r w:rsidDel="00D13E27">
          <w:rPr>
            <w:rFonts w:eastAsia="Microsoft YaHei" w:hint="eastAsia"/>
          </w:rPr>
          <w:delText>ing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that</w:delText>
        </w:r>
        <w:r w:rsidR="00EA32D2" w:rsidDel="00D13E27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guarantee</w:t>
      </w:r>
      <w:ins w:id="168" w:author="NSP" w:date="2016-10-21T14:09:00Z">
        <w:r w:rsidR="00D13E27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ins w:id="169" w:author="NSP" w:date="2016-10-21T14:09:00Z">
        <w:r w:rsidR="00D13E27">
          <w:rPr>
            <w:rFonts w:eastAsia="Microsoft YaHei"/>
          </w:rPr>
          <w:t>that when you state that a value won’t change, it really won’t change</w:t>
        </w:r>
      </w:ins>
      <w:del w:id="170" w:author="NSP" w:date="2016-10-21T14:09:00Z">
        <w:r w:rsidDel="00D13E27">
          <w:rPr>
            <w:rFonts w:eastAsia="Microsoft YaHei" w:hint="eastAsia"/>
          </w:rPr>
          <w:delText>for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us</w:delText>
        </w:r>
      </w:del>
      <w:ins w:id="171" w:author="AnneMarieW" w:date="2016-09-30T10:50:00Z">
        <w:del w:id="172" w:author="NSP" w:date="2016-10-21T14:09:00Z">
          <w:r w:rsidR="00006A8D" w:rsidDel="00D13E27">
            <w:rPr>
              <w:rFonts w:eastAsia="Microsoft YaHei"/>
            </w:rPr>
            <w:delText>you</w:delText>
          </w:r>
        </w:del>
      </w:ins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ins w:id="173" w:author="NSP" w:date="2016-10-21T14:10:00Z">
        <w:r w:rsidR="00D13E27">
          <w:rPr>
            <w:rFonts w:eastAsia="Microsoft YaHei"/>
          </w:rPr>
          <w:t xml:space="preserve">That means that </w:t>
        </w:r>
      </w:ins>
      <w:del w:id="174" w:author="NSP" w:date="2016-10-21T14:10:00Z">
        <w:r w:rsidDel="00D13E27">
          <w:rPr>
            <w:rFonts w:eastAsia="Microsoft YaHei" w:hint="eastAsia"/>
          </w:rPr>
          <w:delText>W</w:delText>
        </w:r>
      </w:del>
      <w:ins w:id="175" w:author="NSP" w:date="2016-10-21T14:10:00Z">
        <w:r w:rsidR="00D13E27">
          <w:rPr>
            <w:rFonts w:eastAsia="Microsoft YaHei"/>
          </w:rPr>
          <w:t>w</w:t>
        </w:r>
      </w:ins>
      <w:r>
        <w:rPr>
          <w:rFonts w:eastAsia="Microsoft YaHei" w:hint="eastAsia"/>
        </w:rPr>
        <w:t>hen</w:t>
      </w:r>
      <w:r w:rsidR="00EA32D2">
        <w:rPr>
          <w:rFonts w:eastAsia="Microsoft YaHei" w:hint="eastAsia"/>
        </w:rPr>
        <w:t xml:space="preserve"> </w:t>
      </w:r>
      <w:ins w:id="176" w:author="AnneMarieW" w:date="2016-09-30T10:51:00Z">
        <w:r w:rsidR="00006A8D">
          <w:rPr>
            <w:rFonts w:eastAsia="Microsoft YaHei"/>
          </w:rPr>
          <w:t xml:space="preserve">you’re </w:t>
        </w:r>
      </w:ins>
      <w:r>
        <w:rPr>
          <w:rFonts w:eastAsia="Microsoft YaHei" w:hint="eastAsia"/>
        </w:rPr>
        <w:t>reading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writing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</w:t>
      </w:r>
      <w:r w:rsidR="00EA32D2">
        <w:rPr>
          <w:rFonts w:eastAsia="Microsoft YaHei" w:hint="eastAsia"/>
        </w:rPr>
        <w:t xml:space="preserve"> </w:t>
      </w:r>
      <w:del w:id="177" w:author="AnneMarieW" w:date="2016-09-30T10:51:00Z">
        <w:r w:rsidDel="00006A8D">
          <w:rPr>
            <w:rFonts w:eastAsia="Microsoft YaHei" w:hint="eastAsia"/>
          </w:rPr>
          <w:delText>we</w:delText>
        </w:r>
      </w:del>
      <w:ins w:id="178" w:author="AnneMarieW" w:date="2016-09-30T10:51:00Z">
        <w:r w:rsidR="00006A8D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keep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track</w:t>
      </w:r>
      <w:del w:id="179" w:author="AnneMarieW" w:date="2016-09-30T10:51:00Z">
        <w:r w:rsidR="00EA32D2" w:rsidDel="00006A8D">
          <w:rPr>
            <w:rFonts w:eastAsia="Microsoft YaHei" w:hint="eastAsia"/>
          </w:rPr>
          <w:delText xml:space="preserve"> </w:delText>
        </w:r>
        <w:r w:rsidDel="00006A8D">
          <w:rPr>
            <w:rFonts w:eastAsia="Microsoft YaHei" w:hint="eastAsia"/>
          </w:rPr>
          <w:delText>in</w:delText>
        </w:r>
        <w:r w:rsidR="00EA32D2" w:rsidDel="00006A8D">
          <w:rPr>
            <w:rFonts w:eastAsia="Microsoft YaHei" w:hint="eastAsia"/>
          </w:rPr>
          <w:delText xml:space="preserve"> </w:delText>
        </w:r>
        <w:r w:rsidDel="00006A8D">
          <w:rPr>
            <w:rFonts w:eastAsia="Microsoft YaHei" w:hint="eastAsia"/>
          </w:rPr>
          <w:delText>our</w:delText>
        </w:r>
        <w:r w:rsidR="00EA32D2" w:rsidDel="00006A8D">
          <w:rPr>
            <w:rFonts w:eastAsia="Microsoft YaHei" w:hint="eastAsia"/>
          </w:rPr>
          <w:delText xml:space="preserve"> </w:delText>
        </w:r>
        <w:r w:rsidDel="00006A8D">
          <w:rPr>
            <w:rFonts w:eastAsia="Microsoft YaHei" w:hint="eastAsia"/>
          </w:rPr>
          <w:delText>head</w:delText>
        </w:r>
      </w:del>
      <w:ins w:id="180" w:author="AnneMarieW" w:date="2016-09-30T10:51:00Z">
        <w:r w:rsidR="00006A8D">
          <w:rPr>
            <w:rFonts w:eastAsia="Microsoft YaHei"/>
          </w:rPr>
          <w:t xml:space="preserve"> of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might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del w:id="181" w:author="AnneMarieW" w:date="2016-09-30T10:52:00Z">
        <w:r w:rsidDel="00006A8D">
          <w:rPr>
            <w:rFonts w:eastAsia="Microsoft YaHei" w:hint="eastAsia"/>
          </w:rPr>
          <w:delText>.</w:delText>
        </w:r>
      </w:del>
      <w:ins w:id="182" w:author="AnneMarieW" w:date="2016-09-30T10:52:00Z">
        <w:r w:rsidR="00006A8D">
          <w:rPr>
            <w:rFonts w:eastAsia="Microsoft YaHei"/>
          </w:rPr>
          <w:t>, which</w:t>
        </w:r>
      </w:ins>
      <w:del w:id="183" w:author="AnneMarieW" w:date="2016-09-30T10:52:00Z">
        <w:r w:rsidR="00EA32D2" w:rsidDel="00006A8D">
          <w:rPr>
            <w:rFonts w:eastAsia="Microsoft YaHei" w:hint="eastAsia"/>
          </w:rPr>
          <w:delText xml:space="preserve"> </w:delText>
        </w:r>
        <w:r w:rsidDel="00006A8D">
          <w:rPr>
            <w:rFonts w:eastAsia="Microsoft YaHei" w:hint="eastAsia"/>
          </w:rPr>
          <w:delText>This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easier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reason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about.</w:t>
      </w:r>
    </w:p>
    <w:p w:rsidR="00633E1D" w:rsidRDefault="00006A8D" w:rsidP="00932640">
      <w:pPr>
        <w:pStyle w:val="Body"/>
        <w:rPr>
          <w:rFonts w:eastAsia="Microsoft YaHei"/>
        </w:rPr>
      </w:pPr>
      <w:ins w:id="184" w:author="AnneMarieW" w:date="2016-09-30T10:52:00Z">
        <w:r>
          <w:rPr>
            <w:rFonts w:eastAsia="Microsoft YaHei"/>
          </w:rPr>
          <w:t xml:space="preserve">But </w:t>
        </w:r>
      </w:ins>
      <w:del w:id="185" w:author="AnneMarieW" w:date="2016-09-30T10:52:00Z">
        <w:r w:rsidR="00633E1D" w:rsidDel="00006A8D">
          <w:rPr>
            <w:rFonts w:eastAsia="Microsoft YaHei" w:hint="eastAsia"/>
          </w:rPr>
          <w:delText>M</w:delText>
        </w:r>
      </w:del>
      <w:ins w:id="186" w:author="AnneMarieW" w:date="2016-09-30T10:52:00Z">
        <w:r>
          <w:rPr>
            <w:rFonts w:eastAsia="Microsoft YaHei"/>
          </w:rPr>
          <w:t>m</w:t>
        </w:r>
      </w:ins>
      <w:r w:rsidR="00633E1D">
        <w:rPr>
          <w:rFonts w:eastAsia="Microsoft YaHei" w:hint="eastAsia"/>
        </w:rPr>
        <w:t>utability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del w:id="187" w:author="AnneMarieW" w:date="2016-09-30T10:52:00Z">
        <w:r w:rsidR="00633E1D" w:rsidDel="00006A8D">
          <w:rPr>
            <w:rFonts w:eastAsia="Microsoft YaHei" w:hint="eastAsia"/>
          </w:rPr>
          <w:delText>reall</w:delText>
        </w:r>
      </w:del>
      <w:ins w:id="188" w:author="AnneMarieW" w:date="2016-09-30T10:52:00Z">
        <w:r>
          <w:rPr>
            <w:rFonts w:eastAsia="Microsoft YaHei"/>
          </w:rPr>
          <w:t>ver</w:t>
        </w:r>
      </w:ins>
      <w:r w:rsidR="00633E1D">
        <w:rPr>
          <w:rFonts w:eastAsia="Microsoft YaHei" w:hint="eastAsia"/>
        </w:rPr>
        <w:t>y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useful</w:t>
      </w:r>
      <w:del w:id="189" w:author="AnneMarieW" w:date="2016-09-30T10:52:00Z">
        <w:r w:rsidR="00633E1D" w:rsidDel="00006A8D">
          <w:rPr>
            <w:rFonts w:eastAsia="Microsoft YaHei" w:hint="eastAsia"/>
          </w:rPr>
          <w:delText>,</w:delText>
        </w:r>
        <w:r w:rsidR="00EA32D2" w:rsidDel="00006A8D">
          <w:rPr>
            <w:rFonts w:eastAsia="Microsoft YaHei" w:hint="eastAsia"/>
          </w:rPr>
          <w:delText xml:space="preserve"> </w:delText>
        </w:r>
        <w:r w:rsidR="00633E1D" w:rsidDel="00006A8D">
          <w:rPr>
            <w:rFonts w:eastAsia="Microsoft YaHei" w:hint="eastAsia"/>
          </w:rPr>
          <w:delText>though!</w:delText>
        </w:r>
      </w:del>
      <w:ins w:id="190" w:author="AnneMarieW" w:date="2016-09-30T10:52:00Z">
        <w:r>
          <w:rPr>
            <w:rFonts w:eastAsia="Microsoft YaHei"/>
          </w:rPr>
          <w:t>.</w:t>
        </w:r>
      </w:ins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Bindings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immutable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by</w:t>
      </w:r>
      <w:r w:rsidR="00EA32D2">
        <w:rPr>
          <w:rFonts w:eastAsia="Microsoft YaHei"/>
        </w:rPr>
        <w:t xml:space="preserve"> </w:t>
      </w:r>
      <w:r w:rsidR="00633E1D">
        <w:rPr>
          <w:rFonts w:eastAsia="Microsoft YaHei" w:hint="eastAsia"/>
        </w:rPr>
        <w:t>default;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them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mutable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adding</w:t>
      </w:r>
      <w:r w:rsidR="00EA32D2" w:rsidRPr="004C0ED4">
        <w:rPr>
          <w:rFonts w:eastAsia="Microsoft YaHei" w:hint="eastAsia"/>
        </w:rPr>
        <w:t xml:space="preserve"> </w:t>
      </w:r>
      <w:proofErr w:type="spellStart"/>
      <w:r w:rsidR="00633E1D" w:rsidRPr="00EA32D2">
        <w:rPr>
          <w:rStyle w:val="Literal"/>
        </w:rPr>
        <w:t>mut</w:t>
      </w:r>
      <w:proofErr w:type="spellEnd"/>
      <w:r w:rsidR="00EA32D2" w:rsidRPr="004C0ED4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front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variable</w:t>
      </w:r>
      <w:r w:rsidR="00EA32D2">
        <w:rPr>
          <w:rFonts w:eastAsia="Microsoft YaHei"/>
        </w:rPr>
        <w:t xml:space="preserve"> </w:t>
      </w:r>
      <w:r w:rsidR="00633E1D">
        <w:rPr>
          <w:rFonts w:eastAsia="Microsoft YaHei" w:hint="eastAsia"/>
        </w:rPr>
        <w:t>name.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addition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allowing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del w:id="191" w:author="AnneMarieW" w:date="2016-09-30T10:53:00Z">
        <w:r w:rsidR="00633E1D" w:rsidDel="00006A8D">
          <w:rPr>
            <w:rFonts w:eastAsia="Microsoft YaHei" w:hint="eastAsia"/>
          </w:rPr>
          <w:delText>be</w:delText>
        </w:r>
        <w:r w:rsidR="00EA32D2" w:rsidDel="00006A8D">
          <w:rPr>
            <w:rFonts w:eastAsia="Microsoft YaHei" w:hint="eastAsia"/>
          </w:rPr>
          <w:delText xml:space="preserve"> </w:delText>
        </w:r>
      </w:del>
      <w:r w:rsidR="00633E1D">
        <w:rPr>
          <w:rFonts w:eastAsia="Microsoft YaHei" w:hint="eastAsia"/>
        </w:rPr>
        <w:t>change</w:t>
      </w:r>
      <w:del w:id="192" w:author="AnneMarieW" w:date="2016-09-30T10:53:00Z">
        <w:r w:rsidR="00633E1D" w:rsidDel="00006A8D">
          <w:rPr>
            <w:rFonts w:eastAsia="Microsoft YaHei" w:hint="eastAsia"/>
          </w:rPr>
          <w:delText>d</w:delText>
        </w:r>
      </w:del>
      <w:r w:rsidR="00633E1D"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conveys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intent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to</w:t>
      </w:r>
      <w:r w:rsidR="00EA32D2">
        <w:rPr>
          <w:rFonts w:eastAsia="Microsoft YaHei"/>
        </w:rPr>
        <w:t xml:space="preserve"> </w:t>
      </w:r>
      <w:r w:rsidR="00633E1D">
        <w:rPr>
          <w:rFonts w:eastAsia="Microsoft YaHei" w:hint="eastAsia"/>
        </w:rPr>
        <w:t>future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readers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indicating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parts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be</w:t>
      </w:r>
      <w:r w:rsidR="00EA32D2">
        <w:rPr>
          <w:rFonts w:eastAsia="Microsoft YaHei"/>
        </w:rPr>
        <w:t xml:space="preserve"> </w:t>
      </w:r>
      <w:r w:rsidR="00633E1D">
        <w:rPr>
          <w:rFonts w:eastAsia="Microsoft YaHei" w:hint="eastAsia"/>
        </w:rPr>
        <w:t>changing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193" w:author="AnneMarieW" w:date="2016-09-30T10:53:00Z">
        <w:r>
          <w:rPr>
            <w:rFonts w:eastAsia="Microsoft YaHei"/>
          </w:rPr>
          <w:t xml:space="preserve">variable </w:t>
        </w:r>
      </w:ins>
      <w:r w:rsidR="00633E1D">
        <w:rPr>
          <w:rFonts w:eastAsia="Microsoft YaHei" w:hint="eastAsia"/>
        </w:rPr>
        <w:t>value.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del w:id="194" w:author="janelle" w:date="2016-10-25T17:53:00Z">
        <w:r w:rsidDel="00EC1874">
          <w:rPr>
            <w:rFonts w:eastAsia="Microsoft YaHei" w:hint="eastAsia"/>
          </w:rPr>
          <w:delText>the</w:delText>
        </w:r>
        <w:r w:rsidR="00EA32D2" w:rsidDel="00EC1874">
          <w:rPr>
            <w:rFonts w:eastAsia="Microsoft YaHei" w:hint="eastAsia"/>
          </w:rPr>
          <w:delText xml:space="preserve"> </w:delText>
        </w:r>
        <w:r w:rsidDel="00EC1874">
          <w:rPr>
            <w:rFonts w:eastAsia="Microsoft YaHei" w:hint="eastAsia"/>
          </w:rPr>
          <w:delText>program</w:delText>
        </w:r>
        <w:r w:rsidR="00EA32D2" w:rsidDel="00EC1874">
          <w:rPr>
            <w:rFonts w:eastAsia="Microsoft YaHei" w:hint="eastAsia"/>
          </w:rPr>
          <w:delText xml:space="preserve"> </w:delText>
        </w:r>
        <w:r w:rsidDel="00EC1874">
          <w:rPr>
            <w:rFonts w:eastAsia="Microsoft YaHei" w:hint="eastAsia"/>
          </w:rPr>
          <w:delText>you</w:delText>
        </w:r>
        <w:r w:rsidR="00EA32D2" w:rsidDel="00EC1874">
          <w:rPr>
            <w:rFonts w:eastAsia="Microsoft YaHei" w:hint="eastAsia"/>
          </w:rPr>
          <w:delText xml:space="preserve"> </w:delText>
        </w:r>
        <w:r w:rsidDel="00EC1874">
          <w:rPr>
            <w:rFonts w:eastAsia="Microsoft YaHei" w:hint="eastAsia"/>
          </w:rPr>
          <w:delText>just</w:delText>
        </w:r>
        <w:r w:rsidR="00EA32D2" w:rsidDel="00EC1874">
          <w:rPr>
            <w:rFonts w:eastAsia="Microsoft YaHei" w:hint="eastAsia"/>
          </w:rPr>
          <w:delText xml:space="preserve"> </w:delText>
        </w:r>
        <w:r w:rsidDel="00EC1874">
          <w:rPr>
            <w:rFonts w:eastAsia="Microsoft YaHei" w:hint="eastAsia"/>
          </w:rPr>
          <w:delText>wrote</w:delText>
        </w:r>
        <w:r w:rsidR="00EA32D2" w:rsidDel="00EC1874">
          <w:rPr>
            <w:rFonts w:eastAsia="Microsoft YaHei" w:hint="eastAsia"/>
          </w:rPr>
          <w:delText xml:space="preserve"> </w:delText>
        </w:r>
        <w:r w:rsidDel="00EC1874">
          <w:rPr>
            <w:rFonts w:eastAsia="Microsoft YaHei" w:hint="eastAsia"/>
          </w:rPr>
          <w:delText>to</w:delText>
        </w:r>
      </w:del>
      <w:ins w:id="195" w:author="AnneMarieW" w:date="2016-09-30T10:54:00Z">
        <w:del w:id="196" w:author="janelle" w:date="2016-10-25T17:53:00Z">
          <w:r w:rsidR="00DF6F7C" w:rsidRPr="00DF6F7C">
            <w:rPr>
              <w:rStyle w:val="EmphasisItalic"/>
              <w:rFonts w:eastAsia="Microsoft YaHei"/>
              <w:rPrChange w:id="197" w:author="AnneMarieW" w:date="2016-10-03T10:45:00Z">
                <w:rPr>
                  <w:rFonts w:ascii="Courier" w:eastAsia="Microsoft YaHei" w:hAnsi="Courier"/>
                  <w:color w:val="0000FF"/>
                  <w:sz w:val="20"/>
                </w:rPr>
              </w:rPrChange>
            </w:rPr>
            <w:delText xml:space="preserve"> </w:delText>
          </w:r>
        </w:del>
        <w:proofErr w:type="spellStart"/>
        <w:r w:rsidR="00DF6F7C" w:rsidRPr="00DF6F7C">
          <w:rPr>
            <w:rStyle w:val="EmphasisItalic"/>
            <w:rFonts w:eastAsia="Microsoft YaHei"/>
            <w:rPrChange w:id="198" w:author="AnneMarieW" w:date="2016-10-03T10:4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src</w:t>
        </w:r>
        <w:proofErr w:type="spellEnd"/>
        <w:r w:rsidR="00DF6F7C" w:rsidRPr="00DF6F7C">
          <w:rPr>
            <w:rStyle w:val="EmphasisItalic"/>
            <w:rFonts w:eastAsia="Microsoft YaHei"/>
            <w:rPrChange w:id="199" w:author="AnneMarieW" w:date="2016-10-03T10:4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/</w:t>
        </w:r>
        <w:proofErr w:type="spellStart"/>
        <w:r w:rsidR="00DF6F7C" w:rsidRPr="00DF6F7C">
          <w:rPr>
            <w:rStyle w:val="EmphasisItalic"/>
            <w:rFonts w:eastAsia="Microsoft YaHei"/>
            <w:rPrChange w:id="200" w:author="AnneMarieW" w:date="2016-10-03T10:45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main.rs</w:t>
        </w:r>
        <w:proofErr w:type="spellEnd"/>
        <w:r w:rsidR="00006A8D">
          <w:rPr>
            <w:rFonts w:eastAsia="Microsoft YaHei"/>
          </w:rPr>
          <w:t xml:space="preserve"> to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following:</w:t>
      </w:r>
      <w:ins w:id="201" w:author="AnneMarieW" w:date="2016-09-30T10:53:00Z">
        <w:r w:rsidR="00006A8D">
          <w:rPr>
            <w:rFonts w:eastAsia="Microsoft YaHei"/>
          </w:rPr>
          <w:t xml:space="preserve"> </w:t>
        </w:r>
      </w:ins>
    </w:p>
    <w:p w:rsidR="00633E1D" w:rsidRDefault="00633E1D" w:rsidP="00932640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932640" w:rsidRDefault="00633E1D" w:rsidP="00932640">
      <w:pPr>
        <w:pStyle w:val="CodeA"/>
      </w:pPr>
      <w:r w:rsidRPr="00932640">
        <w:t>fn</w:t>
      </w:r>
      <w:r w:rsidR="00EA32D2">
        <w:t xml:space="preserve"> </w:t>
      </w:r>
      <w:r w:rsidRPr="00932640">
        <w:t>main()</w:t>
      </w:r>
      <w:r w:rsidR="00EA32D2">
        <w:t xml:space="preserve"> </w:t>
      </w:r>
      <w:r w:rsidRPr="00932640">
        <w:t>{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let</w:t>
      </w:r>
      <w:r>
        <w:t xml:space="preserve"> </w:t>
      </w:r>
      <w:r w:rsidR="00633E1D" w:rsidRPr="00932640">
        <w:t>mut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=</w:t>
      </w:r>
      <w:r>
        <w:t xml:space="preserve"> </w:t>
      </w:r>
      <w:r w:rsidR="00633E1D" w:rsidRPr="00932640">
        <w:t>5;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println!("The</w:t>
      </w:r>
      <w:r>
        <w:t xml:space="preserve"> </w:t>
      </w:r>
      <w:r w:rsidR="00633E1D" w:rsidRPr="00932640">
        <w:t>value</w:t>
      </w:r>
      <w:r>
        <w:t xml:space="preserve"> </w:t>
      </w:r>
      <w:r w:rsidR="00633E1D" w:rsidRPr="00932640">
        <w:t>of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is:</w:t>
      </w:r>
      <w:r>
        <w:t xml:space="preserve"> </w:t>
      </w:r>
      <w:r w:rsidR="00633E1D" w:rsidRPr="00932640">
        <w:t>{}",</w:t>
      </w:r>
      <w:r>
        <w:t xml:space="preserve"> </w:t>
      </w:r>
      <w:r w:rsidR="00633E1D" w:rsidRPr="00932640">
        <w:t>x);</w:t>
      </w:r>
    </w:p>
    <w:p w:rsidR="00633E1D" w:rsidRPr="00932640" w:rsidRDefault="00EA32D2" w:rsidP="00932640">
      <w:pPr>
        <w:pStyle w:val="CodeB"/>
      </w:pPr>
      <w:r>
        <w:lastRenderedPageBreak/>
        <w:t xml:space="preserve">    </w:t>
      </w:r>
      <w:r w:rsidR="00633E1D" w:rsidRPr="00932640">
        <w:t>x</w:t>
      </w:r>
      <w:r>
        <w:t xml:space="preserve"> </w:t>
      </w:r>
      <w:r w:rsidR="00633E1D" w:rsidRPr="00932640">
        <w:t>=</w:t>
      </w:r>
      <w:r>
        <w:t xml:space="preserve"> </w:t>
      </w:r>
      <w:r w:rsidR="00633E1D" w:rsidRPr="00932640">
        <w:t>6;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println!("The</w:t>
      </w:r>
      <w:r>
        <w:t xml:space="preserve"> </w:t>
      </w:r>
      <w:r w:rsidR="00633E1D" w:rsidRPr="00932640">
        <w:t>value</w:t>
      </w:r>
      <w:r>
        <w:t xml:space="preserve"> </w:t>
      </w:r>
      <w:r w:rsidR="00633E1D" w:rsidRPr="00932640">
        <w:t>of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is:</w:t>
      </w:r>
      <w:r>
        <w:t xml:space="preserve"> </w:t>
      </w:r>
      <w:r w:rsidR="00633E1D" w:rsidRPr="00932640">
        <w:t>{}",</w:t>
      </w:r>
      <w:r>
        <w:t xml:space="preserve"> </w:t>
      </w:r>
      <w:r w:rsidR="00633E1D" w:rsidRPr="00932640">
        <w:t>x);</w:t>
      </w:r>
    </w:p>
    <w:p w:rsidR="00633E1D" w:rsidRPr="00932640" w:rsidRDefault="00633E1D" w:rsidP="00932640">
      <w:pPr>
        <w:pStyle w:val="CodeC"/>
      </w:pPr>
      <w:r w:rsidRPr="00932640">
        <w:t>}</w:t>
      </w:r>
    </w:p>
    <w:p w:rsidR="00633E1D" w:rsidRDefault="00006A8D" w:rsidP="00932640">
      <w:pPr>
        <w:pStyle w:val="Body"/>
        <w:rPr>
          <w:rFonts w:eastAsia="Microsoft YaHei"/>
        </w:rPr>
      </w:pPr>
      <w:ins w:id="202" w:author="AnneMarieW" w:date="2016-09-30T10:55:00Z">
        <w:r>
          <w:rPr>
            <w:rFonts w:eastAsia="Microsoft YaHei"/>
          </w:rPr>
          <w:t xml:space="preserve">When </w:t>
        </w:r>
        <w:del w:id="203" w:author="NSP" w:date="2016-10-21T14:10:00Z">
          <w:r w:rsidDel="00D13E27">
            <w:rPr>
              <w:rFonts w:eastAsia="Microsoft YaHei"/>
            </w:rPr>
            <w:delText>you</w:delText>
          </w:r>
        </w:del>
      </w:ins>
      <w:proofErr w:type="gramStart"/>
      <w:ins w:id="204" w:author="NSP" w:date="2016-10-21T14:10:00Z">
        <w:r w:rsidR="00D13E27">
          <w:rPr>
            <w:rFonts w:eastAsia="Microsoft YaHei"/>
          </w:rPr>
          <w:t xml:space="preserve">we </w:t>
        </w:r>
      </w:ins>
      <w:ins w:id="205" w:author="AnneMarieW" w:date="2016-09-30T10:55:00Z">
        <w:r>
          <w:rPr>
            <w:rFonts w:eastAsia="Microsoft YaHei"/>
          </w:rPr>
          <w:t xml:space="preserve"> </w:t>
        </w:r>
      </w:ins>
      <w:proofErr w:type="gramEnd"/>
      <w:del w:id="206" w:author="AnneMarieW" w:date="2016-09-30T10:55:00Z">
        <w:r w:rsidR="00633E1D" w:rsidDel="00006A8D">
          <w:rPr>
            <w:rFonts w:eastAsia="Microsoft YaHei" w:hint="eastAsia"/>
          </w:rPr>
          <w:delText>R</w:delText>
        </w:r>
      </w:del>
      <w:ins w:id="207" w:author="AnneMarieW" w:date="2016-09-30T10:55:00Z">
        <w:r>
          <w:rPr>
            <w:rFonts w:eastAsia="Microsoft YaHei"/>
          </w:rPr>
          <w:t>r</w:t>
        </w:r>
      </w:ins>
      <w:r w:rsidR="00633E1D">
        <w:rPr>
          <w:rFonts w:eastAsia="Microsoft YaHei" w:hint="eastAsia"/>
        </w:rPr>
        <w:t>un</w:t>
      </w:r>
      <w:del w:id="208" w:author="AnneMarieW" w:date="2016-09-30T10:55:00Z">
        <w:r w:rsidR="00633E1D" w:rsidDel="00006A8D">
          <w:rPr>
            <w:rFonts w:eastAsia="Microsoft YaHei" w:hint="eastAsia"/>
          </w:rPr>
          <w:delText>ning</w:delText>
        </w:r>
      </w:del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this</w:t>
      </w:r>
      <w:ins w:id="209" w:author="AnneMarieW" w:date="2016-09-30T10:55:00Z">
        <w:r>
          <w:rPr>
            <w:rFonts w:eastAsia="Microsoft YaHei"/>
          </w:rPr>
          <w:t xml:space="preserve"> program</w:t>
        </w:r>
      </w:ins>
      <w:r w:rsidR="00633E1D"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del w:id="210" w:author="AnneMarieW" w:date="2016-09-30T10:55:00Z">
        <w:r w:rsidR="00633E1D" w:rsidDel="00006A8D">
          <w:rPr>
            <w:rFonts w:eastAsia="Microsoft YaHei" w:hint="eastAsia"/>
          </w:rPr>
          <w:delText>we</w:delText>
        </w:r>
      </w:del>
      <w:ins w:id="211" w:author="AnneMarieW" w:date="2016-09-30T10:55:00Z">
        <w:del w:id="212" w:author="NSP" w:date="2016-10-21T14:10:00Z">
          <w:r w:rsidDel="00D13E27">
            <w:rPr>
              <w:rFonts w:eastAsia="Microsoft YaHei"/>
            </w:rPr>
            <w:delText>you</w:delText>
          </w:r>
        </w:del>
      </w:ins>
      <w:ins w:id="213" w:author="NSP" w:date="2016-10-21T14:10:00Z">
        <w:r w:rsidR="00D13E27">
          <w:rPr>
            <w:rFonts w:eastAsia="Microsoft YaHei"/>
          </w:rPr>
          <w:t>we</w:t>
        </w:r>
      </w:ins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get</w:t>
      </w:r>
      <w:ins w:id="214" w:author="AnneMarieW" w:date="2016-09-30T10:55:00Z">
        <w:r>
          <w:rPr>
            <w:rFonts w:eastAsia="Microsoft YaHei"/>
          </w:rPr>
          <w:t xml:space="preserve"> the following</w:t>
        </w:r>
      </w:ins>
      <w:r w:rsidR="00633E1D">
        <w:rPr>
          <w:rFonts w:eastAsia="Microsoft YaHei" w:hint="eastAsia"/>
        </w:rPr>
        <w:t>:</w:t>
      </w:r>
    </w:p>
    <w:p w:rsidR="00633E1D" w:rsidRPr="00932640" w:rsidRDefault="00633E1D" w:rsidP="00932640">
      <w:pPr>
        <w:pStyle w:val="CodeA"/>
      </w:pPr>
      <w:r w:rsidRPr="00932640">
        <w:t>$</w:t>
      </w:r>
      <w:r w:rsidR="00EA32D2">
        <w:t xml:space="preserve"> </w:t>
      </w:r>
      <w:r w:rsidRPr="00932640">
        <w:t>cargo</w:t>
      </w:r>
      <w:r w:rsidR="00EA32D2">
        <w:t xml:space="preserve"> </w:t>
      </w:r>
      <w:r w:rsidRPr="00932640">
        <w:t>run</w:t>
      </w:r>
    </w:p>
    <w:p w:rsidR="00633E1D" w:rsidRPr="00932640" w:rsidRDefault="00EA32D2" w:rsidP="00932640">
      <w:pPr>
        <w:pStyle w:val="CodeB"/>
      </w:pPr>
      <w:r>
        <w:t xml:space="preserve">   </w:t>
      </w:r>
      <w:r w:rsidR="00633E1D" w:rsidRPr="00932640">
        <w:t>Compiling</w:t>
      </w:r>
      <w:r>
        <w:t xml:space="preserve"> </w:t>
      </w:r>
      <w:r w:rsidR="00633E1D" w:rsidRPr="00932640">
        <w:t>bindings</w:t>
      </w:r>
      <w:r>
        <w:t xml:space="preserve"> </w:t>
      </w:r>
      <w:r w:rsidR="00633E1D" w:rsidRPr="00932640">
        <w:t>v0.1.0</w:t>
      </w:r>
      <w:r>
        <w:t xml:space="preserve"> </w:t>
      </w:r>
      <w:r w:rsidR="00633E1D" w:rsidRPr="00932640">
        <w:t>(file:///projects/bindings)</w:t>
      </w:r>
    </w:p>
    <w:p w:rsidR="00633E1D" w:rsidRPr="00932640" w:rsidRDefault="00EA32D2" w:rsidP="00932640">
      <w:pPr>
        <w:pStyle w:val="CodeB"/>
      </w:pPr>
      <w:r>
        <w:t xml:space="preserve">     </w:t>
      </w:r>
      <w:r w:rsidR="00633E1D" w:rsidRPr="00932640">
        <w:t>Running</w:t>
      </w:r>
      <w:r>
        <w:t xml:space="preserve"> </w:t>
      </w:r>
      <w:r w:rsidR="00633E1D" w:rsidRPr="00932640">
        <w:t>`target/debug/bindings`</w:t>
      </w:r>
    </w:p>
    <w:p w:rsidR="00633E1D" w:rsidRPr="00932640" w:rsidRDefault="00633E1D" w:rsidP="00932640">
      <w:pPr>
        <w:pStyle w:val="CodeB"/>
      </w:pPr>
      <w:r w:rsidRPr="00932640">
        <w:t>The</w:t>
      </w:r>
      <w:r w:rsidR="00EA32D2">
        <w:t xml:space="preserve"> </w:t>
      </w:r>
      <w:r w:rsidRPr="00932640">
        <w:t>value</w:t>
      </w:r>
      <w:r w:rsidR="00EA32D2">
        <w:t xml:space="preserve"> </w:t>
      </w:r>
      <w:r w:rsidRPr="00932640">
        <w:t>of</w:t>
      </w:r>
      <w:r w:rsidR="00EA32D2">
        <w:t xml:space="preserve"> </w:t>
      </w:r>
      <w:r w:rsidRPr="00932640">
        <w:t>x</w:t>
      </w:r>
      <w:r w:rsidR="00EA32D2">
        <w:t xml:space="preserve"> </w:t>
      </w:r>
      <w:r w:rsidRPr="00932640">
        <w:t>is:</w:t>
      </w:r>
      <w:r w:rsidR="00EA32D2">
        <w:t xml:space="preserve"> </w:t>
      </w:r>
      <w:r w:rsidRPr="00932640">
        <w:t>5</w:t>
      </w:r>
    </w:p>
    <w:p w:rsidR="00633E1D" w:rsidRPr="00932640" w:rsidRDefault="00633E1D" w:rsidP="00932640">
      <w:pPr>
        <w:pStyle w:val="CodeC"/>
      </w:pPr>
      <w:r w:rsidRPr="00932640">
        <w:t>The</w:t>
      </w:r>
      <w:r w:rsidR="00EA32D2">
        <w:t xml:space="preserve"> </w:t>
      </w:r>
      <w:r w:rsidRPr="00932640">
        <w:t>value</w:t>
      </w:r>
      <w:r w:rsidR="00EA32D2">
        <w:t xml:space="preserve"> </w:t>
      </w:r>
      <w:r w:rsidRPr="00932640">
        <w:t>of</w:t>
      </w:r>
      <w:r w:rsidR="00EA32D2">
        <w:t xml:space="preserve"> </w:t>
      </w:r>
      <w:r w:rsidRPr="00932640">
        <w:t>x</w:t>
      </w:r>
      <w:r w:rsidR="00EA32D2">
        <w:t xml:space="preserve"> </w:t>
      </w:r>
      <w:r w:rsidRPr="00932640">
        <w:t>is:</w:t>
      </w:r>
      <w:r w:rsidR="00EA32D2">
        <w:t xml:space="preserve"> </w:t>
      </w:r>
      <w:r w:rsidRPr="00932640">
        <w:t>6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Using</w:t>
      </w:r>
      <w:r w:rsidR="00EA32D2">
        <w:rPr>
          <w:rFonts w:eastAsia="Microsoft YaHei"/>
        </w:rPr>
        <w:t xml:space="preserve"> </w:t>
      </w:r>
      <w:proofErr w:type="spellStart"/>
      <w:r w:rsidRPr="00EA32D2">
        <w:rPr>
          <w:rStyle w:val="Literal"/>
        </w:rPr>
        <w:t>mut</w:t>
      </w:r>
      <w:proofErr w:type="spellEnd"/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del w:id="215" w:author="NSP" w:date="2016-10-21T14:10:00Z">
        <w:r w:rsidDel="00D13E27">
          <w:rPr>
            <w:rFonts w:eastAsia="Microsoft YaHei" w:hint="eastAsia"/>
          </w:rPr>
          <w:delText>we</w:delText>
        </w:r>
      </w:del>
      <w:ins w:id="216" w:author="AnneMarieW" w:date="2016-09-30T10:55:00Z">
        <w:del w:id="217" w:author="NSP" w:date="2016-10-21T14:10:00Z">
          <w:r w:rsidR="00006A8D" w:rsidDel="00D13E27">
            <w:rPr>
              <w:rFonts w:eastAsia="Microsoft YaHei"/>
            </w:rPr>
            <w:delText>you</w:delText>
          </w:r>
        </w:del>
      </w:ins>
      <w:del w:id="218" w:author="NSP" w:date="2016-10-21T14:10:00Z">
        <w:r w:rsidR="00EA32D2" w:rsidDel="00D13E27">
          <w:rPr>
            <w:rFonts w:eastAsia="Microsoft YaHei" w:hint="eastAsia"/>
          </w:rPr>
          <w:delText xml:space="preserve"> </w:delText>
        </w:r>
      </w:del>
      <w:ins w:id="219" w:author="NSP" w:date="2016-10-21T14:10:00Z">
        <w:r w:rsidR="00D13E27">
          <w:rPr>
            <w:rFonts w:eastAsia="Microsoft YaHei"/>
          </w:rPr>
          <w:t>we</w:t>
        </w:r>
      </w:ins>
      <w:del w:id="220" w:author="AnneMarieW" w:date="2016-10-04T13:17:00Z">
        <w:r w:rsidDel="009F6F4F">
          <w:rPr>
            <w:rFonts w:eastAsia="Microsoft YaHei" w:hint="eastAsia"/>
          </w:rPr>
          <w:delText>a</w:delText>
        </w:r>
      </w:del>
      <w:ins w:id="221" w:author="AnneMarieW" w:date="2016-10-04T13:17:00Z">
        <w:r w:rsidR="009F6F4F">
          <w:rPr>
            <w:rFonts w:eastAsia="Microsoft YaHei"/>
          </w:rPr>
          <w:t>’</w:t>
        </w:r>
      </w:ins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 w:rsidR="00EA32D2" w:rsidRPr="003034FC">
        <w:rPr>
          <w:rStyle w:val="Literal"/>
        </w:rPr>
        <w:t xml:space="preserve"> </w:t>
      </w:r>
      <w:r>
        <w:rPr>
          <w:rFonts w:eastAsia="Microsoft YaHei" w:hint="eastAsia"/>
        </w:rPr>
        <w:t>binds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5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6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cases</w:t>
      </w:r>
      <w:ins w:id="222" w:author="AnneMarieW" w:date="2016-10-04T13:17:00Z">
        <w:r w:rsidR="009F6F4F">
          <w:rPr>
            <w:rFonts w:eastAsia="Microsoft YaHei"/>
          </w:rPr>
          <w:t>,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mutable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easier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implementation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immutable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bindings.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large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data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structures,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mutating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instance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place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faster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copying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allocated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instances.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depends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commentRangeStart w:id="223"/>
      <w:r>
        <w:rPr>
          <w:rFonts w:eastAsia="Microsoft YaHei" w:hint="eastAsia"/>
        </w:rPr>
        <w:t>trade</w:t>
      </w:r>
      <w:ins w:id="224" w:author="AnneMarieW" w:date="2016-09-30T10:56:00Z">
        <w:r w:rsidR="00006A8D">
          <w:rPr>
            <w:rFonts w:eastAsia="Microsoft YaHei"/>
          </w:rPr>
          <w:t>-</w:t>
        </w:r>
      </w:ins>
      <w:r>
        <w:rPr>
          <w:rFonts w:eastAsia="Microsoft YaHei" w:hint="eastAsia"/>
        </w:rPr>
        <w:t>offs</w:t>
      </w:r>
      <w:commentRangeEnd w:id="223"/>
      <w:r w:rsidR="00006A8D">
        <w:rPr>
          <w:rStyle w:val="CommentReference"/>
        </w:rPr>
        <w:commentReference w:id="223"/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situation.</w:t>
      </w:r>
    </w:p>
    <w:p w:rsidR="00633E1D" w:rsidRDefault="00633E1D" w:rsidP="00932640">
      <w:pPr>
        <w:pStyle w:val="HeadB"/>
        <w:rPr>
          <w:rFonts w:eastAsia="Microsoft YaHei"/>
        </w:rPr>
      </w:pPr>
      <w:bookmarkStart w:id="225" w:name="shadowing"/>
      <w:bookmarkStart w:id="226" w:name="_Toc462761700"/>
      <w:bookmarkEnd w:id="225"/>
      <w:r>
        <w:rPr>
          <w:rFonts w:eastAsia="Microsoft YaHei" w:hint="eastAsia"/>
        </w:rPr>
        <w:t>Shadowing</w:t>
      </w:r>
      <w:bookmarkEnd w:id="226"/>
    </w:p>
    <w:p w:rsidR="00633E1D" w:rsidRDefault="00633E1D" w:rsidP="00932640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del w:id="227" w:author="AnneMarieW" w:date="2016-09-30T10:57:00Z">
        <w:r w:rsidDel="00006A8D">
          <w:rPr>
            <w:rFonts w:eastAsia="Microsoft YaHei" w:hint="eastAsia"/>
          </w:rPr>
          <w:delText>we</w:delText>
        </w:r>
      </w:del>
      <w:ins w:id="228" w:author="AnneMarieW" w:date="2016-09-30T10:58:00Z">
        <w:r w:rsidR="00006A8D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guessing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tutorial</w:t>
      </w:r>
      <w:ins w:id="229" w:author="AnneMarieW" w:date="2016-09-30T10:58:00Z">
        <w:r w:rsidR="00006A8D">
          <w:rPr>
            <w:rFonts w:eastAsia="Microsoft YaHei"/>
          </w:rPr>
          <w:t xml:space="preserve"> in Chapter 2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del w:id="230" w:author="AnneMarieW" w:date="2016-09-30T10:58:00Z">
        <w:r w:rsidDel="00006A8D">
          <w:rPr>
            <w:rFonts w:eastAsia="Microsoft YaHei" w:hint="eastAsia"/>
          </w:rPr>
          <w:delText>we</w:delText>
        </w:r>
      </w:del>
      <w:ins w:id="231" w:author="AnneMarieW" w:date="2016-09-30T10:58:00Z">
        <w:r w:rsidR="00006A8D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declare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previous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shadows</w:t>
      </w:r>
      <w:r w:rsidR="00EA32D2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previous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binding.</w:t>
      </w:r>
      <w:r w:rsidR="00EA32D2">
        <w:rPr>
          <w:rFonts w:eastAsia="Microsoft YaHei" w:hint="eastAsia"/>
        </w:rPr>
        <w:t xml:space="preserve"> </w:t>
      </w:r>
      <w:del w:id="232" w:author="AnneMarieW" w:date="2016-10-04T13:18:00Z">
        <w:r w:rsidDel="00C06D3E">
          <w:rPr>
            <w:rFonts w:eastAsia="Microsoft YaHei" w:hint="eastAsia"/>
          </w:rPr>
          <w:delText>We</w:delText>
        </w:r>
      </w:del>
      <w:ins w:id="233" w:author="AnneMarieW" w:date="2016-10-04T13:18:00Z">
        <w:r w:rsidR="00C06D3E">
          <w:rPr>
            <w:rFonts w:eastAsia="Microsoft YaHei"/>
          </w:rPr>
          <w:t>Rustaceans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shadowed</w:t>
      </w:r>
      <w:r w:rsidR="00EA32D2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means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del w:id="234" w:author="AnneMarieW" w:date="2016-09-30T10:58:00Z">
        <w:r w:rsidR="00EA32D2" w:rsidDel="00006A8D">
          <w:rPr>
            <w:rFonts w:eastAsia="Microsoft YaHei" w:hint="eastAsia"/>
          </w:rPr>
          <w:delText xml:space="preserve"> </w:delText>
        </w:r>
        <w:r w:rsidDel="00006A8D">
          <w:rPr>
            <w:rFonts w:eastAsia="Microsoft YaHei" w:hint="eastAsia"/>
          </w:rPr>
          <w:delText>wi</w:delText>
        </w:r>
      </w:del>
      <w:ins w:id="235" w:author="AnneMarieW" w:date="2016-09-30T10:58:00Z">
        <w:r w:rsidR="00006A8D">
          <w:rPr>
            <w:rFonts w:eastAsia="Microsoft YaHei"/>
          </w:rPr>
          <w:t>’</w:t>
        </w:r>
      </w:ins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variable.</w:t>
      </w:r>
      <w:r w:rsidR="00EA32D2">
        <w:rPr>
          <w:rFonts w:eastAsia="Microsoft YaHei"/>
        </w:rPr>
        <w:t xml:space="preserve"> </w:t>
      </w:r>
      <w:del w:id="236" w:author="AnneMarieW" w:date="2016-09-30T10:58:00Z">
        <w:r w:rsidDel="00006A8D">
          <w:rPr>
            <w:rFonts w:eastAsia="Microsoft YaHei" w:hint="eastAsia"/>
          </w:rPr>
          <w:delText>We</w:delText>
        </w:r>
      </w:del>
      <w:ins w:id="237" w:author="AnneMarieW" w:date="2016-09-30T10:58:00Z">
        <w:r w:rsidR="00006A8D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shadow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repeating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let</w:t>
      </w:r>
      <w:r w:rsidR="00EA32D2" w:rsidRPr="003034FC">
        <w:rPr>
          <w:rStyle w:val="Literal"/>
        </w:rPr>
        <w:t xml:space="preserve"> </w:t>
      </w:r>
      <w:r>
        <w:rPr>
          <w:rFonts w:eastAsia="Microsoft YaHei" w:hint="eastAsia"/>
        </w:rPr>
        <w:t>keyword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follows:</w:t>
      </w:r>
    </w:p>
    <w:p w:rsidR="00633E1D" w:rsidRDefault="00633E1D" w:rsidP="00932640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932640" w:rsidRDefault="00633E1D" w:rsidP="00932640">
      <w:pPr>
        <w:pStyle w:val="CodeA"/>
      </w:pPr>
      <w:r w:rsidRPr="00932640">
        <w:t>fn</w:t>
      </w:r>
      <w:r w:rsidR="00EA32D2">
        <w:t xml:space="preserve"> </w:t>
      </w:r>
      <w:r w:rsidRPr="00932640">
        <w:t>main()</w:t>
      </w:r>
      <w:r w:rsidR="00EA32D2">
        <w:t xml:space="preserve"> </w:t>
      </w:r>
      <w:r w:rsidRPr="00932640">
        <w:t>{</w:t>
      </w: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let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=</w:t>
      </w:r>
      <w:r>
        <w:t xml:space="preserve"> </w:t>
      </w:r>
      <w:r w:rsidR="00633E1D" w:rsidRPr="00932640">
        <w:t>5;</w:t>
      </w:r>
    </w:p>
    <w:p w:rsidR="00633E1D" w:rsidRPr="00932640" w:rsidRDefault="00633E1D" w:rsidP="00932640">
      <w:pPr>
        <w:pStyle w:val="CodeB"/>
      </w:pP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let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=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+</w:t>
      </w:r>
      <w:r>
        <w:t xml:space="preserve"> </w:t>
      </w:r>
      <w:r w:rsidR="00633E1D" w:rsidRPr="00932640">
        <w:t>1;</w:t>
      </w:r>
    </w:p>
    <w:p w:rsidR="00633E1D" w:rsidRPr="00932640" w:rsidRDefault="00633E1D" w:rsidP="00932640">
      <w:pPr>
        <w:pStyle w:val="CodeB"/>
      </w:pP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let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=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*</w:t>
      </w:r>
      <w:r>
        <w:t xml:space="preserve"> </w:t>
      </w:r>
      <w:r w:rsidR="00633E1D" w:rsidRPr="00932640">
        <w:t>2;</w:t>
      </w:r>
    </w:p>
    <w:p w:rsidR="00633E1D" w:rsidRPr="00932640" w:rsidRDefault="00633E1D" w:rsidP="00932640">
      <w:pPr>
        <w:pStyle w:val="CodeB"/>
      </w:pPr>
    </w:p>
    <w:p w:rsidR="00633E1D" w:rsidRPr="00932640" w:rsidRDefault="00EA32D2" w:rsidP="00932640">
      <w:pPr>
        <w:pStyle w:val="CodeB"/>
      </w:pPr>
      <w:r>
        <w:t xml:space="preserve">    </w:t>
      </w:r>
      <w:r w:rsidR="00633E1D" w:rsidRPr="00932640">
        <w:t>println!("The</w:t>
      </w:r>
      <w:r>
        <w:t xml:space="preserve"> </w:t>
      </w:r>
      <w:r w:rsidR="00633E1D" w:rsidRPr="00932640">
        <w:t>value</w:t>
      </w:r>
      <w:r>
        <w:t xml:space="preserve"> </w:t>
      </w:r>
      <w:r w:rsidR="00633E1D" w:rsidRPr="00932640">
        <w:t>of</w:t>
      </w:r>
      <w:r>
        <w:t xml:space="preserve"> </w:t>
      </w:r>
      <w:r w:rsidR="00633E1D" w:rsidRPr="00932640">
        <w:t>x</w:t>
      </w:r>
      <w:r>
        <w:t xml:space="preserve"> </w:t>
      </w:r>
      <w:r w:rsidR="00633E1D" w:rsidRPr="00932640">
        <w:t>is:</w:t>
      </w:r>
      <w:r>
        <w:t xml:space="preserve"> </w:t>
      </w:r>
      <w:r w:rsidR="00633E1D" w:rsidRPr="00932640">
        <w:t>{}",</w:t>
      </w:r>
      <w:r>
        <w:t xml:space="preserve"> </w:t>
      </w:r>
      <w:r w:rsidR="00633E1D" w:rsidRPr="00932640">
        <w:t>x);</w:t>
      </w:r>
    </w:p>
    <w:p w:rsidR="00633E1D" w:rsidRPr="00932640" w:rsidRDefault="00633E1D" w:rsidP="00932640">
      <w:pPr>
        <w:pStyle w:val="CodeC"/>
      </w:pPr>
      <w:r w:rsidRPr="00932640">
        <w:t>}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binds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5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del w:id="238" w:author="AnneMarieW" w:date="2016-09-30T10:59:00Z">
        <w:r w:rsidDel="00006A8D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shadows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repeating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=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taking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original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adding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1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so</w:t>
      </w:r>
      <w:del w:id="239" w:author="AnneMarieW" w:date="2016-09-30T10:59:00Z">
        <w:r w:rsidR="00EA32D2" w:rsidDel="00006A8D">
          <w:rPr>
            <w:rFonts w:eastAsia="Microsoft YaHei" w:hint="eastAsia"/>
          </w:rPr>
          <w:delText xml:space="preserve"> </w:delText>
        </w:r>
        <w:r w:rsidDel="00006A8D">
          <w:rPr>
            <w:rFonts w:eastAsia="Microsoft YaHei" w:hint="eastAsia"/>
          </w:rPr>
          <w:delText>that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6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third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statement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lastRenderedPageBreak/>
        <w:t>shadows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taking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previous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2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give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12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del w:id="240" w:author="AnneMarieW" w:date="2016-09-30T10:59:00Z">
        <w:r w:rsidDel="00006A8D">
          <w:rPr>
            <w:rFonts w:eastAsia="Microsoft YaHei" w:hint="eastAsia"/>
          </w:rPr>
          <w:delText>If</w:delText>
        </w:r>
      </w:del>
      <w:ins w:id="241" w:author="AnneMarieW" w:date="2016-09-30T10:59:00Z">
        <w:r w:rsidR="00006A8D">
          <w:rPr>
            <w:rFonts w:eastAsia="Microsoft YaHei"/>
          </w:rPr>
          <w:t>When</w:t>
        </w:r>
      </w:ins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ins w:id="242" w:author="AnneMarieW" w:date="2016-09-30T10:59:00Z">
        <w:r w:rsidR="00006A8D">
          <w:rPr>
            <w:rFonts w:eastAsia="Microsoft YaHei"/>
          </w:rPr>
          <w:t xml:space="preserve"> program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</w:t>
      </w:r>
      <w:ins w:id="243" w:author="AnneMarieW" w:date="2016-09-30T10:59:00Z">
        <w:r w:rsidR="00006A8D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>:</w:t>
      </w:r>
    </w:p>
    <w:p w:rsidR="00633E1D" w:rsidRPr="00932640" w:rsidRDefault="00633E1D" w:rsidP="00932640">
      <w:pPr>
        <w:pStyle w:val="CodeA"/>
      </w:pPr>
      <w:r w:rsidRPr="00932640">
        <w:t>$</w:t>
      </w:r>
      <w:r w:rsidR="00EA32D2">
        <w:t xml:space="preserve"> </w:t>
      </w:r>
      <w:r w:rsidRPr="00932640">
        <w:t>cargo</w:t>
      </w:r>
      <w:r w:rsidR="00EA32D2">
        <w:t xml:space="preserve"> </w:t>
      </w:r>
      <w:r w:rsidRPr="00932640">
        <w:t>run</w:t>
      </w:r>
    </w:p>
    <w:p w:rsidR="00633E1D" w:rsidRPr="00932640" w:rsidRDefault="00EA32D2" w:rsidP="00932640">
      <w:pPr>
        <w:pStyle w:val="CodeB"/>
      </w:pPr>
      <w:r>
        <w:t xml:space="preserve">   </w:t>
      </w:r>
      <w:r w:rsidR="00633E1D" w:rsidRPr="00932640">
        <w:t>Compiling</w:t>
      </w:r>
      <w:r>
        <w:t xml:space="preserve"> </w:t>
      </w:r>
      <w:r w:rsidR="00633E1D" w:rsidRPr="00932640">
        <w:t>bindings</w:t>
      </w:r>
      <w:r>
        <w:t xml:space="preserve"> </w:t>
      </w:r>
      <w:r w:rsidR="00633E1D" w:rsidRPr="00932640">
        <w:t>v0.1.0</w:t>
      </w:r>
      <w:r>
        <w:t xml:space="preserve"> </w:t>
      </w:r>
      <w:r w:rsidR="00633E1D" w:rsidRPr="00932640">
        <w:t>(file:///projects/bindings)</w:t>
      </w:r>
    </w:p>
    <w:p w:rsidR="00633E1D" w:rsidRPr="00932640" w:rsidRDefault="00EA32D2" w:rsidP="00932640">
      <w:pPr>
        <w:pStyle w:val="CodeB"/>
      </w:pPr>
      <w:r>
        <w:t xml:space="preserve">     </w:t>
      </w:r>
      <w:r w:rsidR="00633E1D" w:rsidRPr="00932640">
        <w:t>Running</w:t>
      </w:r>
      <w:r>
        <w:t xml:space="preserve"> </w:t>
      </w:r>
      <w:r w:rsidR="00633E1D" w:rsidRPr="00932640">
        <w:t>`target/debug/bindings`</w:t>
      </w:r>
    </w:p>
    <w:p w:rsidR="00633E1D" w:rsidRPr="00932640" w:rsidRDefault="00633E1D" w:rsidP="00932640">
      <w:pPr>
        <w:pStyle w:val="CodeC"/>
      </w:pPr>
      <w:r w:rsidRPr="00932640">
        <w:t>The</w:t>
      </w:r>
      <w:r w:rsidR="00EA32D2">
        <w:t xml:space="preserve"> </w:t>
      </w:r>
      <w:r w:rsidRPr="00932640">
        <w:t>value</w:t>
      </w:r>
      <w:r w:rsidR="00EA32D2">
        <w:t xml:space="preserve"> </w:t>
      </w:r>
      <w:r w:rsidRPr="00932640">
        <w:t>of</w:t>
      </w:r>
      <w:r w:rsidR="00EA32D2">
        <w:t xml:space="preserve"> </w:t>
      </w:r>
      <w:r w:rsidRPr="00932640">
        <w:t>x</w:t>
      </w:r>
      <w:r w:rsidR="00EA32D2">
        <w:t xml:space="preserve"> </w:t>
      </w:r>
      <w:r w:rsidRPr="00932640">
        <w:t>is:</w:t>
      </w:r>
      <w:r w:rsidR="00EA32D2">
        <w:t xml:space="preserve"> </w:t>
      </w:r>
      <w:r w:rsidRPr="00932640">
        <w:t>12</w:t>
      </w:r>
    </w:p>
    <w:p w:rsidR="00633E1D" w:rsidRDefault="00633E1D" w:rsidP="00932640">
      <w:pPr>
        <w:pStyle w:val="Body"/>
        <w:rPr>
          <w:rFonts w:eastAsia="Microsoft YaHei"/>
        </w:rPr>
      </w:pPr>
      <w:r w:rsidRPr="003034FC">
        <w:rPr>
          <w:rFonts w:eastAsia="Microsoft YaHei" w:hint="eastAsia"/>
        </w:rPr>
        <w:t>This</w:t>
      </w:r>
      <w:r w:rsidR="00EA32D2" w:rsidRPr="003034FC">
        <w:rPr>
          <w:rFonts w:eastAsia="Microsoft YaHei" w:hint="eastAsia"/>
        </w:rPr>
        <w:t xml:space="preserve"> </w:t>
      </w:r>
      <w:r w:rsidRPr="003034FC">
        <w:rPr>
          <w:rFonts w:eastAsia="Microsoft YaHei" w:hint="eastAsia"/>
        </w:rPr>
        <w:t>is</w:t>
      </w:r>
      <w:r w:rsidR="00EA32D2" w:rsidRPr="003034FC">
        <w:rPr>
          <w:rFonts w:eastAsia="Microsoft YaHei" w:hint="eastAsia"/>
        </w:rPr>
        <w:t xml:space="preserve"> </w:t>
      </w:r>
      <w:r w:rsidRPr="003034FC">
        <w:rPr>
          <w:rFonts w:eastAsia="Microsoft YaHei" w:hint="eastAsia"/>
        </w:rPr>
        <w:t>different</w:t>
      </w:r>
      <w:r w:rsidR="00EA32D2">
        <w:rPr>
          <w:rFonts w:eastAsia="Microsoft YaHei" w:hint="eastAsia"/>
        </w:rPr>
        <w:t xml:space="preserve"> </w:t>
      </w:r>
      <w:del w:id="244" w:author="AnneMarieW" w:date="2016-09-30T11:00:00Z">
        <w:r w:rsidDel="00006A8D">
          <w:rPr>
            <w:rFonts w:eastAsia="Microsoft YaHei" w:hint="eastAsia"/>
          </w:rPr>
          <w:delText>from</w:delText>
        </w:r>
      </w:del>
      <w:ins w:id="245" w:author="AnneMarieW" w:date="2016-09-30T11:00:00Z">
        <w:r w:rsidR="00006A8D">
          <w:rPr>
            <w:rFonts w:eastAsia="Microsoft YaHei"/>
          </w:rPr>
          <w:t>than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marking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/>
        </w:rPr>
        <w:t xml:space="preserve"> </w:t>
      </w:r>
      <w:proofErr w:type="spellStart"/>
      <w:r w:rsidRPr="00EA32D2">
        <w:rPr>
          <w:rStyle w:val="Literal"/>
        </w:rPr>
        <w:t>mut</w:t>
      </w:r>
      <w:proofErr w:type="spellEnd"/>
      <w:del w:id="246" w:author="AnneMarieW" w:date="2016-09-30T11:00:00Z">
        <w:r w:rsidR="00DF6F7C" w:rsidRPr="00DF6F7C">
          <w:rPr>
            <w:rFonts w:eastAsia="Microsoft YaHei"/>
            <w:rPrChange w:id="247" w:author="AnneMarieW" w:date="2016-09-30T11:00:00Z">
              <w:rPr>
                <w:rStyle w:val="Literal"/>
              </w:rPr>
            </w:rPrChange>
          </w:rPr>
          <w:delText xml:space="preserve"> </w:delText>
        </w:r>
      </w:del>
      <w:ins w:id="248" w:author="AnneMarieW" w:date="2016-09-30T11:00:00Z">
        <w:r w:rsidR="00DF6F7C" w:rsidRPr="00DF6F7C">
          <w:rPr>
            <w:rFonts w:eastAsia="Microsoft YaHei"/>
            <w:rPrChange w:id="249" w:author="AnneMarieW" w:date="2016-09-30T11:00:00Z">
              <w:rPr>
                <w:rStyle w:val="Literal"/>
              </w:rPr>
            </w:rPrChange>
          </w:rPr>
          <w:t>,</w:t>
        </w:r>
        <w:r w:rsidR="00006A8D">
          <w:rPr>
            <w:rStyle w:val="Literal"/>
          </w:rPr>
          <w:t xml:space="preserve"> </w:t>
        </w:r>
      </w:ins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unless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keyword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compile-time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accidentally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reassign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transformations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del w:id="250" w:author="AnneMarieW" w:date="2016-09-30T11:00:00Z">
        <w:r w:rsidDel="00090799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immutable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after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transformations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completed.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between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mut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shadowing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del w:id="251" w:author="AnneMarieW" w:date="2016-09-30T11:00:00Z">
        <w:r w:rsidDel="00090799">
          <w:rPr>
            <w:rFonts w:eastAsia="Microsoft YaHei" w:hint="eastAsia"/>
          </w:rPr>
          <w:delText>,</w:delText>
        </w:r>
        <w:r w:rsidR="00EA32D2" w:rsidDel="00090799">
          <w:rPr>
            <w:rFonts w:eastAsia="Microsoft YaHei" w:hint="eastAsia"/>
          </w:rPr>
          <w:delText xml:space="preserve"> </w:delText>
        </w:r>
        <w:r w:rsidDel="00090799">
          <w:rPr>
            <w:rFonts w:eastAsia="Microsoft YaHei" w:hint="eastAsia"/>
          </w:rPr>
          <w:delText>since</w:delText>
        </w:r>
      </w:del>
      <w:ins w:id="252" w:author="AnneMarieW" w:date="2016-09-30T11:00:00Z">
        <w:r w:rsidR="00090799">
          <w:rPr>
            <w:rFonts w:eastAsia="Microsoft YaHei"/>
          </w:rPr>
          <w:t xml:space="preserve"> because</w:t>
        </w:r>
      </w:ins>
      <w:r w:rsidR="00EA32D2">
        <w:rPr>
          <w:rFonts w:eastAsia="Microsoft YaHei" w:hint="eastAsia"/>
        </w:rPr>
        <w:t xml:space="preserve"> </w:t>
      </w:r>
      <w:del w:id="253" w:author="AnneMarieW" w:date="2016-09-30T11:00:00Z">
        <w:r w:rsidDel="00090799">
          <w:rPr>
            <w:rFonts w:eastAsia="Microsoft YaHei" w:hint="eastAsia"/>
          </w:rPr>
          <w:delText>we</w:delText>
        </w:r>
      </w:del>
      <w:ins w:id="254" w:author="AnneMarieW" w:date="2016-09-30T11:01:00Z">
        <w:r w:rsidR="00090799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effectively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creating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del w:id="255" w:author="AnneMarieW" w:date="2016-09-30T11:01:00Z">
        <w:r w:rsidDel="00090799">
          <w:rPr>
            <w:rFonts w:eastAsia="Microsoft YaHei" w:hint="eastAsia"/>
          </w:rPr>
          <w:delText>we</w:delText>
        </w:r>
      </w:del>
      <w:ins w:id="256" w:author="AnneMarieW" w:date="2016-09-30T11:01:00Z">
        <w:r w:rsidR="0009079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keyword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again,</w:t>
      </w:r>
      <w:r w:rsidR="00EA32D2">
        <w:rPr>
          <w:rFonts w:eastAsia="Microsoft YaHei" w:hint="eastAsia"/>
        </w:rPr>
        <w:t xml:space="preserve"> </w:t>
      </w:r>
      <w:del w:id="257" w:author="AnneMarieW" w:date="2016-09-30T11:01:00Z">
        <w:r w:rsidDel="00090799">
          <w:rPr>
            <w:rFonts w:eastAsia="Microsoft YaHei" w:hint="eastAsia"/>
          </w:rPr>
          <w:delText>we</w:delText>
        </w:r>
      </w:del>
      <w:ins w:id="258" w:author="AnneMarieW" w:date="2016-09-30T11:01:00Z">
        <w:r w:rsidR="0009079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del w:id="259" w:author="AnneMarieW" w:date="2016-09-30T11:01:00Z">
        <w:r w:rsidDel="00090799">
          <w:rPr>
            <w:rFonts w:eastAsia="Microsoft YaHei" w:hint="eastAsia"/>
          </w:rPr>
          <w:delText>we</w:delText>
        </w:r>
      </w:del>
      <w:ins w:id="260" w:author="AnneMarieW" w:date="2016-09-30T11:01:00Z">
        <w:r w:rsidR="00090799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example,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say</w:t>
      </w:r>
      <w:r w:rsidR="00EA32D2">
        <w:rPr>
          <w:rFonts w:eastAsia="Microsoft YaHei" w:hint="eastAsia"/>
        </w:rPr>
        <w:t xml:space="preserve"> </w:t>
      </w:r>
      <w:del w:id="261" w:author="AnneMarieW" w:date="2016-09-30T11:01:00Z">
        <w:r w:rsidDel="00090799">
          <w:rPr>
            <w:rFonts w:eastAsia="Microsoft YaHei" w:hint="eastAsia"/>
          </w:rPr>
          <w:delText>we</w:delText>
        </w:r>
      </w:del>
      <w:ins w:id="262" w:author="AnneMarieW" w:date="2016-09-30T11:01:00Z">
        <w:r w:rsidR="00090799">
          <w:rPr>
            <w:rFonts w:eastAsia="Microsoft YaHei"/>
          </w:rPr>
          <w:t>you</w:t>
        </w:r>
      </w:ins>
      <w:ins w:id="263" w:author="NSP" w:date="2016-10-21T14:11:00Z">
        <w:r w:rsidR="00D13E27">
          <w:rPr>
            <w:rFonts w:eastAsia="Microsoft YaHei"/>
          </w:rPr>
          <w:t>r program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ask</w:t>
      </w:r>
      <w:ins w:id="264" w:author="NSP" w:date="2016-10-21T14:11:00Z">
        <w:r w:rsidR="00D13E27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show</w:t>
      </w:r>
      <w:r w:rsidR="00EA32D2">
        <w:rPr>
          <w:rFonts w:eastAsia="Microsoft YaHei" w:hint="eastAsia"/>
        </w:rPr>
        <w:t xml:space="preserve"> </w:t>
      </w:r>
      <w:del w:id="265" w:author="NSP" w:date="2016-10-21T14:12:00Z">
        <w:r w:rsidDel="00D13E27">
          <w:rPr>
            <w:rFonts w:eastAsia="Microsoft YaHei" w:hint="eastAsia"/>
          </w:rPr>
          <w:delText>us</w:delText>
        </w:r>
      </w:del>
      <w:ins w:id="266" w:author="AnneMarieW" w:date="2016-09-30T11:01:00Z">
        <w:del w:id="267" w:author="NSP" w:date="2016-10-21T14:12:00Z">
          <w:r w:rsidR="00090799" w:rsidDel="00D13E27">
            <w:rPr>
              <w:rFonts w:eastAsia="Microsoft YaHei"/>
            </w:rPr>
            <w:delText>you</w:delText>
          </w:r>
        </w:del>
      </w:ins>
      <w:del w:id="268" w:author="NSP" w:date="2016-10-21T14:12:00Z">
        <w:r w:rsidR="00EA32D2" w:rsidDel="00D13E27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spaces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between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/>
        </w:rPr>
        <w:t xml:space="preserve"> </w:t>
      </w:r>
      <w:proofErr w:type="gramStart"/>
      <w:r>
        <w:rPr>
          <w:rFonts w:eastAsia="Microsoft YaHei" w:hint="eastAsia"/>
        </w:rPr>
        <w:t>text</w:t>
      </w:r>
      <w:proofErr w:type="gramEnd"/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del w:id="269" w:author="AnneMarieW" w:date="2016-10-04T13:20:00Z">
        <w:r w:rsidDel="00C06D3E">
          <w:rPr>
            <w:rFonts w:eastAsia="Microsoft YaHei" w:hint="eastAsia"/>
          </w:rPr>
          <w:delText>sending</w:delText>
        </w:r>
        <w:r w:rsidR="00EA32D2" w:rsidDel="00C06D3E">
          <w:rPr>
            <w:rFonts w:eastAsia="Microsoft YaHei" w:hint="eastAsia"/>
          </w:rPr>
          <w:delText xml:space="preserve"> </w:delText>
        </w:r>
      </w:del>
      <w:del w:id="270" w:author="AnneMarieW" w:date="2016-09-30T11:01:00Z">
        <w:r w:rsidDel="00090799">
          <w:rPr>
            <w:rFonts w:eastAsia="Microsoft YaHei" w:hint="eastAsia"/>
          </w:rPr>
          <w:delText>us</w:delText>
        </w:r>
      </w:del>
      <w:ins w:id="271" w:author="AnneMarieW" w:date="2016-10-04T13:20:00Z">
        <w:r w:rsidR="00C06D3E">
          <w:rPr>
            <w:rFonts w:eastAsia="Microsoft YaHei"/>
          </w:rPr>
          <w:t>inputting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space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characters,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del w:id="272" w:author="AnneMarieW" w:date="2016-09-30T11:01:00Z">
        <w:r w:rsidDel="00090799">
          <w:rPr>
            <w:rFonts w:eastAsia="Microsoft YaHei" w:hint="eastAsia"/>
          </w:rPr>
          <w:delText>we</w:delText>
        </w:r>
      </w:del>
      <w:ins w:id="273" w:author="AnneMarieW" w:date="2016-09-30T11:01:00Z">
        <w:r w:rsidR="0009079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ins w:id="274" w:author="AnneMarieW" w:date="2016-09-30T11:01:00Z">
        <w:r w:rsidR="00090799">
          <w:rPr>
            <w:rFonts w:eastAsia="Microsoft YaHei"/>
          </w:rPr>
          <w:t xml:space="preserve">input </w:t>
        </w:r>
      </w:ins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number:</w:t>
      </w:r>
    </w:p>
    <w:p w:rsidR="00633E1D" w:rsidRPr="00932640" w:rsidRDefault="00633E1D" w:rsidP="00932640">
      <w:pPr>
        <w:pStyle w:val="CodeA"/>
      </w:pPr>
      <w:r w:rsidRPr="00932640">
        <w:t>let</w:t>
      </w:r>
      <w:r w:rsidR="00EA32D2">
        <w:t xml:space="preserve"> </w:t>
      </w:r>
      <w:r w:rsidRPr="00932640">
        <w:t>spaces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"</w:t>
      </w:r>
      <w:r w:rsidR="00EA32D2">
        <w:t xml:space="preserve">   </w:t>
      </w:r>
      <w:r w:rsidRPr="00932640">
        <w:t>";</w:t>
      </w:r>
    </w:p>
    <w:p w:rsidR="00633E1D" w:rsidRPr="00932640" w:rsidRDefault="00633E1D" w:rsidP="00932640">
      <w:pPr>
        <w:pStyle w:val="CodeC"/>
      </w:pPr>
      <w:r w:rsidRPr="00932640">
        <w:t>let</w:t>
      </w:r>
      <w:r w:rsidR="00EA32D2">
        <w:t xml:space="preserve"> </w:t>
      </w:r>
      <w:r w:rsidRPr="00932640">
        <w:t>spaces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spaces.len();</w:t>
      </w:r>
    </w:p>
    <w:p w:rsidR="00633E1D" w:rsidRDefault="00633E1D" w:rsidP="00932640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275" w:author="AnneMarieW" w:date="2016-09-30T11:03:00Z">
        <w:r w:rsidR="00090799">
          <w:rPr>
            <w:rFonts w:eastAsia="Microsoft YaHei"/>
          </w:rPr>
          <w:t xml:space="preserve">construct </w:t>
        </w:r>
      </w:ins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allowed</w:t>
      </w:r>
      <w:del w:id="276" w:author="AnneMarieW" w:date="2016-09-30T11:03:00Z">
        <w:r w:rsidDel="00090799">
          <w:rPr>
            <w:rFonts w:eastAsia="Microsoft YaHei" w:hint="eastAsia"/>
          </w:rPr>
          <w:delText>:</w:delText>
        </w:r>
      </w:del>
      <w:ins w:id="277" w:author="AnneMarieW" w:date="2016-09-30T11:03:00Z">
        <w:r w:rsidR="00090799">
          <w:rPr>
            <w:rFonts w:eastAsia="Microsoft YaHei"/>
          </w:rPr>
          <w:t xml:space="preserve"> because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spaces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spaces</w:t>
      </w:r>
      <w:r w:rsidR="00EA32D2">
        <w:rPr>
          <w:rStyle w:val="Literal"/>
          <w:rFonts w:eastAsia="Microsoft YaHei"/>
        </w:rPr>
        <w:t xml:space="preserve"> </w:t>
      </w:r>
      <w:r>
        <w:rPr>
          <w:rFonts w:eastAsia="Microsoft YaHei" w:hint="eastAsia"/>
        </w:rPr>
        <w:t>binding,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brand</w:t>
      </w:r>
      <w:ins w:id="278" w:author="AnneMarieW" w:date="2016-09-30T11:02:00Z">
        <w:r w:rsidR="00090799">
          <w:rPr>
            <w:rFonts w:eastAsia="Microsoft YaHei"/>
          </w:rPr>
          <w:t>-</w:t>
        </w:r>
      </w:ins>
      <w:del w:id="279" w:author="AnneMarieW" w:date="2016-09-30T11:02:00Z">
        <w:r w:rsidR="00EA32D2" w:rsidDel="0009079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happens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name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ins w:id="280" w:author="AnneMarieW" w:date="2016-09-30T11:03:00Z">
        <w:r w:rsidR="00090799">
          <w:rPr>
            <w:rFonts w:eastAsia="Microsoft YaHei"/>
          </w:rPr>
          <w:t>,</w:t>
        </w:r>
      </w:ins>
      <w:del w:id="281" w:author="AnneMarieW" w:date="2016-09-30T11:02:00Z">
        <w:r w:rsidDel="00090799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Shadowing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</w:t>
      </w:r>
      <w:del w:id="282" w:author="AnneMarieW" w:date="2016-09-30T11:03:00Z">
        <w:r w:rsidDel="00090799">
          <w:rPr>
            <w:rFonts w:eastAsia="Microsoft YaHei" w:hint="eastAsia"/>
          </w:rPr>
          <w:delText>aves</w:delText>
        </w:r>
        <w:r w:rsidR="00EA32D2" w:rsidDel="00090799">
          <w:rPr>
            <w:rFonts w:eastAsia="Microsoft YaHei" w:hint="eastAsia"/>
          </w:rPr>
          <w:delText xml:space="preserve"> </w:delText>
        </w:r>
        <w:r w:rsidDel="00090799">
          <w:rPr>
            <w:rFonts w:eastAsia="Microsoft YaHei" w:hint="eastAsia"/>
          </w:rPr>
          <w:delText>us</w:delText>
        </w:r>
      </w:del>
      <w:ins w:id="283" w:author="AnneMarieW" w:date="2016-09-30T11:03:00Z">
        <w:r w:rsidR="00090799">
          <w:rPr>
            <w:rFonts w:eastAsia="Microsoft YaHei"/>
          </w:rPr>
          <w:t>pares 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come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names</w:t>
      </w:r>
      <w:ins w:id="284" w:author="AnneMarieW" w:date="2016-09-30T11:04:00Z">
        <w:r w:rsidR="00090799">
          <w:rPr>
            <w:rFonts w:eastAsia="Microsoft YaHei"/>
          </w:rPr>
          <w:t>,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spaces_str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/>
        </w:rPr>
        <w:t xml:space="preserve"> </w:t>
      </w:r>
      <w:r w:rsidR="00EA32D2" w:rsidRPr="00EA32D2">
        <w:rPr>
          <w:rStyle w:val="Literal"/>
          <w:rFonts w:eastAsia="Microsoft YaHei"/>
        </w:rPr>
        <w:t>s</w:t>
      </w:r>
      <w:r w:rsidRPr="00EA32D2">
        <w:rPr>
          <w:rStyle w:val="Literal"/>
        </w:rPr>
        <w:t>paces_num</w:t>
      </w:r>
      <w:r>
        <w:rPr>
          <w:rFonts w:eastAsia="Microsoft YaHei" w:hint="eastAsia"/>
        </w:rPr>
        <w:t>;</w:t>
      </w:r>
      <w:ins w:id="285" w:author="AnneMarieW" w:date="2016-09-30T11:04:00Z">
        <w:r w:rsidR="00090799">
          <w:rPr>
            <w:rFonts w:eastAsia="Microsoft YaHei"/>
          </w:rPr>
          <w:t xml:space="preserve"> instead,</w:t>
        </w:r>
      </w:ins>
      <w:r w:rsidR="00EA32D2">
        <w:rPr>
          <w:rFonts w:eastAsia="Microsoft YaHei" w:hint="eastAsia"/>
        </w:rPr>
        <w:t xml:space="preserve"> </w:t>
      </w:r>
      <w:del w:id="286" w:author="AnneMarieW" w:date="2016-09-30T11:04:00Z">
        <w:r w:rsidDel="00090799">
          <w:rPr>
            <w:rFonts w:eastAsia="Microsoft YaHei" w:hint="eastAsia"/>
          </w:rPr>
          <w:delText>we</w:delText>
        </w:r>
      </w:del>
      <w:ins w:id="287" w:author="AnneMarieW" w:date="2016-09-30T11:04:00Z">
        <w:r w:rsidR="0009079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reuse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simpler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spaces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name.</w:t>
      </w:r>
      <w:r w:rsidR="00EA32D2">
        <w:rPr>
          <w:rFonts w:eastAsia="Microsoft YaHei" w:hint="eastAsia"/>
        </w:rPr>
        <w:t xml:space="preserve"> </w:t>
      </w:r>
      <w:ins w:id="288" w:author="AnneMarieW" w:date="2016-09-30T11:04:00Z">
        <w:r w:rsidR="00090799">
          <w:rPr>
            <w:rFonts w:eastAsia="Microsoft YaHei"/>
          </w:rPr>
          <w:t>H</w:t>
        </w:r>
        <w:r w:rsidR="00090799">
          <w:rPr>
            <w:rFonts w:eastAsia="Microsoft YaHei" w:hint="eastAsia"/>
          </w:rPr>
          <w:t>owever</w:t>
        </w:r>
        <w:r w:rsidR="00090799">
          <w:rPr>
            <w:rFonts w:eastAsia="Microsoft YaHei"/>
          </w:rPr>
          <w:t>,</w:t>
        </w:r>
        <w:r w:rsidR="00090799">
          <w:rPr>
            <w:rFonts w:eastAsia="Microsoft YaHei" w:hint="eastAsia"/>
          </w:rPr>
          <w:t xml:space="preserve"> </w:t>
        </w:r>
      </w:ins>
      <w:ins w:id="289" w:author="AnneMarieW" w:date="2016-09-30T11:05:00Z">
        <w:r w:rsidR="00090799">
          <w:rPr>
            <w:rFonts w:eastAsia="Microsoft YaHei"/>
          </w:rPr>
          <w:t>i</w:t>
        </w:r>
      </w:ins>
      <w:del w:id="290" w:author="AnneMarieW" w:date="2016-09-30T11:05:00Z">
        <w:r w:rsidDel="00090799">
          <w:rPr>
            <w:rFonts w:eastAsia="Microsoft YaHei" w:hint="eastAsia"/>
          </w:rPr>
          <w:delText>I</w:delText>
        </w:r>
      </w:del>
      <w:r>
        <w:rPr>
          <w:rFonts w:eastAsia="Microsoft YaHei" w:hint="eastAsia"/>
        </w:rPr>
        <w:t>f</w:t>
      </w:r>
      <w:r w:rsidR="00EA32D2">
        <w:rPr>
          <w:rFonts w:eastAsia="Microsoft YaHei" w:hint="eastAsia"/>
        </w:rPr>
        <w:t xml:space="preserve"> </w:t>
      </w:r>
      <w:del w:id="291" w:author="AnneMarieW" w:date="2016-09-30T11:04:00Z">
        <w:r w:rsidDel="00090799">
          <w:rPr>
            <w:rFonts w:eastAsia="Microsoft YaHei" w:hint="eastAsia"/>
          </w:rPr>
          <w:delText>we</w:delText>
        </w:r>
      </w:del>
      <w:ins w:id="292" w:author="AnneMarieW" w:date="2016-09-30T11:04:00Z">
        <w:r w:rsidR="0009079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mut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this,</w:t>
      </w:r>
      <w:r w:rsidR="00EA32D2">
        <w:rPr>
          <w:rFonts w:eastAsia="Microsoft YaHei" w:hint="eastAsia"/>
        </w:rPr>
        <w:t xml:space="preserve"> </w:t>
      </w:r>
      <w:ins w:id="293" w:author="AnneMarieW" w:date="2016-09-30T11:06:00Z">
        <w:r w:rsidR="00090799">
          <w:rPr>
            <w:rFonts w:eastAsia="Microsoft YaHei"/>
          </w:rPr>
          <w:t>as shown here</w:t>
        </w:r>
      </w:ins>
      <w:del w:id="294" w:author="AnneMarieW" w:date="2016-09-30T11:04:00Z">
        <w:r w:rsidDel="00090799">
          <w:rPr>
            <w:rFonts w:eastAsia="Microsoft YaHei" w:hint="eastAsia"/>
          </w:rPr>
          <w:delText>however</w:delText>
        </w:r>
      </w:del>
      <w:del w:id="295" w:author="AnneMarieW" w:date="2016-09-30T11:05:00Z">
        <w:r w:rsidDel="00090799">
          <w:rPr>
            <w:rFonts w:eastAsia="Microsoft YaHei" w:hint="eastAsia"/>
          </w:rPr>
          <w:delText>,</w:delText>
        </w:r>
        <w:r w:rsidR="00EA32D2" w:rsidDel="00090799">
          <w:rPr>
            <w:rFonts w:eastAsia="Microsoft YaHei" w:hint="eastAsia"/>
          </w:rPr>
          <w:delText xml:space="preserve"> </w:delText>
        </w:r>
      </w:del>
      <w:del w:id="296" w:author="AnneMarieW" w:date="2016-09-30T11:06:00Z">
        <w:r w:rsidDel="00090799">
          <w:rPr>
            <w:rFonts w:eastAsia="Microsoft YaHei" w:hint="eastAsia"/>
          </w:rPr>
          <w:delText>like</w:delText>
        </w:r>
        <w:r w:rsidR="00EA32D2" w:rsidDel="00090799">
          <w:rPr>
            <w:rFonts w:eastAsia="Microsoft YaHei" w:hint="eastAsia"/>
          </w:rPr>
          <w:delText xml:space="preserve"> </w:delText>
        </w:r>
        <w:r w:rsidDel="00090799">
          <w:rPr>
            <w:rFonts w:eastAsia="Microsoft YaHei" w:hint="eastAsia"/>
          </w:rPr>
          <w:delText>this</w:delText>
        </w:r>
      </w:del>
      <w:r>
        <w:rPr>
          <w:rFonts w:eastAsia="Microsoft YaHei" w:hint="eastAsia"/>
        </w:rPr>
        <w:t>:</w:t>
      </w:r>
    </w:p>
    <w:p w:rsidR="00633E1D" w:rsidRPr="00932640" w:rsidRDefault="00633E1D" w:rsidP="00932640">
      <w:pPr>
        <w:pStyle w:val="CodeA"/>
      </w:pPr>
      <w:r w:rsidRPr="00932640">
        <w:t>let</w:t>
      </w:r>
      <w:r w:rsidR="00EA32D2">
        <w:t xml:space="preserve"> </w:t>
      </w:r>
      <w:r w:rsidRPr="00932640">
        <w:t>mut</w:t>
      </w:r>
      <w:r w:rsidR="00EA32D2">
        <w:t xml:space="preserve"> </w:t>
      </w:r>
      <w:r w:rsidRPr="00932640">
        <w:t>spaces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"</w:t>
      </w:r>
      <w:r w:rsidR="00EA32D2">
        <w:t xml:space="preserve">   </w:t>
      </w:r>
      <w:r w:rsidRPr="00932640">
        <w:t>";</w:t>
      </w:r>
    </w:p>
    <w:p w:rsidR="00633E1D" w:rsidRPr="00932640" w:rsidRDefault="00633E1D" w:rsidP="00932640">
      <w:pPr>
        <w:pStyle w:val="CodeC"/>
      </w:pPr>
      <w:r w:rsidRPr="00932640">
        <w:t>spaces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spaces.len();</w:t>
      </w:r>
    </w:p>
    <w:p w:rsidR="00633E1D" w:rsidRDefault="00633E1D" w:rsidP="00932640">
      <w:pPr>
        <w:pStyle w:val="Body"/>
        <w:rPr>
          <w:rFonts w:eastAsia="Microsoft YaHei"/>
        </w:rPr>
      </w:pPr>
      <w:del w:id="297" w:author="AnneMarieW" w:date="2016-09-30T11:06:00Z">
        <w:r w:rsidDel="00090799">
          <w:rPr>
            <w:rFonts w:eastAsia="Microsoft YaHei" w:hint="eastAsia"/>
          </w:rPr>
          <w:delText>We</w:delText>
        </w:r>
        <w:r w:rsidR="00EA32D2" w:rsidDel="00090799">
          <w:rPr>
            <w:rFonts w:eastAsia="Microsoft YaHei" w:hint="eastAsia"/>
          </w:rPr>
          <w:delText xml:space="preserve"> </w:delText>
        </w:r>
        <w:r w:rsidDel="00090799">
          <w:rPr>
            <w:rFonts w:eastAsia="Microsoft YaHei" w:hint="eastAsia"/>
          </w:rPr>
          <w:delText>wi</w:delText>
        </w:r>
      </w:del>
      <w:proofErr w:type="gramStart"/>
      <w:ins w:id="298" w:author="AnneMarieW" w:date="2016-10-04T13:21:00Z">
        <w:r w:rsidR="00AC1635">
          <w:rPr>
            <w:rFonts w:eastAsia="Microsoft YaHei"/>
          </w:rPr>
          <w:t>y</w:t>
        </w:r>
      </w:ins>
      <w:ins w:id="299" w:author="AnneMarieW" w:date="2016-09-30T11:06:00Z">
        <w:r w:rsidR="00090799">
          <w:rPr>
            <w:rFonts w:eastAsia="Microsoft YaHei"/>
          </w:rPr>
          <w:t>ou’</w:t>
        </w:r>
      </w:ins>
      <w:r>
        <w:rPr>
          <w:rFonts w:eastAsia="Microsoft YaHei" w:hint="eastAsia"/>
        </w:rPr>
        <w:t>ll</w:t>
      </w:r>
      <w:proofErr w:type="gramEnd"/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compile-time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del w:id="300" w:author="AnneMarieW" w:date="2016-09-30T11:06:00Z">
        <w:r w:rsidDel="00090799">
          <w:rPr>
            <w:rFonts w:eastAsia="Microsoft YaHei" w:hint="eastAsia"/>
          </w:rPr>
          <w:delText>we</w:delText>
        </w:r>
        <w:r w:rsidR="00EA32D2" w:rsidDel="00090799">
          <w:rPr>
            <w:rFonts w:eastAsia="Microsoft YaHei" w:hint="eastAsia"/>
          </w:rPr>
          <w:delText xml:space="preserve"> </w:delText>
        </w:r>
        <w:r w:rsidDel="00090799">
          <w:rPr>
            <w:rFonts w:eastAsia="Microsoft YaHei" w:hint="eastAsia"/>
          </w:rPr>
          <w:delText>a</w:delText>
        </w:r>
      </w:del>
      <w:ins w:id="301" w:author="AnneMarieW" w:date="2016-09-30T11:06:00Z">
        <w:r w:rsidR="00090799">
          <w:rPr>
            <w:rFonts w:eastAsia="Microsoft YaHei"/>
          </w:rPr>
          <w:t>you’</w:t>
        </w:r>
      </w:ins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mutate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>
        <w:rPr>
          <w:rFonts w:eastAsia="Microsoft YaHei" w:hint="eastAsia"/>
        </w:rPr>
        <w:br w:type="textWrapping" w:clear="all"/>
        <w:t>binding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</w:t>
      </w:r>
    </w:p>
    <w:p w:rsidR="00633E1D" w:rsidRPr="00932640" w:rsidRDefault="00633E1D" w:rsidP="0015584C">
      <w:pPr>
        <w:pStyle w:val="CodeA"/>
      </w:pPr>
      <w:r w:rsidRPr="00932640">
        <w:t>error:</w:t>
      </w:r>
      <w:r w:rsidR="00EA32D2">
        <w:t xml:space="preserve"> </w:t>
      </w:r>
      <w:r w:rsidRPr="00932640">
        <w:t>mismatched</w:t>
      </w:r>
      <w:r w:rsidR="00EA32D2">
        <w:t xml:space="preserve"> </w:t>
      </w:r>
      <w:r w:rsidRPr="00932640">
        <w:t>types</w:t>
      </w:r>
      <w:r w:rsidR="00EA32D2">
        <w:t xml:space="preserve"> </w:t>
      </w:r>
      <w:r w:rsidRPr="00932640">
        <w:t>[--explain</w:t>
      </w:r>
      <w:r w:rsidR="00EA32D2">
        <w:t xml:space="preserve"> </w:t>
      </w:r>
      <w:r w:rsidRPr="00932640">
        <w:t>E0308]</w:t>
      </w:r>
    </w:p>
    <w:p w:rsidR="00633E1D" w:rsidRPr="00932640" w:rsidRDefault="00EA32D2" w:rsidP="0015584C">
      <w:pPr>
        <w:pStyle w:val="CodeB"/>
      </w:pPr>
      <w:r>
        <w:t xml:space="preserve"> </w:t>
      </w:r>
      <w:r w:rsidR="00633E1D" w:rsidRPr="00932640">
        <w:t>--&gt;</w:t>
      </w:r>
    </w:p>
    <w:p w:rsidR="00633E1D" w:rsidRPr="00932640" w:rsidRDefault="00EA32D2" w:rsidP="0015584C">
      <w:pPr>
        <w:pStyle w:val="CodeB"/>
      </w:pPr>
      <w:r>
        <w:t xml:space="preserve">  </w:t>
      </w:r>
      <w:r w:rsidR="00633E1D" w:rsidRPr="00932640">
        <w:t>|&gt;</w:t>
      </w:r>
    </w:p>
    <w:p w:rsidR="00633E1D" w:rsidRPr="00932640" w:rsidRDefault="00633E1D" w:rsidP="0015584C">
      <w:pPr>
        <w:pStyle w:val="CodeB"/>
      </w:pPr>
      <w:r w:rsidRPr="00932640">
        <w:t>4</w:t>
      </w:r>
      <w:r w:rsidR="00EA32D2">
        <w:t xml:space="preserve"> </w:t>
      </w:r>
      <w:r w:rsidRPr="00932640">
        <w:t>|&gt;</w:t>
      </w:r>
      <w:r w:rsidR="00EA32D2">
        <w:t xml:space="preserve"> </w:t>
      </w:r>
      <w:r w:rsidRPr="00932640">
        <w:t>spaces</w:t>
      </w:r>
      <w:r w:rsidR="00EA32D2">
        <w:t xml:space="preserve"> </w:t>
      </w:r>
      <w:r w:rsidRPr="00932640">
        <w:t>=</w:t>
      </w:r>
      <w:r w:rsidR="00EA32D2">
        <w:t xml:space="preserve"> </w:t>
      </w:r>
      <w:r w:rsidRPr="00932640">
        <w:t>spaces.len();</w:t>
      </w:r>
    </w:p>
    <w:p w:rsidR="00633E1D" w:rsidRPr="00932640" w:rsidRDefault="00EA32D2" w:rsidP="0015584C">
      <w:pPr>
        <w:pStyle w:val="CodeB"/>
      </w:pPr>
      <w:r>
        <w:t xml:space="preserve">  </w:t>
      </w:r>
      <w:r w:rsidR="00633E1D" w:rsidRPr="00932640">
        <w:t>|&gt;</w:t>
      </w:r>
      <w:r>
        <w:t xml:space="preserve">          </w:t>
      </w:r>
      <w:r w:rsidR="00633E1D" w:rsidRPr="00932640">
        <w:t>^^^^^^^^^^^^</w:t>
      </w:r>
      <w:r>
        <w:t xml:space="preserve"> </w:t>
      </w:r>
      <w:r w:rsidR="00633E1D" w:rsidRPr="00932640">
        <w:t>expected</w:t>
      </w:r>
      <w:r>
        <w:t xml:space="preserve"> </w:t>
      </w:r>
      <w:r w:rsidR="00633E1D" w:rsidRPr="00932640">
        <w:t>&amp;-ptr,</w:t>
      </w:r>
      <w:r>
        <w:t xml:space="preserve"> </w:t>
      </w:r>
      <w:r w:rsidR="00633E1D" w:rsidRPr="00932640">
        <w:t>found</w:t>
      </w:r>
      <w:r>
        <w:t xml:space="preserve"> </w:t>
      </w:r>
      <w:r w:rsidR="00633E1D" w:rsidRPr="00932640">
        <w:t>usize</w:t>
      </w:r>
    </w:p>
    <w:p w:rsidR="00633E1D" w:rsidRPr="00932640" w:rsidRDefault="00633E1D" w:rsidP="0015584C">
      <w:pPr>
        <w:pStyle w:val="CodeB"/>
      </w:pPr>
      <w:r w:rsidRPr="00932640">
        <w:lastRenderedPageBreak/>
        <w:t>note:</w:t>
      </w:r>
      <w:r w:rsidR="00EA32D2">
        <w:t xml:space="preserve"> </w:t>
      </w:r>
      <w:r w:rsidRPr="00932640">
        <w:t>expected</w:t>
      </w:r>
      <w:r w:rsidR="00EA32D2">
        <w:t xml:space="preserve"> </w:t>
      </w:r>
      <w:r w:rsidRPr="00932640">
        <w:t>type</w:t>
      </w:r>
      <w:r w:rsidR="00EA32D2">
        <w:t xml:space="preserve"> </w:t>
      </w:r>
      <w:r w:rsidRPr="00932640">
        <w:t>`&amp;str`</w:t>
      </w:r>
    </w:p>
    <w:p w:rsidR="00633E1D" w:rsidRPr="00932640" w:rsidRDefault="00633E1D" w:rsidP="0015584C">
      <w:pPr>
        <w:pStyle w:val="CodeB"/>
      </w:pPr>
      <w:r w:rsidRPr="00932640">
        <w:t>note:</w:t>
      </w:r>
      <w:r w:rsidR="00EA32D2">
        <w:t xml:space="preserve">    </w:t>
      </w:r>
      <w:r w:rsidRPr="00932640">
        <w:t>found</w:t>
      </w:r>
      <w:r w:rsidR="00EA32D2">
        <w:t xml:space="preserve"> </w:t>
      </w:r>
      <w:r w:rsidRPr="00932640">
        <w:t>type</w:t>
      </w:r>
      <w:r w:rsidR="00EA32D2">
        <w:t xml:space="preserve"> </w:t>
      </w:r>
      <w:r w:rsidRPr="00932640">
        <w:t>`usize`</w:t>
      </w:r>
    </w:p>
    <w:p w:rsidR="00633E1D" w:rsidRPr="00932640" w:rsidRDefault="00633E1D" w:rsidP="0015584C">
      <w:pPr>
        <w:pStyle w:val="CodeB"/>
      </w:pPr>
    </w:p>
    <w:p w:rsidR="00633E1D" w:rsidRPr="00932640" w:rsidRDefault="00633E1D" w:rsidP="0015584C">
      <w:pPr>
        <w:pStyle w:val="CodeC"/>
      </w:pPr>
      <w:r w:rsidRPr="00932640">
        <w:t>error:</w:t>
      </w:r>
      <w:r w:rsidR="00EA32D2">
        <w:t xml:space="preserve"> </w:t>
      </w:r>
      <w:r w:rsidRPr="00932640">
        <w:t>aborting</w:t>
      </w:r>
      <w:r w:rsidR="00EA32D2">
        <w:t xml:space="preserve"> </w:t>
      </w:r>
      <w:r w:rsidRPr="00932640">
        <w:t>due</w:t>
      </w:r>
      <w:r w:rsidR="00EA32D2">
        <w:t xml:space="preserve"> </w:t>
      </w:r>
      <w:r w:rsidRPr="00932640">
        <w:t>to</w:t>
      </w:r>
      <w:r w:rsidR="00EA32D2">
        <w:t xml:space="preserve"> </w:t>
      </w:r>
      <w:r w:rsidRPr="00932640">
        <w:t>previous</w:t>
      </w:r>
      <w:r w:rsidR="00EA32D2">
        <w:t xml:space="preserve"> </w:t>
      </w:r>
      <w:r w:rsidRPr="00932640">
        <w:t>error</w:t>
      </w:r>
    </w:p>
    <w:p w:rsidR="00633E1D" w:rsidRDefault="00633E1D" w:rsidP="0015584C">
      <w:pPr>
        <w:pStyle w:val="Body"/>
        <w:rPr>
          <w:rFonts w:eastAsia="Microsoft YaHei"/>
        </w:rPr>
      </w:pPr>
      <w:r>
        <w:rPr>
          <w:rFonts w:eastAsia="Microsoft YaHei" w:hint="eastAsia"/>
        </w:rPr>
        <w:t>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explored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del w:id="302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303" w:author="NSP" w:date="2016-10-21T14:08:00Z">
        <w:r w:rsidR="00D13E27">
          <w:rPr>
            <w:rFonts w:eastAsia="Microsoft YaHei" w:hint="eastAsia"/>
          </w:rPr>
          <w:t>variable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work,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del w:id="304" w:author="AnneMarieW" w:date="2016-09-30T11:07:00Z">
        <w:r w:rsidDel="00090799">
          <w:rPr>
            <w:rFonts w:eastAsia="Microsoft YaHei" w:hint="eastAsia"/>
          </w:rPr>
          <w:delText>some</w:delText>
        </w:r>
        <w:r w:rsidR="00EA32D2" w:rsidDel="0009079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more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data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to.</w:t>
      </w:r>
    </w:p>
    <w:p w:rsidR="00633E1D" w:rsidRDefault="00633E1D" w:rsidP="0015584C">
      <w:pPr>
        <w:pStyle w:val="HeadA"/>
        <w:rPr>
          <w:rFonts w:eastAsia="Microsoft YaHei"/>
        </w:rPr>
      </w:pPr>
      <w:bookmarkStart w:id="305" w:name="data-types"/>
      <w:bookmarkStart w:id="306" w:name="_Toc462761701"/>
      <w:bookmarkEnd w:id="305"/>
      <w:r>
        <w:rPr>
          <w:rFonts w:eastAsia="Microsoft YaHei" w:hint="eastAsia"/>
        </w:rPr>
        <w:t>Data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bookmarkEnd w:id="306"/>
    </w:p>
    <w:p w:rsidR="00633E1D" w:rsidRDefault="00633E1D" w:rsidP="0015584C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certain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type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tells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data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being</w:t>
      </w:r>
      <w:r w:rsidR="00EA32D2">
        <w:rPr>
          <w:rFonts w:eastAsia="Microsoft YaHei" w:hint="eastAsia"/>
        </w:rPr>
        <w:t xml:space="preserve"> </w:t>
      </w:r>
      <w:del w:id="307" w:author="AnneMarieW" w:date="2016-09-30T13:31:00Z">
        <w:r w:rsidDel="00F93D0F">
          <w:rPr>
            <w:rFonts w:eastAsia="Microsoft YaHei" w:hint="eastAsia"/>
          </w:rPr>
          <w:delText>given</w:delText>
        </w:r>
      </w:del>
      <w:ins w:id="308" w:author="AnneMarieW" w:date="2016-09-30T13:31:00Z">
        <w:r w:rsidR="00F93D0F">
          <w:rPr>
            <w:rFonts w:eastAsia="Microsoft YaHei"/>
          </w:rPr>
          <w:t>specified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knows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data.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section,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ins w:id="309" w:author="AnneMarieW" w:date="2016-10-04T13:22:00Z">
        <w:r w:rsidR="00AC1635">
          <w:rPr>
            <w:rFonts w:eastAsia="Microsoft YaHei"/>
          </w:rPr>
          <w:t xml:space="preserve">that are </w:t>
        </w:r>
      </w:ins>
      <w:r>
        <w:rPr>
          <w:rFonts w:eastAsia="Microsoft YaHei" w:hint="eastAsia"/>
        </w:rPr>
        <w:t>built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</w:t>
      </w:r>
      <w:r w:rsidR="00EA32D2">
        <w:rPr>
          <w:rFonts w:eastAsia="Microsoft YaHei" w:hint="eastAsia"/>
        </w:rPr>
        <w:t xml:space="preserve"> </w:t>
      </w:r>
      <w:del w:id="310" w:author="AnneMarieW" w:date="2016-09-30T13:31:00Z">
        <w:r w:rsidDel="00F93D0F">
          <w:rPr>
            <w:rFonts w:eastAsia="Microsoft YaHei" w:hint="eastAsia"/>
          </w:rPr>
          <w:delText>itself</w:delText>
        </w:r>
        <w:r w:rsidR="00EA32D2" w:rsidDel="00F93D0F">
          <w:rPr>
            <w:rFonts w:eastAsia="Microsoft YaHei" w:hint="eastAsia"/>
          </w:rPr>
          <w:delText xml:space="preserve"> </w:delText>
        </w:r>
      </w:del>
      <w:ins w:id="311" w:author="AnneMarieW" w:date="2016-09-30T13:31:00Z">
        <w:r w:rsidR="00F93D0F">
          <w:rPr>
            <w:rFonts w:eastAsia="Microsoft YaHei"/>
          </w:rPr>
          <w:t xml:space="preserve">and </w:t>
        </w:r>
      </w:ins>
      <w:r>
        <w:rPr>
          <w:rFonts w:eastAsia="Microsoft YaHei" w:hint="eastAsia"/>
        </w:rPr>
        <w:t>split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subsets: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scalar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compound.</w:t>
      </w:r>
    </w:p>
    <w:p w:rsidR="00633E1D" w:rsidRDefault="00633E1D" w:rsidP="0015584C">
      <w:pPr>
        <w:pStyle w:val="Body"/>
        <w:rPr>
          <w:rFonts w:eastAsia="Microsoft YaHei"/>
        </w:rPr>
      </w:pPr>
      <w:del w:id="312" w:author="AnneMarieW" w:date="2016-09-30T13:31:00Z">
        <w:r w:rsidDel="00F93D0F">
          <w:rPr>
            <w:rFonts w:eastAsia="Microsoft YaHei" w:hint="eastAsia"/>
          </w:rPr>
          <w:delText>Something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to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keep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in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mind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t</w:delText>
        </w:r>
      </w:del>
      <w:ins w:id="313" w:author="AnneMarieW" w:date="2016-09-30T13:31:00Z">
        <w:r w:rsidR="00F93D0F">
          <w:rPr>
            <w:rFonts w:eastAsia="Microsoft YaHei"/>
          </w:rPr>
          <w:t>T</w:t>
        </w:r>
      </w:ins>
      <w:r>
        <w:rPr>
          <w:rFonts w:eastAsia="Microsoft YaHei" w:hint="eastAsia"/>
        </w:rPr>
        <w:t>hroughout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section</w:t>
      </w:r>
      <w:del w:id="314" w:author="AnneMarieW" w:date="2016-09-30T13:31:00Z">
        <w:r w:rsidDel="00F93D0F">
          <w:rPr>
            <w:rFonts w:eastAsia="Microsoft YaHei" w:hint="eastAsia"/>
          </w:rPr>
          <w:delText>:</w:delText>
        </w:r>
      </w:del>
      <w:ins w:id="315" w:author="AnneMarieW" w:date="2016-09-30T13:31:00Z">
        <w:r w:rsidR="00F93D0F">
          <w:rPr>
            <w:rFonts w:eastAsia="Microsoft YaHei"/>
          </w:rPr>
          <w:t>,</w:t>
        </w:r>
        <w:r w:rsidR="00F93D0F" w:rsidRPr="00F93D0F">
          <w:rPr>
            <w:rFonts w:eastAsia="Microsoft YaHei" w:hint="eastAsia"/>
          </w:rPr>
          <w:t xml:space="preserve"> </w:t>
        </w:r>
        <w:r w:rsidR="00F93D0F">
          <w:rPr>
            <w:rFonts w:eastAsia="Microsoft YaHei" w:hint="eastAsia"/>
          </w:rPr>
          <w:t>keep in mind</w:t>
        </w:r>
      </w:ins>
      <w:r w:rsidR="00EA32D2">
        <w:rPr>
          <w:rFonts w:eastAsia="Microsoft YaHei" w:hint="eastAsia"/>
        </w:rPr>
        <w:t xml:space="preserve"> </w:t>
      </w:r>
      <w:ins w:id="316" w:author="AnneMarieW" w:date="2016-09-30T13:32:00Z">
        <w:r w:rsidR="00F93D0F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statically</w:t>
      </w:r>
      <w:r w:rsidR="00EA32D2">
        <w:rPr>
          <w:rStyle w:val="EmphasisItalic"/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typed</w:t>
      </w:r>
      <w:r w:rsidR="00EA32D2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language,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time.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usually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infer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del w:id="317" w:author="AnneMarieW" w:date="2016-09-30T13:32:00Z">
        <w:r w:rsidDel="00F93D0F">
          <w:rPr>
            <w:rFonts w:eastAsia="Microsoft YaHei" w:hint="eastAsia"/>
          </w:rPr>
          <w:delText>we</w:delText>
        </w:r>
      </w:del>
      <w:ins w:id="318" w:author="AnneMarieW" w:date="2016-09-30T13:32:00Z">
        <w:r w:rsidR="00F93D0F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based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del w:id="319" w:author="AnneMarieW" w:date="2016-09-30T13:32:00Z">
        <w:r w:rsidDel="00F93D0F">
          <w:rPr>
            <w:rFonts w:eastAsia="Microsoft YaHei" w:hint="eastAsia"/>
          </w:rPr>
          <w:delText>we</w:delText>
        </w:r>
      </w:del>
      <w:ins w:id="320" w:author="AnneMarieW" w:date="2016-09-30T13:32:00Z">
        <w:r w:rsidR="00F93D0F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possible,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converted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String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numeric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parse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2,</w:t>
      </w:r>
      <w:r w:rsidR="00EA32D2">
        <w:rPr>
          <w:rFonts w:eastAsia="Microsoft YaHei" w:hint="eastAsia"/>
        </w:rPr>
        <w:t xml:space="preserve"> </w:t>
      </w:r>
      <w:del w:id="321" w:author="NSP" w:date="2016-10-21T14:15:00Z">
        <w:r w:rsidDel="00D13E27">
          <w:rPr>
            <w:rFonts w:eastAsia="Microsoft YaHei" w:hint="eastAsia"/>
          </w:rPr>
          <w:delText>we</w:delText>
        </w:r>
        <w:r w:rsidR="00EA32D2" w:rsidDel="00D13E27">
          <w:rPr>
            <w:rFonts w:eastAsia="Microsoft YaHei" w:hint="eastAsia"/>
          </w:rPr>
          <w:delText xml:space="preserve"> </w:delText>
        </w:r>
      </w:del>
      <w:ins w:id="322" w:author="NSP" w:date="2016-10-21T14:15:00Z">
        <w:r w:rsidR="00D13E27">
          <w:rPr>
            <w:rFonts w:eastAsia="Microsoft YaHei"/>
          </w:rPr>
          <w:t>you</w:t>
        </w:r>
        <w:r w:rsidR="00D13E27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must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add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Pr="00CD442E" w:rsidRDefault="00633E1D" w:rsidP="00CD442E">
      <w:pPr>
        <w:pStyle w:val="CodeSingle"/>
      </w:pPr>
      <w:r w:rsidRPr="00CD442E">
        <w:t>let</w:t>
      </w:r>
      <w:r w:rsidR="00EA32D2">
        <w:t xml:space="preserve"> </w:t>
      </w:r>
      <w:r w:rsidRPr="00CD442E">
        <w:t>guess:</w:t>
      </w:r>
      <w:r w:rsidR="00EA32D2">
        <w:t xml:space="preserve"> </w:t>
      </w:r>
      <w:r w:rsidRPr="00CD442E">
        <w:t>u32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"42".parse().unwrap();</w:t>
      </w:r>
    </w:p>
    <w:p w:rsidR="00633E1D" w:rsidRDefault="00633E1D" w:rsidP="0015584C">
      <w:pPr>
        <w:pStyle w:val="Body"/>
        <w:rPr>
          <w:rFonts w:eastAsia="Microsoft YaHei"/>
        </w:rPr>
      </w:pP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del w:id="323" w:author="AnneMarieW" w:date="2016-09-30T13:32:00Z">
        <w:r w:rsidDel="00F93D0F">
          <w:rPr>
            <w:rFonts w:eastAsia="Microsoft YaHei" w:hint="eastAsia"/>
          </w:rPr>
          <w:delText>we</w:delText>
        </w:r>
      </w:del>
      <w:ins w:id="324" w:author="AnneMarieW" w:date="2016-09-30T13:32:00Z">
        <w:r w:rsidR="00F93D0F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del w:id="325" w:author="AnneMarieW" w:date="2016-09-30T13:32:00Z">
        <w:r w:rsidDel="00F93D0F">
          <w:rPr>
            <w:rFonts w:eastAsia="Microsoft YaHei" w:hint="eastAsia"/>
          </w:rPr>
          <w:delText>put</w:delText>
        </w:r>
      </w:del>
      <w:ins w:id="326" w:author="AnneMarieW" w:date="2016-09-30T13:32:00Z">
        <w:r w:rsidR="00F93D0F">
          <w:rPr>
            <w:rFonts w:eastAsia="Microsoft YaHei"/>
          </w:rPr>
          <w:t>add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del w:id="327" w:author="AnneMarieW" w:date="2016-09-30T13:33:00Z">
        <w:r w:rsidDel="00F93D0F">
          <w:rPr>
            <w:rFonts w:eastAsia="Microsoft YaHei" w:hint="eastAsia"/>
          </w:rPr>
          <w:delText>give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us</w:delText>
        </w:r>
        <w:r w:rsidR="00EA32D2" w:rsidDel="00F93D0F">
          <w:rPr>
            <w:rFonts w:eastAsia="Microsoft YaHei" w:hint="eastAsia"/>
          </w:rPr>
          <w:delText xml:space="preserve"> </w:delText>
        </w:r>
      </w:del>
      <w:ins w:id="328" w:author="AnneMarieW" w:date="2016-10-04T13:23:00Z">
        <w:r w:rsidR="00AC1635">
          <w:rPr>
            <w:rFonts w:eastAsia="Microsoft YaHei"/>
          </w:rPr>
          <w:t>display</w:t>
        </w:r>
      </w:ins>
      <w:ins w:id="329" w:author="AnneMarieW" w:date="2016-09-30T13:33:00Z">
        <w:r w:rsidR="00F93D0F">
          <w:rPr>
            <w:rFonts w:eastAsia="Microsoft YaHei"/>
          </w:rPr>
          <w:t xml:space="preserve"> </w:t>
        </w:r>
      </w:ins>
      <w:proofErr w:type="gramStart"/>
      <w:r>
        <w:rPr>
          <w:rFonts w:eastAsia="Microsoft YaHei" w:hint="eastAsia"/>
        </w:rPr>
        <w:t>th</w:t>
      </w:r>
      <w:proofErr w:type="gramEnd"/>
      <w:del w:id="330" w:author="AnneMarieW" w:date="2016-09-30T13:33:00Z">
        <w:r w:rsidDel="00F93D0F">
          <w:rPr>
            <w:rFonts w:eastAsia="Microsoft YaHei" w:hint="eastAsia"/>
          </w:rPr>
          <w:delText>is</w:delText>
        </w:r>
      </w:del>
      <w:ins w:id="331" w:author="AnneMarieW" w:date="2016-09-30T13:33:00Z">
        <w:r w:rsidR="00F93D0F">
          <w:rPr>
            <w:rFonts w:eastAsia="Microsoft YaHei"/>
          </w:rPr>
          <w:t>e following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ins w:id="332" w:author="AnneMarieW" w:date="2016-09-30T13:33:00Z">
        <w:r w:rsidR="00F93D0F">
          <w:rPr>
            <w:rFonts w:eastAsia="Microsoft YaHei"/>
          </w:rPr>
          <w:t>, which</w:t>
        </w:r>
      </w:ins>
      <w:del w:id="333" w:author="AnneMarieW" w:date="2016-09-30T13:33:00Z"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that</w:delText>
        </w:r>
      </w:del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means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information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del w:id="334" w:author="AnneMarieW" w:date="2016-09-30T13:33:00Z">
        <w:r w:rsidDel="00F93D0F">
          <w:rPr>
            <w:rFonts w:eastAsia="Microsoft YaHei" w:hint="eastAsia"/>
          </w:rPr>
          <w:delText>us</w:delText>
        </w:r>
      </w:del>
      <w:ins w:id="335" w:author="AnneMarieW" w:date="2016-09-30T13:33:00Z">
        <w:r w:rsidR="00F93D0F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possible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/>
        </w:rPr>
        <w:t xml:space="preserve"> </w:t>
      </w:r>
      <w:del w:id="336" w:author="AnneMarieW" w:date="2016-09-30T13:33:00Z">
        <w:r w:rsidDel="00F93D0F">
          <w:rPr>
            <w:rFonts w:eastAsia="Microsoft YaHei" w:hint="eastAsia"/>
          </w:rPr>
          <w:delText>we</w:delText>
        </w:r>
      </w:del>
      <w:ins w:id="337" w:author="AnneMarieW" w:date="2016-09-30T13:33:00Z">
        <w:r w:rsidR="00F93D0F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ins w:id="338" w:author="AnneMarieW" w:date="2016-09-30T13:33:00Z">
        <w:r w:rsidR="00F93D0F">
          <w:rPr>
            <w:rFonts w:eastAsia="Microsoft YaHei"/>
          </w:rPr>
          <w:t xml:space="preserve"> to use</w:t>
        </w:r>
      </w:ins>
      <w:r>
        <w:rPr>
          <w:rFonts w:eastAsia="Microsoft YaHei" w:hint="eastAsia"/>
        </w:rPr>
        <w:t>:</w:t>
      </w:r>
    </w:p>
    <w:p w:rsidR="00633E1D" w:rsidRPr="00CD442E" w:rsidRDefault="00633E1D" w:rsidP="00CD442E">
      <w:pPr>
        <w:pStyle w:val="CodeA"/>
      </w:pPr>
      <w:r w:rsidRPr="00CD442E">
        <w:t>error:</w:t>
      </w:r>
      <w:r w:rsidR="00EA32D2">
        <w:t xml:space="preserve"> </w:t>
      </w:r>
      <w:r w:rsidRPr="00CD442E">
        <w:t>unable</w:t>
      </w:r>
      <w:r w:rsidR="00EA32D2">
        <w:t xml:space="preserve"> </w:t>
      </w:r>
      <w:r w:rsidRPr="00CD442E">
        <w:t>to</w:t>
      </w:r>
      <w:r w:rsidR="00EA32D2">
        <w:t xml:space="preserve"> </w:t>
      </w:r>
      <w:r w:rsidRPr="00CD442E">
        <w:t>infer</w:t>
      </w:r>
      <w:r w:rsidR="00EA32D2">
        <w:t xml:space="preserve"> </w:t>
      </w:r>
      <w:r w:rsidRPr="00CD442E">
        <w:t>enough</w:t>
      </w:r>
      <w:r w:rsidR="00EA32D2">
        <w:t xml:space="preserve"> </w:t>
      </w:r>
      <w:r w:rsidRPr="00CD442E">
        <w:t>type</w:t>
      </w:r>
      <w:r w:rsidR="00EA32D2">
        <w:t xml:space="preserve"> </w:t>
      </w:r>
      <w:r w:rsidRPr="00CD442E">
        <w:t>information</w:t>
      </w:r>
      <w:r w:rsidR="00EA32D2">
        <w:t xml:space="preserve"> </w:t>
      </w:r>
      <w:r w:rsidRPr="00CD442E">
        <w:t>about</w:t>
      </w:r>
      <w:r w:rsidR="00EA32D2">
        <w:t xml:space="preserve"> </w:t>
      </w:r>
      <w:r w:rsidRPr="00CD442E">
        <w:t>`_`;</w:t>
      </w:r>
      <w:r w:rsidR="00EA32D2">
        <w:t xml:space="preserve"> </w:t>
      </w:r>
      <w:r w:rsidRPr="00CD442E">
        <w:t>type</w:t>
      </w:r>
      <w:r w:rsidR="00EA32D2">
        <w:t xml:space="preserve"> </w:t>
      </w:r>
      <w:r w:rsidRPr="00CD442E">
        <w:t>annotations</w:t>
      </w:r>
      <w:r w:rsidR="00EA32D2">
        <w:t xml:space="preserve"> </w:t>
      </w:r>
      <w:r w:rsidRPr="00CD442E">
        <w:t>or</w:t>
      </w:r>
    </w:p>
    <w:p w:rsidR="00633E1D" w:rsidRPr="00CD442E" w:rsidRDefault="00633E1D" w:rsidP="00CD442E">
      <w:pPr>
        <w:pStyle w:val="CodeB"/>
      </w:pPr>
      <w:r w:rsidRPr="00CD442E">
        <w:t>generic</w:t>
      </w:r>
      <w:r w:rsidR="00EA32D2">
        <w:t xml:space="preserve"> </w:t>
      </w:r>
      <w:r w:rsidRPr="00CD442E">
        <w:t>parameter</w:t>
      </w:r>
      <w:r w:rsidR="00EA32D2">
        <w:t xml:space="preserve"> </w:t>
      </w:r>
      <w:r w:rsidRPr="00CD442E">
        <w:t>binding</w:t>
      </w:r>
      <w:r w:rsidR="00EA32D2">
        <w:t xml:space="preserve"> </w:t>
      </w:r>
      <w:r w:rsidRPr="00CD442E">
        <w:t>required</w:t>
      </w:r>
      <w:r w:rsidR="00EA32D2">
        <w:t xml:space="preserve"> </w:t>
      </w:r>
      <w:r w:rsidRPr="00CD442E">
        <w:t>[--explain</w:t>
      </w:r>
      <w:r w:rsidR="00EA32D2">
        <w:t xml:space="preserve"> </w:t>
      </w:r>
      <w:r w:rsidRPr="00CD442E">
        <w:t>E0282]</w:t>
      </w:r>
    </w:p>
    <w:p w:rsidR="00633E1D" w:rsidRPr="00CD442E" w:rsidRDefault="00EA32D2" w:rsidP="00CD442E">
      <w:pPr>
        <w:pStyle w:val="CodeB"/>
      </w:pPr>
      <w:r>
        <w:t xml:space="preserve"> </w:t>
      </w:r>
      <w:r w:rsidR="00633E1D" w:rsidRPr="00CD442E">
        <w:t>--&gt;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|&gt;</w:t>
      </w:r>
    </w:p>
    <w:p w:rsidR="00633E1D" w:rsidRPr="00CD442E" w:rsidRDefault="00633E1D" w:rsidP="00CD442E">
      <w:pPr>
        <w:pStyle w:val="CodeB"/>
      </w:pPr>
      <w:r w:rsidRPr="00CD442E">
        <w:t>3</w:t>
      </w:r>
      <w:r w:rsidR="00EA32D2">
        <w:t xml:space="preserve"> </w:t>
      </w:r>
      <w:r w:rsidRPr="00CD442E">
        <w:t>|&gt;</w:t>
      </w:r>
      <w:r w:rsidR="00EA32D2">
        <w:t xml:space="preserve"> </w:t>
      </w:r>
      <w:r w:rsidRPr="00CD442E">
        <w:t>let</w:t>
      </w:r>
      <w:r w:rsidR="00EA32D2">
        <w:t xml:space="preserve"> </w:t>
      </w:r>
      <w:r w:rsidRPr="00CD442E">
        <w:t>guess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"42".parse().unwrap();</w:t>
      </w:r>
    </w:p>
    <w:p w:rsidR="00633E1D" w:rsidRPr="00CD442E" w:rsidRDefault="00EA32D2" w:rsidP="00CD442E">
      <w:pPr>
        <w:pStyle w:val="CodeC"/>
      </w:pPr>
      <w:r>
        <w:t xml:space="preserve">  </w:t>
      </w:r>
      <w:r w:rsidR="00633E1D" w:rsidRPr="00CD442E">
        <w:t>|&gt;</w:t>
      </w:r>
      <w:r>
        <w:t xml:space="preserve">     </w:t>
      </w:r>
      <w:r w:rsidR="00633E1D" w:rsidRPr="00CD442E">
        <w:t>^^^^^</w:t>
      </w:r>
    </w:p>
    <w:p w:rsidR="00633E1D" w:rsidRDefault="00633E1D" w:rsidP="0015584C">
      <w:pPr>
        <w:pStyle w:val="Body"/>
        <w:rPr>
          <w:rFonts w:eastAsia="Microsoft YaHei"/>
        </w:rPr>
      </w:pPr>
      <w:r>
        <w:rPr>
          <w:rFonts w:eastAsia="Microsoft YaHei" w:hint="eastAsia"/>
        </w:rPr>
        <w:t>You</w:t>
      </w:r>
      <w:del w:id="339" w:author="AnneMarieW" w:date="2016-09-30T13:34:00Z"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wi</w:delText>
        </w:r>
      </w:del>
      <w:ins w:id="340" w:author="AnneMarieW" w:date="2016-09-30T13:34:00Z">
        <w:r w:rsidR="00F93D0F">
          <w:rPr>
            <w:rFonts w:eastAsia="Microsoft YaHei"/>
          </w:rPr>
          <w:t>’</w:t>
        </w:r>
      </w:ins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del w:id="341" w:author="AnneMarieW" w:date="2016-09-30T13:34:00Z">
        <w:r w:rsidDel="00F93D0F">
          <w:rPr>
            <w:rFonts w:eastAsia="Microsoft YaHei" w:hint="eastAsia"/>
          </w:rPr>
          <w:delText>some</w:delText>
        </w:r>
        <w:r w:rsidR="00EA32D2" w:rsidDel="00F93D0F">
          <w:rPr>
            <w:rFonts w:eastAsia="Microsoft YaHei" w:hint="eastAsia"/>
          </w:rPr>
          <w:delText xml:space="preserve"> </w:delText>
        </w:r>
      </w:del>
      <w:ins w:id="342" w:author="AnneMarieW" w:date="2016-09-30T13:34:00Z">
        <w:r w:rsidR="00F93D0F">
          <w:rPr>
            <w:rFonts w:eastAsia="Microsoft YaHei"/>
          </w:rPr>
          <w:t xml:space="preserve">different </w:t>
        </w:r>
      </w:ins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data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343" w:name="scalar-types"/>
      <w:bookmarkStart w:id="344" w:name="_Toc462761702"/>
      <w:bookmarkEnd w:id="343"/>
      <w:r>
        <w:rPr>
          <w:rFonts w:eastAsia="Microsoft YaHei" w:hint="eastAsia"/>
        </w:rPr>
        <w:t>Scalar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bookmarkEnd w:id="344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A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scalar</w:t>
      </w:r>
      <w:r w:rsidR="00EA32D2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represents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value.</w:t>
      </w:r>
      <w:r w:rsidR="00EA32D2">
        <w:rPr>
          <w:rFonts w:eastAsia="Microsoft YaHei" w:hint="eastAsia"/>
        </w:rPr>
        <w:t xml:space="preserve"> </w:t>
      </w:r>
      <w:del w:id="345" w:author="AnneMarieW" w:date="2016-09-30T13:35:00Z">
        <w:r w:rsidDel="00F93D0F">
          <w:rPr>
            <w:rFonts w:eastAsia="Microsoft YaHei" w:hint="eastAsia"/>
          </w:rPr>
          <w:delText>There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are</w:delText>
        </w:r>
        <w:r w:rsidR="00EA32D2" w:rsidDel="00F93D0F">
          <w:rPr>
            <w:rFonts w:eastAsia="Microsoft YaHei" w:hint="eastAsia"/>
          </w:rPr>
          <w:delText xml:space="preserve"> </w:delText>
        </w:r>
      </w:del>
      <w:ins w:id="346" w:author="AnneMarieW" w:date="2016-09-30T13:35:00Z">
        <w:r w:rsidR="00F93D0F">
          <w:rPr>
            <w:rFonts w:eastAsia="Microsoft YaHei" w:hint="eastAsia"/>
          </w:rPr>
          <w:t xml:space="preserve">Rust </w:t>
        </w:r>
        <w:r w:rsidR="00F93D0F">
          <w:rPr>
            <w:rFonts w:eastAsia="Microsoft YaHei"/>
          </w:rPr>
          <w:t xml:space="preserve">has </w:t>
        </w:r>
      </w:ins>
      <w:r>
        <w:rPr>
          <w:rFonts w:eastAsia="Microsoft YaHei" w:hint="eastAsia"/>
        </w:rPr>
        <w:t>four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primary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scalar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types</w:t>
      </w:r>
      <w:del w:id="347" w:author="AnneMarieW" w:date="2016-09-30T13:35:00Z"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in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Rust</w:delText>
        </w:r>
      </w:del>
      <w:r>
        <w:rPr>
          <w:rFonts w:eastAsia="Microsoft YaHei" w:hint="eastAsia"/>
        </w:rPr>
        <w:t>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floating</w:t>
      </w:r>
      <w:del w:id="348" w:author="AnneMarieW" w:date="2016-10-04T13:23:00Z">
        <w:r w:rsidR="00EA32D2" w:rsidDel="003C0DD9">
          <w:rPr>
            <w:rFonts w:eastAsia="Microsoft YaHei" w:hint="eastAsia"/>
          </w:rPr>
          <w:delText xml:space="preserve"> </w:delText>
        </w:r>
      </w:del>
      <w:ins w:id="349" w:author="AnneMarieW" w:date="2016-10-04T13:23:00Z">
        <w:r w:rsidR="003C0DD9">
          <w:rPr>
            <w:rFonts w:eastAsia="Microsoft YaHei"/>
          </w:rPr>
          <w:t>-</w:t>
        </w:r>
      </w:ins>
      <w:r>
        <w:rPr>
          <w:rFonts w:eastAsia="Microsoft YaHei" w:hint="eastAsia"/>
        </w:rPr>
        <w:t>point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booleans,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characters.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recognize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jump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Rust.</w:t>
      </w:r>
    </w:p>
    <w:p w:rsidR="00633E1D" w:rsidRDefault="00633E1D" w:rsidP="0009229B">
      <w:pPr>
        <w:pStyle w:val="HeadC"/>
        <w:rPr>
          <w:rFonts w:eastAsia="Microsoft YaHei"/>
        </w:rPr>
      </w:pPr>
      <w:bookmarkStart w:id="350" w:name="integer-types"/>
      <w:bookmarkStart w:id="351" w:name="_Toc462761703"/>
      <w:bookmarkEnd w:id="350"/>
      <w:r>
        <w:rPr>
          <w:rFonts w:eastAsia="Microsoft YaHei" w:hint="eastAsia"/>
        </w:rPr>
        <w:lastRenderedPageBreak/>
        <w:t>Integer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bookmarkEnd w:id="351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An</w:t>
      </w:r>
      <w:r w:rsidR="00EA32D2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integer</w:t>
      </w:r>
      <w:r w:rsidR="00EA32D2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fractional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component.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del w:id="352" w:author="NSP" w:date="2016-10-21T14:16:00Z">
        <w:r w:rsidR="00EA32D2" w:rsidDel="001B0BD4">
          <w:rPr>
            <w:rFonts w:eastAsia="Microsoft YaHei"/>
          </w:rPr>
          <w:delText>’</w:delText>
        </w:r>
        <w:r w:rsidDel="001B0BD4">
          <w:rPr>
            <w:rFonts w:eastAsia="Microsoft YaHei" w:hint="eastAsia"/>
          </w:rPr>
          <w:delText>ve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del w:id="353" w:author="AnneMarieW" w:date="2016-09-30T13:37:00Z">
        <w:r w:rsidDel="00F93D0F">
          <w:rPr>
            <w:rFonts w:eastAsia="Microsoft YaHei" w:hint="eastAsia"/>
          </w:rPr>
          <w:delText>already</w:delText>
        </w:r>
      </w:del>
      <w:ins w:id="354" w:author="AnneMarieW" w:date="2016-09-30T13:37:00Z">
        <w:r w:rsidR="00F93D0F">
          <w:rPr>
            <w:rFonts w:eastAsia="Microsoft YaHei"/>
          </w:rPr>
          <w:t>earlier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i32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type.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declaration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indicates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associated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(hence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i</w:t>
      </w:r>
      <w:r>
        <w:rPr>
          <w:rFonts w:eastAsia="Microsoft YaHei" w:hint="eastAsia"/>
        </w:rPr>
        <w:t>,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opposed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/>
        </w:rPr>
        <w:t xml:space="preserve"> </w:t>
      </w:r>
      <w:r w:rsidRPr="00EA32D2">
        <w:rPr>
          <w:rStyle w:val="Literal"/>
        </w:rPr>
        <w:t>u</w:t>
      </w:r>
      <w:r w:rsidR="00EA32D2">
        <w:rPr>
          <w:rStyle w:val="Literal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unsigned)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32-bit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system.</w:t>
      </w:r>
      <w:r w:rsidR="00EA32D2">
        <w:rPr>
          <w:rFonts w:eastAsia="Microsoft YaHei" w:hint="eastAsia"/>
        </w:rPr>
        <w:t xml:space="preserve"> </w:t>
      </w:r>
      <w:del w:id="355" w:author="AnneMarieW" w:date="2016-09-30T13:37:00Z">
        <w:r w:rsidDel="00F93D0F">
          <w:rPr>
            <w:rFonts w:eastAsia="Microsoft YaHei" w:hint="eastAsia"/>
          </w:rPr>
          <w:delText>T</w:delText>
        </w:r>
      </w:del>
      <w:ins w:id="356" w:author="AnneMarieW" w:date="2016-09-30T13:37:00Z">
        <w:r w:rsidR="00F93D0F">
          <w:rPr>
            <w:rFonts w:eastAsia="Microsoft YaHei" w:hint="eastAsia"/>
          </w:rPr>
          <w:t>Table 3-1</w:t>
        </w:r>
        <w:r w:rsidR="00F93D0F">
          <w:rPr>
            <w:rFonts w:eastAsia="Microsoft YaHei"/>
          </w:rPr>
          <w:t xml:space="preserve"> shows </w:t>
        </w:r>
      </w:ins>
      <w:del w:id="357" w:author="AnneMarieW" w:date="2016-09-30T13:37:00Z">
        <w:r w:rsidDel="00F93D0F">
          <w:rPr>
            <w:rFonts w:eastAsia="Microsoft YaHei" w:hint="eastAsia"/>
          </w:rPr>
          <w:delText>h</w:delText>
        </w:r>
      </w:del>
      <w:del w:id="358" w:author="AnneMarieW" w:date="2016-09-30T13:38:00Z">
        <w:r w:rsidDel="00F93D0F">
          <w:rPr>
            <w:rFonts w:eastAsia="Microsoft YaHei" w:hint="eastAsia"/>
          </w:rPr>
          <w:delText>ere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are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a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number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of</w:delText>
        </w:r>
      </w:del>
      <w:ins w:id="359" w:author="AnneMarieW" w:date="2016-09-30T13:38:00Z">
        <w:r w:rsidR="00F93D0F">
          <w:rPr>
            <w:rFonts w:eastAsia="Microsoft YaHei"/>
          </w:rPr>
          <w:t>the</w:t>
        </w:r>
      </w:ins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built-in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del w:id="360" w:author="AnneMarieW" w:date="2016-09-30T13:38:00Z">
        <w:r w:rsidDel="00F93D0F">
          <w:rPr>
            <w:rFonts w:eastAsia="Microsoft YaHei" w:hint="eastAsia"/>
          </w:rPr>
          <w:delText>,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shown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in</w:delText>
        </w:r>
      </w:del>
      <w:del w:id="361" w:author="AnneMarieW" w:date="2016-09-30T13:37:00Z"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Table</w:delText>
        </w:r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3-1</w:delText>
        </w:r>
      </w:del>
      <w:r>
        <w:rPr>
          <w:rFonts w:eastAsia="Microsoft YaHei" w:hint="eastAsia"/>
        </w:rPr>
        <w:t>.</w:t>
      </w:r>
      <w:ins w:id="362" w:author="AnneMarieW" w:date="2016-09-30T13:38:00Z">
        <w:r w:rsidR="00DF6F7C" w:rsidRPr="00DF6F7C">
          <w:rPr>
            <w:rFonts w:eastAsia="Microsoft YaHei"/>
            <w:rPrChange w:id="363" w:author="AnneMarieW" w:date="2016-09-30T13:39:00Z">
              <w:rPr>
                <w:rStyle w:val="Emphasis"/>
              </w:rPr>
            </w:rPrChange>
          </w:rPr>
          <w:t xml:space="preserve"> </w:t>
        </w:r>
      </w:ins>
      <w:moveToRangeStart w:id="364" w:author="AnneMarieW" w:date="2016-09-30T13:38:00Z" w:name="move463006056"/>
      <w:moveTo w:id="365" w:author="AnneMarieW" w:date="2016-09-30T13:38:00Z">
        <w:r w:rsidR="00DF6F7C" w:rsidRPr="00DF6F7C">
          <w:rPr>
            <w:rFonts w:eastAsia="Microsoft YaHei"/>
            <w:rPrChange w:id="366" w:author="AnneMarieW" w:date="2016-09-30T13:39:00Z">
              <w:rPr>
                <w:rStyle w:val="Emphasis"/>
              </w:rPr>
            </w:rPrChange>
          </w:rPr>
          <w:t xml:space="preserve">Each variant in the </w:t>
        </w:r>
      </w:moveTo>
      <w:ins w:id="367" w:author="AnneMarieW" w:date="2016-09-30T13:39:00Z">
        <w:r w:rsidR="00F93D0F">
          <w:rPr>
            <w:rFonts w:eastAsia="Microsoft YaHei"/>
            <w:iCs/>
          </w:rPr>
          <w:t>S</w:t>
        </w:r>
      </w:ins>
      <w:moveTo w:id="368" w:author="AnneMarieW" w:date="2016-09-30T13:38:00Z">
        <w:del w:id="369" w:author="AnneMarieW" w:date="2016-09-30T13:39:00Z">
          <w:r w:rsidR="00DF6F7C" w:rsidRPr="00DF6F7C">
            <w:rPr>
              <w:rFonts w:eastAsia="Microsoft YaHei"/>
              <w:rPrChange w:id="370" w:author="AnneMarieW" w:date="2016-09-30T13:39:00Z">
                <w:rPr>
                  <w:rStyle w:val="Emphasis"/>
                </w:rPr>
              </w:rPrChange>
            </w:rPr>
            <w:delText>s</w:delText>
          </w:r>
        </w:del>
        <w:r w:rsidR="00DF6F7C" w:rsidRPr="00DF6F7C">
          <w:rPr>
            <w:rFonts w:eastAsia="Microsoft YaHei"/>
            <w:rPrChange w:id="371" w:author="AnneMarieW" w:date="2016-09-30T13:39:00Z">
              <w:rPr>
                <w:rStyle w:val="Emphasis"/>
              </w:rPr>
            </w:rPrChange>
          </w:rPr>
          <w:t xml:space="preserve">igned and </w:t>
        </w:r>
      </w:moveTo>
      <w:ins w:id="372" w:author="AnneMarieW" w:date="2016-09-30T13:39:00Z">
        <w:r w:rsidR="00F93D0F">
          <w:rPr>
            <w:rFonts w:eastAsia="Microsoft YaHei"/>
            <w:iCs/>
          </w:rPr>
          <w:t>U</w:t>
        </w:r>
      </w:ins>
      <w:moveTo w:id="373" w:author="AnneMarieW" w:date="2016-09-30T13:38:00Z">
        <w:del w:id="374" w:author="AnneMarieW" w:date="2016-09-30T13:39:00Z">
          <w:r w:rsidR="00DF6F7C" w:rsidRPr="00DF6F7C">
            <w:rPr>
              <w:rFonts w:eastAsia="Microsoft YaHei"/>
              <w:rPrChange w:id="375" w:author="AnneMarieW" w:date="2016-09-30T13:39:00Z">
                <w:rPr>
                  <w:rStyle w:val="Emphasis"/>
                </w:rPr>
              </w:rPrChange>
            </w:rPr>
            <w:delText>u</w:delText>
          </w:r>
        </w:del>
        <w:r w:rsidR="00DF6F7C" w:rsidRPr="00DF6F7C">
          <w:rPr>
            <w:rFonts w:eastAsia="Microsoft YaHei"/>
            <w:rPrChange w:id="376" w:author="AnneMarieW" w:date="2016-09-30T13:39:00Z">
              <w:rPr>
                <w:rStyle w:val="Emphasis"/>
              </w:rPr>
            </w:rPrChange>
          </w:rPr>
          <w:t>nsigned columns (for example,</w:t>
        </w:r>
        <w:r w:rsidR="00F93D0F">
          <w:rPr>
            <w:rStyle w:val="Emphasis"/>
          </w:rPr>
          <w:t xml:space="preserve"> </w:t>
        </w:r>
        <w:r w:rsidR="00F93D0F" w:rsidRPr="00EA32D2">
          <w:rPr>
            <w:rStyle w:val="EmphasisItalic"/>
            <w:rFonts w:hint="eastAsia"/>
          </w:rPr>
          <w:t>i32</w:t>
        </w:r>
        <w:r w:rsidR="00F93D0F" w:rsidRPr="00F93D0F">
          <w:rPr>
            <w:rStyle w:val="Emphasis"/>
            <w:rFonts w:hint="eastAsia"/>
            <w:i w:val="0"/>
          </w:rPr>
          <w:t>) can be used to declare the type of</w:t>
        </w:r>
        <w:r w:rsidR="00F93D0F" w:rsidRPr="000A4F68">
          <w:rPr>
            <w:rStyle w:val="Emphasis"/>
            <w:rFonts w:hint="eastAsia"/>
            <w:i w:val="0"/>
          </w:rPr>
          <w:t xml:space="preserve"> an integer</w:t>
        </w:r>
        <w:r w:rsidR="00F93D0F" w:rsidRPr="000A4F68">
          <w:rPr>
            <w:rStyle w:val="Emphasis"/>
            <w:i w:val="0"/>
          </w:rPr>
          <w:t xml:space="preserve"> </w:t>
        </w:r>
        <w:r w:rsidR="00F93D0F" w:rsidRPr="000A4F68">
          <w:rPr>
            <w:rStyle w:val="Emphasis"/>
            <w:rFonts w:hint="eastAsia"/>
            <w:i w:val="0"/>
          </w:rPr>
          <w:t>value.</w:t>
        </w:r>
      </w:moveTo>
      <w:moveToRangeEnd w:id="364"/>
    </w:p>
    <w:p w:rsidR="00CC2B52" w:rsidRDefault="00CC2B52" w:rsidP="00CC2B52">
      <w:pPr>
        <w:pStyle w:val="TableTitle"/>
      </w:pPr>
      <w:r>
        <w:rPr>
          <w:rStyle w:val="Emphasis"/>
          <w:rFonts w:hint="eastAsia"/>
        </w:rPr>
        <w:t>Table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3-1: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Integer</w:t>
      </w:r>
      <w:r w:rsidR="00EA32D2">
        <w:rPr>
          <w:rStyle w:val="Emphasis"/>
          <w:rFonts w:hint="eastAsia"/>
        </w:rPr>
        <w:t xml:space="preserve"> </w:t>
      </w:r>
      <w:ins w:id="377" w:author="AnneMarieW" w:date="2016-09-30T13:38:00Z">
        <w:r w:rsidR="00F93D0F">
          <w:rPr>
            <w:rStyle w:val="Emphasis"/>
          </w:rPr>
          <w:t>T</w:t>
        </w:r>
      </w:ins>
      <w:del w:id="378" w:author="AnneMarieW" w:date="2016-09-30T13:38:00Z">
        <w:r w:rsidDel="00F93D0F">
          <w:rPr>
            <w:rStyle w:val="Emphasis"/>
            <w:rFonts w:hint="eastAsia"/>
          </w:rPr>
          <w:delText>t</w:delText>
        </w:r>
      </w:del>
      <w:r>
        <w:rPr>
          <w:rStyle w:val="Emphasis"/>
          <w:rFonts w:hint="eastAsia"/>
        </w:rPr>
        <w:t>ypes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in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Rust</w:t>
      </w:r>
      <w:del w:id="379" w:author="AnneMarieW" w:date="2016-09-30T13:38:00Z">
        <w:r w:rsidDel="00F93D0F">
          <w:rPr>
            <w:rStyle w:val="Emphasis"/>
            <w:rFonts w:hint="eastAsia"/>
          </w:rPr>
          <w:delText>.</w:delText>
        </w:r>
      </w:del>
      <w:r w:rsidR="00EA32D2">
        <w:rPr>
          <w:rStyle w:val="Emphasis"/>
          <w:rFonts w:hint="eastAsia"/>
        </w:rPr>
        <w:t xml:space="preserve"> </w:t>
      </w:r>
      <w:moveFromRangeStart w:id="380" w:author="AnneMarieW" w:date="2016-09-30T13:38:00Z" w:name="move463006056"/>
      <w:moveFrom w:id="381" w:author="AnneMarieW" w:date="2016-09-30T13:38:00Z">
        <w:r w:rsidDel="00F93D0F">
          <w:rPr>
            <w:rStyle w:val="Emphasis"/>
            <w:rFonts w:hint="eastAsia"/>
          </w:rPr>
          <w:t>Each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variant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in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the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signed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and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unsigned</w:t>
        </w:r>
        <w:r w:rsidR="00EA32D2" w:rsidDel="00F93D0F">
          <w:rPr>
            <w:rStyle w:val="Emphasis"/>
          </w:rPr>
          <w:t xml:space="preserve"> </w:t>
        </w:r>
        <w:r w:rsidDel="00F93D0F">
          <w:rPr>
            <w:rStyle w:val="Emphasis"/>
            <w:rFonts w:hint="eastAsia"/>
          </w:rPr>
          <w:t>columns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(for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example,</w:t>
        </w:r>
        <w:r w:rsidR="00EA32D2" w:rsidDel="00F93D0F">
          <w:rPr>
            <w:rStyle w:val="Emphasis"/>
          </w:rPr>
          <w:t xml:space="preserve"> </w:t>
        </w:r>
        <w:r w:rsidRPr="00EA32D2" w:rsidDel="00F93D0F">
          <w:rPr>
            <w:rStyle w:val="EmphasisItalic"/>
            <w:rFonts w:hint="eastAsia"/>
          </w:rPr>
          <w:t>i32</w:t>
        </w:r>
        <w:r w:rsidDel="00F93D0F">
          <w:rPr>
            <w:rStyle w:val="Emphasis"/>
            <w:rFonts w:hint="eastAsia"/>
          </w:rPr>
          <w:t>)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can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be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used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to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declare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the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type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of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an</w:t>
        </w:r>
        <w:r w:rsidR="00EA32D2" w:rsidDel="00F93D0F">
          <w:rPr>
            <w:rStyle w:val="Emphasis"/>
            <w:rFonts w:hint="eastAsia"/>
          </w:rPr>
          <w:t xml:space="preserve"> </w:t>
        </w:r>
        <w:r w:rsidDel="00F93D0F">
          <w:rPr>
            <w:rStyle w:val="Emphasis"/>
            <w:rFonts w:hint="eastAsia"/>
          </w:rPr>
          <w:t>integer</w:t>
        </w:r>
        <w:r w:rsidR="00EA32D2" w:rsidDel="00F93D0F">
          <w:rPr>
            <w:rStyle w:val="Emphasis"/>
          </w:rPr>
          <w:t xml:space="preserve"> </w:t>
        </w:r>
        <w:r w:rsidDel="00F93D0F">
          <w:rPr>
            <w:rStyle w:val="Emphasis"/>
            <w:rFonts w:hint="eastAsia"/>
          </w:rPr>
          <w:t>value.</w:t>
        </w:r>
      </w:moveFrom>
      <w:moveFromRangeEnd w:id="380"/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977"/>
        <w:gridCol w:w="1113"/>
        <w:gridCol w:w="1357"/>
      </w:tblGrid>
      <w:tr w:rsidR="00633E1D" w:rsidTr="00633E1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Header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F93D0F" w:rsidP="00CC2B52">
            <w:pPr>
              <w:pStyle w:val="TableHeader"/>
              <w:rPr>
                <w:rFonts w:eastAsia="Microsoft YaHei"/>
              </w:rPr>
            </w:pPr>
            <w:ins w:id="382" w:author="AnneMarieW" w:date="2016-09-30T13:39:00Z">
              <w:r>
                <w:rPr>
                  <w:rFonts w:eastAsia="Microsoft YaHei"/>
                </w:rPr>
                <w:t>S</w:t>
              </w:r>
            </w:ins>
            <w:del w:id="383" w:author="AnneMarieW" w:date="2016-09-30T13:39:00Z">
              <w:r w:rsidR="00633E1D" w:rsidDel="00F93D0F">
                <w:rPr>
                  <w:rFonts w:eastAsia="Microsoft YaHei" w:hint="eastAsia"/>
                </w:rPr>
                <w:delText>s</w:delText>
              </w:r>
            </w:del>
            <w:r w:rsidR="00633E1D">
              <w:rPr>
                <w:rFonts w:eastAsia="Microsoft YaHei" w:hint="eastAsia"/>
              </w:rPr>
              <w:t>igned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F93D0F" w:rsidP="00CC2B52">
            <w:pPr>
              <w:pStyle w:val="TableHeader"/>
              <w:rPr>
                <w:rFonts w:eastAsia="Microsoft YaHei"/>
              </w:rPr>
            </w:pPr>
            <w:ins w:id="384" w:author="AnneMarieW" w:date="2016-09-30T13:39:00Z">
              <w:r>
                <w:rPr>
                  <w:rFonts w:eastAsia="Microsoft YaHei"/>
                </w:rPr>
                <w:t>U</w:t>
              </w:r>
            </w:ins>
            <w:del w:id="385" w:author="AnneMarieW" w:date="2016-09-30T13:39:00Z">
              <w:r w:rsidR="00633E1D" w:rsidDel="00F93D0F">
                <w:rPr>
                  <w:rFonts w:eastAsia="Microsoft YaHei" w:hint="eastAsia"/>
                </w:rPr>
                <w:delText>u</w:delText>
              </w:r>
            </w:del>
            <w:r w:rsidR="00633E1D">
              <w:rPr>
                <w:rFonts w:eastAsia="Microsoft YaHei" w:hint="eastAsia"/>
              </w:rPr>
              <w:t>nsigned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8-bit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i8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u8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16-bit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i16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u16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32-bit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i32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u32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64-bit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i64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u64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arch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isize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usize</w:t>
            </w:r>
          </w:p>
        </w:tc>
      </w:tr>
    </w:tbl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either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unsigned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size.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Signed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unsigned</w:t>
      </w:r>
      <w:r w:rsidR="00EA32D2">
        <w:rPr>
          <w:rFonts w:eastAsia="Microsoft YaHei" w:hint="eastAsia"/>
        </w:rPr>
        <w:t xml:space="preserve"> </w:t>
      </w:r>
      <w:del w:id="386" w:author="AnneMarieW" w:date="2016-09-30T13:40:00Z">
        <w:r w:rsidDel="00F93D0F">
          <w:rPr>
            <w:rFonts w:eastAsia="Microsoft YaHei" w:hint="eastAsia"/>
          </w:rPr>
          <w:delText>merely</w:delText>
        </w:r>
        <w:r w:rsidR="00EA32D2" w:rsidDel="00F93D0F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refers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del w:id="387" w:author="AnneMarieW" w:date="2016-09-30T13:40:00Z">
        <w:r w:rsidR="00EA32D2" w:rsidDel="00F93D0F">
          <w:rPr>
            <w:rFonts w:eastAsia="Microsoft YaHei" w:hint="eastAsia"/>
          </w:rPr>
          <w:delText xml:space="preserve"> </w:delText>
        </w:r>
        <w:r w:rsidDel="00F93D0F">
          <w:rPr>
            <w:rFonts w:eastAsia="Microsoft YaHei" w:hint="eastAsia"/>
          </w:rPr>
          <w:delText>i</w:delText>
        </w:r>
      </w:del>
      <w:ins w:id="388" w:author="AnneMarieW" w:date="2016-09-30T13:40:00Z">
        <w:r w:rsidR="00F93D0F">
          <w:rPr>
            <w:rFonts w:eastAsia="Microsoft YaHei"/>
          </w:rPr>
          <w:t>’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possible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/>
        </w:rPr>
        <w:t xml:space="preserve"> </w:t>
      </w:r>
      <w:del w:id="389" w:author="AnneMarieW" w:date="2016-09-30T13:41:00Z">
        <w:r w:rsidDel="000A4F68">
          <w:rPr>
            <w:rFonts w:eastAsia="Microsoft YaHei" w:hint="eastAsia"/>
          </w:rPr>
          <w:delText>either</w:delText>
        </w:r>
        <w:r w:rsidR="00EA32D2" w:rsidDel="000A4F6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negative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positive;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words,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sign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(signed)</w:t>
      </w:r>
      <w:del w:id="390" w:author="AnneMarieW" w:date="2016-09-30T13:40:00Z">
        <w:r w:rsidDel="00F93D0F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positive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therefore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represented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(unsigned).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writing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paper: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matters,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shown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plus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ins w:id="391" w:author="AnneMarieW" w:date="2016-09-30T13:41:00Z">
        <w:r w:rsidR="000A4F68">
          <w:rPr>
            <w:rFonts w:eastAsia="Microsoft YaHei"/>
          </w:rPr>
          <w:t xml:space="preserve">a </w:t>
        </w:r>
      </w:ins>
      <w:r>
        <w:rPr>
          <w:rFonts w:eastAsia="Microsoft YaHei" w:hint="eastAsia"/>
        </w:rPr>
        <w:t>minus</w:t>
      </w:r>
      <w:r w:rsidR="00EA32D2">
        <w:rPr>
          <w:rFonts w:eastAsia="Microsoft YaHei"/>
        </w:rPr>
        <w:t xml:space="preserve"> s</w:t>
      </w:r>
      <w:r>
        <w:rPr>
          <w:rFonts w:eastAsia="Microsoft YaHei" w:hint="eastAsia"/>
        </w:rPr>
        <w:t>ign</w:t>
      </w:r>
      <w:del w:id="392" w:author="AnneMarieW" w:date="2016-09-30T13:42:00Z">
        <w:r w:rsidDel="000A4F68">
          <w:rPr>
            <w:rFonts w:eastAsia="Microsoft YaHei" w:hint="eastAsia"/>
          </w:rPr>
          <w:delText>,</w:delText>
        </w:r>
      </w:del>
      <w:ins w:id="393" w:author="AnneMarieW" w:date="2016-09-30T13:42:00Z">
        <w:r w:rsidR="000A4F68">
          <w:rPr>
            <w:rFonts w:eastAsia="Microsoft YaHei"/>
          </w:rPr>
          <w:t>; however,</w:t>
        </w:r>
      </w:ins>
      <w:del w:id="394" w:author="AnneMarieW" w:date="2016-09-30T13:42:00Z">
        <w:r w:rsidR="00EA32D2" w:rsidDel="000A4F68">
          <w:rPr>
            <w:rFonts w:eastAsia="Microsoft YaHei" w:hint="eastAsia"/>
          </w:rPr>
          <w:delText xml:space="preserve"> </w:delText>
        </w:r>
        <w:r w:rsidDel="000A4F68">
          <w:rPr>
            <w:rFonts w:eastAsia="Microsoft YaHei" w:hint="eastAsia"/>
          </w:rPr>
          <w:delText>but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safe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assume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positive,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shown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sign.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stored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complement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representation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(if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unsure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ins w:id="395" w:author="AnneMarieW" w:date="2016-09-30T13:42:00Z">
        <w:r w:rsidR="000A4F68">
          <w:rPr>
            <w:rFonts w:eastAsia="Microsoft YaHei"/>
          </w:rPr>
          <w:t>,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search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online;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explanation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/>
        </w:rPr>
        <w:t xml:space="preserve"> </w:t>
      </w:r>
      <w:r>
        <w:rPr>
          <w:rFonts w:eastAsia="Microsoft YaHei" w:hint="eastAsia"/>
        </w:rPr>
        <w:t>outside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del w:id="396" w:author="AnneMarieW" w:date="2016-09-30T13:42:00Z">
        <w:r w:rsidDel="000A4F68">
          <w:rPr>
            <w:rFonts w:eastAsia="Microsoft YaHei" w:hint="eastAsia"/>
          </w:rPr>
          <w:delText>text</w:delText>
        </w:r>
      </w:del>
      <w:ins w:id="397" w:author="AnneMarieW" w:date="2016-09-30T13:42:00Z">
        <w:r w:rsidR="000A4F68">
          <w:rPr>
            <w:rFonts w:eastAsia="Microsoft YaHei"/>
          </w:rPr>
          <w:t>book</w:t>
        </w:r>
      </w:ins>
      <w:r>
        <w:rPr>
          <w:rFonts w:eastAsia="Microsoft YaHei" w:hint="eastAsia"/>
        </w:rPr>
        <w:t>).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-(2</w:t>
      </w:r>
      <w:r>
        <w:rPr>
          <w:rFonts w:eastAsia="Microsoft YaHei" w:hint="eastAsia"/>
          <w:vertAlign w:val="superscript"/>
        </w:rPr>
        <w:t>n</w:t>
      </w:r>
      <w:r w:rsidR="00EA32D2">
        <w:rPr>
          <w:rFonts w:eastAsia="Microsoft YaHei" w:hint="eastAsia"/>
          <w:vertAlign w:val="superscript"/>
        </w:rPr>
        <w:t xml:space="preserve"> </w:t>
      </w:r>
      <w:r>
        <w:rPr>
          <w:rFonts w:eastAsia="Microsoft YaHei" w:hint="eastAsia"/>
          <w:vertAlign w:val="superscript"/>
        </w:rPr>
        <w:t>-</w:t>
      </w:r>
      <w:r w:rsidR="00EA32D2">
        <w:rPr>
          <w:rFonts w:eastAsia="Microsoft YaHei" w:hint="eastAsia"/>
          <w:vertAlign w:val="superscript"/>
        </w:rPr>
        <w:t xml:space="preserve"> </w:t>
      </w:r>
      <w:r>
        <w:rPr>
          <w:rFonts w:eastAsia="Microsoft YaHei" w:hint="eastAsia"/>
          <w:vertAlign w:val="superscript"/>
        </w:rPr>
        <w:t>1</w:t>
      </w:r>
      <w:r>
        <w:rPr>
          <w:rFonts w:eastAsia="Microsoft YaHei" w:hint="eastAsia"/>
        </w:rPr>
        <w:t>)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</w:t>
      </w:r>
      <w:r>
        <w:rPr>
          <w:rFonts w:eastAsia="Microsoft YaHei" w:hint="eastAsia"/>
          <w:vertAlign w:val="superscript"/>
        </w:rPr>
        <w:t>n</w:t>
      </w:r>
      <w:r w:rsidR="00EA32D2">
        <w:rPr>
          <w:rFonts w:eastAsia="Microsoft YaHei" w:hint="eastAsia"/>
          <w:vertAlign w:val="superscript"/>
        </w:rPr>
        <w:t xml:space="preserve"> </w:t>
      </w:r>
      <w:r>
        <w:rPr>
          <w:rFonts w:eastAsia="Microsoft YaHei" w:hint="eastAsia"/>
          <w:vertAlign w:val="superscript"/>
        </w:rPr>
        <w:t>-</w:t>
      </w:r>
      <w:r w:rsidR="004C0ED4">
        <w:rPr>
          <w:rFonts w:eastAsia="Microsoft YaHei"/>
          <w:vertAlign w:val="superscript"/>
        </w:rPr>
        <w:t xml:space="preserve">  </w:t>
      </w:r>
      <w:r>
        <w:rPr>
          <w:rFonts w:eastAsia="Microsoft YaHei" w:hint="eastAsia"/>
          <w:vertAlign w:val="superscript"/>
        </w:rPr>
        <w:t>1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-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inclusive,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i8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store</w:t>
      </w:r>
      <w:r w:rsidR="00EA32D2">
        <w:rPr>
          <w:rFonts w:eastAsia="Microsoft YaHei" w:hint="eastAsia"/>
        </w:rPr>
        <w:t xml:space="preserve"> </w:t>
      </w:r>
      <w:ins w:id="398" w:author="AnneMarieW" w:date="2016-09-30T13:43:00Z">
        <w:r w:rsidR="000A4F68">
          <w:rPr>
            <w:rFonts w:eastAsia="Microsoft YaHei"/>
          </w:rPr>
          <w:t xml:space="preserve">numbers </w:t>
        </w:r>
      </w:ins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-(2</w:t>
      </w:r>
      <w:r>
        <w:rPr>
          <w:rFonts w:eastAsia="Microsoft YaHei" w:hint="eastAsia"/>
          <w:vertAlign w:val="superscript"/>
        </w:rPr>
        <w:t>7</w:t>
      </w:r>
      <w:r>
        <w:rPr>
          <w:rFonts w:eastAsia="Microsoft YaHei" w:hint="eastAsia"/>
        </w:rPr>
        <w:t>)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</w:t>
      </w:r>
      <w:r>
        <w:rPr>
          <w:rFonts w:eastAsia="Microsoft YaHei" w:hint="eastAsia"/>
          <w:vertAlign w:val="superscript"/>
        </w:rPr>
        <w:t>7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equals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-128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127.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Unsigned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0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</w:t>
      </w:r>
      <w:r>
        <w:rPr>
          <w:rFonts w:eastAsia="Microsoft YaHei" w:hint="eastAsia"/>
          <w:vertAlign w:val="superscript"/>
        </w:rPr>
        <w:t>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-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u8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store</w:t>
      </w:r>
      <w:r w:rsidR="00EA32D2">
        <w:rPr>
          <w:rFonts w:eastAsia="Microsoft YaHei" w:hint="eastAsia"/>
        </w:rPr>
        <w:t xml:space="preserve"> </w:t>
      </w:r>
      <w:ins w:id="399" w:author="AnneMarieW" w:date="2016-09-30T13:44:00Z">
        <w:r w:rsidR="000A4F68">
          <w:rPr>
            <w:rFonts w:eastAsia="Microsoft YaHei"/>
          </w:rPr>
          <w:t xml:space="preserve">numbers </w:t>
        </w:r>
      </w:ins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0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</w:t>
      </w:r>
      <w:r>
        <w:rPr>
          <w:rFonts w:eastAsia="Microsoft YaHei" w:hint="eastAsia"/>
          <w:vertAlign w:val="superscript"/>
        </w:rPr>
        <w:t>8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-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equals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0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255.</w:t>
      </w:r>
    </w:p>
    <w:p w:rsidR="00633E1D" w:rsidRDefault="00633E1D" w:rsidP="00CC2B52">
      <w:pPr>
        <w:pStyle w:val="Body"/>
        <w:rPr>
          <w:rFonts w:eastAsia="Microsoft YaHei"/>
        </w:rPr>
      </w:pPr>
      <w:del w:id="400" w:author="AnneMarieW" w:date="2016-09-30T13:44:00Z">
        <w:r w:rsidDel="000A4F68">
          <w:rPr>
            <w:rFonts w:eastAsia="Microsoft YaHei" w:hint="eastAsia"/>
          </w:rPr>
          <w:lastRenderedPageBreak/>
          <w:delText>Fin</w:delText>
        </w:r>
      </w:del>
      <w:ins w:id="401" w:author="AnneMarieW" w:date="2016-09-30T13:44:00Z">
        <w:r w:rsidR="000A4F68">
          <w:rPr>
            <w:rFonts w:eastAsia="Microsoft YaHei"/>
          </w:rPr>
          <w:t>Addition</w:t>
        </w:r>
      </w:ins>
      <w:r>
        <w:rPr>
          <w:rFonts w:eastAsia="Microsoft YaHei" w:hint="eastAsia"/>
        </w:rPr>
        <w:t>ally,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isize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usize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depend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computer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64-bits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64-bit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architecture</w:t>
      </w:r>
      <w:del w:id="402" w:author="AnneMarieW" w:date="2016-09-30T13:44:00Z">
        <w:r w:rsidDel="000A4F6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32-bits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32-bit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architecture.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write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literals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forms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shown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3-2.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literals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except</w:t>
      </w:r>
      <w:del w:id="403" w:author="AnneMarieW" w:date="2016-09-30T13:45:00Z">
        <w:r w:rsidR="00EA32D2" w:rsidDel="000A4F68">
          <w:rPr>
            <w:rFonts w:eastAsia="Microsoft YaHei" w:hint="eastAsia"/>
          </w:rPr>
          <w:delText xml:space="preserve"> </w:delText>
        </w:r>
        <w:r w:rsidDel="000A4F68">
          <w:rPr>
            <w:rFonts w:eastAsia="Microsoft YaHei" w:hint="eastAsia"/>
          </w:rPr>
          <w:delText>for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literal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suffix,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57u8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_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visual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separator,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1_000</w:t>
      </w:r>
      <w:r>
        <w:rPr>
          <w:rFonts w:eastAsia="Microsoft YaHei" w:hint="eastAsia"/>
        </w:rPr>
        <w:t>.</w:t>
      </w:r>
    </w:p>
    <w:p w:rsidR="00CC2B52" w:rsidRDefault="00CC2B52" w:rsidP="00CC2B52">
      <w:pPr>
        <w:pStyle w:val="TableTitle"/>
      </w:pPr>
      <w:r>
        <w:rPr>
          <w:rStyle w:val="Emphasis"/>
          <w:rFonts w:hint="eastAsia"/>
        </w:rPr>
        <w:t>Table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3-2: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Integer</w:t>
      </w:r>
      <w:r w:rsidR="00EA32D2">
        <w:rPr>
          <w:rStyle w:val="Emphasis"/>
          <w:rFonts w:hint="eastAsia"/>
        </w:rPr>
        <w:t xml:space="preserve"> </w:t>
      </w:r>
      <w:ins w:id="404" w:author="AnneMarieW" w:date="2016-10-04T13:27:00Z">
        <w:r w:rsidR="003C0DD9">
          <w:rPr>
            <w:rStyle w:val="Emphasis"/>
          </w:rPr>
          <w:t>L</w:t>
        </w:r>
      </w:ins>
      <w:del w:id="405" w:author="AnneMarieW" w:date="2016-10-04T13:27:00Z">
        <w:r w:rsidDel="003C0DD9">
          <w:rPr>
            <w:rStyle w:val="Emphasis"/>
            <w:rFonts w:hint="eastAsia"/>
          </w:rPr>
          <w:delText>l</w:delText>
        </w:r>
      </w:del>
      <w:r>
        <w:rPr>
          <w:rStyle w:val="Emphasis"/>
          <w:rFonts w:hint="eastAsia"/>
        </w:rPr>
        <w:t>iterals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in</w:t>
      </w:r>
      <w:r w:rsidR="00EA32D2">
        <w:rPr>
          <w:rStyle w:val="Emphasis"/>
          <w:rFonts w:hint="eastAsia"/>
        </w:rPr>
        <w:t xml:space="preserve"> </w:t>
      </w:r>
      <w:r>
        <w:rPr>
          <w:rStyle w:val="Emphasis"/>
          <w:rFonts w:hint="eastAsia"/>
        </w:rPr>
        <w:t>Rust</w:t>
      </w:r>
      <w:del w:id="406" w:author="AnneMarieW" w:date="2016-09-30T13:45:00Z">
        <w:r w:rsidDel="000A4F68">
          <w:rPr>
            <w:rStyle w:val="Emphasis"/>
            <w:rFonts w:hint="eastAsia"/>
          </w:rPr>
          <w:delText>.</w:delText>
        </w:r>
      </w:del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1880"/>
        <w:gridCol w:w="1710"/>
      </w:tblGrid>
      <w:tr w:rsidR="00633E1D" w:rsidTr="00633E1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Header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Number</w:t>
            </w:r>
            <w:r w:rsidR="00EA32D2">
              <w:rPr>
                <w:rFonts w:eastAsia="Microsoft YaHei" w:hint="eastAsia"/>
              </w:rPr>
              <w:t xml:space="preserve"> </w:t>
            </w:r>
            <w:ins w:id="407" w:author="AnneMarieW" w:date="2016-09-30T13:45:00Z">
              <w:r w:rsidR="000A4F68">
                <w:rPr>
                  <w:rFonts w:eastAsia="Microsoft YaHei"/>
                </w:rPr>
                <w:t>L</w:t>
              </w:r>
            </w:ins>
            <w:del w:id="408" w:author="AnneMarieW" w:date="2016-09-30T13:45:00Z">
              <w:r w:rsidDel="000A4F68">
                <w:rPr>
                  <w:rFonts w:eastAsia="Microsoft YaHei" w:hint="eastAsia"/>
                </w:rPr>
                <w:delText>l</w:delText>
              </w:r>
            </w:del>
            <w:r>
              <w:rPr>
                <w:rFonts w:eastAsia="Microsoft YaHei" w:hint="eastAsia"/>
              </w:rPr>
              <w:t>iterals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Header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Example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Pr="00EA32D2" w:rsidRDefault="00633E1D" w:rsidP="00CC2B52">
            <w:pPr>
              <w:pStyle w:val="TableBody"/>
              <w:rPr>
                <w:rStyle w:val="Literal"/>
                <w:rFonts w:eastAsia="Microsoft YaHei"/>
              </w:rPr>
            </w:pPr>
            <w:r w:rsidRPr="00EA32D2">
              <w:rPr>
                <w:rStyle w:val="Literal"/>
              </w:rPr>
              <w:t>98_222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Hex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Pr="00EA32D2" w:rsidRDefault="00633E1D" w:rsidP="00CC2B52">
            <w:pPr>
              <w:pStyle w:val="TableBody"/>
              <w:rPr>
                <w:rStyle w:val="Literal"/>
                <w:rFonts w:eastAsia="Microsoft YaHei"/>
              </w:rPr>
            </w:pPr>
            <w:r w:rsidRPr="00EA32D2">
              <w:rPr>
                <w:rStyle w:val="Literal"/>
              </w:rPr>
              <w:t>0xff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Octal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Pr="00EA32D2" w:rsidRDefault="00633E1D" w:rsidP="00CC2B52">
            <w:pPr>
              <w:pStyle w:val="TableBody"/>
              <w:rPr>
                <w:rStyle w:val="Literal"/>
                <w:rFonts w:eastAsia="Microsoft YaHei"/>
              </w:rPr>
            </w:pPr>
            <w:r w:rsidRPr="00EA32D2">
              <w:rPr>
                <w:rStyle w:val="Literal"/>
              </w:rPr>
              <w:t>0o77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Pr="00EA32D2" w:rsidRDefault="00633E1D" w:rsidP="00CC2B52">
            <w:pPr>
              <w:pStyle w:val="TableBody"/>
              <w:rPr>
                <w:rStyle w:val="Literal"/>
                <w:rFonts w:eastAsia="Microsoft YaHei"/>
              </w:rPr>
            </w:pPr>
            <w:r w:rsidRPr="00EA32D2">
              <w:rPr>
                <w:rStyle w:val="Literal"/>
              </w:rPr>
              <w:t>0b1111_0000</w:t>
            </w:r>
          </w:p>
        </w:tc>
      </w:tr>
      <w:tr w:rsidR="00633E1D" w:rsidTr="00633E1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Default="00633E1D" w:rsidP="00CC2B52">
            <w:pPr>
              <w:pStyle w:val="TableBody"/>
              <w:rPr>
                <w:rFonts w:eastAsia="Microsoft YaHei"/>
              </w:rPr>
            </w:pPr>
            <w:r>
              <w:rPr>
                <w:rFonts w:eastAsia="Microsoft YaHei" w:hint="eastAsia"/>
              </w:rPr>
              <w:t>Byte</w:t>
            </w:r>
            <w:r w:rsidR="00EA32D2">
              <w:rPr>
                <w:rFonts w:eastAsia="Microsoft YaHei" w:hint="eastAsia"/>
              </w:rPr>
              <w:t xml:space="preserve"> </w:t>
            </w:r>
            <w:r>
              <w:rPr>
                <w:rFonts w:eastAsia="Microsoft YaHei" w:hint="eastAsia"/>
              </w:rPr>
              <w:t>(</w:t>
            </w:r>
            <w:r w:rsidRPr="00EA32D2">
              <w:rPr>
                <w:rStyle w:val="Literal"/>
              </w:rPr>
              <w:t>u8</w:t>
            </w:r>
            <w:r w:rsidR="00EA32D2" w:rsidRPr="004C0ED4">
              <w:rPr>
                <w:rFonts w:eastAsia="Microsoft YaHei" w:hint="eastAsia"/>
              </w:rPr>
              <w:t xml:space="preserve"> </w:t>
            </w:r>
            <w:r>
              <w:rPr>
                <w:rFonts w:eastAsia="Microsoft YaHei" w:hint="eastAsia"/>
              </w:rPr>
              <w:t>only)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3E1D" w:rsidRPr="00EA32D2" w:rsidRDefault="00633E1D" w:rsidP="00CC2B52">
            <w:pPr>
              <w:pStyle w:val="TableBody"/>
              <w:rPr>
                <w:rStyle w:val="Literal"/>
                <w:rFonts w:eastAsia="Microsoft YaHei"/>
              </w:rPr>
            </w:pPr>
            <w:r w:rsidRPr="00EA32D2">
              <w:rPr>
                <w:rStyle w:val="Literal"/>
              </w:rPr>
              <w:t>b</w:t>
            </w:r>
            <w:r w:rsidR="00EA32D2">
              <w:rPr>
                <w:rStyle w:val="Literal"/>
              </w:rPr>
              <w:t>’</w:t>
            </w:r>
            <w:r w:rsidRPr="00EA32D2">
              <w:rPr>
                <w:rStyle w:val="Literal"/>
              </w:rPr>
              <w:t>A</w:t>
            </w:r>
            <w:r w:rsidR="00EA32D2">
              <w:rPr>
                <w:rStyle w:val="Literal"/>
              </w:rPr>
              <w:t>’</w:t>
            </w:r>
          </w:p>
        </w:tc>
      </w:tr>
    </w:tbl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use?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unsure,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defaults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generally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good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choices,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default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i32</w:t>
      </w:r>
      <w:r>
        <w:rPr>
          <w:rFonts w:eastAsia="Microsoft YaHei" w:hint="eastAsia"/>
        </w:rPr>
        <w:t>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generally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fastest,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64-bit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systems.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primary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situation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isize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usize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collection.</w:t>
      </w:r>
    </w:p>
    <w:p w:rsidR="00633E1D" w:rsidRDefault="00633E1D" w:rsidP="0009229B">
      <w:pPr>
        <w:pStyle w:val="HeadC"/>
        <w:rPr>
          <w:rFonts w:eastAsia="Microsoft YaHei"/>
        </w:rPr>
      </w:pPr>
      <w:bookmarkStart w:id="409" w:name="floating-point-types"/>
      <w:bookmarkStart w:id="410" w:name="_Toc462761704"/>
      <w:bookmarkEnd w:id="409"/>
      <w:r>
        <w:rPr>
          <w:rFonts w:eastAsia="Microsoft YaHei" w:hint="eastAsia"/>
        </w:rPr>
        <w:t>Floating-Point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bookmarkEnd w:id="410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primitive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floating-point</w:t>
      </w:r>
      <w:r w:rsidR="00EA32D2">
        <w:rPr>
          <w:rStyle w:val="EmphasisItalic"/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numbers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decimal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points.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floating-point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f32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f64</w:t>
      </w:r>
      <w:r>
        <w:rPr>
          <w:rFonts w:eastAsia="Microsoft YaHei" w:hint="eastAsia"/>
        </w:rPr>
        <w:t>,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32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64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size,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respectively.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default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f64</w:t>
      </w:r>
      <w:del w:id="411" w:author="AnneMarieW" w:date="2016-09-30T15:10:00Z">
        <w:r w:rsidDel="0065332F">
          <w:rPr>
            <w:rFonts w:eastAsia="Microsoft YaHei" w:hint="eastAsia"/>
          </w:rPr>
          <w:delText>,</w:delText>
        </w:r>
      </w:del>
      <w:r w:rsidR="004C0ED4">
        <w:rPr>
          <w:rFonts w:eastAsia="Microsoft YaHei"/>
        </w:rPr>
        <w:t xml:space="preserve"> </w:t>
      </w:r>
      <w:del w:id="412" w:author="AnneMarieW" w:date="2016-09-30T15:09:00Z">
        <w:r w:rsidDel="0065332F">
          <w:rPr>
            <w:rFonts w:eastAsia="Microsoft YaHei" w:hint="eastAsia"/>
          </w:rPr>
          <w:delText>as</w:delText>
        </w:r>
      </w:del>
      <w:ins w:id="413" w:author="AnneMarieW" w:date="2016-09-30T15:09:00Z">
        <w:r w:rsidR="0065332F">
          <w:rPr>
            <w:rFonts w:eastAsia="Microsoft YaHei"/>
          </w:rPr>
          <w:t>because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roughly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f32</w:t>
      </w:r>
      <w:del w:id="414" w:author="AnneMarieW" w:date="2016-09-30T15:10:00Z">
        <w:r w:rsidDel="0065332F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commentRangeStart w:id="415"/>
      <w:r>
        <w:rPr>
          <w:rFonts w:eastAsia="Microsoft YaHei" w:hint="eastAsia"/>
        </w:rPr>
        <w:t>larger</w:t>
      </w:r>
      <w:commentRangeEnd w:id="415"/>
      <w:r w:rsidR="0065332F">
        <w:rPr>
          <w:rStyle w:val="CommentReference"/>
        </w:rPr>
        <w:commentReference w:id="415"/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precision.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del w:id="416" w:author="AnneMarieW" w:date="2016-09-30T15:10:00Z">
        <w:r w:rsidR="00EA32D2" w:rsidDel="0065332F">
          <w:rPr>
            <w:rFonts w:eastAsia="Microsoft YaHei" w:hint="eastAsia"/>
          </w:rPr>
          <w:delText xml:space="preserve"> </w:delText>
        </w:r>
        <w:r w:rsidDel="0065332F">
          <w:rPr>
            <w:rFonts w:eastAsia="Microsoft YaHei" w:hint="eastAsia"/>
          </w:rPr>
          <w:delText>i</w:delText>
        </w:r>
      </w:del>
      <w:ins w:id="417" w:author="AnneMarieW" w:date="2016-09-30T15:10:00Z">
        <w:r w:rsidR="0065332F">
          <w:rPr>
            <w:rFonts w:eastAsia="Microsoft YaHei"/>
          </w:rPr>
          <w:t>’</w:t>
        </w:r>
      </w:ins>
      <w:r>
        <w:rPr>
          <w:rFonts w:eastAsia="Microsoft YaHei" w:hint="eastAsia"/>
        </w:rPr>
        <w:t>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possible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f64</w:t>
      </w:r>
      <w:r w:rsidR="00EA32D2" w:rsidRPr="004C0ED4">
        <w:rPr>
          <w:rFonts w:eastAsia="Microsoft YaHei" w:hint="eastAsia"/>
        </w:rPr>
        <w:t xml:space="preserve"> </w:t>
      </w:r>
      <w:ins w:id="418" w:author="AnneMarieW" w:date="2016-09-30T15:11:00Z">
        <w:r w:rsidR="0065332F">
          <w:rPr>
            <w:rFonts w:eastAsia="Microsoft YaHei"/>
          </w:rPr>
          <w:t xml:space="preserve">type </w:t>
        </w:r>
      </w:ins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32</w:t>
      </w:r>
      <w:ins w:id="419" w:author="AnneMarieW" w:date="2016-09-30T15:10:00Z">
        <w:r w:rsidR="0065332F">
          <w:rPr>
            <w:rFonts w:eastAsia="Microsoft YaHei"/>
          </w:rPr>
          <w:t>-</w:t>
        </w:r>
      </w:ins>
      <w:del w:id="420" w:author="AnneMarieW" w:date="2016-09-30T15:10:00Z">
        <w:r w:rsidR="00EA32D2" w:rsidDel="0065332F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bit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systems,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slower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f32</w:t>
      </w:r>
      <w:r w:rsidR="00EA32D2" w:rsidRPr="004C0ED4">
        <w:rPr>
          <w:rFonts w:eastAsia="Microsoft YaHei" w:hint="eastAsia"/>
        </w:rPr>
        <w:t xml:space="preserve"> </w:t>
      </w:r>
      <w:ins w:id="421" w:author="AnneMarieW" w:date="2016-09-30T15:11:00Z">
        <w:r w:rsidR="0065332F">
          <w:rPr>
            <w:rFonts w:eastAsia="Microsoft YaHei"/>
          </w:rPr>
          <w:t xml:space="preserve">type </w:t>
        </w:r>
      </w:ins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systems.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time,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potential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better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precision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reasonable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initial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choice,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benchmark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suspect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floating-point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size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problem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del w:id="422" w:author="AnneMarieW" w:date="2016-09-30T15:12:00Z">
        <w:r w:rsidDel="0065332F">
          <w:rPr>
            <w:rFonts w:eastAsia="Microsoft YaHei" w:hint="eastAsia"/>
          </w:rPr>
          <w:delText>case</w:delText>
        </w:r>
      </w:del>
      <w:ins w:id="423" w:author="AnneMarieW" w:date="2016-09-30T15:12:00Z">
        <w:r w:rsidR="0065332F">
          <w:rPr>
            <w:rFonts w:eastAsia="Microsoft YaHei"/>
          </w:rPr>
          <w:t>situation</w:t>
        </w:r>
      </w:ins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commentRangeStart w:id="424"/>
      <w:del w:id="425" w:author="AnneMarieW" w:date="2016-09-30T15:12:00Z">
        <w:r w:rsidDel="0065332F">
          <w:rPr>
            <w:rFonts w:eastAsia="Microsoft YaHei" w:hint="eastAsia"/>
          </w:rPr>
          <w:delText>See</w:delText>
        </w:r>
        <w:r w:rsidR="004C0ED4" w:rsidDel="0065332F">
          <w:rPr>
            <w:rFonts w:eastAsia="Microsoft YaHei"/>
          </w:rPr>
          <w:delText xml:space="preserve"> </w:delText>
        </w:r>
      </w:del>
      <w:r>
        <w:rPr>
          <w:rFonts w:eastAsia="Microsoft YaHei" w:hint="eastAsia"/>
        </w:rPr>
        <w:t>Chapter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XX</w:t>
      </w:r>
      <w:commentRangeEnd w:id="424"/>
      <w:r w:rsidR="0065332F">
        <w:rPr>
          <w:rStyle w:val="CommentReference"/>
        </w:rPr>
        <w:commentReference w:id="424"/>
      </w:r>
      <w:r w:rsidR="00EA32D2">
        <w:rPr>
          <w:rFonts w:eastAsia="Microsoft YaHei" w:hint="eastAsia"/>
        </w:rPr>
        <w:t xml:space="preserve"> </w:t>
      </w:r>
      <w:del w:id="426" w:author="AnneMarieW" w:date="2016-09-30T15:12:00Z">
        <w:r w:rsidDel="0065332F">
          <w:rPr>
            <w:rFonts w:eastAsia="Microsoft YaHei" w:hint="eastAsia"/>
          </w:rPr>
          <w:delText>for</w:delText>
        </w:r>
      </w:del>
      <w:ins w:id="427" w:author="AnneMarieW" w:date="2016-09-30T15:12:00Z">
        <w:r w:rsidR="0065332F">
          <w:rPr>
            <w:rFonts w:eastAsia="Microsoft YaHei"/>
          </w:rPr>
          <w:t>shows 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benchmarks.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Here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ins w:id="428" w:author="AnneMarieW" w:date="2016-09-30T15:13:00Z">
        <w:r w:rsidR="0065332F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>show</w:t>
      </w:r>
      <w:ins w:id="429" w:author="AnneMarieW" w:date="2016-09-30T15:13:00Z">
        <w:r w:rsidR="0065332F">
          <w:rPr>
            <w:rFonts w:eastAsia="Microsoft YaHei"/>
          </w:rPr>
          <w:t>s</w:t>
        </w:r>
      </w:ins>
      <w:del w:id="430" w:author="AnneMarieW" w:date="2016-09-30T15:13:00Z">
        <w:r w:rsidDel="0065332F">
          <w:rPr>
            <w:rFonts w:eastAsia="Microsoft YaHei" w:hint="eastAsia"/>
          </w:rPr>
          <w:delText>ing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floating-point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action: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2.0;</w:t>
      </w:r>
      <w:r>
        <w:t xml:space="preserve"> </w:t>
      </w:r>
      <w:r w:rsidR="00633E1D" w:rsidRPr="00CD442E">
        <w:t>//</w:t>
      </w:r>
      <w:r>
        <w:t xml:space="preserve"> </w:t>
      </w:r>
      <w:r w:rsidR="00633E1D" w:rsidRPr="00CD442E">
        <w:t>f64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y:</w:t>
      </w:r>
      <w:r>
        <w:t xml:space="preserve"> </w:t>
      </w:r>
      <w:r w:rsidR="00633E1D" w:rsidRPr="00CD442E">
        <w:t>f32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3.0;</w:t>
      </w:r>
      <w:r>
        <w:t xml:space="preserve"> </w:t>
      </w:r>
      <w:r w:rsidR="00633E1D" w:rsidRPr="00CD442E">
        <w:t>//</w:t>
      </w:r>
      <w:r>
        <w:t xml:space="preserve"> </w:t>
      </w:r>
      <w:r w:rsidR="00633E1D" w:rsidRPr="00CD442E">
        <w:t>f32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Floating-point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represented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according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IEEE-754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f32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single-precision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float,</w:t>
      </w:r>
      <w:r w:rsidR="00EA32D2">
        <w:rPr>
          <w:rFonts w:eastAsia="Microsoft YaHei" w:hint="eastAsia"/>
        </w:rPr>
        <w:t xml:space="preserve"> </w:t>
      </w:r>
      <w:del w:id="431" w:author="AnneMarieW" w:date="2016-09-30T15:13:00Z">
        <w:r w:rsidDel="0065332F">
          <w:rPr>
            <w:rFonts w:eastAsia="Microsoft YaHei" w:hint="eastAsia"/>
          </w:rPr>
          <w:delText>while</w:delText>
        </w:r>
      </w:del>
      <w:ins w:id="432" w:author="AnneMarieW" w:date="2016-09-30T15:13:00Z">
        <w:r w:rsidR="0065332F">
          <w:rPr>
            <w:rFonts w:eastAsia="Microsoft YaHei"/>
          </w:rPr>
          <w:t>and</w:t>
        </w:r>
      </w:ins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f64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double</w:t>
      </w:r>
      <w:del w:id="433" w:author="AnneMarieW" w:date="2016-09-30T15:13:00Z">
        <w:r w:rsidDel="0065332F">
          <w:rPr>
            <w:rFonts w:eastAsia="Microsoft YaHei" w:hint="eastAsia"/>
          </w:rPr>
          <w:delText>-</w:delText>
        </w:r>
      </w:del>
      <w:ins w:id="434" w:author="AnneMarieW" w:date="2016-09-30T15:13:00Z">
        <w:r w:rsidR="0065332F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precision.</w:t>
      </w:r>
    </w:p>
    <w:p w:rsidR="00633E1D" w:rsidRDefault="00633E1D" w:rsidP="0009229B">
      <w:pPr>
        <w:pStyle w:val="HeadC"/>
        <w:rPr>
          <w:rFonts w:eastAsia="Microsoft YaHei"/>
        </w:rPr>
      </w:pPr>
      <w:bookmarkStart w:id="435" w:name="numeric-operations"/>
      <w:bookmarkStart w:id="436" w:name="_Toc462761705"/>
      <w:bookmarkEnd w:id="435"/>
      <w:r>
        <w:rPr>
          <w:rFonts w:eastAsia="Microsoft YaHei" w:hint="eastAsia"/>
        </w:rPr>
        <w:t>Numeric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Operations</w:t>
      </w:r>
      <w:bookmarkEnd w:id="436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supports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usual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basic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mathematic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operations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expect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del w:id="437" w:author="AnneMarieW" w:date="2016-09-30T15:14:00Z">
        <w:r w:rsidDel="0065332F">
          <w:rPr>
            <w:rFonts w:eastAsia="Microsoft YaHei" w:hint="eastAsia"/>
          </w:rPr>
          <w:delText>se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addition,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subtraction,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multiplication,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division,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modulo.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</w:t>
      </w:r>
      <w:del w:id="438" w:author="AnneMarieW" w:date="2016-09-30T15:14:00Z">
        <w:r w:rsidDel="0065332F">
          <w:rPr>
            <w:rFonts w:eastAsia="Microsoft YaHei" w:hint="eastAsia"/>
          </w:rPr>
          <w:delText>is</w:delText>
        </w:r>
      </w:del>
      <w:ins w:id="439" w:author="AnneMarieW" w:date="2016-09-30T15:14:00Z">
        <w:r w:rsidR="0065332F">
          <w:rPr>
            <w:rFonts w:eastAsia="Microsoft YaHei"/>
          </w:rPr>
          <w:t>e following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shows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//</w:t>
      </w:r>
      <w:r>
        <w:t xml:space="preserve"> </w:t>
      </w:r>
      <w:r w:rsidR="00633E1D" w:rsidRPr="00CD442E">
        <w:t>addition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sum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5</w:t>
      </w:r>
      <w:r>
        <w:t xml:space="preserve"> </w:t>
      </w:r>
      <w:r w:rsidR="00633E1D" w:rsidRPr="00CD442E">
        <w:t>+</w:t>
      </w:r>
      <w:r>
        <w:t xml:space="preserve"> </w:t>
      </w:r>
      <w:r w:rsidR="00633E1D" w:rsidRPr="00CD442E">
        <w:t>10;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//</w:t>
      </w:r>
      <w:r>
        <w:t xml:space="preserve"> </w:t>
      </w:r>
      <w:r w:rsidR="00633E1D" w:rsidRPr="00CD442E">
        <w:t>subtraction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difference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95.5</w:t>
      </w:r>
      <w:r>
        <w:t xml:space="preserve"> </w:t>
      </w:r>
      <w:r w:rsidR="00633E1D" w:rsidRPr="00CD442E">
        <w:t>-</w:t>
      </w:r>
      <w:r>
        <w:t xml:space="preserve"> </w:t>
      </w:r>
      <w:r w:rsidR="00633E1D" w:rsidRPr="00CD442E">
        <w:t>4.3;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//</w:t>
      </w:r>
      <w:r>
        <w:t xml:space="preserve"> </w:t>
      </w:r>
      <w:r w:rsidR="00633E1D" w:rsidRPr="00CD442E">
        <w:t>multiplication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product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4</w:t>
      </w:r>
      <w:r>
        <w:t xml:space="preserve"> </w:t>
      </w:r>
      <w:r w:rsidR="00633E1D" w:rsidRPr="00CD442E">
        <w:t>*</w:t>
      </w:r>
      <w:r>
        <w:t xml:space="preserve"> </w:t>
      </w:r>
      <w:r w:rsidR="00633E1D" w:rsidRPr="00CD442E">
        <w:t>30;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//</w:t>
      </w:r>
      <w:r>
        <w:t xml:space="preserve"> </w:t>
      </w:r>
      <w:r w:rsidR="00633E1D" w:rsidRPr="00CD442E">
        <w:t>division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quotient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56.7</w:t>
      </w:r>
      <w:r>
        <w:t xml:space="preserve"> </w:t>
      </w:r>
      <w:r w:rsidR="00633E1D" w:rsidRPr="00CD442E">
        <w:t>/</w:t>
      </w:r>
      <w:r>
        <w:t xml:space="preserve"> </w:t>
      </w:r>
      <w:r w:rsidR="00633E1D" w:rsidRPr="00CD442E">
        <w:t>32.2;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//</w:t>
      </w:r>
      <w:r>
        <w:t xml:space="preserve"> </w:t>
      </w:r>
      <w:r w:rsidR="00633E1D" w:rsidRPr="00CD442E">
        <w:t>modulo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remainder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43</w:t>
      </w:r>
      <w:r>
        <w:t xml:space="preserve"> </w:t>
      </w:r>
      <w:r w:rsidR="00633E1D" w:rsidRPr="00CD442E">
        <w:t>%</w:t>
      </w:r>
      <w:r>
        <w:t xml:space="preserve"> </w:t>
      </w:r>
      <w:r w:rsidR="00633E1D" w:rsidRPr="00CD442E">
        <w:t>5;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mathematical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operator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bound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440" w:name="the-boolean-type"/>
      <w:bookmarkStart w:id="441" w:name="_Toc462761706"/>
      <w:bookmarkEnd w:id="440"/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Boolean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bookmarkEnd w:id="441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lastRenderedPageBreak/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boolean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possible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values: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true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false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boolean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</w:t>
      </w:r>
      <w:r w:rsidR="00EA32D2">
        <w:rPr>
          <w:rFonts w:eastAsia="Microsoft YaHei" w:hint="eastAsia"/>
        </w:rPr>
        <w:t xml:space="preserve"> </w:t>
      </w:r>
      <w:del w:id="442" w:author="AnneMarieW" w:date="2016-09-30T15:14:00Z">
        <w:r w:rsidDel="0065332F">
          <w:rPr>
            <w:rFonts w:eastAsia="Microsoft YaHei" w:hint="eastAsia"/>
          </w:rPr>
          <w:delText>with</w:delText>
        </w:r>
      </w:del>
      <w:ins w:id="443" w:author="AnneMarieW" w:date="2016-09-30T15:14:00Z">
        <w:r w:rsidR="0065332F">
          <w:rPr>
            <w:rFonts w:eastAsia="Microsoft YaHei"/>
          </w:rPr>
          <w:t>using</w:t>
        </w:r>
      </w:ins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bool</w:t>
      </w:r>
      <w:r>
        <w:rPr>
          <w:rFonts w:eastAsia="Microsoft YaHei" w:hint="eastAsia"/>
        </w:rPr>
        <w:t>.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t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true;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f:</w:t>
      </w:r>
      <w:r>
        <w:t xml:space="preserve"> </w:t>
      </w:r>
      <w:r w:rsidR="00633E1D" w:rsidRPr="00CD442E">
        <w:t>bool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false;</w:t>
      </w:r>
      <w:r>
        <w:t xml:space="preserve"> </w:t>
      </w:r>
      <w:r w:rsidR="00633E1D" w:rsidRPr="00CD442E">
        <w:t>//</w:t>
      </w:r>
      <w:r>
        <w:t xml:space="preserve"> </w:t>
      </w:r>
      <w:r w:rsidR="00633E1D" w:rsidRPr="00CD442E">
        <w:t>with</w:t>
      </w:r>
      <w:r>
        <w:t xml:space="preserve"> </w:t>
      </w:r>
      <w:r w:rsidR="00633E1D" w:rsidRPr="00CD442E">
        <w:t>explicit</w:t>
      </w:r>
      <w:r>
        <w:t xml:space="preserve"> </w:t>
      </w:r>
      <w:r w:rsidR="00633E1D" w:rsidRPr="00CD442E">
        <w:t>type</w:t>
      </w:r>
      <w:r>
        <w:t xml:space="preserve"> </w:t>
      </w:r>
      <w:r w:rsidR="00633E1D" w:rsidRPr="00CD442E">
        <w:t>annotation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ins w:id="444" w:author="AnneMarieW" w:date="2016-09-30T15:15:00Z"/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boolean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through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conditionals</w:t>
      </w:r>
      <w:ins w:id="445" w:author="AnneMarieW" w:date="2016-09-30T15:15:00Z">
        <w:r w:rsidR="0065332F">
          <w:rPr>
            <w:rFonts w:eastAsia="Microsoft YaHei"/>
          </w:rPr>
          <w:t>, such as</w:t>
        </w:r>
      </w:ins>
      <w:del w:id="446" w:author="AnneMarieW" w:date="2016-09-30T15:15:00Z">
        <w:r w:rsidR="00EA32D2" w:rsidDel="0065332F">
          <w:rPr>
            <w:rFonts w:eastAsia="Microsoft YaHei" w:hint="eastAsia"/>
          </w:rPr>
          <w:delText xml:space="preserve"> </w:delText>
        </w:r>
        <w:r w:rsidDel="0065332F">
          <w:rPr>
            <w:rFonts w:eastAsia="Microsoft YaHei" w:hint="eastAsia"/>
          </w:rPr>
          <w:delText>like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statement.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DF6F7C" w:rsidRPr="00883617">
        <w:rPr>
          <w:rFonts w:eastAsia="Microsoft YaHei"/>
        </w:rPr>
        <w:t>“Control Flow”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section</w:t>
      </w:r>
      <w:r w:rsidR="00EA32D2">
        <w:rPr>
          <w:rFonts w:eastAsia="Microsoft YaHei" w:hint="eastAsia"/>
        </w:rPr>
        <w:t xml:space="preserve"> </w:t>
      </w:r>
      <w:del w:id="447" w:author="AnneMarieW" w:date="2016-09-30T15:15:00Z">
        <w:r w:rsidDel="0065332F">
          <w:rPr>
            <w:rFonts w:eastAsia="Microsoft YaHei" w:hint="eastAsia"/>
          </w:rPr>
          <w:delText>of</w:delText>
        </w:r>
        <w:r w:rsidR="00EA32D2" w:rsidDel="0065332F">
          <w:rPr>
            <w:rFonts w:eastAsia="Microsoft YaHei" w:hint="eastAsia"/>
          </w:rPr>
          <w:delText xml:space="preserve"> </w:delText>
        </w:r>
        <w:r w:rsidDel="0065332F">
          <w:rPr>
            <w:rFonts w:eastAsia="Microsoft YaHei" w:hint="eastAsia"/>
          </w:rPr>
          <w:delText>this</w:delText>
        </w:r>
        <w:r w:rsidR="00EA32D2" w:rsidDel="0065332F">
          <w:rPr>
            <w:rFonts w:eastAsia="Microsoft YaHei" w:hint="eastAsia"/>
          </w:rPr>
          <w:delText xml:space="preserve"> </w:delText>
        </w:r>
        <w:r w:rsidDel="0065332F">
          <w:rPr>
            <w:rFonts w:eastAsia="Microsoft YaHei" w:hint="eastAsia"/>
          </w:rPr>
          <w:delText>chapter</w:delText>
        </w:r>
      </w:del>
      <w:ins w:id="448" w:author="AnneMarieW" w:date="2016-09-30T15:15:00Z">
        <w:r w:rsidR="0065332F">
          <w:rPr>
            <w:rFonts w:eastAsia="Microsoft YaHei"/>
          </w:rPr>
          <w:t xml:space="preserve">on </w:t>
        </w:r>
        <w:r w:rsidR="00DF6F7C" w:rsidRPr="00DF6F7C">
          <w:rPr>
            <w:rFonts w:eastAsia="Microsoft YaHei"/>
            <w:highlight w:val="yellow"/>
            <w:rPrChange w:id="449" w:author="AnneMarieW" w:date="2016-09-30T15:15:00Z">
              <w:rPr>
                <w:rFonts w:eastAsia="Microsoft YaHei"/>
                <w:i/>
                <w:iCs/>
              </w:rPr>
            </w:rPrChange>
          </w:rPr>
          <w:t>page XX</w:t>
        </w:r>
      </w:ins>
      <w:r>
        <w:rPr>
          <w:rFonts w:eastAsia="Microsoft YaHei" w:hint="eastAsia"/>
        </w:rPr>
        <w:t>.</w:t>
      </w:r>
    </w:p>
    <w:p w:rsidR="00101555" w:rsidRDefault="0065332F">
      <w:pPr>
        <w:pStyle w:val="ProductionDirective"/>
        <w:rPr>
          <w:rFonts w:eastAsia="Microsoft YaHei"/>
        </w:rPr>
        <w:pPrChange w:id="450" w:author="AnneMarieW" w:date="2016-09-30T15:16:00Z">
          <w:pPr>
            <w:pStyle w:val="Body"/>
          </w:pPr>
        </w:pPrChange>
      </w:pPr>
      <w:ins w:id="451" w:author="AnneMarieW" w:date="2016-09-30T15:15:00Z">
        <w:r>
          <w:rPr>
            <w:rFonts w:eastAsia="Microsoft YaHei"/>
          </w:rPr>
          <w:t>Production: See cross-reference above.</w:t>
        </w:r>
      </w:ins>
    </w:p>
    <w:p w:rsidR="00633E1D" w:rsidRDefault="00633E1D" w:rsidP="00CC2B52">
      <w:pPr>
        <w:pStyle w:val="HeadB"/>
        <w:rPr>
          <w:rFonts w:eastAsia="Microsoft YaHei"/>
        </w:rPr>
      </w:pPr>
      <w:bookmarkStart w:id="452" w:name="the-character-type"/>
      <w:bookmarkStart w:id="453" w:name="_Toc462761707"/>
      <w:bookmarkEnd w:id="452"/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Character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bookmarkEnd w:id="453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far</w:t>
      </w:r>
      <w:r w:rsidR="00EA32D2">
        <w:rPr>
          <w:rFonts w:eastAsia="Microsoft YaHei" w:hint="eastAsia"/>
        </w:rPr>
        <w:t xml:space="preserve"> </w:t>
      </w:r>
      <w:del w:id="454" w:author="AnneMarieW" w:date="2016-09-30T15:16:00Z">
        <w:r w:rsidDel="0065332F">
          <w:rPr>
            <w:rFonts w:eastAsia="Microsoft YaHei" w:hint="eastAsia"/>
          </w:rPr>
          <w:delText>we</w:delText>
        </w:r>
      </w:del>
      <w:ins w:id="455" w:author="AnneMarieW" w:date="2016-09-30T15:16:00Z">
        <w:r w:rsidR="0065332F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worked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supports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letters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too.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char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primitive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alphabetic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th</w:t>
      </w:r>
      <w:proofErr w:type="gramEnd"/>
      <w:del w:id="456" w:author="AnneMarieW" w:date="2016-09-30T15:16:00Z">
        <w:r w:rsidDel="0065332F">
          <w:rPr>
            <w:rFonts w:eastAsia="Microsoft YaHei" w:hint="eastAsia"/>
          </w:rPr>
          <w:delText>is</w:delText>
        </w:r>
      </w:del>
      <w:ins w:id="457" w:author="AnneMarieW" w:date="2016-09-30T15:16:00Z">
        <w:r w:rsidR="0065332F">
          <w:rPr>
            <w:rFonts w:eastAsia="Microsoft YaHei"/>
          </w:rPr>
          <w:t>e following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ins w:id="458" w:author="AnneMarieW" w:date="2016-09-30T15:16:00Z">
        <w:r w:rsidR="0065332F">
          <w:rPr>
            <w:rFonts w:eastAsia="Microsoft YaHei"/>
          </w:rPr>
          <w:t xml:space="preserve"> </w:t>
        </w:r>
      </w:ins>
      <w:del w:id="459" w:author="AnneMarieW" w:date="2016-09-30T15:16:00Z">
        <w:r w:rsidDel="0065332F">
          <w:rPr>
            <w:rFonts w:eastAsia="Microsoft YaHei" w:hint="eastAsia"/>
          </w:rPr>
          <w:br w:type="textWrapping" w:clear="all"/>
        </w:r>
      </w:del>
      <w:r>
        <w:rPr>
          <w:rFonts w:eastAsia="Microsoft YaHei" w:hint="eastAsia"/>
        </w:rPr>
        <w:t>shows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let</w:t>
      </w:r>
      <w:r>
        <w:t xml:space="preserve"> </w:t>
      </w:r>
      <w:r w:rsidR="00633E1D" w:rsidRPr="00CD442E">
        <w:t>c</w:t>
      </w:r>
      <w:r>
        <w:t xml:space="preserve"> </w:t>
      </w:r>
      <w:r w:rsidR="00633E1D" w:rsidRPr="00CD442E">
        <w:t>=</w:t>
      </w:r>
      <w:r>
        <w:t xml:space="preserve"> ‘</w:t>
      </w:r>
      <w:r w:rsidR="00633E1D" w:rsidRPr="00CD442E">
        <w:t>z</w:t>
      </w:r>
      <w:r>
        <w:t>’</w:t>
      </w:r>
      <w:r w:rsidR="00633E1D" w:rsidRPr="00CD442E">
        <w:t>;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let</w:t>
      </w:r>
      <w:r>
        <w:t xml:space="preserve"> </w:t>
      </w:r>
      <w:r w:rsidR="00633E1D" w:rsidRPr="00CD442E">
        <w:t>z</w:t>
      </w:r>
      <w:r>
        <w:t xml:space="preserve"> </w:t>
      </w:r>
      <w:r w:rsidR="00633E1D" w:rsidRPr="00CD442E">
        <w:t>=</w:t>
      </w:r>
      <w:r>
        <w:t xml:space="preserve"> ‘</w:t>
      </w:r>
      <w:r w:rsidR="00633E1D" w:rsidRPr="00CD442E">
        <w:rPr>
          <w:rFonts w:ascii="Cambria Math" w:hAnsi="Cambria Math" w:cs="Cambria Math"/>
        </w:rPr>
        <w:t>ℤ</w:t>
      </w:r>
      <w:r>
        <w:t>’</w:t>
      </w:r>
      <w:r w:rsidR="00633E1D" w:rsidRPr="00CD442E">
        <w:t>;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let</w:t>
      </w:r>
      <w:r>
        <w:t xml:space="preserve"> </w:t>
      </w:r>
      <w:r w:rsidR="00633E1D" w:rsidRPr="00CD442E">
        <w:t>heart_eyed_cat</w:t>
      </w:r>
      <w:r>
        <w:t xml:space="preserve"> </w:t>
      </w:r>
      <w:r w:rsidR="00633E1D" w:rsidRPr="00CD442E">
        <w:t>=</w:t>
      </w:r>
      <w:r>
        <w:t xml:space="preserve"> ‘</w:t>
      </w:r>
      <w:r w:rsidR="00633E1D" w:rsidRPr="00CD442E">
        <w:rPr>
          <w:rFonts w:ascii="Segoe UI Symbol" w:hAnsi="Segoe UI Symbol" w:cs="Segoe UI Symbol"/>
        </w:rPr>
        <w:t>😻</w:t>
      </w:r>
      <w:r>
        <w:t>’</w:t>
      </w:r>
      <w:r w:rsidR="00633E1D" w:rsidRPr="00CD442E">
        <w:t>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char</w:t>
      </w:r>
      <w:r w:rsidR="00EA32D2" w:rsidRPr="004C0ED4">
        <w:rPr>
          <w:rFonts w:eastAsia="Microsoft YaHei" w:hint="eastAsia"/>
        </w:rPr>
        <w:t xml:space="preserve"> </w:t>
      </w:r>
      <w:ins w:id="460" w:author="AnneMarieW" w:date="2016-09-30T15:16:00Z">
        <w:r w:rsidR="0065332F">
          <w:rPr>
            <w:rFonts w:eastAsia="Microsoft YaHei"/>
          </w:rPr>
          <w:t xml:space="preserve">type </w:t>
        </w:r>
      </w:ins>
      <w:r>
        <w:rPr>
          <w:rFonts w:eastAsia="Microsoft YaHei" w:hint="eastAsia"/>
        </w:rPr>
        <w:t>represents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Unicode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Scalar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means</w:t>
      </w:r>
      <w:r w:rsidR="00EA32D2">
        <w:rPr>
          <w:rFonts w:eastAsia="Microsoft YaHei" w:hint="eastAsia"/>
        </w:rPr>
        <w:t xml:space="preserve"> </w:t>
      </w:r>
      <w:del w:id="461" w:author="AnneMarieW" w:date="2016-09-30T15:16:00Z">
        <w:r w:rsidDel="0065332F">
          <w:rPr>
            <w:rFonts w:eastAsia="Microsoft YaHei" w:hint="eastAsia"/>
          </w:rPr>
          <w:delText>that</w:delText>
        </w:r>
        <w:r w:rsidR="00EA32D2" w:rsidDel="0065332F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represent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ASCII.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Accented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letters,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Chinese/Japanese/Korean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ideographs,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emoji,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zero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width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spaces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valid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char</w:t>
      </w:r>
      <w:ins w:id="462" w:author="AnneMarieW" w:date="2016-09-30T15:17:00Z">
        <w:r w:rsidR="0065332F">
          <w:rPr>
            <w:rStyle w:val="Literal"/>
          </w:rPr>
          <w:t xml:space="preserve"> </w:t>
        </w:r>
        <w:r w:rsidR="00DF6F7C" w:rsidRPr="00DF6F7C">
          <w:rPr>
            <w:rFonts w:eastAsia="Microsoft YaHei"/>
            <w:rPrChange w:id="463" w:author="AnneMarieW" w:date="2016-09-30T15:17:00Z">
              <w:rPr>
                <w:rStyle w:val="Literal"/>
              </w:rPr>
            </w:rPrChange>
          </w:rPr>
          <w:t>type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Unicode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Scalar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range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U+0000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U+D7FF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U+E000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U+10FFFF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inclusive.</w:t>
      </w:r>
      <w:r w:rsidR="00EA32D2">
        <w:rPr>
          <w:rFonts w:eastAsia="Microsoft YaHei" w:hint="eastAsia"/>
        </w:rPr>
        <w:t xml:space="preserve"> </w:t>
      </w:r>
      <w:ins w:id="464" w:author="AnneMarieW" w:date="2016-09-30T15:18:00Z">
        <w:r w:rsidR="0065332F">
          <w:rPr>
            <w:rFonts w:eastAsia="Microsoft YaHei"/>
          </w:rPr>
          <w:t>H</w:t>
        </w:r>
        <w:r w:rsidR="0065332F">
          <w:rPr>
            <w:rFonts w:eastAsia="Microsoft YaHei" w:hint="eastAsia"/>
          </w:rPr>
          <w:t>owever,</w:t>
        </w:r>
        <w:r w:rsidR="0065332F">
          <w:rPr>
            <w:rFonts w:eastAsia="Microsoft YaHei"/>
          </w:rPr>
          <w:t xml:space="preserve"> </w:t>
        </w:r>
      </w:ins>
      <w:del w:id="465" w:author="AnneMarieW" w:date="2016-09-30T15:18:00Z">
        <w:r w:rsidDel="0065332F">
          <w:rPr>
            <w:rFonts w:eastAsia="Microsoft YaHei" w:hint="eastAsia"/>
          </w:rPr>
          <w:delText>A</w:delText>
        </w:r>
      </w:del>
      <w:ins w:id="466" w:author="AnneMarieW" w:date="2016-09-30T15:18:00Z">
        <w:r w:rsidR="0065332F">
          <w:rPr>
            <w:rFonts w:eastAsia="Microsoft YaHei"/>
          </w:rPr>
          <w:t>a</w:t>
        </w:r>
      </w:ins>
      <w:r w:rsidR="00EA32D2">
        <w:rPr>
          <w:rFonts w:eastAsia="Microsoft YaHei" w:hint="eastAsia"/>
        </w:rPr>
        <w:t xml:space="preserve"> </w:t>
      </w:r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character</w:t>
      </w:r>
      <w:r w:rsidR="004C0ED4">
        <w:rPr>
          <w:rFonts w:eastAsia="Microsoft YaHei"/>
        </w:rPr>
        <w:t>”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Unicode,</w:t>
      </w:r>
      <w:r w:rsidR="00EA32D2">
        <w:rPr>
          <w:rFonts w:eastAsia="Microsoft YaHei" w:hint="eastAsia"/>
        </w:rPr>
        <w:t xml:space="preserve"> </w:t>
      </w:r>
      <w:del w:id="467" w:author="AnneMarieW" w:date="2016-09-30T15:18:00Z">
        <w:r w:rsidDel="0065332F">
          <w:rPr>
            <w:rFonts w:eastAsia="Microsoft YaHei" w:hint="eastAsia"/>
          </w:rPr>
          <w:delText>however,</w:delText>
        </w:r>
        <w:r w:rsidR="00EA32D2" w:rsidDel="0065332F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human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intuition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character</w:t>
      </w:r>
      <w:r w:rsidR="004C0ED4">
        <w:rPr>
          <w:rFonts w:eastAsia="Microsoft YaHei"/>
        </w:rPr>
        <w:t>”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match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char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468" w:author="AnneMarieW" w:date="2016-09-30T15:18:00Z">
        <w:r w:rsidR="0065332F">
          <w:rPr>
            <w:rFonts w:eastAsia="Microsoft YaHei"/>
          </w:rPr>
          <w:t xml:space="preserve">topic </w:t>
        </w:r>
      </w:ins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detail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ins w:id="469" w:author="AnneMarieW" w:date="2016-09-30T15:18:00Z">
        <w:r w:rsidR="00DF6F7C" w:rsidRPr="00883617">
          <w:rPr>
            <w:rFonts w:eastAsia="Microsoft YaHei"/>
          </w:rPr>
          <w:t>“</w:t>
        </w:r>
      </w:ins>
      <w:r w:rsidR="00DF6F7C" w:rsidRPr="00883617">
        <w:rPr>
          <w:rFonts w:eastAsia="Microsoft YaHei"/>
        </w:rPr>
        <w:t>Strings</w:t>
      </w:r>
      <w:ins w:id="470" w:author="AnneMarieW" w:date="2016-09-30T15:18:00Z">
        <w:r w:rsidR="00DF6F7C" w:rsidRPr="00883617">
          <w:rPr>
            <w:rFonts w:eastAsia="Microsoft YaHei"/>
          </w:rPr>
          <w:t>”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section</w:t>
      </w:r>
      <w:r w:rsidR="00EA32D2">
        <w:rPr>
          <w:rFonts w:eastAsia="Microsoft YaHei" w:hint="eastAsia"/>
        </w:rPr>
        <w:t xml:space="preserve"> </w:t>
      </w:r>
      <w:del w:id="471" w:author="AnneMarieW" w:date="2016-09-30T15:18:00Z">
        <w:r w:rsidDel="0065332F">
          <w:rPr>
            <w:rFonts w:eastAsia="Microsoft YaHei" w:hint="eastAsia"/>
          </w:rPr>
          <w:delText>of</w:delText>
        </w:r>
      </w:del>
      <w:ins w:id="472" w:author="AnneMarieW" w:date="2016-09-30T15:18:00Z">
        <w:r w:rsidR="0065332F">
          <w:rPr>
            <w:rFonts w:eastAsia="Microsoft YaHei"/>
          </w:rPr>
          <w:t>in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8.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473" w:name="compound-types"/>
      <w:bookmarkStart w:id="474" w:name="_Toc462761708"/>
      <w:bookmarkEnd w:id="473"/>
      <w:r>
        <w:rPr>
          <w:rFonts w:eastAsia="Microsoft YaHei" w:hint="eastAsia"/>
        </w:rPr>
        <w:t>Compound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bookmarkEnd w:id="474"/>
    </w:p>
    <w:p w:rsidR="00633E1D" w:rsidRDefault="00633E1D" w:rsidP="00CC2B52">
      <w:pPr>
        <w:pStyle w:val="BodyFirst"/>
        <w:rPr>
          <w:rFonts w:eastAsia="Microsoft YaHei"/>
        </w:rPr>
      </w:pPr>
      <w:r w:rsidRPr="00CC2B52">
        <w:rPr>
          <w:rStyle w:val="EmphasisItalic"/>
          <w:rFonts w:eastAsia="Microsoft YaHei" w:hint="eastAsia"/>
        </w:rPr>
        <w:lastRenderedPageBreak/>
        <w:t>Compound</w:t>
      </w:r>
      <w:r w:rsidR="00EA32D2">
        <w:rPr>
          <w:rStyle w:val="EmphasisItalic"/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types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group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primitive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compound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arrays.</w:t>
      </w:r>
    </w:p>
    <w:p w:rsidR="00633E1D" w:rsidRDefault="00633E1D" w:rsidP="0009229B">
      <w:pPr>
        <w:pStyle w:val="HeadC"/>
        <w:rPr>
          <w:rFonts w:eastAsia="Microsoft YaHei"/>
        </w:rPr>
      </w:pPr>
      <w:bookmarkStart w:id="475" w:name="grouping-values-into-tuples"/>
      <w:bookmarkStart w:id="476" w:name="_Toc462761709"/>
      <w:bookmarkEnd w:id="475"/>
      <w:r>
        <w:rPr>
          <w:rFonts w:eastAsia="Microsoft YaHei" w:hint="eastAsia"/>
        </w:rPr>
        <w:t>Grouping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Tuples</w:t>
      </w:r>
      <w:bookmarkEnd w:id="476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general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grouping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together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distinct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compound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type.</w:t>
      </w:r>
    </w:p>
    <w:p w:rsidR="00633E1D" w:rsidRDefault="00633E1D" w:rsidP="00CC2B52">
      <w:pPr>
        <w:pStyle w:val="Body"/>
        <w:rPr>
          <w:rFonts w:eastAsia="Microsoft YaHei"/>
        </w:rPr>
      </w:pPr>
      <w:del w:id="477" w:author="AnneMarieW" w:date="2016-10-03T10:12:00Z">
        <w:r w:rsidDel="00D55926">
          <w:rPr>
            <w:rFonts w:eastAsia="Microsoft YaHei" w:hint="eastAsia"/>
          </w:rPr>
          <w:delText>We</w:delText>
        </w:r>
      </w:del>
      <w:ins w:id="478" w:author="AnneMarieW" w:date="2016-10-03T10:12:00Z">
        <w:r w:rsidR="00D55926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create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writing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comma-separated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inside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parentheses.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distinct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del w:id="479" w:author="AnneMarieW" w:date="2016-10-03T10:12:00Z">
        <w:r w:rsidR="00EA32D2" w:rsidDel="00D55926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n</w:t>
      </w:r>
      <w:del w:id="480" w:author="AnneMarieW" w:date="2016-10-03T10:12:00Z">
        <w:r w:rsidDel="00D55926">
          <w:rPr>
            <w:rFonts w:eastAsia="Microsoft YaHei" w:hint="eastAsia"/>
          </w:rPr>
          <w:delText>o</w:delText>
        </w:r>
      </w:del>
      <w:ins w:id="481" w:author="AnneMarieW" w:date="2016-10-03T10:12:00Z">
        <w:r w:rsidR="00D55926">
          <w:rPr>
            <w:rFonts w:eastAsia="Microsoft YaHei"/>
          </w:rPr>
          <w:t>’</w:t>
        </w:r>
      </w:ins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added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optional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tup:</w:t>
      </w:r>
      <w:r>
        <w:t xml:space="preserve"> </w:t>
      </w:r>
      <w:r w:rsidR="00633E1D" w:rsidRPr="00CD442E">
        <w:t>(i32,</w:t>
      </w:r>
      <w:r>
        <w:t xml:space="preserve"> </w:t>
      </w:r>
      <w:r w:rsidR="00633E1D" w:rsidRPr="00CD442E">
        <w:t>f64,</w:t>
      </w:r>
      <w:r>
        <w:t xml:space="preserve"> </w:t>
      </w:r>
      <w:r w:rsidR="00633E1D" w:rsidRPr="00CD442E">
        <w:t>u8)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(500,</w:t>
      </w:r>
      <w:r>
        <w:t xml:space="preserve"> </w:t>
      </w:r>
      <w:r w:rsidR="00633E1D" w:rsidRPr="00CD442E">
        <w:t>6.4,</w:t>
      </w:r>
      <w:r>
        <w:t xml:space="preserve"> </w:t>
      </w:r>
      <w:r w:rsidR="00633E1D" w:rsidRPr="00CD442E">
        <w:t>1);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Note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tup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entire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emphasizing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fact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considered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compound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individual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tuple,</w:t>
      </w:r>
      <w:r w:rsidR="00EA32D2">
        <w:rPr>
          <w:rFonts w:eastAsia="Microsoft YaHei" w:hint="eastAsia"/>
        </w:rPr>
        <w:t xml:space="preserve"> </w:t>
      </w:r>
      <w:del w:id="482" w:author="AnneMarieW" w:date="2016-10-03T10:13:00Z">
        <w:r w:rsidDel="00D55926">
          <w:rPr>
            <w:rFonts w:eastAsia="Microsoft YaHei" w:hint="eastAsia"/>
          </w:rPr>
          <w:delText>we</w:delText>
        </w:r>
      </w:del>
      <w:ins w:id="483" w:author="AnneMarieW" w:date="2016-10-03T10:13:00Z">
        <w:r w:rsidR="00D55926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pattern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matching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destructure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value,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tup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(500,</w:t>
      </w:r>
      <w:r>
        <w:t xml:space="preserve"> </w:t>
      </w:r>
      <w:r w:rsidR="00633E1D" w:rsidRPr="00CD442E">
        <w:t>6.4,</w:t>
      </w:r>
      <w:r>
        <w:t xml:space="preserve"> </w:t>
      </w:r>
      <w:r w:rsidR="00633E1D" w:rsidRPr="00CD442E">
        <w:t>1);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(x,</w:t>
      </w:r>
      <w:r>
        <w:t xml:space="preserve"> </w:t>
      </w:r>
      <w:r w:rsidR="00633E1D" w:rsidRPr="00CD442E">
        <w:t>y,</w:t>
      </w:r>
      <w:r>
        <w:t xml:space="preserve"> </w:t>
      </w:r>
      <w:r w:rsidR="00633E1D" w:rsidRPr="00CD442E">
        <w:t>z)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tup;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y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y);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del w:id="484" w:author="AnneMarieW" w:date="2016-10-03T10:15:00Z">
        <w:r w:rsidDel="00D55926">
          <w:rPr>
            <w:rFonts w:eastAsia="Microsoft YaHei" w:hint="eastAsia"/>
          </w:rPr>
          <w:delText>In</w:delText>
        </w:r>
        <w:r w:rsidR="00EA32D2" w:rsidDel="00D55926">
          <w:rPr>
            <w:rFonts w:eastAsia="Microsoft YaHei" w:hint="eastAsia"/>
          </w:rPr>
          <w:delText xml:space="preserve"> </w:delText>
        </w:r>
        <w:r w:rsidDel="00D55926">
          <w:rPr>
            <w:rFonts w:eastAsia="Microsoft YaHei" w:hint="eastAsia"/>
          </w:rPr>
          <w:delText>t</w:delText>
        </w:r>
      </w:del>
      <w:ins w:id="485" w:author="AnneMarieW" w:date="2016-10-03T10:15:00Z">
        <w:r w:rsidR="00D55926">
          <w:rPr>
            <w:rFonts w:eastAsia="Microsoft YaHei"/>
          </w:rPr>
          <w:t>T</w:t>
        </w:r>
      </w:ins>
      <w:r>
        <w:rPr>
          <w:rFonts w:eastAsia="Microsoft YaHei" w:hint="eastAsia"/>
        </w:rPr>
        <w:t>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del w:id="486" w:author="AnneMarieW" w:date="2016-10-03T10:16:00Z">
        <w:r w:rsidDel="00D55926">
          <w:rPr>
            <w:rFonts w:eastAsia="Microsoft YaHei" w:hint="eastAsia"/>
          </w:rPr>
          <w:delText>,</w:delText>
        </w:r>
        <w:r w:rsidR="00EA32D2" w:rsidDel="00D55926">
          <w:rPr>
            <w:rFonts w:eastAsia="Microsoft YaHei" w:hint="eastAsia"/>
          </w:rPr>
          <w:delText xml:space="preserve"> </w:delText>
        </w:r>
      </w:del>
      <w:del w:id="487" w:author="AnneMarieW" w:date="2016-10-03T10:13:00Z">
        <w:r w:rsidDel="00D55926">
          <w:rPr>
            <w:rFonts w:eastAsia="Microsoft YaHei" w:hint="eastAsia"/>
          </w:rPr>
          <w:delText>we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create</w:t>
      </w:r>
      <w:ins w:id="488" w:author="AnneMarieW" w:date="2016-10-03T10:16:00Z">
        <w:r w:rsidR="00D55926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</w:t>
      </w:r>
      <w:ins w:id="489" w:author="AnneMarieW" w:date="2016-10-03T10:16:00Z">
        <w:r w:rsidR="00D55926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tup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del w:id="490" w:author="AnneMarieW" w:date="2016-10-03T10:14:00Z">
        <w:r w:rsidDel="00D55926">
          <w:rPr>
            <w:rFonts w:eastAsia="Microsoft YaHei" w:hint="eastAsia"/>
          </w:rPr>
          <w:delText>We</w:delText>
        </w:r>
      </w:del>
      <w:ins w:id="491" w:author="AnneMarieW" w:date="2016-10-03T10:16:00Z">
        <w:r w:rsidR="00D55926">
          <w:rPr>
            <w:rFonts w:eastAsia="Microsoft YaHei"/>
          </w:rPr>
          <w:t>It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use</w:t>
      </w:r>
      <w:ins w:id="492" w:author="AnneMarieW" w:date="2016-10-03T10:16:00Z">
        <w:r w:rsidR="00D55926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pattern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take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tup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separate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bindings,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>
        <w:rPr>
          <w:rFonts w:eastAsia="Microsoft YaHei" w:hint="eastAsia"/>
        </w:rPr>
        <w:t>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y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z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called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destructuring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breaks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Finally,</w:t>
      </w:r>
      <w:r w:rsidR="00EA32D2">
        <w:rPr>
          <w:rFonts w:eastAsia="Microsoft YaHei" w:hint="eastAsia"/>
        </w:rPr>
        <w:t xml:space="preserve"> </w:t>
      </w:r>
      <w:del w:id="493" w:author="AnneMarieW" w:date="2016-10-03T10:15:00Z">
        <w:r w:rsidDel="00D55926">
          <w:rPr>
            <w:rFonts w:eastAsia="Microsoft YaHei" w:hint="eastAsia"/>
          </w:rPr>
          <w:delText>we</w:delText>
        </w:r>
      </w:del>
      <w:ins w:id="494" w:author="AnneMarieW" w:date="2016-10-03T10:16:00Z">
        <w:r w:rsidR="00D55926">
          <w:rPr>
            <w:rFonts w:eastAsia="Microsoft YaHei"/>
          </w:rPr>
          <w:t>the program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</w:t>
      </w:r>
      <w:ins w:id="495" w:author="AnneMarieW" w:date="2016-10-03T10:16:00Z">
        <w:r w:rsidR="00D55926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y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6.4</w:t>
      </w:r>
      <w:r>
        <w:rPr>
          <w:rFonts w:eastAsia="Microsoft YaHei" w:hint="eastAsia"/>
        </w:rPr>
        <w:t>.</w:t>
      </w:r>
    </w:p>
    <w:p w:rsidR="00633E1D" w:rsidRDefault="00633E1D" w:rsidP="00CC2B52">
      <w:pPr>
        <w:pStyle w:val="HeadC"/>
        <w:rPr>
          <w:rFonts w:eastAsia="Microsoft YaHei"/>
        </w:rPr>
      </w:pPr>
      <w:bookmarkStart w:id="496" w:name="tuple-indexing"/>
      <w:bookmarkStart w:id="497" w:name="_Toc462761710"/>
      <w:bookmarkEnd w:id="496"/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Indexing</w:t>
      </w:r>
      <w:bookmarkEnd w:id="497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destructuring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through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pattern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matching,</w:t>
      </w:r>
      <w:r w:rsidR="00EA32D2">
        <w:rPr>
          <w:rFonts w:eastAsia="Microsoft YaHei" w:hint="eastAsia"/>
        </w:rPr>
        <w:t xml:space="preserve"> </w:t>
      </w:r>
      <w:del w:id="498" w:author="AnneMarieW" w:date="2016-10-03T10:16:00Z">
        <w:r w:rsidDel="00D55926">
          <w:rPr>
            <w:rFonts w:eastAsia="Microsoft YaHei" w:hint="eastAsia"/>
          </w:rPr>
          <w:delText>we</w:delText>
        </w:r>
      </w:del>
      <w:ins w:id="499" w:author="AnneMarieW" w:date="2016-10-03T10:16:00Z">
        <w:r w:rsidR="00D55926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directly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period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(</w:t>
      </w:r>
      <w:r w:rsidRPr="00EA32D2">
        <w:rPr>
          <w:rStyle w:val="Literal"/>
        </w:rPr>
        <w:t>.</w:t>
      </w:r>
      <w:r>
        <w:rPr>
          <w:rFonts w:eastAsia="Microsoft YaHei" w:hint="eastAsia"/>
        </w:rPr>
        <w:t>)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del w:id="500" w:author="AnneMarieW" w:date="2016-10-03T10:16:00Z">
        <w:r w:rsidDel="00D55926">
          <w:rPr>
            <w:rFonts w:eastAsia="Microsoft YaHei" w:hint="eastAsia"/>
          </w:rPr>
          <w:delText>we</w:delText>
        </w:r>
      </w:del>
      <w:ins w:id="501" w:author="AnneMarieW" w:date="2016-10-03T10:16:00Z">
        <w:r w:rsidR="00D55926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x:</w:t>
      </w:r>
      <w:r>
        <w:t xml:space="preserve"> </w:t>
      </w:r>
      <w:r w:rsidR="00633E1D" w:rsidRPr="00CD442E">
        <w:t>(i32,</w:t>
      </w:r>
      <w:r>
        <w:t xml:space="preserve"> </w:t>
      </w:r>
      <w:r w:rsidR="00633E1D" w:rsidRPr="00CD442E">
        <w:t>f64,</w:t>
      </w:r>
      <w:r>
        <w:t xml:space="preserve"> </w:t>
      </w:r>
      <w:r w:rsidR="00633E1D" w:rsidRPr="00CD442E">
        <w:t>u8)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(500,</w:t>
      </w:r>
      <w:r>
        <w:t xml:space="preserve"> </w:t>
      </w:r>
      <w:r w:rsidR="00633E1D" w:rsidRPr="00CD442E">
        <w:t>6.4,</w:t>
      </w:r>
      <w:r>
        <w:t xml:space="preserve"> </w:t>
      </w:r>
      <w:r w:rsidR="00633E1D" w:rsidRPr="00CD442E">
        <w:t>1);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five_hundred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x.0;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six_point_four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x.1;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one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x.2;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creates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their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tuple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0.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502" w:name="arrays"/>
      <w:bookmarkStart w:id="503" w:name="_Toc462761711"/>
      <w:bookmarkEnd w:id="502"/>
      <w:r>
        <w:rPr>
          <w:rFonts w:eastAsia="Microsoft YaHei" w:hint="eastAsia"/>
        </w:rPr>
        <w:t>Arrays</w:t>
      </w:r>
      <w:bookmarkEnd w:id="503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Another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collection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array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tuple,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type.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Arrays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fixed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length: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declared,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grow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shrink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size.</w:t>
      </w:r>
      <w:r w:rsidR="004C0ED4">
        <w:rPr>
          <w:rFonts w:eastAsia="Microsoft YaHei"/>
        </w:rPr>
        <w:t xml:space="preserve"> 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going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written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comma</w:t>
      </w:r>
      <w:ins w:id="504" w:author="AnneMarieW" w:date="2016-10-03T10:17:00Z">
        <w:r w:rsidR="00D55926">
          <w:rPr>
            <w:rFonts w:eastAsia="Microsoft YaHei"/>
          </w:rPr>
          <w:t>-</w:t>
        </w:r>
      </w:ins>
      <w:del w:id="505" w:author="AnneMarieW" w:date="2016-10-03T10:17:00Z">
        <w:r w:rsidR="00EA32D2" w:rsidDel="00D55926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separated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inside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square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brackets: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a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[1,</w:t>
      </w:r>
      <w:r>
        <w:t xml:space="preserve"> </w:t>
      </w:r>
      <w:r w:rsidR="00633E1D" w:rsidRPr="00CD442E">
        <w:t>2,</w:t>
      </w:r>
      <w:r>
        <w:t xml:space="preserve"> </w:t>
      </w:r>
      <w:r w:rsidR="00633E1D" w:rsidRPr="00CD442E">
        <w:t>3,</w:t>
      </w:r>
      <w:r>
        <w:t xml:space="preserve"> </w:t>
      </w:r>
      <w:r w:rsidR="00633E1D" w:rsidRPr="00CD442E">
        <w:t>4,</w:t>
      </w:r>
      <w:r>
        <w:t xml:space="preserve"> </w:t>
      </w:r>
      <w:r w:rsidR="00633E1D" w:rsidRPr="00CD442E">
        <w:t>5];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del w:id="506" w:author="AnneMarieW" w:date="2016-10-03T10:17:00Z">
        <w:r w:rsidDel="00D55926">
          <w:rPr>
            <w:rFonts w:eastAsia="Microsoft YaHei" w:hint="eastAsia"/>
          </w:rPr>
          <w:delText>While</w:delText>
        </w:r>
      </w:del>
      <w:ins w:id="507" w:author="AnneMarieW" w:date="2016-10-03T10:17:00Z">
        <w:r w:rsidR="00D55926">
          <w:rPr>
            <w:rFonts w:eastAsia="Microsoft YaHei"/>
          </w:rPr>
          <w:t>Although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</w:t>
      </w:r>
      <w:del w:id="508" w:author="AnneMarieW" w:date="2016-10-03T10:18:00Z">
        <w:r w:rsidDel="00D55926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del w:id="509" w:author="AnneMarieW" w:date="2016-10-03T10:17:00Z">
        <w:r w:rsidDel="00D55926">
          <w:rPr>
            <w:rFonts w:eastAsia="Microsoft YaHei" w:hint="eastAsia"/>
          </w:rPr>
          <w:delText>since</w:delText>
        </w:r>
      </w:del>
      <w:ins w:id="510" w:author="AnneMarieW" w:date="2016-10-03T10:17:00Z">
        <w:r w:rsidR="00D55926">
          <w:rPr>
            <w:rFonts w:eastAsia="Microsoft YaHei"/>
          </w:rPr>
          <w:t>because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del w:id="511" w:author="AnneMarieW" w:date="2016-10-03T10:18:00Z">
        <w:r w:rsidR="00EA32D2" w:rsidDel="00D55926">
          <w:rPr>
            <w:rFonts w:eastAsia="Microsoft YaHei" w:hint="eastAsia"/>
          </w:rPr>
          <w:delText xml:space="preserve"> </w:delText>
        </w:r>
        <w:r w:rsidDel="00D55926">
          <w:rPr>
            <w:rFonts w:eastAsia="Microsoft YaHei" w:hint="eastAsia"/>
          </w:rPr>
          <w:delText>a</w:delText>
        </w:r>
      </w:del>
      <w:ins w:id="512" w:author="AnneMarieW" w:date="2016-10-03T10:18:00Z">
        <w:r w:rsidR="00D55926">
          <w:rPr>
            <w:rFonts w:eastAsia="Microsoft YaHei"/>
          </w:rPr>
          <w:t>’</w:t>
        </w:r>
      </w:ins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primitive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del w:id="513" w:author="AnneMarieW" w:date="2016-10-03T10:18:00Z">
        <w:r w:rsidDel="00D55926">
          <w:rPr>
            <w:rFonts w:eastAsia="Microsoft YaHei" w:hint="eastAsia"/>
          </w:rPr>
          <w:delText>so</w:delText>
        </w:r>
      </w:del>
      <w:ins w:id="514" w:author="AnneMarieW" w:date="2016-10-03T10:18:00Z">
        <w:r w:rsidR="00D55926">
          <w:rPr>
            <w:rFonts w:eastAsia="Microsoft YaHei"/>
          </w:rPr>
          <w:t>therefore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flexible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similar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collection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provided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library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is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grow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shrink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size.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unsure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vector,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probably</w:t>
      </w:r>
      <w:r w:rsidR="00EA32D2">
        <w:rPr>
          <w:rFonts w:eastAsia="Microsoft YaHei" w:hint="eastAsia"/>
        </w:rPr>
        <w:t xml:space="preserve"> </w:t>
      </w:r>
      <w:del w:id="515" w:author="AnneMarieW" w:date="2016-10-03T10:18:00Z">
        <w:r w:rsidDel="00D55926">
          <w:rPr>
            <w:rFonts w:eastAsia="Microsoft YaHei" w:hint="eastAsia"/>
          </w:rPr>
          <w:delText>go</w:delText>
        </w:r>
        <w:r w:rsidR="00EA32D2" w:rsidDel="00D55926">
          <w:rPr>
            <w:rFonts w:eastAsia="Microsoft YaHei" w:hint="eastAsia"/>
          </w:rPr>
          <w:delText xml:space="preserve"> </w:delText>
        </w:r>
        <w:r w:rsidDel="00D55926">
          <w:rPr>
            <w:rFonts w:eastAsia="Microsoft YaHei" w:hint="eastAsia"/>
          </w:rPr>
          <w:delText>with</w:delText>
        </w:r>
      </w:del>
      <w:ins w:id="516" w:author="AnneMarieW" w:date="2016-10-03T10:18:00Z">
        <w:r w:rsidR="00D55926">
          <w:rPr>
            <w:rFonts w:eastAsia="Microsoft YaHei"/>
          </w:rPr>
          <w:t>use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</w:t>
      </w:r>
      <w:del w:id="517" w:author="AnneMarieW" w:date="2016-10-03T10:18:00Z">
        <w:r w:rsidDel="00D55926">
          <w:rPr>
            <w:rFonts w:eastAsia="Microsoft YaHei" w:hint="eastAsia"/>
          </w:rPr>
          <w:delText>,</w:delText>
        </w:r>
      </w:del>
      <w:ins w:id="518" w:author="AnneMarieW" w:date="2016-10-03T10:18:00Z">
        <w:r w:rsidR="00D55926">
          <w:rPr>
            <w:rFonts w:eastAsia="Microsoft YaHei"/>
          </w:rPr>
          <w:t>:</w:t>
        </w:r>
      </w:ins>
      <w:r w:rsidR="00EA32D2">
        <w:rPr>
          <w:rFonts w:eastAsia="Microsoft YaHei" w:hint="eastAsia"/>
        </w:rPr>
        <w:t xml:space="preserve"> </w:t>
      </w:r>
      <w:del w:id="519" w:author="AnneMarieW" w:date="2016-10-03T10:19:00Z">
        <w:r w:rsidDel="00D55926">
          <w:rPr>
            <w:rFonts w:eastAsia="Microsoft YaHei" w:hint="eastAsia"/>
          </w:rPr>
          <w:delText>and</w:delText>
        </w:r>
        <w:r w:rsidR="00EA32D2" w:rsidDel="00D55926">
          <w:rPr>
            <w:rFonts w:eastAsia="Microsoft YaHei" w:hint="eastAsia"/>
          </w:rPr>
          <w:delText xml:space="preserve"> </w:delText>
        </w:r>
        <w:r w:rsidDel="00D55926">
          <w:rPr>
            <w:rFonts w:eastAsia="Microsoft YaHei" w:hint="eastAsia"/>
          </w:rPr>
          <w:delText>we</w:delText>
        </w:r>
        <w:r w:rsidR="00EA32D2" w:rsidDel="00D55926">
          <w:rPr>
            <w:rFonts w:eastAsia="Microsoft YaHei"/>
          </w:rPr>
          <w:delText>’</w:delText>
        </w:r>
        <w:r w:rsidDel="00D55926">
          <w:rPr>
            <w:rFonts w:eastAsia="Microsoft YaHei" w:hint="eastAsia"/>
          </w:rPr>
          <w:delText>ll</w:delText>
        </w:r>
      </w:del>
      <w:ins w:id="520" w:author="AnneMarieW" w:date="2016-10-03T10:19:00Z">
        <w:r w:rsidR="00D55926">
          <w:rPr>
            <w:rFonts w:eastAsia="Microsoft YaHei" w:hint="eastAsia"/>
          </w:rPr>
          <w:t>Chapter 8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</w:t>
      </w:r>
      <w:ins w:id="521" w:author="AnneMarieW" w:date="2016-10-03T10:19:00Z">
        <w:r w:rsidR="00D55926">
          <w:rPr>
            <w:rFonts w:eastAsia="Microsoft YaHei"/>
          </w:rPr>
          <w:t>es vectors</w:t>
        </w:r>
      </w:ins>
      <w:del w:id="522" w:author="AnneMarieW" w:date="2016-10-03T10:19:00Z">
        <w:r w:rsidR="00EA32D2" w:rsidDel="00D55926">
          <w:rPr>
            <w:rFonts w:eastAsia="Microsoft YaHei" w:hint="eastAsia"/>
          </w:rPr>
          <w:delText xml:space="preserve"> </w:delText>
        </w:r>
        <w:r w:rsidDel="00D55926">
          <w:rPr>
            <w:rFonts w:eastAsia="Microsoft YaHei" w:hint="eastAsia"/>
          </w:rPr>
          <w:delText>them</w:delText>
        </w:r>
        <w:r w:rsidR="00EA32D2" w:rsidDel="00D55926">
          <w:rPr>
            <w:rFonts w:eastAsia="Microsoft YaHei" w:hint="eastAsia"/>
          </w:rPr>
          <w:delText xml:space="preserve"> </w:delText>
        </w:r>
      </w:del>
      <w:ins w:id="523" w:author="AnneMarieW" w:date="2016-10-03T10:19:00Z">
        <w:r w:rsidR="00D5592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detail</w:t>
      </w:r>
      <w:del w:id="524" w:author="AnneMarieW" w:date="2016-10-03T10:19:00Z">
        <w:r w:rsidR="00EA32D2" w:rsidDel="00D55926">
          <w:rPr>
            <w:rFonts w:eastAsia="Microsoft YaHei" w:hint="eastAsia"/>
          </w:rPr>
          <w:delText xml:space="preserve"> </w:delText>
        </w:r>
        <w:r w:rsidDel="00D55926">
          <w:rPr>
            <w:rFonts w:eastAsia="Microsoft YaHei" w:hint="eastAsia"/>
          </w:rPr>
          <w:delText>in</w:delText>
        </w:r>
        <w:r w:rsidR="004C0ED4" w:rsidDel="00D55926">
          <w:rPr>
            <w:rFonts w:eastAsia="Microsoft YaHei"/>
          </w:rPr>
          <w:delText xml:space="preserve"> </w:delText>
        </w:r>
        <w:r w:rsidDel="00D55926">
          <w:rPr>
            <w:rFonts w:eastAsia="Microsoft YaHei" w:hint="eastAsia"/>
          </w:rPr>
          <w:delText>Chapter</w:delText>
        </w:r>
        <w:r w:rsidR="00EA32D2" w:rsidDel="00D55926">
          <w:rPr>
            <w:rFonts w:eastAsia="Microsoft YaHei" w:hint="eastAsia"/>
          </w:rPr>
          <w:delText xml:space="preserve"> </w:delText>
        </w:r>
        <w:r w:rsidDel="00D55926">
          <w:rPr>
            <w:rFonts w:eastAsia="Microsoft YaHei" w:hint="eastAsia"/>
          </w:rPr>
          <w:delText>8</w:delText>
        </w:r>
      </w:del>
      <w:r>
        <w:rPr>
          <w:rFonts w:eastAsia="Microsoft YaHei" w:hint="eastAsia"/>
        </w:rPr>
        <w:t>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del w:id="525" w:author="AnneMarieW" w:date="2016-10-03T10:19:00Z">
        <w:r w:rsidDel="00074518">
          <w:rPr>
            <w:rFonts w:eastAsia="Microsoft YaHei" w:hint="eastAsia"/>
          </w:rPr>
          <w:delText>we</w:delText>
        </w:r>
      </w:del>
      <w:ins w:id="526" w:author="AnneMarieW" w:date="2016-10-03T10:19:00Z">
        <w:r w:rsidR="0007451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rather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storing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months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year.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unlikely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commentRangeStart w:id="527"/>
      <w:r w:rsidR="00EA32D2">
        <w:rPr>
          <w:rFonts w:eastAsia="Microsoft YaHei" w:hint="eastAsia"/>
        </w:rPr>
        <w:t xml:space="preserve"> </w:t>
      </w:r>
      <w:r w:rsidRPr="009D09C5">
        <w:rPr>
          <w:rFonts w:eastAsia="Microsoft YaHei" w:hint="eastAsia"/>
        </w:rPr>
        <w:t>our</w:t>
      </w:r>
      <w:r w:rsidR="00EA32D2" w:rsidRPr="009D09C5">
        <w:rPr>
          <w:rFonts w:eastAsia="Microsoft YaHei" w:hint="eastAsia"/>
        </w:rPr>
        <w:t xml:space="preserve"> </w:t>
      </w:r>
      <w:r w:rsidRPr="009D09C5">
        <w:rPr>
          <w:rFonts w:eastAsia="Microsoft YaHei" w:hint="eastAsia"/>
        </w:rPr>
        <w:t>program</w:t>
      </w:r>
      <w:commentRangeEnd w:id="527"/>
      <w:r w:rsidR="009D09C5">
        <w:rPr>
          <w:rStyle w:val="CommentReference"/>
        </w:rPr>
        <w:commentReference w:id="527"/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remove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months,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4C0ED4">
        <w:rPr>
          <w:rFonts w:eastAsia="Microsoft YaHei"/>
        </w:rPr>
        <w:t xml:space="preserve"> </w:t>
      </w:r>
      <w:del w:id="528" w:author="AnneMarieW" w:date="2016-10-03T10:19:00Z">
        <w:r w:rsidDel="00074518">
          <w:rPr>
            <w:rFonts w:eastAsia="Microsoft YaHei" w:hint="eastAsia"/>
          </w:rPr>
          <w:delText>we</w:delText>
        </w:r>
      </w:del>
      <w:ins w:id="529" w:author="AnneMarieW" w:date="2016-10-03T10:20:00Z">
        <w:r w:rsidR="0007451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del w:id="530" w:author="AnneMarieW" w:date="2016-10-03T10:20:00Z">
        <w:r w:rsidDel="00074518">
          <w:rPr>
            <w:rFonts w:eastAsia="Microsoft YaHei" w:hint="eastAsia"/>
          </w:rPr>
          <w:delText>since</w:delText>
        </w:r>
        <w:r w:rsidR="00EA32D2" w:rsidDel="00074518">
          <w:rPr>
            <w:rFonts w:eastAsia="Microsoft YaHei" w:hint="eastAsia"/>
          </w:rPr>
          <w:delText xml:space="preserve"> </w:delText>
        </w:r>
        <w:r w:rsidDel="00074518">
          <w:rPr>
            <w:rFonts w:eastAsia="Microsoft YaHei" w:hint="eastAsia"/>
          </w:rPr>
          <w:delText>we</w:delText>
        </w:r>
      </w:del>
      <w:ins w:id="531" w:author="AnneMarieW" w:date="2016-10-03T10:20:00Z">
        <w:r w:rsidR="00074518">
          <w:rPr>
            <w:rFonts w:eastAsia="Microsoft YaHei"/>
          </w:rPr>
          <w:t>because 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know</w:t>
      </w:r>
      <w:r w:rsidR="00EA32D2">
        <w:rPr>
          <w:rFonts w:eastAsia="Microsoft YaHei" w:hint="eastAsia"/>
        </w:rPr>
        <w:t xml:space="preserve"> </w:t>
      </w:r>
      <w:del w:id="532" w:author="AnneMarieW" w:date="2016-10-03T10:20:00Z">
        <w:r w:rsidDel="00074518">
          <w:rPr>
            <w:rFonts w:eastAsia="Microsoft YaHei" w:hint="eastAsia"/>
          </w:rPr>
          <w:delText>we</w:delText>
        </w:r>
      </w:del>
      <w:ins w:id="533" w:author="AnneMarieW" w:date="2016-10-03T10:21:00Z">
        <w:r w:rsidR="00074518">
          <w:rPr>
            <w:rFonts w:eastAsia="Microsoft YaHei"/>
          </w:rPr>
          <w:t>it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always</w:t>
      </w:r>
      <w:r w:rsidR="00EA32D2">
        <w:rPr>
          <w:rFonts w:eastAsia="Microsoft YaHei" w:hint="eastAsia"/>
        </w:rPr>
        <w:t xml:space="preserve"> </w:t>
      </w:r>
      <w:del w:id="534" w:author="AnneMarieW" w:date="2016-10-03T10:21:00Z">
        <w:r w:rsidDel="00074518">
          <w:rPr>
            <w:rFonts w:eastAsia="Microsoft YaHei" w:hint="eastAsia"/>
          </w:rPr>
          <w:delText>have</w:delText>
        </w:r>
      </w:del>
      <w:ins w:id="535" w:author="AnneMarieW" w:date="2016-10-03T10:21:00Z">
        <w:r w:rsidR="00074518">
          <w:rPr>
            <w:rFonts w:eastAsia="Microsoft YaHei"/>
          </w:rPr>
          <w:t>contain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12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items:</w:t>
      </w:r>
    </w:p>
    <w:p w:rsidR="00633E1D" w:rsidRPr="00CD442E" w:rsidRDefault="00633E1D" w:rsidP="00CD442E">
      <w:pPr>
        <w:pStyle w:val="CodeSingle"/>
      </w:pPr>
      <w:r w:rsidRPr="00CD442E">
        <w:t>let</w:t>
      </w:r>
      <w:r w:rsidR="00EA32D2">
        <w:t xml:space="preserve"> </w:t>
      </w:r>
      <w:r w:rsidRPr="00CD442E">
        <w:t>months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["January",</w:t>
      </w:r>
      <w:r w:rsidR="00EA32D2">
        <w:t xml:space="preserve"> </w:t>
      </w:r>
      <w:r w:rsidRPr="00CD442E">
        <w:t>"February",</w:t>
      </w:r>
      <w:r w:rsidR="00EA32D2">
        <w:t xml:space="preserve"> </w:t>
      </w:r>
      <w:r w:rsidRPr="00CD442E">
        <w:t>"March",</w:t>
      </w:r>
      <w:r w:rsidR="00EA32D2">
        <w:t xml:space="preserve"> </w:t>
      </w:r>
      <w:r w:rsidRPr="00CD442E">
        <w:t>"April",</w:t>
      </w:r>
      <w:r w:rsidR="00EA32D2">
        <w:t xml:space="preserve"> </w:t>
      </w:r>
      <w:r w:rsidRPr="00CD442E">
        <w:t>"May",</w:t>
      </w:r>
      <w:r w:rsidR="00EA32D2">
        <w:t xml:space="preserve"> </w:t>
      </w:r>
      <w:r w:rsidRPr="00CD442E">
        <w:t>"June",</w:t>
      </w:r>
      <w:r w:rsidR="00EA32D2">
        <w:t xml:space="preserve"> </w:t>
      </w:r>
      <w:r w:rsidRPr="00CD442E">
        <w:t>"July",</w:t>
      </w:r>
    </w:p>
    <w:p w:rsidR="00633E1D" w:rsidRPr="00CD442E" w:rsidRDefault="00EA32D2" w:rsidP="00CD442E">
      <w:pPr>
        <w:pStyle w:val="CodeSingle"/>
      </w:pPr>
      <w:r>
        <w:lastRenderedPageBreak/>
        <w:t xml:space="preserve">              </w:t>
      </w:r>
      <w:r w:rsidR="00633E1D" w:rsidRPr="00CD442E">
        <w:t>"August",</w:t>
      </w:r>
      <w:r>
        <w:t xml:space="preserve"> </w:t>
      </w:r>
      <w:r w:rsidR="00633E1D" w:rsidRPr="00CD442E">
        <w:t>"September",</w:t>
      </w:r>
      <w:r>
        <w:t xml:space="preserve"> </w:t>
      </w:r>
      <w:r w:rsidR="00633E1D" w:rsidRPr="00CD442E">
        <w:t>"October",</w:t>
      </w:r>
      <w:r>
        <w:t xml:space="preserve"> </w:t>
      </w:r>
      <w:r w:rsidR="00633E1D" w:rsidRPr="00CD442E">
        <w:t>"November",</w:t>
      </w:r>
      <w:r>
        <w:t xml:space="preserve"> </w:t>
      </w:r>
      <w:r w:rsidR="00633E1D" w:rsidRPr="00CD442E">
        <w:t>"December"];</w:t>
      </w:r>
    </w:p>
    <w:p w:rsidR="00633E1D" w:rsidRDefault="00633E1D" w:rsidP="00CC2B52">
      <w:pPr>
        <w:pStyle w:val="HeadC"/>
        <w:rPr>
          <w:rFonts w:eastAsia="Microsoft YaHei"/>
        </w:rPr>
      </w:pPr>
      <w:bookmarkStart w:id="536" w:name="accessing-array-elements"/>
      <w:bookmarkStart w:id="537" w:name="_Toc462761712"/>
      <w:bookmarkEnd w:id="536"/>
      <w:r>
        <w:rPr>
          <w:rFonts w:eastAsia="Microsoft YaHei" w:hint="eastAsia"/>
        </w:rPr>
        <w:t>Accessing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Elements</w:t>
      </w:r>
      <w:bookmarkEnd w:id="537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chunk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memory</w:t>
      </w:r>
      <w:del w:id="538" w:author="AnneMarieW" w:date="2016-10-03T10:25:00Z">
        <w:r w:rsidDel="0065437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allocated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stack.</w:t>
      </w:r>
      <w:r w:rsidR="00EA32D2">
        <w:rPr>
          <w:rFonts w:eastAsia="Microsoft YaHei" w:hint="eastAsia"/>
        </w:rPr>
        <w:t xml:space="preserve"> </w:t>
      </w:r>
      <w:del w:id="539" w:author="AnneMarieW" w:date="2016-10-03T10:26:00Z">
        <w:r w:rsidDel="00654378">
          <w:rPr>
            <w:rFonts w:eastAsia="Microsoft YaHei" w:hint="eastAsia"/>
          </w:rPr>
          <w:delText>We</w:delText>
        </w:r>
      </w:del>
      <w:ins w:id="540" w:author="AnneMarieW" w:date="2016-10-03T10:26:00Z">
        <w:r w:rsidR="0065437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elements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indexing,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a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[1,</w:t>
      </w:r>
      <w:r>
        <w:t xml:space="preserve"> </w:t>
      </w:r>
      <w:r w:rsidR="00633E1D" w:rsidRPr="00CD442E">
        <w:t>2,</w:t>
      </w:r>
      <w:r>
        <w:t xml:space="preserve"> </w:t>
      </w:r>
      <w:r w:rsidR="00633E1D" w:rsidRPr="00CD442E">
        <w:t>3,</w:t>
      </w:r>
      <w:r>
        <w:t xml:space="preserve"> </w:t>
      </w:r>
      <w:r w:rsidR="00633E1D" w:rsidRPr="00CD442E">
        <w:t>4,</w:t>
      </w:r>
      <w:r>
        <w:t xml:space="preserve"> </w:t>
      </w:r>
      <w:r w:rsidR="00633E1D" w:rsidRPr="00CD442E">
        <w:t>5];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first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a[0];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second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a[1];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first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1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del w:id="541" w:author="AnneMarieW" w:date="2016-10-03T10:26:00Z">
        <w:r w:rsidDel="00654378">
          <w:rPr>
            <w:rFonts w:eastAsia="Microsoft YaHei" w:hint="eastAsia"/>
          </w:rPr>
          <w:delText>since</w:delText>
        </w:r>
      </w:del>
      <w:ins w:id="542" w:author="AnneMarieW" w:date="2016-10-03T10:26:00Z">
        <w:r w:rsidR="00654378">
          <w:rPr>
            <w:rFonts w:eastAsia="Microsoft YaHei"/>
          </w:rPr>
          <w:t>because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[0]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second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2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[1]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array.</w:t>
      </w:r>
    </w:p>
    <w:p w:rsidR="00633E1D" w:rsidRDefault="00633E1D" w:rsidP="0009229B">
      <w:pPr>
        <w:pStyle w:val="HeadC"/>
        <w:rPr>
          <w:rFonts w:eastAsia="Microsoft YaHei"/>
        </w:rPr>
      </w:pPr>
      <w:bookmarkStart w:id="543" w:name="invalid-array-element-access"/>
      <w:bookmarkStart w:id="544" w:name="_Toc462761713"/>
      <w:bookmarkEnd w:id="543"/>
      <w:r>
        <w:rPr>
          <w:rFonts w:eastAsia="Microsoft YaHei" w:hint="eastAsia"/>
        </w:rPr>
        <w:t>Invalid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</w:t>
      </w:r>
      <w:bookmarkEnd w:id="544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happens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ins w:id="545" w:author="AnneMarieW" w:date="2016-10-04T13:56:00Z">
        <w:r w:rsidR="007D3C93">
          <w:rPr>
            <w:rFonts w:eastAsia="Microsoft YaHei"/>
          </w:rPr>
          <w:t xml:space="preserve">that is </w:t>
        </w:r>
      </w:ins>
      <w:r>
        <w:rPr>
          <w:rFonts w:eastAsia="Microsoft YaHei" w:hint="eastAsia"/>
        </w:rPr>
        <w:t>past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array?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Say</w:t>
      </w:r>
      <w:r w:rsidR="00EA32D2">
        <w:rPr>
          <w:rFonts w:eastAsia="Microsoft YaHei" w:hint="eastAsia"/>
        </w:rPr>
        <w:t xml:space="preserve"> </w:t>
      </w:r>
      <w:del w:id="546" w:author="AnneMarieW" w:date="2016-10-03T10:26:00Z">
        <w:r w:rsidDel="00654378">
          <w:rPr>
            <w:rFonts w:eastAsia="Microsoft YaHei" w:hint="eastAsia"/>
          </w:rPr>
          <w:delText>we</w:delText>
        </w:r>
      </w:del>
      <w:ins w:id="547" w:author="AnneMarieW" w:date="2016-10-03T10:26:00Z">
        <w:r w:rsidR="0065437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del w:id="548" w:author="AnneMarieW" w:date="2016-10-03T10:26:00Z">
        <w:r w:rsidDel="00654378">
          <w:rPr>
            <w:rFonts w:eastAsia="Microsoft YaHei" w:hint="eastAsia"/>
          </w:rPr>
          <w:delText>d</w:delText>
        </w:r>
      </w:del>
      <w:r w:rsidR="00EA32D2">
        <w:rPr>
          <w:rFonts w:eastAsia="Microsoft YaHei" w:hint="eastAsia"/>
        </w:rPr>
        <w:t xml:space="preserve"> </w:t>
      </w:r>
      <w:del w:id="549" w:author="AnneMarieW" w:date="2016-10-03T10:26:00Z">
        <w:r w:rsidDel="00654378">
          <w:rPr>
            <w:rFonts w:eastAsia="Microsoft YaHei" w:hint="eastAsia"/>
          </w:rPr>
          <w:delText>our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program</w:delText>
        </w:r>
        <w:r w:rsidR="00EA32D2" w:rsidDel="00654378">
          <w:rPr>
            <w:rFonts w:eastAsia="Microsoft YaHei" w:hint="eastAsia"/>
          </w:rPr>
          <w:delText xml:space="preserve"> </w:delText>
        </w:r>
      </w:del>
      <w:ins w:id="550" w:author="AnneMarieW" w:date="2016-10-03T10:26:00Z">
        <w:r w:rsidR="00654378">
          <w:rPr>
            <w:rFonts w:eastAsia="Microsoft YaHei"/>
          </w:rPr>
          <w:t xml:space="preserve">the example </w:t>
        </w:r>
      </w:ins>
      <w:r>
        <w:rPr>
          <w:rFonts w:eastAsia="Microsoft YaHei" w:hint="eastAsia"/>
        </w:rPr>
        <w:t>to</w:t>
      </w:r>
      <w:ins w:id="551" w:author="AnneMarieW" w:date="2016-10-03T10:27:00Z">
        <w:r w:rsidR="00654378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>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a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[1,</w:t>
      </w:r>
      <w:r>
        <w:t xml:space="preserve"> </w:t>
      </w:r>
      <w:r w:rsidR="00633E1D" w:rsidRPr="00CD442E">
        <w:t>2,</w:t>
      </w:r>
      <w:r>
        <w:t xml:space="preserve"> </w:t>
      </w:r>
      <w:r w:rsidR="00633E1D" w:rsidRPr="00CD442E">
        <w:t>3,</w:t>
      </w:r>
      <w:r>
        <w:t xml:space="preserve"> </w:t>
      </w:r>
      <w:r w:rsidR="00633E1D" w:rsidRPr="00CD442E">
        <w:t>4,</w:t>
      </w:r>
      <w:r>
        <w:t xml:space="preserve"> </w:t>
      </w:r>
      <w:r w:rsidR="00633E1D" w:rsidRPr="00CD442E">
        <w:t>5];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element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a[10];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element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element);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del w:id="552" w:author="AnneMarieW" w:date="2016-10-03T10:27:00Z">
        <w:r w:rsidDel="00654378">
          <w:rPr>
            <w:rFonts w:eastAsia="Microsoft YaHei" w:hint="eastAsia"/>
          </w:rPr>
          <w:delText>with</w:delText>
        </w:r>
      </w:del>
      <w:ins w:id="553" w:author="AnneMarieW" w:date="2016-10-03T10:27:00Z">
        <w:r w:rsidR="00654378">
          <w:rPr>
            <w:rFonts w:eastAsia="Microsoft YaHei"/>
          </w:rPr>
          <w:t>using</w:t>
        </w:r>
      </w:ins>
      <w:r w:rsidR="00EA32D2" w:rsidRPr="004C0ED4">
        <w:rPr>
          <w:rFonts w:eastAsia="Microsoft YaHei" w:hint="eastAsia"/>
        </w:rPr>
        <w:t xml:space="preserve"> </w:t>
      </w:r>
      <w:r w:rsidR="00DF6F7C" w:rsidRPr="00DF6F7C">
        <w:rPr>
          <w:rStyle w:val="LiteralBold"/>
          <w:rPrChange w:id="554" w:author="AnneMarieW" w:date="2016-10-03T10:27:00Z">
            <w:rPr>
              <w:rStyle w:val="Literal"/>
            </w:rPr>
          </w:rPrChange>
        </w:rPr>
        <w:t>cargo run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produces</w:t>
      </w:r>
      <w:ins w:id="555" w:author="AnneMarieW" w:date="2016-10-03T10:27:00Z">
        <w:r w:rsidR="00654378">
          <w:rPr>
            <w:rFonts w:eastAsia="Microsoft YaHei"/>
          </w:rPr>
          <w:t xml:space="preserve"> the following result</w:t>
        </w:r>
      </w:ins>
      <w:r>
        <w:rPr>
          <w:rFonts w:eastAsia="Microsoft YaHei" w:hint="eastAsia"/>
        </w:rPr>
        <w:t>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arrays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(file:///projects/arrays)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`target/debug/arrays`</w:t>
      </w:r>
    </w:p>
    <w:p w:rsidR="00633E1D" w:rsidRPr="00CD442E" w:rsidRDefault="00633E1D" w:rsidP="00CD442E">
      <w:pPr>
        <w:pStyle w:val="CodeB"/>
      </w:pPr>
      <w:r w:rsidRPr="00CD442E">
        <w:t>thread</w:t>
      </w:r>
      <w:r w:rsidR="00EA32D2">
        <w:t xml:space="preserve"> ‘</w:t>
      </w:r>
      <w:r w:rsidRPr="00CD442E">
        <w:t>&lt;main&gt;</w:t>
      </w:r>
      <w:r w:rsidR="00EA32D2">
        <w:t xml:space="preserve">‘ </w:t>
      </w:r>
      <w:r w:rsidRPr="00CD442E">
        <w:t>panicked</w:t>
      </w:r>
      <w:r w:rsidR="00EA32D2">
        <w:t xml:space="preserve"> </w:t>
      </w:r>
      <w:r w:rsidRPr="00CD442E">
        <w:t>at</w:t>
      </w:r>
      <w:r w:rsidR="00EA32D2">
        <w:t xml:space="preserve"> ‘</w:t>
      </w:r>
      <w:r w:rsidRPr="00CD442E">
        <w:t>index</w:t>
      </w:r>
      <w:r w:rsidR="00EA32D2">
        <w:t xml:space="preserve"> </w:t>
      </w:r>
      <w:r w:rsidRPr="00CD442E">
        <w:t>out</w:t>
      </w:r>
      <w:r w:rsidR="00EA32D2">
        <w:t xml:space="preserve"> </w:t>
      </w:r>
      <w:r w:rsidRPr="00CD442E">
        <w:t>of</w:t>
      </w:r>
      <w:r w:rsidR="00EA32D2">
        <w:t xml:space="preserve"> </w:t>
      </w:r>
      <w:r w:rsidRPr="00CD442E">
        <w:t>bounds:</w:t>
      </w:r>
      <w:r w:rsidR="00EA32D2">
        <w:t xml:space="preserve"> </w:t>
      </w:r>
      <w:r w:rsidRPr="00CD442E">
        <w:t>the</w:t>
      </w:r>
      <w:r w:rsidR="00EA32D2">
        <w:t xml:space="preserve"> </w:t>
      </w:r>
      <w:r w:rsidRPr="00CD442E">
        <w:t>len</w:t>
      </w:r>
      <w:r w:rsidR="00EA32D2">
        <w:t xml:space="preserve"> </w:t>
      </w:r>
      <w:r w:rsidRPr="00CD442E">
        <w:t>is</w:t>
      </w:r>
      <w:r w:rsidR="00EA32D2">
        <w:t xml:space="preserve"> </w:t>
      </w:r>
      <w:r w:rsidRPr="00CD442E">
        <w:t>5</w:t>
      </w:r>
      <w:r w:rsidR="00EA32D2">
        <w:t xml:space="preserve"> </w:t>
      </w:r>
      <w:r w:rsidRPr="00CD442E">
        <w:t>but</w:t>
      </w:r>
      <w:r w:rsidR="00EA32D2">
        <w:t xml:space="preserve"> </w:t>
      </w:r>
      <w:r w:rsidRPr="00CD442E">
        <w:t>the</w:t>
      </w:r>
      <w:r w:rsidR="00EA32D2">
        <w:t xml:space="preserve"> </w:t>
      </w:r>
      <w:r w:rsidRPr="00CD442E">
        <w:t>index</w:t>
      </w:r>
      <w:r w:rsidR="00EA32D2">
        <w:t xml:space="preserve"> </w:t>
      </w:r>
      <w:r w:rsidRPr="00CD442E">
        <w:t>is</w:t>
      </w:r>
    </w:p>
    <w:p w:rsidR="00633E1D" w:rsidRPr="00CD442E" w:rsidRDefault="00633E1D" w:rsidP="00CD442E">
      <w:pPr>
        <w:pStyle w:val="CodeB"/>
      </w:pPr>
      <w:r w:rsidRPr="00CD442E">
        <w:t>10</w:t>
      </w:r>
      <w:r w:rsidR="00EA32D2">
        <w:t>’</w:t>
      </w:r>
      <w:r w:rsidRPr="00CD442E">
        <w:t>,</w:t>
      </w:r>
      <w:r w:rsidR="00EA32D2">
        <w:t xml:space="preserve"> </w:t>
      </w:r>
      <w:r w:rsidRPr="00CD442E">
        <w:t>src/main.rs:4</w:t>
      </w:r>
    </w:p>
    <w:p w:rsidR="00633E1D" w:rsidRPr="00CD442E" w:rsidRDefault="00633E1D" w:rsidP="00CD442E">
      <w:pPr>
        <w:pStyle w:val="CodeB"/>
      </w:pPr>
      <w:r w:rsidRPr="00CD442E">
        <w:t>note:</w:t>
      </w:r>
      <w:r w:rsidR="00EA32D2">
        <w:t xml:space="preserve"> </w:t>
      </w:r>
      <w:r w:rsidRPr="00CD442E">
        <w:t>Run</w:t>
      </w:r>
      <w:r w:rsidR="00EA32D2">
        <w:t xml:space="preserve"> </w:t>
      </w:r>
      <w:r w:rsidRPr="00CD442E">
        <w:t>with</w:t>
      </w:r>
      <w:r w:rsidR="00EA32D2">
        <w:t xml:space="preserve"> </w:t>
      </w:r>
      <w:r w:rsidRPr="00CD442E">
        <w:t>`RUST_BACKTRACE=1`</w:t>
      </w:r>
      <w:r w:rsidR="00EA32D2">
        <w:t xml:space="preserve"> </w:t>
      </w:r>
      <w:r w:rsidRPr="00CD442E">
        <w:t>for</w:t>
      </w:r>
      <w:r w:rsidR="00EA32D2">
        <w:t xml:space="preserve"> </w:t>
      </w:r>
      <w:r w:rsidRPr="00CD442E">
        <w:t>a</w:t>
      </w:r>
      <w:r w:rsidR="00EA32D2">
        <w:t xml:space="preserve"> </w:t>
      </w:r>
      <w:r w:rsidRPr="00CD442E">
        <w:t>backtrace.</w:t>
      </w:r>
    </w:p>
    <w:p w:rsidR="00633E1D" w:rsidRPr="00CD442E" w:rsidRDefault="00633E1D" w:rsidP="00CD442E">
      <w:pPr>
        <w:pStyle w:val="CodeC"/>
      </w:pPr>
      <w:r w:rsidRPr="00CD442E">
        <w:lastRenderedPageBreak/>
        <w:t>error:</w:t>
      </w:r>
      <w:r w:rsidR="00EA32D2">
        <w:t xml:space="preserve"> </w:t>
      </w:r>
      <w:r w:rsidRPr="00CD442E">
        <w:t>Process</w:t>
      </w:r>
      <w:r w:rsidR="00EA32D2">
        <w:t xml:space="preserve"> </w:t>
      </w:r>
      <w:r w:rsidRPr="00CD442E">
        <w:t>didn</w:t>
      </w:r>
      <w:r w:rsidR="00EA32D2">
        <w:t>’</w:t>
      </w:r>
      <w:r w:rsidRPr="00CD442E">
        <w:t>t</w:t>
      </w:r>
      <w:r w:rsidR="00EA32D2">
        <w:t xml:space="preserve"> </w:t>
      </w:r>
      <w:r w:rsidRPr="00CD442E">
        <w:t>exit</w:t>
      </w:r>
      <w:r w:rsidR="00EA32D2">
        <w:t xml:space="preserve"> </w:t>
      </w:r>
      <w:r w:rsidRPr="00CD442E">
        <w:t>successfully:</w:t>
      </w:r>
      <w:r w:rsidR="00EA32D2">
        <w:t xml:space="preserve"> </w:t>
      </w:r>
      <w:r w:rsidRPr="00CD442E">
        <w:t>`target/debug/arrays`</w:t>
      </w:r>
      <w:r w:rsidR="00EA32D2">
        <w:t xml:space="preserve"> </w:t>
      </w:r>
      <w:r w:rsidRPr="00CD442E">
        <w:t>(exit</w:t>
      </w:r>
      <w:r w:rsidR="00EA32D2">
        <w:t xml:space="preserve"> </w:t>
      </w:r>
      <w:r w:rsidRPr="00CD442E">
        <w:t>code:</w:t>
      </w:r>
      <w:r w:rsidR="00EA32D2">
        <w:t xml:space="preserve"> </w:t>
      </w:r>
      <w:r w:rsidRPr="00CD442E">
        <w:t>101)</w:t>
      </w:r>
    </w:p>
    <w:p w:rsidR="00633E1D" w:rsidRDefault="00633E1D" w:rsidP="00CC2B52">
      <w:pPr>
        <w:pStyle w:val="Body"/>
        <w:rPr>
          <w:rFonts w:eastAsia="Microsoft YaHei"/>
        </w:rPr>
      </w:pPr>
      <w:del w:id="556" w:author="AnneMarieW" w:date="2016-10-03T10:27:00Z">
        <w:r w:rsidDel="00654378">
          <w:rPr>
            <w:rFonts w:eastAsia="Microsoft YaHei" w:hint="eastAsia"/>
          </w:rPr>
          <w:delText>We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can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see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that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t</w:delText>
        </w:r>
      </w:del>
      <w:ins w:id="557" w:author="AnneMarieW" w:date="2016-10-03T10:27:00Z">
        <w:r w:rsidR="00654378">
          <w:rPr>
            <w:rFonts w:eastAsia="Microsoft YaHei"/>
          </w:rPr>
          <w:t>T</w:t>
        </w:r>
      </w:ins>
      <w:r>
        <w:rPr>
          <w:rFonts w:eastAsia="Microsoft YaHei" w:hint="eastAsia"/>
        </w:rPr>
        <w:t>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did</w:t>
      </w:r>
      <w:del w:id="558" w:author="AnneMarieW" w:date="2016-10-03T10:27:00Z">
        <w:r w:rsidR="00EA32D2" w:rsidDel="0065437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n</w:t>
      </w:r>
      <w:del w:id="559" w:author="AnneMarieW" w:date="2016-10-03T10:27:00Z">
        <w:r w:rsidDel="00654378">
          <w:rPr>
            <w:rFonts w:eastAsia="Microsoft YaHei" w:hint="eastAsia"/>
          </w:rPr>
          <w:delText>o</w:delText>
        </w:r>
      </w:del>
      <w:ins w:id="560" w:author="AnneMarieW" w:date="2016-10-03T10:27:00Z">
        <w:r w:rsidR="00654378">
          <w:rPr>
            <w:rFonts w:eastAsia="Microsoft YaHei"/>
          </w:rPr>
          <w:t>’</w:t>
        </w:r>
      </w:ins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del w:id="561" w:author="AnneMarieW" w:date="2016-10-03T10:28:00Z">
        <w:r w:rsidDel="00654378">
          <w:rPr>
            <w:rFonts w:eastAsia="Microsoft YaHei" w:hint="eastAsia"/>
          </w:rPr>
          <w:delText>give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us</w:delText>
        </w:r>
      </w:del>
      <w:ins w:id="562" w:author="AnneMarieW" w:date="2016-10-03T10:28:00Z">
        <w:r w:rsidR="00654378">
          <w:rPr>
            <w:rFonts w:eastAsia="Microsoft YaHei"/>
          </w:rPr>
          <w:t>produce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del w:id="563" w:author="AnneMarieW" w:date="2016-10-03T10:28:00Z">
        <w:r w:rsidDel="00654378">
          <w:rPr>
            <w:rFonts w:eastAsia="Microsoft YaHei" w:hint="eastAsia"/>
          </w:rPr>
          <w:delText>we</w:delText>
        </w:r>
      </w:del>
      <w:ins w:id="564" w:author="AnneMarieW" w:date="2016-10-03T10:28:00Z">
        <w:r w:rsidR="00654378">
          <w:rPr>
            <w:rFonts w:eastAsia="Microsoft YaHei"/>
          </w:rPr>
          <w:t>the program</w:t>
        </w:r>
      </w:ins>
      <w:r w:rsidR="00EA32D2">
        <w:rPr>
          <w:rFonts w:eastAsia="Microsoft YaHei" w:hint="eastAsia"/>
        </w:rPr>
        <w:t xml:space="preserve"> </w:t>
      </w:r>
      <w:del w:id="565" w:author="AnneMarieW" w:date="2016-10-03T10:28:00Z">
        <w:r w:rsidDel="00654378">
          <w:rPr>
            <w:rFonts w:eastAsia="Microsoft YaHei" w:hint="eastAsia"/>
          </w:rPr>
          <w:delText>got</w:delText>
        </w:r>
      </w:del>
      <w:ins w:id="566" w:author="AnneMarieW" w:date="2016-10-03T10:29:00Z">
        <w:r w:rsidR="00654378">
          <w:rPr>
            <w:rFonts w:eastAsia="Microsoft YaHei"/>
          </w:rPr>
          <w:t>result</w:t>
        </w:r>
      </w:ins>
      <w:ins w:id="567" w:author="AnneMarieW" w:date="2016-10-03T10:28:00Z">
        <w:r w:rsidR="00654378">
          <w:rPr>
            <w:rFonts w:eastAsia="Microsoft YaHei"/>
          </w:rPr>
          <w:t>s</w:t>
        </w:r>
      </w:ins>
      <w:ins w:id="568" w:author="AnneMarieW" w:date="2016-10-03T10:29:00Z">
        <w:r w:rsidR="00654378">
          <w:rPr>
            <w:rFonts w:eastAsia="Microsoft YaHei"/>
          </w:rPr>
          <w:t xml:space="preserve"> in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runtime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del w:id="569" w:author="AnneMarieW" w:date="2016-10-03T10:29:00Z">
        <w:r w:rsidDel="00654378">
          <w:rPr>
            <w:rFonts w:eastAsia="Microsoft YaHei" w:hint="eastAsia"/>
          </w:rPr>
          <w:delText>our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program</w:delText>
        </w:r>
        <w:r w:rsidR="00EA32D2" w:rsidDel="0065437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didn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successfully.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del w:id="570" w:author="AnneMarieW" w:date="2016-10-03T10:29:00Z">
        <w:r w:rsidDel="00654378">
          <w:rPr>
            <w:rFonts w:eastAsia="Microsoft YaHei" w:hint="eastAsia"/>
          </w:rPr>
          <w:delText>we</w:delText>
        </w:r>
      </w:del>
      <w:ins w:id="571" w:author="AnneMarieW" w:date="2016-10-03T10:29:00Z">
        <w:r w:rsidR="0065437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attempt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access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indexing,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check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>
        <w:rPr>
          <w:rFonts w:eastAsia="Microsoft YaHei" w:hint="eastAsia"/>
        </w:rPr>
        <w:t xml:space="preserve"> </w:t>
      </w:r>
      <w:del w:id="572" w:author="AnneMarieW" w:date="2016-10-03T10:29:00Z">
        <w:r w:rsidDel="00654378">
          <w:rPr>
            <w:rFonts w:eastAsia="Microsoft YaHei" w:hint="eastAsia"/>
          </w:rPr>
          <w:delText>we</w:delText>
        </w:r>
      </w:del>
      <w:ins w:id="573" w:author="AnneMarieW" w:date="2016-10-03T10:29:00Z">
        <w:r w:rsidR="00654378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specified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length.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greater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length,</w:t>
      </w:r>
      <w:r w:rsidR="00EA32D2">
        <w:rPr>
          <w:rFonts w:eastAsia="Microsoft YaHei" w:hint="eastAsia"/>
        </w:rPr>
        <w:t xml:space="preserve"> </w:t>
      </w:r>
      <w:del w:id="574" w:author="AnneMarieW" w:date="2016-10-03T10:30:00Z">
        <w:r w:rsidDel="00654378">
          <w:rPr>
            <w:rFonts w:eastAsia="Microsoft YaHei" w:hint="eastAsia"/>
          </w:rPr>
          <w:delText>it</w:delText>
        </w:r>
        <w:r w:rsidR="00EA32D2" w:rsidDel="00654378">
          <w:rPr>
            <w:rFonts w:eastAsia="Microsoft YaHei" w:hint="eastAsia"/>
          </w:rPr>
          <w:delText xml:space="preserve"> </w:delText>
        </w:r>
      </w:del>
      <w:ins w:id="575" w:author="AnneMarieW" w:date="2016-10-03T10:30:00Z">
        <w:r w:rsidR="00654378">
          <w:rPr>
            <w:rFonts w:eastAsia="Microsoft YaHei"/>
          </w:rPr>
          <w:t xml:space="preserve">Rust </w:t>
        </w:r>
      </w:ins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panic</w:t>
      </w:r>
      <w:ins w:id="576" w:author="AnneMarieW" w:date="2016-10-03T10:30:00Z">
        <w:r w:rsidR="00654378">
          <w:rPr>
            <w:rFonts w:eastAsia="Microsoft YaHei"/>
          </w:rPr>
          <w:t>,</w:t>
        </w:r>
      </w:ins>
      <w:r w:rsidR="004C0ED4">
        <w:rPr>
          <w:rFonts w:eastAsia="Microsoft YaHei"/>
        </w:rPr>
        <w:t>”</w:t>
      </w:r>
      <w:del w:id="577" w:author="AnneMarieW" w:date="2016-10-03T10:30:00Z">
        <w:r w:rsidDel="0065437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del w:id="578" w:author="AnneMarieW" w:date="2016-10-03T10:31:00Z">
        <w:r w:rsidDel="00654378">
          <w:rPr>
            <w:rFonts w:eastAsia="Microsoft YaHei" w:hint="eastAsia"/>
          </w:rPr>
          <w:delText>what</w:delText>
        </w:r>
      </w:del>
      <w:ins w:id="579" w:author="AnneMarieW" w:date="2016-10-03T10:31:00Z">
        <w:r w:rsidR="00654378">
          <w:rPr>
            <w:rFonts w:eastAsia="Microsoft YaHei"/>
          </w:rPr>
          <w:t>the term</w:t>
        </w:r>
      </w:ins>
      <w:r w:rsidR="00EA32D2">
        <w:rPr>
          <w:rFonts w:eastAsia="Microsoft YaHei" w:hint="eastAsia"/>
        </w:rPr>
        <w:t xml:space="preserve"> </w:t>
      </w:r>
      <w:del w:id="580" w:author="AnneMarieW" w:date="2016-10-03T10:30:00Z">
        <w:r w:rsidDel="00654378">
          <w:rPr>
            <w:rFonts w:eastAsia="Microsoft YaHei" w:hint="eastAsia"/>
          </w:rPr>
          <w:delText>it</w:delText>
        </w:r>
        <w:r w:rsidR="00EA32D2" w:rsidDel="00654378">
          <w:rPr>
            <w:rFonts w:eastAsia="Microsoft YaHei"/>
          </w:rPr>
          <w:delText>’</w:delText>
        </w:r>
        <w:r w:rsidDel="00654378">
          <w:rPr>
            <w:rFonts w:eastAsia="Microsoft YaHei" w:hint="eastAsia"/>
          </w:rPr>
          <w:delText>s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called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when</w:delText>
        </w:r>
        <w:r w:rsidR="00EA32D2" w:rsidDel="00654378">
          <w:rPr>
            <w:rFonts w:eastAsia="Microsoft YaHei" w:hint="eastAsia"/>
          </w:rPr>
          <w:delText xml:space="preserve"> </w:delText>
        </w:r>
        <w:r w:rsidDel="00654378">
          <w:rPr>
            <w:rFonts w:eastAsia="Microsoft YaHei" w:hint="eastAsia"/>
          </w:rPr>
          <w:delText>a</w:delText>
        </w:r>
        <w:r w:rsidR="00EA32D2" w:rsidDel="0065437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Rust</w:t>
      </w:r>
      <w:del w:id="581" w:author="AnneMarieW" w:date="2016-10-03T10:31:00Z">
        <w:r w:rsidR="00EA32D2" w:rsidDel="00654378">
          <w:rPr>
            <w:rFonts w:eastAsia="Microsoft YaHei" w:hint="eastAsia"/>
          </w:rPr>
          <w:delText xml:space="preserve"> </w:delText>
        </w:r>
      </w:del>
      <w:ins w:id="582" w:author="AnneMarieW" w:date="2016-10-03T10:31:00Z">
        <w:r w:rsidR="00654378">
          <w:rPr>
            <w:rFonts w:eastAsia="Microsoft YaHei"/>
          </w:rPr>
          <w:t xml:space="preserve"> uses</w:t>
        </w:r>
      </w:ins>
      <w:ins w:id="583" w:author="AnneMarieW" w:date="2016-10-03T10:30:00Z">
        <w:r w:rsidR="00654378">
          <w:rPr>
            <w:rFonts w:eastAsia="Microsoft YaHei"/>
          </w:rPr>
          <w:t xml:space="preserve"> when a </w:t>
        </w:r>
      </w:ins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exits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del w:id="584" w:author="AnneMarieW" w:date="2016-10-03T10:31:00Z">
        <w:r w:rsidDel="00841054">
          <w:rPr>
            <w:rFonts w:eastAsia="Microsoft YaHei" w:hint="eastAsia"/>
          </w:rPr>
          <w:delText>our</w:delText>
        </w:r>
      </w:del>
      <w:ins w:id="585" w:author="AnneMarieW" w:date="2016-10-03T10:31:00Z">
        <w:r w:rsidR="00841054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safety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principles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low-level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check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provide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incorrect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invalid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memory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accessed.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protects</w:t>
      </w:r>
      <w:r w:rsidR="00EA32D2">
        <w:rPr>
          <w:rFonts w:eastAsia="Microsoft YaHei" w:hint="eastAsia"/>
        </w:rPr>
        <w:t xml:space="preserve"> </w:t>
      </w:r>
      <w:del w:id="586" w:author="AnneMarieW" w:date="2016-10-03T10:31:00Z">
        <w:r w:rsidDel="00841054">
          <w:rPr>
            <w:rFonts w:eastAsia="Microsoft YaHei" w:hint="eastAsia"/>
          </w:rPr>
          <w:delText>us</w:delText>
        </w:r>
      </w:del>
      <w:ins w:id="587" w:author="AnneMarieW" w:date="2016-10-03T10:31:00Z">
        <w:r w:rsidR="00841054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kind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immediately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exiting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instead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memory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continuing.</w:t>
      </w:r>
      <w:r w:rsidR="00EA32D2">
        <w:rPr>
          <w:rFonts w:eastAsia="Microsoft YaHei" w:hint="eastAsia"/>
        </w:rPr>
        <w:t xml:space="preserve"> </w:t>
      </w:r>
      <w:commentRangeStart w:id="588"/>
      <w:del w:id="589" w:author="AnneMarieW" w:date="2016-10-03T10:32:00Z">
        <w:r w:rsidDel="00841054">
          <w:rPr>
            <w:rFonts w:eastAsia="Microsoft YaHei" w:hint="eastAsia"/>
          </w:rPr>
          <w:delText>We</w:delText>
        </w:r>
        <w:r w:rsidR="00EA32D2" w:rsidDel="00841054">
          <w:rPr>
            <w:rFonts w:eastAsia="Microsoft YaHei"/>
          </w:rPr>
          <w:delText>’</w:delText>
        </w:r>
        <w:r w:rsidDel="00841054">
          <w:rPr>
            <w:rFonts w:eastAsia="Microsoft YaHei" w:hint="eastAsia"/>
          </w:rPr>
          <w:delText>ll</w:delText>
        </w:r>
        <w:r w:rsidR="00EA32D2" w:rsidDel="00841054">
          <w:rPr>
            <w:rFonts w:eastAsia="Microsoft YaHei" w:hint="eastAsia"/>
          </w:rPr>
          <w:delText xml:space="preserve"> </w:delText>
        </w:r>
      </w:del>
      <w:ins w:id="590" w:author="AnneMarieW" w:date="2016-10-03T10:32:00Z">
        <w:r w:rsidR="00841054">
          <w:rPr>
            <w:rFonts w:eastAsia="Microsoft YaHei" w:hint="eastAsia"/>
          </w:rPr>
          <w:t xml:space="preserve">Chapter XX </w:t>
        </w:r>
        <w:commentRangeEnd w:id="588"/>
        <w:r w:rsidR="00841054">
          <w:rPr>
            <w:rStyle w:val="CommentReference"/>
          </w:rPr>
          <w:commentReference w:id="588"/>
        </w:r>
      </w:ins>
      <w:r>
        <w:rPr>
          <w:rFonts w:eastAsia="Microsoft YaHei" w:hint="eastAsia"/>
        </w:rPr>
        <w:t>discuss</w:t>
      </w:r>
      <w:ins w:id="591" w:author="AnneMarieW" w:date="2016-10-03T10:32:00Z">
        <w:r w:rsidR="00841054">
          <w:rPr>
            <w:rFonts w:eastAsia="Microsoft YaHei"/>
          </w:rPr>
          <w:t>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handling</w:t>
      </w:r>
      <w:del w:id="592" w:author="AnneMarieW" w:date="2016-10-03T10:32:00Z"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in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Chapter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XX</w:delText>
        </w:r>
      </w:del>
      <w:r>
        <w:rPr>
          <w:rFonts w:eastAsia="Microsoft YaHei" w:hint="eastAsia"/>
        </w:rPr>
        <w:t>.</w:t>
      </w:r>
    </w:p>
    <w:p w:rsidR="00633E1D" w:rsidRDefault="00633E1D" w:rsidP="00CC2B52">
      <w:pPr>
        <w:pStyle w:val="HeadA"/>
        <w:rPr>
          <w:rFonts w:eastAsia="Microsoft YaHei"/>
        </w:rPr>
      </w:pPr>
      <w:bookmarkStart w:id="593" w:name="how-functions-work"/>
      <w:bookmarkStart w:id="594" w:name="_Toc462761714"/>
      <w:bookmarkEnd w:id="593"/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 w:rsidR="00DF6F7C" w:rsidRPr="00101555">
        <w:rPr>
          <w:rFonts w:eastAsia="Microsoft YaHei"/>
        </w:rPr>
        <w:t>Functions Work</w:t>
      </w:r>
      <w:bookmarkEnd w:id="594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Functions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pervasive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  <w:ins w:id="595" w:author="AnneMarieW" w:date="2016-10-03T10:33:00Z">
        <w:r w:rsidR="00841054">
          <w:rPr>
            <w:rFonts w:eastAsia="Microsoft YaHei"/>
          </w:rPr>
          <w:t xml:space="preserve"> </w:t>
        </w:r>
      </w:ins>
      <w:del w:id="596" w:author="AnneMarieW" w:date="2016-10-03T10:32:00Z"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We</w:delText>
        </w:r>
      </w:del>
      <w:ins w:id="597" w:author="AnneMarieW" w:date="2016-10-03T10:32:00Z">
        <w:r w:rsidR="00841054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already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important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main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ins w:id="598" w:author="AnneMarieW" w:date="2016-10-03T10:33:00Z">
        <w:r w:rsidR="00841054">
          <w:rPr>
            <w:rFonts w:eastAsia="Microsoft YaHei"/>
          </w:rPr>
          <w:t>, which</w:t>
        </w:r>
      </w:ins>
      <w:del w:id="599" w:author="AnneMarieW" w:date="2016-10-03T10:33:00Z"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that</w:delText>
        </w:r>
        <w:r w:rsidR="00EA32D2" w:rsidDel="00841054">
          <w:rPr>
            <w:rFonts w:eastAsia="Microsoft YaHei"/>
          </w:rPr>
          <w:delText>’</w:delText>
        </w:r>
      </w:del>
      <w:ins w:id="600" w:author="AnneMarieW" w:date="2016-10-03T10:33:00Z">
        <w:r w:rsidR="00841054">
          <w:rPr>
            <w:rFonts w:eastAsia="Microsoft YaHei"/>
          </w:rPr>
          <w:t xml:space="preserve"> i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entry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point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programs.</w:t>
      </w:r>
      <w:r w:rsidR="00EA32D2">
        <w:rPr>
          <w:rFonts w:eastAsia="Microsoft YaHei" w:hint="eastAsia"/>
        </w:rPr>
        <w:t xml:space="preserve"> </w:t>
      </w:r>
      <w:del w:id="601" w:author="AnneMarieW" w:date="2016-10-03T10:33:00Z">
        <w:r w:rsidDel="00841054">
          <w:rPr>
            <w:rFonts w:eastAsia="Microsoft YaHei" w:hint="eastAsia"/>
          </w:rPr>
          <w:delText>We</w:delText>
        </w:r>
      </w:del>
      <w:ins w:id="602" w:author="AnneMarieW" w:date="2016-10-03T10:33:00Z">
        <w:r w:rsidR="00841054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keyword,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allows</w:t>
      </w:r>
      <w:r w:rsidR="00EA32D2">
        <w:rPr>
          <w:rFonts w:eastAsia="Microsoft YaHei" w:hint="eastAsia"/>
        </w:rPr>
        <w:t xml:space="preserve"> </w:t>
      </w:r>
      <w:del w:id="603" w:author="AnneMarieW" w:date="2016-10-03T10:33:00Z">
        <w:r w:rsidDel="00841054">
          <w:rPr>
            <w:rFonts w:eastAsia="Microsoft YaHei" w:hint="eastAsia"/>
          </w:rPr>
          <w:delText>us</w:delText>
        </w:r>
      </w:del>
      <w:ins w:id="604" w:author="AnneMarieW" w:date="2016-10-03T10:33:00Z">
        <w:r w:rsidR="00841054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declare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functions.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snake</w:t>
      </w:r>
      <w:r w:rsidR="00EA32D2">
        <w:rPr>
          <w:rStyle w:val="EmphasisItalic"/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case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conventional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style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names.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snake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letters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lower</w:t>
      </w:r>
      <w:del w:id="605" w:author="AnneMarieW" w:date="2016-10-03T10:33:00Z">
        <w:r w:rsidR="00EA32D2" w:rsidDel="00841054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case</w:t>
      </w:r>
      <w:del w:id="606" w:author="AnneMarieW" w:date="2016-10-03T10:34:00Z">
        <w:r w:rsidDel="00841054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del w:id="607" w:author="AnneMarieW" w:date="2016-10-03T10:34:00Z">
        <w:r w:rsidDel="00841054">
          <w:rPr>
            <w:rFonts w:eastAsia="Microsoft YaHei" w:hint="eastAsia"/>
          </w:rPr>
          <w:delText>there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are</w:delText>
        </w:r>
        <w:r w:rsidR="00EA32D2" w:rsidDel="00841054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underscores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separat</w:t>
      </w:r>
      <w:ins w:id="608" w:author="AnneMarieW" w:date="2016-10-03T10:34:00Z">
        <w:r w:rsidR="00841054">
          <w:rPr>
            <w:rFonts w:eastAsia="Microsoft YaHei"/>
          </w:rPr>
          <w:t>e</w:t>
        </w:r>
      </w:ins>
      <w:del w:id="609" w:author="AnneMarieW" w:date="2016-10-03T10:34:00Z">
        <w:r w:rsidDel="00841054">
          <w:rPr>
            <w:rFonts w:eastAsia="Microsoft YaHei" w:hint="eastAsia"/>
          </w:rPr>
          <w:delText>ing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words.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ins w:id="610" w:author="AnneMarieW" w:date="2016-10-03T10:34:00Z">
        <w:r w:rsidR="00841054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>contain</w:t>
      </w:r>
      <w:del w:id="611" w:author="AnneMarieW" w:date="2016-10-03T10:34:00Z">
        <w:r w:rsidDel="00841054">
          <w:rPr>
            <w:rFonts w:eastAsia="Microsoft YaHei" w:hint="eastAsia"/>
          </w:rPr>
          <w:delText>ing</w:delText>
        </w:r>
      </w:del>
      <w:ins w:id="612" w:author="AnneMarieW" w:date="2016-10-03T10:34:00Z">
        <w:r w:rsidR="00841054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println!("Hello,</w:t>
      </w:r>
      <w:r>
        <w:t xml:space="preserve"> </w:t>
      </w:r>
      <w:r w:rsidR="00633E1D" w:rsidRPr="00CD442E">
        <w:t>world!");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another_function();</w:t>
      </w:r>
    </w:p>
    <w:p w:rsidR="00633E1D" w:rsidRPr="00CD442E" w:rsidRDefault="00633E1D" w:rsidP="00CD442E">
      <w:pPr>
        <w:pStyle w:val="CodeB"/>
      </w:pPr>
      <w:r w:rsidRPr="00CD442E">
        <w:t>}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fn</w:t>
      </w:r>
      <w:r w:rsidR="00EA32D2">
        <w:t xml:space="preserve"> </w:t>
      </w:r>
      <w:r w:rsidRPr="00CD442E">
        <w:t>another_function()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println!("Another</w:t>
      </w:r>
      <w:r>
        <w:t xml:space="preserve"> </w:t>
      </w:r>
      <w:r w:rsidR="00633E1D" w:rsidRPr="00CD442E">
        <w:t>function.");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parentheses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after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curly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braces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body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begins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ends.</w:t>
      </w:r>
    </w:p>
    <w:p w:rsidR="00633E1D" w:rsidRDefault="00633E1D" w:rsidP="00CC2B52">
      <w:pPr>
        <w:pStyle w:val="Body"/>
        <w:rPr>
          <w:rFonts w:eastAsia="Microsoft YaHei"/>
        </w:rPr>
      </w:pPr>
      <w:del w:id="613" w:author="AnneMarieW" w:date="2016-10-03T10:34:00Z">
        <w:r w:rsidDel="00841054">
          <w:rPr>
            <w:rFonts w:eastAsia="Microsoft YaHei" w:hint="eastAsia"/>
          </w:rPr>
          <w:lastRenderedPageBreak/>
          <w:delText>We</w:delText>
        </w:r>
      </w:del>
      <w:ins w:id="614" w:author="AnneMarieW" w:date="2016-10-03T10:34:00Z">
        <w:r w:rsidR="00841054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del w:id="615" w:author="AnneMarieW" w:date="2016-10-03T10:34:00Z">
        <w:r w:rsidDel="00841054">
          <w:rPr>
            <w:rFonts w:eastAsia="Microsoft YaHei" w:hint="eastAsia"/>
          </w:rPr>
          <w:delText>we</w:delText>
        </w:r>
      </w:del>
      <w:ins w:id="616" w:author="AnneMarieW" w:date="2016-10-03T10:34:00Z">
        <w:r w:rsidR="00841054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entering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del w:id="617" w:author="AnneMarieW" w:date="2016-10-03T10:35:00Z">
        <w:r w:rsidDel="00841054">
          <w:rPr>
            <w:rFonts w:eastAsia="Microsoft YaHei" w:hint="eastAsia"/>
          </w:rPr>
          <w:delText>pair</w:delText>
        </w:r>
      </w:del>
      <w:ins w:id="618" w:author="AnneMarieW" w:date="2016-10-03T10:35:00Z">
        <w:r w:rsidR="00841054">
          <w:rPr>
            <w:rFonts w:eastAsia="Microsoft YaHei"/>
          </w:rPr>
          <w:t>set</w:t>
        </w:r>
      </w:ins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parentheses.</w:t>
      </w:r>
      <w:r w:rsidR="00EA32D2">
        <w:rPr>
          <w:rFonts w:eastAsia="Microsoft YaHei" w:hint="eastAsia"/>
        </w:rPr>
        <w:t xml:space="preserve"> </w:t>
      </w:r>
      <w:del w:id="619" w:author="AnneMarieW" w:date="2016-10-03T10:35:00Z">
        <w:r w:rsidDel="00841054">
          <w:rPr>
            <w:rFonts w:eastAsia="Microsoft YaHei" w:hint="eastAsia"/>
          </w:rPr>
          <w:delText>Sinc</w:delText>
        </w:r>
      </w:del>
      <w:ins w:id="620" w:author="AnneMarieW" w:date="2016-10-03T10:35:00Z">
        <w:r w:rsidR="00841054">
          <w:rPr>
            <w:rFonts w:eastAsia="Microsoft YaHei"/>
          </w:rPr>
          <w:t>Becaus</w:t>
        </w:r>
      </w:ins>
      <w:r>
        <w:rPr>
          <w:rFonts w:eastAsia="Microsoft YaHei" w:hint="eastAsia"/>
        </w:rPr>
        <w:t>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another_function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called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main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defined</w:t>
      </w:r>
      <w:r w:rsidR="004C0ED4">
        <w:rPr>
          <w:rFonts w:eastAsia="Microsoft YaHei"/>
        </w:rPr>
        <w:t xml:space="preserve"> </w:t>
      </w:r>
      <w:proofErr w:type="spellStart"/>
      <w:r w:rsidRPr="00EA32D2">
        <w:rPr>
          <w:rStyle w:val="Literal"/>
        </w:rPr>
        <w:t>another_function</w:t>
      </w:r>
      <w:proofErr w:type="spellEnd"/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after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main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del w:id="621" w:author="AnneMarieW" w:date="2016-10-03T10:35:00Z">
        <w:r w:rsidDel="00841054">
          <w:rPr>
            <w:rFonts w:eastAsia="Microsoft YaHei" w:hint="eastAsia"/>
          </w:rPr>
          <w:delText>our</w:delText>
        </w:r>
      </w:del>
      <w:ins w:id="622" w:author="AnneMarieW" w:date="2016-10-03T10:35:00Z">
        <w:r w:rsidR="00841054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source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could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before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doesn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functions,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del w:id="623" w:author="AnneMarieW" w:date="2016-10-03T10:36:00Z"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a</w:delText>
        </w:r>
      </w:del>
      <w:ins w:id="624" w:author="AnneMarieW" w:date="2016-10-03T10:36:00Z">
        <w:r w:rsidR="00841054">
          <w:rPr>
            <w:rFonts w:eastAsia="Microsoft YaHei"/>
          </w:rPr>
          <w:t>’</w:t>
        </w:r>
      </w:ins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somewhere.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binary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project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named</w:t>
      </w:r>
      <w:r w:rsidR="00EA32D2" w:rsidRPr="004C0ED4">
        <w:rPr>
          <w:rFonts w:eastAsia="Microsoft YaHei" w:hint="eastAsia"/>
        </w:rPr>
        <w:t xml:space="preserve"> </w:t>
      </w:r>
      <w:r w:rsidR="00DF6F7C" w:rsidRPr="00DF6F7C">
        <w:rPr>
          <w:rStyle w:val="EmphasisItalic"/>
          <w:rPrChange w:id="625" w:author="AnneMarieW" w:date="2016-10-03T10:36:00Z">
            <w:rPr>
              <w:rStyle w:val="Literal"/>
            </w:rPr>
          </w:rPrChange>
        </w:rPr>
        <w:t>functions</w:t>
      </w:r>
      <w:r w:rsidR="00EA32D2" w:rsidRPr="004C0ED4">
        <w:rPr>
          <w:rFonts w:eastAsia="Microsoft YaHei" w:hint="eastAsia"/>
        </w:rPr>
        <w:t xml:space="preserve"> </w:t>
      </w:r>
      <w:del w:id="626" w:author="AnneMarieW" w:date="2016-10-03T10:37:00Z">
        <w:r w:rsidDel="00841054">
          <w:rPr>
            <w:rFonts w:eastAsia="Microsoft YaHei" w:hint="eastAsia"/>
          </w:rPr>
          <w:delText>so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that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we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can</w:delText>
        </w:r>
        <w:r w:rsidR="00EA32D2" w:rsidDel="00841054">
          <w:rPr>
            <w:rFonts w:eastAsia="Microsoft YaHei" w:hint="eastAsia"/>
          </w:rPr>
          <w:delText xml:space="preserve"> </w:delText>
        </w:r>
      </w:del>
      <w:ins w:id="627" w:author="AnneMarieW" w:date="2016-10-03T10:37:00Z">
        <w:r w:rsidR="00841054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explore</w:t>
      </w:r>
      <w:r w:rsidR="004C0ED4">
        <w:rPr>
          <w:rFonts w:eastAsia="Microsoft YaHei"/>
        </w:rPr>
        <w:t xml:space="preserve"> </w:t>
      </w:r>
      <w:ins w:id="628" w:author="AnneMarieW" w:date="2016-10-03T10:37:00Z">
        <w:r w:rsidR="00841054">
          <w:rPr>
            <w:rFonts w:eastAsia="Microsoft YaHei"/>
          </w:rPr>
          <w:t xml:space="preserve">functions </w:t>
        </w:r>
      </w:ins>
      <w:r>
        <w:rPr>
          <w:rFonts w:eastAsia="Microsoft YaHei" w:hint="eastAsia"/>
        </w:rPr>
        <w:t>further.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Place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another_function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src/main.rs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it.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functions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(file:///projects/functions)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`target/debug/functions`</w:t>
      </w:r>
    </w:p>
    <w:p w:rsidR="00633E1D" w:rsidRPr="00CD442E" w:rsidRDefault="00633E1D" w:rsidP="00CD442E">
      <w:pPr>
        <w:pStyle w:val="CodeB"/>
      </w:pPr>
      <w:r w:rsidRPr="00CD442E">
        <w:t>Hello,</w:t>
      </w:r>
      <w:r w:rsidR="00EA32D2">
        <w:t xml:space="preserve"> </w:t>
      </w:r>
      <w:r w:rsidRPr="00CD442E">
        <w:t>world!</w:t>
      </w:r>
    </w:p>
    <w:p w:rsidR="00633E1D" w:rsidRPr="00CD442E" w:rsidRDefault="00633E1D" w:rsidP="00CD442E">
      <w:pPr>
        <w:pStyle w:val="CodeC"/>
      </w:pPr>
      <w:r w:rsidRPr="00CD442E">
        <w:t>Another</w:t>
      </w:r>
      <w:r w:rsidR="00EA32D2">
        <w:t xml:space="preserve"> </w:t>
      </w:r>
      <w:r w:rsidRPr="00CD442E">
        <w:t>function.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order</w:t>
      </w:r>
      <w:r w:rsidR="00EA32D2">
        <w:rPr>
          <w:rFonts w:eastAsia="Microsoft YaHei" w:hint="eastAsia"/>
        </w:rPr>
        <w:t xml:space="preserve"> </w:t>
      </w:r>
      <w:ins w:id="629" w:author="AnneMarieW" w:date="2016-10-03T10:37:00Z">
        <w:r w:rsidR="00841054">
          <w:rPr>
            <w:rFonts w:eastAsia="Microsoft YaHei"/>
          </w:rPr>
          <w:t xml:space="preserve">in which </w:t>
        </w:r>
      </w:ins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appear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main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First,</w:t>
      </w:r>
      <w:r w:rsidR="00EA32D2">
        <w:rPr>
          <w:rFonts w:eastAsia="Microsoft YaHei" w:hint="eastAsia"/>
        </w:rPr>
        <w:t xml:space="preserve"> </w:t>
      </w:r>
      <w:del w:id="630" w:author="AnneMarieW" w:date="2016-10-03T10:37:00Z">
        <w:r w:rsidDel="00841054">
          <w:rPr>
            <w:rFonts w:eastAsia="Microsoft YaHei" w:hint="eastAsia"/>
          </w:rPr>
          <w:delText>our</w:delText>
        </w:r>
      </w:del>
      <w:ins w:id="631" w:author="AnneMarieW" w:date="2016-10-03T10:37:00Z">
        <w:r w:rsidR="00841054">
          <w:rPr>
            <w:rFonts w:eastAsia="Microsoft YaHei"/>
          </w:rPr>
          <w:t>the</w:t>
        </w:r>
      </w:ins>
      <w:r w:rsidR="004C0ED4">
        <w:rPr>
          <w:rFonts w:eastAsia="Microsoft YaHei"/>
        </w:rPr>
        <w:t xml:space="preserve"> “</w:t>
      </w:r>
      <w:r>
        <w:rPr>
          <w:rFonts w:eastAsia="Microsoft YaHei" w:hint="eastAsia"/>
        </w:rPr>
        <w:t>Hello,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world!</w:t>
      </w:r>
      <w:r w:rsidR="004C0ED4">
        <w:rPr>
          <w:rFonts w:eastAsia="Microsoft YaHei"/>
        </w:rPr>
        <w:t>”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message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another_function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message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printed.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632" w:name="function-arguments"/>
      <w:bookmarkStart w:id="633" w:name="_Toc462761715"/>
      <w:bookmarkEnd w:id="632"/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</w:t>
      </w:r>
      <w:bookmarkEnd w:id="633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Functions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rewritten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version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another_function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shows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another_function(5);</w:t>
      </w:r>
    </w:p>
    <w:p w:rsidR="00633E1D" w:rsidRPr="00CD442E" w:rsidRDefault="00633E1D" w:rsidP="00CD442E">
      <w:pPr>
        <w:pStyle w:val="CodeB"/>
      </w:pPr>
      <w:r w:rsidRPr="00CD442E">
        <w:t>}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fn</w:t>
      </w:r>
      <w:r w:rsidR="00EA32D2">
        <w:t xml:space="preserve"> </w:t>
      </w:r>
      <w:r w:rsidRPr="00CD442E">
        <w:t>another_function(x:</w:t>
      </w:r>
      <w:r w:rsidR="00EA32D2">
        <w:t xml:space="preserve"> </w:t>
      </w:r>
      <w:r w:rsidRPr="00CD442E">
        <w:t>i32)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x);</w:t>
      </w:r>
    </w:p>
    <w:p w:rsidR="00101555" w:rsidRDefault="00633E1D">
      <w:pPr>
        <w:pStyle w:val="CodeC"/>
        <w:pPrChange w:id="634" w:author="AnneMarieW" w:date="2016-10-03T10:38:00Z">
          <w:pPr>
            <w:pStyle w:val="CodeB"/>
          </w:pPr>
        </w:pPrChange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del w:id="635" w:author="AnneMarieW" w:date="2016-10-03T10:39:00Z">
        <w:r w:rsidDel="00841054">
          <w:rPr>
            <w:rFonts w:eastAsia="Microsoft YaHei" w:hint="eastAsia"/>
          </w:rPr>
          <w:delText>,</w:delText>
        </w:r>
      </w:del>
      <w:ins w:id="636" w:author="AnneMarieW" w:date="2016-10-03T10:39:00Z">
        <w:r w:rsidR="00841054">
          <w:rPr>
            <w:rFonts w:eastAsia="Microsoft YaHei"/>
          </w:rPr>
          <w:t>;</w:t>
        </w:r>
      </w:ins>
      <w:del w:id="637" w:author="AnneMarieW" w:date="2016-10-03T10:39:00Z"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and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</w:t>
      </w:r>
      <w:del w:id="638" w:author="AnneMarieW" w:date="2016-10-03T10:39:00Z">
        <w:r w:rsidDel="00841054">
          <w:rPr>
            <w:rFonts w:eastAsia="Microsoft YaHei" w:hint="eastAsia"/>
          </w:rPr>
          <w:delText>is</w:delText>
        </w:r>
      </w:del>
      <w:ins w:id="639" w:author="AnneMarieW" w:date="2016-10-03T10:39:00Z">
        <w:r w:rsidR="00841054">
          <w:rPr>
            <w:rFonts w:eastAsia="Microsoft YaHei"/>
          </w:rPr>
          <w:t>e following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output:</w:t>
      </w:r>
    </w:p>
    <w:p w:rsidR="00101555" w:rsidRDefault="00633E1D">
      <w:pPr>
        <w:pStyle w:val="CodeA"/>
        <w:pPrChange w:id="640" w:author="AnneMarieW" w:date="2016-10-03T10:38:00Z">
          <w:pPr>
            <w:pStyle w:val="CodeB"/>
          </w:pPr>
        </w:pPrChange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functions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(file:///projects/functions)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`target/debug/functions`</w:t>
      </w:r>
    </w:p>
    <w:p w:rsidR="00633E1D" w:rsidRPr="00CD442E" w:rsidRDefault="00633E1D" w:rsidP="00CD442E">
      <w:pPr>
        <w:pStyle w:val="CodeC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of</w:t>
      </w:r>
      <w:r w:rsidR="00EA32D2">
        <w:t xml:space="preserve"> </w:t>
      </w:r>
      <w:r w:rsidRPr="00CD442E">
        <w:t>x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5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declaration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another_function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del w:id="641" w:author="AnneMarieW" w:date="2016-10-03T10:40:00Z">
        <w:r w:rsidDel="00841054">
          <w:rPr>
            <w:rFonts w:eastAsia="Microsoft YaHei" w:hint="eastAsia"/>
          </w:rPr>
          <w:delText>we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place</w:delText>
        </w:r>
        <w:r w:rsidR="00EA32D2" w:rsidDel="00841054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ins w:id="642" w:author="AnneMarieW" w:date="2016-10-03T10:40:00Z">
        <w:r w:rsidR="00841054">
          <w:rPr>
            <w:rStyle w:val="Literal"/>
          </w:rPr>
          <w:t xml:space="preserve"> </w:t>
        </w:r>
        <w:r w:rsidR="00DF6F7C" w:rsidRPr="00DF6F7C">
          <w:rPr>
            <w:rFonts w:eastAsia="Microsoft YaHei"/>
            <w:rPrChange w:id="643" w:author="AnneMarieW" w:date="2016-10-03T10:40:00Z">
              <w:rPr>
                <w:rStyle w:val="Literal"/>
              </w:rPr>
            </w:rPrChange>
          </w:rPr>
          <w:t>is placed</w:t>
        </w:r>
      </w:ins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del w:id="644" w:author="AnneMarieW" w:date="2016-10-03T10:40:00Z">
        <w:r w:rsidDel="00841054">
          <w:rPr>
            <w:rFonts w:eastAsia="Microsoft YaHei" w:hint="eastAsia"/>
          </w:rPr>
          <w:delText>We</w:delText>
        </w:r>
        <w:r w:rsidR="004C0ED4" w:rsidDel="00841054">
          <w:rPr>
            <w:rFonts w:eastAsia="Microsoft YaHei"/>
          </w:rPr>
          <w:delText xml:space="preserve"> </w:delText>
        </w:r>
        <w:r w:rsidDel="00841054">
          <w:rPr>
            <w:rFonts w:eastAsia="Microsoft YaHei" w:hint="eastAsia"/>
          </w:rPr>
          <w:delText>specify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t</w:delText>
        </w:r>
      </w:del>
      <w:ins w:id="645" w:author="AnneMarieW" w:date="2016-10-03T10:40:00Z">
        <w:r w:rsidR="00841054">
          <w:rPr>
            <w:rFonts w:eastAsia="Microsoft YaHei"/>
          </w:rPr>
          <w:t>T</w:t>
        </w:r>
      </w:ins>
      <w:r>
        <w:rPr>
          <w:rFonts w:eastAsia="Microsoft YaHei" w:hint="eastAsia"/>
        </w:rPr>
        <w:t>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 w:rsidR="00EA32D2" w:rsidRPr="004C0ED4">
        <w:rPr>
          <w:rFonts w:eastAsia="Microsoft YaHei" w:hint="eastAsia"/>
        </w:rPr>
        <w:t xml:space="preserve"> </w:t>
      </w:r>
      <w:ins w:id="646" w:author="AnneMarieW" w:date="2016-10-03T10:40:00Z">
        <w:r w:rsidR="00841054">
          <w:rPr>
            <w:rFonts w:eastAsia="Microsoft YaHei"/>
          </w:rPr>
          <w:t xml:space="preserve">is specified </w:t>
        </w:r>
      </w:ins>
      <w:r>
        <w:rPr>
          <w:rFonts w:eastAsia="Microsoft YaHei" w:hint="eastAsia"/>
        </w:rPr>
        <w:t>as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i32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del w:id="647" w:author="AnneMarieW" w:date="2016-10-03T10:41:00Z">
        <w:r w:rsidDel="00841054">
          <w:rPr>
            <w:rFonts w:eastAsia="Microsoft YaHei" w:hint="eastAsia"/>
          </w:rPr>
          <w:delText>we</w:delText>
        </w:r>
        <w:r w:rsidR="00EA32D2" w:rsidDel="00841054">
          <w:rPr>
            <w:rFonts w:eastAsia="Microsoft YaHei" w:hint="eastAsia"/>
          </w:rPr>
          <w:delText xml:space="preserve"> </w:delText>
        </w:r>
        <w:r w:rsidDel="00841054">
          <w:rPr>
            <w:rFonts w:eastAsia="Microsoft YaHei" w:hint="eastAsia"/>
          </w:rPr>
          <w:delText>pass</w:delText>
        </w:r>
        <w:r w:rsidR="00EA32D2" w:rsidRPr="004C0ED4" w:rsidDel="00841054">
          <w:rPr>
            <w:rFonts w:eastAsia="Microsoft YaHei" w:hint="eastAsia"/>
          </w:rPr>
          <w:delText xml:space="preserve"> </w:delText>
        </w:r>
      </w:del>
      <w:r w:rsidRPr="00EA32D2">
        <w:rPr>
          <w:rStyle w:val="Literal"/>
        </w:rPr>
        <w:t>5</w:t>
      </w:r>
      <w:r w:rsidR="00EA32D2" w:rsidRPr="004C0ED4">
        <w:rPr>
          <w:rFonts w:eastAsia="Microsoft YaHei" w:hint="eastAsia"/>
        </w:rPr>
        <w:t xml:space="preserve"> </w:t>
      </w:r>
      <w:ins w:id="648" w:author="AnneMarieW" w:date="2016-10-03T10:41:00Z">
        <w:r w:rsidR="00841054">
          <w:rPr>
            <w:rFonts w:eastAsia="Microsoft YaHei"/>
          </w:rPr>
          <w:t xml:space="preserve">is passed </w:t>
        </w:r>
      </w:ins>
      <w:r>
        <w:rPr>
          <w:rFonts w:eastAsia="Microsoft YaHei" w:hint="eastAsia"/>
        </w:rPr>
        <w:t>to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another_function</w:t>
      </w:r>
      <w:r>
        <w:rPr>
          <w:rFonts w:eastAsia="Microsoft YaHei" w:hint="eastAsia"/>
        </w:rPr>
        <w:t>,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println!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macro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puts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5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pair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curly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braces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format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string.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signatures,</w:t>
      </w:r>
      <w:r w:rsidR="00EA32D2">
        <w:rPr>
          <w:rFonts w:eastAsia="Microsoft YaHei" w:hint="eastAsia"/>
        </w:rPr>
        <w:t xml:space="preserve"> </w:t>
      </w:r>
      <w:del w:id="649" w:author="AnneMarieW" w:date="2016-10-03T10:41:00Z">
        <w:r w:rsidDel="00525C6B">
          <w:rPr>
            <w:rFonts w:eastAsia="Microsoft YaHei" w:hint="eastAsia"/>
          </w:rPr>
          <w:delText>we</w:delText>
        </w:r>
      </w:del>
      <w:ins w:id="650" w:author="AnneMarieW" w:date="2016-10-03T10:41:00Z">
        <w:r w:rsidR="00525C6B">
          <w:rPr>
            <w:rFonts w:eastAsia="Microsoft YaHei"/>
          </w:rPr>
          <w:t>you</w:t>
        </w:r>
      </w:ins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must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declare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deliberate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decision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ins w:id="651" w:author="AnneMarieW" w:date="2016-10-03T10:41:00Z">
        <w:r w:rsidR="00525C6B" w:rsidRPr="00525C6B">
          <w:rPr>
            <w:rFonts w:eastAsia="Microsoft YaHei" w:hint="eastAsia"/>
          </w:rPr>
          <w:t xml:space="preserve"> </w:t>
        </w:r>
        <w:r w:rsidR="00525C6B">
          <w:rPr>
            <w:rFonts w:eastAsia="Microsoft YaHei" w:hint="eastAsia"/>
          </w:rPr>
          <w:t>Rust</w:t>
        </w:r>
      </w:ins>
      <w:ins w:id="652" w:author="AnneMarieW" w:date="2016-10-03T10:42:00Z">
        <w:r w:rsidR="00525C6B">
          <w:rPr>
            <w:rFonts w:eastAsia="Microsoft YaHei"/>
          </w:rPr>
          <w:t>’s</w:t>
        </w:r>
      </w:ins>
      <w:del w:id="653" w:author="AnneMarieW" w:date="2016-10-03T10:42:00Z"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the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design</w:t>
      </w:r>
      <w:del w:id="654" w:author="AnneMarieW" w:date="2016-10-03T10:42:00Z"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of</w:delText>
        </w:r>
      </w:del>
      <w:del w:id="655" w:author="AnneMarieW" w:date="2016-10-03T10:41:00Z"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Rust</w:delText>
        </w:r>
      </w:del>
      <w:del w:id="656" w:author="AnneMarieW" w:date="2016-10-03T10:42:00Z">
        <w:r w:rsidDel="00525C6B">
          <w:rPr>
            <w:rFonts w:eastAsia="Microsoft YaHei" w:hint="eastAsia"/>
          </w:rPr>
          <w:delText>;</w:delText>
        </w:r>
      </w:del>
      <w:ins w:id="657" w:author="AnneMarieW" w:date="2016-10-03T10:42:00Z">
        <w:r w:rsidR="00525C6B">
          <w:rPr>
            <w:rFonts w:eastAsia="Microsoft YaHei"/>
          </w:rPr>
          <w:t>: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requiring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definitions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elsewhere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del w:id="658" w:author="AnneMarieW" w:date="2016-10-03T10:42:00Z">
        <w:r w:rsidDel="00525C6B">
          <w:rPr>
            <w:rFonts w:eastAsia="Microsoft YaHei" w:hint="eastAsia"/>
          </w:rPr>
          <w:delText>in</w:delText>
        </w:r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order</w:delText>
        </w:r>
        <w:r w:rsidR="00EA32D2" w:rsidDel="00525C6B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figure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separate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inside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signature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commas,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another_function(5,</w:t>
      </w:r>
      <w:r>
        <w:t xml:space="preserve"> </w:t>
      </w:r>
      <w:r w:rsidR="00633E1D" w:rsidRPr="00CD442E">
        <w:t>6);</w:t>
      </w:r>
    </w:p>
    <w:p w:rsidR="00633E1D" w:rsidRPr="00CD442E" w:rsidRDefault="00633E1D" w:rsidP="00CD442E">
      <w:pPr>
        <w:pStyle w:val="CodeB"/>
      </w:pPr>
      <w:r w:rsidRPr="00CD442E">
        <w:t>}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fn</w:t>
      </w:r>
      <w:r w:rsidR="00EA32D2">
        <w:t xml:space="preserve"> </w:t>
      </w:r>
      <w:r w:rsidRPr="00CD442E">
        <w:t>another_function(x:</w:t>
      </w:r>
      <w:r w:rsidR="00EA32D2">
        <w:t xml:space="preserve"> </w:t>
      </w:r>
      <w:r w:rsidRPr="00CD442E">
        <w:t>i32,</w:t>
      </w:r>
      <w:r w:rsidR="00EA32D2">
        <w:t xml:space="preserve"> </w:t>
      </w:r>
      <w:r w:rsidRPr="00CD442E">
        <w:t>y:</w:t>
      </w:r>
      <w:r w:rsidR="00EA32D2">
        <w:t xml:space="preserve"> </w:t>
      </w:r>
      <w:r w:rsidRPr="00CD442E">
        <w:t>i32)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x);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y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y);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del w:id="659" w:author="AnneMarieW" w:date="2016-10-03T10:43:00Z">
        <w:r w:rsidDel="00525C6B">
          <w:rPr>
            <w:rFonts w:eastAsia="Microsoft YaHei" w:hint="eastAsia"/>
          </w:rPr>
          <w:delText>In</w:delText>
        </w:r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t</w:delText>
        </w:r>
      </w:del>
      <w:ins w:id="660" w:author="AnneMarieW" w:date="2016-10-03T10:43:00Z">
        <w:r w:rsidR="00525C6B">
          <w:rPr>
            <w:rFonts w:eastAsia="Microsoft YaHei"/>
          </w:rPr>
          <w:t>T</w:t>
        </w:r>
      </w:ins>
      <w:r>
        <w:rPr>
          <w:rFonts w:eastAsia="Microsoft YaHei" w:hint="eastAsia"/>
        </w:rPr>
        <w:t>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del w:id="661" w:author="AnneMarieW" w:date="2016-10-03T10:43:00Z">
        <w:r w:rsidDel="00525C6B">
          <w:rPr>
            <w:rFonts w:eastAsia="Microsoft YaHei" w:hint="eastAsia"/>
          </w:rPr>
          <w:delText>,</w:delText>
        </w:r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we</w:delText>
        </w:r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make</w:delText>
        </w:r>
      </w:del>
      <w:ins w:id="662" w:author="AnneMarieW" w:date="2016-10-03T10:43:00Z">
        <w:r w:rsidR="00525C6B">
          <w:rPr>
            <w:rFonts w:eastAsia="Microsoft YaHei"/>
          </w:rPr>
          <w:t xml:space="preserve"> creates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i32</w:t>
      </w:r>
      <w:ins w:id="663" w:author="AnneMarieW" w:date="2016-10-04T15:17:00Z">
        <w:r w:rsidR="00055F33">
          <w:rPr>
            <w:rStyle w:val="Literal"/>
          </w:rPr>
          <w:t xml:space="preserve"> </w:t>
        </w:r>
        <w:r w:rsidR="00DF6F7C" w:rsidRPr="00DF6F7C">
          <w:rPr>
            <w:rFonts w:eastAsia="Microsoft YaHei"/>
            <w:rPrChange w:id="664" w:author="AnneMarieW" w:date="2016-10-04T15:18:00Z">
              <w:rPr>
                <w:rStyle w:val="Literal"/>
              </w:rPr>
            </w:rPrChange>
          </w:rPr>
          <w:t>type</w:t>
        </w:r>
      </w:ins>
      <w:r>
        <w:rPr>
          <w:rFonts w:eastAsia="Microsoft YaHei" w:hint="eastAsia"/>
        </w:rPr>
        <w:t>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del w:id="665" w:author="AnneMarieW" w:date="2016-10-04T15:18:00Z">
        <w:r w:rsidDel="00055F33">
          <w:rPr>
            <w:rFonts w:eastAsia="Microsoft YaHei" w:hint="eastAsia"/>
          </w:rPr>
          <w:delText>y</w:delText>
        </w:r>
      </w:del>
      <w:ins w:id="666" w:author="AnneMarieW" w:date="2016-10-04T15:18:00Z">
        <w:r w:rsidR="00055F33">
          <w:rPr>
            <w:rFonts w:eastAsia="Microsoft YaHei"/>
          </w:rPr>
          <w:t xml:space="preserve"> </w:t>
        </w:r>
        <w:r w:rsidR="00055F33">
          <w:rPr>
            <w:rFonts w:eastAsia="Microsoft YaHei" w:hint="eastAsia"/>
          </w:rPr>
          <w:t>arguments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type,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happen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example.</w:t>
      </w:r>
      <w:r w:rsidR="00EA32D2">
        <w:rPr>
          <w:rFonts w:eastAsia="Microsoft YaHei" w:hint="eastAsia"/>
        </w:rPr>
        <w:t xml:space="preserve"> </w:t>
      </w:r>
      <w:del w:id="667" w:author="AnneMarieW" w:date="2016-10-03T10:43:00Z">
        <w:r w:rsidDel="00525C6B">
          <w:rPr>
            <w:rFonts w:eastAsia="Microsoft YaHei" w:hint="eastAsia"/>
          </w:rPr>
          <w:delText>Our</w:delText>
        </w:r>
      </w:del>
      <w:ins w:id="668" w:author="AnneMarieW" w:date="2016-10-03T10:43:00Z">
        <w:r w:rsidR="00525C6B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del w:id="669" w:author="AnneMarieW" w:date="2016-10-03T10:44:00Z">
        <w:r w:rsidDel="00525C6B">
          <w:rPr>
            <w:rFonts w:eastAsia="Microsoft YaHei" w:hint="eastAsia"/>
          </w:rPr>
          <w:delText>out</w:delText>
        </w:r>
      </w:del>
      <w:ins w:id="670" w:author="AnneMarieW" w:date="2016-10-03T10:44:00Z">
        <w:r w:rsidR="00525C6B">
          <w:rPr>
            <w:rFonts w:eastAsia="Microsoft YaHei"/>
          </w:rPr>
          <w:t>running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Replace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currently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 w:rsidRPr="004C0ED4">
        <w:rPr>
          <w:rFonts w:eastAsia="Microsoft YaHei" w:hint="eastAsia"/>
        </w:rPr>
        <w:t xml:space="preserve"> </w:t>
      </w:r>
      <w:r w:rsidR="00DF6F7C" w:rsidRPr="00DF6F7C">
        <w:rPr>
          <w:rStyle w:val="EmphasisItalic"/>
          <w:rPrChange w:id="671" w:author="AnneMarieW" w:date="2016-10-03T10:44:00Z">
            <w:rPr>
              <w:rStyle w:val="Literal"/>
            </w:rPr>
          </w:rPrChange>
        </w:rPr>
        <w:t>function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project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 w:rsidRPr="004C0ED4">
        <w:rPr>
          <w:rFonts w:eastAsia="Microsoft YaHei" w:hint="eastAsia"/>
        </w:rPr>
        <w:t xml:space="preserve"> </w:t>
      </w:r>
      <w:r w:rsidR="00DF6F7C" w:rsidRPr="00DF6F7C">
        <w:rPr>
          <w:rStyle w:val="EmphasisItalic"/>
          <w:rPrChange w:id="672" w:author="AnneMarieW" w:date="2016-10-03T10:44:00Z">
            <w:rPr>
              <w:rStyle w:val="Literal"/>
            </w:rPr>
          </w:rPrChange>
        </w:rPr>
        <w:t>main.rs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ins w:id="673" w:author="AnneMarieW" w:date="2016-10-03T10:44:00Z">
        <w:r w:rsidR="00525C6B">
          <w:rPr>
            <w:rFonts w:eastAsia="Microsoft YaHei"/>
          </w:rPr>
          <w:t xml:space="preserve">preceding </w:t>
        </w:r>
      </w:ins>
      <w:r>
        <w:rPr>
          <w:rFonts w:eastAsia="Microsoft YaHei" w:hint="eastAsia"/>
        </w:rPr>
        <w:t>example</w:t>
      </w:r>
      <w:del w:id="674" w:author="AnneMarieW" w:date="2016-10-03T10:44:00Z">
        <w:r w:rsidR="00EA32D2" w:rsidDel="00525C6B">
          <w:rPr>
            <w:rFonts w:eastAsia="Microsoft YaHei" w:hint="eastAsia"/>
          </w:rPr>
          <w:delText xml:space="preserve"> </w:delText>
        </w:r>
        <w:r w:rsidDel="00525C6B">
          <w:rPr>
            <w:rFonts w:eastAsia="Microsoft YaHei" w:hint="eastAsia"/>
          </w:rPr>
          <w:delText>above</w:delText>
        </w:r>
      </w:del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del w:id="675" w:author="AnneMarieW" w:date="2016-10-04T15:19:00Z">
        <w:r w:rsidR="00EA32D2" w:rsidDel="00E20F5C">
          <w:rPr>
            <w:rFonts w:eastAsia="Microsoft YaHei" w:hint="eastAsia"/>
          </w:rPr>
          <w:delText xml:space="preserve"> </w:delText>
        </w:r>
        <w:r w:rsidDel="00E20F5C">
          <w:rPr>
            <w:rFonts w:eastAsia="Microsoft YaHei" w:hint="eastAsia"/>
          </w:rPr>
          <w:delText>as</w:delText>
        </w:r>
        <w:r w:rsidR="00EA32D2" w:rsidDel="00E20F5C">
          <w:rPr>
            <w:rFonts w:eastAsia="Microsoft YaHei" w:hint="eastAsia"/>
          </w:rPr>
          <w:delText xml:space="preserve"> </w:delText>
        </w:r>
        <w:r w:rsidDel="00E20F5C">
          <w:rPr>
            <w:rFonts w:eastAsia="Microsoft YaHei" w:hint="eastAsia"/>
          </w:rPr>
          <w:delText>follows</w:delText>
        </w:r>
      </w:del>
      <w:ins w:id="676" w:author="AnneMarieW" w:date="2016-10-04T15:19:00Z">
        <w:r w:rsidR="00E20F5C">
          <w:rPr>
            <w:rFonts w:eastAsia="Microsoft YaHei"/>
          </w:rPr>
          <w:t xml:space="preserve"> using </w:t>
        </w:r>
        <w:r w:rsidR="00DF6F7C" w:rsidRPr="00DF6F7C">
          <w:rPr>
            <w:rStyle w:val="LiteralBold"/>
            <w:rFonts w:eastAsia="Microsoft YaHei"/>
            <w:rPrChange w:id="677" w:author="AnneMarieW" w:date="2016-10-04T15:19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>cargo run</w:t>
        </w:r>
      </w:ins>
      <w:r>
        <w:rPr>
          <w:rFonts w:eastAsia="Microsoft YaHei" w:hint="eastAsia"/>
        </w:rPr>
        <w:t>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functions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(file:///projects/functions)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`target/debug/functions`</w:t>
      </w:r>
    </w:p>
    <w:p w:rsidR="00633E1D" w:rsidRPr="00CD442E" w:rsidRDefault="00633E1D" w:rsidP="00CD442E">
      <w:pPr>
        <w:pStyle w:val="CodeB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of</w:t>
      </w:r>
      <w:r w:rsidR="00EA32D2">
        <w:t xml:space="preserve"> </w:t>
      </w:r>
      <w:r w:rsidRPr="00CD442E">
        <w:t>x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5</w:t>
      </w:r>
    </w:p>
    <w:p w:rsidR="00633E1D" w:rsidRPr="00CD442E" w:rsidRDefault="00633E1D" w:rsidP="00CD442E">
      <w:pPr>
        <w:pStyle w:val="CodeC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of</w:t>
      </w:r>
      <w:r w:rsidR="00EA32D2">
        <w:t xml:space="preserve"> </w:t>
      </w:r>
      <w:r w:rsidRPr="00CD442E">
        <w:t>y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6</w:t>
      </w:r>
    </w:p>
    <w:p w:rsidR="00633E1D" w:rsidRDefault="00633E1D" w:rsidP="00CC2B52">
      <w:pPr>
        <w:pStyle w:val="Body"/>
        <w:rPr>
          <w:rFonts w:eastAsia="Microsoft YaHei"/>
        </w:rPr>
      </w:pPr>
      <w:del w:id="678" w:author="AnneMarieW" w:date="2016-10-03T10:45:00Z">
        <w:r w:rsidDel="00705DFE">
          <w:rPr>
            <w:rFonts w:eastAsia="Microsoft YaHei" w:hint="eastAsia"/>
          </w:rPr>
          <w:delText>Sinc</w:delText>
        </w:r>
      </w:del>
      <w:ins w:id="679" w:author="AnneMarieW" w:date="2016-10-03T10:45:00Z">
        <w:r w:rsidR="00705DFE">
          <w:rPr>
            <w:rFonts w:eastAsia="Microsoft YaHei"/>
          </w:rPr>
          <w:t>Becaus</w:t>
        </w:r>
      </w:ins>
      <w:r>
        <w:rPr>
          <w:rFonts w:eastAsia="Microsoft YaHei" w:hint="eastAsia"/>
        </w:rPr>
        <w:t>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5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6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y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argument,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strings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680" w:name="function-bodies"/>
      <w:bookmarkStart w:id="681" w:name="_Toc462761716"/>
      <w:bookmarkEnd w:id="680"/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Bodies</w:t>
      </w:r>
      <w:bookmarkEnd w:id="681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lastRenderedPageBreak/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bodies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series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expression.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far,</w:t>
      </w:r>
      <w:r w:rsidR="00EA32D2">
        <w:rPr>
          <w:rFonts w:eastAsia="Microsoft YaHei" w:hint="eastAsia"/>
        </w:rPr>
        <w:t xml:space="preserve"> </w:t>
      </w:r>
      <w:del w:id="682" w:author="AnneMarieW" w:date="2016-10-03T11:19:00Z">
        <w:r w:rsidDel="00252F47">
          <w:rPr>
            <w:rFonts w:eastAsia="Microsoft YaHei" w:hint="eastAsia"/>
          </w:rPr>
          <w:delText>we</w:delText>
        </w:r>
      </w:del>
      <w:ins w:id="683" w:author="AnneMarieW" w:date="2016-10-03T11:19:00Z">
        <w:r w:rsidR="00252F47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4C0ED4">
        <w:rPr>
          <w:rFonts w:eastAsia="Microsoft YaHei"/>
        </w:rPr>
        <w:t xml:space="preserve"> </w:t>
      </w:r>
      <w:del w:id="684" w:author="AnneMarieW" w:date="2016-10-03T11:19:00Z">
        <w:r w:rsidDel="00252F47">
          <w:rPr>
            <w:rFonts w:eastAsia="Microsoft YaHei" w:hint="eastAsia"/>
          </w:rPr>
          <w:delText>we</w:delText>
        </w:r>
      </w:del>
      <w:ins w:id="685" w:author="AnneMarieW" w:date="2016-10-03T11:19:00Z">
        <w:r w:rsidR="00252F47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statements.</w:t>
      </w:r>
      <w:r w:rsidR="00EA32D2">
        <w:rPr>
          <w:rFonts w:eastAsia="Microsoft YaHei" w:hint="eastAsia"/>
        </w:rPr>
        <w:t xml:space="preserve"> </w:t>
      </w:r>
      <w:del w:id="686" w:author="AnneMarieW" w:date="2016-10-03T11:19:00Z">
        <w:r w:rsidDel="00252F47">
          <w:rPr>
            <w:rFonts w:eastAsia="Microsoft YaHei" w:hint="eastAsia"/>
          </w:rPr>
          <w:delText>Sinc</w:delText>
        </w:r>
      </w:del>
      <w:ins w:id="687" w:author="AnneMarieW" w:date="2016-10-03T11:19:00Z">
        <w:r w:rsidR="00252F47">
          <w:rPr>
            <w:rFonts w:eastAsia="Microsoft YaHei"/>
          </w:rPr>
          <w:t>Becaus</w:t>
        </w:r>
      </w:ins>
      <w:r>
        <w:rPr>
          <w:rFonts w:eastAsia="Microsoft YaHei" w:hint="eastAsia"/>
        </w:rPr>
        <w:t>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expression-based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distinction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distinctions,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ins w:id="688" w:author="AnneMarieW" w:date="2016-10-03T11:20:00Z">
        <w:r w:rsidR="00B10D92">
          <w:rPr>
            <w:rFonts w:eastAsia="Microsoft YaHei"/>
          </w:rPr>
          <w:t>,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their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differences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affect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bodies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functions.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689" w:name="statements-and-expressions"/>
      <w:bookmarkStart w:id="690" w:name="_Toc462761717"/>
      <w:bookmarkEnd w:id="689"/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bookmarkEnd w:id="690"/>
    </w:p>
    <w:p w:rsidR="00633E1D" w:rsidRDefault="00633E1D" w:rsidP="00CC2B52">
      <w:pPr>
        <w:pStyle w:val="BodyFirst"/>
        <w:rPr>
          <w:rFonts w:eastAsia="Microsoft YaHei"/>
        </w:rPr>
      </w:pPr>
      <w:del w:id="691" w:author="AnneMarieW" w:date="2016-10-03T11:20:00Z">
        <w:r w:rsidDel="00721AA8">
          <w:rPr>
            <w:rFonts w:eastAsia="Microsoft YaHei" w:hint="eastAsia"/>
          </w:rPr>
          <w:delText>We</w:delText>
        </w:r>
      </w:del>
      <w:ins w:id="692" w:author="AnneMarieW" w:date="2016-10-03T11:20:00Z">
        <w:r w:rsidR="00721AA8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del w:id="693" w:author="AnneMarieW" w:date="2016-10-03T11:20:00Z">
        <w:r w:rsidDel="00721AA8">
          <w:rPr>
            <w:rFonts w:eastAsia="Microsoft YaHei" w:hint="eastAsia"/>
          </w:rPr>
          <w:delText>already</w:delText>
        </w:r>
        <w:r w:rsidR="00EA32D2" w:rsidDel="00721AA8">
          <w:rPr>
            <w:rFonts w:eastAsia="Microsoft YaHei" w:hint="eastAsia"/>
          </w:rPr>
          <w:delText xml:space="preserve"> </w:delText>
        </w:r>
      </w:del>
      <w:ins w:id="694" w:author="janelle" w:date="2016-10-26T11:54:00Z">
        <w:r w:rsidR="00B63855">
          <w:rPr>
            <w:rFonts w:eastAsia="Microsoft YaHei"/>
          </w:rPr>
          <w:t>already used</w:t>
        </w:r>
      </w:ins>
      <w:del w:id="695" w:author="janelle" w:date="2016-10-26T11:54:00Z">
        <w:r w:rsidDel="00B63855">
          <w:rPr>
            <w:rFonts w:eastAsia="Microsoft YaHei" w:hint="eastAsia"/>
          </w:rPr>
          <w:delText>been</w:delText>
        </w:r>
        <w:r w:rsidR="00EA32D2" w:rsidDel="00B63855">
          <w:rPr>
            <w:rFonts w:eastAsia="Microsoft YaHei" w:hint="eastAsia"/>
          </w:rPr>
          <w:delText xml:space="preserve"> </w:delText>
        </w:r>
        <w:r w:rsidDel="00B63855">
          <w:rPr>
            <w:rFonts w:eastAsia="Microsoft YaHei" w:hint="eastAsia"/>
          </w:rPr>
          <w:delText>using</w:delText>
        </w:r>
      </w:del>
      <w:r w:rsidR="00EA32D2">
        <w:rPr>
          <w:rFonts w:eastAsia="Microsoft YaHei" w:hint="eastAsia"/>
        </w:rPr>
        <w:t xml:space="preserve"> </w:t>
      </w:r>
      <w:del w:id="696" w:author="AnneMarieW" w:date="2016-10-03T11:20:00Z">
        <w:r w:rsidDel="00721AA8">
          <w:rPr>
            <w:rFonts w:eastAsia="Microsoft YaHei" w:hint="eastAsia"/>
          </w:rPr>
          <w:delText>both</w:delText>
        </w:r>
        <w:r w:rsidR="00EA32D2" w:rsidDel="00721AA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expressions.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Statements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instructions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value.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Expressions</w:t>
      </w:r>
      <w:r w:rsidR="004C0ED4">
        <w:rPr>
          <w:rStyle w:val="EmphasisItalic"/>
          <w:rFonts w:eastAsia="Microsoft YaHei"/>
        </w:rPr>
        <w:t xml:space="preserve"> </w:t>
      </w:r>
      <w:r>
        <w:rPr>
          <w:rFonts w:eastAsia="Microsoft YaHei" w:hint="eastAsia"/>
        </w:rPr>
        <w:t>evaluate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resulting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examples.</w:t>
      </w:r>
    </w:p>
    <w:p w:rsidR="00633E1D" w:rsidRDefault="00633E1D" w:rsidP="004C0ED4">
      <w:pPr>
        <w:pStyle w:val="Body"/>
        <w:rPr>
          <w:rFonts w:eastAsia="Microsoft YaHei"/>
        </w:rPr>
      </w:pPr>
      <w:r>
        <w:rPr>
          <w:rFonts w:eastAsia="Microsoft YaHei" w:hint="eastAsia"/>
        </w:rPr>
        <w:t>Creating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del w:id="697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698" w:author="NSP" w:date="2016-10-21T14:08:00Z">
        <w:r w:rsidR="00D13E27">
          <w:rPr>
            <w:rFonts w:eastAsia="Microsoft YaHei" w:hint="eastAsia"/>
          </w:rPr>
          <w:t>variable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assigning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keyword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y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=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6;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statement:</w:t>
      </w:r>
    </w:p>
    <w:p w:rsidR="00633E1D" w:rsidRDefault="00633E1D" w:rsidP="00CD442E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y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6;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entire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</w:t>
      </w:r>
      <w:del w:id="699" w:author="AnneMarieW" w:date="2016-10-04T10:11:00Z">
        <w:r w:rsidDel="00FB7203">
          <w:rPr>
            <w:rFonts w:eastAsia="Microsoft YaHei" w:hint="eastAsia"/>
          </w:rPr>
          <w:delText>vious</w:delText>
        </w:r>
      </w:del>
      <w:ins w:id="700" w:author="AnneMarieW" w:date="2016-10-04T10:11:00Z">
        <w:r w:rsidR="00FB7203">
          <w:rPr>
            <w:rFonts w:eastAsia="Microsoft YaHei"/>
          </w:rPr>
          <w:t>ceding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statement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itself.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del w:id="701" w:author="AnneMarieW" w:date="2016-10-03T11:21:00Z"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themselves</w:delText>
        </w:r>
      </w:del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Therefore,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assign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</w:t>
      </w:r>
      <w:del w:id="702" w:author="AnneMarieW" w:date="2016-10-03T11:21:00Z">
        <w:r w:rsidDel="00721AA8">
          <w:rPr>
            <w:rFonts w:eastAsia="Microsoft YaHei" w:hint="eastAsia"/>
          </w:rPr>
          <w:delText>is</w:delText>
        </w:r>
      </w:del>
      <w:ins w:id="703" w:author="AnneMarieW" w:date="2016-10-03T11:21:00Z">
        <w:r w:rsidR="00721AA8">
          <w:rPr>
            <w:rFonts w:eastAsia="Microsoft YaHei"/>
          </w:rPr>
          <w:t>e following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tries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(let</w:t>
      </w:r>
      <w:r>
        <w:t xml:space="preserve"> </w:t>
      </w:r>
      <w:r w:rsidR="00633E1D" w:rsidRPr="00CD442E">
        <w:t>y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6);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del w:id="704" w:author="AnneMarieW" w:date="2016-10-04T15:20:00Z">
        <w:r w:rsidDel="00E20F5C">
          <w:rPr>
            <w:rFonts w:eastAsia="Microsoft YaHei" w:hint="eastAsia"/>
          </w:rPr>
          <w:delText>If</w:delText>
        </w:r>
      </w:del>
      <w:ins w:id="705" w:author="AnneMarieW" w:date="2016-10-04T15:20:00Z">
        <w:r w:rsidR="00E20F5C">
          <w:rPr>
            <w:rFonts w:eastAsia="Microsoft YaHei"/>
          </w:rPr>
          <w:t>When</w:t>
        </w:r>
      </w:ins>
      <w:r w:rsidR="00EA32D2">
        <w:rPr>
          <w:rFonts w:eastAsia="Microsoft YaHei" w:hint="eastAsia"/>
        </w:rPr>
        <w:t xml:space="preserve"> </w:t>
      </w:r>
      <w:del w:id="706" w:author="AnneMarieW" w:date="2016-10-03T11:21:00Z">
        <w:r w:rsidDel="00721AA8">
          <w:rPr>
            <w:rFonts w:eastAsia="Microsoft YaHei" w:hint="eastAsia"/>
          </w:rPr>
          <w:delText>we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were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to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run</w:delText>
        </w:r>
      </w:del>
      <w:ins w:id="707" w:author="AnneMarieW" w:date="2016-10-03T11:21:00Z">
        <w:r w:rsidR="00E20F5C">
          <w:rPr>
            <w:rFonts w:eastAsia="Microsoft YaHei"/>
          </w:rPr>
          <w:t>you r</w:t>
        </w:r>
      </w:ins>
      <w:ins w:id="708" w:author="AnneMarieW" w:date="2016-10-04T15:20:00Z">
        <w:r w:rsidR="00E20F5C">
          <w:rPr>
            <w:rFonts w:eastAsia="Microsoft YaHei"/>
          </w:rPr>
          <w:t>u</w:t>
        </w:r>
      </w:ins>
      <w:ins w:id="709" w:author="AnneMarieW" w:date="2016-10-03T11:21:00Z">
        <w:r w:rsidR="00721AA8">
          <w:rPr>
            <w:rFonts w:eastAsia="Microsoft YaHei"/>
          </w:rPr>
          <w:t>n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program,</w:t>
      </w:r>
      <w:r w:rsidR="00EA32D2">
        <w:rPr>
          <w:rFonts w:eastAsia="Microsoft YaHei" w:hint="eastAsia"/>
        </w:rPr>
        <w:t xml:space="preserve"> </w:t>
      </w:r>
      <w:del w:id="710" w:author="AnneMarieW" w:date="2016-10-03T11:21:00Z">
        <w:r w:rsidDel="00721AA8">
          <w:rPr>
            <w:rFonts w:eastAsia="Microsoft YaHei" w:hint="eastAsia"/>
          </w:rPr>
          <w:delText>we</w:delText>
        </w:r>
      </w:del>
      <w:ins w:id="711" w:author="AnneMarieW" w:date="2016-10-03T11:21:00Z">
        <w:r w:rsidR="00721AA8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del w:id="712" w:author="NSP" w:date="2016-10-21T14:20:00Z">
        <w:r w:rsidDel="001B0BD4">
          <w:rPr>
            <w:rFonts w:eastAsia="Microsoft YaHei" w:hint="eastAsia"/>
          </w:rPr>
          <w:delText>d</w:delText>
        </w:r>
      </w:del>
      <w:ins w:id="713" w:author="NSP" w:date="2016-10-21T14:20:00Z">
        <w:r w:rsidR="001B0BD4">
          <w:rPr>
            <w:rFonts w:eastAsia="Microsoft YaHei"/>
          </w:rPr>
          <w:t>ll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functions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(file:///projects/functions)</w:t>
      </w:r>
    </w:p>
    <w:p w:rsidR="00633E1D" w:rsidRPr="00CD442E" w:rsidRDefault="00633E1D" w:rsidP="00CD442E">
      <w:pPr>
        <w:pStyle w:val="CodeB"/>
      </w:pPr>
      <w:r w:rsidRPr="00CD442E">
        <w:t>error:</w:t>
      </w:r>
      <w:r w:rsidR="00EA32D2">
        <w:t xml:space="preserve"> </w:t>
      </w:r>
      <w:r w:rsidRPr="00CD442E">
        <w:t>expected</w:t>
      </w:r>
      <w:r w:rsidR="00EA32D2">
        <w:t xml:space="preserve"> </w:t>
      </w:r>
      <w:r w:rsidRPr="00CD442E">
        <w:t>expression,</w:t>
      </w:r>
      <w:r w:rsidR="00EA32D2">
        <w:t xml:space="preserve"> </w:t>
      </w:r>
      <w:r w:rsidRPr="00CD442E">
        <w:t>found</w:t>
      </w:r>
      <w:r w:rsidR="00EA32D2">
        <w:t xml:space="preserve"> </w:t>
      </w:r>
      <w:r w:rsidRPr="00CD442E">
        <w:t>statement</w:t>
      </w:r>
      <w:r w:rsidR="00EA32D2">
        <w:t xml:space="preserve"> </w:t>
      </w:r>
      <w:r w:rsidRPr="00CD442E">
        <w:t>(`let`)</w:t>
      </w:r>
    </w:p>
    <w:p w:rsidR="00633E1D" w:rsidRPr="00CD442E" w:rsidRDefault="00EA32D2" w:rsidP="00CD442E">
      <w:pPr>
        <w:pStyle w:val="CodeB"/>
      </w:pPr>
      <w:r>
        <w:t xml:space="preserve"> </w:t>
      </w:r>
      <w:r w:rsidR="00633E1D" w:rsidRPr="00CD442E">
        <w:t>--&gt;</w:t>
      </w:r>
      <w:r>
        <w:t xml:space="preserve"> </w:t>
      </w:r>
      <w:r w:rsidR="00633E1D" w:rsidRPr="00CD442E">
        <w:t>src/main.rs:2:14</w:t>
      </w:r>
    </w:p>
    <w:p w:rsidR="00633E1D" w:rsidRPr="00CD442E" w:rsidRDefault="00633E1D" w:rsidP="00CD442E">
      <w:pPr>
        <w:pStyle w:val="CodeB"/>
      </w:pPr>
      <w:r w:rsidRPr="00CD442E">
        <w:t>2</w:t>
      </w:r>
      <w:r w:rsidR="00EA32D2">
        <w:t xml:space="preserve"> </w:t>
      </w:r>
      <w:r w:rsidRPr="00CD442E">
        <w:t>|&gt;</w:t>
      </w:r>
      <w:r w:rsidR="00EA32D2">
        <w:t xml:space="preserve">     </w:t>
      </w:r>
      <w:r w:rsidRPr="00CD442E">
        <w:t>let</w:t>
      </w:r>
      <w:r w:rsidR="00EA32D2">
        <w:t xml:space="preserve"> </w:t>
      </w:r>
      <w:r w:rsidRPr="00CD442E">
        <w:t>x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(let</w:t>
      </w:r>
      <w:r w:rsidR="00EA32D2">
        <w:t xml:space="preserve"> </w:t>
      </w:r>
      <w:r w:rsidRPr="00CD442E">
        <w:t>y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6);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|&gt;</w:t>
      </w:r>
      <w:r>
        <w:t xml:space="preserve">              </w:t>
      </w:r>
      <w:r w:rsidR="00633E1D" w:rsidRPr="00CD442E">
        <w:t>^^^</w:t>
      </w:r>
    </w:p>
    <w:p w:rsidR="00633E1D" w:rsidRPr="00CD442E" w:rsidRDefault="00633E1D" w:rsidP="00CD442E">
      <w:pPr>
        <w:pStyle w:val="CodeB"/>
      </w:pPr>
      <w:r w:rsidRPr="00CD442E">
        <w:t>note:</w:t>
      </w:r>
      <w:r w:rsidR="00EA32D2">
        <w:t xml:space="preserve"> </w:t>
      </w:r>
      <w:r w:rsidRPr="00CD442E">
        <w:t>variable</w:t>
      </w:r>
      <w:r w:rsidR="00EA32D2">
        <w:t xml:space="preserve"> </w:t>
      </w:r>
      <w:r w:rsidRPr="00CD442E">
        <w:t>declaration</w:t>
      </w:r>
      <w:r w:rsidR="00EA32D2">
        <w:t xml:space="preserve"> </w:t>
      </w:r>
      <w:r w:rsidRPr="00CD442E">
        <w:t>using</w:t>
      </w:r>
      <w:r w:rsidR="00EA32D2">
        <w:t xml:space="preserve"> </w:t>
      </w:r>
      <w:r w:rsidRPr="00CD442E">
        <w:t>`let`</w:t>
      </w:r>
      <w:r w:rsidR="00EA32D2">
        <w:t xml:space="preserve"> </w:t>
      </w:r>
      <w:r w:rsidRPr="00CD442E">
        <w:t>is</w:t>
      </w:r>
      <w:r w:rsidR="00EA32D2">
        <w:t xml:space="preserve"> </w:t>
      </w:r>
      <w:r w:rsidRPr="00CD442E">
        <w:t>a</w:t>
      </w:r>
      <w:r w:rsidR="00EA32D2">
        <w:t xml:space="preserve"> </w:t>
      </w:r>
      <w:r w:rsidRPr="00CD442E">
        <w:t>statement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error:</w:t>
      </w:r>
      <w:r w:rsidR="00EA32D2">
        <w:t xml:space="preserve"> </w:t>
      </w:r>
      <w:r w:rsidRPr="00CD442E">
        <w:t>aborting</w:t>
      </w:r>
      <w:r w:rsidR="00EA32D2">
        <w:t xml:space="preserve"> </w:t>
      </w:r>
      <w:r w:rsidRPr="00CD442E">
        <w:t>due</w:t>
      </w:r>
      <w:r w:rsidR="00EA32D2">
        <w:t xml:space="preserve"> </w:t>
      </w:r>
      <w:r w:rsidRPr="00CD442E">
        <w:t>to</w:t>
      </w:r>
      <w:r w:rsidR="00EA32D2">
        <w:t xml:space="preserve"> </w:t>
      </w:r>
      <w:r w:rsidRPr="00CD442E">
        <w:t>previous</w:t>
      </w:r>
      <w:r w:rsidR="00EA32D2">
        <w:t xml:space="preserve"> </w:t>
      </w:r>
      <w:r w:rsidRPr="00CD442E">
        <w:t>error</w:t>
      </w:r>
    </w:p>
    <w:p w:rsidR="00633E1D" w:rsidRPr="00CD442E" w:rsidRDefault="00633E1D" w:rsidP="00CD442E">
      <w:pPr>
        <w:pStyle w:val="CodeC"/>
      </w:pPr>
      <w:r w:rsidRPr="00CD442E">
        <w:t>error:</w:t>
      </w:r>
      <w:r w:rsidR="00EA32D2">
        <w:t xml:space="preserve"> </w:t>
      </w:r>
      <w:r w:rsidRPr="00CD442E">
        <w:t>Could</w:t>
      </w:r>
      <w:r w:rsidR="00EA32D2">
        <w:t xml:space="preserve"> </w:t>
      </w:r>
      <w:r w:rsidRPr="00CD442E">
        <w:t>not</w:t>
      </w:r>
      <w:r w:rsidR="00EA32D2">
        <w:t xml:space="preserve"> </w:t>
      </w:r>
      <w:r w:rsidRPr="00CD442E">
        <w:t>compile</w:t>
      </w:r>
      <w:r w:rsidR="00EA32D2">
        <w:t xml:space="preserve"> </w:t>
      </w:r>
      <w:r w:rsidRPr="00CD442E">
        <w:t>`functions`.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y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=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6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x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</w:t>
      </w:r>
      <w:ins w:id="714" w:author="AnneMarieW" w:date="2016-10-03T11:22:00Z">
        <w:r w:rsidR="00721AA8">
          <w:rPr>
            <w:rFonts w:eastAsia="Microsoft YaHei"/>
          </w:rPr>
          <w:t>, such as</w:t>
        </w:r>
      </w:ins>
      <w:del w:id="715" w:author="AnneMarieW" w:date="2016-10-03T11:22:00Z"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like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assignment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assignment.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languages,</w:t>
      </w:r>
      <w:r w:rsidR="00EA32D2">
        <w:rPr>
          <w:rFonts w:eastAsia="Microsoft YaHei" w:hint="eastAsia"/>
        </w:rPr>
        <w:t xml:space="preserve"> </w:t>
      </w:r>
      <w:del w:id="716" w:author="AnneMarieW" w:date="2016-10-03T11:22:00Z">
        <w:r w:rsidDel="00721AA8">
          <w:rPr>
            <w:rFonts w:eastAsia="Microsoft YaHei" w:hint="eastAsia"/>
          </w:rPr>
          <w:delText>we</w:delText>
        </w:r>
      </w:del>
      <w:ins w:id="717" w:author="AnneMarieW" w:date="2016-10-03T11:22:00Z">
        <w:r w:rsidR="00721AA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write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=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y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=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6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both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y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6</w:t>
      </w:r>
      <w:r>
        <w:rPr>
          <w:rFonts w:eastAsia="Microsoft YaHei" w:hint="eastAsia"/>
        </w:rPr>
        <w:t>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case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Rust.</w:t>
      </w:r>
    </w:p>
    <w:p w:rsidR="00633E1D" w:rsidDel="00721AA8" w:rsidRDefault="00633E1D" w:rsidP="00CC2B52">
      <w:pPr>
        <w:pStyle w:val="Body"/>
        <w:rPr>
          <w:del w:id="718" w:author="AnneMarieW" w:date="2016-10-03T11:22:00Z"/>
          <w:rFonts w:eastAsia="Microsoft YaHei"/>
        </w:rPr>
      </w:pPr>
      <w:r>
        <w:rPr>
          <w:rFonts w:eastAsia="Microsoft YaHei" w:hint="eastAsia"/>
        </w:rPr>
        <w:t>Expressions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something</w:t>
      </w:r>
      <w:del w:id="719" w:author="AnneMarieW" w:date="2016-10-03T11:22:00Z">
        <w:r w:rsidDel="00721AA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del w:id="720" w:author="AnneMarieW" w:date="2016-10-03T11:22:00Z"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wi</w:delText>
        </w:r>
      </w:del>
      <w:ins w:id="721" w:author="AnneMarieW" w:date="2016-10-03T11:22:00Z">
        <w:r w:rsidR="00721AA8">
          <w:rPr>
            <w:rFonts w:eastAsia="Microsoft YaHei"/>
          </w:rPr>
          <w:t>’</w:t>
        </w:r>
      </w:ins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write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Consider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operation,</w:t>
      </w:r>
      <w:r w:rsidR="00EA32D2">
        <w:rPr>
          <w:rFonts w:eastAsia="Microsoft YaHei" w:hint="eastAsia"/>
        </w:rPr>
        <w:t xml:space="preserve"> </w:t>
      </w:r>
      <w:ins w:id="722" w:author="AnneMarieW" w:date="2016-10-03T11:23:00Z">
        <w:r w:rsidR="00721AA8">
          <w:rPr>
            <w:rFonts w:eastAsia="Microsoft YaHei"/>
          </w:rPr>
          <w:t xml:space="preserve">such as </w:t>
        </w:r>
      </w:ins>
      <w:del w:id="723" w:author="AnneMarieW" w:date="2016-10-03T11:23:00Z">
        <w:r w:rsidDel="00721AA8">
          <w:rPr>
            <w:rFonts w:eastAsia="Microsoft YaHei" w:hint="eastAsia"/>
          </w:rPr>
          <w:delText>like</w:delText>
        </w:r>
        <w:r w:rsidR="004C0ED4" w:rsidDel="00721AA8">
          <w:rPr>
            <w:rFonts w:eastAsia="Microsoft YaHei"/>
          </w:rPr>
          <w:delText xml:space="preserve"> </w:delText>
        </w:r>
        <w:r w:rsidDel="00721AA8">
          <w:rPr>
            <w:rFonts w:eastAsia="Microsoft YaHei" w:hint="eastAsia"/>
          </w:rPr>
          <w:delText>this:</w:delText>
        </w:r>
      </w:del>
    </w:p>
    <w:p w:rsidR="00101555" w:rsidRDefault="00633E1D">
      <w:pPr>
        <w:pStyle w:val="Body"/>
        <w:rPr>
          <w:del w:id="724" w:author="AnneMarieW" w:date="2016-10-03T11:23:00Z"/>
          <w:rStyle w:val="Literal"/>
        </w:rPr>
        <w:pPrChange w:id="725" w:author="AnneMarieW" w:date="2016-10-03T11:22:00Z">
          <w:pPr>
            <w:pStyle w:val="CodeB"/>
          </w:pPr>
        </w:pPrChange>
      </w:pPr>
      <w:r w:rsidRPr="00EA32D2">
        <w:rPr>
          <w:rStyle w:val="Literal"/>
        </w:rPr>
        <w:t>5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+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6</w:t>
      </w:r>
      <w:ins w:id="726" w:author="AnneMarieW" w:date="2016-10-03T11:23:00Z">
        <w:r w:rsidR="00721AA8">
          <w:rPr>
            <w:rFonts w:eastAsia="Microsoft YaHei"/>
          </w:rPr>
          <w:t>, which</w:t>
        </w:r>
      </w:ins>
    </w:p>
    <w:p w:rsidR="00633E1D" w:rsidRDefault="00633E1D" w:rsidP="00CC2B52">
      <w:pPr>
        <w:pStyle w:val="Body"/>
        <w:rPr>
          <w:rFonts w:eastAsia="Microsoft YaHei"/>
        </w:rPr>
      </w:pPr>
      <w:del w:id="727" w:author="AnneMarieW" w:date="2016-10-03T11:23:00Z">
        <w:r w:rsidDel="00721AA8">
          <w:rPr>
            <w:rFonts w:eastAsia="Microsoft YaHei" w:hint="eastAsia"/>
          </w:rPr>
          <w:delText>This</w:delText>
        </w:r>
      </w:del>
      <w:r w:rsidR="00EA32D2"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is</w:t>
      </w:r>
      <w:proofErr w:type="gramEnd"/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del w:id="728" w:author="AnneMarieW" w:date="2016-10-03T11:24:00Z">
        <w:r w:rsidDel="00721AA8">
          <w:rPr>
            <w:rFonts w:eastAsia="Microsoft YaHei" w:hint="eastAsia"/>
          </w:rPr>
          <w:delText>,</w:delText>
        </w:r>
      </w:del>
      <w:ins w:id="729" w:author="AnneMarieW" w:date="2016-10-03T11:24:00Z">
        <w:r w:rsidR="00721AA8">
          <w:rPr>
            <w:rFonts w:eastAsia="Microsoft YaHei"/>
          </w:rPr>
          <w:t xml:space="preserve"> that</w:t>
        </w:r>
      </w:ins>
      <w:del w:id="730" w:author="AnneMarieW" w:date="2016-10-03T11:24:00Z"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and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</w:t>
      </w:r>
      <w:ins w:id="731" w:author="AnneMarieW" w:date="2016-10-03T11:24:00Z">
        <w:r w:rsidR="00721AA8">
          <w:rPr>
            <w:rFonts w:eastAsia="Microsoft YaHei"/>
          </w:rPr>
          <w:t>es</w:t>
        </w:r>
      </w:ins>
      <w:del w:id="732" w:author="AnneMarieW" w:date="2016-10-03T11:24:00Z">
        <w:r w:rsidDel="00721AA8">
          <w:rPr>
            <w:rFonts w:eastAsia="Microsoft YaHei" w:hint="eastAsia"/>
          </w:rPr>
          <w:delText>ing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it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results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in</w:delText>
        </w:r>
      </w:del>
      <w:ins w:id="733" w:author="AnneMarieW" w:date="2016-10-03T11:24:00Z">
        <w:r w:rsidR="00721AA8">
          <w:rPr>
            <w:rFonts w:eastAsia="Microsoft YaHei"/>
          </w:rPr>
          <w:t xml:space="preserve"> to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11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ins w:id="734" w:author="AnneMarieW" w:date="2016-10-03T11:25:00Z">
        <w:r w:rsidR="00721AA8">
          <w:rPr>
            <w:rFonts w:eastAsia="Microsoft YaHei"/>
          </w:rPr>
          <w:t xml:space="preserve">: </w:t>
        </w:r>
      </w:ins>
      <w:commentRangeStart w:id="735"/>
      <w:del w:id="736" w:author="AnneMarieW" w:date="2016-10-03T11:25:00Z">
        <w:r w:rsidDel="00721AA8">
          <w:rPr>
            <w:rFonts w:eastAsia="Microsoft YaHei" w:hint="eastAsia"/>
          </w:rPr>
          <w:delText>—</w:delText>
        </w:r>
        <w:r w:rsidR="00EA32D2" w:rsidDel="00721AA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previous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commentRangeEnd w:id="735"/>
      <w:r w:rsidR="00FB7203">
        <w:rPr>
          <w:rStyle w:val="CommentReference"/>
        </w:rPr>
        <w:commentReference w:id="735"/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</w:t>
      </w:r>
      <w:r w:rsidR="004C0ED4" w:rsidRPr="004C0ED4">
        <w:rPr>
          <w:rFonts w:eastAsia="Microsoft YaHei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y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=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6</w:t>
      </w:r>
      <w:proofErr w:type="gramStart"/>
      <w:r w:rsidRPr="00EA32D2">
        <w:rPr>
          <w:rStyle w:val="Literal"/>
        </w:rPr>
        <w:t>;</w:t>
      </w:r>
      <w:r>
        <w:rPr>
          <w:rFonts w:eastAsia="Microsoft YaHei" w:hint="eastAsia"/>
        </w:rPr>
        <w:t>,</w:t>
      </w:r>
      <w:proofErr w:type="gramEnd"/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6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6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macro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create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scopes,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{}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5;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y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3;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x</w:t>
      </w:r>
      <w:r>
        <w:t xml:space="preserve"> </w:t>
      </w:r>
      <w:r w:rsidR="00633E1D" w:rsidRPr="00CD442E">
        <w:t>+</w:t>
      </w:r>
      <w:r>
        <w:t xml:space="preserve"> </w:t>
      </w:r>
      <w:r w:rsidR="00633E1D" w:rsidRPr="00CD442E">
        <w:t>1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y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y);</w:t>
      </w:r>
    </w:p>
    <w:p w:rsidR="00101555" w:rsidRDefault="00633E1D">
      <w:pPr>
        <w:pStyle w:val="CodeC"/>
        <w:pPrChange w:id="737" w:author="AnneMarieW" w:date="2016-10-03T11:27:00Z">
          <w:pPr>
            <w:pStyle w:val="CodeB"/>
          </w:pPr>
        </w:pPrChange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ins w:id="738" w:author="AnneMarieW" w:date="2016-10-03T11:27:00Z">
        <w:r w:rsidR="00721AA8">
          <w:rPr>
            <w:rFonts w:eastAsia="Microsoft YaHei"/>
          </w:rPr>
          <w:t xml:space="preserve">following </w:t>
        </w:r>
      </w:ins>
      <w:r>
        <w:rPr>
          <w:rFonts w:eastAsia="Microsoft YaHei" w:hint="eastAsia"/>
        </w:rPr>
        <w:t>expression</w:t>
      </w:r>
      <w:ins w:id="739" w:author="AnneMarieW" w:date="2016-10-03T11:28:00Z">
        <w:r w:rsidR="00721AA8">
          <w:rPr>
            <w:rFonts w:eastAsia="Microsoft YaHei"/>
          </w:rPr>
          <w:t xml:space="preserve"> shown in the code</w:t>
        </w:r>
      </w:ins>
      <w:del w:id="740" w:author="AnneMarieW" w:date="2016-10-03T11:26:00Z">
        <w:r w:rsidDel="00721AA8">
          <w:rPr>
            <w:rFonts w:eastAsia="Microsoft YaHei" w:hint="eastAsia"/>
          </w:rPr>
          <w:delText>:</w:delText>
        </w:r>
      </w:del>
      <w:ins w:id="741" w:author="AnneMarieW" w:date="2016-10-03T11:26:00Z">
        <w:r w:rsidR="00721AA8" w:rsidRPr="00721AA8">
          <w:rPr>
            <w:rFonts w:eastAsia="Microsoft YaHei" w:hint="eastAsia"/>
          </w:rPr>
          <w:t xml:space="preserve"> </w:t>
        </w:r>
      </w:ins>
      <w:moveToRangeStart w:id="742" w:author="AnneMarieW" w:date="2016-10-03T11:26:00Z" w:name="move463257342"/>
      <w:moveTo w:id="743" w:author="AnneMarieW" w:date="2016-10-03T11:26:00Z">
        <w:r w:rsidR="00721AA8">
          <w:rPr>
            <w:rFonts w:eastAsia="Microsoft YaHei" w:hint="eastAsia"/>
          </w:rPr>
          <w:t>is a block that, in this case, evaluates to</w:t>
        </w:r>
        <w:r w:rsidR="00721AA8" w:rsidRPr="004C0ED4">
          <w:rPr>
            <w:rFonts w:eastAsia="Microsoft YaHei" w:hint="eastAsia"/>
          </w:rPr>
          <w:t xml:space="preserve"> </w:t>
        </w:r>
        <w:r w:rsidR="00721AA8" w:rsidRPr="00EA32D2">
          <w:rPr>
            <w:rStyle w:val="Literal"/>
          </w:rPr>
          <w:t>4</w:t>
        </w:r>
        <w:r w:rsidR="00721AA8">
          <w:rPr>
            <w:rFonts w:eastAsia="Microsoft YaHei" w:hint="eastAsia"/>
          </w:rPr>
          <w:t>, and then gets bound to</w:t>
        </w:r>
        <w:r w:rsidR="00721AA8">
          <w:rPr>
            <w:rFonts w:eastAsia="Microsoft YaHei"/>
          </w:rPr>
          <w:t xml:space="preserve"> </w:t>
        </w:r>
        <w:r w:rsidR="00721AA8" w:rsidRPr="00EA32D2">
          <w:rPr>
            <w:rStyle w:val="Literal"/>
          </w:rPr>
          <w:t>y</w:t>
        </w:r>
        <w:r w:rsidR="00721AA8" w:rsidRPr="004C0ED4">
          <w:rPr>
            <w:rFonts w:eastAsia="Microsoft YaHei" w:hint="eastAsia"/>
          </w:rPr>
          <w:t xml:space="preserve"> </w:t>
        </w:r>
        <w:r w:rsidR="00721AA8">
          <w:rPr>
            <w:rFonts w:eastAsia="Microsoft YaHei" w:hint="eastAsia"/>
          </w:rPr>
          <w:t>as part of the</w:t>
        </w:r>
        <w:r w:rsidR="00721AA8" w:rsidRPr="004C0ED4">
          <w:rPr>
            <w:rFonts w:eastAsia="Microsoft YaHei" w:hint="eastAsia"/>
          </w:rPr>
          <w:t xml:space="preserve"> </w:t>
        </w:r>
        <w:r w:rsidR="00721AA8" w:rsidRPr="00EA32D2">
          <w:rPr>
            <w:rStyle w:val="Literal"/>
          </w:rPr>
          <w:t>let</w:t>
        </w:r>
        <w:r w:rsidR="00721AA8" w:rsidRPr="004C0ED4">
          <w:rPr>
            <w:rFonts w:eastAsia="Microsoft YaHei" w:hint="eastAsia"/>
          </w:rPr>
          <w:t xml:space="preserve"> </w:t>
        </w:r>
        <w:r w:rsidR="00721AA8">
          <w:rPr>
            <w:rFonts w:eastAsia="Microsoft YaHei" w:hint="eastAsia"/>
          </w:rPr>
          <w:t>statement</w:t>
        </w:r>
        <w:del w:id="744" w:author="AnneMarieW" w:date="2016-10-03T11:27:00Z">
          <w:r w:rsidR="00721AA8" w:rsidDel="00721AA8">
            <w:rPr>
              <w:rFonts w:eastAsia="Microsoft YaHei" w:hint="eastAsia"/>
            </w:rPr>
            <w:delText>.</w:delText>
          </w:r>
        </w:del>
      </w:moveTo>
      <w:moveToRangeEnd w:id="742"/>
      <w:ins w:id="745" w:author="AnneMarieW" w:date="2016-10-03T11:27:00Z">
        <w:r w:rsidR="00721AA8">
          <w:rPr>
            <w:rFonts w:eastAsia="Microsoft YaHei"/>
          </w:rPr>
          <w:t>:</w:t>
        </w:r>
      </w:ins>
    </w:p>
    <w:p w:rsidR="00101555" w:rsidRDefault="00633E1D">
      <w:pPr>
        <w:pStyle w:val="CodeA"/>
        <w:pPrChange w:id="746" w:author="AnneMarieW" w:date="2016-10-03T11:27:00Z">
          <w:pPr>
            <w:pStyle w:val="CodeB"/>
          </w:pPr>
        </w:pPrChange>
      </w:pP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3;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x</w:t>
      </w:r>
      <w:r>
        <w:t xml:space="preserve"> </w:t>
      </w:r>
      <w:r w:rsidR="00633E1D" w:rsidRPr="00CD442E">
        <w:t>+</w:t>
      </w:r>
      <w:r>
        <w:t xml:space="preserve"> </w:t>
      </w:r>
      <w:r w:rsidR="00633E1D" w:rsidRPr="00CD442E">
        <w:t>1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Del="00721AA8" w:rsidRDefault="00633E1D" w:rsidP="00CC2B52">
      <w:pPr>
        <w:pStyle w:val="Body"/>
        <w:rPr>
          <w:del w:id="747" w:author="AnneMarieW" w:date="2016-10-03T11:28:00Z"/>
          <w:rFonts w:eastAsia="Microsoft YaHei"/>
        </w:rPr>
      </w:pPr>
      <w:moveFromRangeStart w:id="748" w:author="AnneMarieW" w:date="2016-10-03T11:26:00Z" w:name="move463257342"/>
      <w:moveFrom w:id="749" w:author="AnneMarieW" w:date="2016-10-03T11:26:00Z">
        <w:r w:rsidDel="00721AA8">
          <w:rPr>
            <w:rFonts w:eastAsia="Microsoft YaHei" w:hint="eastAsia"/>
          </w:rPr>
          <w:lastRenderedPageBreak/>
          <w:t>is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a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block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that,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in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this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case,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evaluates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to</w:t>
        </w:r>
        <w:r w:rsidR="00EA32D2" w:rsidRPr="004C0ED4" w:rsidDel="00721AA8">
          <w:rPr>
            <w:rFonts w:eastAsia="Microsoft YaHei" w:hint="eastAsia"/>
          </w:rPr>
          <w:t xml:space="preserve"> </w:t>
        </w:r>
        <w:r w:rsidRPr="00EA32D2" w:rsidDel="00721AA8">
          <w:rPr>
            <w:rStyle w:val="Literal"/>
          </w:rPr>
          <w:t>4</w:t>
        </w:r>
        <w:r w:rsidDel="00721AA8">
          <w:rPr>
            <w:rFonts w:eastAsia="Microsoft YaHei" w:hint="eastAsia"/>
          </w:rPr>
          <w:t>,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and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then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gets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bound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to</w:t>
        </w:r>
        <w:r w:rsidR="004C0ED4" w:rsidDel="00721AA8">
          <w:rPr>
            <w:rFonts w:eastAsia="Microsoft YaHei"/>
          </w:rPr>
          <w:t xml:space="preserve"> </w:t>
        </w:r>
        <w:r w:rsidRPr="00EA32D2" w:rsidDel="00721AA8">
          <w:rPr>
            <w:rStyle w:val="Literal"/>
          </w:rPr>
          <w:t>y</w:t>
        </w:r>
        <w:r w:rsidR="00EA32D2" w:rsidRPr="004C0ED4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as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part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of</w:t>
        </w:r>
        <w:r w:rsidR="00EA32D2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the</w:t>
        </w:r>
        <w:r w:rsidR="00EA32D2" w:rsidRPr="004C0ED4" w:rsidDel="00721AA8">
          <w:rPr>
            <w:rFonts w:eastAsia="Microsoft YaHei" w:hint="eastAsia"/>
          </w:rPr>
          <w:t xml:space="preserve"> </w:t>
        </w:r>
        <w:r w:rsidRPr="00EA32D2" w:rsidDel="00721AA8">
          <w:rPr>
            <w:rStyle w:val="Literal"/>
          </w:rPr>
          <w:t>let</w:t>
        </w:r>
        <w:r w:rsidR="00EA32D2" w:rsidRPr="004C0ED4" w:rsidDel="00721AA8">
          <w:rPr>
            <w:rFonts w:eastAsia="Microsoft YaHei" w:hint="eastAsia"/>
          </w:rPr>
          <w:t xml:space="preserve"> </w:t>
        </w:r>
        <w:r w:rsidDel="00721AA8">
          <w:rPr>
            <w:rFonts w:eastAsia="Microsoft YaHei" w:hint="eastAsia"/>
          </w:rPr>
          <w:t>statement.</w:t>
        </w:r>
      </w:moveFrom>
      <w:moveFromRangeEnd w:id="748"/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Note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containing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+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1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semicolon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end,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unlike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lines</w:t>
      </w:r>
      <w:r w:rsidR="00EA32D2">
        <w:rPr>
          <w:rFonts w:eastAsia="Microsoft YaHei" w:hint="eastAsia"/>
        </w:rPr>
        <w:t xml:space="preserve"> </w:t>
      </w:r>
      <w:del w:id="750" w:author="AnneMarieW" w:date="2016-10-03T11:28:00Z">
        <w:r w:rsidDel="00721AA8">
          <w:rPr>
            <w:rFonts w:eastAsia="Microsoft YaHei" w:hint="eastAsia"/>
          </w:rPr>
          <w:delText>we</w:delText>
        </w:r>
      </w:del>
      <w:ins w:id="751" w:author="AnneMarieW" w:date="2016-10-03T11:28:00Z">
        <w:r w:rsidR="00721AA8">
          <w:rPr>
            <w:rFonts w:eastAsia="Microsoft YaHei"/>
          </w:rPr>
          <w:t>you</w:t>
        </w:r>
      </w:ins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seen</w:t>
      </w:r>
      <w:del w:id="752" w:author="AnneMarieW" w:date="2016-10-03T11:30:00Z"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up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until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now</w:delText>
        </w:r>
      </w:del>
      <w:ins w:id="753" w:author="AnneMarieW" w:date="2016-10-03T11:30:00Z">
        <w:r w:rsidR="00721AA8">
          <w:rPr>
            <w:rFonts w:eastAsia="Microsoft YaHei"/>
          </w:rPr>
          <w:t xml:space="preserve"> so far</w:t>
        </w:r>
      </w:ins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distinction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between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remember: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semicolons</w:t>
      </w:r>
      <w:ins w:id="754" w:author="AnneMarieW" w:date="2016-10-03T11:29:00Z">
        <w:r w:rsidR="00721AA8">
          <w:rPr>
            <w:rFonts w:eastAsia="Microsoft YaHei"/>
          </w:rPr>
          <w:t>, whereas</w:t>
        </w:r>
      </w:ins>
      <w:del w:id="755" w:author="AnneMarieW" w:date="2016-10-03T11:29:00Z"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while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semicolon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expression,</w:t>
      </w:r>
      <w:r w:rsidR="00EA32D2">
        <w:rPr>
          <w:rFonts w:eastAsia="Microsoft YaHei" w:hint="eastAsia"/>
        </w:rPr>
        <w:t xml:space="preserve"> </w:t>
      </w:r>
      <w:del w:id="756" w:author="AnneMarieW" w:date="2016-10-03T11:29:00Z">
        <w:r w:rsidDel="00721AA8">
          <w:rPr>
            <w:rFonts w:eastAsia="Microsoft YaHei" w:hint="eastAsia"/>
          </w:rPr>
          <w:delText>that</w:delText>
        </w:r>
        <w:r w:rsidR="00EA32D2" w:rsidDel="00721AA8">
          <w:rPr>
            <w:rFonts w:eastAsia="Microsoft YaHei" w:hint="eastAsia"/>
          </w:rPr>
          <w:delText xml:space="preserve"> </w:delText>
        </w:r>
        <w:r w:rsidDel="00721AA8">
          <w:rPr>
            <w:rFonts w:eastAsia="Microsoft YaHei" w:hint="eastAsia"/>
          </w:rPr>
          <w:delText>will</w:delText>
        </w:r>
      </w:del>
      <w:ins w:id="757" w:author="AnneMarieW" w:date="2016-10-03T11:29:00Z">
        <w:r w:rsidR="00721AA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value.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Keep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del w:id="758" w:author="AnneMarieW" w:date="2016-10-03T11:30:00Z">
        <w:r w:rsidDel="00721AA8">
          <w:rPr>
            <w:rFonts w:eastAsia="Microsoft YaHei" w:hint="eastAsia"/>
          </w:rPr>
          <w:delText>we</w:delText>
        </w:r>
      </w:del>
      <w:ins w:id="759" w:author="AnneMarieW" w:date="2016-10-03T11:30:00Z">
        <w:r w:rsidR="00721AA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ins w:id="760" w:author="AnneMarieW" w:date="2016-10-03T11:30:00Z">
        <w:r w:rsidR="00721AA8">
          <w:rPr>
            <w:rFonts w:eastAsia="Microsoft YaHei"/>
          </w:rPr>
          <w:t xml:space="preserve"> next</w:t>
        </w:r>
      </w:ins>
      <w:r>
        <w:rPr>
          <w:rFonts w:eastAsia="Microsoft YaHei" w:hint="eastAsia"/>
        </w:rPr>
        <w:t>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761" w:name="functions-with-return-values"/>
      <w:bookmarkStart w:id="762" w:name="_Toc462761718"/>
      <w:bookmarkEnd w:id="761"/>
      <w:r>
        <w:rPr>
          <w:rFonts w:eastAsia="Microsoft YaHei" w:hint="eastAsia"/>
        </w:rPr>
        <w:t>Functions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bookmarkEnd w:id="762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Functions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del w:id="763" w:author="AnneMarieW" w:date="2016-10-03T11:31:00Z">
        <w:r w:rsidDel="00984638">
          <w:rPr>
            <w:rFonts w:eastAsia="Microsoft YaHei" w:hint="eastAsia"/>
          </w:rPr>
          <w:delText>back</w:delText>
        </w:r>
        <w:r w:rsidR="00EA32D2" w:rsidDel="0098463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them.</w:t>
      </w:r>
      <w:r w:rsidR="00EA32D2">
        <w:rPr>
          <w:rFonts w:eastAsia="Microsoft YaHei" w:hint="eastAsia"/>
        </w:rPr>
        <w:t xml:space="preserve"> </w:t>
      </w:r>
      <w:del w:id="764" w:author="AnneMarieW" w:date="2016-10-03T11:31:00Z">
        <w:r w:rsidDel="00984638">
          <w:rPr>
            <w:rFonts w:eastAsia="Microsoft YaHei" w:hint="eastAsia"/>
          </w:rPr>
          <w:delText>We</w:delText>
        </w:r>
      </w:del>
      <w:ins w:id="765" w:author="AnneMarieW" w:date="2016-10-03T11:31:00Z">
        <w:r w:rsidR="0098463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name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del w:id="766" w:author="AnneMarieW" w:date="2016-10-03T11:31:00Z">
        <w:r w:rsidDel="00984638">
          <w:rPr>
            <w:rFonts w:eastAsia="Microsoft YaHei" w:hint="eastAsia"/>
          </w:rPr>
          <w:delText>we</w:delText>
        </w:r>
      </w:del>
      <w:ins w:id="767" w:author="AnneMarieW" w:date="2016-10-03T11:31:00Z">
        <w:r w:rsidR="0098463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declare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their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del w:id="768" w:author="AnneMarieW" w:date="2016-10-03T11:31:00Z">
        <w:r w:rsidDel="0098463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after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(</w:t>
      </w:r>
      <w:r w:rsidRPr="00EA32D2">
        <w:rPr>
          <w:rStyle w:val="Literal"/>
        </w:rPr>
        <w:t>-&gt;</w:t>
      </w:r>
      <w:r>
        <w:rPr>
          <w:rFonts w:eastAsia="Microsoft YaHei" w:hint="eastAsia"/>
        </w:rPr>
        <w:t>).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Rust,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4C0ED4">
        <w:rPr>
          <w:rFonts w:eastAsia="Microsoft YaHei"/>
        </w:rPr>
        <w:t>”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synonymous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final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body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function.</w:t>
      </w:r>
      <w:r w:rsidR="004C0ED4">
        <w:rPr>
          <w:rFonts w:eastAsia="Microsoft YaHei"/>
        </w:rPr>
        <w:t>”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five()</w:t>
      </w:r>
      <w:r w:rsidR="00EA32D2">
        <w:t xml:space="preserve"> </w:t>
      </w:r>
      <w:r w:rsidRPr="00CD442E">
        <w:t>-&gt;</w:t>
      </w:r>
      <w:r w:rsidR="00EA32D2">
        <w:t xml:space="preserve"> </w:t>
      </w:r>
      <w:r w:rsidRPr="00CD442E">
        <w:t>i32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5</w:t>
      </w:r>
    </w:p>
    <w:p w:rsidR="00633E1D" w:rsidRPr="00CD442E" w:rsidRDefault="00633E1D" w:rsidP="00CD442E">
      <w:pPr>
        <w:pStyle w:val="CodeB"/>
      </w:pPr>
      <w:r w:rsidRPr="00CD442E">
        <w:t>}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five();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x);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macros,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five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function</w:t>
      </w:r>
      <w:del w:id="769" w:author="AnneMarieW" w:date="2016-10-04T15:22:00Z">
        <w:r w:rsidDel="00E20F5C">
          <w:rPr>
            <w:rFonts w:eastAsia="Microsoft YaHei" w:hint="eastAsia"/>
          </w:rPr>
          <w:delText>:</w:delText>
        </w:r>
        <w:r w:rsidR="00EA32D2" w:rsidDel="00E20F5C">
          <w:rPr>
            <w:rFonts w:eastAsia="Microsoft YaHei" w:hint="eastAsia"/>
          </w:rPr>
          <w:delText xml:space="preserve"> </w:delText>
        </w:r>
      </w:del>
      <w:ins w:id="770" w:author="AnneMarieW" w:date="2016-10-04T15:22:00Z">
        <w:r w:rsidR="00E20F5C">
          <w:rPr>
            <w:rFonts w:eastAsia="Microsoft YaHei"/>
          </w:rPr>
          <w:t>—</w:t>
        </w:r>
      </w:ins>
      <w:r>
        <w:rPr>
          <w:rFonts w:eastAsia="Microsoft YaHei" w:hint="eastAsia"/>
        </w:rPr>
        <w:t>just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5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itself.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perfectly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valid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Rust.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Note</w:t>
      </w:r>
      <w:r w:rsidR="00EA32D2">
        <w:rPr>
          <w:rFonts w:eastAsia="Microsoft YaHei" w:hint="eastAsia"/>
        </w:rPr>
        <w:t xml:space="preserve"> </w:t>
      </w:r>
      <w:ins w:id="771" w:author="AnneMarieW" w:date="2016-10-03T11:32:00Z">
        <w:r w:rsidR="00984638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too,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-&gt;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i32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del w:id="772" w:author="AnneMarieW" w:date="2016-10-03T11:32:00Z">
        <w:r w:rsidDel="00984638">
          <w:rPr>
            <w:rFonts w:eastAsia="Microsoft YaHei" w:hint="eastAsia"/>
          </w:rPr>
          <w:delText>,</w:delText>
        </w:r>
      </w:del>
      <w:ins w:id="773" w:author="AnneMarieW" w:date="2016-10-03T11:32:00Z">
        <w:r w:rsidR="00984638">
          <w:rPr>
            <w:rFonts w:eastAsia="Microsoft YaHei"/>
          </w:rPr>
          <w:t>;</w:t>
        </w:r>
      </w:ins>
      <w:del w:id="774" w:author="AnneMarieW" w:date="2016-10-03T11:32:00Z"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and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functions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(file:///projects/functions)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`target/debug/functions`</w:t>
      </w:r>
    </w:p>
    <w:p w:rsidR="00633E1D" w:rsidRPr="00CD442E" w:rsidRDefault="00633E1D" w:rsidP="00CD442E">
      <w:pPr>
        <w:pStyle w:val="CodeC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of</w:t>
      </w:r>
      <w:r w:rsidR="00EA32D2">
        <w:t xml:space="preserve"> </w:t>
      </w:r>
      <w:r w:rsidRPr="00CD442E">
        <w:t>x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5</w:t>
      </w:r>
    </w:p>
    <w:p w:rsidR="00633E1D" w:rsidDel="00984638" w:rsidRDefault="00633E1D" w:rsidP="00CC2B52">
      <w:pPr>
        <w:pStyle w:val="Body"/>
        <w:rPr>
          <w:del w:id="775" w:author="AnneMarieW" w:date="2016-10-03T11:36:00Z"/>
          <w:rFonts w:eastAsia="Microsoft YaHei"/>
        </w:rPr>
      </w:pPr>
      <w:r>
        <w:rPr>
          <w:rFonts w:eastAsia="Microsoft YaHei" w:hint="eastAsia"/>
        </w:rPr>
        <w:lastRenderedPageBreak/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5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five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is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i32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examine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detail.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bits</w:t>
      </w:r>
      <w:del w:id="776" w:author="AnneMarieW" w:date="2016-10-03T11:33:00Z">
        <w:r w:rsidDel="00984638">
          <w:rPr>
            <w:rFonts w:eastAsia="Microsoft YaHei" w:hint="eastAsia"/>
          </w:rPr>
          <w:delText>.</w:delText>
        </w:r>
      </w:del>
      <w:ins w:id="777" w:author="AnneMarieW" w:date="2016-10-03T11:33:00Z">
        <w:r w:rsidR="00984638">
          <w:rPr>
            <w:rFonts w:eastAsia="Microsoft YaHei"/>
          </w:rPr>
          <w:t>:</w:t>
        </w:r>
      </w:ins>
      <w:r w:rsidR="004C0ED4">
        <w:rPr>
          <w:rFonts w:eastAsia="Microsoft YaHei"/>
        </w:rPr>
        <w:t xml:space="preserve"> </w:t>
      </w:r>
      <w:del w:id="778" w:author="AnneMarieW" w:date="2016-10-03T11:33:00Z">
        <w:r w:rsidDel="00984638">
          <w:rPr>
            <w:rFonts w:eastAsia="Microsoft YaHei" w:hint="eastAsia"/>
          </w:rPr>
          <w:delText>F</w:delText>
        </w:r>
      </w:del>
      <w:ins w:id="779" w:author="AnneMarieW" w:date="2016-10-03T11:34:00Z">
        <w:r w:rsidR="00984638">
          <w:rPr>
            <w:rFonts w:eastAsia="Microsoft YaHei"/>
          </w:rPr>
          <w:t>f</w:t>
        </w:r>
      </w:ins>
      <w:r>
        <w:rPr>
          <w:rFonts w:eastAsia="Microsoft YaHei" w:hint="eastAsia"/>
        </w:rPr>
        <w:t>irst,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=</w:t>
      </w:r>
      <w:r w:rsidR="00EA32D2">
        <w:rPr>
          <w:rStyle w:val="Literal"/>
        </w:rPr>
        <w:t xml:space="preserve"> </w:t>
      </w:r>
      <w:proofErr w:type="gramStart"/>
      <w:r w:rsidRPr="00EA32D2">
        <w:rPr>
          <w:rStyle w:val="Literal"/>
        </w:rPr>
        <w:t>five(</w:t>
      </w:r>
      <w:proofErr w:type="gramEnd"/>
      <w:r w:rsidRPr="00EA32D2">
        <w:rPr>
          <w:rStyle w:val="Literal"/>
        </w:rPr>
        <w:t>);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shows</w:t>
      </w:r>
      <w:r w:rsidR="00EA32D2">
        <w:rPr>
          <w:rFonts w:eastAsia="Microsoft YaHei" w:hint="eastAsia"/>
        </w:rPr>
        <w:t xml:space="preserve"> </w:t>
      </w:r>
      <w:del w:id="780" w:author="AnneMarieW" w:date="2016-10-03T11:34:00Z">
        <w:r w:rsidDel="00984638">
          <w:rPr>
            <w:rFonts w:eastAsia="Microsoft YaHei" w:hint="eastAsia"/>
          </w:rPr>
          <w:delText>us</w:delText>
        </w:r>
      </w:del>
      <w:ins w:id="781" w:author="AnneMarieW" w:date="2016-10-03T11:34:00Z">
        <w:r w:rsidR="00984638">
          <w:rPr>
            <w:rFonts w:eastAsia="Microsoft YaHei"/>
          </w:rPr>
          <w:t xml:space="preserve">that </w:t>
        </w:r>
        <w:del w:id="782" w:author="NSP" w:date="2016-10-21T14:21:00Z">
          <w:r w:rsidR="00984638" w:rsidDel="001B0BD4">
            <w:rPr>
              <w:rFonts w:eastAsia="Microsoft YaHei"/>
            </w:rPr>
            <w:delText>you</w:delText>
          </w:r>
        </w:del>
      </w:ins>
      <w:ins w:id="783" w:author="NSP" w:date="2016-10-21T14:21:00Z">
        <w:r w:rsidR="001B0BD4">
          <w:rPr>
            <w:rFonts w:eastAsia="Microsoft YaHei"/>
          </w:rPr>
          <w:t>we</w:t>
        </w:r>
      </w:ins>
      <w:ins w:id="784" w:author="AnneMarieW" w:date="2016-10-03T11:34:00Z">
        <w:r w:rsidR="00984638">
          <w:rPr>
            <w:rFonts w:eastAsia="Microsoft YaHei"/>
          </w:rPr>
          <w:t>’re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initialize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binding.</w:t>
      </w:r>
      <w:ins w:id="785" w:author="AnneMarieW" w:date="2016-10-03T11:36:00Z">
        <w:r w:rsidR="00984638">
          <w:rPr>
            <w:rFonts w:eastAsia="Microsoft YaHei"/>
          </w:rPr>
          <w:t xml:space="preserve"> </w:t>
        </w:r>
      </w:ins>
    </w:p>
    <w:p w:rsidR="00633E1D" w:rsidRDefault="00633E1D" w:rsidP="00CD442E">
      <w:pPr>
        <w:pStyle w:val="Body"/>
        <w:rPr>
          <w:rFonts w:eastAsia="Microsoft YaHei"/>
        </w:rPr>
      </w:pP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five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5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del w:id="786" w:author="AnneMarieW" w:date="2016-10-03T11:35:00Z">
        <w:r w:rsidDel="00984638">
          <w:rPr>
            <w:rFonts w:eastAsia="Microsoft YaHei" w:hint="eastAsia"/>
          </w:rPr>
          <w:delText>saying</w:delText>
        </w:r>
      </w:del>
      <w:ins w:id="787" w:author="AnneMarieW" w:date="2016-10-03T11:35:00Z">
        <w:r w:rsidR="00984638">
          <w:rPr>
            <w:rFonts w:eastAsia="Microsoft YaHei"/>
          </w:rPr>
          <w:t>the following</w:t>
        </w:r>
      </w:ins>
      <w:r>
        <w:rPr>
          <w:rFonts w:eastAsia="Microsoft YaHei" w:hint="eastAsia"/>
        </w:rPr>
        <w:t>:</w:t>
      </w:r>
    </w:p>
    <w:p w:rsidR="00633E1D" w:rsidRPr="00CD442E" w:rsidRDefault="00633E1D" w:rsidP="00CD442E">
      <w:pPr>
        <w:pStyle w:val="CodeSingle"/>
      </w:pPr>
      <w:r w:rsidRPr="00CD442E">
        <w:t>let</w:t>
      </w:r>
      <w:r w:rsidR="00EA32D2">
        <w:t xml:space="preserve"> </w:t>
      </w:r>
      <w:r w:rsidRPr="00CD442E">
        <w:t>x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5;</w:t>
      </w:r>
    </w:p>
    <w:p w:rsidR="00633E1D" w:rsidRDefault="00633E1D" w:rsidP="00CC2B52">
      <w:pPr>
        <w:pStyle w:val="Body"/>
        <w:rPr>
          <w:rFonts w:eastAsia="Microsoft YaHei"/>
        </w:rPr>
      </w:pPr>
      <w:del w:id="788" w:author="AnneMarieW" w:date="2016-10-03T11:35:00Z">
        <w:r w:rsidDel="00984638">
          <w:rPr>
            <w:rFonts w:eastAsia="Microsoft YaHei" w:hint="eastAsia"/>
          </w:rPr>
          <w:delText>The</w:delText>
        </w:r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s</w:delText>
        </w:r>
      </w:del>
      <w:ins w:id="789" w:author="AnneMarieW" w:date="2016-10-03T11:35:00Z">
        <w:r w:rsidR="00984638">
          <w:rPr>
            <w:rFonts w:eastAsia="Microsoft YaHei"/>
          </w:rPr>
          <w:t>S</w:t>
        </w:r>
      </w:ins>
      <w:r>
        <w:rPr>
          <w:rFonts w:eastAsia="Microsoft YaHei" w:hint="eastAsia"/>
        </w:rPr>
        <w:t>econd</w:t>
      </w:r>
      <w:ins w:id="790" w:author="AnneMarieW" w:date="2016-10-03T11:35:00Z">
        <w:r w:rsidR="00984638">
          <w:rPr>
            <w:rFonts w:eastAsia="Microsoft YaHei"/>
          </w:rPr>
          <w:t>,</w:t>
        </w:r>
      </w:ins>
      <w:del w:id="791" w:author="AnneMarieW" w:date="2016-10-03T11:35:00Z"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interesting</w:delText>
        </w:r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bit</w:delText>
        </w:r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is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five</w:t>
      </w:r>
      <w:r w:rsidR="00EA32D2" w:rsidRPr="004C0ED4"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function</w:t>
      </w:r>
      <w:proofErr w:type="gramEnd"/>
      <w:r w:rsidR="00EA32D2">
        <w:rPr>
          <w:rFonts w:eastAsia="Microsoft YaHei" w:hint="eastAsia"/>
        </w:rPr>
        <w:t xml:space="preserve"> </w:t>
      </w:r>
      <w:del w:id="792" w:author="AnneMarieW" w:date="2016-10-03T11:35:00Z">
        <w:r w:rsidDel="00984638">
          <w:rPr>
            <w:rFonts w:eastAsia="Microsoft YaHei" w:hint="eastAsia"/>
          </w:rPr>
          <w:delText>itself.</w:delText>
        </w:r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It</w:delText>
        </w:r>
        <w:r w:rsidR="00EA32D2" w:rsidDel="0098463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requires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arguments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body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lonely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5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semicolon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del w:id="793" w:author="AnneMarieW" w:date="2016-10-03T11:35:00Z"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i</w:delText>
        </w:r>
      </w:del>
      <w:ins w:id="794" w:author="AnneMarieW" w:date="2016-10-03T11:35:00Z">
        <w:r w:rsidR="00984638">
          <w:rPr>
            <w:rFonts w:eastAsia="Microsoft YaHei"/>
          </w:rPr>
          <w:t>’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whose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plus_one(5);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x);</w:t>
      </w:r>
    </w:p>
    <w:p w:rsidR="00633E1D" w:rsidRPr="00CD442E" w:rsidRDefault="00633E1D" w:rsidP="00CD442E">
      <w:pPr>
        <w:pStyle w:val="CodeB"/>
      </w:pPr>
      <w:r w:rsidRPr="00CD442E">
        <w:t>}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fn</w:t>
      </w:r>
      <w:r w:rsidR="00EA32D2">
        <w:t xml:space="preserve"> </w:t>
      </w:r>
      <w:r w:rsidRPr="00CD442E">
        <w:t>plus_one(x:</w:t>
      </w:r>
      <w:r w:rsidR="00EA32D2">
        <w:t xml:space="preserve"> </w:t>
      </w:r>
      <w:r w:rsidRPr="00CD442E">
        <w:t>i32)</w:t>
      </w:r>
      <w:r w:rsidR="00EA32D2">
        <w:t xml:space="preserve"> </w:t>
      </w:r>
      <w:r w:rsidRPr="00CD442E">
        <w:t>-&gt;</w:t>
      </w:r>
      <w:r w:rsidR="00EA32D2">
        <w:t xml:space="preserve"> </w:t>
      </w:r>
      <w:r w:rsidRPr="00CD442E">
        <w:t>i32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x</w:t>
      </w:r>
      <w:r>
        <w:t xml:space="preserve"> </w:t>
      </w:r>
      <w:r w:rsidR="00633E1D" w:rsidRPr="00CD442E">
        <w:t>+</w:t>
      </w:r>
      <w:r>
        <w:t xml:space="preserve"> </w:t>
      </w:r>
      <w:r w:rsidR="00633E1D" w:rsidRPr="00CD442E">
        <w:t>1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</w:t>
      </w:r>
      <w:r w:rsidR="00EA32D2" w:rsidRPr="004C0ED4">
        <w:rPr>
          <w:rFonts w:eastAsia="Microsoft YaHei" w:hint="eastAsia"/>
        </w:rPr>
        <w:t xml:space="preserve"> </w:t>
      </w:r>
      <w:proofErr w:type="gramStart"/>
      <w:r w:rsidRPr="00EA32D2">
        <w:rPr>
          <w:rStyle w:val="Literal"/>
        </w:rPr>
        <w:t>The</w:t>
      </w:r>
      <w:proofErr w:type="gramEnd"/>
      <w:r w:rsidR="00EA32D2">
        <w:rPr>
          <w:rStyle w:val="Literal"/>
        </w:rPr>
        <w:t xml:space="preserve"> </w:t>
      </w:r>
      <w:r w:rsidRPr="00EA32D2">
        <w:rPr>
          <w:rStyle w:val="Literal"/>
        </w:rPr>
        <w:t>value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of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is: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6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happens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del w:id="795" w:author="AnneMarieW" w:date="2016-10-03T11:36:00Z">
        <w:r w:rsidDel="00984638">
          <w:rPr>
            <w:rFonts w:eastAsia="Microsoft YaHei" w:hint="eastAsia"/>
          </w:rPr>
          <w:delText>put</w:delText>
        </w:r>
      </w:del>
      <w:ins w:id="796" w:author="AnneMarieW" w:date="2016-10-03T11:36:00Z">
        <w:r w:rsidR="00984638">
          <w:rPr>
            <w:rFonts w:eastAsia="Microsoft YaHei"/>
          </w:rPr>
          <w:t>place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semicolon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containing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+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1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statement?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plus_one(5);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x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x);</w:t>
      </w:r>
    </w:p>
    <w:p w:rsidR="00633E1D" w:rsidRPr="00CD442E" w:rsidRDefault="00633E1D" w:rsidP="00CD442E">
      <w:pPr>
        <w:pStyle w:val="CodeB"/>
      </w:pPr>
      <w:r w:rsidRPr="00CD442E">
        <w:t>}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fn</w:t>
      </w:r>
      <w:r w:rsidR="00EA32D2">
        <w:t xml:space="preserve"> </w:t>
      </w:r>
      <w:r w:rsidRPr="00CD442E">
        <w:t>plus_one(x:</w:t>
      </w:r>
      <w:r w:rsidR="00EA32D2">
        <w:t xml:space="preserve"> </w:t>
      </w:r>
      <w:r w:rsidRPr="00CD442E">
        <w:t>i32)</w:t>
      </w:r>
      <w:r w:rsidR="00EA32D2">
        <w:t xml:space="preserve"> </w:t>
      </w:r>
      <w:r w:rsidRPr="00CD442E">
        <w:t>-&gt;</w:t>
      </w:r>
      <w:r w:rsidR="00EA32D2">
        <w:t xml:space="preserve"> </w:t>
      </w:r>
      <w:r w:rsidRPr="00CD442E">
        <w:t>i32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x</w:t>
      </w:r>
      <w:r>
        <w:t xml:space="preserve"> </w:t>
      </w:r>
      <w:r w:rsidR="00633E1D" w:rsidRPr="00CD442E">
        <w:t>+</w:t>
      </w:r>
      <w:r>
        <w:t xml:space="preserve"> </w:t>
      </w:r>
      <w:r w:rsidR="00633E1D" w:rsidRPr="00CD442E">
        <w:t>1;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del w:id="797" w:author="AnneMarieW" w:date="2016-10-03T11:37:00Z">
        <w:r w:rsidDel="00984638">
          <w:rPr>
            <w:rFonts w:eastAsia="Microsoft YaHei" w:hint="eastAsia"/>
          </w:rPr>
          <w:delText>gives</w:delText>
        </w:r>
      </w:del>
      <w:ins w:id="798" w:author="AnneMarieW" w:date="2016-10-03T11:37:00Z">
        <w:r w:rsidR="00984638">
          <w:rPr>
            <w:rFonts w:eastAsia="Microsoft YaHei"/>
          </w:rPr>
          <w:t>produces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follows: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functions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(file:///projects/functions)</w:t>
      </w:r>
    </w:p>
    <w:p w:rsidR="00633E1D" w:rsidRPr="00CD442E" w:rsidRDefault="00633E1D" w:rsidP="00CD442E">
      <w:pPr>
        <w:pStyle w:val="CodeB"/>
      </w:pPr>
      <w:r w:rsidRPr="00CD442E">
        <w:lastRenderedPageBreak/>
        <w:t>error:</w:t>
      </w:r>
      <w:r w:rsidR="00EA32D2">
        <w:t xml:space="preserve"> </w:t>
      </w:r>
      <w:r w:rsidRPr="00CD442E">
        <w:t>not</w:t>
      </w:r>
      <w:r w:rsidR="00EA32D2">
        <w:t xml:space="preserve"> </w:t>
      </w:r>
      <w:r w:rsidRPr="00CD442E">
        <w:t>all</w:t>
      </w:r>
      <w:r w:rsidR="00EA32D2">
        <w:t xml:space="preserve"> </w:t>
      </w:r>
      <w:r w:rsidRPr="00CD442E">
        <w:t>control</w:t>
      </w:r>
      <w:r w:rsidR="00EA32D2">
        <w:t xml:space="preserve"> </w:t>
      </w:r>
      <w:r w:rsidRPr="00CD442E">
        <w:t>paths</w:t>
      </w:r>
      <w:r w:rsidR="00EA32D2">
        <w:t xml:space="preserve"> </w:t>
      </w:r>
      <w:r w:rsidRPr="00CD442E">
        <w:t>return</w:t>
      </w:r>
      <w:r w:rsidR="00EA32D2">
        <w:t xml:space="preserve"> </w:t>
      </w:r>
      <w:r w:rsidRPr="00CD442E">
        <w:t>a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[--explain</w:t>
      </w:r>
      <w:r w:rsidR="00EA32D2">
        <w:t xml:space="preserve"> </w:t>
      </w:r>
      <w:r w:rsidRPr="00CD442E">
        <w:t>E0269]</w:t>
      </w:r>
    </w:p>
    <w:p w:rsidR="00633E1D" w:rsidRPr="00CD442E" w:rsidRDefault="00EA32D2" w:rsidP="00CD442E">
      <w:pPr>
        <w:pStyle w:val="CodeB"/>
      </w:pPr>
      <w:r>
        <w:t xml:space="preserve"> </w:t>
      </w:r>
      <w:r w:rsidR="00633E1D" w:rsidRPr="00CD442E">
        <w:t>--&gt;</w:t>
      </w:r>
      <w:r>
        <w:t xml:space="preserve"> </w:t>
      </w:r>
      <w:r w:rsidR="00633E1D" w:rsidRPr="00CD442E">
        <w:t>src/main.rs:7:1</w:t>
      </w:r>
    </w:p>
    <w:p w:rsidR="00633E1D" w:rsidRPr="00CD442E" w:rsidRDefault="00633E1D" w:rsidP="00CD442E">
      <w:pPr>
        <w:pStyle w:val="CodeB"/>
      </w:pPr>
      <w:r w:rsidRPr="00CD442E">
        <w:t>7</w:t>
      </w:r>
      <w:r w:rsidR="00EA32D2">
        <w:t xml:space="preserve"> </w:t>
      </w:r>
      <w:r w:rsidRPr="00CD442E">
        <w:t>|&gt;</w:t>
      </w:r>
      <w:r w:rsidR="00EA32D2">
        <w:t xml:space="preserve"> </w:t>
      </w:r>
      <w:r w:rsidRPr="00CD442E">
        <w:t>fn</w:t>
      </w:r>
      <w:r w:rsidR="00EA32D2">
        <w:t xml:space="preserve"> </w:t>
      </w:r>
      <w:r w:rsidRPr="00CD442E">
        <w:t>plus_one(x:</w:t>
      </w:r>
      <w:r w:rsidR="00EA32D2">
        <w:t xml:space="preserve"> </w:t>
      </w:r>
      <w:r w:rsidRPr="00CD442E">
        <w:t>i32)</w:t>
      </w:r>
      <w:r w:rsidR="00EA32D2">
        <w:t xml:space="preserve"> </w:t>
      </w:r>
      <w:r w:rsidRPr="00CD442E">
        <w:t>-&gt;</w:t>
      </w:r>
      <w:r w:rsidR="00EA32D2">
        <w:t xml:space="preserve"> </w:t>
      </w:r>
      <w:r w:rsidRPr="00CD442E">
        <w:t>i32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|&gt;</w:t>
      </w:r>
      <w:r>
        <w:t xml:space="preserve"> </w:t>
      </w:r>
      <w:r w:rsidR="00633E1D" w:rsidRPr="00CD442E">
        <w:t>^</w:t>
      </w:r>
    </w:p>
    <w:p w:rsidR="00633E1D" w:rsidRPr="00CD442E" w:rsidRDefault="00633E1D" w:rsidP="00CD442E">
      <w:pPr>
        <w:pStyle w:val="CodeB"/>
      </w:pPr>
      <w:r w:rsidRPr="00CD442E">
        <w:t>help:</w:t>
      </w:r>
      <w:r w:rsidR="00EA32D2">
        <w:t xml:space="preserve"> </w:t>
      </w:r>
      <w:r w:rsidRPr="00CD442E">
        <w:t>consider</w:t>
      </w:r>
      <w:r w:rsidR="00EA32D2">
        <w:t xml:space="preserve"> </w:t>
      </w:r>
      <w:r w:rsidRPr="00CD442E">
        <w:t>removing</w:t>
      </w:r>
      <w:r w:rsidR="00EA32D2">
        <w:t xml:space="preserve"> </w:t>
      </w:r>
      <w:r w:rsidRPr="00CD442E">
        <w:t>this</w:t>
      </w:r>
      <w:r w:rsidR="00EA32D2">
        <w:t xml:space="preserve"> </w:t>
      </w:r>
      <w:r w:rsidRPr="00CD442E">
        <w:t>semicolon:</w:t>
      </w:r>
    </w:p>
    <w:p w:rsidR="00633E1D" w:rsidRPr="00CD442E" w:rsidRDefault="00EA32D2" w:rsidP="00CD442E">
      <w:pPr>
        <w:pStyle w:val="CodeB"/>
      </w:pPr>
      <w:r>
        <w:t xml:space="preserve"> </w:t>
      </w:r>
      <w:r w:rsidR="00633E1D" w:rsidRPr="00CD442E">
        <w:t>--&gt;</w:t>
      </w:r>
      <w:r>
        <w:t xml:space="preserve"> </w:t>
      </w:r>
      <w:r w:rsidR="00633E1D" w:rsidRPr="00CD442E">
        <w:t>src/main.rs:8:10</w:t>
      </w:r>
    </w:p>
    <w:p w:rsidR="00633E1D" w:rsidRPr="00CD442E" w:rsidRDefault="00633E1D" w:rsidP="00CD442E">
      <w:pPr>
        <w:pStyle w:val="CodeB"/>
      </w:pPr>
      <w:r w:rsidRPr="00CD442E">
        <w:t>8</w:t>
      </w:r>
      <w:r w:rsidR="00EA32D2">
        <w:t xml:space="preserve"> </w:t>
      </w:r>
      <w:r w:rsidRPr="00CD442E">
        <w:t>|&gt;</w:t>
      </w:r>
      <w:r w:rsidR="00EA32D2">
        <w:t xml:space="preserve">     </w:t>
      </w:r>
      <w:r w:rsidRPr="00CD442E">
        <w:t>x</w:t>
      </w:r>
      <w:r w:rsidR="00EA32D2">
        <w:t xml:space="preserve"> </w:t>
      </w:r>
      <w:r w:rsidRPr="00CD442E">
        <w:t>+</w:t>
      </w:r>
      <w:r w:rsidR="00EA32D2">
        <w:t xml:space="preserve"> </w:t>
      </w:r>
      <w:r w:rsidRPr="00CD442E">
        <w:t>1;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|&gt;</w:t>
      </w:r>
      <w:r>
        <w:t xml:space="preserve">          </w:t>
      </w:r>
      <w:r w:rsidR="00633E1D" w:rsidRPr="00CD442E">
        <w:t>^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error:</w:t>
      </w:r>
      <w:r w:rsidR="00EA32D2">
        <w:t xml:space="preserve"> </w:t>
      </w:r>
      <w:r w:rsidRPr="00CD442E">
        <w:t>aborting</w:t>
      </w:r>
      <w:r w:rsidR="00EA32D2">
        <w:t xml:space="preserve"> </w:t>
      </w:r>
      <w:r w:rsidRPr="00CD442E">
        <w:t>due</w:t>
      </w:r>
      <w:r w:rsidR="00EA32D2">
        <w:t xml:space="preserve"> </w:t>
      </w:r>
      <w:r w:rsidRPr="00CD442E">
        <w:t>to</w:t>
      </w:r>
      <w:r w:rsidR="00EA32D2">
        <w:t xml:space="preserve"> </w:t>
      </w:r>
      <w:r w:rsidRPr="00CD442E">
        <w:t>previous</w:t>
      </w:r>
      <w:r w:rsidR="00EA32D2">
        <w:t xml:space="preserve"> </w:t>
      </w:r>
      <w:r w:rsidRPr="00CD442E">
        <w:t>error</w:t>
      </w:r>
    </w:p>
    <w:p w:rsidR="00633E1D" w:rsidRPr="00CD442E" w:rsidRDefault="00633E1D" w:rsidP="00CD442E">
      <w:pPr>
        <w:pStyle w:val="CodeC"/>
      </w:pPr>
      <w:r w:rsidRPr="00CD442E">
        <w:t>error:</w:t>
      </w:r>
      <w:r w:rsidR="00EA32D2">
        <w:t xml:space="preserve"> </w:t>
      </w:r>
      <w:r w:rsidRPr="00CD442E">
        <w:t>Could</w:t>
      </w:r>
      <w:r w:rsidR="00EA32D2">
        <w:t xml:space="preserve"> </w:t>
      </w:r>
      <w:r w:rsidRPr="00CD442E">
        <w:t>not</w:t>
      </w:r>
      <w:r w:rsidR="00EA32D2">
        <w:t xml:space="preserve"> </w:t>
      </w:r>
      <w:r w:rsidRPr="00CD442E">
        <w:t>compile</w:t>
      </w:r>
      <w:r w:rsidR="00EA32D2">
        <w:t xml:space="preserve"> </w:t>
      </w:r>
      <w:r w:rsidRPr="00CD442E">
        <w:t>`functions`.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message,</w:t>
      </w:r>
      <w:r w:rsidR="00EA32D2">
        <w:rPr>
          <w:rFonts w:eastAsia="Microsoft YaHei" w:hint="eastAsia"/>
        </w:rPr>
        <w:t xml:space="preserve"> </w:t>
      </w:r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paths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ins w:id="799" w:author="AnneMarieW" w:date="2016-10-03T11:37:00Z">
        <w:r w:rsidR="00984638">
          <w:rPr>
            <w:rFonts w:eastAsia="Microsoft YaHei"/>
          </w:rPr>
          <w:t>,</w:t>
        </w:r>
      </w:ins>
      <w:r w:rsidR="004C0ED4">
        <w:rPr>
          <w:rFonts w:eastAsia="Microsoft YaHei"/>
        </w:rPr>
        <w:t>”</w:t>
      </w:r>
      <w:del w:id="800" w:author="AnneMarieW" w:date="2016-10-03T11:37:00Z">
        <w:r w:rsidDel="0098463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reveals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core</w:t>
      </w:r>
      <w:r w:rsidR="00EA32D2">
        <w:rPr>
          <w:rFonts w:eastAsia="Microsoft YaHei" w:hint="eastAsia"/>
        </w:rPr>
        <w:t xml:space="preserve"> </w:t>
      </w:r>
      <w:del w:id="801" w:author="AnneMarieW" w:date="2016-10-03T11:37:00Z">
        <w:r w:rsidDel="00984638">
          <w:rPr>
            <w:rFonts w:eastAsia="Microsoft YaHei" w:hint="eastAsia"/>
          </w:rPr>
          <w:delText>of</w:delText>
        </w:r>
        <w:r w:rsidR="00EA32D2" w:rsidDel="00984638">
          <w:rPr>
            <w:rFonts w:eastAsia="Microsoft YaHei" w:hint="eastAsia"/>
          </w:rPr>
          <w:delText xml:space="preserve"> </w:delText>
        </w:r>
        <w:r w:rsidDel="00984638">
          <w:rPr>
            <w:rFonts w:eastAsia="Microsoft YaHei" w:hint="eastAsia"/>
          </w:rPr>
          <w:delText>the</w:delText>
        </w:r>
        <w:r w:rsidR="00EA32D2" w:rsidDel="0098463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issue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plus_one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says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i32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statements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value.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Therefore,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nothing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returned,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contradicts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results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del w:id="802" w:author="AnneMarieW" w:date="2016-10-03T11:37:00Z">
        <w:r w:rsidDel="00984638">
          <w:rPr>
            <w:rFonts w:eastAsia="Microsoft YaHei" w:hint="eastAsia"/>
          </w:rPr>
          <w:delText>gives</w:delText>
        </w:r>
      </w:del>
      <w:ins w:id="803" w:author="AnneMarieW" w:date="2016-10-03T11:37:00Z">
        <w:r w:rsidR="00984638">
          <w:rPr>
            <w:rFonts w:eastAsia="Microsoft YaHei"/>
          </w:rPr>
          <w:t>provides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rectify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ins w:id="804" w:author="AnneMarieW" w:date="2016-10-03T11:38:00Z">
        <w:r w:rsidR="00984638">
          <w:rPr>
            <w:rFonts w:eastAsia="Microsoft YaHei"/>
          </w:rPr>
          <w:t xml:space="preserve"> issue</w:t>
        </w:r>
      </w:ins>
      <w:r>
        <w:rPr>
          <w:rFonts w:eastAsia="Microsoft YaHei" w:hint="eastAsia"/>
        </w:rPr>
        <w:t>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suggests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removing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semicolon,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error.</w:t>
      </w:r>
    </w:p>
    <w:p w:rsidR="00633E1D" w:rsidRDefault="00633E1D" w:rsidP="00CC2B52">
      <w:pPr>
        <w:pStyle w:val="HeadA"/>
        <w:rPr>
          <w:rFonts w:eastAsia="Microsoft YaHei"/>
        </w:rPr>
      </w:pPr>
      <w:bookmarkStart w:id="805" w:name="comments"/>
      <w:bookmarkStart w:id="806" w:name="_Toc462761719"/>
      <w:bookmarkEnd w:id="805"/>
      <w:r>
        <w:rPr>
          <w:rFonts w:eastAsia="Microsoft YaHei" w:hint="eastAsia"/>
        </w:rPr>
        <w:t>Comments</w:t>
      </w:r>
      <w:bookmarkEnd w:id="806"/>
    </w:p>
    <w:p w:rsidR="00633E1D" w:rsidDel="00E20F5C" w:rsidRDefault="00633E1D" w:rsidP="00CC2B52">
      <w:pPr>
        <w:pStyle w:val="BodyFirst"/>
        <w:rPr>
          <w:del w:id="807" w:author="AnneMarieW" w:date="2016-10-04T15:24:00Z"/>
          <w:rFonts w:eastAsia="Microsoft YaHei"/>
        </w:rPr>
      </w:pP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their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easy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sometimes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extra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explanation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warranted.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cases,</w:t>
      </w:r>
      <w:r w:rsidR="00EA32D2">
        <w:rPr>
          <w:rFonts w:eastAsia="Microsoft YaHei" w:hint="eastAsia"/>
        </w:rPr>
        <w:t xml:space="preserve"> </w:t>
      </w:r>
      <w:del w:id="808" w:author="janelle" w:date="2016-10-26T12:16:00Z">
        <w:r w:rsidDel="006E0EEF">
          <w:rPr>
            <w:rFonts w:eastAsia="Microsoft YaHei" w:hint="eastAsia"/>
          </w:rPr>
          <w:delText>we</w:delText>
        </w:r>
        <w:r w:rsidR="00EA32D2" w:rsidDel="006E0EEF">
          <w:rPr>
            <w:rFonts w:eastAsia="Microsoft YaHei" w:hint="eastAsia"/>
          </w:rPr>
          <w:delText xml:space="preserve"> </w:delText>
        </w:r>
      </w:del>
      <w:ins w:id="809" w:author="janelle" w:date="2016-10-26T12:16:00Z">
        <w:r w:rsidR="006E0EEF">
          <w:rPr>
            <w:rFonts w:eastAsia="Microsoft YaHei"/>
          </w:rPr>
          <w:t>programmers</w:t>
        </w:r>
        <w:r w:rsidR="006E0EEF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leave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notes</w:t>
      </w:r>
      <w:ins w:id="810" w:author="AnneMarieW" w:date="2016-10-04T15:24:00Z">
        <w:r w:rsidR="00E20F5C">
          <w:rPr>
            <w:rFonts w:eastAsia="Microsoft YaHei"/>
          </w:rPr>
          <w:t xml:space="preserve">, or </w:t>
        </w:r>
        <w:r w:rsidR="00E20F5C" w:rsidRPr="00CC2B52">
          <w:rPr>
            <w:rStyle w:val="EmphasisItalic"/>
            <w:rFonts w:eastAsia="Microsoft YaHei" w:hint="eastAsia"/>
          </w:rPr>
          <w:t>comments</w:t>
        </w:r>
      </w:ins>
      <w:del w:id="811" w:author="AnneMarieW" w:date="2016-10-04T15:24:00Z">
        <w:r w:rsidR="00EA32D2" w:rsidDel="00E20F5C">
          <w:rPr>
            <w:rFonts w:eastAsia="Microsoft YaHei" w:hint="eastAsia"/>
          </w:rPr>
          <w:delText xml:space="preserve"> </w:delText>
        </w:r>
      </w:del>
      <w:ins w:id="812" w:author="AnneMarieW" w:date="2016-10-04T15:24:00Z">
        <w:r w:rsidR="00E20F5C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ins w:id="813" w:author="AnneMarieW" w:date="2016-10-03T11:41:00Z">
        <w:del w:id="814" w:author="janelle" w:date="2016-10-26T12:16:00Z">
          <w:r w:rsidR="00CB392E" w:rsidDel="006E0EEF">
            <w:rPr>
              <w:rFonts w:eastAsia="Microsoft YaHei"/>
            </w:rPr>
            <w:delText>y</w:delText>
          </w:r>
        </w:del>
      </w:ins>
      <w:del w:id="815" w:author="janelle" w:date="2016-10-26T12:16:00Z">
        <w:r w:rsidDel="006E0EEF">
          <w:rPr>
            <w:rFonts w:eastAsia="Microsoft YaHei" w:hint="eastAsia"/>
          </w:rPr>
          <w:delText>our</w:delText>
        </w:r>
      </w:del>
      <w:ins w:id="816" w:author="janelle" w:date="2016-10-26T12:16:00Z">
        <w:r w:rsidR="006E0EEF">
          <w:rPr>
            <w:rFonts w:eastAsia="Microsoft YaHei"/>
          </w:rPr>
          <w:t>their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source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ignore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people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source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useful.</w:t>
      </w:r>
      <w:r w:rsidR="00EA32D2">
        <w:rPr>
          <w:rFonts w:eastAsia="Microsoft YaHei" w:hint="eastAsia"/>
        </w:rPr>
        <w:t xml:space="preserve"> </w:t>
      </w:r>
      <w:del w:id="817" w:author="AnneMarieW" w:date="2016-10-04T15:24:00Z">
        <w:r w:rsidDel="00E20F5C">
          <w:rPr>
            <w:rFonts w:eastAsia="Microsoft YaHei" w:hint="eastAsia"/>
          </w:rPr>
          <w:delText>These</w:delText>
        </w:r>
        <w:r w:rsidR="00EA32D2" w:rsidDel="00E20F5C">
          <w:rPr>
            <w:rFonts w:eastAsia="Microsoft YaHei" w:hint="eastAsia"/>
          </w:rPr>
          <w:delText xml:space="preserve"> </w:delText>
        </w:r>
        <w:r w:rsidDel="00E20F5C">
          <w:rPr>
            <w:rFonts w:eastAsia="Microsoft YaHei" w:hint="eastAsia"/>
          </w:rPr>
          <w:delText>notes</w:delText>
        </w:r>
        <w:r w:rsidR="00EA32D2" w:rsidDel="00E20F5C">
          <w:rPr>
            <w:rFonts w:eastAsia="Microsoft YaHei" w:hint="eastAsia"/>
          </w:rPr>
          <w:delText xml:space="preserve"> </w:delText>
        </w:r>
        <w:r w:rsidDel="00E20F5C">
          <w:rPr>
            <w:rFonts w:eastAsia="Microsoft YaHei" w:hint="eastAsia"/>
          </w:rPr>
          <w:delText>are</w:delText>
        </w:r>
        <w:r w:rsidR="00EA32D2" w:rsidDel="00E20F5C">
          <w:rPr>
            <w:rFonts w:eastAsia="Microsoft YaHei" w:hint="eastAsia"/>
          </w:rPr>
          <w:delText xml:space="preserve"> </w:delText>
        </w:r>
        <w:r w:rsidDel="00E20F5C">
          <w:rPr>
            <w:rFonts w:eastAsia="Microsoft YaHei" w:hint="eastAsia"/>
          </w:rPr>
          <w:delText>called</w:delText>
        </w:r>
        <w:r w:rsidR="00EA32D2" w:rsidRPr="004C0ED4" w:rsidDel="00E20F5C">
          <w:rPr>
            <w:rFonts w:eastAsia="Microsoft YaHei" w:hint="eastAsia"/>
          </w:rPr>
          <w:delText xml:space="preserve"> </w:delText>
        </w:r>
        <w:r w:rsidRPr="00CC2B52" w:rsidDel="00E20F5C">
          <w:rPr>
            <w:rStyle w:val="EmphasisItalic"/>
            <w:rFonts w:eastAsia="Microsoft YaHei" w:hint="eastAsia"/>
          </w:rPr>
          <w:delText>comments</w:delText>
        </w:r>
        <w:r w:rsidDel="00E20F5C">
          <w:rPr>
            <w:rFonts w:eastAsia="Microsoft YaHei" w:hint="eastAsia"/>
          </w:rPr>
          <w:delText>.</w:delText>
        </w:r>
      </w:del>
    </w:p>
    <w:p w:rsidR="00101555" w:rsidRDefault="00633E1D">
      <w:pPr>
        <w:pStyle w:val="BodyFirst"/>
        <w:rPr>
          <w:rFonts w:eastAsia="Microsoft YaHei"/>
        </w:rPr>
        <w:pPrChange w:id="818" w:author="AnneMarieW" w:date="2016-10-04T15:24:00Z">
          <w:pPr>
            <w:pStyle w:val="Body"/>
          </w:pPr>
        </w:pPrChange>
      </w:pPr>
      <w:r>
        <w:rPr>
          <w:rFonts w:eastAsia="Microsoft YaHei" w:hint="eastAsia"/>
        </w:rPr>
        <w:t>Here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comment:</w:t>
      </w:r>
    </w:p>
    <w:p w:rsidR="00633E1D" w:rsidRPr="00CD442E" w:rsidRDefault="00633E1D" w:rsidP="00CD442E">
      <w:pPr>
        <w:pStyle w:val="CodeSingle"/>
      </w:pPr>
      <w:r w:rsidRPr="00CD442E">
        <w:t>//</w:t>
      </w:r>
      <w:r w:rsidR="00EA32D2">
        <w:t xml:space="preserve"> </w:t>
      </w:r>
      <w:r w:rsidRPr="00CD442E">
        <w:t>Hello,</w:t>
      </w:r>
      <w:r w:rsidR="00EA32D2">
        <w:t xml:space="preserve"> </w:t>
      </w:r>
      <w:r w:rsidRPr="00CD442E">
        <w:t>world.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two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slashes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del w:id="819" w:author="AnneMarieW" w:date="2016-10-03T11:41:00Z">
        <w:r w:rsidDel="00CB392E">
          <w:rPr>
            <w:rFonts w:eastAsia="Microsoft YaHei" w:hint="eastAsia"/>
          </w:rPr>
          <w:delText>last</w:delText>
        </w:r>
      </w:del>
      <w:ins w:id="820" w:author="AnneMarieW" w:date="2016-10-03T11:41:00Z">
        <w:r w:rsidR="00CB392E">
          <w:rPr>
            <w:rFonts w:eastAsia="Microsoft YaHei"/>
          </w:rPr>
          <w:t>extend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until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extend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beyond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include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//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line,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Pr="00CD442E" w:rsidRDefault="00633E1D" w:rsidP="00CD442E">
      <w:pPr>
        <w:pStyle w:val="CodeA"/>
      </w:pPr>
      <w:r w:rsidRPr="00CD442E">
        <w:t>//</w:t>
      </w:r>
      <w:r w:rsidR="00EA32D2">
        <w:t xml:space="preserve"> </w:t>
      </w:r>
      <w:r w:rsidRPr="00CD442E">
        <w:t>So</w:t>
      </w:r>
      <w:r w:rsidR="00EA32D2">
        <w:t xml:space="preserve"> </w:t>
      </w:r>
      <w:r w:rsidRPr="00CD442E">
        <w:t>we</w:t>
      </w:r>
      <w:r w:rsidR="00EA32D2">
        <w:t>’</w:t>
      </w:r>
      <w:r w:rsidRPr="00CD442E">
        <w:t>re</w:t>
      </w:r>
      <w:r w:rsidR="00EA32D2">
        <w:t xml:space="preserve"> </w:t>
      </w:r>
      <w:r w:rsidRPr="00CD442E">
        <w:t>doing</w:t>
      </w:r>
      <w:r w:rsidR="00EA32D2">
        <w:t xml:space="preserve"> </w:t>
      </w:r>
      <w:r w:rsidRPr="00CD442E">
        <w:t>something</w:t>
      </w:r>
      <w:r w:rsidR="00EA32D2">
        <w:t xml:space="preserve"> </w:t>
      </w:r>
      <w:r w:rsidRPr="00CD442E">
        <w:t>complicated</w:t>
      </w:r>
      <w:r w:rsidR="00EA32D2">
        <w:t xml:space="preserve"> </w:t>
      </w:r>
      <w:r w:rsidRPr="00CD442E">
        <w:t>here,</w:t>
      </w:r>
      <w:r w:rsidR="00EA32D2">
        <w:t xml:space="preserve"> </w:t>
      </w:r>
      <w:r w:rsidRPr="00CD442E">
        <w:t>long</w:t>
      </w:r>
      <w:r w:rsidR="00EA32D2">
        <w:t xml:space="preserve"> </w:t>
      </w:r>
      <w:r w:rsidRPr="00CD442E">
        <w:t>enough</w:t>
      </w:r>
      <w:r w:rsidR="00EA32D2">
        <w:t xml:space="preserve"> </w:t>
      </w:r>
      <w:r w:rsidRPr="00CD442E">
        <w:t>that</w:t>
      </w:r>
      <w:r w:rsidR="00EA32D2">
        <w:t xml:space="preserve"> </w:t>
      </w:r>
      <w:r w:rsidRPr="00CD442E">
        <w:t>we</w:t>
      </w:r>
      <w:r w:rsidR="00EA32D2">
        <w:t xml:space="preserve"> </w:t>
      </w:r>
      <w:r w:rsidRPr="00CD442E">
        <w:t>need</w:t>
      </w:r>
    </w:p>
    <w:p w:rsidR="00633E1D" w:rsidRPr="00CD442E" w:rsidRDefault="00633E1D" w:rsidP="00CD442E">
      <w:pPr>
        <w:pStyle w:val="CodeB"/>
      </w:pPr>
      <w:r w:rsidRPr="00CD442E">
        <w:t>//</w:t>
      </w:r>
      <w:r w:rsidR="00EA32D2">
        <w:t xml:space="preserve"> </w:t>
      </w:r>
      <w:r w:rsidRPr="00CD442E">
        <w:t>multiple</w:t>
      </w:r>
      <w:r w:rsidR="00EA32D2">
        <w:t xml:space="preserve"> </w:t>
      </w:r>
      <w:r w:rsidRPr="00CD442E">
        <w:t>lines</w:t>
      </w:r>
      <w:r w:rsidR="00EA32D2">
        <w:t xml:space="preserve"> </w:t>
      </w:r>
      <w:r w:rsidRPr="00CD442E">
        <w:t>of</w:t>
      </w:r>
      <w:r w:rsidR="00EA32D2">
        <w:t xml:space="preserve"> </w:t>
      </w:r>
      <w:r w:rsidRPr="00CD442E">
        <w:t>comments</w:t>
      </w:r>
      <w:r w:rsidR="00EA32D2">
        <w:t xml:space="preserve"> </w:t>
      </w:r>
      <w:r w:rsidRPr="00CD442E">
        <w:t>to</w:t>
      </w:r>
      <w:r w:rsidR="00EA32D2">
        <w:t xml:space="preserve"> </w:t>
      </w:r>
      <w:r w:rsidRPr="00CD442E">
        <w:t>do</w:t>
      </w:r>
      <w:r w:rsidR="00EA32D2">
        <w:t xml:space="preserve"> </w:t>
      </w:r>
      <w:r w:rsidRPr="00CD442E">
        <w:t>it!</w:t>
      </w:r>
      <w:r w:rsidR="00EA32D2">
        <w:t xml:space="preserve"> </w:t>
      </w:r>
      <w:r w:rsidRPr="00CD442E">
        <w:t>Whew!</w:t>
      </w:r>
      <w:r w:rsidR="00EA32D2">
        <w:t xml:space="preserve"> </w:t>
      </w:r>
      <w:r w:rsidRPr="00CD442E">
        <w:t>Hopefully,</w:t>
      </w:r>
      <w:r w:rsidR="00EA32D2">
        <w:t xml:space="preserve"> </w:t>
      </w:r>
      <w:r w:rsidRPr="00CD442E">
        <w:t>this</w:t>
      </w:r>
      <w:r w:rsidR="00EA32D2">
        <w:t xml:space="preserve"> </w:t>
      </w:r>
      <w:r w:rsidRPr="00CD442E">
        <w:t>comment</w:t>
      </w:r>
      <w:r w:rsidR="00EA32D2">
        <w:t xml:space="preserve"> </w:t>
      </w:r>
      <w:r w:rsidRPr="00CD442E">
        <w:t>will</w:t>
      </w:r>
    </w:p>
    <w:p w:rsidR="00633E1D" w:rsidRPr="00CD442E" w:rsidRDefault="00633E1D" w:rsidP="00CD442E">
      <w:pPr>
        <w:pStyle w:val="CodeC"/>
      </w:pPr>
      <w:r w:rsidRPr="00CD442E">
        <w:t>//</w:t>
      </w:r>
      <w:r w:rsidR="00EA32D2">
        <w:t xml:space="preserve"> </w:t>
      </w:r>
      <w:r w:rsidRPr="00CD442E">
        <w:t>explain</w:t>
      </w:r>
      <w:r w:rsidR="00EA32D2">
        <w:t xml:space="preserve"> </w:t>
      </w:r>
      <w:r w:rsidRPr="00CD442E">
        <w:t>what</w:t>
      </w:r>
      <w:r w:rsidR="00EA32D2">
        <w:t>’</w:t>
      </w:r>
      <w:r w:rsidRPr="00CD442E">
        <w:t>s</w:t>
      </w:r>
      <w:r w:rsidR="00EA32D2">
        <w:t xml:space="preserve"> </w:t>
      </w:r>
      <w:r w:rsidRPr="00CD442E">
        <w:t>going</w:t>
      </w:r>
      <w:r w:rsidR="00EA32D2">
        <w:t xml:space="preserve"> </w:t>
      </w:r>
      <w:r w:rsidRPr="00CD442E">
        <w:t>on.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Comments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placed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ins w:id="821" w:author="AnneMarieW" w:date="2016-10-03T11:42:00Z">
        <w:r w:rsidR="00CB392E">
          <w:rPr>
            <w:rFonts w:eastAsia="Microsoft YaHei" w:hint="eastAsia"/>
          </w:rPr>
          <w:t xml:space="preserve">code </w:t>
        </w:r>
      </w:ins>
      <w:r>
        <w:rPr>
          <w:rFonts w:eastAsia="Microsoft YaHei" w:hint="eastAsia"/>
        </w:rPr>
        <w:t>lines</w:t>
      </w:r>
      <w:del w:id="822" w:author="AnneMarieW" w:date="2016-10-03T11:42:00Z">
        <w:r w:rsidR="00EA32D2" w:rsidDel="00CB392E">
          <w:rPr>
            <w:rFonts w:eastAsia="Microsoft YaHei" w:hint="eastAsia"/>
          </w:rPr>
          <w:delText xml:space="preserve"> </w:delText>
        </w:r>
        <w:r w:rsidDel="00CB392E">
          <w:rPr>
            <w:rFonts w:eastAsia="Microsoft YaHei" w:hint="eastAsia"/>
          </w:rPr>
          <w:delText>of</w:delText>
        </w:r>
        <w:r w:rsidR="00EA32D2" w:rsidDel="00CB392E">
          <w:rPr>
            <w:rFonts w:eastAsia="Microsoft YaHei" w:hint="eastAsia"/>
          </w:rPr>
          <w:delText xml:space="preserve"> </w:delText>
        </w:r>
        <w:r w:rsidDel="00CB392E">
          <w:rPr>
            <w:rFonts w:eastAsia="Microsoft YaHei" w:hint="eastAsia"/>
          </w:rPr>
          <w:delText>code</w:delText>
        </w:r>
      </w:del>
      <w:r>
        <w:rPr>
          <w:rFonts w:eastAsia="Microsoft YaHei" w:hint="eastAsia"/>
        </w:rPr>
        <w:t>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lucky_number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7;</w:t>
      </w:r>
      <w:r>
        <w:t xml:space="preserve"> </w:t>
      </w:r>
      <w:r w:rsidR="00633E1D" w:rsidRPr="00CD442E">
        <w:t>//</w:t>
      </w:r>
      <w:r>
        <w:t xml:space="preserve"> </w:t>
      </w:r>
      <w:r w:rsidR="00633E1D" w:rsidRPr="00CD442E">
        <w:t>I</w:t>
      </w:r>
      <w:r>
        <w:t>’</w:t>
      </w:r>
      <w:r w:rsidR="00633E1D" w:rsidRPr="00CD442E">
        <w:t>m</w:t>
      </w:r>
      <w:r>
        <w:t xml:space="preserve"> </w:t>
      </w:r>
      <w:r w:rsidR="00633E1D" w:rsidRPr="00CD442E">
        <w:t>feeling</w:t>
      </w:r>
      <w:r>
        <w:t xml:space="preserve"> </w:t>
      </w:r>
      <w:r w:rsidR="00633E1D" w:rsidRPr="00CD442E">
        <w:t>lucky</w:t>
      </w:r>
      <w:r>
        <w:t xml:space="preserve"> </w:t>
      </w:r>
      <w:r w:rsidR="00633E1D" w:rsidRPr="00CD442E">
        <w:t>today.</w:t>
      </w:r>
    </w:p>
    <w:p w:rsidR="00633E1D" w:rsidRPr="00EA32D2" w:rsidRDefault="00633E1D" w:rsidP="00EA32D2">
      <w:pPr>
        <w:pStyle w:val="CodeC"/>
      </w:pPr>
      <w:r w:rsidRPr="00CD442E">
        <w:lastRenderedPageBreak/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often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</w:t>
      </w:r>
      <w:r w:rsidR="00EA32D2">
        <w:rPr>
          <w:rFonts w:eastAsia="Microsoft YaHei" w:hint="eastAsia"/>
        </w:rPr>
        <w:t xml:space="preserve"> </w:t>
      </w:r>
      <w:ins w:id="823" w:author="AnneMarieW" w:date="2016-10-03T11:43:00Z">
        <w:r w:rsidR="00CB392E">
          <w:rPr>
            <w:rFonts w:eastAsia="Microsoft YaHei"/>
          </w:rPr>
          <w:t>used in this format</w:t>
        </w:r>
      </w:ins>
      <w:del w:id="824" w:author="AnneMarieW" w:date="2016-10-03T11:43:00Z">
        <w:r w:rsidDel="00CB392E">
          <w:rPr>
            <w:rFonts w:eastAsia="Microsoft YaHei" w:hint="eastAsia"/>
          </w:rPr>
          <w:delText>above,</w:delText>
        </w:r>
        <w:r w:rsidR="00EA32D2" w:rsidDel="00CB392E">
          <w:rPr>
            <w:rFonts w:eastAsia="Microsoft YaHei" w:hint="eastAsia"/>
          </w:rPr>
          <w:delText xml:space="preserve"> </w:delText>
        </w:r>
        <w:r w:rsidDel="00CB392E">
          <w:rPr>
            <w:rFonts w:eastAsia="Microsoft YaHei" w:hint="eastAsia"/>
          </w:rPr>
          <w:delText>like</w:delText>
        </w:r>
        <w:r w:rsidR="00EA32D2" w:rsidDel="00CB392E">
          <w:rPr>
            <w:rFonts w:eastAsia="Microsoft YaHei" w:hint="eastAsia"/>
          </w:rPr>
          <w:delText xml:space="preserve"> </w:delText>
        </w:r>
        <w:r w:rsidDel="00CB392E">
          <w:rPr>
            <w:rFonts w:eastAsia="Microsoft YaHei" w:hint="eastAsia"/>
          </w:rPr>
          <w:delText>so</w:delText>
        </w:r>
      </w:del>
      <w:r>
        <w:rPr>
          <w:rFonts w:eastAsia="Microsoft YaHei" w:hint="eastAsia"/>
        </w:rPr>
        <w:t>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//</w:t>
      </w:r>
      <w:r>
        <w:t xml:space="preserve"> </w:t>
      </w:r>
      <w:r w:rsidR="00633E1D" w:rsidRPr="00CD442E">
        <w:t>I</w:t>
      </w:r>
      <w:r>
        <w:t>’</w:t>
      </w:r>
      <w:r w:rsidR="00633E1D" w:rsidRPr="00CD442E">
        <w:t>m</w:t>
      </w:r>
      <w:r>
        <w:t xml:space="preserve"> </w:t>
      </w:r>
      <w:r w:rsidR="00633E1D" w:rsidRPr="00CD442E">
        <w:t>feeling</w:t>
      </w:r>
      <w:r>
        <w:t xml:space="preserve"> </w:t>
      </w:r>
      <w:r w:rsidR="00633E1D" w:rsidRPr="00CD442E">
        <w:t>lucky</w:t>
      </w:r>
      <w:r>
        <w:t xml:space="preserve"> </w:t>
      </w:r>
      <w:r w:rsidR="00633E1D" w:rsidRPr="00CD442E">
        <w:t>today.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lucky_number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7;</w:t>
      </w:r>
    </w:p>
    <w:p w:rsidR="00633E1D" w:rsidRPr="004C0ED4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That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ins w:id="825" w:author="AnneMarieW" w:date="2016-10-03T11:43:00Z">
        <w:r w:rsidR="00CB392E">
          <w:rPr>
            <w:rFonts w:eastAsia="Microsoft YaHei"/>
          </w:rPr>
          <w:t xml:space="preserve"> </w:t>
        </w:r>
      </w:ins>
      <w:del w:id="826" w:author="AnneMarieW" w:date="2016-10-03T11:43:00Z">
        <w:r w:rsidR="00EA32D2" w:rsidDel="00CB392E">
          <w:rPr>
            <w:rFonts w:eastAsia="Microsoft YaHei" w:hint="eastAsia"/>
          </w:rPr>
          <w:delText xml:space="preserve"> </w:delText>
        </w:r>
        <w:r w:rsidDel="00CB392E">
          <w:rPr>
            <w:rFonts w:eastAsia="Microsoft YaHei" w:hint="eastAsia"/>
          </w:rPr>
          <w:delText>it.</w:delText>
        </w:r>
        <w:r w:rsidR="00EA32D2" w:rsidDel="00CB392E">
          <w:rPr>
            <w:rFonts w:eastAsia="Microsoft YaHei" w:hint="eastAsia"/>
          </w:rPr>
          <w:delText xml:space="preserve"> </w:delText>
        </w:r>
        <w:r w:rsidDel="00CB392E">
          <w:rPr>
            <w:rFonts w:eastAsia="Microsoft YaHei" w:hint="eastAsia"/>
          </w:rPr>
          <w:delText>C</w:delText>
        </w:r>
      </w:del>
      <w:ins w:id="827" w:author="AnneMarieW" w:date="2016-10-03T11:43:00Z">
        <w:r w:rsidR="00CB392E">
          <w:rPr>
            <w:rFonts w:eastAsia="Microsoft YaHei"/>
          </w:rPr>
          <w:t>c</w:t>
        </w:r>
      </w:ins>
      <w:r>
        <w:rPr>
          <w:rFonts w:eastAsia="Microsoft YaHei" w:hint="eastAsia"/>
        </w:rPr>
        <w:t>omments</w:t>
      </w:r>
      <w:ins w:id="828" w:author="AnneMarieW" w:date="2016-10-03T11:44:00Z">
        <w:r w:rsidR="00CB392E">
          <w:rPr>
            <w:rFonts w:eastAsia="Microsoft YaHei"/>
          </w:rPr>
          <w:t>. They</w:t>
        </w:r>
      </w:ins>
      <w:del w:id="829" w:author="AnneMarieW" w:date="2016-10-03T11:44:00Z">
        <w:r w:rsidR="00EA32D2" w:rsidDel="00CB392E">
          <w:rPr>
            <w:rFonts w:eastAsia="Microsoft YaHei" w:hint="eastAsia"/>
          </w:rPr>
          <w:delText xml:space="preserve"> </w:delText>
        </w:r>
        <w:r w:rsidDel="00CB392E">
          <w:rPr>
            <w:rFonts w:eastAsia="Microsoft YaHei" w:hint="eastAsia"/>
          </w:rPr>
          <w:delText>a</w:delText>
        </w:r>
      </w:del>
      <w:ins w:id="830" w:author="AnneMarieW" w:date="2016-10-03T11:44:00Z">
        <w:r w:rsidR="00CB392E">
          <w:rPr>
            <w:rFonts w:eastAsia="Microsoft YaHei"/>
          </w:rPr>
          <w:t>’</w:t>
        </w:r>
      </w:ins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particularly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complicated.</w:t>
      </w:r>
    </w:p>
    <w:p w:rsidR="00633E1D" w:rsidRDefault="00633E1D" w:rsidP="00CC2B52">
      <w:pPr>
        <w:pStyle w:val="HeadA"/>
        <w:rPr>
          <w:rFonts w:eastAsia="Microsoft YaHei"/>
        </w:rPr>
      </w:pPr>
      <w:bookmarkStart w:id="831" w:name="control-flow"/>
      <w:bookmarkStart w:id="832" w:name="_Toc462761720"/>
      <w:bookmarkEnd w:id="831"/>
      <w:r>
        <w:rPr>
          <w:rFonts w:eastAsia="Microsoft YaHei" w:hint="eastAsia"/>
        </w:rPr>
        <w:t>Control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Flow</w:t>
      </w:r>
      <w:bookmarkEnd w:id="832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Dec</w:t>
      </w:r>
      <w:del w:id="833" w:author="AnneMarieW" w:date="2016-10-03T11:44:00Z">
        <w:r w:rsidDel="00322CEA">
          <w:rPr>
            <w:rFonts w:eastAsia="Microsoft YaHei" w:hint="eastAsia"/>
          </w:rPr>
          <w:delText>isions</w:delText>
        </w:r>
        <w:r w:rsidR="00EA32D2" w:rsidDel="00322CEA">
          <w:rPr>
            <w:rFonts w:eastAsia="Microsoft YaHei" w:hint="eastAsia"/>
          </w:rPr>
          <w:delText xml:space="preserve"> </w:delText>
        </w:r>
        <w:r w:rsidDel="00322CEA">
          <w:rPr>
            <w:rFonts w:eastAsia="Microsoft YaHei" w:hint="eastAsia"/>
          </w:rPr>
          <w:delText>on</w:delText>
        </w:r>
      </w:del>
      <w:ins w:id="834" w:author="AnneMarieW" w:date="2016-10-03T11:44:00Z">
        <w:r w:rsidR="00E20F5C">
          <w:rPr>
            <w:rFonts w:eastAsia="Microsoft YaHei"/>
          </w:rPr>
          <w:t>id</w:t>
        </w:r>
        <w:r w:rsidR="00322CEA">
          <w:rPr>
            <w:rFonts w:eastAsia="Microsoft YaHei"/>
          </w:rPr>
          <w:t>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depending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true</w:t>
      </w:r>
      <w:del w:id="835" w:author="AnneMarieW" w:date="2016-10-03T11:44:00Z">
        <w:r w:rsidDel="00322CEA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deciding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repeatedly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true</w:t>
      </w:r>
      <w:del w:id="836" w:author="AnneMarieW" w:date="2016-10-03T11:44:00Z">
        <w:r w:rsidDel="00322CEA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basic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building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constructs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 w:hint="eastAsia"/>
        </w:rPr>
        <w:t xml:space="preserve"> </w:t>
      </w:r>
      <w:del w:id="837" w:author="AnneMarieW" w:date="2016-10-03T11:45:00Z">
        <w:r w:rsidDel="00322CEA">
          <w:rPr>
            <w:rFonts w:eastAsia="Microsoft YaHei" w:hint="eastAsia"/>
          </w:rPr>
          <w:delText>us</w:delText>
        </w:r>
      </w:del>
      <w:ins w:id="838" w:author="AnneMarieW" w:date="2016-10-03T11:45:00Z">
        <w:r w:rsidR="00322CEA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flow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del w:id="839" w:author="AnneMarieW" w:date="2016-10-03T11:45:00Z">
        <w:r w:rsidDel="00322CEA">
          <w:rPr>
            <w:rFonts w:eastAsia="Microsoft YaHei" w:hint="eastAsia"/>
          </w:rPr>
          <w:delText>our</w:delText>
        </w:r>
        <w:r w:rsidR="00EA32D2" w:rsidDel="00322CEA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loops.</w:t>
      </w:r>
    </w:p>
    <w:p w:rsidR="00633E1D" w:rsidRDefault="00EA32D2" w:rsidP="00CC2B52">
      <w:pPr>
        <w:pStyle w:val="HeadB"/>
        <w:rPr>
          <w:rFonts w:eastAsia="Microsoft YaHei"/>
        </w:rPr>
      </w:pPr>
      <w:bookmarkStart w:id="840" w:name="`if`-expressions"/>
      <w:bookmarkStart w:id="841" w:name="_Toc462761721"/>
      <w:bookmarkEnd w:id="840"/>
      <w:del w:id="842" w:author="janelle" w:date="2016-10-26T12:33:00Z">
        <w:r w:rsidRPr="00EA32D2" w:rsidDel="00AE1787">
          <w:delText>I</w:delText>
        </w:r>
      </w:del>
      <w:proofErr w:type="gramStart"/>
      <w:ins w:id="843" w:author="janelle" w:date="2016-10-26T12:33:00Z">
        <w:r w:rsidR="00AE1787">
          <w:t>i</w:t>
        </w:r>
      </w:ins>
      <w:r w:rsidR="00633E1D" w:rsidRPr="00EA32D2">
        <w:t>f</w:t>
      </w:r>
      <w:proofErr w:type="gramEnd"/>
      <w:r>
        <w:t xml:space="preserve"> </w:t>
      </w:r>
      <w:r w:rsidR="00633E1D">
        <w:rPr>
          <w:rFonts w:eastAsia="Microsoft YaHei" w:hint="eastAsia"/>
        </w:rPr>
        <w:t>Expressions</w:t>
      </w:r>
      <w:bookmarkEnd w:id="841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An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allows</w:t>
      </w:r>
      <w:r w:rsidR="00EA32D2">
        <w:rPr>
          <w:rFonts w:eastAsia="Microsoft YaHei" w:hint="eastAsia"/>
        </w:rPr>
        <w:t xml:space="preserve"> </w:t>
      </w:r>
      <w:del w:id="844" w:author="AnneMarieW" w:date="2016-10-03T15:37:00Z">
        <w:r w:rsidDel="00392AE8">
          <w:rPr>
            <w:rFonts w:eastAsia="Microsoft YaHei" w:hint="eastAsia"/>
          </w:rPr>
          <w:delText>us</w:delText>
        </w:r>
      </w:del>
      <w:ins w:id="845" w:author="AnneMarieW" w:date="2016-10-03T15:37:00Z">
        <w:r w:rsidR="00392AE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branch</w:t>
      </w:r>
      <w:r w:rsidR="00EA32D2">
        <w:rPr>
          <w:rFonts w:eastAsia="Microsoft YaHei" w:hint="eastAsia"/>
        </w:rPr>
        <w:t xml:space="preserve"> </w:t>
      </w:r>
      <w:ins w:id="846" w:author="AnneMarieW" w:date="2016-10-03T15:37:00Z">
        <w:r w:rsidR="00392AE8">
          <w:rPr>
            <w:rFonts w:eastAsia="Microsoft YaHei"/>
          </w:rPr>
          <w:t>y</w:t>
        </w:r>
      </w:ins>
      <w:r>
        <w:rPr>
          <w:rFonts w:eastAsia="Microsoft YaHei" w:hint="eastAsia"/>
        </w:rPr>
        <w:t>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depending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conditions.</w:t>
      </w:r>
      <w:r w:rsidR="00EA32D2">
        <w:rPr>
          <w:rFonts w:eastAsia="Microsoft YaHei" w:hint="eastAsia"/>
        </w:rPr>
        <w:t xml:space="preserve"> </w:t>
      </w:r>
      <w:del w:id="847" w:author="AnneMarieW" w:date="2016-10-03T15:37:00Z">
        <w:r w:rsidDel="00392AE8">
          <w:rPr>
            <w:rFonts w:eastAsia="Microsoft YaHei" w:hint="eastAsia"/>
          </w:rPr>
          <w:delText>We</w:delText>
        </w:r>
      </w:del>
      <w:ins w:id="848" w:author="AnneMarieW" w:date="2016-10-03T15:37:00Z">
        <w:r w:rsidR="00392AE8">
          <w:rPr>
            <w:rFonts w:eastAsia="Microsoft YaHei"/>
          </w:rPr>
          <w:t>You</w:t>
        </w:r>
      </w:ins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provide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</w:t>
      </w:r>
      <w:del w:id="849" w:author="AnneMarieW" w:date="2016-10-03T15:37:00Z">
        <w:r w:rsidDel="00392AE8">
          <w:rPr>
            <w:rFonts w:eastAsia="Microsoft YaHei" w:hint="eastAsia"/>
          </w:rPr>
          <w:delText>ay</w:delText>
        </w:r>
      </w:del>
      <w:ins w:id="850" w:author="AnneMarieW" w:date="2016-10-03T15:37:00Z">
        <w:r w:rsidR="00392AE8">
          <w:rPr>
            <w:rFonts w:eastAsia="Microsoft YaHei"/>
          </w:rPr>
          <w:t>tate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  <w:r w:rsidR="004C0ED4">
        <w:rPr>
          <w:rFonts w:eastAsia="Microsoft YaHei"/>
        </w:rPr>
        <w:t>”</w:t>
      </w:r>
    </w:p>
    <w:p w:rsidR="00633E1D" w:rsidRDefault="00633E1D" w:rsidP="00CD442E">
      <w:pPr>
        <w:pStyle w:val="Body"/>
        <w:rPr>
          <w:rFonts w:eastAsia="Microsoft YaHei"/>
        </w:rPr>
      </w:pPr>
      <w:del w:id="851" w:author="AnneMarieW" w:date="2016-10-03T15:38:00Z">
        <w:r w:rsidDel="00392AE8">
          <w:rPr>
            <w:rFonts w:eastAsia="Microsoft YaHei" w:hint="eastAsia"/>
          </w:rPr>
          <w:delText>Let</w:delText>
        </w:r>
        <w:r w:rsidR="00EA32D2" w:rsidDel="00392AE8">
          <w:rPr>
            <w:rFonts w:eastAsia="Microsoft YaHei"/>
          </w:rPr>
          <w:delText>’</w:delText>
        </w:r>
        <w:r w:rsidDel="00392AE8">
          <w:rPr>
            <w:rFonts w:eastAsia="Microsoft YaHei" w:hint="eastAsia"/>
          </w:rPr>
          <w:delText>s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make</w:delText>
        </w:r>
        <w:r w:rsidR="00EA32D2" w:rsidDel="00392AE8">
          <w:rPr>
            <w:rFonts w:eastAsia="Microsoft YaHei" w:hint="eastAsia"/>
          </w:rPr>
          <w:delText xml:space="preserve"> </w:delText>
        </w:r>
      </w:del>
      <w:ins w:id="852" w:author="AnneMarieW" w:date="2016-10-03T15:38:00Z">
        <w:r w:rsidR="00392AE8">
          <w:rPr>
            <w:rFonts w:eastAsia="Microsoft YaHei"/>
          </w:rPr>
          <w:t xml:space="preserve">Create </w:t>
        </w:r>
      </w:ins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project</w:t>
      </w:r>
      <w:r w:rsidR="00EA32D2">
        <w:rPr>
          <w:rFonts w:eastAsia="Microsoft YaHei" w:hint="eastAsia"/>
        </w:rPr>
        <w:t xml:space="preserve"> </w:t>
      </w:r>
      <w:ins w:id="853" w:author="AnneMarieW" w:date="2016-10-03T15:38:00Z">
        <w:r w:rsidR="00392AE8">
          <w:rPr>
            <w:rFonts w:eastAsia="Microsoft YaHei"/>
          </w:rPr>
          <w:t xml:space="preserve">called </w:t>
        </w:r>
        <w:r w:rsidR="00DF6F7C" w:rsidRPr="00DF6F7C">
          <w:rPr>
            <w:rStyle w:val="EmphasisItalic"/>
            <w:rPrChange w:id="854" w:author="AnneMarieW" w:date="2016-10-03T15:38:00Z">
              <w:rPr>
                <w:rStyle w:val="Literal"/>
              </w:rPr>
            </w:rPrChange>
          </w:rPr>
          <w:t>branches</w:t>
        </w:r>
        <w:r w:rsidR="00DF6F7C" w:rsidRPr="00DF6F7C">
          <w:rPr>
            <w:rStyle w:val="EmphasisItalic"/>
            <w:rFonts w:eastAsia="Microsoft YaHei"/>
            <w:rPrChange w:id="855" w:author="AnneMarieW" w:date="2016-10-03T15:38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 xml:space="preserve"> </w:t>
        </w:r>
      </w:ins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DF6F7C" w:rsidRPr="00DF6F7C">
        <w:rPr>
          <w:rStyle w:val="EmphasisItalic"/>
          <w:rFonts w:eastAsia="Microsoft YaHei"/>
          <w:rPrChange w:id="856" w:author="AnneMarieW" w:date="2016-10-03T15:37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projects </w:t>
      </w:r>
      <w:r>
        <w:rPr>
          <w:rFonts w:eastAsia="Microsoft YaHei" w:hint="eastAsia"/>
        </w:rPr>
        <w:t>directory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explore</w:t>
      </w:r>
      <w:ins w:id="857" w:author="AnneMarieW" w:date="2016-10-03T15:38:00Z">
        <w:r w:rsidR="00392AE8">
          <w:rPr>
            <w:rFonts w:eastAsia="Microsoft YaHei"/>
          </w:rPr>
          <w:t xml:space="preserve"> the</w:t>
        </w:r>
      </w:ins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del w:id="858" w:author="AnneMarieW" w:date="2016-10-03T15:38:00Z">
        <w:r w:rsidDel="00392AE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ins w:id="859" w:author="AnneMarieW" w:date="2016-10-03T15:38:00Z">
        <w:r w:rsidR="00392AE8">
          <w:rPr>
            <w:rFonts w:eastAsia="Microsoft YaHei"/>
          </w:rPr>
          <w:t>expression</w:t>
        </w:r>
      </w:ins>
      <w:del w:id="860" w:author="AnneMarieW" w:date="2016-10-03T15:38:00Z">
        <w:r w:rsidDel="00392AE8">
          <w:rPr>
            <w:rFonts w:eastAsia="Microsoft YaHei" w:hint="eastAsia"/>
          </w:rPr>
          <w:delText>and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call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it</w:delText>
        </w:r>
        <w:r w:rsidR="00EA32D2" w:rsidRPr="004C0ED4" w:rsidDel="00392AE8">
          <w:rPr>
            <w:rFonts w:eastAsia="Microsoft YaHei" w:hint="eastAsia"/>
          </w:rPr>
          <w:delText xml:space="preserve"> </w:delText>
        </w:r>
        <w:r w:rsidRPr="00EA32D2" w:rsidDel="00392AE8">
          <w:rPr>
            <w:rStyle w:val="Literal"/>
          </w:rPr>
          <w:delText>branches</w:delText>
        </w:r>
      </w:del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src/main.rs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file,</w:t>
      </w:r>
      <w:r w:rsidR="004C0ED4">
        <w:rPr>
          <w:rFonts w:eastAsia="Microsoft YaHei"/>
        </w:rPr>
        <w:t xml:space="preserve"> </w:t>
      </w:r>
      <w:ins w:id="861" w:author="AnneMarieW" w:date="2016-10-03T15:38:00Z">
        <w:r w:rsidR="00392AE8">
          <w:rPr>
            <w:rFonts w:eastAsia="Microsoft YaHei"/>
          </w:rPr>
          <w:t>in</w:t>
        </w:r>
      </w:ins>
      <w:r>
        <w:rPr>
          <w:rFonts w:eastAsia="Microsoft YaHei" w:hint="eastAsia"/>
        </w:rPr>
        <w:t>put</w:t>
      </w:r>
      <w:ins w:id="862" w:author="AnneMarieW" w:date="2016-10-03T15:39:00Z">
        <w:r w:rsidR="00392AE8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>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3;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if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&lt;</w:t>
      </w:r>
      <w:r>
        <w:t xml:space="preserve"> </w:t>
      </w:r>
      <w:r w:rsidR="00633E1D" w:rsidRPr="00CD442E">
        <w:t>5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println!("condition</w:t>
      </w:r>
      <w:r>
        <w:t xml:space="preserve"> </w:t>
      </w:r>
      <w:r w:rsidR="00633E1D" w:rsidRPr="00CD442E">
        <w:t>was</w:t>
      </w:r>
      <w:r>
        <w:t xml:space="preserve"> </w:t>
      </w:r>
      <w:r w:rsidR="00633E1D" w:rsidRPr="00CD442E">
        <w:t>true");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  <w:r>
        <w:t xml:space="preserve"> </w:t>
      </w:r>
      <w:r w:rsidR="00633E1D" w:rsidRPr="00CD442E">
        <w:t>else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println!("condition</w:t>
      </w:r>
      <w:r>
        <w:t xml:space="preserve"> </w:t>
      </w:r>
      <w:r w:rsidR="00633E1D" w:rsidRPr="00CD442E">
        <w:t>was</w:t>
      </w:r>
      <w:r>
        <w:t xml:space="preserve"> </w:t>
      </w:r>
      <w:r w:rsidR="00633E1D" w:rsidRPr="00CD442E">
        <w:t>false");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All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keyword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condition.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case,</w:t>
      </w:r>
      <w:r w:rsidR="00EA32D2">
        <w:rPr>
          <w:rFonts w:eastAsia="Microsoft YaHei" w:hint="eastAsia"/>
        </w:rPr>
        <w:t xml:space="preserve"> </w:t>
      </w:r>
      <w:del w:id="863" w:author="AnneMarieW" w:date="2016-10-03T15:39:00Z">
        <w:r w:rsidDel="00392AE8">
          <w:rPr>
            <w:rFonts w:eastAsia="Microsoft YaHei" w:hint="eastAsia"/>
          </w:rPr>
          <w:delText>our</w:delText>
        </w:r>
        <w:r w:rsidR="00EA32D2" w:rsidDel="00392AE8">
          <w:rPr>
            <w:rFonts w:eastAsia="Microsoft YaHei" w:hint="eastAsia"/>
          </w:rPr>
          <w:delText xml:space="preserve"> </w:delText>
        </w:r>
      </w:del>
      <w:ins w:id="864" w:author="AnneMarieW" w:date="2016-10-03T15:39:00Z">
        <w:r w:rsidR="00392AE8">
          <w:rPr>
            <w:rFonts w:eastAsia="Microsoft YaHei"/>
          </w:rPr>
          <w:t xml:space="preserve">the </w:t>
        </w:r>
      </w:ins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del w:id="865" w:author="AnneMarieW" w:date="2016-10-03T15:39:00Z">
        <w:r w:rsidDel="00392AE8">
          <w:rPr>
            <w:rFonts w:eastAsia="Microsoft YaHei" w:hint="eastAsia"/>
          </w:rPr>
          <w:delText>is</w:delText>
        </w:r>
        <w:r w:rsidR="00EA32D2" w:rsidDel="00392AE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check</w:t>
      </w:r>
      <w:ins w:id="866" w:author="AnneMarieW" w:date="2016-10-03T15:39:00Z">
        <w:r w:rsidR="00392AE8">
          <w:rPr>
            <w:rFonts w:eastAsia="Microsoft YaHei"/>
          </w:rPr>
          <w:t>s</w:t>
        </w:r>
      </w:ins>
      <w:del w:id="867" w:author="AnneMarieW" w:date="2016-10-03T15:39:00Z">
        <w:r w:rsidDel="00392AE8">
          <w:rPr>
            <w:rFonts w:eastAsia="Microsoft YaHei" w:hint="eastAsia"/>
          </w:rPr>
          <w:delText>ing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if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our</w:delText>
        </w:r>
      </w:del>
      <w:ins w:id="868" w:author="AnneMarieW" w:date="2016-10-03T15:39:00Z">
        <w:r w:rsidR="00392AE8">
          <w:rPr>
            <w:rFonts w:eastAsia="Microsoft YaHei"/>
          </w:rPr>
          <w:t xml:space="preserve"> whether or not the</w:t>
        </w:r>
      </w:ins>
      <w:r w:rsidR="00EA32D2">
        <w:rPr>
          <w:rFonts w:eastAsia="Microsoft YaHei" w:hint="eastAsia"/>
        </w:rPr>
        <w:t xml:space="preserve"> </w:t>
      </w:r>
      <w:del w:id="869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870" w:author="NSP" w:date="2016-10-21T14:08:00Z">
        <w:r w:rsidR="00D13E27">
          <w:rPr>
            <w:rFonts w:eastAsia="Microsoft YaHei" w:hint="eastAsia"/>
          </w:rPr>
          <w:t>variable</w:t>
        </w:r>
      </w:ins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number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lastRenderedPageBreak/>
        <w:t>value</w:t>
      </w:r>
      <w:r w:rsidR="00EA32D2">
        <w:rPr>
          <w:rFonts w:eastAsia="Microsoft YaHei" w:hint="eastAsia"/>
        </w:rPr>
        <w:t xml:space="preserve"> </w:t>
      </w:r>
      <w:del w:id="871" w:author="AnneMarieW" w:date="2016-10-03T15:39:00Z">
        <w:r w:rsidDel="00392AE8">
          <w:rPr>
            <w:rFonts w:eastAsia="Microsoft YaHei" w:hint="eastAsia"/>
          </w:rPr>
          <w:delText>that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is</w:delText>
        </w:r>
        <w:r w:rsidR="00EA32D2" w:rsidDel="00392AE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less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5.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true</w:t>
      </w:r>
      <w:r w:rsidR="00EA32D2">
        <w:rPr>
          <w:rFonts w:eastAsia="Microsoft YaHei" w:hint="eastAsia"/>
        </w:rPr>
        <w:t xml:space="preserve"> </w:t>
      </w:r>
      <w:ins w:id="872" w:author="AnneMarieW" w:date="2016-10-03T15:39:00Z">
        <w:r w:rsidR="00392AE8">
          <w:rPr>
            <w:rFonts w:eastAsia="Microsoft YaHei"/>
          </w:rPr>
          <w:t xml:space="preserve">is placed </w:t>
        </w:r>
      </w:ins>
      <w:del w:id="873" w:author="AnneMarieW" w:date="2016-10-03T15:39:00Z">
        <w:r w:rsidDel="00392AE8">
          <w:rPr>
            <w:rFonts w:eastAsia="Microsoft YaHei" w:hint="eastAsia"/>
          </w:rPr>
          <w:delText>go</w:delText>
        </w:r>
      </w:del>
      <w:del w:id="874" w:author="AnneMarieW" w:date="2016-10-03T15:40:00Z">
        <w:r w:rsidDel="00392AE8">
          <w:rPr>
            <w:rFonts w:eastAsia="Microsoft YaHei" w:hint="eastAsia"/>
          </w:rPr>
          <w:delText>es</w:delText>
        </w:r>
        <w:r w:rsidR="00EA32D2" w:rsidDel="00392AE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immediately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after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del w:id="875" w:author="AnneMarieW" w:date="2016-10-03T15:40:00Z">
        <w:r w:rsidDel="00392AE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curly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braces.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sometimes</w:t>
      </w:r>
      <w:r w:rsidR="00EA32D2">
        <w:rPr>
          <w:rFonts w:eastAsia="Microsoft YaHei" w:hint="eastAsia"/>
        </w:rPr>
        <w:t xml:space="preserve"> </w:t>
      </w:r>
      <w:commentRangeStart w:id="876"/>
      <w:r>
        <w:rPr>
          <w:rFonts w:eastAsia="Microsoft YaHei" w:hint="eastAsia"/>
        </w:rPr>
        <w:t>called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arms</w:t>
      </w:r>
      <w:commentRangeEnd w:id="876"/>
      <w:r w:rsidR="00392AE8">
        <w:rPr>
          <w:rStyle w:val="CommentReference"/>
        </w:rPr>
        <w:commentReference w:id="876"/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del w:id="877" w:author="AnneMarieW" w:date="2016-10-03T15:41:00Z">
        <w:r w:rsidDel="00392AE8">
          <w:rPr>
            <w:rFonts w:eastAsia="Microsoft YaHei" w:hint="eastAsia"/>
          </w:rPr>
          <w:delText>We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can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o</w:delText>
        </w:r>
      </w:del>
      <w:ins w:id="878" w:author="AnneMarieW" w:date="2016-10-03T15:41:00Z">
        <w:r w:rsidR="00392AE8">
          <w:rPr>
            <w:rFonts w:eastAsia="Microsoft YaHei"/>
          </w:rPr>
          <w:t>O</w:t>
        </w:r>
      </w:ins>
      <w:r>
        <w:rPr>
          <w:rFonts w:eastAsia="Microsoft YaHei" w:hint="eastAsia"/>
        </w:rPr>
        <w:t>ptionally</w:t>
      </w:r>
      <w:ins w:id="879" w:author="AnneMarieW" w:date="2016-10-03T15:41:00Z">
        <w:r w:rsidR="00392AE8">
          <w:rPr>
            <w:rFonts w:eastAsia="Microsoft YaHei"/>
          </w:rPr>
          <w:t>, you can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include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</w:t>
      </w:r>
      <w:r w:rsidR="004C0ED4">
        <w:rPr>
          <w:rStyle w:val="Literal"/>
        </w:rPr>
        <w:t>l</w:t>
      </w:r>
      <w:r w:rsidRPr="00EA32D2">
        <w:rPr>
          <w:rStyle w:val="Literal"/>
        </w:rPr>
        <w:t>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expression,</w:t>
      </w:r>
      <w:r w:rsidR="00EA32D2">
        <w:rPr>
          <w:rFonts w:eastAsia="Microsoft YaHei" w:hint="eastAsia"/>
        </w:rPr>
        <w:t xml:space="preserve"> </w:t>
      </w:r>
      <w:del w:id="880" w:author="AnneMarieW" w:date="2016-10-03T15:42:00Z">
        <w:r w:rsidDel="00392AE8">
          <w:rPr>
            <w:rFonts w:eastAsia="Microsoft YaHei" w:hint="eastAsia"/>
          </w:rPr>
          <w:delText>which</w:delText>
        </w:r>
        <w:r w:rsidR="00EA32D2" w:rsidDel="00392AE8">
          <w:rPr>
            <w:rFonts w:eastAsia="Microsoft YaHei" w:hint="eastAsia"/>
          </w:rPr>
          <w:delText xml:space="preserve"> </w:delText>
        </w:r>
      </w:del>
      <w:ins w:id="881" w:author="AnneMarieW" w:date="2016-10-03T15:42:00Z">
        <w:r w:rsidR="00392AE8">
          <w:rPr>
            <w:rFonts w:eastAsia="Microsoft YaHei"/>
          </w:rPr>
          <w:t xml:space="preserve">as </w:t>
        </w:r>
      </w:ins>
      <w:r>
        <w:rPr>
          <w:rFonts w:eastAsia="Microsoft YaHei" w:hint="eastAsia"/>
        </w:rPr>
        <w:t>w</w:t>
      </w:r>
      <w:del w:id="882" w:author="AnneMarieW" w:date="2016-10-03T15:42:00Z">
        <w:r w:rsidDel="00392AE8">
          <w:rPr>
            <w:rFonts w:eastAsia="Microsoft YaHei" w:hint="eastAsia"/>
          </w:rPr>
          <w:delText>e</w:delText>
        </w:r>
        <w:r w:rsidR="00EA32D2" w:rsidDel="00392AE8">
          <w:rPr>
            <w:rFonts w:eastAsia="Microsoft YaHei" w:hint="eastAsia"/>
          </w:rPr>
          <w:delText xml:space="preserve"> </w:delText>
        </w:r>
      </w:del>
      <w:ins w:id="883" w:author="AnneMarieW" w:date="2016-10-03T15:42:00Z">
        <w:r w:rsidR="00392AE8">
          <w:rPr>
            <w:rFonts w:eastAsia="Microsoft YaHei"/>
          </w:rPr>
          <w:t>as done</w:t>
        </w:r>
      </w:ins>
      <w:del w:id="884" w:author="AnneMarieW" w:date="2016-10-03T15:42:00Z">
        <w:r w:rsidDel="00392AE8">
          <w:rPr>
            <w:rFonts w:eastAsia="Microsoft YaHei" w:hint="eastAsia"/>
          </w:rPr>
          <w:delText>have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chosen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to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do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ins w:id="885" w:author="AnneMarieW" w:date="2016-10-03T15:43:00Z">
        <w:r w:rsidR="00392AE8">
          <w:rPr>
            <w:rFonts w:eastAsia="Microsoft YaHei"/>
          </w:rPr>
          <w:t>,</w:t>
        </w:r>
      </w:ins>
      <w:del w:id="886" w:author="AnneMarieW" w:date="2016-10-03T15:42:00Z">
        <w:r w:rsidDel="00392AE8">
          <w:rPr>
            <w:rFonts w:eastAsia="Microsoft YaHei" w:hint="eastAsia"/>
          </w:rPr>
          <w:delText>.</w:delText>
        </w:r>
      </w:del>
      <w:ins w:id="887" w:author="AnneMarieW" w:date="2016-10-03T15:42:00Z">
        <w:r w:rsidR="00392AE8">
          <w:rPr>
            <w:rFonts w:eastAsia="Microsoft YaHei"/>
          </w:rPr>
          <w:t xml:space="preserve"> to</w:t>
        </w:r>
      </w:ins>
      <w:del w:id="888" w:author="AnneMarieW" w:date="2016-10-03T15:42:00Z"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This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give</w:t>
      </w:r>
      <w:del w:id="889" w:author="AnneMarieW" w:date="2016-10-03T15:42:00Z">
        <w:r w:rsidDel="00392AE8">
          <w:rPr>
            <w:rFonts w:eastAsia="Microsoft YaHei" w:hint="eastAsia"/>
          </w:rPr>
          <w:delText>s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alternative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false.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del w:id="890" w:author="AnneMarieW" w:date="2016-10-03T15:42:00Z">
        <w:r w:rsidDel="00392AE8">
          <w:rPr>
            <w:rFonts w:eastAsia="Microsoft YaHei" w:hint="eastAsia"/>
          </w:rPr>
          <w:delText>give</w:delText>
        </w:r>
      </w:del>
      <w:ins w:id="891" w:author="AnneMarieW" w:date="2016-10-03T15:42:00Z">
        <w:r w:rsidR="00392AE8">
          <w:rPr>
            <w:rFonts w:eastAsia="Microsoft YaHei"/>
          </w:rPr>
          <w:t>provide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false,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skip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next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del w:id="892" w:author="AnneMarieW" w:date="2016-10-03T15:43:00Z">
        <w:r w:rsidDel="00392AE8">
          <w:rPr>
            <w:rFonts w:eastAsia="Microsoft YaHei" w:hint="eastAsia"/>
          </w:rPr>
          <w:delText>,</w:delText>
        </w:r>
      </w:del>
      <w:ins w:id="893" w:author="AnneMarieW" w:date="2016-10-03T15:43:00Z">
        <w:r w:rsidR="00392AE8">
          <w:rPr>
            <w:rFonts w:eastAsia="Microsoft YaHei"/>
          </w:rPr>
          <w:t>;</w:t>
        </w:r>
      </w:ins>
      <w:del w:id="894" w:author="AnneMarieW" w:date="2016-10-03T15:43:00Z"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and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ins w:id="895" w:author="AnneMarieW" w:date="2016-10-03T15:43:00Z">
        <w:r w:rsidR="00392AE8">
          <w:rPr>
            <w:rFonts w:eastAsia="Microsoft YaHei"/>
          </w:rPr>
          <w:t xml:space="preserve">the following </w:t>
        </w:r>
      </w:ins>
      <w:r>
        <w:rPr>
          <w:rFonts w:eastAsia="Microsoft YaHei" w:hint="eastAsia"/>
        </w:rPr>
        <w:t>output</w:t>
      </w:r>
      <w:del w:id="896" w:author="AnneMarieW" w:date="2016-10-03T15:43:00Z"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like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this</w:delText>
        </w:r>
      </w:del>
      <w:r>
        <w:rPr>
          <w:rFonts w:eastAsia="Microsoft YaHei" w:hint="eastAsia"/>
        </w:rPr>
        <w:t>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branches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(file:///projects/branches)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`target/debug/branches`</w:t>
      </w:r>
    </w:p>
    <w:p w:rsidR="00633E1D" w:rsidRPr="00CD442E" w:rsidRDefault="00633E1D" w:rsidP="00CD442E">
      <w:pPr>
        <w:pStyle w:val="CodeC"/>
      </w:pPr>
      <w:r w:rsidRPr="00CD442E">
        <w:t>condition</w:t>
      </w:r>
      <w:r w:rsidR="00EA32D2">
        <w:t xml:space="preserve"> </w:t>
      </w:r>
      <w:r w:rsidRPr="00CD442E">
        <w:t>was</w:t>
      </w:r>
      <w:r w:rsidR="00EA32D2">
        <w:t xml:space="preserve"> </w:t>
      </w:r>
      <w:r w:rsidRPr="00CD442E">
        <w:t>true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false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happens:</w:t>
      </w:r>
    </w:p>
    <w:p w:rsidR="00633E1D" w:rsidRPr="00CD442E" w:rsidRDefault="00633E1D" w:rsidP="00CD442E">
      <w:pPr>
        <w:pStyle w:val="CodeSingle"/>
      </w:pPr>
      <w:r w:rsidRPr="00CD442E">
        <w:t>let</w:t>
      </w:r>
      <w:r w:rsidR="00EA32D2">
        <w:t xml:space="preserve"> </w:t>
      </w:r>
      <w:r w:rsidRPr="00CD442E">
        <w:t>number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7;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branches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(file:///projects/branches)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`target/debug/branches`</w:t>
      </w:r>
    </w:p>
    <w:p w:rsidR="00633E1D" w:rsidRPr="00CD442E" w:rsidRDefault="00633E1D" w:rsidP="00CD442E">
      <w:pPr>
        <w:pStyle w:val="CodeC"/>
      </w:pPr>
      <w:r w:rsidRPr="00CD442E">
        <w:t>condition</w:t>
      </w:r>
      <w:r w:rsidR="00EA32D2">
        <w:t xml:space="preserve"> </w:t>
      </w:r>
      <w:r w:rsidRPr="00CD442E">
        <w:t>was</w:t>
      </w:r>
      <w:r w:rsidR="00EA32D2">
        <w:t xml:space="preserve"> </w:t>
      </w:r>
      <w:r w:rsidRPr="00CD442E">
        <w:t>false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del w:id="897" w:author="AnneMarieW" w:date="2016-10-03T15:44:00Z">
        <w:r w:rsidDel="00392AE8">
          <w:rPr>
            <w:rFonts w:eastAsia="Microsoft YaHei" w:hint="eastAsia"/>
          </w:rPr>
          <w:delText>here</w:delText>
        </w:r>
      </w:del>
      <w:ins w:id="898" w:author="AnneMarieW" w:date="2016-10-03T15:44:00Z">
        <w:r w:rsidR="00392AE8">
          <w:rPr>
            <w:rFonts w:eastAsia="Microsoft YaHei"/>
          </w:rPr>
          <w:t>in this code</w:t>
        </w:r>
      </w:ins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must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bool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happens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bool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</w:t>
      </w:r>
      <w:del w:id="899" w:author="AnneMarieW" w:date="2016-10-03T15:43:00Z">
        <w:r w:rsidDel="00392AE8">
          <w:rPr>
            <w:rFonts w:eastAsia="Microsoft YaHei" w:hint="eastAsia"/>
          </w:rPr>
          <w:delText>is</w:delText>
        </w:r>
      </w:del>
      <w:ins w:id="900" w:author="AnneMarieW" w:date="2016-10-03T15:43:00Z">
        <w:r w:rsidR="00392AE8">
          <w:rPr>
            <w:rFonts w:eastAsia="Microsoft YaHei"/>
          </w:rPr>
          <w:t>e following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3;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if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println!("number</w:t>
      </w:r>
      <w:r>
        <w:t xml:space="preserve"> </w:t>
      </w:r>
      <w:r w:rsidR="00633E1D" w:rsidRPr="00CD442E">
        <w:t>was</w:t>
      </w:r>
      <w:r>
        <w:t xml:space="preserve"> </w:t>
      </w:r>
      <w:r w:rsidR="00633E1D" w:rsidRPr="00CD442E">
        <w:t>three");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3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time,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del w:id="901" w:author="AnneMarieW" w:date="2016-10-03T15:44:00Z"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will</w:delText>
        </w:r>
        <w:r w:rsidR="004C0ED4" w:rsidDel="00392AE8">
          <w:rPr>
            <w:rFonts w:eastAsia="Microsoft YaHei"/>
          </w:rPr>
          <w:delText xml:space="preserve"> </w:delText>
        </w:r>
        <w:r w:rsidDel="00392AE8">
          <w:rPr>
            <w:rFonts w:eastAsia="Microsoft YaHei" w:hint="eastAsia"/>
          </w:rPr>
          <w:delText>complain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about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it</w:delText>
        </w:r>
      </w:del>
      <w:ins w:id="902" w:author="AnneMarieW" w:date="2016-10-03T15:44:00Z">
        <w:r w:rsidR="00392AE8">
          <w:rPr>
            <w:rFonts w:eastAsia="Microsoft YaHei"/>
          </w:rPr>
          <w:t xml:space="preserve"> throws an error</w:t>
        </w:r>
      </w:ins>
      <w:r>
        <w:rPr>
          <w:rFonts w:eastAsia="Microsoft YaHei" w:hint="eastAsia"/>
        </w:rPr>
        <w:t>:</w:t>
      </w:r>
    </w:p>
    <w:p w:rsidR="00633E1D" w:rsidRPr="00CD442E" w:rsidRDefault="00EA32D2" w:rsidP="00CD442E">
      <w:pPr>
        <w:pStyle w:val="CodeA"/>
      </w:pPr>
      <w:r>
        <w:lastRenderedPageBreak/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branches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(file:///projects/branches)</w:t>
      </w:r>
    </w:p>
    <w:p w:rsidR="00633E1D" w:rsidRPr="00CD442E" w:rsidRDefault="00633E1D" w:rsidP="00CD442E">
      <w:pPr>
        <w:pStyle w:val="CodeB"/>
      </w:pPr>
      <w:r w:rsidRPr="00CD442E">
        <w:t>error:</w:t>
      </w:r>
      <w:r w:rsidR="00EA32D2">
        <w:t xml:space="preserve"> </w:t>
      </w:r>
      <w:r w:rsidRPr="00CD442E">
        <w:t>mismatched</w:t>
      </w:r>
      <w:r w:rsidR="00EA32D2">
        <w:t xml:space="preserve"> </w:t>
      </w:r>
      <w:r w:rsidRPr="00CD442E">
        <w:t>types</w:t>
      </w:r>
      <w:r w:rsidR="00EA32D2">
        <w:t xml:space="preserve"> </w:t>
      </w:r>
      <w:r w:rsidRPr="00CD442E">
        <w:t>[--explain</w:t>
      </w:r>
      <w:r w:rsidR="00EA32D2">
        <w:t xml:space="preserve"> </w:t>
      </w:r>
      <w:r w:rsidRPr="00CD442E">
        <w:t>E0308]</w:t>
      </w:r>
    </w:p>
    <w:p w:rsidR="00633E1D" w:rsidRPr="00CD442E" w:rsidRDefault="00EA32D2" w:rsidP="00CD442E">
      <w:pPr>
        <w:pStyle w:val="CodeB"/>
      </w:pPr>
      <w:r>
        <w:t xml:space="preserve"> </w:t>
      </w:r>
      <w:r w:rsidR="00633E1D" w:rsidRPr="00CD442E">
        <w:t>--&gt;</w:t>
      </w:r>
      <w:r>
        <w:t xml:space="preserve"> </w:t>
      </w:r>
      <w:r w:rsidR="00633E1D" w:rsidRPr="00CD442E">
        <w:t>src/main.rs:4:8</w:t>
      </w:r>
    </w:p>
    <w:p w:rsidR="00633E1D" w:rsidRPr="00CD442E" w:rsidRDefault="00633E1D" w:rsidP="00CD442E">
      <w:pPr>
        <w:pStyle w:val="CodeB"/>
      </w:pPr>
      <w:r w:rsidRPr="00CD442E">
        <w:t>4</w:t>
      </w:r>
      <w:r w:rsidR="00EA32D2">
        <w:t xml:space="preserve"> </w:t>
      </w:r>
      <w:r w:rsidRPr="00CD442E">
        <w:t>|&gt;</w:t>
      </w:r>
      <w:r w:rsidR="00EA32D2">
        <w:t xml:space="preserve">     </w:t>
      </w:r>
      <w:r w:rsidRPr="00CD442E">
        <w:t>if</w:t>
      </w:r>
      <w:r w:rsidR="00EA32D2">
        <w:t xml:space="preserve"> </w:t>
      </w:r>
      <w:r w:rsidRPr="00CD442E">
        <w:t>number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|&gt;</w:t>
      </w:r>
      <w:r>
        <w:t xml:space="preserve">        </w:t>
      </w:r>
      <w:r w:rsidR="00633E1D" w:rsidRPr="00CD442E">
        <w:t>^^^^^^</w:t>
      </w:r>
      <w:r>
        <w:t xml:space="preserve"> </w:t>
      </w:r>
      <w:r w:rsidR="00633E1D" w:rsidRPr="00CD442E">
        <w:t>expected</w:t>
      </w:r>
      <w:r>
        <w:t xml:space="preserve"> </w:t>
      </w:r>
      <w:r w:rsidR="00633E1D" w:rsidRPr="00CD442E">
        <w:t>bool,</w:t>
      </w:r>
      <w:r>
        <w:t xml:space="preserve"> </w:t>
      </w:r>
      <w:r w:rsidR="00633E1D" w:rsidRPr="00CD442E">
        <w:t>found</w:t>
      </w:r>
      <w:r>
        <w:t xml:space="preserve"> </w:t>
      </w:r>
      <w:r w:rsidR="00633E1D" w:rsidRPr="00CD442E">
        <w:t>integral</w:t>
      </w:r>
      <w:r>
        <w:t xml:space="preserve"> </w:t>
      </w:r>
      <w:r w:rsidR="00633E1D" w:rsidRPr="00CD442E">
        <w:t>variable</w:t>
      </w:r>
    </w:p>
    <w:p w:rsidR="00633E1D" w:rsidRPr="00CD442E" w:rsidRDefault="00633E1D" w:rsidP="00CD442E">
      <w:pPr>
        <w:pStyle w:val="CodeB"/>
      </w:pPr>
      <w:r w:rsidRPr="00CD442E">
        <w:t>note:</w:t>
      </w:r>
      <w:r w:rsidR="00EA32D2">
        <w:t xml:space="preserve"> </w:t>
      </w:r>
      <w:r w:rsidRPr="00CD442E">
        <w:t>expected</w:t>
      </w:r>
      <w:r w:rsidR="00EA32D2">
        <w:t xml:space="preserve"> </w:t>
      </w:r>
      <w:r w:rsidRPr="00CD442E">
        <w:t>type</w:t>
      </w:r>
      <w:r w:rsidR="00EA32D2">
        <w:t xml:space="preserve"> </w:t>
      </w:r>
      <w:r w:rsidRPr="00CD442E">
        <w:t>`bool`</w:t>
      </w:r>
    </w:p>
    <w:p w:rsidR="00633E1D" w:rsidRPr="00CD442E" w:rsidRDefault="00633E1D" w:rsidP="00CD442E">
      <w:pPr>
        <w:pStyle w:val="CodeB"/>
      </w:pPr>
      <w:r w:rsidRPr="00CD442E">
        <w:t>note:</w:t>
      </w:r>
      <w:r w:rsidR="00EA32D2">
        <w:t xml:space="preserve">    </w:t>
      </w:r>
      <w:r w:rsidRPr="00CD442E">
        <w:t>found</w:t>
      </w:r>
      <w:r w:rsidR="00EA32D2">
        <w:t xml:space="preserve"> </w:t>
      </w:r>
      <w:r w:rsidRPr="00CD442E">
        <w:t>type</w:t>
      </w:r>
      <w:r w:rsidR="00EA32D2">
        <w:t xml:space="preserve"> </w:t>
      </w:r>
      <w:r w:rsidRPr="00CD442E">
        <w:t>`_`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error:</w:t>
      </w:r>
      <w:r w:rsidR="00EA32D2">
        <w:t xml:space="preserve"> </w:t>
      </w:r>
      <w:r w:rsidRPr="00CD442E">
        <w:t>aborting</w:t>
      </w:r>
      <w:r w:rsidR="00EA32D2">
        <w:t xml:space="preserve"> </w:t>
      </w:r>
      <w:r w:rsidRPr="00CD442E">
        <w:t>due</w:t>
      </w:r>
      <w:r w:rsidR="00EA32D2">
        <w:t xml:space="preserve"> </w:t>
      </w:r>
      <w:r w:rsidRPr="00CD442E">
        <w:t>to</w:t>
      </w:r>
      <w:r w:rsidR="00EA32D2">
        <w:t xml:space="preserve"> </w:t>
      </w:r>
      <w:r w:rsidRPr="00CD442E">
        <w:t>previous</w:t>
      </w:r>
      <w:r w:rsidR="00EA32D2">
        <w:t xml:space="preserve"> </w:t>
      </w:r>
      <w:r w:rsidRPr="00CD442E">
        <w:t>error</w:t>
      </w:r>
    </w:p>
    <w:p w:rsidR="00633E1D" w:rsidRPr="00CD442E" w:rsidRDefault="00633E1D" w:rsidP="00CD442E">
      <w:pPr>
        <w:pStyle w:val="CodeC"/>
      </w:pPr>
      <w:r w:rsidRPr="00CD442E">
        <w:t>Could</w:t>
      </w:r>
      <w:r w:rsidR="00EA32D2">
        <w:t xml:space="preserve"> </w:t>
      </w:r>
      <w:r w:rsidRPr="00CD442E">
        <w:t>not</w:t>
      </w:r>
      <w:r w:rsidR="00EA32D2">
        <w:t xml:space="preserve"> </w:t>
      </w:r>
      <w:r w:rsidRPr="00CD442E">
        <w:t>compile</w:t>
      </w:r>
      <w:r w:rsidR="00EA32D2">
        <w:t xml:space="preserve"> </w:t>
      </w:r>
      <w:r w:rsidRPr="00CD442E">
        <w:t>`branches`.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</w:t>
      </w:r>
      <w:r w:rsidR="00EA32D2">
        <w:rPr>
          <w:rFonts w:eastAsia="Microsoft YaHei" w:hint="eastAsia"/>
        </w:rPr>
        <w:t xml:space="preserve"> </w:t>
      </w:r>
      <w:del w:id="903" w:author="AnneMarieW" w:date="2016-10-03T15:45:00Z">
        <w:r w:rsidDel="00392AE8">
          <w:rPr>
            <w:rFonts w:eastAsia="Microsoft YaHei" w:hint="eastAsia"/>
          </w:rPr>
          <w:delText>tells</w:delText>
        </w:r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us</w:delText>
        </w:r>
      </w:del>
      <w:ins w:id="904" w:author="AnneMarieW" w:date="2016-10-03T15:45:00Z">
        <w:r w:rsidR="00392AE8">
          <w:rPr>
            <w:rFonts w:eastAsia="Microsoft YaHei"/>
          </w:rPr>
          <w:t>indicates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expected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bool</w:t>
      </w:r>
      <w:del w:id="905" w:author="AnneMarieW" w:date="2016-10-03T15:45:00Z">
        <w:r w:rsidDel="00392AE8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automatically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convert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non-boolean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proofErr w:type="spellStart"/>
      <w:proofErr w:type="gramStart"/>
      <w:r>
        <w:rPr>
          <w:rFonts w:eastAsia="Microsoft YaHei" w:hint="eastAsia"/>
        </w:rPr>
        <w:t>boolean</w:t>
      </w:r>
      <w:proofErr w:type="spellEnd"/>
      <w:proofErr w:type="gramEnd"/>
      <w:del w:id="906" w:author="AnneMarieW" w:date="2016-10-03T15:45:00Z">
        <w:r w:rsidR="00EA32D2" w:rsidDel="00392AE8">
          <w:rPr>
            <w:rFonts w:eastAsia="Microsoft YaHei" w:hint="eastAsia"/>
          </w:rPr>
          <w:delText xml:space="preserve"> </w:delText>
        </w:r>
        <w:r w:rsidDel="00392AE8">
          <w:rPr>
            <w:rFonts w:eastAsia="Microsoft YaHei" w:hint="eastAsia"/>
          </w:rPr>
          <w:delText>here</w:delText>
        </w:r>
      </w:del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unlike</w:t>
      </w:r>
      <w:del w:id="907" w:author="janelle" w:date="2016-10-26T12:31:00Z">
        <w:r w:rsidR="004C0ED4" w:rsidDel="00AE1787">
          <w:rPr>
            <w:rFonts w:eastAsia="Microsoft YaHei"/>
          </w:rPr>
          <w:delText xml:space="preserve"> </w:delText>
        </w:r>
      </w:del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languages</w:t>
      </w:r>
      <w:r w:rsidR="00EA32D2">
        <w:rPr>
          <w:rFonts w:eastAsia="Microsoft YaHei" w:hint="eastAsia"/>
        </w:rPr>
        <w:t xml:space="preserve"> </w:t>
      </w:r>
      <w:del w:id="908" w:author="AnneMarieW" w:date="2016-10-03T15:45:00Z">
        <w:r w:rsidDel="00392AE8">
          <w:rPr>
            <w:rFonts w:eastAsia="Microsoft YaHei" w:hint="eastAsia"/>
          </w:rPr>
          <w:delText>like</w:delText>
        </w:r>
      </w:del>
      <w:ins w:id="909" w:author="AnneMarieW" w:date="2016-10-03T15:45:00Z">
        <w:r w:rsidR="00392AE8">
          <w:rPr>
            <w:rFonts w:eastAsia="Microsoft YaHei"/>
          </w:rPr>
          <w:t>such as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Ruby</w:t>
      </w:r>
      <w:r w:rsidR="00EA32D2">
        <w:rPr>
          <w:rFonts w:eastAsia="Microsoft YaHei" w:hint="eastAsia"/>
        </w:rPr>
        <w:t xml:space="preserve"> </w:t>
      </w:r>
      <w:del w:id="910" w:author="AnneMarieW" w:date="2016-10-03T15:45:00Z">
        <w:r w:rsidDel="00392AE8">
          <w:rPr>
            <w:rFonts w:eastAsia="Microsoft YaHei" w:hint="eastAsia"/>
          </w:rPr>
          <w:delText>or</w:delText>
        </w:r>
      </w:del>
      <w:ins w:id="911" w:author="AnneMarieW" w:date="2016-10-03T15:45:00Z">
        <w:r w:rsidR="00392AE8">
          <w:rPr>
            <w:rFonts w:eastAsia="Microsoft YaHei"/>
          </w:rPr>
          <w:t>and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JavaScript.</w:t>
      </w:r>
      <w:r w:rsidR="00EA32D2">
        <w:rPr>
          <w:rFonts w:eastAsia="Microsoft YaHei" w:hint="eastAsia"/>
        </w:rPr>
        <w:t xml:space="preserve"> </w:t>
      </w:r>
      <w:del w:id="912" w:author="AnneMarieW" w:date="2016-10-03T15:46:00Z">
        <w:r w:rsidDel="00392AE8">
          <w:rPr>
            <w:rFonts w:eastAsia="Microsoft YaHei" w:hint="eastAsia"/>
          </w:rPr>
          <w:delText>We</w:delText>
        </w:r>
      </w:del>
      <w:ins w:id="913" w:author="AnneMarieW" w:date="2016-10-03T15:46:00Z">
        <w:r w:rsidR="00392AE8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always</w:t>
      </w:r>
      <w:r w:rsidR="00EA32D2">
        <w:rPr>
          <w:rFonts w:eastAsia="Microsoft YaHei" w:hint="eastAsia"/>
        </w:rPr>
        <w:t xml:space="preserve"> </w:t>
      </w:r>
      <w:del w:id="914" w:author="AnneMarieW" w:date="2016-10-03T15:46:00Z">
        <w:r w:rsidDel="00052639">
          <w:rPr>
            <w:rFonts w:eastAsia="Microsoft YaHei" w:hint="eastAsia"/>
          </w:rPr>
          <w:delText>give</w:delText>
        </w:r>
      </w:del>
      <w:ins w:id="915" w:author="AnneMarieW" w:date="2016-10-03T15:46:00Z">
        <w:r w:rsidR="00052639">
          <w:rPr>
            <w:rFonts w:eastAsia="Microsoft YaHei"/>
          </w:rPr>
          <w:t>provide</w:t>
        </w:r>
      </w:ins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ins w:id="916" w:author="AnneMarieW" w:date="2016-10-03T15:46:00Z">
        <w:r w:rsidR="00052639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boolean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equal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0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example,</w:t>
      </w:r>
      <w:r w:rsidR="00EA32D2">
        <w:rPr>
          <w:rFonts w:eastAsia="Microsoft YaHei" w:hint="eastAsia"/>
        </w:rPr>
        <w:t xml:space="preserve"> </w:t>
      </w:r>
      <w:del w:id="917" w:author="AnneMarieW" w:date="2016-10-03T15:46:00Z">
        <w:r w:rsidDel="00052639">
          <w:rPr>
            <w:rFonts w:eastAsia="Microsoft YaHei" w:hint="eastAsia"/>
          </w:rPr>
          <w:delText>we</w:delText>
        </w:r>
      </w:del>
      <w:ins w:id="918" w:author="AnneMarieW" w:date="2016-10-03T15:46:00Z">
        <w:r w:rsidR="0005263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del w:id="919" w:author="AnneMarieW" w:date="2016-10-03T15:48:00Z">
        <w:r w:rsidDel="00A46269">
          <w:rPr>
            <w:rFonts w:eastAsia="Microsoft YaHei" w:hint="eastAsia"/>
          </w:rPr>
          <w:delText>read</w:delText>
        </w:r>
      </w:del>
      <w:ins w:id="920" w:author="AnneMarieW" w:date="2016-10-03T15:46:00Z">
        <w:r w:rsidR="00052639">
          <w:rPr>
            <w:rFonts w:eastAsia="Microsoft YaHei"/>
          </w:rPr>
          <w:t>th</w:t>
        </w:r>
      </w:ins>
      <w:ins w:id="921" w:author="AnneMarieW" w:date="2016-10-03T15:48:00Z">
        <w:r w:rsidR="00A46269">
          <w:rPr>
            <w:rFonts w:eastAsia="Microsoft YaHei"/>
          </w:rPr>
          <w:t>e following</w:t>
        </w:r>
      </w:ins>
      <w:r>
        <w:rPr>
          <w:rFonts w:eastAsia="Microsoft YaHei" w:hint="eastAsia"/>
        </w:rPr>
        <w:t>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3;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if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!=</w:t>
      </w:r>
      <w:r>
        <w:t xml:space="preserve"> </w:t>
      </w:r>
      <w:r w:rsidR="00633E1D" w:rsidRPr="00CD442E">
        <w:t>0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println!("number</w:t>
      </w:r>
      <w:r>
        <w:t xml:space="preserve"> </w:t>
      </w:r>
      <w:r w:rsidR="00633E1D" w:rsidRPr="00CD442E">
        <w:t>was</w:t>
      </w:r>
      <w:r>
        <w:t xml:space="preserve"> </w:t>
      </w:r>
      <w:r w:rsidR="00633E1D" w:rsidRPr="00CD442E">
        <w:t>something</w:t>
      </w:r>
      <w:r>
        <w:t xml:space="preserve"> </w:t>
      </w:r>
      <w:r w:rsidR="00633E1D" w:rsidRPr="00CD442E">
        <w:t>other</w:t>
      </w:r>
      <w:r>
        <w:t xml:space="preserve"> </w:t>
      </w:r>
      <w:r w:rsidR="00633E1D" w:rsidRPr="00CD442E">
        <w:t>than</w:t>
      </w:r>
      <w:r>
        <w:t xml:space="preserve"> </w:t>
      </w:r>
      <w:r w:rsidR="00633E1D" w:rsidRPr="00CD442E">
        <w:t>zero");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Pr="00CC2B52" w:rsidRDefault="00633E1D" w:rsidP="00CC2B52">
      <w:pPr>
        <w:pStyle w:val="Body"/>
        <w:rPr>
          <w:rFonts w:eastAsia="Microsoft YaHei"/>
        </w:rPr>
      </w:pPr>
      <w:r w:rsidRPr="00CC2B52"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 w:rsidRPr="00CC2B52"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922" w:author="AnneMarieW" w:date="2016-10-03T15:47:00Z">
        <w:r w:rsidR="00052639">
          <w:rPr>
            <w:rFonts w:eastAsia="Microsoft YaHei"/>
          </w:rPr>
          <w:t xml:space="preserve">code </w:t>
        </w:r>
      </w:ins>
      <w:r w:rsidRPr="00CC2B52"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 w:rsidRPr="00CC2B52">
        <w:rPr>
          <w:rFonts w:eastAsia="Microsoft YaHei" w:hint="eastAsia"/>
        </w:rPr>
        <w:t>print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was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something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other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than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zero</w:t>
      </w:r>
      <w:r w:rsidRPr="00CC2B52">
        <w:rPr>
          <w:rFonts w:eastAsia="Microsoft YaHei" w:hint="eastAsia"/>
        </w:rPr>
        <w:t>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923" w:name="multiple-conditions-with-`else-if`"/>
      <w:bookmarkStart w:id="924" w:name="_Toc462761722"/>
      <w:bookmarkEnd w:id="923"/>
      <w:r>
        <w:rPr>
          <w:rFonts w:eastAsia="Microsoft YaHei" w:hint="eastAsia"/>
        </w:rPr>
        <w:t>Multiple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 w:rsidRPr="004C0ED4">
        <w:rPr>
          <w:rFonts w:eastAsia="Microsoft YaHei" w:hint="eastAsia"/>
        </w:rPr>
        <w:t xml:space="preserve"> </w:t>
      </w:r>
      <w:r w:rsidRPr="00EA32D2">
        <w:t>else</w:t>
      </w:r>
      <w:r w:rsidR="00EA32D2">
        <w:t xml:space="preserve"> </w:t>
      </w:r>
      <w:r w:rsidRPr="00EA32D2">
        <w:t>if</w:t>
      </w:r>
      <w:bookmarkEnd w:id="924"/>
    </w:p>
    <w:p w:rsidR="00633E1D" w:rsidRDefault="00633E1D" w:rsidP="00CC2B52">
      <w:pPr>
        <w:pStyle w:val="BodyFirst"/>
        <w:rPr>
          <w:rFonts w:eastAsia="Microsoft YaHei"/>
        </w:rPr>
      </w:pPr>
      <w:del w:id="925" w:author="AnneMarieW" w:date="2016-10-03T15:48:00Z">
        <w:r w:rsidDel="00A46269">
          <w:rPr>
            <w:rFonts w:eastAsia="Microsoft YaHei" w:hint="eastAsia"/>
          </w:rPr>
          <w:delText>We</w:delText>
        </w:r>
      </w:del>
      <w:ins w:id="926" w:author="AnneMarieW" w:date="2016-10-03T15:48:00Z">
        <w:r w:rsidR="00A4626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combining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if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expression.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6;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if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%</w:t>
      </w:r>
      <w:r>
        <w:t xml:space="preserve"> </w:t>
      </w:r>
      <w:r w:rsidR="00633E1D" w:rsidRPr="00CD442E">
        <w:t>4</w:t>
      </w:r>
      <w:r>
        <w:t xml:space="preserve"> </w:t>
      </w:r>
      <w:r w:rsidR="00633E1D" w:rsidRPr="00CD442E">
        <w:t>==</w:t>
      </w:r>
      <w:r>
        <w:t xml:space="preserve"> </w:t>
      </w:r>
      <w:r w:rsidR="00633E1D" w:rsidRPr="00CD442E">
        <w:t>0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println!("number</w:t>
      </w:r>
      <w:r>
        <w:t xml:space="preserve"> </w:t>
      </w:r>
      <w:r w:rsidR="00633E1D" w:rsidRPr="00CD442E">
        <w:t>is</w:t>
      </w:r>
      <w:r>
        <w:t xml:space="preserve"> </w:t>
      </w:r>
      <w:r w:rsidR="00633E1D" w:rsidRPr="00CD442E">
        <w:t>divisible</w:t>
      </w:r>
      <w:r>
        <w:t xml:space="preserve"> </w:t>
      </w:r>
      <w:r w:rsidR="00633E1D" w:rsidRPr="00CD442E">
        <w:t>by</w:t>
      </w:r>
      <w:r>
        <w:t xml:space="preserve"> </w:t>
      </w:r>
      <w:r w:rsidR="00633E1D" w:rsidRPr="00CD442E">
        <w:t>4");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  <w:r>
        <w:t xml:space="preserve"> </w:t>
      </w:r>
      <w:r w:rsidR="00633E1D" w:rsidRPr="00CD442E">
        <w:t>else</w:t>
      </w:r>
      <w:r>
        <w:t xml:space="preserve"> </w:t>
      </w:r>
      <w:r w:rsidR="00633E1D" w:rsidRPr="00CD442E">
        <w:t>if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%</w:t>
      </w:r>
      <w:r>
        <w:t xml:space="preserve"> </w:t>
      </w:r>
      <w:r w:rsidR="00633E1D" w:rsidRPr="00CD442E">
        <w:t>3</w:t>
      </w:r>
      <w:r>
        <w:t xml:space="preserve"> </w:t>
      </w:r>
      <w:r w:rsidR="00633E1D" w:rsidRPr="00CD442E">
        <w:t>==</w:t>
      </w:r>
      <w:r>
        <w:t xml:space="preserve"> </w:t>
      </w:r>
      <w:r w:rsidR="00633E1D" w:rsidRPr="00CD442E">
        <w:t>0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lastRenderedPageBreak/>
        <w:t xml:space="preserve">        </w:t>
      </w:r>
      <w:r w:rsidR="00633E1D" w:rsidRPr="00CD442E">
        <w:t>println!("number</w:t>
      </w:r>
      <w:r>
        <w:t xml:space="preserve"> </w:t>
      </w:r>
      <w:r w:rsidR="00633E1D" w:rsidRPr="00CD442E">
        <w:t>is</w:t>
      </w:r>
      <w:r>
        <w:t xml:space="preserve"> </w:t>
      </w:r>
      <w:r w:rsidR="00633E1D" w:rsidRPr="00CD442E">
        <w:t>divisible</w:t>
      </w:r>
      <w:r>
        <w:t xml:space="preserve"> </w:t>
      </w:r>
      <w:r w:rsidR="00633E1D" w:rsidRPr="00CD442E">
        <w:t>by</w:t>
      </w:r>
      <w:r>
        <w:t xml:space="preserve"> </w:t>
      </w:r>
      <w:r w:rsidR="00633E1D" w:rsidRPr="00CD442E">
        <w:t>3");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  <w:r>
        <w:t xml:space="preserve"> </w:t>
      </w:r>
      <w:r w:rsidR="00633E1D" w:rsidRPr="00CD442E">
        <w:t>else</w:t>
      </w:r>
      <w:r>
        <w:t xml:space="preserve"> </w:t>
      </w:r>
      <w:r w:rsidR="00633E1D" w:rsidRPr="00CD442E">
        <w:t>if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%</w:t>
      </w:r>
      <w:r>
        <w:t xml:space="preserve"> </w:t>
      </w:r>
      <w:r w:rsidR="00633E1D" w:rsidRPr="00CD442E">
        <w:t>2</w:t>
      </w:r>
      <w:r>
        <w:t xml:space="preserve"> </w:t>
      </w:r>
      <w:r w:rsidR="00633E1D" w:rsidRPr="00CD442E">
        <w:t>==</w:t>
      </w:r>
      <w:r>
        <w:t xml:space="preserve"> </w:t>
      </w:r>
      <w:r w:rsidR="00633E1D" w:rsidRPr="00CD442E">
        <w:t>0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println!("number</w:t>
      </w:r>
      <w:r>
        <w:t xml:space="preserve"> </w:t>
      </w:r>
      <w:r w:rsidR="00633E1D" w:rsidRPr="00CD442E">
        <w:t>is</w:t>
      </w:r>
      <w:r>
        <w:t xml:space="preserve"> </w:t>
      </w:r>
      <w:r w:rsidR="00633E1D" w:rsidRPr="00CD442E">
        <w:t>divisible</w:t>
      </w:r>
      <w:r>
        <w:t xml:space="preserve"> </w:t>
      </w:r>
      <w:r w:rsidR="00633E1D" w:rsidRPr="00CD442E">
        <w:t>by</w:t>
      </w:r>
      <w:r>
        <w:t xml:space="preserve"> </w:t>
      </w:r>
      <w:r w:rsidR="00633E1D" w:rsidRPr="00CD442E">
        <w:t>2");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  <w:r>
        <w:t xml:space="preserve"> </w:t>
      </w:r>
      <w:r w:rsidR="00633E1D" w:rsidRPr="00CD442E">
        <w:t>else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println!("number</w:t>
      </w:r>
      <w:r>
        <w:t xml:space="preserve"> </w:t>
      </w:r>
      <w:r w:rsidR="00633E1D" w:rsidRPr="00CD442E">
        <w:t>is</w:t>
      </w:r>
      <w:r>
        <w:t xml:space="preserve"> </w:t>
      </w:r>
      <w:r w:rsidR="00633E1D" w:rsidRPr="00CD442E">
        <w:t>not</w:t>
      </w:r>
      <w:r>
        <w:t xml:space="preserve"> </w:t>
      </w:r>
      <w:r w:rsidR="00633E1D" w:rsidRPr="00CD442E">
        <w:t>divisible</w:t>
      </w:r>
      <w:r>
        <w:t xml:space="preserve"> </w:t>
      </w:r>
      <w:r w:rsidR="00633E1D" w:rsidRPr="00CD442E">
        <w:t>by</w:t>
      </w:r>
      <w:r>
        <w:t xml:space="preserve"> </w:t>
      </w:r>
      <w:r w:rsidR="00633E1D" w:rsidRPr="00CD442E">
        <w:t>4,</w:t>
      </w:r>
      <w:r>
        <w:t xml:space="preserve"> </w:t>
      </w:r>
      <w:r w:rsidR="00633E1D" w:rsidRPr="00CD442E">
        <w:t>3,</w:t>
      </w:r>
      <w:r>
        <w:t xml:space="preserve"> </w:t>
      </w:r>
      <w:r w:rsidR="00633E1D" w:rsidRPr="00CD442E">
        <w:t>or</w:t>
      </w:r>
      <w:r>
        <w:t xml:space="preserve"> </w:t>
      </w:r>
      <w:r w:rsidR="00633E1D" w:rsidRPr="00CD442E">
        <w:t>2");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possible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paths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take.</w:t>
      </w:r>
      <w:r w:rsidR="00EA32D2">
        <w:rPr>
          <w:rFonts w:eastAsia="Microsoft YaHei" w:hint="eastAsia"/>
        </w:rPr>
        <w:t xml:space="preserve"> </w:t>
      </w:r>
      <w:del w:id="927" w:author="AnneMarieW" w:date="2016-10-03T15:49:00Z">
        <w:r w:rsidDel="00A46269">
          <w:rPr>
            <w:rFonts w:eastAsia="Microsoft YaHei" w:hint="eastAsia"/>
          </w:rPr>
          <w:delText>If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you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try</w:delText>
        </w:r>
        <w:r w:rsidR="00EA32D2" w:rsidDel="00A46269">
          <w:rPr>
            <w:rFonts w:eastAsia="Microsoft YaHei" w:hint="eastAsia"/>
          </w:rPr>
          <w:delText xml:space="preserve"> </w:delText>
        </w:r>
      </w:del>
      <w:ins w:id="928" w:author="AnneMarieW" w:date="2016-10-03T15:49:00Z">
        <w:r w:rsidR="00A46269">
          <w:rPr>
            <w:rFonts w:eastAsia="Microsoft YaHei"/>
          </w:rPr>
          <w:t xml:space="preserve">After </w:t>
        </w:r>
      </w:ins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should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ins w:id="929" w:author="AnneMarieW" w:date="2016-10-03T15:49:00Z">
        <w:r w:rsidR="00A46269">
          <w:rPr>
            <w:rFonts w:eastAsia="Microsoft YaHei"/>
          </w:rPr>
          <w:t xml:space="preserve">the following </w:t>
        </w:r>
      </w:ins>
      <w:r>
        <w:rPr>
          <w:rFonts w:eastAsia="Microsoft YaHei" w:hint="eastAsia"/>
        </w:rPr>
        <w:t>output</w:t>
      </w:r>
      <w:del w:id="930" w:author="AnneMarieW" w:date="2016-10-03T15:49:00Z"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like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this</w:delText>
        </w:r>
      </w:del>
      <w:r>
        <w:rPr>
          <w:rFonts w:eastAsia="Microsoft YaHei" w:hint="eastAsia"/>
        </w:rPr>
        <w:t>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branches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(file:///projects/branches)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`target/debug/branches`</w:t>
      </w:r>
    </w:p>
    <w:p w:rsidR="00633E1D" w:rsidRPr="00CD442E" w:rsidRDefault="00633E1D" w:rsidP="00CD442E">
      <w:pPr>
        <w:pStyle w:val="CodeC"/>
      </w:pPr>
      <w:r w:rsidRPr="00CD442E">
        <w:t>number</w:t>
      </w:r>
      <w:r w:rsidR="00EA32D2">
        <w:t xml:space="preserve"> </w:t>
      </w:r>
      <w:r w:rsidRPr="00CD442E">
        <w:t>is</w:t>
      </w:r>
      <w:r w:rsidR="00EA32D2">
        <w:t xml:space="preserve"> </w:t>
      </w:r>
      <w:r w:rsidRPr="00CD442E">
        <w:t>divisible</w:t>
      </w:r>
      <w:r w:rsidR="00EA32D2">
        <w:t xml:space="preserve"> </w:t>
      </w:r>
      <w:r w:rsidRPr="00CD442E">
        <w:t>by</w:t>
      </w:r>
      <w:r w:rsidR="00EA32D2">
        <w:t xml:space="preserve"> </w:t>
      </w:r>
      <w:r w:rsidRPr="00CD442E">
        <w:t>3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del w:id="931" w:author="AnneMarieW" w:date="2016-10-03T15:50:00Z">
        <w:r w:rsidDel="00A46269">
          <w:rPr>
            <w:rFonts w:eastAsia="Microsoft YaHei" w:hint="eastAsia"/>
          </w:rPr>
          <w:delText>will</w:delText>
        </w:r>
        <w:r w:rsidR="00EA32D2" w:rsidDel="00A4626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check</w:t>
      </w:r>
      <w:ins w:id="932" w:author="AnneMarieW" w:date="2016-10-03T15:50:00Z">
        <w:r w:rsidR="00A46269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each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turn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execute</w:t>
      </w:r>
      <w:ins w:id="933" w:author="AnneMarieW" w:date="2016-10-03T15:50:00Z">
        <w:r w:rsidR="00A46269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body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holds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true.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though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6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divisible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del w:id="934" w:author="AnneMarieW" w:date="2016-10-03T15:50:00Z">
        <w:r w:rsidDel="00A46269">
          <w:rPr>
            <w:rFonts w:eastAsia="Microsoft YaHei" w:hint="eastAsia"/>
          </w:rPr>
          <w:delText>did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n</w:delText>
        </w:r>
      </w:del>
      <w:ins w:id="935" w:author="AnneMarieW" w:date="2016-10-03T15:50:00Z">
        <w:r w:rsidR="00A46269">
          <w:rPr>
            <w:rFonts w:eastAsia="Microsoft YaHei"/>
          </w:rPr>
          <w:t>d</w:t>
        </w:r>
      </w:ins>
      <w:r>
        <w:rPr>
          <w:rFonts w:eastAsia="Microsoft YaHei" w:hint="eastAsia"/>
        </w:rPr>
        <w:t>o</w:t>
      </w:r>
      <w:ins w:id="936" w:author="AnneMarieW" w:date="2016-10-03T15:50:00Z">
        <w:r w:rsidR="00A46269">
          <w:rPr>
            <w:rFonts w:eastAsia="Microsoft YaHei"/>
          </w:rPr>
          <w:t>n’</w:t>
        </w:r>
      </w:ins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is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divisible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by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2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</w:t>
      </w:r>
      <w:del w:id="937" w:author="AnneMarieW" w:date="2016-10-03T15:50:00Z">
        <w:r w:rsidDel="00A46269">
          <w:rPr>
            <w:rFonts w:eastAsia="Microsoft YaHei" w:hint="eastAsia"/>
          </w:rPr>
          <w:delText>id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we</w:delText>
        </w:r>
      </w:del>
      <w:ins w:id="938" w:author="AnneMarieW" w:date="2016-10-03T15:50:00Z">
        <w:r w:rsidR="00A46269">
          <w:rPr>
            <w:rFonts w:eastAsia="Microsoft YaHei"/>
          </w:rPr>
          <w:t xml:space="preserve">o </w:t>
        </w:r>
        <w:del w:id="939" w:author="NSP" w:date="2016-10-21T14:26:00Z">
          <w:r w:rsidR="00A46269" w:rsidDel="00FF1A90">
            <w:rPr>
              <w:rFonts w:eastAsia="Microsoft YaHei"/>
            </w:rPr>
            <w:delText>you</w:delText>
          </w:r>
        </w:del>
      </w:ins>
      <w:ins w:id="940" w:author="NSP" w:date="2016-10-21T14:26:00Z">
        <w:r w:rsidR="00FF1A90">
          <w:rPr>
            <w:rFonts w:eastAsia="Microsoft YaHei"/>
          </w:rPr>
          <w:t>we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is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not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divisible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by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4,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3,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or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2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text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else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</w:t>
      </w:r>
      <w:del w:id="941" w:author="AnneMarieW" w:date="2016-10-03T15:50:00Z">
        <w:r w:rsidDel="00A46269">
          <w:rPr>
            <w:rFonts w:eastAsia="Microsoft YaHei" w:hint="eastAsia"/>
          </w:rPr>
          <w:delText>at</w:delText>
        </w:r>
        <w:r w:rsidR="00EA32D2" w:rsidDel="00A46269">
          <w:rPr>
            <w:rFonts w:eastAsia="Microsoft YaHei"/>
          </w:rPr>
          <w:delText>’</w:delText>
        </w:r>
        <w:r w:rsidDel="00A46269">
          <w:rPr>
            <w:rFonts w:eastAsia="Microsoft YaHei" w:hint="eastAsia"/>
          </w:rPr>
          <w:delText>s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because</w:delText>
        </w:r>
      </w:del>
      <w:ins w:id="942" w:author="AnneMarieW" w:date="2016-10-03T15:50:00Z">
        <w:r w:rsidR="00A46269">
          <w:rPr>
            <w:rFonts w:eastAsia="Microsoft YaHei"/>
          </w:rPr>
          <w:t>e reason is that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first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true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check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rest.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many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clutter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del w:id="943" w:author="AnneMarieW" w:date="2016-10-03T15:51:00Z">
        <w:r w:rsidDel="00A46269">
          <w:rPr>
            <w:rFonts w:eastAsia="Microsoft YaHei" w:hint="eastAsia"/>
          </w:rPr>
          <w:delText>find</w:delText>
        </w:r>
        <w:r w:rsidR="004C0ED4" w:rsidDel="00A46269">
          <w:rPr>
            <w:rFonts w:eastAsia="Microsoft YaHei"/>
          </w:rPr>
          <w:delText xml:space="preserve"> </w:delText>
        </w:r>
        <w:r w:rsidDel="00A46269">
          <w:rPr>
            <w:rFonts w:eastAsia="Microsoft YaHei" w:hint="eastAsia"/>
          </w:rPr>
          <w:delText>yourself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with</w:delText>
        </w:r>
        <w:r w:rsidR="00EA32D2" w:rsidDel="00A46269">
          <w:rPr>
            <w:rFonts w:eastAsia="Microsoft YaHei" w:hint="eastAsia"/>
          </w:rPr>
          <w:delText xml:space="preserve"> </w:delText>
        </w:r>
      </w:del>
      <w:ins w:id="944" w:author="AnneMarieW" w:date="2016-10-03T15:51:00Z">
        <w:r w:rsidR="00A46269">
          <w:rPr>
            <w:rFonts w:eastAsia="Microsoft YaHei"/>
          </w:rPr>
          <w:t xml:space="preserve">have </w:t>
        </w:r>
      </w:ins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</w:t>
      </w:r>
      <w:del w:id="945" w:author="AnneMarieW" w:date="2016-10-03T15:51:00Z">
        <w:r w:rsidDel="00A46269">
          <w:rPr>
            <w:rFonts w:eastAsia="Microsoft YaHei" w:hint="eastAsia"/>
          </w:rPr>
          <w:delText>ay</w:delText>
        </w:r>
      </w:del>
      <w:ins w:id="946" w:author="AnneMarieW" w:date="2016-10-03T15:51:00Z">
        <w:r w:rsidR="00A46269">
          <w:rPr>
            <w:rFonts w:eastAsia="Microsoft YaHei"/>
          </w:rPr>
          <w:t>ight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del w:id="947" w:author="AnneMarieW" w:date="2016-10-03T15:51:00Z">
        <w:r w:rsidDel="00A46269">
          <w:rPr>
            <w:rFonts w:eastAsia="Microsoft YaHei" w:hint="eastAsia"/>
          </w:rPr>
          <w:delText>look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at</w:delText>
        </w:r>
        <w:r w:rsidR="00EA32D2" w:rsidDel="00A4626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refactor</w:t>
      </w:r>
      <w:del w:id="948" w:author="AnneMarieW" w:date="2016-10-03T15:51:00Z">
        <w:r w:rsidDel="00A46269">
          <w:rPr>
            <w:rFonts w:eastAsia="Microsoft YaHei" w:hint="eastAsia"/>
          </w:rPr>
          <w:delText>ing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code.</w:t>
      </w:r>
      <w:r w:rsidR="00EA32D2">
        <w:rPr>
          <w:rFonts w:eastAsia="Microsoft YaHei" w:hint="eastAsia"/>
        </w:rPr>
        <w:t xml:space="preserve"> </w:t>
      </w:r>
      <w:del w:id="949" w:author="AnneMarieW" w:date="2016-10-03T15:51:00Z">
        <w:r w:rsidDel="00A46269">
          <w:rPr>
            <w:rFonts w:eastAsia="Microsoft YaHei" w:hint="eastAsia"/>
          </w:rPr>
          <w:delText>In</w:delText>
        </w:r>
        <w:r w:rsidR="004C0ED4" w:rsidDel="00A46269">
          <w:rPr>
            <w:rFonts w:eastAsia="Microsoft YaHei"/>
          </w:rPr>
          <w:delText xml:space="preserve"> </w:delText>
        </w:r>
      </w:del>
      <w:r>
        <w:rPr>
          <w:rFonts w:eastAsia="Microsoft YaHei" w:hint="eastAsia"/>
        </w:rPr>
        <w:t>Chapter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6</w:t>
      </w:r>
      <w:del w:id="950" w:author="AnneMarieW" w:date="2016-10-03T15:51:00Z">
        <w:r w:rsidDel="00A46269">
          <w:rPr>
            <w:rFonts w:eastAsia="Microsoft YaHei" w:hint="eastAsia"/>
          </w:rPr>
          <w:delText>,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we</w:delText>
        </w:r>
        <w:r w:rsidR="00EA32D2" w:rsidDel="00A46269">
          <w:rPr>
            <w:rFonts w:eastAsia="Microsoft YaHei"/>
          </w:rPr>
          <w:delText>’</w:delText>
        </w:r>
        <w:r w:rsidDel="00A46269">
          <w:rPr>
            <w:rFonts w:eastAsia="Microsoft YaHei" w:hint="eastAsia"/>
          </w:rPr>
          <w:delText>ll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talk</w:delText>
        </w:r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about</w:delText>
        </w:r>
      </w:del>
      <w:ins w:id="951" w:author="AnneMarieW" w:date="2016-10-03T15:51:00Z">
        <w:r w:rsidR="00A46269">
          <w:rPr>
            <w:rFonts w:eastAsia="Microsoft YaHei"/>
          </w:rPr>
          <w:t xml:space="preserve"> describes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powerful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branching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construct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called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match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cases.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952" w:name="using-`if`-in-a-binding"/>
      <w:bookmarkStart w:id="953" w:name="_Toc462761723"/>
      <w:bookmarkEnd w:id="952"/>
      <w:r>
        <w:rPr>
          <w:rFonts w:eastAsia="Microsoft YaHei" w:hint="eastAsia"/>
        </w:rPr>
        <w:t>Using</w:t>
      </w:r>
      <w:r w:rsidR="00EA32D2" w:rsidRPr="004C0ED4">
        <w:rPr>
          <w:rFonts w:eastAsia="Microsoft YaHei" w:hint="eastAsia"/>
        </w:rPr>
        <w:t xml:space="preserve"> </w:t>
      </w:r>
      <w:r w:rsidRPr="00EA32D2"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bookmarkEnd w:id="953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T</w:t>
      </w:r>
      <w:commentRangeStart w:id="954"/>
      <w:r>
        <w:rPr>
          <w:rFonts w:eastAsia="Microsoft YaHei" w:hint="eastAsia"/>
        </w:rPr>
        <w:t>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detail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about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</w:t>
      </w:r>
      <w:commentRangeEnd w:id="954"/>
      <w:r w:rsidR="000D2798">
        <w:rPr>
          <w:rStyle w:val="CommentReference"/>
        </w:rPr>
        <w:commentReference w:id="954"/>
      </w:r>
      <w:r>
        <w:rPr>
          <w:rFonts w:eastAsia="Microsoft YaHei" w:hint="eastAsia"/>
        </w:rPr>
        <w:t>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means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del w:id="955" w:author="AnneMarieW" w:date="2016-10-03T15:53:00Z">
        <w:r w:rsidDel="00A46269">
          <w:rPr>
            <w:rFonts w:eastAsia="Microsoft YaHei" w:hint="eastAsia"/>
          </w:rPr>
          <w:delText>we</w:delText>
        </w:r>
      </w:del>
      <w:ins w:id="956" w:author="AnneMarieW" w:date="2016-10-03T15:53:00Z">
        <w:r w:rsidR="00A4626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right</w:t>
      </w:r>
      <w:del w:id="957" w:author="AnneMarieW" w:date="2016-10-03T15:53:00Z">
        <w:r w:rsidR="00EA32D2" w:rsidDel="00A46269">
          <w:rPr>
            <w:rFonts w:eastAsia="Microsoft YaHei" w:hint="eastAsia"/>
          </w:rPr>
          <w:delText xml:space="preserve"> </w:delText>
        </w:r>
        <w:r w:rsidDel="00A46269">
          <w:rPr>
            <w:rFonts w:eastAsia="Microsoft YaHei" w:hint="eastAsia"/>
          </w:rPr>
          <w:delText>hand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instance: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condition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true;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if</w:t>
      </w:r>
      <w:r>
        <w:t xml:space="preserve"> </w:t>
      </w:r>
      <w:r w:rsidR="00633E1D" w:rsidRPr="00CD442E">
        <w:t>condition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5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  <w:r>
        <w:t xml:space="preserve"> </w:t>
      </w:r>
      <w:r w:rsidR="00633E1D" w:rsidRPr="00CD442E">
        <w:t>else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6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number);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bound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based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outcome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expression.</w:t>
      </w:r>
      <w:r w:rsidR="00EA32D2">
        <w:rPr>
          <w:rFonts w:eastAsia="Microsoft YaHei" w:hint="eastAsia"/>
        </w:rPr>
        <w:t xml:space="preserve"> </w:t>
      </w:r>
      <w:del w:id="958" w:author="AnneMarieW" w:date="2016-10-04T09:35:00Z">
        <w:r w:rsidDel="003D6EE3">
          <w:rPr>
            <w:rFonts w:eastAsia="Microsoft YaHei" w:hint="eastAsia"/>
          </w:rPr>
          <w:delText>Let</w:delText>
        </w:r>
        <w:r w:rsidR="00EA32D2" w:rsidDel="003D6EE3">
          <w:rPr>
            <w:rFonts w:eastAsia="Microsoft YaHei"/>
          </w:rPr>
          <w:delText>’</w:delText>
        </w:r>
        <w:r w:rsidDel="003D6EE3">
          <w:rPr>
            <w:rFonts w:eastAsia="Microsoft YaHei" w:hint="eastAsia"/>
          </w:rPr>
          <w:delText>s</w:delText>
        </w:r>
        <w:r w:rsidR="00EA32D2" w:rsidDel="003D6EE3">
          <w:rPr>
            <w:rFonts w:eastAsia="Microsoft YaHei" w:hint="eastAsia"/>
          </w:rPr>
          <w:delText xml:space="preserve"> </w:delText>
        </w:r>
        <w:r w:rsidDel="003D6EE3">
          <w:rPr>
            <w:rFonts w:eastAsia="Microsoft YaHei" w:hint="eastAsia"/>
          </w:rPr>
          <w:delText>r</w:delText>
        </w:r>
      </w:del>
      <w:ins w:id="959" w:author="AnneMarieW" w:date="2016-10-04T09:35:00Z">
        <w:r w:rsidR="003D6EE3">
          <w:rPr>
            <w:rFonts w:eastAsia="Microsoft YaHei"/>
          </w:rPr>
          <w:t>R</w:t>
        </w:r>
      </w:ins>
      <w:r>
        <w:rPr>
          <w:rFonts w:eastAsia="Microsoft YaHei" w:hint="eastAsia"/>
        </w:rPr>
        <w:t>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960" w:author="AnneMarieW" w:date="2016-10-04T09:34:00Z">
        <w:r w:rsidR="003D6EE3">
          <w:rPr>
            <w:rFonts w:eastAsia="Microsoft YaHei"/>
          </w:rPr>
          <w:t>code</w:t>
        </w:r>
      </w:ins>
      <w:ins w:id="961" w:author="AnneMarieW" w:date="2016-10-04T09:35:00Z">
        <w:r w:rsidR="003D6EE3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happens: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branches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(file:///projects/branches)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`target/debug/branches`</w:t>
      </w:r>
    </w:p>
    <w:p w:rsidR="00633E1D" w:rsidRPr="00CD442E" w:rsidRDefault="00633E1D" w:rsidP="00CD442E">
      <w:pPr>
        <w:pStyle w:val="CodeC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of</w:t>
      </w:r>
      <w:r w:rsidR="00EA32D2">
        <w:t xml:space="preserve"> </w:t>
      </w:r>
      <w:r w:rsidRPr="00CD442E">
        <w:t>number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5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Remember</w:t>
      </w:r>
      <w:del w:id="962" w:author="AnneMarieW" w:date="2016-10-04T09:35:00Z">
        <w:r w:rsidDel="003D6EE3">
          <w:rPr>
            <w:rFonts w:eastAsia="Microsoft YaHei" w:hint="eastAsia"/>
          </w:rPr>
          <w:delText>,</w:delText>
        </w:r>
      </w:del>
      <w:ins w:id="963" w:author="AnneMarieW" w:date="2016-10-04T09:35:00Z">
        <w:r w:rsidR="003D6EE3">
          <w:rPr>
            <w:rFonts w:eastAsia="Microsoft YaHei"/>
          </w:rPr>
          <w:t xml:space="preserve"> that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themselves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case,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whole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depends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means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commentRangeStart w:id="964"/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results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arms</w:t>
      </w:r>
      <w:commentRangeEnd w:id="964"/>
      <w:r w:rsidR="003D6EE3">
        <w:rPr>
          <w:rStyle w:val="CommentReference"/>
        </w:rPr>
        <w:commentReference w:id="964"/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commentRangeStart w:id="965"/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previous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example</w:t>
      </w:r>
      <w:commentRangeEnd w:id="965"/>
      <w:r w:rsidR="003D6EE3">
        <w:rPr>
          <w:rStyle w:val="CommentReference"/>
        </w:rPr>
        <w:commentReference w:id="965"/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commentRangeStart w:id="966"/>
      <w:r>
        <w:rPr>
          <w:rFonts w:eastAsia="Microsoft YaHei" w:hint="eastAsia"/>
        </w:rPr>
        <w:t>they</w:t>
      </w:r>
      <w:r w:rsidR="00EA32D2">
        <w:rPr>
          <w:rFonts w:eastAsia="Microsoft YaHei" w:hint="eastAsia"/>
        </w:rPr>
        <w:t xml:space="preserve"> </w:t>
      </w:r>
      <w:commentRangeEnd w:id="966"/>
      <w:r w:rsidR="003D6EE3">
        <w:rPr>
          <w:rStyle w:val="CommentReference"/>
        </w:rPr>
        <w:commentReference w:id="966"/>
      </w:r>
      <w:r>
        <w:rPr>
          <w:rFonts w:eastAsia="Microsoft YaHei" w:hint="eastAsia"/>
        </w:rPr>
        <w:t>were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both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i32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happens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mismatched,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example?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4C0ED4" w:rsidRDefault="00633E1D" w:rsidP="00EA32D2">
      <w:pPr>
        <w:pStyle w:val="CodeC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condition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true;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if</w:t>
      </w:r>
      <w:r>
        <w:t xml:space="preserve"> </w:t>
      </w:r>
      <w:r w:rsidR="00633E1D" w:rsidRPr="00CD442E">
        <w:t>condition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5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  <w:r>
        <w:t xml:space="preserve"> </w:t>
      </w:r>
      <w:r w:rsidR="00633E1D" w:rsidRPr="00CD442E">
        <w:t>else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"six"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of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number);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del w:id="967" w:author="AnneMarieW" w:date="2016-10-04T09:39:00Z">
        <w:r w:rsidDel="003D6EE3">
          <w:rPr>
            <w:rFonts w:eastAsia="Microsoft YaHei" w:hint="eastAsia"/>
          </w:rPr>
          <w:delText>If</w:delText>
        </w:r>
        <w:r w:rsidR="00EA32D2" w:rsidDel="003D6EE3">
          <w:rPr>
            <w:rFonts w:eastAsia="Microsoft YaHei" w:hint="eastAsia"/>
          </w:rPr>
          <w:delText xml:space="preserve"> </w:delText>
        </w:r>
        <w:r w:rsidDel="003D6EE3">
          <w:rPr>
            <w:rFonts w:eastAsia="Microsoft YaHei" w:hint="eastAsia"/>
          </w:rPr>
          <w:delText>we</w:delText>
        </w:r>
        <w:r w:rsidR="00EA32D2" w:rsidDel="003D6EE3">
          <w:rPr>
            <w:rFonts w:eastAsia="Microsoft YaHei" w:hint="eastAsia"/>
          </w:rPr>
          <w:delText xml:space="preserve"> </w:delText>
        </w:r>
        <w:r w:rsidDel="003D6EE3">
          <w:rPr>
            <w:rFonts w:eastAsia="Microsoft YaHei" w:hint="eastAsia"/>
          </w:rPr>
          <w:delText>try</w:delText>
        </w:r>
        <w:r w:rsidR="00EA32D2" w:rsidDel="003D6EE3">
          <w:rPr>
            <w:rFonts w:eastAsia="Microsoft YaHei" w:hint="eastAsia"/>
          </w:rPr>
          <w:delText xml:space="preserve"> </w:delText>
        </w:r>
        <w:r w:rsidDel="003D6EE3">
          <w:rPr>
            <w:rFonts w:eastAsia="Microsoft YaHei" w:hint="eastAsia"/>
          </w:rPr>
          <w:delText>to</w:delText>
        </w:r>
        <w:r w:rsidR="00EA32D2" w:rsidDel="003D6EE3">
          <w:rPr>
            <w:rFonts w:eastAsia="Microsoft YaHei" w:hint="eastAsia"/>
          </w:rPr>
          <w:delText xml:space="preserve"> </w:delText>
        </w:r>
      </w:del>
      <w:ins w:id="968" w:author="AnneMarieW" w:date="2016-10-04T09:39:00Z">
        <w:r w:rsidR="003D6EE3">
          <w:rPr>
            <w:rFonts w:eastAsia="Microsoft YaHei"/>
          </w:rPr>
          <w:t xml:space="preserve">When </w:t>
        </w:r>
        <w:del w:id="969" w:author="NSP" w:date="2016-10-21T14:28:00Z">
          <w:r w:rsidR="003D6EE3" w:rsidDel="00FF1A90">
            <w:rPr>
              <w:rFonts w:eastAsia="Microsoft YaHei"/>
            </w:rPr>
            <w:delText>you</w:delText>
          </w:r>
        </w:del>
      </w:ins>
      <w:ins w:id="970" w:author="NSP" w:date="2016-10-21T14:28:00Z">
        <w:r w:rsidR="00FF1A90">
          <w:rPr>
            <w:rFonts w:eastAsia="Microsoft YaHei"/>
          </w:rPr>
          <w:t>we</w:t>
        </w:r>
      </w:ins>
      <w:ins w:id="971" w:author="AnneMarieW" w:date="2016-10-04T09:39:00Z">
        <w:r w:rsidR="003D6EE3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ins w:id="972" w:author="AnneMarieW" w:date="2016-10-04T09:39:00Z">
        <w:r w:rsidR="003D6EE3">
          <w:rPr>
            <w:rFonts w:eastAsia="Microsoft YaHei"/>
          </w:rPr>
          <w:t xml:space="preserve"> code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arms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incompatible,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del w:id="973" w:author="AnneMarieW" w:date="2016-10-04T09:40:00Z">
        <w:r w:rsidDel="003D6EE3">
          <w:rPr>
            <w:rFonts w:eastAsia="Microsoft YaHei" w:hint="eastAsia"/>
          </w:rPr>
          <w:delText>tells</w:delText>
        </w:r>
        <w:r w:rsidR="00EA32D2" w:rsidDel="003D6EE3">
          <w:rPr>
            <w:rFonts w:eastAsia="Microsoft YaHei" w:hint="eastAsia"/>
          </w:rPr>
          <w:delText xml:space="preserve"> </w:delText>
        </w:r>
        <w:r w:rsidDel="003D6EE3">
          <w:rPr>
            <w:rFonts w:eastAsia="Microsoft YaHei" w:hint="eastAsia"/>
          </w:rPr>
          <w:delText>us</w:delText>
        </w:r>
      </w:del>
      <w:ins w:id="974" w:author="AnneMarieW" w:date="2016-10-04T09:40:00Z">
        <w:r w:rsidR="003D6EE3">
          <w:rPr>
            <w:rFonts w:eastAsia="Microsoft YaHei"/>
          </w:rPr>
          <w:t>indicates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exactly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problem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del w:id="975" w:author="AnneMarieW" w:date="2016-10-04T09:40:00Z">
        <w:r w:rsidDel="003D6EE3">
          <w:rPr>
            <w:rFonts w:eastAsia="Microsoft YaHei" w:hint="eastAsia"/>
          </w:rPr>
          <w:delText>our</w:delText>
        </w:r>
        <w:r w:rsidR="00EA32D2" w:rsidDel="003D6EE3">
          <w:rPr>
            <w:rFonts w:eastAsia="Microsoft YaHei" w:hint="eastAsia"/>
          </w:rPr>
          <w:delText xml:space="preserve"> </w:delText>
        </w:r>
      </w:del>
      <w:ins w:id="976" w:author="AnneMarieW" w:date="2016-10-04T09:40:00Z">
        <w:r w:rsidR="003D6EE3">
          <w:rPr>
            <w:rFonts w:eastAsia="Microsoft YaHei"/>
          </w:rPr>
          <w:t xml:space="preserve">the </w:t>
        </w:r>
      </w:ins>
      <w:r>
        <w:rPr>
          <w:rFonts w:eastAsia="Microsoft YaHei" w:hint="eastAsia"/>
        </w:rPr>
        <w:t>program:</w:t>
      </w:r>
    </w:p>
    <w:p w:rsidR="00633E1D" w:rsidRPr="00CD442E" w:rsidRDefault="00EA32D2" w:rsidP="00CD442E">
      <w:pPr>
        <w:pStyle w:val="CodeA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branches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(file:///projects/branches)</w:t>
      </w:r>
    </w:p>
    <w:p w:rsidR="00633E1D" w:rsidRPr="00CD442E" w:rsidRDefault="00633E1D" w:rsidP="00CD442E">
      <w:pPr>
        <w:pStyle w:val="CodeB"/>
      </w:pPr>
      <w:r w:rsidRPr="00CD442E">
        <w:t>error[E0308]:</w:t>
      </w:r>
      <w:r w:rsidR="00EA32D2">
        <w:t xml:space="preserve"> </w:t>
      </w:r>
      <w:r w:rsidRPr="00CD442E">
        <w:t>if</w:t>
      </w:r>
      <w:r w:rsidR="00EA32D2">
        <w:t xml:space="preserve"> </w:t>
      </w:r>
      <w:r w:rsidRPr="00CD442E">
        <w:t>and</w:t>
      </w:r>
      <w:r w:rsidR="00EA32D2">
        <w:t xml:space="preserve"> </w:t>
      </w:r>
      <w:r w:rsidRPr="00CD442E">
        <w:t>else</w:t>
      </w:r>
      <w:r w:rsidR="00EA32D2">
        <w:t xml:space="preserve"> </w:t>
      </w:r>
      <w:r w:rsidRPr="00CD442E">
        <w:t>have</w:t>
      </w:r>
      <w:r w:rsidR="00EA32D2">
        <w:t xml:space="preserve"> </w:t>
      </w:r>
      <w:r w:rsidRPr="00CD442E">
        <w:t>incompatible</w:t>
      </w:r>
      <w:r w:rsidR="00EA32D2">
        <w:t xml:space="preserve"> </w:t>
      </w:r>
      <w:r w:rsidRPr="00CD442E">
        <w:t>types</w:t>
      </w:r>
    </w:p>
    <w:p w:rsidR="00633E1D" w:rsidRPr="00CD442E" w:rsidRDefault="00EA32D2" w:rsidP="00CD442E">
      <w:pPr>
        <w:pStyle w:val="CodeB"/>
      </w:pPr>
      <w:r>
        <w:t xml:space="preserve"> </w:t>
      </w:r>
      <w:r w:rsidR="00633E1D" w:rsidRPr="00CD442E">
        <w:t>--&gt;</w:t>
      </w:r>
      <w:r>
        <w:t xml:space="preserve"> </w:t>
      </w:r>
      <w:r w:rsidR="00633E1D" w:rsidRPr="00CD442E">
        <w:t>src/main.rs:4:18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|</w:t>
      </w:r>
    </w:p>
    <w:p w:rsidR="00633E1D" w:rsidRPr="00CD442E" w:rsidRDefault="00633E1D" w:rsidP="00CD442E">
      <w:pPr>
        <w:pStyle w:val="CodeB"/>
      </w:pPr>
      <w:r w:rsidRPr="00CD442E">
        <w:t>4</w:t>
      </w:r>
      <w:r w:rsidR="00EA32D2">
        <w:t xml:space="preserve"> </w:t>
      </w:r>
      <w:r w:rsidRPr="00CD442E">
        <w:t>|</w:t>
      </w:r>
      <w:r w:rsidR="00EA32D2">
        <w:t xml:space="preserve">     </w:t>
      </w:r>
      <w:r w:rsidRPr="00CD442E">
        <w:t>let</w:t>
      </w:r>
      <w:r w:rsidR="00EA32D2">
        <w:t xml:space="preserve"> </w:t>
      </w:r>
      <w:r w:rsidRPr="00CD442E">
        <w:t>number</w:t>
      </w:r>
      <w:r w:rsidR="00EA32D2">
        <w:t xml:space="preserve"> </w:t>
      </w:r>
      <w:r w:rsidRPr="00CD442E">
        <w:t>=</w:t>
      </w:r>
      <w:r w:rsidR="00EA32D2">
        <w:t xml:space="preserve"> </w:t>
      </w:r>
      <w:r w:rsidRPr="00CD442E">
        <w:t>if</w:t>
      </w:r>
      <w:r w:rsidR="00EA32D2">
        <w:t xml:space="preserve"> </w:t>
      </w:r>
      <w:r w:rsidRPr="00CD442E">
        <w:t>condition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lastRenderedPageBreak/>
        <w:t xml:space="preserve">  </w:t>
      </w:r>
      <w:r w:rsidR="00633E1D" w:rsidRPr="00CD442E">
        <w:t>|</w:t>
      </w:r>
      <w:r>
        <w:t xml:space="preserve">                  </w:t>
      </w:r>
      <w:r w:rsidR="00633E1D" w:rsidRPr="00CD442E">
        <w:t>^</w:t>
      </w:r>
      <w:r>
        <w:t xml:space="preserve"> </w:t>
      </w:r>
      <w:r w:rsidR="00633E1D" w:rsidRPr="00CD442E">
        <w:t>expected</w:t>
      </w:r>
      <w:r>
        <w:t xml:space="preserve"> </w:t>
      </w:r>
      <w:r w:rsidR="00633E1D" w:rsidRPr="00CD442E">
        <w:t>integral</w:t>
      </w:r>
      <w:r>
        <w:t xml:space="preserve"> </w:t>
      </w:r>
      <w:r w:rsidR="00633E1D" w:rsidRPr="00CD442E">
        <w:t>variable,</w:t>
      </w:r>
      <w:r>
        <w:t xml:space="preserve"> </w:t>
      </w:r>
      <w:r w:rsidR="00633E1D" w:rsidRPr="00CD442E">
        <w:t>found</w:t>
      </w:r>
      <w:r>
        <w:t xml:space="preserve"> </w:t>
      </w:r>
      <w:r w:rsidR="00633E1D" w:rsidRPr="00CD442E">
        <w:t>reference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|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=</w:t>
      </w:r>
      <w:r>
        <w:t xml:space="preserve"> </w:t>
      </w:r>
      <w:r w:rsidR="00633E1D" w:rsidRPr="00CD442E">
        <w:t>note:</w:t>
      </w:r>
      <w:r>
        <w:t xml:space="preserve"> </w:t>
      </w:r>
      <w:r w:rsidR="00633E1D" w:rsidRPr="00CD442E">
        <w:t>expected</w:t>
      </w:r>
      <w:r>
        <w:t xml:space="preserve"> </w:t>
      </w:r>
      <w:r w:rsidR="00633E1D" w:rsidRPr="00CD442E">
        <w:t>type</w:t>
      </w:r>
      <w:r>
        <w:t xml:space="preserve"> </w:t>
      </w:r>
      <w:r w:rsidR="00633E1D" w:rsidRPr="00CD442E">
        <w:t>`{integer}`</w:t>
      </w:r>
    </w:p>
    <w:p w:rsidR="00633E1D" w:rsidRPr="00CD442E" w:rsidRDefault="00EA32D2" w:rsidP="00CD442E">
      <w:pPr>
        <w:pStyle w:val="CodeB"/>
      </w:pPr>
      <w:r>
        <w:t xml:space="preserve">  </w:t>
      </w:r>
      <w:r w:rsidR="00633E1D" w:rsidRPr="00CD442E">
        <w:t>=</w:t>
      </w:r>
      <w:r>
        <w:t xml:space="preserve"> </w:t>
      </w:r>
      <w:r w:rsidR="00633E1D" w:rsidRPr="00CD442E">
        <w:t>note:</w:t>
      </w:r>
      <w:r>
        <w:t xml:space="preserve">    </w:t>
      </w:r>
      <w:r w:rsidR="00633E1D" w:rsidRPr="00CD442E">
        <w:t>found</w:t>
      </w:r>
      <w:r>
        <w:t xml:space="preserve"> </w:t>
      </w:r>
      <w:r w:rsidR="00633E1D" w:rsidRPr="00CD442E">
        <w:t>type</w:t>
      </w:r>
      <w:r>
        <w:t xml:space="preserve"> </w:t>
      </w:r>
      <w:r w:rsidR="00633E1D" w:rsidRPr="00CD442E">
        <w:t>`&amp;</w:t>
      </w:r>
      <w:r>
        <w:t>’</w:t>
      </w:r>
      <w:r w:rsidR="00633E1D" w:rsidRPr="00CD442E">
        <w:t>static</w:t>
      </w:r>
      <w:r>
        <w:t xml:space="preserve"> </w:t>
      </w:r>
      <w:r w:rsidR="00633E1D" w:rsidRPr="00CD442E">
        <w:t>str`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B"/>
      </w:pPr>
      <w:r w:rsidRPr="00CD442E">
        <w:t>error:</w:t>
      </w:r>
      <w:r w:rsidR="00EA32D2">
        <w:t xml:space="preserve"> </w:t>
      </w:r>
      <w:r w:rsidRPr="00CD442E">
        <w:t>aborting</w:t>
      </w:r>
      <w:r w:rsidR="00EA32D2">
        <w:t xml:space="preserve"> </w:t>
      </w:r>
      <w:r w:rsidRPr="00CD442E">
        <w:t>due</w:t>
      </w:r>
      <w:r w:rsidR="00EA32D2">
        <w:t xml:space="preserve"> </w:t>
      </w:r>
      <w:r w:rsidRPr="00CD442E">
        <w:t>to</w:t>
      </w:r>
      <w:r w:rsidR="00EA32D2">
        <w:t xml:space="preserve"> </w:t>
      </w:r>
      <w:r w:rsidRPr="00CD442E">
        <w:t>previous</w:t>
      </w:r>
      <w:r w:rsidR="00EA32D2">
        <w:t xml:space="preserve"> </w:t>
      </w:r>
      <w:r w:rsidRPr="00CD442E">
        <w:t>error</w:t>
      </w:r>
    </w:p>
    <w:p w:rsidR="00633E1D" w:rsidRPr="00CD442E" w:rsidRDefault="00633E1D" w:rsidP="00CD442E">
      <w:pPr>
        <w:pStyle w:val="CodeB"/>
      </w:pPr>
    </w:p>
    <w:p w:rsidR="00633E1D" w:rsidRPr="00CD442E" w:rsidRDefault="00633E1D" w:rsidP="00CD442E">
      <w:pPr>
        <w:pStyle w:val="CodeC"/>
      </w:pPr>
      <w:r w:rsidRPr="00CD442E">
        <w:t>error:</w:t>
      </w:r>
      <w:r w:rsidR="00EA32D2">
        <w:t xml:space="preserve"> </w:t>
      </w:r>
      <w:r w:rsidRPr="00CD442E">
        <w:t>Could</w:t>
      </w:r>
      <w:r w:rsidR="00EA32D2">
        <w:t xml:space="preserve"> </w:t>
      </w:r>
      <w:r w:rsidRPr="00CD442E">
        <w:t>not</w:t>
      </w:r>
      <w:r w:rsidR="00EA32D2">
        <w:t xml:space="preserve"> </w:t>
      </w:r>
      <w:r w:rsidRPr="00CD442E">
        <w:t>compile</w:t>
      </w:r>
      <w:r w:rsidR="00EA32D2">
        <w:t xml:space="preserve"> </w:t>
      </w:r>
      <w:r w:rsidRPr="00CD442E">
        <w:t>`branches`.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integer</w:t>
      </w:r>
      <w:ins w:id="977" w:author="AnneMarieW" w:date="2016-10-04T09:40:00Z">
        <w:r w:rsidR="003D6EE3">
          <w:rPr>
            <w:rFonts w:eastAsia="Microsoft YaHei"/>
          </w:rPr>
          <w:t>,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</w:t>
      </w:r>
      <w:r w:rsidR="004C0ED4">
        <w:rPr>
          <w:rFonts w:eastAsia="Microsoft YaHei"/>
        </w:rPr>
        <w:t>s</w:t>
      </w:r>
      <w:r>
        <w:rPr>
          <w:rFonts w:eastAsia="Microsoft YaHei" w:hint="eastAsia"/>
        </w:rPr>
        <w:t>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evaluates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string.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del w:id="978" w:author="AnneMarieW" w:date="2016-10-04T09:40:00Z">
        <w:r w:rsidDel="003D6EE3">
          <w:rPr>
            <w:rFonts w:eastAsia="Microsoft YaHei" w:hint="eastAsia"/>
          </w:rPr>
          <w:delText>ca</w:delText>
        </w:r>
      </w:del>
      <w:ins w:id="979" w:author="AnneMarieW" w:date="2016-10-04T09:40:00Z">
        <w:r w:rsidR="003D6EE3">
          <w:rPr>
            <w:rFonts w:eastAsia="Microsoft YaHei"/>
          </w:rPr>
          <w:t>wo</w:t>
        </w:r>
      </w:ins>
      <w:r>
        <w:rPr>
          <w:rFonts w:eastAsia="Microsoft YaHei" w:hint="eastAsia"/>
        </w:rPr>
        <w:t>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work</w:t>
      </w:r>
      <w:del w:id="980" w:author="AnneMarieW" w:date="2016-10-04T09:40:00Z">
        <w:r w:rsidDel="003D6EE3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="00EA32D2">
        <w:rPr>
          <w:rFonts w:eastAsia="Microsoft YaHei" w:hint="eastAsia"/>
        </w:rPr>
        <w:t xml:space="preserve"> </w:t>
      </w:r>
      <w:del w:id="981" w:author="NSP" w:date="2016-10-21T14:08:00Z">
        <w:r w:rsidDel="00D13E27">
          <w:rPr>
            <w:rFonts w:eastAsia="Microsoft YaHei" w:hint="eastAsia"/>
          </w:rPr>
          <w:delText>variable</w:delText>
        </w:r>
        <w:r w:rsidR="004C0ED4" w:rsidDel="00D13E27">
          <w:rPr>
            <w:rFonts w:eastAsia="Microsoft YaHei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982" w:author="NSP" w:date="2016-10-21T14:08:00Z">
        <w:r w:rsidR="00D13E27">
          <w:rPr>
            <w:rFonts w:eastAsia="Microsoft YaHei" w:hint="eastAsia"/>
          </w:rPr>
          <w:t>variable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single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time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definitively,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del w:id="983" w:author="AnneMarieW" w:date="2016-10-04T09:40:00Z">
        <w:r w:rsidR="00EA32D2" w:rsidDel="003D6EE3">
          <w:rPr>
            <w:rFonts w:eastAsia="Microsoft YaHei" w:hint="eastAsia"/>
          </w:rPr>
          <w:delText xml:space="preserve"> </w:delText>
        </w:r>
        <w:r w:rsidDel="003D6EE3">
          <w:rPr>
            <w:rFonts w:eastAsia="Microsoft YaHei" w:hint="eastAsia"/>
          </w:rPr>
          <w:delText>that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verify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time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valid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everywhere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number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determined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runtime;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complex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del w:id="984" w:author="AnneMarieW" w:date="2016-10-04T09:42:00Z">
        <w:r w:rsidDel="009B5000">
          <w:rPr>
            <w:rFonts w:eastAsia="Microsoft YaHei" w:hint="eastAsia"/>
          </w:rPr>
          <w:delText>be</w:delText>
        </w:r>
        <w:r w:rsidR="00EA32D2" w:rsidDel="009B5000">
          <w:rPr>
            <w:rFonts w:eastAsia="Microsoft YaHei" w:hint="eastAsia"/>
          </w:rPr>
          <w:delText xml:space="preserve"> </w:delText>
        </w:r>
        <w:r w:rsidDel="009B5000">
          <w:rPr>
            <w:rFonts w:eastAsia="Microsoft YaHei" w:hint="eastAsia"/>
          </w:rPr>
          <w:delText>able</w:delText>
        </w:r>
        <w:r w:rsidR="00EA32D2" w:rsidDel="009B5000">
          <w:rPr>
            <w:rFonts w:eastAsia="Microsoft YaHei" w:hint="eastAsia"/>
          </w:rPr>
          <w:delText xml:space="preserve"> </w:delText>
        </w:r>
        <w:r w:rsidDel="009B5000">
          <w:rPr>
            <w:rFonts w:eastAsia="Microsoft YaHei" w:hint="eastAsia"/>
          </w:rPr>
          <w:delText>to</w:delText>
        </w:r>
        <w:r w:rsidR="00EA32D2" w:rsidDel="009B5000">
          <w:rPr>
            <w:rFonts w:eastAsia="Microsoft YaHei" w:hint="eastAsia"/>
          </w:rPr>
          <w:delText xml:space="preserve"> </w:delText>
        </w:r>
      </w:del>
      <w:ins w:id="985" w:author="AnneMarieW" w:date="2016-10-04T09:42:00Z">
        <w:r w:rsidR="009B5000">
          <w:rPr>
            <w:rFonts w:eastAsia="Microsoft YaHei"/>
          </w:rPr>
          <w:t xml:space="preserve">would </w:t>
        </w:r>
      </w:ins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fewer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guarantees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about</w:t>
      </w:r>
      <w:r w:rsidR="00EA32D2">
        <w:rPr>
          <w:rFonts w:eastAsia="Microsoft YaHei" w:hint="eastAsia"/>
        </w:rPr>
        <w:t xml:space="preserve"> </w:t>
      </w:r>
      <w:del w:id="986" w:author="AnneMarieW" w:date="2016-10-04T09:41:00Z">
        <w:r w:rsidDel="003D6EE3">
          <w:rPr>
            <w:rFonts w:eastAsia="Microsoft YaHei" w:hint="eastAsia"/>
          </w:rPr>
          <w:delText>our</w:delText>
        </w:r>
      </w:del>
      <w:ins w:id="987" w:author="AnneMarieW" w:date="2016-10-04T09:41:00Z">
        <w:r w:rsidR="003D6EE3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keep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hypothetical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</w:t>
      </w:r>
      <w:r w:rsidR="00EA32D2">
        <w:rPr>
          <w:rFonts w:eastAsia="Microsoft YaHei" w:hint="eastAsia"/>
        </w:rPr>
        <w:t xml:space="preserve"> </w:t>
      </w:r>
      <w:del w:id="988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989" w:author="NSP" w:date="2016-10-21T14:08:00Z">
        <w:r w:rsidR="00D13E27">
          <w:rPr>
            <w:rFonts w:eastAsia="Microsoft YaHei" w:hint="eastAsia"/>
          </w:rPr>
          <w:t>variable</w:t>
        </w:r>
      </w:ins>
      <w:r>
        <w:rPr>
          <w:rFonts w:eastAsia="Microsoft YaHei" w:hint="eastAsia"/>
        </w:rPr>
        <w:t>.</w:t>
      </w:r>
    </w:p>
    <w:p w:rsidR="00633E1D" w:rsidRDefault="00633E1D" w:rsidP="00CC2B52">
      <w:pPr>
        <w:pStyle w:val="HeadB"/>
        <w:rPr>
          <w:rFonts w:eastAsia="Microsoft YaHei"/>
        </w:rPr>
      </w:pPr>
      <w:bookmarkStart w:id="990" w:name="repetition-with-loops"/>
      <w:bookmarkStart w:id="991" w:name="_Toc462761724"/>
      <w:bookmarkEnd w:id="990"/>
      <w:r>
        <w:rPr>
          <w:rFonts w:eastAsia="Microsoft YaHei" w:hint="eastAsia"/>
        </w:rPr>
        <w:t>Repetition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Loops</w:t>
      </w:r>
      <w:bookmarkEnd w:id="991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often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del w:id="992" w:author="AnneMarieW" w:date="2016-10-04T09:42:00Z">
        <w:r w:rsidR="00EA32D2" w:rsidDel="009B5000">
          <w:rPr>
            <w:rFonts w:eastAsia="Microsoft YaHei" w:hint="eastAsia"/>
          </w:rPr>
          <w:delText xml:space="preserve"> </w:delText>
        </w:r>
        <w:r w:rsidDel="009B5000">
          <w:rPr>
            <w:rFonts w:eastAsia="Microsoft YaHei" w:hint="eastAsia"/>
          </w:rPr>
          <w:delText>be</w:delText>
        </w:r>
        <w:r w:rsidR="00EA32D2" w:rsidDel="009B5000">
          <w:rPr>
            <w:rFonts w:eastAsia="Microsoft YaHei" w:hint="eastAsia"/>
          </w:rPr>
          <w:delText xml:space="preserve"> </w:delText>
        </w:r>
        <w:r w:rsidDel="009B5000">
          <w:rPr>
            <w:rFonts w:eastAsia="Microsoft YaHei" w:hint="eastAsia"/>
          </w:rPr>
          <w:delText>able</w:delText>
        </w:r>
        <w:r w:rsidR="00EA32D2" w:rsidDel="009B5000">
          <w:rPr>
            <w:rFonts w:eastAsia="Microsoft YaHei" w:hint="eastAsia"/>
          </w:rPr>
          <w:delText xml:space="preserve"> </w:delText>
        </w:r>
        <w:r w:rsidDel="009B5000">
          <w:rPr>
            <w:rFonts w:eastAsia="Microsoft YaHei" w:hint="eastAsia"/>
          </w:rPr>
          <w:delText>to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ins w:id="993" w:author="AnneMarieW" w:date="2016-10-04T09:43:00Z">
        <w:r w:rsidR="009B5000">
          <w:rPr>
            <w:rFonts w:eastAsia="Microsoft YaHei"/>
          </w:rPr>
          <w:t>c</w:t>
        </w:r>
      </w:ins>
      <w:r>
        <w:rPr>
          <w:rFonts w:eastAsia="Microsoft YaHei" w:hint="eastAsia"/>
        </w:rPr>
        <w:t>e</w:t>
      </w:r>
      <w:del w:id="994" w:author="AnneMarieW" w:date="2016-10-04T09:43:00Z">
        <w:r w:rsidR="00EA32D2" w:rsidDel="009B5000">
          <w:rPr>
            <w:rFonts w:eastAsia="Microsoft YaHei" w:hint="eastAsia"/>
          </w:rPr>
          <w:delText xml:space="preserve"> </w:delText>
        </w:r>
        <w:r w:rsidDel="009B5000">
          <w:rPr>
            <w:rFonts w:eastAsia="Microsoft YaHei" w:hint="eastAsia"/>
          </w:rPr>
          <w:delText>time</w:delText>
        </w:r>
      </w:del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this</w:t>
      </w:r>
      <w:ins w:id="995" w:author="AnneMarieW" w:date="2016-10-04T09:43:00Z">
        <w:r w:rsidR="009B5000">
          <w:rPr>
            <w:rFonts w:eastAsia="Microsoft YaHei"/>
          </w:rPr>
          <w:t xml:space="preserve"> task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del w:id="996" w:author="AnneMarieW" w:date="2016-10-04T09:43:00Z">
        <w:r w:rsidDel="009B5000">
          <w:rPr>
            <w:rFonts w:eastAsia="Microsoft YaHei" w:hint="eastAsia"/>
          </w:rPr>
          <w:delText>has</w:delText>
        </w:r>
      </w:del>
      <w:ins w:id="997" w:author="AnneMarieW" w:date="2016-10-04T09:43:00Z">
        <w:r w:rsidR="009B5000">
          <w:rPr>
            <w:rFonts w:eastAsia="Microsoft YaHei"/>
          </w:rPr>
          <w:t>provides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several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loops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through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inside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body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immediately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back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beginning.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del w:id="998" w:author="AnneMarieW" w:date="2016-10-04T09:44:00Z">
        <w:r w:rsidDel="00E6226F">
          <w:rPr>
            <w:rFonts w:eastAsia="Microsoft YaHei" w:hint="eastAsia"/>
          </w:rPr>
          <w:delText>try</w:delText>
        </w:r>
        <w:r w:rsidR="00EA32D2" w:rsidDel="00E6226F">
          <w:rPr>
            <w:rFonts w:eastAsia="Microsoft YaHei" w:hint="eastAsia"/>
          </w:rPr>
          <w:delText xml:space="preserve"> </w:delText>
        </w:r>
        <w:r w:rsidDel="00E6226F">
          <w:rPr>
            <w:rFonts w:eastAsia="Microsoft YaHei" w:hint="eastAsia"/>
          </w:rPr>
          <w:delText>out</w:delText>
        </w:r>
        <w:r w:rsidR="004C0ED4" w:rsidDel="00E6226F">
          <w:rPr>
            <w:rFonts w:eastAsia="Microsoft YaHei"/>
          </w:rPr>
          <w:delText xml:space="preserve"> </w:delText>
        </w:r>
      </w:del>
      <w:ins w:id="999" w:author="AnneMarieW" w:date="2016-10-04T09:44:00Z">
        <w:r w:rsidR="00E6226F">
          <w:rPr>
            <w:rFonts w:eastAsia="Microsoft YaHei"/>
          </w:rPr>
          <w:t xml:space="preserve">experiment with </w:t>
        </w:r>
      </w:ins>
      <w:r>
        <w:rPr>
          <w:rFonts w:eastAsia="Microsoft YaHei" w:hint="eastAsia"/>
        </w:rPr>
        <w:t>loops,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project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called</w:t>
      </w:r>
      <w:r w:rsidR="00EA32D2" w:rsidRPr="004C0ED4">
        <w:rPr>
          <w:rFonts w:eastAsia="Microsoft YaHei" w:hint="eastAsia"/>
        </w:rPr>
        <w:t xml:space="preserve"> </w:t>
      </w:r>
      <w:r w:rsidR="00DF6F7C" w:rsidRPr="00DF6F7C">
        <w:rPr>
          <w:rStyle w:val="EmphasisItalic"/>
          <w:rPrChange w:id="1000" w:author="AnneMarieW" w:date="2016-10-04T09:43:00Z">
            <w:rPr>
              <w:rStyle w:val="Literal"/>
            </w:rPr>
          </w:rPrChange>
        </w:rPr>
        <w:t>loops</w:t>
      </w:r>
      <w:r>
        <w:rPr>
          <w:rFonts w:eastAsia="Microsoft YaHei" w:hint="eastAsia"/>
        </w:rPr>
        <w:t>.</w:t>
      </w:r>
    </w:p>
    <w:p w:rsidR="00633E1D" w:rsidRDefault="00633E1D" w:rsidP="00CC2B52">
      <w:pPr>
        <w:pStyle w:val="Body"/>
        <w:rPr>
          <w:rFonts w:eastAsia="Microsoft YaHei"/>
        </w:rPr>
      </w:pPr>
      <w:del w:id="1001" w:author="AnneMarieW" w:date="2016-10-04T09:44:00Z">
        <w:r w:rsidDel="00E6226F">
          <w:rPr>
            <w:rFonts w:eastAsia="Microsoft YaHei" w:hint="eastAsia"/>
          </w:rPr>
          <w:delText>There</w:delText>
        </w:r>
        <w:r w:rsidR="00EA32D2" w:rsidDel="00E6226F">
          <w:rPr>
            <w:rFonts w:eastAsia="Microsoft YaHei" w:hint="eastAsia"/>
          </w:rPr>
          <w:delText xml:space="preserve"> </w:delText>
        </w:r>
        <w:r w:rsidDel="00E6226F">
          <w:rPr>
            <w:rFonts w:eastAsia="Microsoft YaHei" w:hint="eastAsia"/>
          </w:rPr>
          <w:delText>are</w:delText>
        </w:r>
        <w:r w:rsidR="00EA32D2" w:rsidDel="00E6226F">
          <w:rPr>
            <w:rFonts w:eastAsia="Microsoft YaHei" w:hint="eastAsia"/>
          </w:rPr>
          <w:delText xml:space="preserve"> </w:delText>
        </w:r>
        <w:r w:rsidDel="00E6226F">
          <w:rPr>
            <w:rFonts w:eastAsia="Microsoft YaHei" w:hint="eastAsia"/>
          </w:rPr>
          <w:delText>t</w:delText>
        </w:r>
      </w:del>
      <w:ins w:id="1002" w:author="AnneMarieW" w:date="2016-10-04T09:44:00Z">
        <w:r w:rsidR="00E6226F">
          <w:rPr>
            <w:rFonts w:eastAsia="Microsoft YaHei" w:hint="eastAsia"/>
          </w:rPr>
          <w:t>Rust</w:t>
        </w:r>
        <w:r w:rsidR="00E6226F">
          <w:rPr>
            <w:rFonts w:eastAsia="Microsoft YaHei"/>
          </w:rPr>
          <w:t xml:space="preserve"> has</w:t>
        </w:r>
        <w:r w:rsidR="00E6226F">
          <w:rPr>
            <w:rFonts w:eastAsia="Microsoft YaHei" w:hint="eastAsia"/>
          </w:rPr>
          <w:t xml:space="preserve"> </w:t>
        </w:r>
        <w:r w:rsidR="00E6226F">
          <w:rPr>
            <w:rFonts w:eastAsia="Microsoft YaHei"/>
          </w:rPr>
          <w:t>t</w:t>
        </w:r>
      </w:ins>
      <w:r>
        <w:rPr>
          <w:rFonts w:eastAsia="Microsoft YaHei" w:hint="eastAsia"/>
        </w:rPr>
        <w:t>hree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kinds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loops</w:t>
      </w:r>
      <w:del w:id="1003" w:author="AnneMarieW" w:date="2016-10-04T09:44:00Z">
        <w:r w:rsidR="00EA32D2" w:rsidDel="00E6226F">
          <w:rPr>
            <w:rFonts w:eastAsia="Microsoft YaHei" w:hint="eastAsia"/>
          </w:rPr>
          <w:delText xml:space="preserve"> </w:delText>
        </w:r>
        <w:r w:rsidDel="00E6226F">
          <w:rPr>
            <w:rFonts w:eastAsia="Microsoft YaHei" w:hint="eastAsia"/>
          </w:rPr>
          <w:delText>in</w:delText>
        </w:r>
        <w:r w:rsidR="00EA32D2" w:rsidDel="00E6226F">
          <w:rPr>
            <w:rFonts w:eastAsia="Microsoft YaHei" w:hint="eastAsia"/>
          </w:rPr>
          <w:delText xml:space="preserve"> </w:delText>
        </w:r>
        <w:r w:rsidDel="00E6226F">
          <w:rPr>
            <w:rFonts w:eastAsia="Microsoft YaHei" w:hint="eastAsia"/>
          </w:rPr>
          <w:delText>Rust</w:delText>
        </w:r>
      </w:del>
      <w:r>
        <w:rPr>
          <w:rFonts w:eastAsia="Microsoft YaHei" w:hint="eastAsia"/>
        </w:rPr>
        <w:t>: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loop</w:t>
      </w:r>
      <w:r>
        <w:rPr>
          <w:rFonts w:eastAsia="Microsoft YaHei" w:hint="eastAsia"/>
        </w:rPr>
        <w:t>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while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for</w:t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Let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del w:id="1004" w:author="AnneMarieW" w:date="2016-10-04T09:45:00Z">
        <w:r w:rsidDel="00E6226F">
          <w:rPr>
            <w:rFonts w:eastAsia="Microsoft YaHei" w:hint="eastAsia"/>
          </w:rPr>
          <w:delText>dig</w:delText>
        </w:r>
        <w:r w:rsidR="004C0ED4" w:rsidDel="00E6226F">
          <w:rPr>
            <w:rFonts w:eastAsia="Microsoft YaHei"/>
          </w:rPr>
          <w:delText xml:space="preserve"> </w:delText>
        </w:r>
        <w:r w:rsidDel="00E6226F">
          <w:rPr>
            <w:rFonts w:eastAsia="Microsoft YaHei" w:hint="eastAsia"/>
          </w:rPr>
          <w:delText>in</w:delText>
        </w:r>
      </w:del>
      <w:ins w:id="1005" w:author="AnneMarieW" w:date="2016-10-04T09:45:00Z">
        <w:r w:rsidR="00E6226F">
          <w:rPr>
            <w:rFonts w:eastAsia="Microsoft YaHei"/>
          </w:rPr>
          <w:t>try each one</w:t>
        </w:r>
      </w:ins>
      <w:r>
        <w:rPr>
          <w:rFonts w:eastAsia="Microsoft YaHei" w:hint="eastAsia"/>
        </w:rPr>
        <w:t>.</w:t>
      </w:r>
    </w:p>
    <w:p w:rsidR="00633E1D" w:rsidRDefault="00633E1D" w:rsidP="00EA32D2">
      <w:pPr>
        <w:pStyle w:val="HeadC"/>
        <w:rPr>
          <w:rFonts w:eastAsia="Microsoft YaHei"/>
        </w:rPr>
      </w:pPr>
      <w:bookmarkStart w:id="1006" w:name="repeating-code-with-`loop`"/>
      <w:bookmarkStart w:id="1007" w:name="_Toc462761725"/>
      <w:bookmarkEnd w:id="1006"/>
      <w:r>
        <w:rPr>
          <w:rFonts w:eastAsia="Microsoft YaHei" w:hint="eastAsia"/>
        </w:rPr>
        <w:t>Repeating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 w:rsidRPr="004C0ED4">
        <w:rPr>
          <w:rFonts w:eastAsia="Microsoft YaHei" w:hint="eastAsia"/>
        </w:rPr>
        <w:t xml:space="preserve"> </w:t>
      </w:r>
      <w:r w:rsidRPr="00EA32D2">
        <w:t>loop</w:t>
      </w:r>
      <w:bookmarkEnd w:id="1007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loop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keyword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tells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block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forever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until</w:t>
      </w:r>
      <w:r w:rsidR="00EA32D2">
        <w:rPr>
          <w:rFonts w:eastAsia="Microsoft YaHei" w:hint="eastAsia"/>
        </w:rPr>
        <w:t xml:space="preserve"> </w:t>
      </w:r>
      <w:del w:id="1008" w:author="AnneMarieW" w:date="2016-10-04T09:45:00Z">
        <w:r w:rsidDel="00C167D9">
          <w:rPr>
            <w:rFonts w:eastAsia="Microsoft YaHei" w:hint="eastAsia"/>
          </w:rPr>
          <w:delText>we</w:delText>
        </w:r>
      </w:del>
      <w:ins w:id="1009" w:author="AnneMarieW" w:date="2016-10-04T09:45:00Z">
        <w:r w:rsidR="00C167D9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stop.</w:t>
      </w:r>
    </w:p>
    <w:p w:rsidR="00633E1D" w:rsidRDefault="00633E1D" w:rsidP="00CC2B52">
      <w:pPr>
        <w:pStyle w:val="Body"/>
        <w:rPr>
          <w:rFonts w:eastAsia="Microsoft YaHei"/>
        </w:rPr>
      </w:pPr>
      <w:del w:id="1010" w:author="AnneMarieW" w:date="2016-10-04T09:45:00Z">
        <w:r w:rsidDel="00C167D9">
          <w:rPr>
            <w:rFonts w:eastAsia="Microsoft YaHei" w:hint="eastAsia"/>
          </w:rPr>
          <w:delText>For</w:delText>
        </w:r>
        <w:r w:rsidR="00EA32D2" w:rsidDel="00C167D9">
          <w:rPr>
            <w:rFonts w:eastAsia="Microsoft YaHei" w:hint="eastAsia"/>
          </w:rPr>
          <w:delText xml:space="preserve"> </w:delText>
        </w:r>
      </w:del>
      <w:ins w:id="1011" w:author="AnneMarieW" w:date="2016-10-04T09:45:00Z">
        <w:r w:rsidR="00C167D9">
          <w:rPr>
            <w:rFonts w:eastAsia="Microsoft YaHei"/>
          </w:rPr>
          <w:t xml:space="preserve">As </w:t>
        </w:r>
      </w:ins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DF6F7C" w:rsidRPr="00DF6F7C">
        <w:rPr>
          <w:rStyle w:val="EmphasisItalic"/>
          <w:rFonts w:eastAsia="Microsoft YaHei"/>
          <w:rPrChange w:id="1012" w:author="AnneMarieW" w:date="2016-10-04T09:45:00Z">
            <w:rPr>
              <w:rFonts w:ascii="Courier" w:eastAsia="Microsoft YaHei" w:hAnsi="Courier"/>
              <w:color w:val="0000FF"/>
              <w:sz w:val="20"/>
            </w:rPr>
          </w:rPrChange>
        </w:rPr>
        <w:t xml:space="preserve"> </w:t>
      </w:r>
      <w:r w:rsidR="00DF6F7C" w:rsidRPr="00DF6F7C">
        <w:rPr>
          <w:rStyle w:val="EmphasisItalic"/>
          <w:rPrChange w:id="1013" w:author="AnneMarieW" w:date="2016-10-04T09:45:00Z">
            <w:rPr>
              <w:rStyle w:val="Literal"/>
            </w:rPr>
          </w:rPrChange>
        </w:rPr>
        <w:t>src/main.rs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your</w:t>
      </w:r>
      <w:r w:rsidR="00EA32D2" w:rsidRPr="004C0ED4">
        <w:rPr>
          <w:rFonts w:eastAsia="Microsoft YaHei" w:hint="eastAsia"/>
        </w:rPr>
        <w:t xml:space="preserve"> </w:t>
      </w:r>
      <w:r w:rsidRPr="00CC2B52">
        <w:rPr>
          <w:rStyle w:val="EmphasisItalic"/>
          <w:rFonts w:eastAsia="Microsoft YaHei" w:hint="eastAsia"/>
        </w:rPr>
        <w:t>loops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directory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loop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println!("again!");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del w:id="1014" w:author="AnneMarieW" w:date="2016-10-04T09:46:00Z">
        <w:r w:rsidDel="00C167D9">
          <w:rPr>
            <w:rFonts w:eastAsia="Microsoft YaHei" w:hint="eastAsia"/>
          </w:rPr>
          <w:lastRenderedPageBreak/>
          <w:delText>If</w:delText>
        </w:r>
        <w:r w:rsidR="00EA32D2" w:rsidDel="00C167D9">
          <w:rPr>
            <w:rFonts w:eastAsia="Microsoft YaHei" w:hint="eastAsia"/>
          </w:rPr>
          <w:delText xml:space="preserve"> </w:delText>
        </w:r>
        <w:r w:rsidDel="00C167D9">
          <w:rPr>
            <w:rFonts w:eastAsia="Microsoft YaHei" w:hint="eastAsia"/>
          </w:rPr>
          <w:delText>we</w:delText>
        </w:r>
        <w:r w:rsidR="00EA32D2" w:rsidDel="00C167D9">
          <w:rPr>
            <w:rFonts w:eastAsia="Microsoft YaHei" w:hint="eastAsia"/>
          </w:rPr>
          <w:delText xml:space="preserve"> </w:delText>
        </w:r>
      </w:del>
      <w:ins w:id="1015" w:author="AnneMarieW" w:date="2016-10-04T09:46:00Z">
        <w:r w:rsidR="00C167D9">
          <w:rPr>
            <w:rFonts w:eastAsia="Microsoft YaHei"/>
          </w:rPr>
          <w:t xml:space="preserve">When </w:t>
        </w:r>
        <w:del w:id="1016" w:author="NSP" w:date="2016-10-21T14:29:00Z">
          <w:r w:rsidR="00C167D9" w:rsidDel="00FF1A90">
            <w:rPr>
              <w:rFonts w:eastAsia="Microsoft YaHei"/>
            </w:rPr>
            <w:delText>you</w:delText>
          </w:r>
        </w:del>
      </w:ins>
      <w:ins w:id="1017" w:author="NSP" w:date="2016-10-21T14:29:00Z">
        <w:r w:rsidR="00FF1A90">
          <w:rPr>
            <w:rFonts w:eastAsia="Microsoft YaHei"/>
          </w:rPr>
          <w:t>we</w:t>
        </w:r>
      </w:ins>
      <w:ins w:id="1018" w:author="AnneMarieW" w:date="2016-10-04T09:46:00Z">
        <w:r w:rsidR="00C167D9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again!</w:t>
      </w:r>
      <w:r w:rsidR="00EA32D2" w:rsidRPr="004C0ED4"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printed</w:t>
      </w:r>
      <w:proofErr w:type="gramEnd"/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continuously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until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manually.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terminals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support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keyboard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shortcut,</w:t>
      </w:r>
      <w:r w:rsidR="004C0ED4">
        <w:rPr>
          <w:rFonts w:eastAsia="Microsoft YaHei"/>
        </w:rPr>
        <w:t xml:space="preserve"> </w:t>
      </w:r>
      <w:del w:id="1019" w:author="AnneMarieW" w:date="2016-10-04T09:46:00Z">
        <w:r w:rsidRPr="00EA32D2" w:rsidDel="00C167D9">
          <w:rPr>
            <w:rStyle w:val="Literal"/>
          </w:rPr>
          <w:delText>control-c</w:delText>
        </w:r>
      </w:del>
      <w:ins w:id="1020" w:author="AnneMarieW" w:date="2016-10-04T09:46:00Z">
        <w:r w:rsidR="00C167D9" w:rsidRPr="00C167D9">
          <w:rPr>
            <w:smallCaps/>
          </w:rPr>
          <w:t xml:space="preserve"> </w:t>
        </w:r>
        <w:del w:id="1021" w:author="janelle" w:date="2016-10-26T12:56:00Z">
          <w:r w:rsidR="00C167D9" w:rsidRPr="00236216" w:rsidDel="00236216">
            <w:rPr>
              <w:rStyle w:val="Keycap"/>
              <w:rPrChange w:id="1022" w:author="janelle" w:date="2016-10-26T12:56:00Z">
                <w:rPr>
                  <w:smallCaps/>
                </w:rPr>
              </w:rPrChange>
            </w:rPr>
            <w:delText>C</w:delText>
          </w:r>
        </w:del>
      </w:ins>
      <w:ins w:id="1023" w:author="janelle" w:date="2016-10-26T12:56:00Z">
        <w:r w:rsidR="00236216">
          <w:rPr>
            <w:rStyle w:val="Keycap"/>
          </w:rPr>
          <w:t>c</w:t>
        </w:r>
      </w:ins>
      <w:ins w:id="1024" w:author="AnneMarieW" w:date="2016-10-04T09:46:00Z">
        <w:r w:rsidR="00C167D9" w:rsidRPr="00236216">
          <w:rPr>
            <w:rStyle w:val="Keycap"/>
            <w:rPrChange w:id="1025" w:author="janelle" w:date="2016-10-26T12:56:00Z">
              <w:rPr>
                <w:smallCaps/>
              </w:rPr>
            </w:rPrChange>
          </w:rPr>
          <w:t>trl-C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halt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ins w:id="1026" w:author="AnneMarieW" w:date="2016-10-04T09:47:00Z">
        <w:r w:rsidR="00537E8D">
          <w:rPr>
            <w:rFonts w:eastAsia="Microsoft YaHei"/>
          </w:rPr>
          <w:t xml:space="preserve">that is </w:t>
        </w:r>
      </w:ins>
      <w:r>
        <w:rPr>
          <w:rFonts w:eastAsia="Microsoft YaHei" w:hint="eastAsia"/>
        </w:rPr>
        <w:t>stuck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continual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loops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(file:///projects/loops)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`target/debug/loops`</w:t>
      </w:r>
    </w:p>
    <w:p w:rsidR="00633E1D" w:rsidRPr="00CD442E" w:rsidRDefault="00633E1D" w:rsidP="00CD442E">
      <w:pPr>
        <w:pStyle w:val="CodeB"/>
      </w:pPr>
      <w:r w:rsidRPr="00CD442E">
        <w:t>again!</w:t>
      </w:r>
    </w:p>
    <w:p w:rsidR="00633E1D" w:rsidRPr="00CD442E" w:rsidRDefault="00633E1D" w:rsidP="00CD442E">
      <w:pPr>
        <w:pStyle w:val="CodeB"/>
      </w:pPr>
      <w:r w:rsidRPr="00CD442E">
        <w:t>again!</w:t>
      </w:r>
    </w:p>
    <w:p w:rsidR="00633E1D" w:rsidRPr="00CD442E" w:rsidRDefault="00633E1D" w:rsidP="00CD442E">
      <w:pPr>
        <w:pStyle w:val="CodeB"/>
      </w:pPr>
      <w:r w:rsidRPr="00CD442E">
        <w:t>again!</w:t>
      </w:r>
    </w:p>
    <w:p w:rsidR="00633E1D" w:rsidRPr="00CD442E" w:rsidRDefault="00633E1D" w:rsidP="00CD442E">
      <w:pPr>
        <w:pStyle w:val="CodeB"/>
      </w:pPr>
      <w:r w:rsidRPr="00CD442E">
        <w:t>again!</w:t>
      </w:r>
    </w:p>
    <w:p w:rsidR="00633E1D" w:rsidRPr="00CD442E" w:rsidRDefault="00633E1D" w:rsidP="00CD442E">
      <w:pPr>
        <w:pStyle w:val="CodeC"/>
      </w:pPr>
      <w:r w:rsidRPr="00CD442E">
        <w:t>^Cagain!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</w:t>
      </w:r>
      <w:del w:id="1027" w:author="AnneMarieW" w:date="2016-10-04T09:47:00Z">
        <w:r w:rsidDel="00537E8D">
          <w:rPr>
            <w:rFonts w:eastAsia="Microsoft YaHei" w:hint="eastAsia"/>
          </w:rPr>
          <w:delText>at</w:delText>
        </w:r>
      </w:del>
      <w:ins w:id="1028" w:author="AnneMarieW" w:date="2016-10-04T09:47:00Z">
        <w:r w:rsidR="00537E8D">
          <w:rPr>
            <w:rFonts w:eastAsia="Microsoft YaHei"/>
          </w:rPr>
          <w:t>e symbol</w:t>
        </w:r>
      </w:ins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^C</w:t>
      </w:r>
      <w:r w:rsidR="00EA32D2" w:rsidRPr="004C0ED4">
        <w:rPr>
          <w:rFonts w:eastAsia="Microsoft YaHei" w:hint="eastAsia"/>
        </w:rPr>
        <w:t xml:space="preserve"> </w:t>
      </w:r>
      <w:del w:id="1029" w:author="AnneMarieW" w:date="2016-10-04T09:47:00Z">
        <w:r w:rsidDel="00537E8D">
          <w:rPr>
            <w:rFonts w:eastAsia="Microsoft YaHei" w:hint="eastAsia"/>
          </w:rPr>
          <w:delText>ther</w:delText>
        </w:r>
      </w:del>
      <w:del w:id="1030" w:author="AnneMarieW" w:date="2016-10-04T09:48:00Z">
        <w:r w:rsidDel="00537E8D">
          <w:rPr>
            <w:rFonts w:eastAsia="Microsoft YaHei" w:hint="eastAsia"/>
          </w:rPr>
          <w:delText>e</w:delText>
        </w:r>
        <w:r w:rsidR="00EA32D2" w:rsidDel="00537E8D">
          <w:rPr>
            <w:rFonts w:eastAsia="Microsoft YaHei" w:hint="eastAsia"/>
          </w:rPr>
          <w:delText xml:space="preserve"> </w:delText>
        </w:r>
        <w:r w:rsidDel="00537E8D">
          <w:rPr>
            <w:rFonts w:eastAsia="Microsoft YaHei" w:hint="eastAsia"/>
          </w:rPr>
          <w:delText>is</w:delText>
        </w:r>
      </w:del>
      <w:ins w:id="1031" w:author="AnneMarieW" w:date="2016-10-04T09:48:00Z">
        <w:r w:rsidR="00537E8D">
          <w:rPr>
            <w:rFonts w:eastAsia="Microsoft YaHei"/>
          </w:rPr>
          <w:t>represents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ins w:id="1032" w:author="AnneMarieW" w:date="2016-10-04T09:48:00Z">
        <w:r w:rsidR="00537E8D">
          <w:rPr>
            <w:rFonts w:eastAsia="Microsoft YaHei"/>
          </w:rPr>
          <w:t>you pressed</w:t>
        </w:r>
      </w:ins>
      <w:del w:id="1033" w:author="AnneMarieW" w:date="2016-10-04T09:48:00Z">
        <w:r w:rsidDel="00537E8D">
          <w:rPr>
            <w:rFonts w:eastAsia="Microsoft YaHei" w:hint="eastAsia"/>
          </w:rPr>
          <w:delText>we</w:delText>
        </w:r>
        <w:r w:rsidR="00EA32D2" w:rsidDel="00537E8D">
          <w:rPr>
            <w:rFonts w:eastAsia="Microsoft YaHei" w:hint="eastAsia"/>
          </w:rPr>
          <w:delText xml:space="preserve"> </w:delText>
        </w:r>
        <w:r w:rsidDel="00537E8D">
          <w:rPr>
            <w:rFonts w:eastAsia="Microsoft YaHei" w:hint="eastAsia"/>
          </w:rPr>
          <w:delText>hit</w:delText>
        </w:r>
      </w:del>
      <w:del w:id="1034" w:author="AnneMarieW" w:date="2016-10-04T09:47:00Z">
        <w:r w:rsidR="00EA32D2" w:rsidRPr="004C0ED4" w:rsidDel="00537E8D">
          <w:rPr>
            <w:rFonts w:eastAsia="Microsoft YaHei" w:hint="eastAsia"/>
          </w:rPr>
          <w:delText xml:space="preserve"> </w:delText>
        </w:r>
        <w:r w:rsidRPr="00EA32D2" w:rsidDel="00537E8D">
          <w:rPr>
            <w:rStyle w:val="Literal"/>
          </w:rPr>
          <w:delText>control-c</w:delText>
        </w:r>
      </w:del>
      <w:ins w:id="1035" w:author="AnneMarieW" w:date="2016-10-04T09:47:00Z">
        <w:r w:rsidR="00537E8D" w:rsidRPr="00537E8D">
          <w:rPr>
            <w:smallCaps/>
          </w:rPr>
          <w:t xml:space="preserve"> </w:t>
        </w:r>
        <w:del w:id="1036" w:author="janelle" w:date="2016-10-26T12:57:00Z">
          <w:r w:rsidR="00537E8D" w:rsidRPr="00236216" w:rsidDel="00236216">
            <w:rPr>
              <w:rStyle w:val="Keycap"/>
              <w:rPrChange w:id="1037" w:author="janelle" w:date="2016-10-26T12:57:00Z">
                <w:rPr>
                  <w:smallCaps/>
                </w:rPr>
              </w:rPrChange>
            </w:rPr>
            <w:delText>C</w:delText>
          </w:r>
        </w:del>
      </w:ins>
      <w:ins w:id="1038" w:author="janelle" w:date="2016-10-26T12:57:00Z">
        <w:r w:rsidR="00236216">
          <w:rPr>
            <w:rStyle w:val="Keycap"/>
          </w:rPr>
          <w:t>c</w:t>
        </w:r>
      </w:ins>
      <w:ins w:id="1039" w:author="AnneMarieW" w:date="2016-10-04T09:47:00Z">
        <w:r w:rsidR="00537E8D" w:rsidRPr="00236216">
          <w:rPr>
            <w:rStyle w:val="Keycap"/>
            <w:rPrChange w:id="1040" w:author="janelle" w:date="2016-10-26T12:57:00Z">
              <w:rPr>
                <w:smallCaps/>
              </w:rPr>
            </w:rPrChange>
          </w:rPr>
          <w:t>trl-C</w:t>
        </w:r>
      </w:ins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ins w:id="1041" w:author="AnneMarieW" w:date="2016-10-04T09:48:00Z">
        <w:r w:rsidR="00537E8D">
          <w:rPr>
            <w:rFonts w:eastAsia="Microsoft YaHei"/>
          </w:rPr>
          <w:t xml:space="preserve">the word </w:t>
        </w:r>
      </w:ins>
      <w:r w:rsidR="004C0ED4">
        <w:rPr>
          <w:rFonts w:eastAsia="Microsoft YaHei"/>
        </w:rPr>
        <w:t>“</w:t>
      </w:r>
      <w:r>
        <w:rPr>
          <w:rFonts w:eastAsia="Microsoft YaHei" w:hint="eastAsia"/>
        </w:rPr>
        <w:t>again!</w:t>
      </w:r>
      <w:r w:rsidR="004C0ED4">
        <w:rPr>
          <w:rFonts w:eastAsia="Microsoft YaHei"/>
        </w:rPr>
        <w:t xml:space="preserve">” </w:t>
      </w:r>
      <w:r>
        <w:rPr>
          <w:rFonts w:eastAsia="Microsoft YaHei" w:hint="eastAsia"/>
        </w:rPr>
        <w:t>printed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after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^C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depending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received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ins w:id="1042" w:author="AnneMarieW" w:date="2016-10-04T09:48:00Z">
        <w:r w:rsidR="00537E8D">
          <w:rPr>
            <w:rFonts w:eastAsia="Microsoft YaHei" w:hint="eastAsia"/>
          </w:rPr>
          <w:t xml:space="preserve">halt </w:t>
        </w:r>
      </w:ins>
      <w:r>
        <w:rPr>
          <w:rFonts w:eastAsia="Microsoft YaHei" w:hint="eastAsia"/>
        </w:rPr>
        <w:t>signal</w:t>
      </w:r>
      <w:del w:id="1043" w:author="AnneMarieW" w:date="2016-10-04T09:48:00Z">
        <w:r w:rsidR="00EA32D2" w:rsidDel="00537E8D">
          <w:rPr>
            <w:rFonts w:eastAsia="Microsoft YaHei" w:hint="eastAsia"/>
          </w:rPr>
          <w:delText xml:space="preserve"> </w:delText>
        </w:r>
        <w:r w:rsidDel="00537E8D">
          <w:rPr>
            <w:rFonts w:eastAsia="Microsoft YaHei" w:hint="eastAsia"/>
          </w:rPr>
          <w:delText>to</w:delText>
        </w:r>
        <w:r w:rsidR="00EA32D2" w:rsidDel="00537E8D">
          <w:rPr>
            <w:rFonts w:eastAsia="Microsoft YaHei" w:hint="eastAsia"/>
          </w:rPr>
          <w:delText xml:space="preserve"> </w:delText>
        </w:r>
        <w:r w:rsidDel="00537E8D">
          <w:rPr>
            <w:rFonts w:eastAsia="Microsoft YaHei" w:hint="eastAsia"/>
          </w:rPr>
          <w:delText>halt</w:delText>
        </w:r>
      </w:del>
      <w:r>
        <w:rPr>
          <w:rFonts w:eastAsia="Microsoft YaHei" w:hint="eastAsia"/>
        </w:rPr>
        <w:t>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Fortunately,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provides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another,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reliable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break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  <w:r w:rsidR="004C0ED4">
        <w:rPr>
          <w:rFonts w:eastAsia="Microsoft YaHei"/>
        </w:rPr>
        <w:t xml:space="preserve"> </w:t>
      </w:r>
      <w:del w:id="1044" w:author="AnneMarieW" w:date="2016-10-04T09:49:00Z">
        <w:r w:rsidDel="00537E8D">
          <w:rPr>
            <w:rFonts w:eastAsia="Microsoft YaHei" w:hint="eastAsia"/>
          </w:rPr>
          <w:delText>We</w:delText>
        </w:r>
      </w:del>
      <w:ins w:id="1045" w:author="AnneMarieW" w:date="2016-10-04T09:49:00Z">
        <w:r w:rsidR="00537E8D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place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break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keyword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stop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Recall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</w:t>
      </w:r>
      <w:commentRangeStart w:id="1046"/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guessing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Chapter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2</w:t>
      </w:r>
      <w:commentRangeEnd w:id="1046"/>
      <w:r w:rsidR="00070F5D">
        <w:rPr>
          <w:rStyle w:val="CommentReference"/>
        </w:rPr>
        <w:commentReference w:id="1046"/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guessing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ins w:id="1047" w:author="AnneMarieW" w:date="2016-10-04T09:49:00Z">
        <w:r w:rsidR="00537E8D">
          <w:rPr>
            <w:rFonts w:eastAsia="Microsoft YaHei"/>
          </w:rPr>
          <w:t xml:space="preserve">correct </w:t>
        </w:r>
      </w:ins>
      <w:r>
        <w:rPr>
          <w:rFonts w:eastAsia="Microsoft YaHei" w:hint="eastAsia"/>
        </w:rPr>
        <w:t>number</w:t>
      </w:r>
      <w:del w:id="1048" w:author="AnneMarieW" w:date="2016-10-04T09:49:00Z">
        <w:r w:rsidR="004C0ED4" w:rsidDel="00537E8D">
          <w:rPr>
            <w:rFonts w:eastAsia="Microsoft YaHei"/>
          </w:rPr>
          <w:delText xml:space="preserve"> </w:delText>
        </w:r>
        <w:r w:rsidDel="00537E8D">
          <w:rPr>
            <w:rFonts w:eastAsia="Microsoft YaHei" w:hint="eastAsia"/>
          </w:rPr>
          <w:delText>correctly</w:delText>
        </w:r>
      </w:del>
      <w:r>
        <w:rPr>
          <w:rFonts w:eastAsia="Microsoft YaHei" w:hint="eastAsia"/>
        </w:rPr>
        <w:t>.</w:t>
      </w:r>
    </w:p>
    <w:p w:rsidR="00633E1D" w:rsidRDefault="00633E1D" w:rsidP="0009229B">
      <w:pPr>
        <w:pStyle w:val="HeadC"/>
        <w:rPr>
          <w:rFonts w:eastAsia="Microsoft YaHei"/>
        </w:rPr>
      </w:pPr>
      <w:bookmarkStart w:id="1049" w:name="conditional-loops-with-`while`"/>
      <w:bookmarkStart w:id="1050" w:name="_Toc462761726"/>
      <w:bookmarkEnd w:id="1049"/>
      <w:r>
        <w:rPr>
          <w:rFonts w:eastAsia="Microsoft YaHei" w:hint="eastAsia"/>
        </w:rPr>
        <w:t>Conditional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Loops</w:t>
      </w:r>
      <w:r w:rsidR="00EA32D2">
        <w:rPr>
          <w:rFonts w:eastAsia="Microsoft YaHei" w:hint="eastAsia"/>
        </w:rPr>
        <w:t xml:space="preserve"> </w:t>
      </w:r>
      <w:ins w:id="1051" w:author="AnneMarieW" w:date="2016-09-30T10:14:00Z">
        <w:r w:rsidR="009F4F93">
          <w:rPr>
            <w:rFonts w:eastAsia="Microsoft YaHei"/>
          </w:rPr>
          <w:t>w</w:t>
        </w:r>
      </w:ins>
      <w:del w:id="1052" w:author="AnneMarieW" w:date="2016-09-30T10:14:00Z">
        <w:r w:rsidDel="009F4F93">
          <w:rPr>
            <w:rFonts w:eastAsia="Microsoft YaHei" w:hint="eastAsia"/>
          </w:rPr>
          <w:delText>W</w:delText>
        </w:r>
      </w:del>
      <w:r>
        <w:rPr>
          <w:rFonts w:eastAsia="Microsoft YaHei" w:hint="eastAsia"/>
        </w:rPr>
        <w:t>ith</w:t>
      </w:r>
      <w:r w:rsidR="00EA32D2">
        <w:rPr>
          <w:rFonts w:eastAsia="Microsoft YaHei"/>
        </w:rPr>
        <w:t xml:space="preserve"> </w:t>
      </w:r>
      <w:r w:rsidRPr="00EA32D2">
        <w:t>while</w:t>
      </w:r>
      <w:bookmarkEnd w:id="1050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often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ins w:id="1053" w:author="AnneMarieW" w:date="2016-10-04T09:50:00Z">
        <w:r w:rsidR="00A50FD0">
          <w:rPr>
            <w:rFonts w:eastAsia="Microsoft YaHei" w:hint="eastAsia"/>
          </w:rPr>
          <w:t>evaluate</w:t>
        </w:r>
      </w:ins>
      <w:del w:id="1054" w:author="AnneMarieW" w:date="2016-10-04T09:49:00Z">
        <w:r w:rsidDel="00A50FD0">
          <w:rPr>
            <w:rFonts w:eastAsia="Microsoft YaHei" w:hint="eastAsia"/>
          </w:rPr>
          <w:delText>have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del w:id="1055" w:author="AnneMarieW" w:date="2016-10-04T09:49:00Z">
        <w:r w:rsidR="00EA32D2" w:rsidDel="00A50FD0">
          <w:rPr>
            <w:rFonts w:eastAsia="Microsoft YaHei" w:hint="eastAsia"/>
          </w:rPr>
          <w:delText xml:space="preserve"> </w:delText>
        </w:r>
        <w:r w:rsidDel="00A50FD0">
          <w:rPr>
            <w:rFonts w:eastAsia="Microsoft YaHei" w:hint="eastAsia"/>
          </w:rPr>
          <w:delText>that</w:delText>
        </w:r>
        <w:r w:rsidR="00EA32D2" w:rsidDel="00A50FD0">
          <w:rPr>
            <w:rFonts w:eastAsia="Microsoft YaHei" w:hint="eastAsia"/>
          </w:rPr>
          <w:delText xml:space="preserve"> </w:delText>
        </w:r>
        <w:r w:rsidDel="00A50FD0">
          <w:rPr>
            <w:rFonts w:eastAsia="Microsoft YaHei" w:hint="eastAsia"/>
          </w:rPr>
          <w:delText>can</w:delText>
        </w:r>
        <w:r w:rsidR="00EA32D2" w:rsidDel="00A50FD0">
          <w:rPr>
            <w:rFonts w:eastAsia="Microsoft YaHei" w:hint="eastAsia"/>
          </w:rPr>
          <w:delText xml:space="preserve"> </w:delText>
        </w:r>
        <w:r w:rsidDel="00A50FD0">
          <w:rPr>
            <w:rFonts w:eastAsia="Microsoft YaHei" w:hint="eastAsia"/>
          </w:rPr>
          <w:delText>be</w:delText>
        </w:r>
      </w:del>
      <w:del w:id="1056" w:author="AnneMarieW" w:date="2016-10-04T09:50:00Z">
        <w:r w:rsidR="00EA32D2" w:rsidDel="00A50FD0">
          <w:rPr>
            <w:rFonts w:eastAsia="Microsoft YaHei" w:hint="eastAsia"/>
          </w:rPr>
          <w:delText xml:space="preserve"> </w:delText>
        </w:r>
        <w:r w:rsidDel="00A50FD0">
          <w:rPr>
            <w:rFonts w:eastAsia="Microsoft YaHei" w:hint="eastAsia"/>
          </w:rPr>
          <w:delText>evaluate</w:delText>
        </w:r>
      </w:del>
      <w:del w:id="1057" w:author="AnneMarieW" w:date="2016-10-04T09:49:00Z">
        <w:r w:rsidDel="00A50FD0">
          <w:rPr>
            <w:rFonts w:eastAsia="Microsoft YaHei" w:hint="eastAsia"/>
          </w:rPr>
          <w:delText>d</w:delText>
        </w:r>
      </w:del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within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true,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runs.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ceases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true,</w:t>
      </w:r>
      <w:r w:rsidR="00EA32D2">
        <w:rPr>
          <w:rFonts w:eastAsia="Microsoft YaHei" w:hint="eastAsia"/>
        </w:rPr>
        <w:t xml:space="preserve"> </w:t>
      </w:r>
      <w:del w:id="1058" w:author="AnneMarieW" w:date="2016-10-04T09:50:00Z">
        <w:r w:rsidDel="00A50FD0">
          <w:rPr>
            <w:rFonts w:eastAsia="Microsoft YaHei" w:hint="eastAsia"/>
          </w:rPr>
          <w:delText>we</w:delText>
        </w:r>
      </w:del>
      <w:ins w:id="1059" w:author="AnneMarieW" w:date="2016-10-04T09:50:00Z">
        <w:r w:rsidR="00A50FD0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break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stopping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1060" w:author="AnneMarieW" w:date="2016-10-04T09:51:00Z">
        <w:r w:rsidR="00A50FD0">
          <w:rPr>
            <w:rFonts w:eastAsia="Microsoft YaHei"/>
          </w:rPr>
          <w:t xml:space="preserve">loop type </w:t>
        </w:r>
      </w:ins>
      <w:r>
        <w:rPr>
          <w:rFonts w:eastAsia="Microsoft YaHei" w:hint="eastAsia"/>
        </w:rPr>
        <w:t>could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implemented</w:t>
      </w:r>
      <w:r w:rsidR="00EA32D2">
        <w:rPr>
          <w:rFonts w:eastAsia="Microsoft YaHei" w:hint="eastAsia"/>
        </w:rPr>
        <w:t xml:space="preserve"> </w:t>
      </w:r>
      <w:del w:id="1061" w:author="AnneMarieW" w:date="2016-10-04T09:51:00Z">
        <w:r w:rsidDel="00A50FD0">
          <w:rPr>
            <w:rFonts w:eastAsia="Microsoft YaHei" w:hint="eastAsia"/>
          </w:rPr>
          <w:delText>with</w:delText>
        </w:r>
      </w:del>
      <w:ins w:id="1062" w:author="AnneMarieW" w:date="2016-10-04T09:51:00Z">
        <w:r w:rsidR="00A50FD0">
          <w:rPr>
            <w:rFonts w:eastAsia="Microsoft YaHei"/>
          </w:rPr>
          <w:t>using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combination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loop</w:t>
      </w:r>
      <w:r>
        <w:rPr>
          <w:rFonts w:eastAsia="Microsoft YaHei" w:hint="eastAsia"/>
        </w:rPr>
        <w:t>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>
        <w:rPr>
          <w:rFonts w:eastAsia="Microsoft YaHei" w:hint="eastAsia"/>
        </w:rPr>
        <w:t>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break</w:t>
      </w:r>
      <w:r>
        <w:rPr>
          <w:rFonts w:eastAsia="Microsoft YaHei" w:hint="eastAsia"/>
        </w:rPr>
        <w:t>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could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like.</w:t>
      </w:r>
    </w:p>
    <w:p w:rsidR="00633E1D" w:rsidRDefault="00633E1D" w:rsidP="00CC2B52">
      <w:pPr>
        <w:pStyle w:val="Body"/>
        <w:rPr>
          <w:rFonts w:eastAsia="Microsoft YaHei"/>
        </w:rPr>
      </w:pPr>
      <w:del w:id="1063" w:author="AnneMarieW" w:date="2016-10-04T09:51:00Z">
        <w:r w:rsidDel="00A50FD0">
          <w:rPr>
            <w:rFonts w:eastAsia="Microsoft YaHei" w:hint="eastAsia"/>
          </w:rPr>
          <w:delText>But</w:delText>
        </w:r>
        <w:r w:rsidR="00EA32D2" w:rsidDel="00A50FD0">
          <w:rPr>
            <w:rFonts w:eastAsia="Microsoft YaHei" w:hint="eastAsia"/>
          </w:rPr>
          <w:delText xml:space="preserve"> </w:delText>
        </w:r>
      </w:del>
      <w:ins w:id="1064" w:author="AnneMarieW" w:date="2016-10-04T09:51:00Z">
        <w:r w:rsidR="00A50FD0">
          <w:rPr>
            <w:rFonts w:eastAsia="Microsoft YaHei"/>
          </w:rPr>
          <w:t xml:space="preserve">However, </w:t>
        </w:r>
      </w:ins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pattern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construct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it,</w:t>
      </w:r>
      <w:ins w:id="1065" w:author="AnneMarieW" w:date="2016-10-04T09:52:00Z">
        <w:r w:rsidR="00A50FD0">
          <w:rPr>
            <w:rFonts w:eastAsia="Microsoft YaHei"/>
          </w:rPr>
          <w:t xml:space="preserve"> and it’s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while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  <w:r w:rsidR="00EA32D2">
        <w:rPr>
          <w:rFonts w:eastAsia="Microsoft YaHei" w:hint="eastAsia"/>
        </w:rPr>
        <w:t xml:space="preserve"> </w:t>
      </w:r>
      <w:del w:id="1066" w:author="AnneMarieW" w:date="2016-10-04T09:53:00Z">
        <w:r w:rsidDel="00A50FD0">
          <w:rPr>
            <w:rFonts w:eastAsia="Microsoft YaHei" w:hint="eastAsia"/>
          </w:rPr>
          <w:delText>Here</w:delText>
        </w:r>
        <w:r w:rsidR="00EA32D2" w:rsidDel="00A50FD0">
          <w:rPr>
            <w:rFonts w:eastAsia="Microsoft YaHei"/>
          </w:rPr>
          <w:delText>’</w:delText>
        </w:r>
        <w:r w:rsidDel="00A50FD0">
          <w:rPr>
            <w:rFonts w:eastAsia="Microsoft YaHei" w:hint="eastAsia"/>
          </w:rPr>
          <w:delText>s</w:delText>
        </w:r>
        <w:r w:rsidR="00EA32D2" w:rsidDel="00A50FD0">
          <w:rPr>
            <w:rFonts w:eastAsia="Microsoft YaHei" w:hint="eastAsia"/>
          </w:rPr>
          <w:delText xml:space="preserve"> </w:delText>
        </w:r>
        <w:r w:rsidDel="00A50FD0">
          <w:rPr>
            <w:rFonts w:eastAsia="Microsoft YaHei" w:hint="eastAsia"/>
          </w:rPr>
          <w:delText>an</w:delText>
        </w:r>
        <w:r w:rsidR="00EA32D2" w:rsidDel="00A50FD0">
          <w:rPr>
            <w:rFonts w:eastAsia="Microsoft YaHei" w:hint="eastAsia"/>
          </w:rPr>
          <w:delText xml:space="preserve"> </w:delText>
        </w:r>
      </w:del>
      <w:ins w:id="1067" w:author="AnneMarieW" w:date="2016-10-04T09:53:00Z">
        <w:r w:rsidR="00A50FD0">
          <w:rPr>
            <w:rFonts w:eastAsia="Microsoft YaHei"/>
          </w:rPr>
          <w:t xml:space="preserve">The following </w:t>
        </w:r>
      </w:ins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</w:t>
      </w:r>
      <w:ins w:id="1068" w:author="AnneMarieW" w:date="2016-10-04T09:53:00Z">
        <w:r w:rsidR="00A50FD0">
          <w:rPr>
            <w:rFonts w:eastAsia="Microsoft YaHei"/>
          </w:rPr>
          <w:t>es</w:t>
        </w:r>
      </w:ins>
      <w:del w:id="1069" w:author="AnneMarieW" w:date="2016-10-04T09:53:00Z">
        <w:r w:rsidDel="00A50FD0">
          <w:rPr>
            <w:rFonts w:eastAsia="Microsoft YaHei" w:hint="eastAsia"/>
          </w:rPr>
          <w:delText>ing</w:delText>
        </w:r>
      </w:del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while</w:t>
      </w:r>
      <w:r>
        <w:rPr>
          <w:rFonts w:eastAsia="Microsoft YaHei" w:hint="eastAsia"/>
        </w:rPr>
        <w:t>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</w:t>
      </w:r>
      <w:del w:id="1070" w:author="AnneMarieW" w:date="2016-10-04T09:53:00Z">
        <w:r w:rsidDel="00A50FD0">
          <w:rPr>
            <w:rFonts w:eastAsia="Microsoft YaHei" w:hint="eastAsia"/>
          </w:rPr>
          <w:delText>is</w:delText>
        </w:r>
      </w:del>
      <w:ins w:id="1071" w:author="AnneMarieW" w:date="2016-10-04T09:53:00Z">
        <w:r w:rsidR="00A50FD0">
          <w:rPr>
            <w:rFonts w:eastAsia="Microsoft YaHei"/>
          </w:rPr>
          <w:t>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loops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times,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counting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down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time.</w:t>
      </w:r>
      <w:r w:rsidR="00EA32D2">
        <w:rPr>
          <w:rFonts w:eastAsia="Microsoft YaHei" w:hint="eastAsia"/>
        </w:rPr>
        <w:t xml:space="preserve"> </w:t>
      </w:r>
      <w:del w:id="1072" w:author="AnneMarieW" w:date="2016-10-04T09:53:00Z">
        <w:r w:rsidDel="00A50FD0">
          <w:rPr>
            <w:rFonts w:eastAsia="Microsoft YaHei" w:hint="eastAsia"/>
          </w:rPr>
          <w:delText>Finally</w:delText>
        </w:r>
      </w:del>
      <w:ins w:id="1073" w:author="AnneMarieW" w:date="2016-10-04T09:53:00Z">
        <w:r w:rsidR="00A50FD0">
          <w:rPr>
            <w:rFonts w:eastAsia="Microsoft YaHei"/>
          </w:rPr>
          <w:t>Then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after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prints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another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message</w:t>
      </w:r>
      <w:del w:id="1074" w:author="AnneMarieW" w:date="2016-10-04T09:53:00Z">
        <w:r w:rsidDel="00A50FD0">
          <w:rPr>
            <w:rFonts w:eastAsia="Microsoft YaHei" w:hint="eastAsia"/>
          </w:rPr>
          <w:delText>,</w:delText>
        </w:r>
        <w:r w:rsidR="00EA32D2" w:rsidDel="00A50FD0">
          <w:rPr>
            <w:rFonts w:eastAsia="Microsoft YaHei" w:hint="eastAsia"/>
          </w:rPr>
          <w:delText xml:space="preserve"> </w:delText>
        </w:r>
        <w:r w:rsidDel="00A50FD0">
          <w:rPr>
            <w:rFonts w:eastAsia="Microsoft YaHei" w:hint="eastAsia"/>
          </w:rPr>
          <w:delText>then</w:delText>
        </w:r>
      </w:del>
      <w:ins w:id="1075" w:author="AnneMarieW" w:date="2016-10-04T09:53:00Z">
        <w:r w:rsidR="00A50FD0">
          <w:rPr>
            <w:rFonts w:eastAsia="Microsoft YaHei"/>
          </w:rPr>
          <w:t xml:space="preserve"> and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exits: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mut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3;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while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!=</w:t>
      </w:r>
      <w:r>
        <w:t xml:space="preserve"> </w:t>
      </w:r>
      <w:r w:rsidR="00633E1D" w:rsidRPr="00CD442E">
        <w:t>0</w:t>
      </w:r>
      <w:r>
        <w:t xml:space="preserve"> 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lastRenderedPageBreak/>
        <w:t xml:space="preserve">        </w:t>
      </w:r>
      <w:r w:rsidR="00633E1D" w:rsidRPr="00CD442E">
        <w:t>println!("{}!",</w:t>
      </w:r>
      <w:r>
        <w:t xml:space="preserve"> </w:t>
      </w:r>
      <w:r w:rsidR="00633E1D" w:rsidRPr="00CD442E">
        <w:t>number);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number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-</w:t>
      </w:r>
      <w:r>
        <w:t xml:space="preserve"> </w:t>
      </w:r>
      <w:r w:rsidR="00633E1D" w:rsidRPr="00CD442E">
        <w:t>1;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println!("LIFTOFF!!!");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1076" w:author="AnneMarieW" w:date="2016-10-04T09:55:00Z">
        <w:r w:rsidR="00E5620A">
          <w:rPr>
            <w:rFonts w:eastAsia="Microsoft YaHei"/>
          </w:rPr>
          <w:t>construct</w:t>
        </w:r>
      </w:ins>
      <w:ins w:id="1077" w:author="AnneMarieW" w:date="2016-10-04T09:54:00Z">
        <w:r w:rsidR="00E5620A">
          <w:rPr>
            <w:rFonts w:eastAsia="Microsoft YaHei"/>
          </w:rPr>
          <w:t xml:space="preserve"> eliminates</w:t>
        </w:r>
      </w:ins>
      <w:del w:id="1078" w:author="AnneMarieW" w:date="2016-10-04T09:54:00Z">
        <w:r w:rsidDel="00E5620A">
          <w:rPr>
            <w:rFonts w:eastAsia="Microsoft YaHei" w:hint="eastAsia"/>
          </w:rPr>
          <w:delText>gets</w:delText>
        </w:r>
        <w:r w:rsidR="00EA32D2" w:rsidDel="00E5620A">
          <w:rPr>
            <w:rFonts w:eastAsia="Microsoft YaHei" w:hint="eastAsia"/>
          </w:rPr>
          <w:delText xml:space="preserve"> </w:delText>
        </w:r>
        <w:r w:rsidDel="00E5620A">
          <w:rPr>
            <w:rFonts w:eastAsia="Microsoft YaHei" w:hint="eastAsia"/>
          </w:rPr>
          <w:delText>rid</w:delText>
        </w:r>
        <w:r w:rsidR="00EA32D2" w:rsidDel="00E5620A">
          <w:rPr>
            <w:rFonts w:eastAsia="Microsoft YaHei" w:hint="eastAsia"/>
          </w:rPr>
          <w:delText xml:space="preserve"> </w:delText>
        </w:r>
        <w:r w:rsidDel="00E5620A">
          <w:rPr>
            <w:rFonts w:eastAsia="Microsoft YaHei" w:hint="eastAsia"/>
          </w:rPr>
          <w:delText>of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nesting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del w:id="1079" w:author="AnneMarieW" w:date="2016-10-04T09:54:00Z">
        <w:r w:rsidDel="00E5620A">
          <w:rPr>
            <w:rFonts w:eastAsia="Microsoft YaHei" w:hint="eastAsia"/>
          </w:rPr>
          <w:delText>we</w:delText>
        </w:r>
      </w:del>
      <w:ins w:id="1080" w:author="AnneMarieW" w:date="2016-10-04T09:54:00Z">
        <w:r w:rsidR="00E5620A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loop</w:t>
      </w:r>
      <w:r>
        <w:rPr>
          <w:rFonts w:eastAsia="Microsoft YaHei" w:hint="eastAsia"/>
        </w:rPr>
        <w:t>,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if</w:t>
      </w:r>
      <w:r>
        <w:rPr>
          <w:rFonts w:eastAsia="Microsoft YaHei" w:hint="eastAsia"/>
        </w:rPr>
        <w:t>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else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break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del w:id="1081" w:author="AnneMarieW" w:date="2016-10-04T09:54:00Z">
        <w:r w:rsidDel="00E5620A">
          <w:rPr>
            <w:rFonts w:eastAsia="Microsoft YaHei" w:hint="eastAsia"/>
          </w:rPr>
          <w:delText>more</w:delText>
        </w:r>
        <w:r w:rsidR="00EA32D2" w:rsidDel="00E5620A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clear</w:t>
      </w:r>
      <w:ins w:id="1082" w:author="AnneMarieW" w:date="2016-10-04T09:54:00Z">
        <w:r w:rsidR="00E5620A">
          <w:rPr>
            <w:rFonts w:eastAsia="Microsoft YaHei"/>
          </w:rPr>
          <w:t>er</w:t>
        </w:r>
      </w:ins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holds</w:t>
      </w:r>
      <w:ins w:id="1083" w:author="AnneMarieW" w:date="2016-10-04T09:55:00Z">
        <w:r w:rsidR="00E5620A">
          <w:rPr>
            <w:rFonts w:eastAsia="Microsoft YaHei"/>
          </w:rPr>
          <w:t xml:space="preserve"> true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ins w:id="1084" w:author="AnneMarieW" w:date="2016-10-04T09:55:00Z">
        <w:r w:rsidR="00E5620A">
          <w:rPr>
            <w:rFonts w:eastAsia="Microsoft YaHei"/>
          </w:rPr>
          <w:t xml:space="preserve">the </w:t>
        </w:r>
      </w:ins>
      <w:del w:id="1085" w:author="AnneMarieW" w:date="2016-10-04T09:55:00Z">
        <w:r w:rsidDel="00E5620A">
          <w:rPr>
            <w:rFonts w:eastAsia="Microsoft YaHei" w:hint="eastAsia"/>
          </w:rPr>
          <w:delText>run</w:delText>
        </w:r>
        <w:r w:rsidR="004C0ED4" w:rsidDel="00E5620A">
          <w:rPr>
            <w:rFonts w:eastAsia="Microsoft YaHei"/>
          </w:rPr>
          <w:delText xml:space="preserve"> </w:delText>
        </w:r>
        <w:r w:rsidDel="00E5620A">
          <w:rPr>
            <w:rFonts w:eastAsia="Microsoft YaHei" w:hint="eastAsia"/>
          </w:rPr>
          <w:delText>this</w:delText>
        </w:r>
        <w:r w:rsidR="00EA32D2" w:rsidDel="00E5620A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code</w:t>
      </w:r>
      <w:ins w:id="1086" w:author="AnneMarieW" w:date="2016-10-04T09:55:00Z">
        <w:r w:rsidR="00E5620A" w:rsidRPr="00E5620A">
          <w:rPr>
            <w:rFonts w:eastAsia="Microsoft YaHei" w:hint="eastAsia"/>
          </w:rPr>
          <w:t xml:space="preserve"> </w:t>
        </w:r>
        <w:r w:rsidR="00E5620A">
          <w:rPr>
            <w:rFonts w:eastAsia="Microsoft YaHei" w:hint="eastAsia"/>
          </w:rPr>
          <w:t>runs</w:t>
        </w:r>
      </w:ins>
      <w:r>
        <w:rPr>
          <w:rFonts w:eastAsia="Microsoft YaHei" w:hint="eastAsia"/>
        </w:rPr>
        <w:t>;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otherwise,</w:t>
      </w:r>
      <w:r w:rsidR="00EA32D2">
        <w:rPr>
          <w:rFonts w:eastAsia="Microsoft YaHei" w:hint="eastAsia"/>
        </w:rPr>
        <w:t xml:space="preserve"> </w:t>
      </w:r>
      <w:ins w:id="1087" w:author="AnneMarieW" w:date="2016-10-04T09:55:00Z">
        <w:r w:rsidR="00E5620A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exit</w:t>
      </w:r>
      <w:ins w:id="1088" w:author="AnneMarieW" w:date="2016-10-04T09:55:00Z">
        <w:r w:rsidR="00E5620A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</w:p>
    <w:p w:rsidR="00633E1D" w:rsidRDefault="00633E1D" w:rsidP="00CC2B52">
      <w:pPr>
        <w:pStyle w:val="HeadC"/>
        <w:rPr>
          <w:rFonts w:eastAsia="Microsoft YaHei"/>
        </w:rPr>
      </w:pPr>
      <w:bookmarkStart w:id="1089" w:name="looping-through-a-collection-with-`for`"/>
      <w:bookmarkStart w:id="1090" w:name="_Toc462761727"/>
      <w:bookmarkEnd w:id="1089"/>
      <w:r>
        <w:rPr>
          <w:rFonts w:eastAsia="Microsoft YaHei" w:hint="eastAsia"/>
        </w:rPr>
        <w:t>Looping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Through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Collection</w:t>
      </w:r>
      <w:r w:rsidR="00EA32D2">
        <w:rPr>
          <w:rFonts w:eastAsia="Microsoft YaHei" w:hint="eastAsia"/>
        </w:rPr>
        <w:t xml:space="preserve"> </w:t>
      </w:r>
      <w:r w:rsidRPr="00EA32D2"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 w:rsidRPr="00EA32D2">
        <w:t>for</w:t>
      </w:r>
      <w:bookmarkEnd w:id="1090"/>
    </w:p>
    <w:p w:rsidR="00633E1D" w:rsidRDefault="00633E1D" w:rsidP="00CC2B52">
      <w:pPr>
        <w:pStyle w:val="BodyFirst"/>
        <w:rPr>
          <w:rFonts w:eastAsia="Microsoft YaHei"/>
        </w:rPr>
      </w:pPr>
      <w:del w:id="1091" w:author="AnneMarieW" w:date="2016-10-04T09:56:00Z">
        <w:r w:rsidDel="00E5620A">
          <w:rPr>
            <w:rFonts w:eastAsia="Microsoft YaHei" w:hint="eastAsia"/>
          </w:rPr>
          <w:delText>We</w:delText>
        </w:r>
      </w:del>
      <w:ins w:id="1092" w:author="AnneMarieW" w:date="2016-10-04T09:56:00Z">
        <w:r w:rsidR="00E5620A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</w:t>
      </w:r>
      <w:del w:id="1093" w:author="AnneMarieW" w:date="2016-10-04T09:56:00Z">
        <w:r w:rsidDel="00E5620A">
          <w:rPr>
            <w:rFonts w:eastAsia="Microsoft YaHei" w:hint="eastAsia"/>
          </w:rPr>
          <w:delText>is</w:delText>
        </w:r>
      </w:del>
      <w:ins w:id="1094" w:author="AnneMarieW" w:date="2016-10-04T09:56:00Z">
        <w:r w:rsidR="00E5620A">
          <w:rPr>
            <w:rFonts w:eastAsia="Microsoft YaHei"/>
          </w:rPr>
          <w:t>e</w:t>
        </w:r>
      </w:ins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while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construct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over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collection,</w:t>
      </w:r>
      <w:r w:rsidR="004C0ED4">
        <w:rPr>
          <w:rFonts w:eastAsia="Microsoft YaHei"/>
        </w:rPr>
        <w:t xml:space="preserve"> </w:t>
      </w:r>
      <w:del w:id="1095" w:author="AnneMarieW" w:date="2016-10-04T09:56:00Z">
        <w:r w:rsidDel="00E5620A">
          <w:rPr>
            <w:rFonts w:eastAsia="Microsoft YaHei" w:hint="eastAsia"/>
          </w:rPr>
          <w:delText>like</w:delText>
        </w:r>
      </w:del>
      <w:ins w:id="1096" w:author="AnneMarieW" w:date="2016-10-04T09:56:00Z">
        <w:r w:rsidR="00E5620A">
          <w:rPr>
            <w:rFonts w:eastAsia="Microsoft YaHei"/>
          </w:rPr>
          <w:t>such as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a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[10,</w:t>
      </w:r>
      <w:r>
        <w:t xml:space="preserve"> </w:t>
      </w:r>
      <w:r w:rsidR="00633E1D" w:rsidRPr="00CD442E">
        <w:t>20,</w:t>
      </w:r>
      <w:r>
        <w:t xml:space="preserve"> </w:t>
      </w:r>
      <w:r w:rsidR="00633E1D" w:rsidRPr="00CD442E">
        <w:t>30,</w:t>
      </w:r>
      <w:r>
        <w:t xml:space="preserve"> </w:t>
      </w:r>
      <w:r w:rsidR="00633E1D" w:rsidRPr="00CD442E">
        <w:t>40,</w:t>
      </w:r>
      <w:r>
        <w:t xml:space="preserve"> </w:t>
      </w:r>
      <w:r w:rsidR="00633E1D" w:rsidRPr="00CD442E">
        <w:t>50];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mut</w:t>
      </w:r>
      <w:r>
        <w:t xml:space="preserve"> </w:t>
      </w:r>
      <w:r w:rsidR="00633E1D" w:rsidRPr="00CD442E">
        <w:t>index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0;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while</w:t>
      </w:r>
      <w:r>
        <w:t xml:space="preserve"> </w:t>
      </w:r>
      <w:r w:rsidR="00633E1D" w:rsidRPr="00CD442E">
        <w:t>index</w:t>
      </w:r>
      <w:r>
        <w:t xml:space="preserve"> </w:t>
      </w:r>
      <w:r w:rsidR="00633E1D" w:rsidRPr="00CD442E">
        <w:t>&lt;</w:t>
      </w:r>
      <w:r>
        <w:t xml:space="preserve"> </w:t>
      </w:r>
      <w:r w:rsidR="00633E1D" w:rsidRPr="00CD442E">
        <w:t>5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a[index]);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index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index</w:t>
      </w:r>
      <w:r>
        <w:t xml:space="preserve"> </w:t>
      </w:r>
      <w:r w:rsidR="00633E1D" w:rsidRPr="00CD442E">
        <w:t>+</w:t>
      </w:r>
      <w:r>
        <w:t xml:space="preserve"> </w:t>
      </w:r>
      <w:r w:rsidR="00633E1D" w:rsidRPr="00CD442E">
        <w:t>1;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Here,</w:t>
      </w:r>
      <w:r w:rsidR="00EA32D2">
        <w:rPr>
          <w:rFonts w:eastAsia="Microsoft YaHei" w:hint="eastAsia"/>
        </w:rPr>
        <w:t xml:space="preserve"> </w:t>
      </w:r>
      <w:del w:id="1097" w:author="AnneMarieW" w:date="2016-10-04T09:56:00Z">
        <w:r w:rsidDel="00E5620A">
          <w:rPr>
            <w:rFonts w:eastAsia="Microsoft YaHei" w:hint="eastAsia"/>
          </w:rPr>
          <w:delText>we</w:delText>
        </w:r>
        <w:r w:rsidR="00EA32D2" w:rsidDel="00E5620A">
          <w:rPr>
            <w:rFonts w:eastAsia="Microsoft YaHei"/>
          </w:rPr>
          <w:delText>’</w:delText>
        </w:r>
        <w:r w:rsidDel="00E5620A">
          <w:rPr>
            <w:rFonts w:eastAsia="Microsoft YaHei" w:hint="eastAsia"/>
          </w:rPr>
          <w:delText>re</w:delText>
        </w:r>
      </w:del>
      <w:ins w:id="1098" w:author="AnneMarieW" w:date="2016-10-04T09:56:00Z">
        <w:r w:rsidR="00E5620A">
          <w:rPr>
            <w:rFonts w:eastAsia="Microsoft YaHei"/>
          </w:rPr>
          <w:t>the code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count</w:t>
      </w:r>
      <w:ins w:id="1099" w:author="AnneMarieW" w:date="2016-10-04T09:56:00Z">
        <w:r w:rsidR="00E5620A">
          <w:rPr>
            <w:rFonts w:eastAsia="Microsoft YaHei"/>
          </w:rPr>
          <w:t>s</w:t>
        </w:r>
      </w:ins>
      <w:del w:id="1100" w:author="AnneMarieW" w:date="2016-10-04T09:56:00Z">
        <w:r w:rsidDel="00E5620A">
          <w:rPr>
            <w:rFonts w:eastAsia="Microsoft YaHei" w:hint="eastAsia"/>
          </w:rPr>
          <w:delText>ing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through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array.</w:t>
      </w:r>
      <w:r w:rsidR="00EA32D2">
        <w:rPr>
          <w:rFonts w:eastAsia="Microsoft YaHei" w:hint="eastAsia"/>
        </w:rPr>
        <w:t xml:space="preserve"> </w:t>
      </w:r>
      <w:del w:id="1101" w:author="AnneMarieW" w:date="2016-10-04T09:56:00Z">
        <w:r w:rsidDel="00E5620A">
          <w:rPr>
            <w:rFonts w:eastAsia="Microsoft YaHei" w:hint="eastAsia"/>
          </w:rPr>
          <w:delText>We</w:delText>
        </w:r>
      </w:del>
      <w:ins w:id="1102" w:author="AnneMarieW" w:date="2016-10-04T09:56:00Z">
        <w:r w:rsidR="00E5620A">
          <w:rPr>
            <w:rFonts w:eastAsia="Microsoft YaHei"/>
          </w:rPr>
          <w:t>It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</w:t>
      </w:r>
      <w:ins w:id="1103" w:author="AnneMarieW" w:date="2016-10-04T09:56:00Z">
        <w:r w:rsidR="00E5620A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>
        <w:rPr>
          <w:rFonts w:eastAsia="Microsoft YaHei" w:hint="eastAsia"/>
        </w:rPr>
        <w:t xml:space="preserve"> </w:t>
      </w:r>
      <w:r w:rsidR="00DF6F7C" w:rsidRPr="00DF6F7C">
        <w:rPr>
          <w:rStyle w:val="Literal"/>
          <w:rFonts w:eastAsia="Microsoft YaHei"/>
          <w:rPrChange w:id="1104" w:author="AnneMarieW" w:date="2016-10-04T15:33:00Z">
            <w:rPr>
              <w:rFonts w:ascii="Courier" w:eastAsia="Microsoft YaHei" w:hAnsi="Courier"/>
              <w:color w:val="0000FF"/>
              <w:sz w:val="20"/>
            </w:rPr>
          </w:rPrChange>
        </w:rPr>
        <w:t>0</w:t>
      </w:r>
      <w:r>
        <w:rPr>
          <w:rFonts w:eastAsia="Microsoft YaHei" w:hint="eastAsia"/>
        </w:rPr>
        <w:t>,</w:t>
      </w:r>
      <w:r w:rsidR="004C0ED4">
        <w:rPr>
          <w:rFonts w:eastAsia="Microsoft YaHei"/>
        </w:rPr>
        <w:t xml:space="preserve"> </w:t>
      </w:r>
      <w:ins w:id="1105" w:author="AnneMarieW" w:date="2016-10-04T09:56:00Z">
        <w:r w:rsidR="00E5620A">
          <w:rPr>
            <w:rFonts w:eastAsia="Microsoft YaHei"/>
          </w:rPr>
          <w:t xml:space="preserve">and </w:t>
        </w:r>
      </w:ins>
      <w:r>
        <w:rPr>
          <w:rFonts w:eastAsia="Microsoft YaHei" w:hint="eastAsia"/>
        </w:rPr>
        <w:t>then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ins w:id="1106" w:author="AnneMarieW" w:date="2016-10-04T09:57:00Z">
        <w:r w:rsidR="00E5620A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until</w:t>
      </w:r>
      <w:r w:rsidR="00EA32D2">
        <w:rPr>
          <w:rFonts w:eastAsia="Microsoft YaHei" w:hint="eastAsia"/>
        </w:rPr>
        <w:t xml:space="preserve"> </w:t>
      </w:r>
      <w:del w:id="1107" w:author="AnneMarieW" w:date="2016-10-04T09:57:00Z">
        <w:r w:rsidDel="00E5620A">
          <w:rPr>
            <w:rFonts w:eastAsia="Microsoft YaHei" w:hint="eastAsia"/>
          </w:rPr>
          <w:delText>we</w:delText>
        </w:r>
      </w:del>
      <w:ins w:id="1108" w:author="AnneMarieW" w:date="2016-10-04T09:57:00Z">
        <w:r w:rsidR="00E5620A">
          <w:rPr>
            <w:rFonts w:eastAsia="Microsoft YaHei"/>
          </w:rPr>
          <w:t>it</w:t>
        </w:r>
      </w:ins>
      <w:r w:rsidR="00EA32D2">
        <w:rPr>
          <w:rFonts w:eastAsia="Microsoft YaHei" w:hint="eastAsia"/>
        </w:rPr>
        <w:t xml:space="preserve"> </w:t>
      </w:r>
      <w:del w:id="1109" w:author="AnneMarieW" w:date="2016-10-04T09:58:00Z">
        <w:r w:rsidDel="00E5620A">
          <w:rPr>
            <w:rFonts w:eastAsia="Microsoft YaHei" w:hint="eastAsia"/>
          </w:rPr>
          <w:delText>hit</w:delText>
        </w:r>
      </w:del>
      <w:ins w:id="1110" w:author="AnneMarieW" w:date="2016-10-04T09:58:00Z">
        <w:r w:rsidR="00E5620A">
          <w:rPr>
            <w:rFonts w:eastAsia="Microsoft YaHei"/>
          </w:rPr>
          <w:t>reaches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final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index</w:t>
      </w:r>
      <w:r w:rsidR="00EA32D2">
        <w:rPr>
          <w:rFonts w:eastAsia="Microsoft YaHei" w:hint="eastAsia"/>
        </w:rPr>
        <w:t xml:space="preserve"> </w:t>
      </w:r>
      <w:del w:id="1111" w:author="AnneMarieW" w:date="2016-10-04T09:58:00Z">
        <w:r w:rsidDel="00E5620A">
          <w:rPr>
            <w:rFonts w:eastAsia="Microsoft YaHei" w:hint="eastAsia"/>
          </w:rPr>
          <w:delText>of</w:delText>
        </w:r>
      </w:del>
      <w:ins w:id="1112" w:author="AnneMarieW" w:date="2016-10-04T09:58:00Z">
        <w:r w:rsidR="00E5620A">
          <w:rPr>
            <w:rFonts w:eastAsia="Microsoft YaHei"/>
          </w:rPr>
          <w:t>in</w:t>
        </w:r>
      </w:ins>
      <w:r w:rsidR="00EA32D2">
        <w:rPr>
          <w:rFonts w:eastAsia="Microsoft YaHei" w:hint="eastAsia"/>
        </w:rPr>
        <w:t xml:space="preserve"> </w:t>
      </w:r>
      <w:del w:id="1113" w:author="AnneMarieW" w:date="2016-10-04T09:57:00Z">
        <w:r w:rsidDel="00E5620A">
          <w:rPr>
            <w:rFonts w:eastAsia="Microsoft YaHei" w:hint="eastAsia"/>
          </w:rPr>
          <w:delText>our</w:delText>
        </w:r>
      </w:del>
      <w:ins w:id="1114" w:author="AnneMarieW" w:date="2016-10-04T09:57:00Z">
        <w:r w:rsidR="00E5620A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(that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when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index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&lt;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5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longer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true).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Running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ins w:id="1115" w:author="AnneMarieW" w:date="2016-10-04T09:57:00Z">
        <w:r w:rsidR="00E5620A">
          <w:rPr>
            <w:rFonts w:eastAsia="Microsoft YaHei"/>
          </w:rPr>
          <w:t xml:space="preserve">code </w:t>
        </w:r>
      </w:ins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</w:t>
      </w:r>
      <w:r w:rsidR="00EA32D2">
        <w:rPr>
          <w:rFonts w:eastAsia="Microsoft YaHei" w:hint="eastAsia"/>
        </w:rPr>
        <w:t xml:space="preserve"> </w:t>
      </w:r>
      <w:del w:id="1116" w:author="AnneMarieW" w:date="2016-10-04T09:57:00Z">
        <w:r w:rsidDel="00E5620A">
          <w:rPr>
            <w:rFonts w:eastAsia="Microsoft YaHei" w:hint="eastAsia"/>
          </w:rPr>
          <w:delText>of</w:delText>
        </w:r>
      </w:del>
      <w:ins w:id="1117" w:author="AnneMarieW" w:date="2016-10-04T09:57:00Z">
        <w:r w:rsidR="00E5620A">
          <w:rPr>
            <w:rFonts w:eastAsia="Microsoft YaHei"/>
          </w:rPr>
          <w:t>in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array:</w:t>
      </w:r>
    </w:p>
    <w:p w:rsidR="00633E1D" w:rsidRPr="00CD442E" w:rsidRDefault="00633E1D" w:rsidP="00CD442E">
      <w:pPr>
        <w:pStyle w:val="CodeA"/>
      </w:pPr>
      <w:r w:rsidRPr="00CD442E">
        <w:t>$</w:t>
      </w:r>
      <w:r w:rsidR="00EA32D2">
        <w:t xml:space="preserve"> </w:t>
      </w:r>
      <w:r w:rsidRPr="00CD442E">
        <w:t>cargo</w:t>
      </w:r>
      <w:r w:rsidR="00EA32D2">
        <w:t xml:space="preserve"> </w:t>
      </w:r>
      <w:r w:rsidRPr="00CD442E">
        <w:t>run</w:t>
      </w:r>
    </w:p>
    <w:p w:rsidR="00633E1D" w:rsidRPr="00CD442E" w:rsidRDefault="00EA32D2" w:rsidP="00CD442E">
      <w:pPr>
        <w:pStyle w:val="CodeB"/>
      </w:pPr>
      <w:r>
        <w:t xml:space="preserve">   </w:t>
      </w:r>
      <w:r w:rsidR="00633E1D" w:rsidRPr="00CD442E">
        <w:t>Compiling</w:t>
      </w:r>
      <w:r>
        <w:t xml:space="preserve"> </w:t>
      </w:r>
      <w:r w:rsidR="00633E1D" w:rsidRPr="00CD442E">
        <w:t>loops</w:t>
      </w:r>
      <w:r>
        <w:t xml:space="preserve"> </w:t>
      </w:r>
      <w:r w:rsidR="00633E1D" w:rsidRPr="00CD442E">
        <w:t>v0.1.0</w:t>
      </w:r>
      <w:r>
        <w:t xml:space="preserve"> </w:t>
      </w:r>
      <w:r w:rsidR="00633E1D" w:rsidRPr="00CD442E">
        <w:t>(file:///projects/loops)</w:t>
      </w:r>
    </w:p>
    <w:p w:rsidR="00633E1D" w:rsidRPr="00CD442E" w:rsidRDefault="00EA32D2" w:rsidP="00CD442E">
      <w:pPr>
        <w:pStyle w:val="CodeB"/>
      </w:pPr>
      <w:r>
        <w:t xml:space="preserve">     </w:t>
      </w:r>
      <w:r w:rsidR="00633E1D" w:rsidRPr="00CD442E">
        <w:t>Running</w:t>
      </w:r>
      <w:r>
        <w:t xml:space="preserve"> </w:t>
      </w:r>
      <w:r w:rsidR="00633E1D" w:rsidRPr="00CD442E">
        <w:t>`target/debug/loops`</w:t>
      </w:r>
    </w:p>
    <w:p w:rsidR="00633E1D" w:rsidRPr="00CD442E" w:rsidRDefault="00633E1D" w:rsidP="00CD442E">
      <w:pPr>
        <w:pStyle w:val="CodeB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10</w:t>
      </w:r>
    </w:p>
    <w:p w:rsidR="00633E1D" w:rsidRPr="00CD442E" w:rsidRDefault="00633E1D" w:rsidP="00CD442E">
      <w:pPr>
        <w:pStyle w:val="CodeB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20</w:t>
      </w:r>
    </w:p>
    <w:p w:rsidR="00633E1D" w:rsidRPr="00CD442E" w:rsidRDefault="00633E1D" w:rsidP="00CD442E">
      <w:pPr>
        <w:pStyle w:val="CodeB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30</w:t>
      </w:r>
    </w:p>
    <w:p w:rsidR="00633E1D" w:rsidRPr="00CD442E" w:rsidRDefault="00633E1D" w:rsidP="00CD442E">
      <w:pPr>
        <w:pStyle w:val="CodeB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40</w:t>
      </w:r>
    </w:p>
    <w:p w:rsidR="00633E1D" w:rsidRPr="00CD442E" w:rsidRDefault="00633E1D" w:rsidP="00CD442E">
      <w:pPr>
        <w:pStyle w:val="CodeC"/>
      </w:pPr>
      <w:r w:rsidRPr="00CD442E">
        <w:t>the</w:t>
      </w:r>
      <w:r w:rsidR="00EA32D2">
        <w:t xml:space="preserve"> </w:t>
      </w:r>
      <w:r w:rsidRPr="00CD442E">
        <w:t>value</w:t>
      </w:r>
      <w:r w:rsidR="00EA32D2">
        <w:t xml:space="preserve"> </w:t>
      </w:r>
      <w:r w:rsidRPr="00CD442E">
        <w:t>is:</w:t>
      </w:r>
      <w:r w:rsidR="00EA32D2">
        <w:t xml:space="preserve"> </w:t>
      </w:r>
      <w:r w:rsidRPr="00CD442E">
        <w:t>50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All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appear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terminal,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expected.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though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index</w:t>
      </w:r>
      <w:r w:rsidR="004C0ED4">
        <w:rPr>
          <w:rStyle w:val="Literal"/>
        </w:rPr>
        <w:t xml:space="preserve"> </w:t>
      </w:r>
      <w:r>
        <w:rPr>
          <w:rFonts w:eastAsia="Microsoft YaHei" w:hint="eastAsia"/>
        </w:rPr>
        <w:t>will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6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point,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stops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before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trying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fetch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sixth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array.</w:t>
      </w:r>
    </w:p>
    <w:p w:rsidR="00633E1D" w:rsidRDefault="00E5620A" w:rsidP="00CC2B52">
      <w:pPr>
        <w:pStyle w:val="Body"/>
        <w:rPr>
          <w:rFonts w:eastAsia="Microsoft YaHei"/>
        </w:rPr>
      </w:pPr>
      <w:ins w:id="1118" w:author="AnneMarieW" w:date="2016-10-04T09:58:00Z">
        <w:r>
          <w:rPr>
            <w:rFonts w:eastAsia="Microsoft YaHei"/>
          </w:rPr>
          <w:t xml:space="preserve">But </w:t>
        </w:r>
      </w:ins>
      <w:del w:id="1119" w:author="AnneMarieW" w:date="2016-10-04T09:58:00Z">
        <w:r w:rsidR="00633E1D" w:rsidDel="00E5620A">
          <w:rPr>
            <w:rFonts w:eastAsia="Microsoft YaHei" w:hint="eastAsia"/>
          </w:rPr>
          <w:delText>T</w:delText>
        </w:r>
      </w:del>
      <w:ins w:id="1120" w:author="AnneMarieW" w:date="2016-10-04T09:58:00Z">
        <w:r>
          <w:rPr>
            <w:rFonts w:eastAsia="Microsoft YaHei"/>
          </w:rPr>
          <w:t>t</w:t>
        </w:r>
      </w:ins>
      <w:r w:rsidR="00633E1D">
        <w:rPr>
          <w:rFonts w:eastAsia="Microsoft YaHei" w:hint="eastAsia"/>
        </w:rPr>
        <w:t>his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approach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error</w:t>
      </w:r>
      <w:ins w:id="1121" w:author="AnneMarieW" w:date="2016-10-04T09:59:00Z">
        <w:r>
          <w:rPr>
            <w:rFonts w:eastAsia="Microsoft YaHei"/>
          </w:rPr>
          <w:t xml:space="preserve"> </w:t>
        </w:r>
      </w:ins>
      <w:del w:id="1122" w:author="AnneMarieW" w:date="2016-10-04T09:59:00Z">
        <w:r w:rsidR="00633E1D" w:rsidDel="00E5620A">
          <w:rPr>
            <w:rFonts w:eastAsia="Microsoft YaHei" w:hint="eastAsia"/>
          </w:rPr>
          <w:delText>-</w:delText>
        </w:r>
      </w:del>
      <w:r w:rsidR="00633E1D">
        <w:rPr>
          <w:rFonts w:eastAsia="Microsoft YaHei" w:hint="eastAsia"/>
        </w:rPr>
        <w:t>prone</w:t>
      </w:r>
      <w:del w:id="1123" w:author="AnneMarieW" w:date="2016-10-04T09:58:00Z">
        <w:r w:rsidR="00633E1D" w:rsidDel="00E5620A">
          <w:rPr>
            <w:rFonts w:eastAsia="Microsoft YaHei" w:hint="eastAsia"/>
          </w:rPr>
          <w:delText>,</w:delText>
        </w:r>
        <w:r w:rsidR="00EA32D2" w:rsidDel="00E5620A">
          <w:rPr>
            <w:rFonts w:eastAsia="Microsoft YaHei" w:hint="eastAsia"/>
          </w:rPr>
          <w:delText xml:space="preserve"> </w:delText>
        </w:r>
        <w:r w:rsidR="00633E1D" w:rsidDel="00E5620A">
          <w:rPr>
            <w:rFonts w:eastAsia="Microsoft YaHei" w:hint="eastAsia"/>
          </w:rPr>
          <w:delText>though</w:delText>
        </w:r>
      </w:del>
      <w:r w:rsidR="00633E1D">
        <w:rPr>
          <w:rFonts w:eastAsia="Microsoft YaHei" w:hint="eastAsia"/>
        </w:rPr>
        <w:t>;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we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could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cause</w:t>
      </w:r>
      <w:r w:rsidR="00EA32D2">
        <w:rPr>
          <w:rFonts w:eastAsia="Microsoft YaHei" w:hint="eastAsia"/>
        </w:rPr>
        <w:t xml:space="preserve"> </w:t>
      </w:r>
      <w:del w:id="1124" w:author="AnneMarieW" w:date="2016-10-04T09:58:00Z">
        <w:r w:rsidR="00633E1D" w:rsidDel="00E5620A">
          <w:rPr>
            <w:rFonts w:eastAsia="Microsoft YaHei" w:hint="eastAsia"/>
          </w:rPr>
          <w:delText>our</w:delText>
        </w:r>
      </w:del>
      <w:ins w:id="1125" w:author="AnneMarieW" w:date="2016-10-04T09:58:00Z">
        <w:r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program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panic</w:t>
      </w:r>
      <w:r w:rsidR="00EA32D2">
        <w:rPr>
          <w:rFonts w:eastAsia="Microsoft YaHei" w:hint="eastAsia"/>
        </w:rPr>
        <w:t xml:space="preserve"> </w:t>
      </w:r>
      <w:del w:id="1126" w:author="AnneMarieW" w:date="2016-10-04T10:00:00Z">
        <w:r w:rsidR="00633E1D" w:rsidDel="00E5620A">
          <w:rPr>
            <w:rFonts w:eastAsia="Microsoft YaHei" w:hint="eastAsia"/>
          </w:rPr>
          <w:delText>by</w:delText>
        </w:r>
        <w:r w:rsidR="004C0ED4" w:rsidDel="00E5620A">
          <w:rPr>
            <w:rFonts w:eastAsia="Microsoft YaHei"/>
          </w:rPr>
          <w:delText xml:space="preserve"> </w:delText>
        </w:r>
        <w:r w:rsidR="00633E1D" w:rsidDel="00E5620A">
          <w:rPr>
            <w:rFonts w:eastAsia="Microsoft YaHei" w:hint="eastAsia"/>
          </w:rPr>
          <w:delText>getting</w:delText>
        </w:r>
        <w:r w:rsidR="00EA32D2" w:rsidDel="00E5620A">
          <w:rPr>
            <w:rFonts w:eastAsia="Microsoft YaHei" w:hint="eastAsia"/>
          </w:rPr>
          <w:delText xml:space="preserve"> </w:delText>
        </w:r>
      </w:del>
      <w:ins w:id="1127" w:author="AnneMarieW" w:date="2016-10-04T10:00:00Z">
        <w:r>
          <w:rPr>
            <w:rFonts w:eastAsia="Microsoft YaHei"/>
          </w:rPr>
          <w:t xml:space="preserve">if </w:t>
        </w:r>
      </w:ins>
      <w:r w:rsidR="00633E1D"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index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length</w:t>
      </w:r>
      <w:r w:rsidR="00EA32D2">
        <w:rPr>
          <w:rFonts w:eastAsia="Microsoft YaHei" w:hint="eastAsia"/>
        </w:rPr>
        <w:t xml:space="preserve"> </w:t>
      </w:r>
      <w:ins w:id="1128" w:author="AnneMarieW" w:date="2016-10-04T10:00:00Z">
        <w:r>
          <w:rPr>
            <w:rFonts w:eastAsia="Microsoft YaHei"/>
          </w:rPr>
          <w:t xml:space="preserve">is </w:t>
        </w:r>
      </w:ins>
      <w:r w:rsidR="00633E1D">
        <w:rPr>
          <w:rFonts w:eastAsia="Microsoft YaHei" w:hint="eastAsia"/>
        </w:rPr>
        <w:t>incorrect.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It</w:t>
      </w:r>
      <w:r w:rsidR="00EA32D2">
        <w:rPr>
          <w:rFonts w:eastAsia="Microsoft YaHei"/>
        </w:rPr>
        <w:t>’</w:t>
      </w:r>
      <w:r w:rsidR="00633E1D"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also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slow,</w:t>
      </w:r>
      <w:r w:rsidR="00EA32D2">
        <w:rPr>
          <w:rFonts w:eastAsia="Microsoft YaHei" w:hint="eastAsia"/>
        </w:rPr>
        <w:t xml:space="preserve"> </w:t>
      </w:r>
      <w:del w:id="1129" w:author="AnneMarieW" w:date="2016-10-04T09:59:00Z">
        <w:r w:rsidR="00633E1D" w:rsidDel="00E5620A">
          <w:rPr>
            <w:rFonts w:eastAsia="Microsoft YaHei" w:hint="eastAsia"/>
          </w:rPr>
          <w:delText>as</w:delText>
        </w:r>
      </w:del>
      <w:ins w:id="1130" w:author="AnneMarieW" w:date="2016-10-04T09:59:00Z">
        <w:r>
          <w:rPr>
            <w:rFonts w:eastAsia="Microsoft YaHei"/>
          </w:rPr>
          <w:t>because</w:t>
        </w:r>
      </w:ins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compiler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needs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to</w:t>
      </w:r>
      <w:r w:rsidR="004C0ED4">
        <w:rPr>
          <w:rFonts w:eastAsia="Microsoft YaHei"/>
        </w:rPr>
        <w:t xml:space="preserve"> </w:t>
      </w:r>
      <w:r w:rsidR="00633E1D">
        <w:rPr>
          <w:rFonts w:eastAsia="Microsoft YaHei" w:hint="eastAsia"/>
        </w:rPr>
        <w:t>perform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conditional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check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element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on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every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iteration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through</w:t>
      </w:r>
      <w:r w:rsidR="00EA32D2">
        <w:rPr>
          <w:rFonts w:eastAsia="Microsoft YaHei" w:hint="eastAsia"/>
        </w:rPr>
        <w:t xml:space="preserve"> </w:t>
      </w:r>
      <w:r w:rsidR="00633E1D"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 w:rsidR="00633E1D">
        <w:rPr>
          <w:rFonts w:eastAsia="Microsoft YaHei" w:hint="eastAsia"/>
        </w:rPr>
        <w:t>loop.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alternative,</w:t>
      </w:r>
      <w:r w:rsidR="00EA32D2">
        <w:rPr>
          <w:rFonts w:eastAsia="Microsoft YaHei" w:hint="eastAsia"/>
        </w:rPr>
        <w:t xml:space="preserve"> </w:t>
      </w:r>
      <w:del w:id="1131" w:author="AnneMarieW" w:date="2016-10-04T10:00:00Z">
        <w:r w:rsidDel="00E5620A">
          <w:rPr>
            <w:rFonts w:eastAsia="Microsoft YaHei" w:hint="eastAsia"/>
          </w:rPr>
          <w:delText>we</w:delText>
        </w:r>
      </w:del>
      <w:ins w:id="1132" w:author="AnneMarieW" w:date="2016-10-04T10:00:00Z">
        <w:r w:rsidR="00E5620A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for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each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collection.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for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this:</w:t>
      </w:r>
    </w:p>
    <w:p w:rsidR="00633E1D" w:rsidRDefault="00633E1D" w:rsidP="00CC2B5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let</w:t>
      </w:r>
      <w:r>
        <w:t xml:space="preserve"> </w:t>
      </w:r>
      <w:r w:rsidR="00633E1D" w:rsidRPr="00CD442E">
        <w:t>a</w:t>
      </w:r>
      <w:r>
        <w:t xml:space="preserve"> </w:t>
      </w:r>
      <w:r w:rsidR="00633E1D" w:rsidRPr="00CD442E">
        <w:t>=</w:t>
      </w:r>
      <w:r>
        <w:t xml:space="preserve"> </w:t>
      </w:r>
      <w:r w:rsidR="00633E1D" w:rsidRPr="00CD442E">
        <w:t>[10,</w:t>
      </w:r>
      <w:r>
        <w:t xml:space="preserve"> </w:t>
      </w:r>
      <w:r w:rsidR="00633E1D" w:rsidRPr="00CD442E">
        <w:t>20,</w:t>
      </w:r>
      <w:r>
        <w:t xml:space="preserve"> </w:t>
      </w:r>
      <w:r w:rsidR="00633E1D" w:rsidRPr="00CD442E">
        <w:t>30,</w:t>
      </w:r>
      <w:r>
        <w:t xml:space="preserve"> </w:t>
      </w:r>
      <w:r w:rsidR="00633E1D" w:rsidRPr="00CD442E">
        <w:t>40,</w:t>
      </w:r>
      <w:r>
        <w:t xml:space="preserve"> </w:t>
      </w:r>
      <w:r w:rsidR="00633E1D" w:rsidRPr="00CD442E">
        <w:t>50];</w:t>
      </w:r>
    </w:p>
    <w:p w:rsidR="00633E1D" w:rsidRPr="00CD442E" w:rsidRDefault="00633E1D" w:rsidP="00CD442E">
      <w:pPr>
        <w:pStyle w:val="CodeB"/>
      </w:pP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for</w:t>
      </w:r>
      <w:r>
        <w:t xml:space="preserve"> </w:t>
      </w:r>
      <w:r w:rsidR="00633E1D" w:rsidRPr="00CD442E">
        <w:t>element</w:t>
      </w:r>
      <w:r>
        <w:t xml:space="preserve"> </w:t>
      </w:r>
      <w:r w:rsidR="00633E1D" w:rsidRPr="00CD442E">
        <w:t>in</w:t>
      </w:r>
      <w:r>
        <w:t xml:space="preserve"> </w:t>
      </w:r>
      <w:r w:rsidR="00633E1D" w:rsidRPr="00CD442E">
        <w:t>a.iter()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println!("the</w:t>
      </w:r>
      <w:r>
        <w:t xml:space="preserve"> </w:t>
      </w:r>
      <w:r w:rsidR="00633E1D" w:rsidRPr="00CD442E">
        <w:t>value</w:t>
      </w:r>
      <w:r>
        <w:t xml:space="preserve"> </w:t>
      </w:r>
      <w:r w:rsidR="00633E1D" w:rsidRPr="00CD442E">
        <w:t>is:</w:t>
      </w:r>
      <w:r>
        <w:t xml:space="preserve"> </w:t>
      </w:r>
      <w:r w:rsidR="00633E1D" w:rsidRPr="00CD442E">
        <w:t>{}",</w:t>
      </w:r>
      <w:r>
        <w:t xml:space="preserve"> </w:t>
      </w:r>
      <w:r w:rsidR="00633E1D" w:rsidRPr="00CD442E">
        <w:t>element);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del w:id="1133" w:author="AnneMarieW" w:date="2016-10-04T10:01:00Z">
        <w:r w:rsidDel="00E5620A">
          <w:rPr>
            <w:rFonts w:eastAsia="Microsoft YaHei" w:hint="eastAsia"/>
          </w:rPr>
          <w:delText>If</w:delText>
        </w:r>
        <w:r w:rsidR="00EA32D2" w:rsidDel="00E5620A">
          <w:rPr>
            <w:rFonts w:eastAsia="Microsoft YaHei" w:hint="eastAsia"/>
          </w:rPr>
          <w:delText xml:space="preserve"> </w:delText>
        </w:r>
        <w:r w:rsidDel="00E5620A">
          <w:rPr>
            <w:rFonts w:eastAsia="Microsoft YaHei" w:hint="eastAsia"/>
          </w:rPr>
          <w:delText>we</w:delText>
        </w:r>
      </w:del>
      <w:ins w:id="1134" w:author="AnneMarieW" w:date="2016-10-04T10:01:00Z">
        <w:r w:rsidR="00E5620A">
          <w:rPr>
            <w:rFonts w:eastAsia="Microsoft YaHei"/>
          </w:rPr>
          <w:t xml:space="preserve">When </w:t>
        </w:r>
        <w:del w:id="1135" w:author="NSP" w:date="2016-10-21T14:30:00Z">
          <w:r w:rsidR="00E5620A" w:rsidDel="00FF1A90">
            <w:rPr>
              <w:rFonts w:eastAsia="Microsoft YaHei"/>
            </w:rPr>
            <w:delText>you</w:delText>
          </w:r>
        </w:del>
      </w:ins>
      <w:ins w:id="1136" w:author="NSP" w:date="2016-10-21T14:30:00Z">
        <w:r w:rsidR="00FF1A90">
          <w:rPr>
            <w:rFonts w:eastAsia="Microsoft YaHei"/>
          </w:rPr>
          <w:t>we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ins w:id="1137" w:author="AnneMarieW" w:date="2016-10-04T10:01:00Z">
        <w:r w:rsidR="00E5620A">
          <w:rPr>
            <w:rFonts w:eastAsia="Microsoft YaHei"/>
          </w:rPr>
          <w:t xml:space="preserve"> code</w:t>
        </w:r>
      </w:ins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output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commentRangeStart w:id="1138"/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ins w:id="1139" w:author="AnneMarieW" w:date="2016-10-04T10:00:00Z">
        <w:r w:rsidR="00E5620A">
          <w:rPr>
            <w:rFonts w:eastAsia="Microsoft YaHei"/>
          </w:rPr>
          <w:t xml:space="preserve">in </w:t>
        </w:r>
      </w:ins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previous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commentRangeEnd w:id="1138"/>
      <w:r w:rsidR="00E5620A">
        <w:rPr>
          <w:rStyle w:val="CommentReference"/>
        </w:rPr>
        <w:commentReference w:id="1138"/>
      </w:r>
      <w:r>
        <w:rPr>
          <w:rFonts w:eastAsia="Microsoft YaHei" w:hint="eastAsia"/>
        </w:rPr>
        <w:t>.</w:t>
      </w:r>
      <w:r w:rsidR="00EA32D2">
        <w:rPr>
          <w:rFonts w:eastAsia="Microsoft YaHei" w:hint="eastAsia"/>
        </w:rPr>
        <w:t xml:space="preserve"> </w:t>
      </w:r>
      <w:ins w:id="1140" w:author="AnneMarieW" w:date="2016-10-04T10:02:00Z">
        <w:r w:rsidR="00E5620A">
          <w:rPr>
            <w:rFonts w:eastAsia="Microsoft YaHei"/>
          </w:rPr>
          <w:t xml:space="preserve">More </w:t>
        </w:r>
      </w:ins>
      <w:del w:id="1141" w:author="AnneMarieW" w:date="2016-10-04T10:02:00Z">
        <w:r w:rsidDel="00E5620A">
          <w:rPr>
            <w:rFonts w:eastAsia="Microsoft YaHei" w:hint="eastAsia"/>
          </w:rPr>
          <w:delText>I</w:delText>
        </w:r>
      </w:del>
      <w:ins w:id="1142" w:author="AnneMarieW" w:date="2016-10-04T10:02:00Z">
        <w:r w:rsidR="00E5620A">
          <w:rPr>
            <w:rFonts w:eastAsia="Microsoft YaHei"/>
          </w:rPr>
          <w:t>i</w:t>
        </w:r>
      </w:ins>
      <w:r>
        <w:rPr>
          <w:rFonts w:eastAsia="Microsoft YaHei" w:hint="eastAsia"/>
        </w:rPr>
        <w:t>mportant</w:t>
      </w:r>
      <w:del w:id="1143" w:author="AnneMarieW" w:date="2016-10-04T10:02:00Z">
        <w:r w:rsidDel="00E5620A">
          <w:rPr>
            <w:rFonts w:eastAsia="Microsoft YaHei" w:hint="eastAsia"/>
          </w:rPr>
          <w:delText>ly</w:delText>
        </w:r>
      </w:del>
      <w:r>
        <w:rPr>
          <w:rFonts w:eastAsia="Microsoft YaHei" w:hint="eastAsia"/>
        </w:rPr>
        <w:t>,</w:t>
      </w:r>
      <w:del w:id="1144" w:author="AnneMarieW" w:date="2016-10-04T10:02:00Z">
        <w:r w:rsidR="004C0ED4" w:rsidDel="00E5620A">
          <w:rPr>
            <w:rFonts w:eastAsia="Microsoft YaHei"/>
          </w:rPr>
          <w:delText xml:space="preserve"> </w:delText>
        </w:r>
        <w:r w:rsidDel="00E5620A">
          <w:rPr>
            <w:rFonts w:eastAsia="Microsoft YaHei" w:hint="eastAsia"/>
          </w:rPr>
          <w:delText>though,</w:delText>
        </w:r>
      </w:del>
      <w:ins w:id="1145" w:author="NSP" w:date="2016-10-21T14:30:00Z">
        <w:r w:rsidR="00FF1A90">
          <w:rPr>
            <w:rFonts w:eastAsia="Microsoft YaHei"/>
          </w:rPr>
          <w:t xml:space="preserve"> </w:t>
        </w:r>
      </w:ins>
      <w:bookmarkStart w:id="1146" w:name="_GoBack"/>
      <w:bookmarkEnd w:id="1146"/>
      <w:del w:id="1147" w:author="AnneMarieW" w:date="2016-10-04T10:02:00Z">
        <w:r w:rsidR="00EA32D2" w:rsidDel="00E5620A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now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increased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safety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del w:id="1148" w:author="AnneMarieW" w:date="2016-10-04T10:02:00Z">
        <w:r w:rsidDel="00E5620A">
          <w:rPr>
            <w:rFonts w:eastAsia="Microsoft YaHei" w:hint="eastAsia"/>
          </w:rPr>
          <w:delText>our</w:delText>
        </w:r>
      </w:del>
      <w:ins w:id="1149" w:author="AnneMarieW" w:date="2016-10-04T10:02:00Z">
        <w:r w:rsidR="00E5620A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eliminated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bugs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result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going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beyond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going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far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enough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missing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items.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example,</w:t>
      </w:r>
      <w:r w:rsidR="00EA32D2">
        <w:rPr>
          <w:rFonts w:eastAsia="Microsoft YaHei" w:hint="eastAsia"/>
        </w:rPr>
        <w:t xml:space="preserve"> </w:t>
      </w:r>
      <w:commentRangeStart w:id="1150"/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previous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commentRangeEnd w:id="1150"/>
      <w:r w:rsidR="00E5620A">
        <w:rPr>
          <w:rStyle w:val="CommentReference"/>
        </w:rPr>
        <w:commentReference w:id="1150"/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while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del w:id="1151" w:author="AnneMarieW" w:date="2016-10-04T10:03:00Z">
        <w:r w:rsidDel="00E5620A">
          <w:rPr>
            <w:rFonts w:eastAsia="Microsoft YaHei" w:hint="eastAsia"/>
          </w:rPr>
          <w:delText>we</w:delText>
        </w:r>
      </w:del>
      <w:ins w:id="1152" w:author="AnneMarieW" w:date="2016-10-04T10:03:00Z">
        <w:r w:rsidR="00E5620A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removed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item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a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array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forgot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update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condition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while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index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&lt;</w:t>
      </w:r>
      <w:r w:rsidR="00EA32D2">
        <w:rPr>
          <w:rStyle w:val="Literal"/>
        </w:rPr>
        <w:t xml:space="preserve"> </w:t>
      </w:r>
      <w:r w:rsidRPr="00EA32D2">
        <w:rPr>
          <w:rStyle w:val="Literal"/>
        </w:rPr>
        <w:t>4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del w:id="1153" w:author="AnneMarieW" w:date="2016-10-04T10:03:00Z">
        <w:r w:rsidDel="00E5620A">
          <w:rPr>
            <w:rFonts w:eastAsia="Microsoft YaHei" w:hint="eastAsia"/>
          </w:rPr>
          <w:delText>our</w:delText>
        </w:r>
      </w:del>
      <w:ins w:id="1154" w:author="AnneMarieW" w:date="2016-10-04T10:03:00Z">
        <w:r w:rsidR="00E5620A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panic.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for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ins w:id="1155" w:author="AnneMarieW" w:date="2016-10-04T10:03:00Z">
        <w:r w:rsidR="00E5620A">
          <w:rPr>
            <w:rFonts w:eastAsia="Microsoft YaHei"/>
          </w:rPr>
          <w:t>, you don’t</w:t>
        </w:r>
      </w:ins>
      <w:del w:id="1156" w:author="AnneMarieW" w:date="2016-10-04T10:03:00Z">
        <w:r w:rsidR="00EA32D2" w:rsidDel="00E5620A">
          <w:rPr>
            <w:rFonts w:eastAsia="Microsoft YaHei" w:hint="eastAsia"/>
          </w:rPr>
          <w:delText xml:space="preserve"> </w:delText>
        </w:r>
        <w:r w:rsidDel="00E5620A">
          <w:rPr>
            <w:rFonts w:eastAsia="Microsoft YaHei" w:hint="eastAsia"/>
          </w:rPr>
          <w:delText>means</w:delText>
        </w:r>
        <w:r w:rsidR="00EA32D2" w:rsidDel="00E5620A">
          <w:rPr>
            <w:rFonts w:eastAsia="Microsoft YaHei" w:hint="eastAsia"/>
          </w:rPr>
          <w:delText xml:space="preserve"> </w:delText>
        </w:r>
        <w:r w:rsidDel="00E5620A">
          <w:rPr>
            <w:rFonts w:eastAsia="Microsoft YaHei" w:hint="eastAsia"/>
          </w:rPr>
          <w:delText>we</w:delText>
        </w:r>
        <w:r w:rsidR="00EA32D2" w:rsidDel="00E5620A">
          <w:rPr>
            <w:rFonts w:eastAsia="Microsoft YaHei" w:hint="eastAsia"/>
          </w:rPr>
          <w:delText xml:space="preserve"> </w:delText>
        </w:r>
        <w:r w:rsidDel="00E5620A">
          <w:rPr>
            <w:rFonts w:eastAsia="Microsoft YaHei" w:hint="eastAsia"/>
          </w:rPr>
          <w:delText>would</w:delText>
        </w:r>
        <w:r w:rsidR="00EA32D2" w:rsidDel="00E5620A">
          <w:rPr>
            <w:rFonts w:eastAsia="Microsoft YaHei" w:hint="eastAsia"/>
          </w:rPr>
          <w:delText xml:space="preserve"> </w:delText>
        </w:r>
        <w:r w:rsidDel="00E5620A">
          <w:rPr>
            <w:rFonts w:eastAsia="Microsoft YaHei" w:hint="eastAsia"/>
          </w:rPr>
          <w:delText>not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remember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del w:id="1157" w:author="AnneMarieW" w:date="2016-10-04T10:03:00Z">
        <w:r w:rsidDel="00ED7606">
          <w:rPr>
            <w:rFonts w:eastAsia="Microsoft YaHei" w:hint="eastAsia"/>
          </w:rPr>
          <w:delText>we</w:delText>
        </w:r>
      </w:del>
      <w:ins w:id="1158" w:author="AnneMarieW" w:date="2016-10-04T10:03:00Z">
        <w:r w:rsidR="00ED7606">
          <w:rPr>
            <w:rFonts w:eastAsia="Microsoft YaHei"/>
          </w:rPr>
          <w:t>you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changed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array.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wondering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iter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keep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reading!</w:t>
      </w:r>
      <w:r w:rsidR="00EA32D2">
        <w:rPr>
          <w:rFonts w:eastAsia="Microsoft YaHei" w:hint="eastAsia"/>
        </w:rPr>
        <w:t xml:space="preserve"> </w:t>
      </w:r>
      <w:commentRangeStart w:id="1159"/>
      <w:del w:id="1160" w:author="AnneMarieW" w:date="2016-10-04T10:04:00Z">
        <w:r w:rsidDel="00ED7606">
          <w:rPr>
            <w:rFonts w:eastAsia="Microsoft YaHei" w:hint="eastAsia"/>
          </w:rPr>
          <w:delText>We</w:delText>
        </w:r>
        <w:r w:rsidR="004C0ED4" w:rsidDel="00ED7606">
          <w:rPr>
            <w:rFonts w:eastAsia="Microsoft YaHei"/>
          </w:rPr>
          <w:delText xml:space="preserve"> </w:delText>
        </w:r>
      </w:del>
      <w:ins w:id="1161" w:author="AnneMarieW" w:date="2016-10-04T10:04:00Z">
        <w:r w:rsidR="00ED7606">
          <w:rPr>
            <w:rFonts w:eastAsia="Microsoft YaHei" w:hint="eastAsia"/>
          </w:rPr>
          <w:t xml:space="preserve">Chapter XX </w:t>
        </w:r>
      </w:ins>
      <w:del w:id="1162" w:author="AnneMarieW" w:date="2016-10-04T10:04:00Z">
        <w:r w:rsidDel="00ED7606">
          <w:rPr>
            <w:rFonts w:eastAsia="Microsoft YaHei" w:hint="eastAsia"/>
          </w:rPr>
          <w:delText>will</w:delText>
        </w:r>
        <w:r w:rsidR="00EA32D2" w:rsidDel="00ED7606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cover</w:t>
      </w:r>
      <w:ins w:id="1163" w:author="AnneMarieW" w:date="2016-10-04T10:04:00Z">
        <w:r w:rsidR="00ED7606">
          <w:rPr>
            <w:rFonts w:eastAsia="Microsoft YaHei"/>
          </w:rPr>
          <w:t>s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method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syntax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generally</w:t>
      </w:r>
      <w:ins w:id="1164" w:author="AnneMarieW" w:date="2016-10-04T10:05:00Z">
        <w:r w:rsidR="00ED7606">
          <w:rPr>
            <w:rFonts w:eastAsia="Microsoft YaHei"/>
          </w:rPr>
          <w:t>,</w:t>
        </w:r>
      </w:ins>
      <w:del w:id="1165" w:author="AnneMarieW" w:date="2016-10-04T10:04:00Z">
        <w:r w:rsidR="00EA32D2" w:rsidDel="00ED7606">
          <w:rPr>
            <w:rFonts w:eastAsia="Microsoft YaHei" w:hint="eastAsia"/>
          </w:rPr>
          <w:delText xml:space="preserve"> </w:delText>
        </w:r>
        <w:r w:rsidDel="00ED7606">
          <w:rPr>
            <w:rFonts w:eastAsia="Microsoft YaHei" w:hint="eastAsia"/>
          </w:rPr>
          <w:delText>in</w:delText>
        </w:r>
      </w:del>
      <w:r w:rsidR="00EA32D2">
        <w:rPr>
          <w:rFonts w:eastAsia="Microsoft YaHei" w:hint="eastAsia"/>
        </w:rPr>
        <w:t xml:space="preserve"> </w:t>
      </w:r>
      <w:del w:id="1166" w:author="AnneMarieW" w:date="2016-10-04T10:04:00Z">
        <w:r w:rsidDel="00ED7606">
          <w:rPr>
            <w:rFonts w:eastAsia="Microsoft YaHei" w:hint="eastAsia"/>
          </w:rPr>
          <w:delText>Chapter</w:delText>
        </w:r>
        <w:r w:rsidR="00EA32D2" w:rsidDel="00ED7606">
          <w:rPr>
            <w:rFonts w:eastAsia="Microsoft YaHei" w:hint="eastAsia"/>
          </w:rPr>
          <w:delText xml:space="preserve"> </w:delText>
        </w:r>
        <w:r w:rsidDel="00ED7606">
          <w:rPr>
            <w:rFonts w:eastAsia="Microsoft YaHei" w:hint="eastAsia"/>
          </w:rPr>
          <w:delText>XX</w:delText>
        </w:r>
        <w:r w:rsidR="00EA32D2" w:rsidDel="00ED7606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and</w:t>
      </w:r>
      <w:ins w:id="1167" w:author="AnneMarieW" w:date="2016-10-04T10:04:00Z">
        <w:r w:rsidR="00ED7606" w:rsidRPr="00ED7606">
          <w:rPr>
            <w:rFonts w:eastAsia="Microsoft YaHei" w:hint="eastAsia"/>
          </w:rPr>
          <w:t xml:space="preserve"> </w:t>
        </w:r>
        <w:r w:rsidR="00ED7606">
          <w:rPr>
            <w:rFonts w:eastAsia="Microsoft YaHei" w:hint="eastAsia"/>
          </w:rPr>
          <w:t>Chapter XX</w:t>
        </w:r>
        <w:commentRangeEnd w:id="1159"/>
        <w:r w:rsidR="00ED7606">
          <w:rPr>
            <w:rStyle w:val="CommentReference"/>
          </w:rPr>
          <w:commentReference w:id="1159"/>
        </w:r>
      </w:ins>
      <w:r w:rsidR="00EA32D2">
        <w:rPr>
          <w:rFonts w:eastAsia="Microsoft YaHei" w:hint="eastAsia"/>
        </w:rPr>
        <w:t xml:space="preserve"> </w:t>
      </w:r>
      <w:ins w:id="1168" w:author="AnneMarieW" w:date="2016-10-04T10:04:00Z">
        <w:r w:rsidR="00ED7606">
          <w:rPr>
            <w:rFonts w:eastAsia="Microsoft YaHei"/>
          </w:rPr>
          <w:t xml:space="preserve">covers </w:t>
        </w:r>
      </w:ins>
      <w:r>
        <w:rPr>
          <w:rFonts w:eastAsia="Microsoft YaHei" w:hint="eastAsia"/>
        </w:rPr>
        <w:t>iterators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specifically</w:t>
      </w:r>
      <w:del w:id="1169" w:author="AnneMarieW" w:date="2016-10-04T10:04:00Z">
        <w:r w:rsidR="00EA32D2" w:rsidDel="00ED7606">
          <w:rPr>
            <w:rFonts w:eastAsia="Microsoft YaHei" w:hint="eastAsia"/>
          </w:rPr>
          <w:delText xml:space="preserve"> </w:delText>
        </w:r>
        <w:r w:rsidDel="00ED7606">
          <w:rPr>
            <w:rFonts w:eastAsia="Microsoft YaHei" w:hint="eastAsia"/>
          </w:rPr>
          <w:delText>in</w:delText>
        </w:r>
        <w:r w:rsidR="004C0ED4" w:rsidDel="00ED7606">
          <w:rPr>
            <w:rFonts w:eastAsia="Microsoft YaHei"/>
          </w:rPr>
          <w:delText xml:space="preserve"> </w:delText>
        </w:r>
        <w:r w:rsidDel="00ED7606">
          <w:rPr>
            <w:rFonts w:eastAsia="Microsoft YaHei" w:hint="eastAsia"/>
          </w:rPr>
          <w:delText>Chapter</w:delText>
        </w:r>
        <w:r w:rsidR="00EA32D2" w:rsidDel="00ED7606">
          <w:rPr>
            <w:rFonts w:eastAsia="Microsoft YaHei" w:hint="eastAsia"/>
          </w:rPr>
          <w:delText xml:space="preserve"> </w:delText>
        </w:r>
        <w:r w:rsidDel="00ED7606">
          <w:rPr>
            <w:rFonts w:eastAsia="Microsoft YaHei" w:hint="eastAsia"/>
          </w:rPr>
          <w:delText>XX</w:delText>
        </w:r>
      </w:del>
      <w:r>
        <w:rPr>
          <w:rFonts w:eastAsia="Microsoft YaHei" w:hint="eastAsia"/>
        </w:rPr>
        <w:t>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safety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conciseness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for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make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construct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Even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situations</w:t>
      </w:r>
      <w:r w:rsidR="00EA32D2">
        <w:rPr>
          <w:rFonts w:eastAsia="Microsoft YaHei" w:hint="eastAsia"/>
        </w:rPr>
        <w:t xml:space="preserve"> </w:t>
      </w:r>
      <w:del w:id="1170" w:author="AnneMarieW" w:date="2016-10-04T10:05:00Z">
        <w:r w:rsidDel="00ED7606">
          <w:rPr>
            <w:rFonts w:eastAsia="Microsoft YaHei" w:hint="eastAsia"/>
          </w:rPr>
          <w:delText>where</w:delText>
        </w:r>
      </w:del>
      <w:ins w:id="1171" w:author="AnneMarieW" w:date="2016-10-04T10:05:00Z">
        <w:r w:rsidR="00ED7606">
          <w:rPr>
            <w:rFonts w:eastAsia="Microsoft YaHei"/>
          </w:rPr>
          <w:t>in which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some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certain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times,</w:t>
      </w:r>
      <w:r w:rsidR="00EA32D2">
        <w:rPr>
          <w:rFonts w:eastAsia="Microsoft YaHei" w:hint="eastAsia"/>
        </w:rPr>
        <w:t xml:space="preserve"> </w:t>
      </w:r>
      <w:del w:id="1172" w:author="AnneMarieW" w:date="2016-10-04T10:05:00Z">
        <w:r w:rsidDel="00ED7606">
          <w:rPr>
            <w:rFonts w:eastAsia="Microsoft YaHei" w:hint="eastAsia"/>
          </w:rPr>
          <w:delText>like</w:delText>
        </w:r>
        <w:r w:rsidR="00EA32D2" w:rsidDel="00ED7606">
          <w:rPr>
            <w:rFonts w:eastAsia="Microsoft YaHei" w:hint="eastAsia"/>
          </w:rPr>
          <w:delText xml:space="preserve"> </w:delText>
        </w:r>
        <w:r w:rsidDel="00ED7606">
          <w:rPr>
            <w:rFonts w:eastAsia="Microsoft YaHei" w:hint="eastAsia"/>
          </w:rPr>
          <w:delText>our</w:delText>
        </w:r>
      </w:del>
      <w:ins w:id="1173" w:author="AnneMarieW" w:date="2016-10-04T10:05:00Z">
        <w:r w:rsidR="00ED7606">
          <w:rPr>
            <w:rFonts w:eastAsia="Microsoft YaHei"/>
          </w:rPr>
          <w:t xml:space="preserve">as in </w:t>
        </w:r>
        <w:commentRangeStart w:id="1174"/>
        <w:r w:rsidR="00ED7606">
          <w:rPr>
            <w:rFonts w:eastAsia="Microsoft YaHei"/>
          </w:rPr>
          <w:t>the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countdown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example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while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commentRangeEnd w:id="1174"/>
      <w:r w:rsidR="00ED7606">
        <w:rPr>
          <w:rStyle w:val="CommentReference"/>
        </w:rPr>
        <w:commentReference w:id="1174"/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Rustaceans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for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loop.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4C0ED4">
        <w:rPr>
          <w:rFonts w:eastAsia="Microsoft YaHei"/>
        </w:rPr>
        <w:t xml:space="preserve"> </w:t>
      </w:r>
      <w:r w:rsidRPr="00EA32D2">
        <w:rPr>
          <w:rStyle w:val="Literal"/>
        </w:rPr>
        <w:t>Range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which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provided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lastRenderedPageBreak/>
        <w:t>library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generates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numbers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sequence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starting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ending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before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number.</w:t>
      </w:r>
    </w:p>
    <w:p w:rsidR="004C0ED4" w:rsidRDefault="00633E1D" w:rsidP="004C0ED4">
      <w:pPr>
        <w:pStyle w:val="Body"/>
        <w:rPr>
          <w:rFonts w:eastAsia="Microsoft YaHei"/>
        </w:rPr>
      </w:pPr>
      <w:r>
        <w:rPr>
          <w:rFonts w:eastAsia="Microsoft YaHei" w:hint="eastAsia"/>
        </w:rPr>
        <w:t>Here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countdown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</w:t>
      </w:r>
      <w:r w:rsidR="00EA32D2">
        <w:rPr>
          <w:rFonts w:eastAsia="Microsoft YaHei" w:hint="eastAsia"/>
        </w:rPr>
        <w:t xml:space="preserve"> </w:t>
      </w:r>
      <w:del w:id="1175" w:author="AnneMarieW" w:date="2016-10-04T10:07:00Z">
        <w:r w:rsidDel="00ED7606">
          <w:rPr>
            <w:rFonts w:eastAsia="Microsoft YaHei" w:hint="eastAsia"/>
          </w:rPr>
          <w:delText>with</w:delText>
        </w:r>
      </w:del>
      <w:ins w:id="1176" w:author="AnneMarieW" w:date="2016-10-04T10:07:00Z">
        <w:r w:rsidR="00ED7606">
          <w:rPr>
            <w:rFonts w:eastAsia="Microsoft YaHei"/>
          </w:rPr>
          <w:t>using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 w:rsidR="00DF6F7C" w:rsidRPr="00DF6F7C">
        <w:rPr>
          <w:rStyle w:val="Literal"/>
          <w:rFonts w:eastAsia="Microsoft YaHei"/>
          <w:rPrChange w:id="1177" w:author="AnneMarieW" w:date="2016-10-04T10:07:00Z">
            <w:rPr>
              <w:rFonts w:ascii="Courier" w:eastAsia="Microsoft YaHei" w:hAnsi="Courier"/>
              <w:color w:val="0000FF"/>
              <w:sz w:val="20"/>
            </w:rPr>
          </w:rPrChange>
        </w:rPr>
        <w:t>for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</w:t>
      </w:r>
      <w:del w:id="1178" w:author="AnneMarieW" w:date="2016-10-04T10:07:00Z">
        <w:r w:rsidDel="00ED7606">
          <w:rPr>
            <w:rFonts w:eastAsia="Microsoft YaHei" w:hint="eastAsia"/>
          </w:rPr>
          <w:delText>,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del w:id="1179" w:author="AnneMarieW" w:date="2016-10-04T10:07:00Z">
        <w:r w:rsidDel="00ED7606">
          <w:rPr>
            <w:rFonts w:eastAsia="Microsoft YaHei" w:hint="eastAsia"/>
          </w:rPr>
          <w:delText>using</w:delText>
        </w:r>
        <w:r w:rsidR="00EA32D2" w:rsidDel="00ED7606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another</w:t>
      </w:r>
      <w:r w:rsidR="004C0ED4">
        <w:rPr>
          <w:rFonts w:eastAsia="Microsoft YaHei"/>
        </w:rPr>
        <w:t xml:space="preserve"> </w:t>
      </w:r>
      <w:r>
        <w:rPr>
          <w:rFonts w:eastAsia="Microsoft YaHei" w:hint="eastAsia"/>
        </w:rPr>
        <w:t>method</w:t>
      </w:r>
      <w:r w:rsidR="00EA32D2">
        <w:rPr>
          <w:rFonts w:eastAsia="Microsoft YaHei" w:hint="eastAsia"/>
        </w:rPr>
        <w:t xml:space="preserve"> </w:t>
      </w:r>
      <w:ins w:id="1180" w:author="AnneMarieW" w:date="2016-10-04T10:08:00Z">
        <w:r w:rsidR="00ED7606">
          <w:rPr>
            <w:rFonts w:eastAsia="Microsoft YaHei"/>
          </w:rPr>
          <w:t xml:space="preserve">we’ve </w:t>
        </w:r>
      </w:ins>
      <w:del w:id="1181" w:author="AnneMarieW" w:date="2016-10-04T10:07:00Z">
        <w:r w:rsidDel="00ED7606">
          <w:rPr>
            <w:rFonts w:eastAsia="Microsoft YaHei" w:hint="eastAsia"/>
          </w:rPr>
          <w:delText>we</w:delText>
        </w:r>
      </w:del>
      <w:ins w:id="1182" w:author="AnneMarieW" w:date="2016-10-04T10:07:00Z">
        <w:r w:rsidR="00ED7606">
          <w:rPr>
            <w:rFonts w:eastAsia="Microsoft YaHei"/>
          </w:rPr>
          <w:t>not</w:t>
        </w:r>
      </w:ins>
      <w:del w:id="1183" w:author="AnneMarieW" w:date="2016-10-04T10:07:00Z">
        <w:r w:rsidR="00EA32D2" w:rsidDel="00ED7606">
          <w:rPr>
            <w:rFonts w:eastAsia="Microsoft YaHei" w:hint="eastAsia"/>
          </w:rPr>
          <w:delText xml:space="preserve"> </w:delText>
        </w:r>
        <w:r w:rsidDel="00ED7606">
          <w:rPr>
            <w:rFonts w:eastAsia="Microsoft YaHei" w:hint="eastAsia"/>
          </w:rPr>
          <w:delText>haven</w:delText>
        </w:r>
        <w:r w:rsidR="00EA32D2" w:rsidDel="00ED7606">
          <w:rPr>
            <w:rFonts w:eastAsia="Microsoft YaHei"/>
          </w:rPr>
          <w:delText>’</w:delText>
        </w:r>
        <w:r w:rsidDel="00ED7606">
          <w:rPr>
            <w:rFonts w:eastAsia="Microsoft YaHei" w:hint="eastAsia"/>
          </w:rPr>
          <w:delText>t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yet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talked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about,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rev</w:t>
      </w:r>
      <w:r>
        <w:rPr>
          <w:rFonts w:eastAsia="Microsoft YaHei" w:hint="eastAsia"/>
        </w:rPr>
        <w:t>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reverse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range:</w:t>
      </w:r>
    </w:p>
    <w:p w:rsidR="00633E1D" w:rsidRDefault="00633E1D" w:rsidP="004C0ED4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src/main.rs</w:t>
      </w:r>
    </w:p>
    <w:p w:rsidR="00633E1D" w:rsidRPr="00CD442E" w:rsidRDefault="00633E1D" w:rsidP="00CD442E">
      <w:pPr>
        <w:pStyle w:val="CodeA"/>
      </w:pPr>
      <w:r w:rsidRPr="00CD442E">
        <w:t>fn</w:t>
      </w:r>
      <w:r w:rsidR="00EA32D2">
        <w:t xml:space="preserve"> </w:t>
      </w:r>
      <w:r w:rsidRPr="00CD442E">
        <w:t>main()</w:t>
      </w:r>
      <w:r w:rsidR="00EA32D2">
        <w:t xml:space="preserve"> </w:t>
      </w:r>
      <w:r w:rsidRPr="00CD442E">
        <w:t>{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for</w:t>
      </w:r>
      <w:r>
        <w:t xml:space="preserve"> </w:t>
      </w:r>
      <w:r w:rsidR="00633E1D" w:rsidRPr="00CD442E">
        <w:t>number</w:t>
      </w:r>
      <w:r>
        <w:t xml:space="preserve"> </w:t>
      </w:r>
      <w:r w:rsidR="00633E1D" w:rsidRPr="00CD442E">
        <w:t>in</w:t>
      </w:r>
      <w:r>
        <w:t xml:space="preserve"> </w:t>
      </w:r>
      <w:r w:rsidR="00633E1D" w:rsidRPr="00CD442E">
        <w:t>(1..4).rev()</w:t>
      </w:r>
      <w:r>
        <w:t xml:space="preserve"> </w:t>
      </w:r>
      <w:r w:rsidR="00633E1D" w:rsidRPr="00CD442E">
        <w:t>{</w:t>
      </w:r>
    </w:p>
    <w:p w:rsidR="00633E1D" w:rsidRPr="00CD442E" w:rsidRDefault="00EA32D2" w:rsidP="00CD442E">
      <w:pPr>
        <w:pStyle w:val="CodeB"/>
      </w:pPr>
      <w:r>
        <w:t xml:space="preserve">        </w:t>
      </w:r>
      <w:r w:rsidR="00633E1D" w:rsidRPr="00CD442E">
        <w:t>println!("{}!",</w:t>
      </w:r>
      <w:r>
        <w:t xml:space="preserve"> </w:t>
      </w:r>
      <w:r w:rsidR="00633E1D" w:rsidRPr="00CD442E">
        <w:t>number);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}</w:t>
      </w:r>
    </w:p>
    <w:p w:rsidR="00633E1D" w:rsidRPr="00CD442E" w:rsidRDefault="00EA32D2" w:rsidP="00CD442E">
      <w:pPr>
        <w:pStyle w:val="CodeB"/>
      </w:pPr>
      <w:r>
        <w:t xml:space="preserve">    </w:t>
      </w:r>
      <w:r w:rsidR="00633E1D" w:rsidRPr="00CD442E">
        <w:t>println!("LIFTOFF!!!");</w:t>
      </w:r>
    </w:p>
    <w:p w:rsidR="00633E1D" w:rsidRPr="00CD442E" w:rsidRDefault="00633E1D" w:rsidP="00CD442E">
      <w:pPr>
        <w:pStyle w:val="CodeC"/>
      </w:pPr>
      <w:r w:rsidRPr="00CD442E">
        <w:t>}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Th</w:t>
      </w:r>
      <w:del w:id="1184" w:author="AnneMarieW" w:date="2016-10-04T10:08:00Z">
        <w:r w:rsidDel="00ED7606">
          <w:rPr>
            <w:rFonts w:eastAsia="Microsoft YaHei" w:hint="eastAsia"/>
          </w:rPr>
          <w:delText>at</w:delText>
        </w:r>
        <w:r w:rsidR="00EA32D2" w:rsidDel="00ED7606">
          <w:rPr>
            <w:rFonts w:eastAsia="Microsoft YaHei"/>
          </w:rPr>
          <w:delText>’</w:delText>
        </w:r>
      </w:del>
      <w:ins w:id="1185" w:author="AnneMarieW" w:date="2016-10-04T10:08:00Z">
        <w:r w:rsidR="00ED7606">
          <w:rPr>
            <w:rFonts w:eastAsia="Microsoft YaHei"/>
          </w:rPr>
          <w:t>is code i</w:t>
        </w:r>
      </w:ins>
      <w:r>
        <w:rPr>
          <w:rFonts w:eastAsia="Microsoft YaHei" w:hint="eastAsia"/>
        </w:rPr>
        <w:t>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nicer,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isn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it?</w:t>
      </w:r>
    </w:p>
    <w:p w:rsidR="00633E1D" w:rsidRDefault="00633E1D" w:rsidP="00CC2B52">
      <w:pPr>
        <w:pStyle w:val="HeadA"/>
        <w:rPr>
          <w:rFonts w:eastAsia="Microsoft YaHei"/>
        </w:rPr>
      </w:pPr>
      <w:bookmarkStart w:id="1186" w:name="summary"/>
      <w:bookmarkStart w:id="1187" w:name="_Toc462761728"/>
      <w:bookmarkEnd w:id="1186"/>
      <w:r>
        <w:rPr>
          <w:rFonts w:eastAsia="Microsoft YaHei" w:hint="eastAsia"/>
        </w:rPr>
        <w:t>Summary</w:t>
      </w:r>
      <w:bookmarkEnd w:id="1187"/>
    </w:p>
    <w:p w:rsidR="00633E1D" w:rsidRDefault="00633E1D" w:rsidP="00CC2B5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You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made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it!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del w:id="1188" w:author="AnneMarieW" w:date="2016-10-04T10:08:00Z">
        <w:r w:rsidDel="00B34FE2">
          <w:rPr>
            <w:rFonts w:eastAsia="Microsoft YaHei" w:hint="eastAsia"/>
          </w:rPr>
          <w:delText>big</w:delText>
        </w:r>
      </w:del>
      <w:ins w:id="1189" w:author="AnneMarieW" w:date="2016-10-04T10:09:00Z">
        <w:r w:rsidR="00B34FE2">
          <w:rPr>
            <w:rFonts w:eastAsia="Microsoft YaHei"/>
          </w:rPr>
          <w:t>sizable</w:t>
        </w:r>
      </w:ins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chapter:</w:t>
      </w:r>
      <w:r w:rsidR="00EA32D2">
        <w:rPr>
          <w:rFonts w:eastAsia="Microsoft YaHei" w:hint="eastAsia"/>
        </w:rPr>
        <w:t xml:space="preserve"> </w:t>
      </w:r>
      <w:del w:id="1190" w:author="AnneMarieW" w:date="2016-10-04T10:09:00Z">
        <w:r w:rsidDel="00B34FE2">
          <w:rPr>
            <w:rFonts w:eastAsia="Microsoft YaHei" w:hint="eastAsia"/>
          </w:rPr>
          <w:delText>we</w:delText>
        </w:r>
        <w:r w:rsidR="00EA32D2" w:rsidDel="00B34FE2">
          <w:rPr>
            <w:rFonts w:eastAsia="Microsoft YaHei" w:hint="eastAsia"/>
          </w:rPr>
          <w:delText xml:space="preserve"> </w:delText>
        </w:r>
        <w:r w:rsidDel="00B34FE2">
          <w:rPr>
            <w:rFonts w:eastAsia="Microsoft YaHei" w:hint="eastAsia"/>
          </w:rPr>
          <w:delText>covered</w:delText>
        </w:r>
        <w:r w:rsidR="00EA32D2" w:rsidDel="00B34FE2">
          <w:rPr>
            <w:rFonts w:eastAsia="Microsoft YaHei" w:hint="eastAsia"/>
          </w:rPr>
          <w:delText xml:space="preserve"> </w:delText>
        </w:r>
      </w:del>
      <w:ins w:id="1191" w:author="AnneMarieW" w:date="2016-10-04T10:09:00Z">
        <w:r w:rsidR="00B34FE2">
          <w:rPr>
            <w:rFonts w:eastAsia="Microsoft YaHei"/>
          </w:rPr>
          <w:t xml:space="preserve">you learned about </w:t>
        </w:r>
      </w:ins>
      <w:del w:id="1192" w:author="NSP" w:date="2016-10-21T14:08:00Z">
        <w:r w:rsidDel="00D13E27">
          <w:rPr>
            <w:rFonts w:eastAsia="Microsoft YaHei" w:hint="eastAsia"/>
          </w:rPr>
          <w:delText>variable</w:delText>
        </w:r>
        <w:r w:rsidR="00EA32D2" w:rsidDel="00D13E27">
          <w:rPr>
            <w:rFonts w:eastAsia="Microsoft YaHei" w:hint="eastAsia"/>
          </w:rPr>
          <w:delText xml:space="preserve"> </w:delText>
        </w:r>
        <w:r w:rsidDel="00D13E27">
          <w:rPr>
            <w:rFonts w:eastAsia="Microsoft YaHei" w:hint="eastAsia"/>
          </w:rPr>
          <w:delText>binding</w:delText>
        </w:r>
      </w:del>
      <w:ins w:id="1193" w:author="NSP" w:date="2016-10-21T14:08:00Z">
        <w:r w:rsidR="00D13E27">
          <w:rPr>
            <w:rFonts w:eastAsia="Microsoft YaHei" w:hint="eastAsia"/>
          </w:rPr>
          <w:t>variable</w:t>
        </w:r>
      </w:ins>
      <w:r>
        <w:rPr>
          <w:rFonts w:eastAsia="Microsoft YaHei" w:hint="eastAsia"/>
        </w:rPr>
        <w:t>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scalar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>
        <w:rPr>
          <w:rFonts w:eastAsia="Microsoft YaHei" w:hint="eastAsia"/>
        </w:rPr>
        <w:br w:type="textWrapping" w:clear="all"/>
        <w:t>compound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data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comments,</w:t>
      </w:r>
      <w:r w:rsidR="00EA32D2"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if</w:t>
      </w:r>
      <w:r w:rsidR="00EA32D2"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expressions,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loops!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del w:id="1194" w:author="AnneMarieW" w:date="2016-10-04T10:09:00Z">
        <w:r w:rsidR="00EA32D2" w:rsidDel="00B34FE2">
          <w:rPr>
            <w:rFonts w:eastAsia="Microsoft YaHei"/>
          </w:rPr>
          <w:delText>’</w:delText>
        </w:r>
        <w:r w:rsidDel="00B34FE2">
          <w:rPr>
            <w:rFonts w:eastAsia="Microsoft YaHei" w:hint="eastAsia"/>
          </w:rPr>
          <w:delText>d</w:delText>
        </w:r>
      </w:del>
      <w:ins w:id="1195" w:author="AnneMarieW" w:date="2016-10-04T10:09:00Z">
        <w:r w:rsidR="00B34FE2">
          <w:rPr>
            <w:rFonts w:eastAsia="Microsoft YaHei"/>
          </w:rPr>
          <w:t xml:space="preserve"> want to</w:t>
        </w:r>
      </w:ins>
      <w:del w:id="1196" w:author="AnneMarieW" w:date="2016-10-04T10:09:00Z">
        <w:r w:rsidDel="00B34FE2">
          <w:rPr>
            <w:rFonts w:eastAsia="Microsoft YaHei" w:hint="eastAsia"/>
          </w:rPr>
          <w:br w:type="textWrapping" w:clear="all"/>
          <w:delText>like</w:delText>
        </w:r>
        <w:r w:rsidR="00EA32D2" w:rsidDel="00B34FE2">
          <w:rPr>
            <w:rFonts w:eastAsia="Microsoft YaHei" w:hint="eastAsia"/>
          </w:rPr>
          <w:delText xml:space="preserve"> </w:delText>
        </w:r>
        <w:r w:rsidDel="00B34FE2">
          <w:rPr>
            <w:rFonts w:eastAsia="Microsoft YaHei" w:hint="eastAsia"/>
          </w:rPr>
          <w:delText>to</w:delText>
        </w:r>
        <w:r w:rsidR="00EA32D2" w:rsidDel="00B34FE2">
          <w:rPr>
            <w:rFonts w:eastAsia="Microsoft YaHei" w:hint="eastAsia"/>
          </w:rPr>
          <w:delText xml:space="preserve"> </w:delText>
        </w:r>
        <w:r w:rsidDel="00B34FE2">
          <w:rPr>
            <w:rFonts w:eastAsia="Microsoft YaHei" w:hint="eastAsia"/>
          </w:rPr>
          <w:delText>get</w:delText>
        </w:r>
        <w:r w:rsidR="00EA32D2" w:rsidDel="00B34FE2">
          <w:rPr>
            <w:rFonts w:eastAsia="Microsoft YaHei" w:hint="eastAsia"/>
          </w:rPr>
          <w:delText xml:space="preserve"> </w:delText>
        </w:r>
        <w:r w:rsidDel="00B34FE2">
          <w:rPr>
            <w:rFonts w:eastAsia="Microsoft YaHei" w:hint="eastAsia"/>
          </w:rPr>
          <w:delText>some</w:delText>
        </w:r>
      </w:del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practice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</w:t>
      </w:r>
      <w:r w:rsidR="00EA32D2">
        <w:rPr>
          <w:rFonts w:eastAsia="Microsoft YaHei" w:hint="eastAsia"/>
        </w:rPr>
        <w:t xml:space="preserve"> </w:t>
      </w:r>
      <w:ins w:id="1197" w:author="AnneMarieW" w:date="2016-10-04T10:09:00Z">
        <w:r w:rsidR="00B34FE2">
          <w:rPr>
            <w:rFonts w:eastAsia="Microsoft YaHei"/>
          </w:rPr>
          <w:t xml:space="preserve">discussed </w:t>
        </w:r>
      </w:ins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building</w:t>
      </w:r>
      <w:ins w:id="1198" w:author="AnneMarieW" w:date="2016-10-04T10:09:00Z">
        <w:r w:rsidR="00B34FE2">
          <w:rPr>
            <w:rFonts w:eastAsia="Microsoft YaHei"/>
          </w:rPr>
          <w:t xml:space="preserve"> </w:t>
        </w:r>
      </w:ins>
      <w:del w:id="1199" w:author="AnneMarieW" w:date="2016-10-04T10:09:00Z">
        <w:r w:rsidDel="00B34FE2">
          <w:rPr>
            <w:rFonts w:eastAsia="Microsoft YaHei" w:hint="eastAsia"/>
          </w:rPr>
          <w:br w:type="textWrapping" w:clear="all"/>
        </w:r>
      </w:del>
      <w:r>
        <w:rPr>
          <w:rFonts w:eastAsia="Microsoft YaHei" w:hint="eastAsia"/>
        </w:rPr>
        <w:t>programs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following:</w:t>
      </w:r>
    </w:p>
    <w:p w:rsidR="00633E1D" w:rsidRDefault="00633E1D" w:rsidP="00CC2B52">
      <w:pPr>
        <w:pStyle w:val="BulletA"/>
        <w:rPr>
          <w:rFonts w:eastAsia="Microsoft YaHei"/>
        </w:rPr>
      </w:pPr>
      <w:r>
        <w:rPr>
          <w:rFonts w:eastAsia="Microsoft YaHei" w:hint="eastAsia"/>
        </w:rPr>
        <w:t>Convert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temperatures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between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Fahrenheit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Celsius.</w:t>
      </w:r>
    </w:p>
    <w:p w:rsidR="00633E1D" w:rsidRDefault="00633E1D" w:rsidP="00CC2B52">
      <w:pPr>
        <w:pStyle w:val="BulletB"/>
        <w:rPr>
          <w:rFonts w:eastAsia="Microsoft YaHei"/>
        </w:rPr>
      </w:pPr>
      <w:r>
        <w:rPr>
          <w:rFonts w:eastAsia="Microsoft YaHei" w:hint="eastAsia"/>
        </w:rPr>
        <w:t>Generate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nth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Fibonacci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number.</w:t>
      </w:r>
    </w:p>
    <w:p w:rsidR="00633E1D" w:rsidRDefault="00633E1D" w:rsidP="00CC2B52">
      <w:pPr>
        <w:pStyle w:val="BulletC"/>
        <w:rPr>
          <w:rFonts w:eastAsia="Microsoft YaHei"/>
        </w:rPr>
      </w:pPr>
      <w:r>
        <w:rPr>
          <w:rFonts w:eastAsia="Microsoft YaHei" w:hint="eastAsia"/>
        </w:rPr>
        <w:t>Print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lyrics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Christmas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carol</w:t>
      </w:r>
      <w:r w:rsidR="00EA32D2" w:rsidRPr="004C0ED4">
        <w:rPr>
          <w:rFonts w:eastAsia="Microsoft YaHei" w:hint="eastAsia"/>
        </w:rPr>
        <w:t xml:space="preserve"> </w:t>
      </w:r>
      <w:ins w:id="1200" w:author="janelle" w:date="2016-10-26T13:34:00Z">
        <w:r w:rsidR="0007087B">
          <w:rPr>
            <w:rFonts w:eastAsia="Microsoft YaHei"/>
          </w:rPr>
          <w:t>“</w:t>
        </w:r>
      </w:ins>
      <w:r w:rsidRPr="0007087B">
        <w:rPr>
          <w:rFonts w:eastAsia="Microsoft YaHei" w:hint="eastAsia"/>
          <w:rPrChange w:id="1201" w:author="janelle" w:date="2016-10-26T13:34:00Z">
            <w:rPr>
              <w:rStyle w:val="EmphasisItalic"/>
              <w:rFonts w:eastAsia="Microsoft YaHei" w:hint="eastAsia"/>
            </w:rPr>
          </w:rPrChange>
        </w:rPr>
        <w:t>The</w:t>
      </w:r>
      <w:r w:rsidR="00EA32D2" w:rsidRPr="0007087B">
        <w:rPr>
          <w:rFonts w:eastAsia="Microsoft YaHei" w:hint="eastAsia"/>
          <w:rPrChange w:id="1202" w:author="janelle" w:date="2016-10-26T13:34:00Z">
            <w:rPr>
              <w:rStyle w:val="EmphasisItalic"/>
              <w:rFonts w:eastAsia="Microsoft YaHei" w:hint="eastAsia"/>
            </w:rPr>
          </w:rPrChange>
        </w:rPr>
        <w:t xml:space="preserve"> </w:t>
      </w:r>
      <w:r w:rsidRPr="0007087B">
        <w:rPr>
          <w:rFonts w:eastAsia="Microsoft YaHei" w:hint="eastAsia"/>
          <w:rPrChange w:id="1203" w:author="janelle" w:date="2016-10-26T13:34:00Z">
            <w:rPr>
              <w:rStyle w:val="EmphasisItalic"/>
              <w:rFonts w:eastAsia="Microsoft YaHei" w:hint="eastAsia"/>
            </w:rPr>
          </w:rPrChange>
        </w:rPr>
        <w:t>Twelve</w:t>
      </w:r>
      <w:r w:rsidR="00EA32D2" w:rsidRPr="0007087B">
        <w:rPr>
          <w:rFonts w:eastAsia="Microsoft YaHei" w:hint="eastAsia"/>
          <w:rPrChange w:id="1204" w:author="janelle" w:date="2016-10-26T13:34:00Z">
            <w:rPr>
              <w:rStyle w:val="EmphasisItalic"/>
              <w:rFonts w:eastAsia="Microsoft YaHei" w:hint="eastAsia"/>
            </w:rPr>
          </w:rPrChange>
        </w:rPr>
        <w:t xml:space="preserve"> </w:t>
      </w:r>
      <w:r w:rsidRPr="0007087B">
        <w:rPr>
          <w:rFonts w:eastAsia="Microsoft YaHei" w:hint="eastAsia"/>
          <w:rPrChange w:id="1205" w:author="janelle" w:date="2016-10-26T13:34:00Z">
            <w:rPr>
              <w:rStyle w:val="EmphasisItalic"/>
              <w:rFonts w:eastAsia="Microsoft YaHei" w:hint="eastAsia"/>
            </w:rPr>
          </w:rPrChange>
        </w:rPr>
        <w:t>Days</w:t>
      </w:r>
      <w:r w:rsidR="00EA32D2" w:rsidRPr="0007087B">
        <w:rPr>
          <w:rFonts w:eastAsia="Microsoft YaHei" w:hint="eastAsia"/>
          <w:rPrChange w:id="1206" w:author="janelle" w:date="2016-10-26T13:34:00Z">
            <w:rPr>
              <w:rStyle w:val="EmphasisItalic"/>
              <w:rFonts w:eastAsia="Microsoft YaHei" w:hint="eastAsia"/>
            </w:rPr>
          </w:rPrChange>
        </w:rPr>
        <w:t xml:space="preserve"> </w:t>
      </w:r>
      <w:r w:rsidRPr="0007087B">
        <w:rPr>
          <w:rFonts w:eastAsia="Microsoft YaHei" w:hint="eastAsia"/>
          <w:rPrChange w:id="1207" w:author="janelle" w:date="2016-10-26T13:34:00Z">
            <w:rPr>
              <w:rStyle w:val="EmphasisItalic"/>
              <w:rFonts w:eastAsia="Microsoft YaHei" w:hint="eastAsia"/>
            </w:rPr>
          </w:rPrChange>
        </w:rPr>
        <w:t>of</w:t>
      </w:r>
      <w:r w:rsidR="00EA32D2" w:rsidRPr="0007087B">
        <w:rPr>
          <w:rFonts w:eastAsia="Microsoft YaHei" w:hint="eastAsia"/>
          <w:rPrChange w:id="1208" w:author="janelle" w:date="2016-10-26T13:34:00Z">
            <w:rPr>
              <w:rStyle w:val="EmphasisItalic"/>
              <w:rFonts w:eastAsia="Microsoft YaHei" w:hint="eastAsia"/>
            </w:rPr>
          </w:rPrChange>
        </w:rPr>
        <w:t xml:space="preserve"> </w:t>
      </w:r>
      <w:r w:rsidRPr="0007087B">
        <w:rPr>
          <w:rFonts w:eastAsia="Microsoft YaHei" w:hint="eastAsia"/>
          <w:rPrChange w:id="1209" w:author="janelle" w:date="2016-10-26T13:34:00Z">
            <w:rPr>
              <w:rStyle w:val="EmphasisItalic"/>
              <w:rFonts w:eastAsia="Microsoft YaHei" w:hint="eastAsia"/>
            </w:rPr>
          </w:rPrChange>
        </w:rPr>
        <w:t>Christmas</w:t>
      </w:r>
      <w:r>
        <w:rPr>
          <w:rFonts w:eastAsia="Microsoft YaHei" w:hint="eastAsia"/>
        </w:rPr>
        <w:t>,</w:t>
      </w:r>
      <w:ins w:id="1210" w:author="janelle" w:date="2016-10-26T13:34:00Z">
        <w:r w:rsidR="0007087B">
          <w:rPr>
            <w:rFonts w:eastAsia="Microsoft YaHei"/>
          </w:rPr>
          <w:t>”</w:t>
        </w:r>
      </w:ins>
      <w:del w:id="1211" w:author="AnneMarieW" w:date="2016-10-04T10:10:00Z">
        <w:r w:rsidDel="00B34FE2">
          <w:rPr>
            <w:rFonts w:eastAsia="Microsoft YaHei" w:hint="eastAsia"/>
          </w:rPr>
          <w:br w:type="textWrapping" w:clear="all"/>
        </w:r>
      </w:del>
      <w:ins w:id="1212" w:author="AnneMarieW" w:date="2016-10-04T10:10:00Z">
        <w:r w:rsidR="00B34FE2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taking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advantage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of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repetition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song.</w:t>
      </w:r>
    </w:p>
    <w:p w:rsidR="00633E1D" w:rsidRDefault="00633E1D" w:rsidP="00CC2B52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you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ready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move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on,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EA32D2"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talk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about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Rust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r w:rsidR="004C0ED4" w:rsidRPr="004C0ED4">
        <w:rPr>
          <w:rFonts w:eastAsia="Microsoft YaHei"/>
        </w:rPr>
        <w:t xml:space="preserve"> </w:t>
      </w:r>
      <w:r w:rsidRPr="00CC2B52">
        <w:rPr>
          <w:rStyle w:val="EmphasisItalic"/>
          <w:rFonts w:eastAsia="Microsoft YaHei" w:hint="eastAsia"/>
        </w:rPr>
        <w:t>doesn</w:t>
      </w:r>
      <w:r w:rsidR="00EA32D2">
        <w:rPr>
          <w:rStyle w:val="EmphasisItalic"/>
          <w:rFonts w:eastAsia="Microsoft YaHei"/>
        </w:rPr>
        <w:t>’</w:t>
      </w:r>
      <w:r w:rsidRPr="00CC2B52">
        <w:rPr>
          <w:rStyle w:val="EmphasisItalic"/>
          <w:rFonts w:eastAsia="Microsoft YaHei" w:hint="eastAsia"/>
        </w:rPr>
        <w:t>t</w:t>
      </w:r>
      <w:r>
        <w:rPr>
          <w:rFonts w:eastAsia="Microsoft YaHei" w:hint="eastAsia"/>
        </w:rPr>
        <w:br w:type="textWrapping" w:clear="all"/>
        <w:t>commonly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exist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other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languages:</w:t>
      </w:r>
      <w:r w:rsidR="00EA32D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ownership.</w:t>
      </w:r>
    </w:p>
    <w:sectPr w:rsidR="00633E1D" w:rsidSect="00C0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9" w:author="AnneMarieW" w:date="2016-10-04T15:3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We need a title for this sidebar. Please edit my suggestion if needed.</w:t>
      </w:r>
    </w:p>
  </w:comment>
  <w:comment w:id="39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Please fill in Appendix letter.</w:t>
      </w:r>
    </w:p>
  </w:comment>
  <w:comment w:id="223" w:author="AnneMarieW" w:date="2016-10-04T15:3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Can you mention a few of these trade-offs you’re referring to? If not here, perhaps in a sidebar or refer to another chapter where you might discuss them?</w:t>
      </w:r>
    </w:p>
  </w:comment>
  <w:comment w:id="415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larger precision or better to say more precision?</w:t>
      </w:r>
    </w:p>
  </w:comment>
  <w:comment w:id="424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Please fill in chapter number.</w:t>
      </w:r>
    </w:p>
  </w:comment>
  <w:comment w:id="527" w:author="AnneMarieW" w:date="2016-10-04T13:35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Can you name the program here to eliminate the use of “our”? Which program are you referring to? Best to use a listing number for cross-reference.</w:t>
      </w:r>
    </w:p>
  </w:comment>
  <w:comment w:id="588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Please fill in chapter number.</w:t>
      </w:r>
    </w:p>
  </w:comment>
  <w:comment w:id="735" w:author="AnneMarieW" w:date="2016-10-04T10:12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Best to use a listing number for the example and then cross-reference it here so readers know exactly which example you’re referring to.</w:t>
      </w:r>
    </w:p>
  </w:comment>
  <w:comment w:id="876" w:author="AnneMarieW" w:date="2016-10-04T15:27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arms were defined, mentioned, and used in Ch2. Do you want to mention where to find that here?</w:t>
      </w:r>
    </w:p>
  </w:comment>
  <w:comment w:id="954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You’ve said this many times in the preceding text. Perhaps reword here to say:</w:t>
      </w:r>
      <w:r w:rsidRPr="000D2798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Another important detail about </w:t>
      </w:r>
      <w:r w:rsidRPr="00EA32D2">
        <w:rPr>
          <w:rStyle w:val="Literal"/>
        </w:rPr>
        <w:t>if</w:t>
      </w:r>
      <w:r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is </w:t>
      </w:r>
      <w:r>
        <w:rPr>
          <w:rFonts w:eastAsia="Microsoft YaHei"/>
        </w:rPr>
        <w:t xml:space="preserve">that because it’s </w:t>
      </w:r>
      <w:r>
        <w:rPr>
          <w:rFonts w:eastAsia="Microsoft YaHei" w:hint="eastAsia"/>
        </w:rPr>
        <w:t>an expressi</w:t>
      </w:r>
      <w:r>
        <w:rPr>
          <w:rStyle w:val="CommentReference"/>
        </w:rPr>
        <w:annotationRef/>
      </w:r>
      <w:r>
        <w:rPr>
          <w:rFonts w:eastAsia="Microsoft YaHei" w:hint="eastAsia"/>
        </w:rPr>
        <w:t>on</w:t>
      </w:r>
      <w:r>
        <w:rPr>
          <w:rFonts w:eastAsia="Microsoft YaHei"/>
        </w:rPr>
        <w:t>, you</w:t>
      </w:r>
      <w:r>
        <w:rPr>
          <w:rFonts w:eastAsia="Microsoft YaHei" w:hint="eastAsia"/>
        </w:rPr>
        <w:t xml:space="preserve"> can use it on the right side of a</w:t>
      </w:r>
      <w:r w:rsidRPr="004C0ED4">
        <w:rPr>
          <w:rFonts w:eastAsia="Microsoft YaHei" w:hint="eastAsia"/>
        </w:rPr>
        <w:t xml:space="preserve"> </w:t>
      </w:r>
      <w:r w:rsidRPr="00EA32D2">
        <w:rPr>
          <w:rStyle w:val="Literal"/>
        </w:rPr>
        <w:t>let</w:t>
      </w:r>
      <w:r w:rsidRPr="004C0ED4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binding, for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instance</w:t>
      </w:r>
      <w:r>
        <w:rPr>
          <w:rFonts w:eastAsia="Microsoft YaHei"/>
        </w:rPr>
        <w:t>:</w:t>
      </w:r>
    </w:p>
  </w:comment>
  <w:comment w:id="964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Do you get one just one value or do you get a value from each arm?</w:t>
      </w:r>
    </w:p>
  </w:comment>
  <w:comment w:id="965" w:author="AnneMarieW" w:date="2016-10-04T10:14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Not sure which one you’re referring to. Best to use a listing number to make it easy to cross-reference for readers.</w:t>
      </w:r>
    </w:p>
  </w:comment>
  <w:comment w:id="966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Does “they” refer to the value or to the type?</w:t>
      </w:r>
    </w:p>
  </w:comment>
  <w:comment w:id="1046" w:author="AnneMarieW" w:date="2016-10-04T15:32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Want to tell readers the name of the section and page in Ch2?</w:t>
      </w:r>
    </w:p>
  </w:comment>
  <w:comment w:id="1138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Best to use a listing number to cross-reference the previous example so readers know exactly which one you’re referring to.</w:t>
      </w:r>
    </w:p>
  </w:comment>
  <w:comment w:id="1150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Please use a listing number for a cross-reference.</w:t>
      </w:r>
    </w:p>
  </w:comment>
  <w:comment w:id="1159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Please fill in chapter numbers.</w:t>
      </w:r>
    </w:p>
  </w:comment>
  <w:comment w:id="1174" w:author="AnneMarieW" w:date="2016-10-04T10:08:00Z" w:initials="AM">
    <w:p w:rsidR="00101555" w:rsidRDefault="00101555">
      <w:pPr>
        <w:pStyle w:val="CommentText"/>
      </w:pPr>
      <w:r>
        <w:rPr>
          <w:rStyle w:val="CommentReference"/>
        </w:rPr>
        <w:annotationRef/>
      </w:r>
      <w:r>
        <w:t>Au: Please use the listing number as a cross-reference.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">
    <w:altName w:val="Arial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MS Gothic"/>
    <w:charset w:val="00"/>
    <w:family w:val="roman"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New Baskervil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altName w:val="Catriel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A394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40C1764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76B06A6"/>
    <w:multiLevelType w:val="multilevel"/>
    <w:tmpl w:val="AE2EA8A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linkStyles/>
  <w:stylePaneFormatFilter w:val="1728"/>
  <w:stylePaneSortMethod w:val="0000"/>
  <w:trackRevisions/>
  <w:defaultTabStop w:val="720"/>
  <w:characterSpacingControl w:val="doNotCompress"/>
  <w:compat/>
  <w:rsids>
    <w:rsidRoot w:val="000032FF"/>
    <w:rsid w:val="000032FF"/>
    <w:rsid w:val="00006A8D"/>
    <w:rsid w:val="00052639"/>
    <w:rsid w:val="00055F33"/>
    <w:rsid w:val="0007087B"/>
    <w:rsid w:val="00070F5D"/>
    <w:rsid w:val="00074518"/>
    <w:rsid w:val="000804D3"/>
    <w:rsid w:val="00090799"/>
    <w:rsid w:val="0009229B"/>
    <w:rsid w:val="000A4F68"/>
    <w:rsid w:val="000D2798"/>
    <w:rsid w:val="000D5F52"/>
    <w:rsid w:val="000E64F4"/>
    <w:rsid w:val="000F24F4"/>
    <w:rsid w:val="00101555"/>
    <w:rsid w:val="00107C18"/>
    <w:rsid w:val="0011593A"/>
    <w:rsid w:val="00121B43"/>
    <w:rsid w:val="0015584C"/>
    <w:rsid w:val="001B0BD4"/>
    <w:rsid w:val="001E74AE"/>
    <w:rsid w:val="001F3245"/>
    <w:rsid w:val="00227F73"/>
    <w:rsid w:val="00236216"/>
    <w:rsid w:val="00252F47"/>
    <w:rsid w:val="00270534"/>
    <w:rsid w:val="0027687A"/>
    <w:rsid w:val="00291B05"/>
    <w:rsid w:val="00293474"/>
    <w:rsid w:val="002C4B84"/>
    <w:rsid w:val="002D5339"/>
    <w:rsid w:val="003034FC"/>
    <w:rsid w:val="00322CEA"/>
    <w:rsid w:val="00392AE8"/>
    <w:rsid w:val="003A7CDD"/>
    <w:rsid w:val="003B16D7"/>
    <w:rsid w:val="003C0DD9"/>
    <w:rsid w:val="003D3BEE"/>
    <w:rsid w:val="003D6EE3"/>
    <w:rsid w:val="003F5712"/>
    <w:rsid w:val="0042760C"/>
    <w:rsid w:val="00461E1A"/>
    <w:rsid w:val="004621E7"/>
    <w:rsid w:val="004A178A"/>
    <w:rsid w:val="004A5C04"/>
    <w:rsid w:val="004B7F82"/>
    <w:rsid w:val="004C0ED4"/>
    <w:rsid w:val="004C15B0"/>
    <w:rsid w:val="00525C6B"/>
    <w:rsid w:val="00537E8D"/>
    <w:rsid w:val="00557CD0"/>
    <w:rsid w:val="0059504D"/>
    <w:rsid w:val="00633E1D"/>
    <w:rsid w:val="0065332F"/>
    <w:rsid w:val="00654378"/>
    <w:rsid w:val="006661AE"/>
    <w:rsid w:val="006802C4"/>
    <w:rsid w:val="006E0EEF"/>
    <w:rsid w:val="006F2AF5"/>
    <w:rsid w:val="00705DFE"/>
    <w:rsid w:val="00721AA8"/>
    <w:rsid w:val="00740356"/>
    <w:rsid w:val="007846EA"/>
    <w:rsid w:val="007919B2"/>
    <w:rsid w:val="007D3C93"/>
    <w:rsid w:val="008162F8"/>
    <w:rsid w:val="00841054"/>
    <w:rsid w:val="008414B8"/>
    <w:rsid w:val="00847A9F"/>
    <w:rsid w:val="0087394F"/>
    <w:rsid w:val="00883617"/>
    <w:rsid w:val="00893A5D"/>
    <w:rsid w:val="00895EC8"/>
    <w:rsid w:val="008E2DAB"/>
    <w:rsid w:val="00932640"/>
    <w:rsid w:val="00984638"/>
    <w:rsid w:val="00990707"/>
    <w:rsid w:val="009A7F8E"/>
    <w:rsid w:val="009B5000"/>
    <w:rsid w:val="009D09C5"/>
    <w:rsid w:val="009F4F93"/>
    <w:rsid w:val="009F5B00"/>
    <w:rsid w:val="009F6F4F"/>
    <w:rsid w:val="00A46269"/>
    <w:rsid w:val="00A50FD0"/>
    <w:rsid w:val="00AA62D8"/>
    <w:rsid w:val="00AC1635"/>
    <w:rsid w:val="00AC6D3F"/>
    <w:rsid w:val="00AD47BF"/>
    <w:rsid w:val="00AE1787"/>
    <w:rsid w:val="00B051BA"/>
    <w:rsid w:val="00B10D92"/>
    <w:rsid w:val="00B34FE2"/>
    <w:rsid w:val="00B63855"/>
    <w:rsid w:val="00BB3439"/>
    <w:rsid w:val="00C03AA9"/>
    <w:rsid w:val="00C04CE4"/>
    <w:rsid w:val="00C06D3E"/>
    <w:rsid w:val="00C167D9"/>
    <w:rsid w:val="00C61381"/>
    <w:rsid w:val="00CB392E"/>
    <w:rsid w:val="00CC2B52"/>
    <w:rsid w:val="00CC3E59"/>
    <w:rsid w:val="00CD442E"/>
    <w:rsid w:val="00D13E27"/>
    <w:rsid w:val="00D46C82"/>
    <w:rsid w:val="00D55926"/>
    <w:rsid w:val="00D63F52"/>
    <w:rsid w:val="00DC2D59"/>
    <w:rsid w:val="00DC684D"/>
    <w:rsid w:val="00DD4FDD"/>
    <w:rsid w:val="00DF2948"/>
    <w:rsid w:val="00DF6F7C"/>
    <w:rsid w:val="00E20F5C"/>
    <w:rsid w:val="00E5620A"/>
    <w:rsid w:val="00E6226F"/>
    <w:rsid w:val="00EA32D2"/>
    <w:rsid w:val="00EC1874"/>
    <w:rsid w:val="00ED7606"/>
    <w:rsid w:val="00EE4384"/>
    <w:rsid w:val="00F14721"/>
    <w:rsid w:val="00F93D0F"/>
    <w:rsid w:val="00FB5C4E"/>
    <w:rsid w:val="00FB7203"/>
    <w:rsid w:val="00FC69CF"/>
    <w:rsid w:val="00FD4D06"/>
    <w:rsid w:val="00FF1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3A7CDD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A7CDD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A7CDD"/>
    <w:pPr>
      <w:keepNext/>
      <w:numPr>
        <w:ilvl w:val="2"/>
        <w:numId w:val="1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A7CDD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A7CDD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A7CDD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3A7CDD"/>
    <w:pPr>
      <w:numPr>
        <w:ilvl w:val="6"/>
        <w:numId w:val="1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3A7CDD"/>
    <w:pPr>
      <w:numPr>
        <w:ilvl w:val="7"/>
        <w:numId w:val="1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3A7CDD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2F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32F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32F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032F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0032FF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0032FF"/>
  </w:style>
  <w:style w:type="character" w:styleId="Hyperlink">
    <w:name w:val="Hyperlink"/>
    <w:rsid w:val="003A7CDD"/>
    <w:rPr>
      <w:color w:val="0000FF"/>
      <w:u w:val="single"/>
    </w:rPr>
  </w:style>
  <w:style w:type="character" w:styleId="FollowedHyperlink">
    <w:name w:val="FollowedHyperlink"/>
    <w:rsid w:val="003A7CD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0032FF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032FF"/>
  </w:style>
  <w:style w:type="character" w:styleId="Emphasis">
    <w:name w:val="Emphasis"/>
    <w:rsid w:val="003A7CDD"/>
    <w:rPr>
      <w:i/>
      <w:iCs/>
    </w:rPr>
  </w:style>
  <w:style w:type="character" w:styleId="HTMLCode">
    <w:name w:val="HTML Code"/>
    <w:uiPriority w:val="99"/>
    <w:semiHidden/>
    <w:rsid w:val="000032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032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2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32FF"/>
  </w:style>
  <w:style w:type="character" w:customStyle="1" w:styleId="hljs-string">
    <w:name w:val="hljs-string"/>
    <w:basedOn w:val="DefaultParagraphFont"/>
    <w:rsid w:val="000032FF"/>
  </w:style>
  <w:style w:type="character" w:customStyle="1" w:styleId="hljs-comment">
    <w:name w:val="hljs-comment"/>
    <w:basedOn w:val="DefaultParagraphFont"/>
    <w:rsid w:val="000032FF"/>
  </w:style>
  <w:style w:type="character" w:customStyle="1" w:styleId="hljs-builtin">
    <w:name w:val="hljs-built_in"/>
    <w:basedOn w:val="DefaultParagraphFont"/>
    <w:rsid w:val="000032FF"/>
  </w:style>
  <w:style w:type="character" w:customStyle="1" w:styleId="hljs-number">
    <w:name w:val="hljs-number"/>
    <w:basedOn w:val="DefaultParagraphFont"/>
    <w:rsid w:val="000032FF"/>
  </w:style>
  <w:style w:type="character" w:customStyle="1" w:styleId="hljs-function">
    <w:name w:val="hljs-function"/>
    <w:basedOn w:val="DefaultParagraphFont"/>
    <w:rsid w:val="000032FF"/>
  </w:style>
  <w:style w:type="character" w:customStyle="1" w:styleId="hljs-title">
    <w:name w:val="hljs-title"/>
    <w:basedOn w:val="DefaultParagraphFont"/>
    <w:rsid w:val="000032FF"/>
  </w:style>
  <w:style w:type="numbering" w:styleId="111111">
    <w:name w:val="Outline List 2"/>
    <w:basedOn w:val="NoList"/>
    <w:semiHidden/>
    <w:rsid w:val="000032FF"/>
    <w:pPr>
      <w:numPr>
        <w:numId w:val="1"/>
      </w:numPr>
    </w:pPr>
  </w:style>
  <w:style w:type="numbering" w:styleId="1ai">
    <w:name w:val="Outline List 1"/>
    <w:basedOn w:val="NoList"/>
    <w:semiHidden/>
    <w:rsid w:val="000032FF"/>
    <w:pPr>
      <w:numPr>
        <w:numId w:val="2"/>
      </w:numPr>
    </w:pPr>
  </w:style>
  <w:style w:type="paragraph" w:customStyle="1" w:styleId="1stPara">
    <w:name w:val="1st Para"/>
    <w:next w:val="Body"/>
    <w:autoRedefine/>
    <w:rsid w:val="003A7CDD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3A7C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0032FF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5Char">
    <w:name w:val="Heading 5 Char"/>
    <w:basedOn w:val="DefaultParagraphFont"/>
    <w:link w:val="Heading5"/>
    <w:rsid w:val="000032F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032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032F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032FF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0032FF"/>
    <w:pPr>
      <w:numPr>
        <w:numId w:val="3"/>
      </w:numPr>
    </w:pPr>
  </w:style>
  <w:style w:type="paragraph" w:customStyle="1" w:styleId="AuthorQuery">
    <w:name w:val="Author Query"/>
    <w:autoRedefine/>
    <w:qFormat/>
    <w:rsid w:val="003A7CDD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qFormat/>
    <w:rsid w:val="003A7CDD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0032FF"/>
  </w:style>
  <w:style w:type="paragraph" w:customStyle="1" w:styleId="BlockQuote">
    <w:name w:val="Block Quote"/>
    <w:next w:val="Normal"/>
    <w:autoRedefine/>
    <w:rsid w:val="003A7CDD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0032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unhideWhenUsed/>
    <w:rsid w:val="003A7C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A7CDD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032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032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32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032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032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032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032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3A7CDD"/>
    <w:rPr>
      <w:color w:val="808080"/>
    </w:rPr>
  </w:style>
  <w:style w:type="paragraph" w:customStyle="1" w:styleId="BodyFirst">
    <w:name w:val="BodyFirst"/>
    <w:next w:val="Body"/>
    <w:autoRedefine/>
    <w:qFormat/>
    <w:rsid w:val="003A7CD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3A7CDD"/>
    <w:rPr>
      <w:color w:val="808080"/>
    </w:rPr>
  </w:style>
  <w:style w:type="paragraph" w:customStyle="1" w:styleId="BulletA">
    <w:name w:val="BulletA"/>
    <w:next w:val="Normal"/>
    <w:autoRedefine/>
    <w:rsid w:val="003A7CD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3A7CDD"/>
    <w:rPr>
      <w:color w:val="33CCCC"/>
    </w:rPr>
  </w:style>
  <w:style w:type="paragraph" w:customStyle="1" w:styleId="BulletB">
    <w:name w:val="BulletB"/>
    <w:next w:val="Normal"/>
    <w:autoRedefine/>
    <w:rsid w:val="003A7CD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3A7CDD"/>
    <w:rPr>
      <w:color w:val="33CCCC"/>
    </w:rPr>
  </w:style>
  <w:style w:type="paragraph" w:customStyle="1" w:styleId="BulletC">
    <w:name w:val="BulletC"/>
    <w:next w:val="Normal"/>
    <w:autoRedefine/>
    <w:rsid w:val="003A7CD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3A7CDD"/>
    <w:rPr>
      <w:color w:val="33CCCC"/>
    </w:rPr>
  </w:style>
  <w:style w:type="paragraph" w:styleId="Caption">
    <w:name w:val="caption"/>
    <w:basedOn w:val="Normal"/>
    <w:next w:val="Normal"/>
    <w:autoRedefine/>
    <w:qFormat/>
    <w:rsid w:val="003A7C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3A7CDD"/>
    <w:rPr>
      <w:color w:val="808080"/>
    </w:rPr>
  </w:style>
  <w:style w:type="paragraph" w:customStyle="1" w:styleId="ChapterStart">
    <w:name w:val="ChapterStart"/>
    <w:next w:val="ChapterTitle"/>
    <w:autoRedefine/>
    <w:rsid w:val="003A7CD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3A7CDD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0032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CodeB"/>
    <w:autoRedefine/>
    <w:rsid w:val="003A7CD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3A7CDD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3A7CD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3A7CDD"/>
    <w:pPr>
      <w:ind w:left="-317"/>
    </w:pPr>
    <w:rPr>
      <w:color w:val="999999"/>
    </w:rPr>
  </w:style>
  <w:style w:type="paragraph" w:customStyle="1" w:styleId="CodeB">
    <w:name w:val="CodeB"/>
    <w:autoRedefine/>
    <w:rsid w:val="003A7CDD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3A7CDD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3A7CDD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3A7CDD"/>
    <w:pPr>
      <w:ind w:left="-317"/>
    </w:pPr>
    <w:rPr>
      <w:color w:val="999999"/>
    </w:rPr>
  </w:style>
  <w:style w:type="paragraph" w:customStyle="1" w:styleId="CodeC">
    <w:name w:val="CodeC"/>
    <w:next w:val="Body"/>
    <w:autoRedefine/>
    <w:rsid w:val="003A7C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3A7C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3A7C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3A7CDD"/>
    <w:pPr>
      <w:ind w:left="-317"/>
    </w:pPr>
    <w:rPr>
      <w:color w:val="999999"/>
    </w:rPr>
  </w:style>
  <w:style w:type="paragraph" w:customStyle="1" w:styleId="CodeSingle">
    <w:name w:val="CodeSingle"/>
    <w:next w:val="Body"/>
    <w:autoRedefine/>
    <w:rsid w:val="003A7C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3A7C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3A7C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3A7CDD"/>
    <w:pPr>
      <w:ind w:left="-317"/>
    </w:pPr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0032FF"/>
  </w:style>
  <w:style w:type="character" w:customStyle="1" w:styleId="DateChar">
    <w:name w:val="Date Char"/>
    <w:basedOn w:val="DefaultParagraphFont"/>
    <w:link w:val="Dat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032FF"/>
  </w:style>
  <w:style w:type="character" w:customStyle="1" w:styleId="E-mailSignatureChar">
    <w:name w:val="E-mail Signature Char"/>
    <w:basedOn w:val="DefaultParagraphFont"/>
    <w:link w:val="E-mail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qFormat/>
    <w:rsid w:val="003A7CDD"/>
    <w:rPr>
      <w:b/>
      <w:color w:val="0000FF"/>
    </w:rPr>
  </w:style>
  <w:style w:type="character" w:customStyle="1" w:styleId="EmphasisBoldBox">
    <w:name w:val="EmphasisBoldBox"/>
    <w:rsid w:val="003A7CDD"/>
    <w:rPr>
      <w:b/>
      <w:color w:val="3366FF"/>
    </w:rPr>
  </w:style>
  <w:style w:type="character" w:customStyle="1" w:styleId="EmphasisBoldItal">
    <w:name w:val="EmphasisBoldItal"/>
    <w:rsid w:val="003A7CDD"/>
    <w:rPr>
      <w:b/>
      <w:i/>
      <w:color w:val="0000FF"/>
    </w:rPr>
  </w:style>
  <w:style w:type="character" w:customStyle="1" w:styleId="EmphasisItalic">
    <w:name w:val="EmphasisItalic"/>
    <w:qFormat/>
    <w:rsid w:val="003A7CDD"/>
    <w:rPr>
      <w:i/>
      <w:color w:val="0000FF"/>
    </w:rPr>
  </w:style>
  <w:style w:type="character" w:customStyle="1" w:styleId="EmphasisItalicBox">
    <w:name w:val="EmphasisItalicBox"/>
    <w:rsid w:val="003A7CDD"/>
    <w:rPr>
      <w:i/>
      <w:color w:val="CC99FF"/>
    </w:rPr>
  </w:style>
  <w:style w:type="character" w:customStyle="1" w:styleId="EmphasisItalicFoot">
    <w:name w:val="EmphasisItalicFoot"/>
    <w:rsid w:val="003A7CDD"/>
    <w:rPr>
      <w:i/>
      <w:color w:val="99CCFF"/>
      <w:sz w:val="16"/>
      <w:szCs w:val="16"/>
    </w:rPr>
  </w:style>
  <w:style w:type="character" w:customStyle="1" w:styleId="EmphasisNote">
    <w:name w:val="EmphasisNote"/>
    <w:rsid w:val="003A7CDD"/>
    <w:rPr>
      <w:color w:val="3366FF"/>
    </w:rPr>
  </w:style>
  <w:style w:type="character" w:customStyle="1" w:styleId="EmphasisRevCaption">
    <w:name w:val="EmphasisRevCaption"/>
    <w:qFormat/>
    <w:rsid w:val="003A7CDD"/>
    <w:rPr>
      <w:i/>
      <w:color w:val="CC99FF"/>
    </w:rPr>
  </w:style>
  <w:style w:type="character" w:customStyle="1" w:styleId="EmphasisRevItal">
    <w:name w:val="EmphasisRevItal"/>
    <w:qFormat/>
    <w:rsid w:val="003A7CDD"/>
    <w:rPr>
      <w:color w:val="0000FF"/>
    </w:rPr>
  </w:style>
  <w:style w:type="paragraph" w:styleId="EnvelopeAddress">
    <w:name w:val="envelope address"/>
    <w:basedOn w:val="Normal"/>
    <w:semiHidden/>
    <w:rsid w:val="000032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032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3A7CDD"/>
    <w:pPr>
      <w:ind w:left="1080" w:right="1080"/>
    </w:pPr>
    <w:rPr>
      <w:i/>
    </w:rPr>
  </w:style>
  <w:style w:type="paragraph" w:styleId="Footer">
    <w:name w:val="footer"/>
    <w:basedOn w:val="Normal"/>
    <w:link w:val="FooterChar"/>
    <w:rsid w:val="003A7CD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A7CDD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3A7CDD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3A7CDD"/>
    <w:rPr>
      <w:sz w:val="20"/>
    </w:rPr>
  </w:style>
  <w:style w:type="paragraph" w:customStyle="1" w:styleId="GroupTitlesIX">
    <w:name w:val="GroupTitlesIX"/>
    <w:autoRedefine/>
    <w:rsid w:val="003A7C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3A7C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003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0032FF"/>
  </w:style>
  <w:style w:type="paragraph" w:styleId="HTMLAddress">
    <w:name w:val="HTML Address"/>
    <w:basedOn w:val="Normal"/>
    <w:link w:val="HTMLAddressChar"/>
    <w:semiHidden/>
    <w:rsid w:val="000032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032FF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semiHidden/>
    <w:rsid w:val="000032FF"/>
    <w:rPr>
      <w:i/>
      <w:iCs/>
    </w:rPr>
  </w:style>
  <w:style w:type="character" w:styleId="HTMLDefinition">
    <w:name w:val="HTML Definition"/>
    <w:semiHidden/>
    <w:rsid w:val="000032FF"/>
    <w:rPr>
      <w:i/>
      <w:iCs/>
    </w:rPr>
  </w:style>
  <w:style w:type="character" w:styleId="HTMLKeyboard">
    <w:name w:val="HTML Keyboard"/>
    <w:semiHidden/>
    <w:rsid w:val="000032F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0032FF"/>
    <w:rPr>
      <w:rFonts w:ascii="Courier New" w:hAnsi="Courier New" w:cs="Courier New"/>
    </w:rPr>
  </w:style>
  <w:style w:type="character" w:styleId="HTMLTypewriter">
    <w:name w:val="HTML Typewriter"/>
    <w:semiHidden/>
    <w:rsid w:val="000032F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032FF"/>
    <w:rPr>
      <w:i/>
      <w:iCs/>
    </w:rPr>
  </w:style>
  <w:style w:type="character" w:customStyle="1" w:styleId="Italic">
    <w:name w:val="Italic"/>
    <w:rsid w:val="003A7CDD"/>
    <w:rPr>
      <w:i/>
      <w:color w:val="000000"/>
    </w:rPr>
  </w:style>
  <w:style w:type="character" w:customStyle="1" w:styleId="Keycap">
    <w:name w:val="Keycap"/>
    <w:rsid w:val="003A7CDD"/>
    <w:rPr>
      <w:smallCaps/>
      <w:color w:val="0000FF"/>
    </w:rPr>
  </w:style>
  <w:style w:type="paragraph" w:customStyle="1" w:styleId="Level1IX">
    <w:name w:val="Level1IX"/>
    <w:autoRedefine/>
    <w:rsid w:val="003A7CDD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3A7CDD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3A7CDD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0032FF"/>
  </w:style>
  <w:style w:type="paragraph" w:styleId="List">
    <w:name w:val="List"/>
    <w:basedOn w:val="Normal"/>
    <w:semiHidden/>
    <w:rsid w:val="000032FF"/>
    <w:pPr>
      <w:ind w:left="360" w:hanging="360"/>
    </w:pPr>
  </w:style>
  <w:style w:type="paragraph" w:styleId="List2">
    <w:name w:val="List 2"/>
    <w:basedOn w:val="Normal"/>
    <w:semiHidden/>
    <w:rsid w:val="000032FF"/>
    <w:pPr>
      <w:ind w:left="720" w:hanging="360"/>
    </w:pPr>
  </w:style>
  <w:style w:type="paragraph" w:styleId="List3">
    <w:name w:val="List 3"/>
    <w:basedOn w:val="Normal"/>
    <w:semiHidden/>
    <w:rsid w:val="000032FF"/>
    <w:pPr>
      <w:ind w:left="1080" w:hanging="360"/>
    </w:pPr>
  </w:style>
  <w:style w:type="paragraph" w:styleId="List4">
    <w:name w:val="List 4"/>
    <w:basedOn w:val="Normal"/>
    <w:semiHidden/>
    <w:rsid w:val="000032FF"/>
    <w:pPr>
      <w:ind w:left="1440" w:hanging="360"/>
    </w:pPr>
  </w:style>
  <w:style w:type="paragraph" w:styleId="List5">
    <w:name w:val="List 5"/>
    <w:basedOn w:val="Normal"/>
    <w:semiHidden/>
    <w:rsid w:val="000032FF"/>
    <w:pPr>
      <w:ind w:left="1800" w:hanging="360"/>
    </w:pPr>
  </w:style>
  <w:style w:type="paragraph" w:styleId="ListBullet">
    <w:name w:val="List Bullet"/>
    <w:basedOn w:val="Normal"/>
    <w:autoRedefine/>
    <w:semiHidden/>
    <w:rsid w:val="000032FF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0032FF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0032FF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0032FF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0032FF"/>
    <w:pPr>
      <w:numPr>
        <w:numId w:val="8"/>
      </w:numPr>
    </w:pPr>
  </w:style>
  <w:style w:type="paragraph" w:styleId="ListContinue">
    <w:name w:val="List Continue"/>
    <w:basedOn w:val="Normal"/>
    <w:semiHidden/>
    <w:rsid w:val="000032FF"/>
    <w:pPr>
      <w:spacing w:after="120"/>
      <w:ind w:left="360"/>
    </w:pPr>
  </w:style>
  <w:style w:type="paragraph" w:styleId="ListContinue2">
    <w:name w:val="List Continue 2"/>
    <w:basedOn w:val="Normal"/>
    <w:semiHidden/>
    <w:rsid w:val="000032FF"/>
    <w:pPr>
      <w:spacing w:after="120"/>
      <w:ind w:left="720"/>
    </w:pPr>
  </w:style>
  <w:style w:type="paragraph" w:styleId="ListContinue3">
    <w:name w:val="List Continue 3"/>
    <w:basedOn w:val="Normal"/>
    <w:semiHidden/>
    <w:rsid w:val="000032FF"/>
    <w:pPr>
      <w:spacing w:after="120"/>
      <w:ind w:left="1080"/>
    </w:pPr>
  </w:style>
  <w:style w:type="paragraph" w:styleId="ListContinue4">
    <w:name w:val="List Continue 4"/>
    <w:basedOn w:val="Normal"/>
    <w:semiHidden/>
    <w:rsid w:val="000032FF"/>
    <w:pPr>
      <w:spacing w:after="120"/>
      <w:ind w:left="1440"/>
    </w:pPr>
  </w:style>
  <w:style w:type="paragraph" w:styleId="ListContinue5">
    <w:name w:val="List Continue 5"/>
    <w:basedOn w:val="Normal"/>
    <w:semiHidden/>
    <w:rsid w:val="000032FF"/>
    <w:pPr>
      <w:spacing w:after="120"/>
      <w:ind w:left="1800"/>
    </w:pPr>
  </w:style>
  <w:style w:type="paragraph" w:styleId="ListNumber">
    <w:name w:val="List Number"/>
    <w:basedOn w:val="Normal"/>
    <w:semiHidden/>
    <w:rsid w:val="000032FF"/>
    <w:pPr>
      <w:numPr>
        <w:numId w:val="9"/>
      </w:numPr>
    </w:pPr>
  </w:style>
  <w:style w:type="paragraph" w:styleId="ListNumber2">
    <w:name w:val="List Number 2"/>
    <w:basedOn w:val="Normal"/>
    <w:semiHidden/>
    <w:rsid w:val="000032FF"/>
    <w:pPr>
      <w:numPr>
        <w:numId w:val="10"/>
      </w:numPr>
    </w:pPr>
  </w:style>
  <w:style w:type="paragraph" w:styleId="ListNumber3">
    <w:name w:val="List Number 3"/>
    <w:basedOn w:val="Normal"/>
    <w:semiHidden/>
    <w:rsid w:val="000032FF"/>
    <w:pPr>
      <w:numPr>
        <w:numId w:val="11"/>
      </w:numPr>
    </w:pPr>
  </w:style>
  <w:style w:type="paragraph" w:styleId="ListNumber4">
    <w:name w:val="List Number 4"/>
    <w:basedOn w:val="Normal"/>
    <w:semiHidden/>
    <w:rsid w:val="000032FF"/>
    <w:pPr>
      <w:numPr>
        <w:numId w:val="12"/>
      </w:numPr>
    </w:pPr>
  </w:style>
  <w:style w:type="paragraph" w:styleId="ListNumber5">
    <w:name w:val="List Number 5"/>
    <w:basedOn w:val="Normal"/>
    <w:semiHidden/>
    <w:rsid w:val="000032FF"/>
    <w:pPr>
      <w:numPr>
        <w:numId w:val="13"/>
      </w:numPr>
    </w:pPr>
  </w:style>
  <w:style w:type="paragraph" w:customStyle="1" w:styleId="ListPlainA">
    <w:name w:val="List Plain A"/>
    <w:autoRedefine/>
    <w:qFormat/>
    <w:rsid w:val="003A7CDD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3A7CDD"/>
    <w:rPr>
      <w:color w:val="CC99FF"/>
    </w:rPr>
  </w:style>
  <w:style w:type="paragraph" w:customStyle="1" w:styleId="ListPlainB">
    <w:name w:val="List Plain B"/>
    <w:autoRedefine/>
    <w:qFormat/>
    <w:rsid w:val="003A7CDD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3A7CDD"/>
    <w:rPr>
      <w:color w:val="CC99FF"/>
    </w:rPr>
  </w:style>
  <w:style w:type="paragraph" w:customStyle="1" w:styleId="ListPlainC">
    <w:name w:val="List Plain C"/>
    <w:next w:val="Body"/>
    <w:autoRedefine/>
    <w:qFormat/>
    <w:rsid w:val="003A7CDD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3A7CDD"/>
    <w:rPr>
      <w:color w:val="CC99FF"/>
    </w:rPr>
  </w:style>
  <w:style w:type="paragraph" w:customStyle="1" w:styleId="ListBody">
    <w:name w:val="ListBody"/>
    <w:next w:val="Normal"/>
    <w:autoRedefine/>
    <w:qFormat/>
    <w:rsid w:val="003A7CDD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3A7CDD"/>
    <w:rPr>
      <w:color w:val="808080"/>
    </w:rPr>
  </w:style>
  <w:style w:type="paragraph" w:customStyle="1" w:styleId="ListHead">
    <w:name w:val="ListHead"/>
    <w:next w:val="ListBody"/>
    <w:autoRedefine/>
    <w:qFormat/>
    <w:rsid w:val="003A7CDD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3A7CDD"/>
    <w:rPr>
      <w:color w:val="808080"/>
    </w:rPr>
  </w:style>
  <w:style w:type="paragraph" w:customStyle="1" w:styleId="Listing">
    <w:name w:val="Listing"/>
    <w:next w:val="Body"/>
    <w:autoRedefine/>
    <w:rsid w:val="003A7CDD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3A7CDD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qFormat/>
    <w:rsid w:val="003A7CDD"/>
    <w:rPr>
      <w:rFonts w:ascii="Courier" w:hAnsi="Courier"/>
      <w:color w:val="0000FF"/>
      <w:sz w:val="20"/>
    </w:rPr>
  </w:style>
  <w:style w:type="character" w:customStyle="1" w:styleId="LiteralBox">
    <w:name w:val="LiteralBox"/>
    <w:rsid w:val="003A7CDD"/>
    <w:rPr>
      <w:rFonts w:ascii="Courier" w:hAnsi="Courier"/>
      <w:color w:val="CC99FF"/>
      <w:sz w:val="20"/>
    </w:rPr>
  </w:style>
  <w:style w:type="character" w:customStyle="1" w:styleId="Literal1st">
    <w:name w:val="Literal1st"/>
    <w:rsid w:val="003A7CDD"/>
  </w:style>
  <w:style w:type="character" w:customStyle="1" w:styleId="LiteralBold">
    <w:name w:val="LiteralBold"/>
    <w:qFormat/>
    <w:rsid w:val="003A7CDD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qFormat/>
    <w:rsid w:val="003A7CDD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rsid w:val="003A7CDD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rsid w:val="003A7CDD"/>
  </w:style>
  <w:style w:type="character" w:customStyle="1" w:styleId="LiteralItal">
    <w:name w:val="LiteralItal"/>
    <w:qFormat/>
    <w:rsid w:val="003A7CDD"/>
    <w:rPr>
      <w:rFonts w:ascii="Courier" w:hAnsi="Courier"/>
      <w:i/>
      <w:color w:val="0000FF"/>
      <w:sz w:val="20"/>
    </w:rPr>
  </w:style>
  <w:style w:type="character" w:customStyle="1" w:styleId="MenuArrow">
    <w:name w:val="MenuArrow"/>
    <w:rsid w:val="003A7CDD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0032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032FF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0032FF"/>
    <w:pPr>
      <w:ind w:left="720"/>
    </w:pPr>
  </w:style>
  <w:style w:type="paragraph" w:customStyle="1" w:styleId="Note">
    <w:name w:val="Note"/>
    <w:next w:val="Body"/>
    <w:autoRedefine/>
    <w:rsid w:val="003A7CDD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0032FF"/>
  </w:style>
  <w:style w:type="character" w:customStyle="1" w:styleId="NoteHeadingChar">
    <w:name w:val="Note Heading Char"/>
    <w:basedOn w:val="DefaultParagraphFont"/>
    <w:link w:val="NoteHead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3A7CDD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3A7CD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3A7CDD"/>
    <w:rPr>
      <w:color w:val="666699"/>
    </w:rPr>
  </w:style>
  <w:style w:type="paragraph" w:customStyle="1" w:styleId="NumListB">
    <w:name w:val="NumListB"/>
    <w:next w:val="Normal"/>
    <w:autoRedefine/>
    <w:rsid w:val="003A7CD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3A7CDD"/>
    <w:rPr>
      <w:color w:val="666699"/>
    </w:rPr>
  </w:style>
  <w:style w:type="paragraph" w:customStyle="1" w:styleId="NumListC">
    <w:name w:val="NumListC"/>
    <w:next w:val="Normal"/>
    <w:autoRedefine/>
    <w:rsid w:val="003A7CD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3A7CDD"/>
    <w:rPr>
      <w:color w:val="666699"/>
    </w:rPr>
  </w:style>
  <w:style w:type="character" w:styleId="PageNumber">
    <w:name w:val="page number"/>
    <w:basedOn w:val="DefaultParagraphFont"/>
    <w:semiHidden/>
    <w:rsid w:val="000032FF"/>
  </w:style>
  <w:style w:type="paragraph" w:styleId="PlainText">
    <w:name w:val="Plain Text"/>
    <w:basedOn w:val="Normal"/>
    <w:link w:val="PlainTextChar"/>
    <w:semiHidden/>
    <w:rsid w:val="000032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0032FF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3A7CDD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032FF"/>
  </w:style>
  <w:style w:type="character" w:customStyle="1" w:styleId="SalutationChar">
    <w:name w:val="Salutation Char"/>
    <w:basedOn w:val="DefaultParagraphFont"/>
    <w:link w:val="Salutation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032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3A7CDD"/>
    <w:rPr>
      <w:b/>
      <w:bCs/>
    </w:rPr>
  </w:style>
  <w:style w:type="paragraph" w:customStyle="1" w:styleId="SubBullet">
    <w:name w:val="SubBullet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3A7CD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3A7CD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next w:val="BodyText"/>
    <w:link w:val="SubtitleChar"/>
    <w:qFormat/>
    <w:rsid w:val="003A7CDD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rsid w:val="003A7C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3A7CDD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3A7CDD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07C18"/>
    <w:pPr>
      <w:spacing w:before="120" w:after="120" w:line="360" w:lineRule="auto"/>
    </w:pPr>
    <w:rPr>
      <w:rFonts w:ascii="Microsoft YaHei" w:eastAsia="Microsoft YaHei" w:hAnsi="Microsoft YaHei" w:cs="Times New Roman"/>
      <w:color w:val="222222"/>
      <w:sz w:val="23"/>
      <w:szCs w:val="23"/>
    </w:rPr>
  </w:style>
  <w:style w:type="table" w:styleId="TableWeb1">
    <w:name w:val="Table Web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Subtitle"/>
    <w:link w:val="TitleChar"/>
    <w:qFormat/>
    <w:rsid w:val="003A7CDD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character" w:customStyle="1" w:styleId="TitleChar">
    <w:name w:val="Title Char"/>
    <w:link w:val="Title"/>
    <w:rsid w:val="003A7CDD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Wingdings">
    <w:name w:val="Wingdings"/>
    <w:qFormat/>
    <w:rsid w:val="003A7CDD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qFormat/>
    <w:rsid w:val="003A7CDD"/>
    <w:rPr>
      <w:rFonts w:ascii="Wingdings 2" w:hAnsi="Wingdings 2"/>
      <w:color w:val="99CCFF"/>
      <w:sz w:val="20"/>
    </w:rPr>
  </w:style>
  <w:style w:type="character" w:customStyle="1" w:styleId="Title2">
    <w:name w:val="Title2"/>
    <w:basedOn w:val="DefaultParagraphFont"/>
    <w:rsid w:val="00740356"/>
  </w:style>
  <w:style w:type="character" w:customStyle="1" w:styleId="hljs-literal">
    <w:name w:val="hljs-literal"/>
    <w:basedOn w:val="DefaultParagraphFont"/>
    <w:rsid w:val="00740356"/>
  </w:style>
  <w:style w:type="character" w:customStyle="1" w:styleId="Title3">
    <w:name w:val="Title3"/>
    <w:basedOn w:val="DefaultParagraphFont"/>
    <w:rsid w:val="00633E1D"/>
  </w:style>
  <w:style w:type="character" w:styleId="CommentReference">
    <w:name w:val="annotation reference"/>
    <w:basedOn w:val="DefaultParagraphFont"/>
    <w:uiPriority w:val="99"/>
    <w:semiHidden/>
    <w:unhideWhenUsed/>
    <w:rsid w:val="00932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64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6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40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22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29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9229B"/>
    <w:pPr>
      <w:spacing w:after="100"/>
      <w:ind w:left="400"/>
    </w:pPr>
  </w:style>
  <w:style w:type="character" w:customStyle="1" w:styleId="EmphasisBoldItalic">
    <w:name w:val="EmphasisBoldItalic"/>
    <w:rsid w:val="003A7CDD"/>
    <w:rPr>
      <w:rFonts w:ascii="Times New Roman" w:hAnsi="Times New Roman" w:cs="ITC New Baskerville"/>
      <w:b/>
      <w:bCs/>
      <w:i/>
      <w:iCs/>
      <w:color w:val="0000FF"/>
      <w:w w:val="100"/>
      <w:sz w:val="24"/>
      <w:szCs w:val="20"/>
    </w:rPr>
  </w:style>
  <w:style w:type="character" w:customStyle="1" w:styleId="FootnoteTextChar">
    <w:name w:val="Footnote Text Char"/>
    <w:rsid w:val="003A7CDD"/>
    <w:rPr>
      <w:rFonts w:ascii="Times New Roman" w:eastAsia="Times New Roman" w:hAnsi="Times New Roman" w:cs="Times New Roman"/>
    </w:rPr>
  </w:style>
  <w:style w:type="character" w:customStyle="1" w:styleId="FootnoteCharacters">
    <w:name w:val="Footnote Characters"/>
    <w:rsid w:val="003A7CDD"/>
    <w:rPr>
      <w:vertAlign w:val="superscript"/>
    </w:rPr>
  </w:style>
  <w:style w:type="paragraph" w:customStyle="1" w:styleId="Index">
    <w:name w:val="Index"/>
    <w:basedOn w:val="Normal"/>
    <w:rsid w:val="003A7CDD"/>
    <w:pPr>
      <w:suppressLineNumbers/>
    </w:pPr>
    <w:rPr>
      <w:rFonts w:cs="Mangal"/>
    </w:rPr>
  </w:style>
  <w:style w:type="paragraph" w:customStyle="1" w:styleId="ListPlain">
    <w:name w:val="List Plain"/>
    <w:rsid w:val="003A7CDD"/>
    <w:pPr>
      <w:widowControl w:val="0"/>
      <w:suppressAutoHyphens/>
      <w:spacing w:before="60" w:after="60" w:line="360" w:lineRule="auto"/>
      <w:ind w:left="360"/>
    </w:pPr>
    <w:rPr>
      <w:rFonts w:ascii="Times New Roman" w:eastAsia="Times New Roman" w:hAnsi="Times New Roman" w:cs="Cambria"/>
      <w:sz w:val="24"/>
      <w:szCs w:val="20"/>
      <w:lang w:eastAsia="zh-CN"/>
    </w:rPr>
  </w:style>
  <w:style w:type="paragraph" w:styleId="FootnoteText">
    <w:name w:val="footnote text"/>
    <w:basedOn w:val="Normal"/>
    <w:link w:val="FootnoteTextChar1"/>
    <w:rsid w:val="003A7CDD"/>
    <w:rPr>
      <w:sz w:val="24"/>
      <w:szCs w:val="24"/>
    </w:rPr>
  </w:style>
  <w:style w:type="character" w:customStyle="1" w:styleId="FootnoteTextChar1">
    <w:name w:val="Footnote Text Char1"/>
    <w:link w:val="FootnoteText"/>
    <w:rsid w:val="003A7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3A7CDD"/>
    <w:pPr>
      <w:ind w:left="720"/>
    </w:pPr>
  </w:style>
  <w:style w:type="paragraph" w:customStyle="1" w:styleId="Endnote">
    <w:name w:val="Endnote"/>
    <w:basedOn w:val="Body"/>
    <w:qFormat/>
    <w:rsid w:val="003A7CDD"/>
    <w:rPr>
      <w:sz w:val="20"/>
    </w:rPr>
  </w:style>
  <w:style w:type="character" w:customStyle="1" w:styleId="EndnoteReference1">
    <w:name w:val="Endnote Reference1"/>
    <w:rsid w:val="003A7CDD"/>
    <w:rPr>
      <w:rFonts w:ascii="Times New Roman" w:hAnsi="Times New Roman"/>
      <w:sz w:val="20"/>
    </w:rPr>
  </w:style>
  <w:style w:type="character" w:customStyle="1" w:styleId="Codecomment">
    <w:name w:val="Code comment"/>
    <w:qFormat/>
    <w:rsid w:val="003A7CDD"/>
    <w:rPr>
      <w:color w:val="808080"/>
    </w:rPr>
  </w:style>
  <w:style w:type="paragraph" w:customStyle="1" w:styleId="Code">
    <w:name w:val="Code"/>
    <w:basedOn w:val="CodeB"/>
    <w:qFormat/>
    <w:rsid w:val="003A7CDD"/>
  </w:style>
  <w:style w:type="paragraph" w:customStyle="1" w:styleId="Blockquote0">
    <w:name w:val="Block quote"/>
    <w:next w:val="Normal"/>
    <w:autoRedefine/>
    <w:rsid w:val="003A7CDD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name">
    <w:name w:val="filename"/>
    <w:qFormat/>
    <w:rsid w:val="003A7CDD"/>
    <w:pPr>
      <w:spacing w:after="0" w:line="240" w:lineRule="auto"/>
    </w:pPr>
    <w:rPr>
      <w:rFonts w:ascii="Times New Roman" w:eastAsia="Times New Roman" w:hAnsi="Times New Roman" w:cs="Times New Roman"/>
      <w:i/>
      <w:color w:val="92CDDC"/>
      <w:sz w:val="20"/>
      <w:szCs w:val="20"/>
    </w:rPr>
  </w:style>
  <w:style w:type="paragraph" w:styleId="Revision">
    <w:name w:val="Revision"/>
    <w:hidden/>
    <w:uiPriority w:val="99"/>
    <w:semiHidden/>
    <w:rsid w:val="001F32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3A7CDD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A7CDD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A7CDD"/>
    <w:pPr>
      <w:keepNext/>
      <w:numPr>
        <w:ilvl w:val="2"/>
        <w:numId w:val="1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A7CDD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A7CDD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A7CDD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3A7CDD"/>
    <w:pPr>
      <w:numPr>
        <w:ilvl w:val="6"/>
        <w:numId w:val="1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3A7CDD"/>
    <w:pPr>
      <w:numPr>
        <w:ilvl w:val="7"/>
        <w:numId w:val="1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3A7CDD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2F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32F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32F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032F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0032FF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0032FF"/>
  </w:style>
  <w:style w:type="character" w:styleId="Hyperlink">
    <w:name w:val="Hyperlink"/>
    <w:rsid w:val="003A7CDD"/>
    <w:rPr>
      <w:color w:val="0000FF"/>
      <w:u w:val="single"/>
    </w:rPr>
  </w:style>
  <w:style w:type="character" w:styleId="FollowedHyperlink">
    <w:name w:val="FollowedHyperlink"/>
    <w:rsid w:val="003A7CD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0032FF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032FF"/>
  </w:style>
  <w:style w:type="character" w:styleId="Emphasis">
    <w:name w:val="Emphasis"/>
    <w:rsid w:val="003A7CDD"/>
    <w:rPr>
      <w:i/>
      <w:iCs/>
    </w:rPr>
  </w:style>
  <w:style w:type="character" w:styleId="HTMLCode">
    <w:name w:val="HTML Code"/>
    <w:uiPriority w:val="99"/>
    <w:semiHidden/>
    <w:rsid w:val="000032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032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2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32FF"/>
  </w:style>
  <w:style w:type="character" w:customStyle="1" w:styleId="hljs-string">
    <w:name w:val="hljs-string"/>
    <w:basedOn w:val="DefaultParagraphFont"/>
    <w:rsid w:val="000032FF"/>
  </w:style>
  <w:style w:type="character" w:customStyle="1" w:styleId="hljs-comment">
    <w:name w:val="hljs-comment"/>
    <w:basedOn w:val="DefaultParagraphFont"/>
    <w:rsid w:val="000032FF"/>
  </w:style>
  <w:style w:type="character" w:customStyle="1" w:styleId="hljs-builtin">
    <w:name w:val="hljs-built_in"/>
    <w:basedOn w:val="DefaultParagraphFont"/>
    <w:rsid w:val="000032FF"/>
  </w:style>
  <w:style w:type="character" w:customStyle="1" w:styleId="hljs-number">
    <w:name w:val="hljs-number"/>
    <w:basedOn w:val="DefaultParagraphFont"/>
    <w:rsid w:val="000032FF"/>
  </w:style>
  <w:style w:type="character" w:customStyle="1" w:styleId="hljs-function">
    <w:name w:val="hljs-function"/>
    <w:basedOn w:val="DefaultParagraphFont"/>
    <w:rsid w:val="000032FF"/>
  </w:style>
  <w:style w:type="character" w:customStyle="1" w:styleId="hljs-title">
    <w:name w:val="hljs-title"/>
    <w:basedOn w:val="DefaultParagraphFont"/>
    <w:rsid w:val="000032FF"/>
  </w:style>
  <w:style w:type="numbering" w:styleId="111111">
    <w:name w:val="Outline List 2"/>
    <w:basedOn w:val="NoList"/>
    <w:semiHidden/>
    <w:rsid w:val="000032FF"/>
    <w:pPr>
      <w:numPr>
        <w:numId w:val="1"/>
      </w:numPr>
    </w:pPr>
  </w:style>
  <w:style w:type="numbering" w:styleId="1ai">
    <w:name w:val="Outline List 1"/>
    <w:basedOn w:val="NoList"/>
    <w:semiHidden/>
    <w:rsid w:val="000032FF"/>
    <w:pPr>
      <w:numPr>
        <w:numId w:val="2"/>
      </w:numPr>
    </w:pPr>
  </w:style>
  <w:style w:type="paragraph" w:customStyle="1" w:styleId="1stPara">
    <w:name w:val="1st Para"/>
    <w:next w:val="Body"/>
    <w:autoRedefine/>
    <w:rsid w:val="003A7CDD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3A7C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0032FF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5Char">
    <w:name w:val="Heading 5 Char"/>
    <w:basedOn w:val="DefaultParagraphFont"/>
    <w:link w:val="Heading5"/>
    <w:rsid w:val="000032F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032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032F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032FF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0032FF"/>
    <w:pPr>
      <w:numPr>
        <w:numId w:val="3"/>
      </w:numPr>
    </w:pPr>
  </w:style>
  <w:style w:type="paragraph" w:customStyle="1" w:styleId="AuthorQuery">
    <w:name w:val="Author Query"/>
    <w:autoRedefine/>
    <w:qFormat/>
    <w:rsid w:val="003A7CDD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qFormat/>
    <w:rsid w:val="003A7CDD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0032FF"/>
  </w:style>
  <w:style w:type="paragraph" w:customStyle="1" w:styleId="BlockQuote">
    <w:name w:val="Block Quote"/>
    <w:next w:val="Normal"/>
    <w:autoRedefine/>
    <w:rsid w:val="003A7CDD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0032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unhideWhenUsed/>
    <w:rsid w:val="003A7C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A7CDD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032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032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32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032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032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032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032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3A7CDD"/>
    <w:rPr>
      <w:color w:val="808080"/>
    </w:rPr>
  </w:style>
  <w:style w:type="paragraph" w:customStyle="1" w:styleId="BodyFirst">
    <w:name w:val="BodyFirst"/>
    <w:next w:val="Body"/>
    <w:autoRedefine/>
    <w:qFormat/>
    <w:rsid w:val="003A7CD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3A7CDD"/>
    <w:rPr>
      <w:color w:val="808080"/>
    </w:rPr>
  </w:style>
  <w:style w:type="paragraph" w:customStyle="1" w:styleId="BulletA">
    <w:name w:val="BulletA"/>
    <w:next w:val="Normal"/>
    <w:autoRedefine/>
    <w:rsid w:val="003A7CD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3A7CDD"/>
    <w:rPr>
      <w:color w:val="33CCCC"/>
    </w:rPr>
  </w:style>
  <w:style w:type="paragraph" w:customStyle="1" w:styleId="BulletB">
    <w:name w:val="BulletB"/>
    <w:next w:val="Normal"/>
    <w:autoRedefine/>
    <w:rsid w:val="003A7CD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3A7CDD"/>
    <w:rPr>
      <w:color w:val="33CCCC"/>
    </w:rPr>
  </w:style>
  <w:style w:type="paragraph" w:customStyle="1" w:styleId="BulletC">
    <w:name w:val="BulletC"/>
    <w:next w:val="Normal"/>
    <w:autoRedefine/>
    <w:rsid w:val="003A7CD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3A7CDD"/>
    <w:rPr>
      <w:color w:val="33CCCC"/>
    </w:rPr>
  </w:style>
  <w:style w:type="paragraph" w:styleId="Caption">
    <w:name w:val="caption"/>
    <w:basedOn w:val="Normal"/>
    <w:next w:val="Normal"/>
    <w:autoRedefine/>
    <w:qFormat/>
    <w:rsid w:val="003A7C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3A7CDD"/>
    <w:rPr>
      <w:color w:val="808080"/>
    </w:rPr>
  </w:style>
  <w:style w:type="paragraph" w:customStyle="1" w:styleId="ChapterStart">
    <w:name w:val="ChapterStart"/>
    <w:next w:val="ChapterTitle"/>
    <w:autoRedefine/>
    <w:rsid w:val="003A7CD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3A7CDD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0032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CodeB"/>
    <w:autoRedefine/>
    <w:rsid w:val="003A7CD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3A7CDD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3A7CD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3A7CDD"/>
    <w:pPr>
      <w:ind w:left="-317"/>
    </w:pPr>
    <w:rPr>
      <w:color w:val="999999"/>
    </w:rPr>
  </w:style>
  <w:style w:type="paragraph" w:customStyle="1" w:styleId="CodeB">
    <w:name w:val="CodeB"/>
    <w:autoRedefine/>
    <w:rsid w:val="003A7CDD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3A7CDD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3A7CDD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3A7CDD"/>
    <w:pPr>
      <w:ind w:left="-317"/>
    </w:pPr>
    <w:rPr>
      <w:color w:val="999999"/>
    </w:rPr>
  </w:style>
  <w:style w:type="paragraph" w:customStyle="1" w:styleId="CodeC">
    <w:name w:val="CodeC"/>
    <w:next w:val="Body"/>
    <w:autoRedefine/>
    <w:rsid w:val="003A7C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3A7C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3A7C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3A7CDD"/>
    <w:pPr>
      <w:ind w:left="-317"/>
    </w:pPr>
    <w:rPr>
      <w:color w:val="999999"/>
    </w:rPr>
  </w:style>
  <w:style w:type="paragraph" w:customStyle="1" w:styleId="CodeSingle">
    <w:name w:val="CodeSingle"/>
    <w:next w:val="Body"/>
    <w:autoRedefine/>
    <w:rsid w:val="003A7C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3A7C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3A7C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3A7CDD"/>
    <w:pPr>
      <w:ind w:left="-317"/>
    </w:pPr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0032FF"/>
  </w:style>
  <w:style w:type="character" w:customStyle="1" w:styleId="DateChar">
    <w:name w:val="Date Char"/>
    <w:basedOn w:val="DefaultParagraphFont"/>
    <w:link w:val="Dat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032FF"/>
  </w:style>
  <w:style w:type="character" w:customStyle="1" w:styleId="E-mailSignatureChar">
    <w:name w:val="E-mail Signature Char"/>
    <w:basedOn w:val="DefaultParagraphFont"/>
    <w:link w:val="E-mail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qFormat/>
    <w:rsid w:val="003A7CDD"/>
    <w:rPr>
      <w:b/>
      <w:color w:val="0000FF"/>
    </w:rPr>
  </w:style>
  <w:style w:type="character" w:customStyle="1" w:styleId="EmphasisBoldBox">
    <w:name w:val="EmphasisBoldBox"/>
    <w:rsid w:val="003A7CDD"/>
    <w:rPr>
      <w:b/>
      <w:color w:val="3366FF"/>
    </w:rPr>
  </w:style>
  <w:style w:type="character" w:customStyle="1" w:styleId="EmphasisBoldItal">
    <w:name w:val="EmphasisBoldItal"/>
    <w:rsid w:val="003A7CDD"/>
    <w:rPr>
      <w:b/>
      <w:i/>
      <w:color w:val="0000FF"/>
    </w:rPr>
  </w:style>
  <w:style w:type="character" w:customStyle="1" w:styleId="EmphasisItalic">
    <w:name w:val="EmphasisItalic"/>
    <w:qFormat/>
    <w:rsid w:val="003A7CDD"/>
    <w:rPr>
      <w:i/>
      <w:color w:val="0000FF"/>
    </w:rPr>
  </w:style>
  <w:style w:type="character" w:customStyle="1" w:styleId="EmphasisItalicBox">
    <w:name w:val="EmphasisItalicBox"/>
    <w:rsid w:val="003A7CDD"/>
    <w:rPr>
      <w:i/>
      <w:color w:val="CC99FF"/>
    </w:rPr>
  </w:style>
  <w:style w:type="character" w:customStyle="1" w:styleId="EmphasisItalicFoot">
    <w:name w:val="EmphasisItalicFoot"/>
    <w:rsid w:val="003A7CDD"/>
    <w:rPr>
      <w:i/>
      <w:color w:val="99CCFF"/>
      <w:sz w:val="16"/>
      <w:szCs w:val="16"/>
    </w:rPr>
  </w:style>
  <w:style w:type="character" w:customStyle="1" w:styleId="EmphasisNote">
    <w:name w:val="EmphasisNote"/>
    <w:rsid w:val="003A7CDD"/>
    <w:rPr>
      <w:color w:val="3366FF"/>
    </w:rPr>
  </w:style>
  <w:style w:type="character" w:customStyle="1" w:styleId="EmphasisRevCaption">
    <w:name w:val="EmphasisRevCaption"/>
    <w:qFormat/>
    <w:rsid w:val="003A7CDD"/>
    <w:rPr>
      <w:i/>
      <w:color w:val="CC99FF"/>
    </w:rPr>
  </w:style>
  <w:style w:type="character" w:customStyle="1" w:styleId="EmphasisRevItal">
    <w:name w:val="EmphasisRevItal"/>
    <w:qFormat/>
    <w:rsid w:val="003A7CDD"/>
    <w:rPr>
      <w:color w:val="0000FF"/>
    </w:rPr>
  </w:style>
  <w:style w:type="paragraph" w:styleId="EnvelopeAddress">
    <w:name w:val="envelope address"/>
    <w:basedOn w:val="Normal"/>
    <w:semiHidden/>
    <w:rsid w:val="000032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032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3A7CDD"/>
    <w:pPr>
      <w:ind w:left="1080" w:right="1080"/>
    </w:pPr>
    <w:rPr>
      <w:i/>
    </w:rPr>
  </w:style>
  <w:style w:type="paragraph" w:styleId="Footer">
    <w:name w:val="footer"/>
    <w:basedOn w:val="Normal"/>
    <w:link w:val="FooterChar"/>
    <w:rsid w:val="003A7CD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A7CDD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3A7CDD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3A7CDD"/>
    <w:rPr>
      <w:sz w:val="20"/>
    </w:rPr>
  </w:style>
  <w:style w:type="paragraph" w:customStyle="1" w:styleId="GroupTitlesIX">
    <w:name w:val="GroupTitlesIX"/>
    <w:autoRedefine/>
    <w:rsid w:val="003A7C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3A7C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3A7CD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003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0032FF"/>
  </w:style>
  <w:style w:type="paragraph" w:styleId="HTMLAddress">
    <w:name w:val="HTML Address"/>
    <w:basedOn w:val="Normal"/>
    <w:link w:val="HTMLAddressChar"/>
    <w:semiHidden/>
    <w:rsid w:val="000032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032FF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semiHidden/>
    <w:rsid w:val="000032FF"/>
    <w:rPr>
      <w:i/>
      <w:iCs/>
    </w:rPr>
  </w:style>
  <w:style w:type="character" w:styleId="HTMLDefinition">
    <w:name w:val="HTML Definition"/>
    <w:semiHidden/>
    <w:rsid w:val="000032FF"/>
    <w:rPr>
      <w:i/>
      <w:iCs/>
    </w:rPr>
  </w:style>
  <w:style w:type="character" w:styleId="HTMLKeyboard">
    <w:name w:val="HTML Keyboard"/>
    <w:semiHidden/>
    <w:rsid w:val="000032F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0032FF"/>
    <w:rPr>
      <w:rFonts w:ascii="Courier New" w:hAnsi="Courier New" w:cs="Courier New"/>
    </w:rPr>
  </w:style>
  <w:style w:type="character" w:styleId="HTMLTypewriter">
    <w:name w:val="HTML Typewriter"/>
    <w:semiHidden/>
    <w:rsid w:val="000032F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032FF"/>
    <w:rPr>
      <w:i/>
      <w:iCs/>
    </w:rPr>
  </w:style>
  <w:style w:type="character" w:customStyle="1" w:styleId="Italic">
    <w:name w:val="Italic"/>
    <w:rsid w:val="003A7CDD"/>
    <w:rPr>
      <w:i/>
      <w:color w:val="000000"/>
    </w:rPr>
  </w:style>
  <w:style w:type="character" w:customStyle="1" w:styleId="Keycap">
    <w:name w:val="Keycap"/>
    <w:rsid w:val="003A7CDD"/>
    <w:rPr>
      <w:smallCaps/>
      <w:color w:val="0000FF"/>
    </w:rPr>
  </w:style>
  <w:style w:type="paragraph" w:customStyle="1" w:styleId="Level1IX">
    <w:name w:val="Level1IX"/>
    <w:autoRedefine/>
    <w:rsid w:val="003A7CDD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3A7CDD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3A7CDD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0032FF"/>
  </w:style>
  <w:style w:type="paragraph" w:styleId="List">
    <w:name w:val="List"/>
    <w:basedOn w:val="Normal"/>
    <w:semiHidden/>
    <w:rsid w:val="000032FF"/>
    <w:pPr>
      <w:ind w:left="360" w:hanging="360"/>
    </w:pPr>
  </w:style>
  <w:style w:type="paragraph" w:styleId="List2">
    <w:name w:val="List 2"/>
    <w:basedOn w:val="Normal"/>
    <w:semiHidden/>
    <w:rsid w:val="000032FF"/>
    <w:pPr>
      <w:ind w:left="720" w:hanging="360"/>
    </w:pPr>
  </w:style>
  <w:style w:type="paragraph" w:styleId="List3">
    <w:name w:val="List 3"/>
    <w:basedOn w:val="Normal"/>
    <w:semiHidden/>
    <w:rsid w:val="000032FF"/>
    <w:pPr>
      <w:ind w:left="1080" w:hanging="360"/>
    </w:pPr>
  </w:style>
  <w:style w:type="paragraph" w:styleId="List4">
    <w:name w:val="List 4"/>
    <w:basedOn w:val="Normal"/>
    <w:semiHidden/>
    <w:rsid w:val="000032FF"/>
    <w:pPr>
      <w:ind w:left="1440" w:hanging="360"/>
    </w:pPr>
  </w:style>
  <w:style w:type="paragraph" w:styleId="List5">
    <w:name w:val="List 5"/>
    <w:basedOn w:val="Normal"/>
    <w:semiHidden/>
    <w:rsid w:val="000032FF"/>
    <w:pPr>
      <w:ind w:left="1800" w:hanging="360"/>
    </w:pPr>
  </w:style>
  <w:style w:type="paragraph" w:styleId="ListBullet">
    <w:name w:val="List Bullet"/>
    <w:basedOn w:val="Normal"/>
    <w:autoRedefine/>
    <w:semiHidden/>
    <w:rsid w:val="000032FF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0032FF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0032FF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0032FF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0032FF"/>
    <w:pPr>
      <w:numPr>
        <w:numId w:val="8"/>
      </w:numPr>
    </w:pPr>
  </w:style>
  <w:style w:type="paragraph" w:styleId="ListContinue">
    <w:name w:val="List Continue"/>
    <w:basedOn w:val="Normal"/>
    <w:semiHidden/>
    <w:rsid w:val="000032FF"/>
    <w:pPr>
      <w:spacing w:after="120"/>
      <w:ind w:left="360"/>
    </w:pPr>
  </w:style>
  <w:style w:type="paragraph" w:styleId="ListContinue2">
    <w:name w:val="List Continue 2"/>
    <w:basedOn w:val="Normal"/>
    <w:semiHidden/>
    <w:rsid w:val="000032FF"/>
    <w:pPr>
      <w:spacing w:after="120"/>
      <w:ind w:left="720"/>
    </w:pPr>
  </w:style>
  <w:style w:type="paragraph" w:styleId="ListContinue3">
    <w:name w:val="List Continue 3"/>
    <w:basedOn w:val="Normal"/>
    <w:semiHidden/>
    <w:rsid w:val="000032FF"/>
    <w:pPr>
      <w:spacing w:after="120"/>
      <w:ind w:left="1080"/>
    </w:pPr>
  </w:style>
  <w:style w:type="paragraph" w:styleId="ListContinue4">
    <w:name w:val="List Continue 4"/>
    <w:basedOn w:val="Normal"/>
    <w:semiHidden/>
    <w:rsid w:val="000032FF"/>
    <w:pPr>
      <w:spacing w:after="120"/>
      <w:ind w:left="1440"/>
    </w:pPr>
  </w:style>
  <w:style w:type="paragraph" w:styleId="ListContinue5">
    <w:name w:val="List Continue 5"/>
    <w:basedOn w:val="Normal"/>
    <w:semiHidden/>
    <w:rsid w:val="000032FF"/>
    <w:pPr>
      <w:spacing w:after="120"/>
      <w:ind w:left="1800"/>
    </w:pPr>
  </w:style>
  <w:style w:type="paragraph" w:styleId="ListNumber">
    <w:name w:val="List Number"/>
    <w:basedOn w:val="Normal"/>
    <w:semiHidden/>
    <w:rsid w:val="000032FF"/>
    <w:pPr>
      <w:numPr>
        <w:numId w:val="9"/>
      </w:numPr>
    </w:pPr>
  </w:style>
  <w:style w:type="paragraph" w:styleId="ListNumber2">
    <w:name w:val="List Number 2"/>
    <w:basedOn w:val="Normal"/>
    <w:semiHidden/>
    <w:rsid w:val="000032FF"/>
    <w:pPr>
      <w:numPr>
        <w:numId w:val="10"/>
      </w:numPr>
    </w:pPr>
  </w:style>
  <w:style w:type="paragraph" w:styleId="ListNumber3">
    <w:name w:val="List Number 3"/>
    <w:basedOn w:val="Normal"/>
    <w:semiHidden/>
    <w:rsid w:val="000032FF"/>
    <w:pPr>
      <w:numPr>
        <w:numId w:val="11"/>
      </w:numPr>
    </w:pPr>
  </w:style>
  <w:style w:type="paragraph" w:styleId="ListNumber4">
    <w:name w:val="List Number 4"/>
    <w:basedOn w:val="Normal"/>
    <w:semiHidden/>
    <w:rsid w:val="000032FF"/>
    <w:pPr>
      <w:numPr>
        <w:numId w:val="12"/>
      </w:numPr>
    </w:pPr>
  </w:style>
  <w:style w:type="paragraph" w:styleId="ListNumber5">
    <w:name w:val="List Number 5"/>
    <w:basedOn w:val="Normal"/>
    <w:semiHidden/>
    <w:rsid w:val="000032FF"/>
    <w:pPr>
      <w:numPr>
        <w:numId w:val="13"/>
      </w:numPr>
    </w:pPr>
  </w:style>
  <w:style w:type="paragraph" w:customStyle="1" w:styleId="ListPlainA">
    <w:name w:val="List Plain A"/>
    <w:autoRedefine/>
    <w:qFormat/>
    <w:rsid w:val="003A7CDD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3A7CDD"/>
    <w:rPr>
      <w:color w:val="CC99FF"/>
    </w:rPr>
  </w:style>
  <w:style w:type="paragraph" w:customStyle="1" w:styleId="ListPlainB">
    <w:name w:val="List Plain B"/>
    <w:autoRedefine/>
    <w:qFormat/>
    <w:rsid w:val="003A7CDD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3A7CDD"/>
    <w:rPr>
      <w:color w:val="CC99FF"/>
    </w:rPr>
  </w:style>
  <w:style w:type="paragraph" w:customStyle="1" w:styleId="ListPlainC">
    <w:name w:val="List Plain C"/>
    <w:next w:val="Body"/>
    <w:autoRedefine/>
    <w:qFormat/>
    <w:rsid w:val="003A7CDD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3A7CDD"/>
    <w:rPr>
      <w:color w:val="CC99FF"/>
    </w:rPr>
  </w:style>
  <w:style w:type="paragraph" w:customStyle="1" w:styleId="ListBody">
    <w:name w:val="ListBody"/>
    <w:next w:val="Normal"/>
    <w:autoRedefine/>
    <w:qFormat/>
    <w:rsid w:val="003A7CDD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3A7CDD"/>
    <w:rPr>
      <w:color w:val="808080"/>
    </w:rPr>
  </w:style>
  <w:style w:type="paragraph" w:customStyle="1" w:styleId="ListHead">
    <w:name w:val="ListHead"/>
    <w:next w:val="ListBody"/>
    <w:autoRedefine/>
    <w:qFormat/>
    <w:rsid w:val="003A7CDD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3A7CDD"/>
    <w:rPr>
      <w:color w:val="808080"/>
    </w:rPr>
  </w:style>
  <w:style w:type="paragraph" w:customStyle="1" w:styleId="Listing">
    <w:name w:val="Listing"/>
    <w:next w:val="Body"/>
    <w:autoRedefine/>
    <w:rsid w:val="003A7CDD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3A7CDD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qFormat/>
    <w:rsid w:val="003A7CDD"/>
    <w:rPr>
      <w:rFonts w:ascii="Courier" w:hAnsi="Courier"/>
      <w:color w:val="0000FF"/>
      <w:sz w:val="20"/>
    </w:rPr>
  </w:style>
  <w:style w:type="character" w:customStyle="1" w:styleId="LiteralBox">
    <w:name w:val="LiteralBox"/>
    <w:rsid w:val="003A7CDD"/>
    <w:rPr>
      <w:rFonts w:ascii="Courier" w:hAnsi="Courier"/>
      <w:color w:val="CC99FF"/>
      <w:sz w:val="20"/>
    </w:rPr>
  </w:style>
  <w:style w:type="character" w:customStyle="1" w:styleId="Literal1st">
    <w:name w:val="Literal1st"/>
    <w:rsid w:val="003A7CDD"/>
  </w:style>
  <w:style w:type="character" w:customStyle="1" w:styleId="LiteralBold">
    <w:name w:val="LiteralBold"/>
    <w:qFormat/>
    <w:rsid w:val="003A7CDD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qFormat/>
    <w:rsid w:val="003A7CDD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rsid w:val="003A7CDD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rsid w:val="003A7CDD"/>
  </w:style>
  <w:style w:type="character" w:customStyle="1" w:styleId="LiteralItal">
    <w:name w:val="LiteralItal"/>
    <w:qFormat/>
    <w:rsid w:val="003A7CDD"/>
    <w:rPr>
      <w:rFonts w:ascii="Courier" w:hAnsi="Courier"/>
      <w:i/>
      <w:color w:val="0000FF"/>
      <w:sz w:val="20"/>
    </w:rPr>
  </w:style>
  <w:style w:type="character" w:customStyle="1" w:styleId="MenuArrow">
    <w:name w:val="MenuArrow"/>
    <w:rsid w:val="003A7CDD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0032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032FF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0032FF"/>
    <w:pPr>
      <w:ind w:left="720"/>
    </w:pPr>
  </w:style>
  <w:style w:type="paragraph" w:customStyle="1" w:styleId="Note">
    <w:name w:val="Note"/>
    <w:next w:val="Body"/>
    <w:autoRedefine/>
    <w:rsid w:val="003A7CDD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0032FF"/>
  </w:style>
  <w:style w:type="character" w:customStyle="1" w:styleId="NoteHeadingChar">
    <w:name w:val="Note Heading Char"/>
    <w:basedOn w:val="DefaultParagraphFont"/>
    <w:link w:val="NoteHead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3A7CDD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3A7CD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3A7CDD"/>
    <w:rPr>
      <w:color w:val="666699"/>
    </w:rPr>
  </w:style>
  <w:style w:type="paragraph" w:customStyle="1" w:styleId="NumListB">
    <w:name w:val="NumListB"/>
    <w:next w:val="Normal"/>
    <w:autoRedefine/>
    <w:rsid w:val="003A7CD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3A7CDD"/>
    <w:rPr>
      <w:color w:val="666699"/>
    </w:rPr>
  </w:style>
  <w:style w:type="paragraph" w:customStyle="1" w:styleId="NumListC">
    <w:name w:val="NumListC"/>
    <w:next w:val="Normal"/>
    <w:autoRedefine/>
    <w:rsid w:val="003A7CD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3A7CDD"/>
    <w:rPr>
      <w:color w:val="666699"/>
    </w:rPr>
  </w:style>
  <w:style w:type="character" w:styleId="PageNumber">
    <w:name w:val="page number"/>
    <w:basedOn w:val="DefaultParagraphFont"/>
    <w:semiHidden/>
    <w:rsid w:val="000032FF"/>
  </w:style>
  <w:style w:type="paragraph" w:styleId="PlainText">
    <w:name w:val="Plain Text"/>
    <w:basedOn w:val="Normal"/>
    <w:link w:val="PlainTextChar"/>
    <w:semiHidden/>
    <w:rsid w:val="000032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0032FF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3A7CDD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032FF"/>
  </w:style>
  <w:style w:type="character" w:customStyle="1" w:styleId="SalutationChar">
    <w:name w:val="Salutation Char"/>
    <w:basedOn w:val="DefaultParagraphFont"/>
    <w:link w:val="Salutation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032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rsid w:val="003A7CDD"/>
    <w:rPr>
      <w:b/>
      <w:bCs/>
    </w:rPr>
  </w:style>
  <w:style w:type="paragraph" w:customStyle="1" w:styleId="SubBullet">
    <w:name w:val="SubBullet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3A7CD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3A7CD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next w:val="BodyText"/>
    <w:link w:val="SubtitleChar"/>
    <w:qFormat/>
    <w:rsid w:val="003A7CDD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rsid w:val="003A7C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3A7CDD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3A7CDD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107C18"/>
    <w:pPr>
      <w:spacing w:before="120" w:after="120" w:line="360" w:lineRule="auto"/>
    </w:pPr>
    <w:rPr>
      <w:rFonts w:ascii="Microsoft YaHei" w:eastAsia="Microsoft YaHei" w:hAnsi="Microsoft YaHei" w:cs="Times New Roman"/>
      <w:color w:val="222222"/>
      <w:sz w:val="23"/>
      <w:szCs w:val="23"/>
    </w:rPr>
  </w:style>
  <w:style w:type="table" w:styleId="TableWeb1">
    <w:name w:val="Table Web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Subtitle"/>
    <w:link w:val="TitleChar"/>
    <w:qFormat/>
    <w:rsid w:val="003A7CDD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character" w:customStyle="1" w:styleId="TitleChar">
    <w:name w:val="Title Char"/>
    <w:link w:val="Title"/>
    <w:rsid w:val="003A7CDD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Wingdings">
    <w:name w:val="Wingdings"/>
    <w:qFormat/>
    <w:rsid w:val="003A7CDD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qFormat/>
    <w:rsid w:val="003A7CDD"/>
    <w:rPr>
      <w:rFonts w:ascii="Wingdings 2" w:hAnsi="Wingdings 2"/>
      <w:color w:val="99CCFF"/>
      <w:sz w:val="20"/>
    </w:rPr>
  </w:style>
  <w:style w:type="character" w:customStyle="1" w:styleId="Title2">
    <w:name w:val="Title2"/>
    <w:basedOn w:val="DefaultParagraphFont"/>
    <w:rsid w:val="00740356"/>
  </w:style>
  <w:style w:type="character" w:customStyle="1" w:styleId="hljs-literal">
    <w:name w:val="hljs-literal"/>
    <w:basedOn w:val="DefaultParagraphFont"/>
    <w:rsid w:val="00740356"/>
  </w:style>
  <w:style w:type="character" w:customStyle="1" w:styleId="Title3">
    <w:name w:val="Title3"/>
    <w:basedOn w:val="DefaultParagraphFont"/>
    <w:rsid w:val="00633E1D"/>
  </w:style>
  <w:style w:type="character" w:styleId="CommentReference">
    <w:name w:val="annotation reference"/>
    <w:basedOn w:val="DefaultParagraphFont"/>
    <w:uiPriority w:val="99"/>
    <w:semiHidden/>
    <w:unhideWhenUsed/>
    <w:rsid w:val="00932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64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6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40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22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29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9229B"/>
    <w:pPr>
      <w:spacing w:after="100"/>
      <w:ind w:left="400"/>
    </w:pPr>
  </w:style>
  <w:style w:type="character" w:customStyle="1" w:styleId="EmphasisBoldItalic">
    <w:name w:val="EmphasisBoldItalic"/>
    <w:rsid w:val="003A7CDD"/>
    <w:rPr>
      <w:rFonts w:ascii="Times New Roman" w:hAnsi="Times New Roman" w:cs="ITC New Baskerville"/>
      <w:b/>
      <w:bCs/>
      <w:i/>
      <w:iCs/>
      <w:color w:val="0000FF"/>
      <w:w w:val="100"/>
      <w:sz w:val="24"/>
      <w:szCs w:val="20"/>
    </w:rPr>
  </w:style>
  <w:style w:type="character" w:customStyle="1" w:styleId="FootnoteTextChar">
    <w:name w:val="Footnote Text Char"/>
    <w:rsid w:val="003A7CDD"/>
    <w:rPr>
      <w:rFonts w:ascii="Times New Roman" w:eastAsia="Times New Roman" w:hAnsi="Times New Roman" w:cs="Times New Roman"/>
    </w:rPr>
  </w:style>
  <w:style w:type="character" w:customStyle="1" w:styleId="FootnoteCharacters">
    <w:name w:val="Footnote Characters"/>
    <w:rsid w:val="003A7CDD"/>
    <w:rPr>
      <w:vertAlign w:val="superscript"/>
    </w:rPr>
  </w:style>
  <w:style w:type="paragraph" w:customStyle="1" w:styleId="Index">
    <w:name w:val="Index"/>
    <w:basedOn w:val="Normal"/>
    <w:rsid w:val="003A7CDD"/>
    <w:pPr>
      <w:suppressLineNumbers/>
    </w:pPr>
    <w:rPr>
      <w:rFonts w:cs="Mangal"/>
    </w:rPr>
  </w:style>
  <w:style w:type="paragraph" w:customStyle="1" w:styleId="ListPlain">
    <w:name w:val="List Plain"/>
    <w:rsid w:val="003A7CDD"/>
    <w:pPr>
      <w:widowControl w:val="0"/>
      <w:suppressAutoHyphens/>
      <w:spacing w:before="60" w:after="60" w:line="360" w:lineRule="auto"/>
      <w:ind w:left="360"/>
    </w:pPr>
    <w:rPr>
      <w:rFonts w:ascii="Times New Roman" w:eastAsia="Times New Roman" w:hAnsi="Times New Roman" w:cs="Cambria"/>
      <w:sz w:val="24"/>
      <w:szCs w:val="20"/>
      <w:lang w:eastAsia="zh-CN"/>
    </w:rPr>
  </w:style>
  <w:style w:type="paragraph" w:styleId="FootnoteText">
    <w:name w:val="footnote text"/>
    <w:basedOn w:val="Normal"/>
    <w:link w:val="FootnoteTextChar1"/>
    <w:rsid w:val="003A7CDD"/>
    <w:rPr>
      <w:sz w:val="24"/>
      <w:szCs w:val="24"/>
    </w:rPr>
  </w:style>
  <w:style w:type="character" w:customStyle="1" w:styleId="FootnoteTextChar1">
    <w:name w:val="Footnote Text Char1"/>
    <w:link w:val="FootnoteText"/>
    <w:rsid w:val="003A7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3A7CDD"/>
    <w:pPr>
      <w:ind w:left="720"/>
    </w:pPr>
  </w:style>
  <w:style w:type="paragraph" w:customStyle="1" w:styleId="Endnote">
    <w:name w:val="Endnote"/>
    <w:basedOn w:val="Body"/>
    <w:qFormat/>
    <w:rsid w:val="003A7CDD"/>
    <w:rPr>
      <w:sz w:val="20"/>
    </w:rPr>
  </w:style>
  <w:style w:type="character" w:customStyle="1" w:styleId="EndnoteReference1">
    <w:name w:val="Endnote Reference1"/>
    <w:rsid w:val="003A7CDD"/>
    <w:rPr>
      <w:rFonts w:ascii="Times New Roman" w:hAnsi="Times New Roman"/>
      <w:sz w:val="20"/>
    </w:rPr>
  </w:style>
  <w:style w:type="character" w:customStyle="1" w:styleId="Codecomment">
    <w:name w:val="Code comment"/>
    <w:qFormat/>
    <w:rsid w:val="003A7CDD"/>
    <w:rPr>
      <w:color w:val="808080"/>
    </w:rPr>
  </w:style>
  <w:style w:type="paragraph" w:customStyle="1" w:styleId="Code">
    <w:name w:val="Code"/>
    <w:basedOn w:val="CodeB"/>
    <w:qFormat/>
    <w:rsid w:val="003A7CDD"/>
  </w:style>
  <w:style w:type="paragraph" w:customStyle="1" w:styleId="Blockquote0">
    <w:name w:val="Block quote"/>
    <w:next w:val="Normal"/>
    <w:autoRedefine/>
    <w:rsid w:val="003A7CDD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name">
    <w:name w:val="filename"/>
    <w:qFormat/>
    <w:rsid w:val="003A7CDD"/>
    <w:pPr>
      <w:spacing w:after="0" w:line="240" w:lineRule="auto"/>
    </w:pPr>
    <w:rPr>
      <w:rFonts w:ascii="Times New Roman" w:eastAsia="Times New Roman" w:hAnsi="Times New Roman" w:cs="Times New Roman"/>
      <w:i/>
      <w:color w:val="92CDDC"/>
      <w:sz w:val="20"/>
      <w:szCs w:val="20"/>
    </w:rPr>
  </w:style>
  <w:style w:type="paragraph" w:styleId="Revision">
    <w:name w:val="Revision"/>
    <w:hidden/>
    <w:uiPriority w:val="99"/>
    <w:semiHidden/>
    <w:rsid w:val="001F32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92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08935207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2051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AppData\Roaming\Microsoft\Templates\nsp_template_2015-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7E01-A540-4A59-A39B-1C6223A2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nsp_template_2015-al.dot</Template>
  <TotalTime>205</TotalTime>
  <Pages>32</Pages>
  <Words>7465</Words>
  <Characters>42552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NSP</dc:creator>
  <cp:lastModifiedBy>janelle</cp:lastModifiedBy>
  <cp:revision>9</cp:revision>
  <dcterms:created xsi:type="dcterms:W3CDTF">2016-10-26T00:56:00Z</dcterms:created>
  <dcterms:modified xsi:type="dcterms:W3CDTF">2016-10-26T21:09:00Z</dcterms:modified>
</cp:coreProperties>
</file>