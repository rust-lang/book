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03FA6" w14:textId="77777777" w:rsidR="00B86BC2" w:rsidRDefault="00B86BC2" w:rsidP="009A2805">
      <w:pPr>
        <w:pStyle w:val="ChapterNumber"/>
      </w:pPr>
    </w:p>
    <w:p w14:paraId="1DD7CCAE" w14:textId="212D0A10" w:rsidR="008F6C7C" w:rsidRDefault="00000000">
      <w:pPr>
        <w:pStyle w:val="ChapterTitle"/>
      </w:pPr>
      <w:r>
        <w:fldChar w:fldCharType="begin"/>
      </w:r>
      <w:r>
        <w:instrText xml:space="preserve"> XE "structs" </w:instrText>
      </w:r>
      <w:r>
        <w:fldChar w:fldCharType="end"/>
      </w:r>
      <w:r>
        <w:t>Using Structs to Structure Related Data</w:t>
      </w:r>
    </w:p>
    <w:p w14:paraId="7AD3DFB0" w14:textId="77777777" w:rsidR="008F6C7C" w:rsidRDefault="00000000">
      <w:pPr>
        <w:pStyle w:val="ChapterIntro"/>
      </w:pPr>
      <w:r>
        <w:t xml:space="preserve">A </w:t>
      </w:r>
      <w:r>
        <w:rPr>
          <w:rStyle w:val="Italic"/>
        </w:rPr>
        <w:t>struct</w:t>
      </w:r>
      <w:r>
        <w:t xml:space="preserve">, or </w:t>
      </w:r>
      <w:r>
        <w:rPr>
          <w:rStyle w:val="Italic"/>
        </w:rPr>
        <w:t>structure</w:t>
      </w:r>
      <w:r>
        <w:t xml:space="preserve">, is a custom data type that lets you package together and name multiple related values that make up a meaningful group. If you’re familiar with an object-oriented language, a </w:t>
      </w:r>
      <w:r w:rsidRPr="00F507AD">
        <w:t>struct</w:t>
      </w:r>
      <w:r>
        <w:t xml:space="preserve"> is like an object’s data attributes. In this chapter, we’ll compare and contrast tuples with structs to build on what you already know and demonstrate when structs are a better way to group data.</w:t>
      </w:r>
    </w:p>
    <w:p w14:paraId="2D3950C9" w14:textId="72826B2E" w:rsidR="008F6C7C" w:rsidRDefault="00000000">
      <w:pPr>
        <w:pStyle w:val="Body"/>
      </w:pPr>
      <w:r>
        <w:lastRenderedPageBreak/>
        <w:t xml:space="preserve">We’ll demonstrate how to define and instantiate structs. We’ll discuss how to define associated functions, especially the kind of associated functions called </w:t>
      </w:r>
      <w:r>
        <w:rPr>
          <w:rStyle w:val="Italic"/>
        </w:rPr>
        <w:t>methods</w:t>
      </w:r>
      <w:r>
        <w:t xml:space="preserve">, to specify behavior associated with a struct type. Structs and enums (discussed in </w:t>
      </w:r>
      <w:r>
        <w:rPr>
          <w:rStyle w:val="Xref"/>
        </w:rPr>
        <w:t>Chapter</w:t>
      </w:r>
      <w:r w:rsidR="00705EF8">
        <w:rPr>
          <w:rStyle w:val="Xref"/>
        </w:rPr>
        <w:t> </w:t>
      </w:r>
      <w:r>
        <w:rPr>
          <w:rStyle w:val="Xref"/>
        </w:rPr>
        <w:t>6</w:t>
      </w:r>
      <w:r>
        <w:t>) are the building blocks for creating new types in your program’s domain to take full advantage of Rust’s compile-time type checking.</w:t>
      </w:r>
    </w:p>
    <w:p w14:paraId="0ADCED70" w14:textId="74CBA0B8" w:rsidR="008F6C7C" w:rsidRDefault="00000000">
      <w:pPr>
        <w:pStyle w:val="HeadA"/>
      </w:pPr>
      <w:r>
        <w:fldChar w:fldCharType="begin"/>
      </w:r>
      <w:r>
        <w:instrText xml:space="preserve"> XE "structs:defining" </w:instrText>
      </w:r>
      <w:r>
        <w:fldChar w:fldCharType="end"/>
      </w:r>
      <w:bookmarkStart w:id="0" w:name="_Toc206163703"/>
      <w:r>
        <w:t>Defining and Instantiating Structs</w:t>
      </w:r>
      <w:bookmarkEnd w:id="0"/>
    </w:p>
    <w:p w14:paraId="588DA0ED" w14:textId="5D262CEE" w:rsidR="008F6C7C" w:rsidRDefault="00000000">
      <w:pPr>
        <w:pStyle w:val="Body"/>
      </w:pPr>
      <w:r>
        <w:t xml:space="preserve">Structs are similar to tuples, discussed in </w:t>
      </w:r>
      <w:r w:rsidRPr="00135781">
        <w:rPr>
          <w:rStyle w:val="Xref"/>
          <w:rPrChange w:id="1" w:author="Audrey Doyle" w:date="2025-09-10T09:48:00Z" w16du:dateUtc="2025-09-10T13:48:00Z">
            <w:rPr/>
          </w:rPrChange>
        </w:rPr>
        <w:t>“</w:t>
      </w:r>
      <w:r w:rsidRPr="00135781">
        <w:rPr>
          <w:rStyle w:val="Xref"/>
        </w:rPr>
        <w:t>The Tuple Type</w:t>
      </w:r>
      <w:r w:rsidRPr="00135781">
        <w:rPr>
          <w:rStyle w:val="Xref"/>
          <w:rPrChange w:id="2" w:author="Audrey Doyle" w:date="2025-09-10T09:48:00Z" w16du:dateUtc="2025-09-10T13:48:00Z">
            <w:rPr/>
          </w:rPrChange>
        </w:rPr>
        <w:t>” on</w:t>
      </w:r>
      <w:r>
        <w:t xml:space="preserve"> </w:t>
      </w:r>
      <w:r>
        <w:rPr>
          <w:rStyle w:val="Xref"/>
        </w:rPr>
        <w:t>page</w:t>
      </w:r>
      <w:r w:rsidR="00705EF8">
        <w:rPr>
          <w:rStyle w:val="Xref"/>
        </w:rPr>
        <w:t> </w:t>
      </w:r>
      <w:r>
        <w:rPr>
          <w:rStyle w:val="Xref"/>
        </w:rPr>
        <w:t>XX</w:t>
      </w:r>
      <w:r>
        <w:t xml:space="preserve">, in that both hold multiple related values. Like tuples, the pieces of a struct can be different types. Unlike with tuples, in a struct you’ll name each piece of data so </w:t>
      </w:r>
      <w:ins w:id="3" w:author="Audrey Doyle" w:date="2025-09-10T09:49:00Z" w16du:dateUtc="2025-09-10T13:49:00Z">
        <w:r w:rsidR="00135781">
          <w:t xml:space="preserve">that </w:t>
        </w:r>
      </w:ins>
      <w:r>
        <w:t xml:space="preserve">it’s clear what the values mean. Adding these names means that structs are more flexible than tuples: </w:t>
      </w:r>
      <w:del w:id="4" w:author="Audrey Doyle" w:date="2025-09-10T09:49:00Z" w16du:dateUtc="2025-09-10T13:49:00Z">
        <w:r w:rsidDel="00135781">
          <w:delText xml:space="preserve">you </w:delText>
        </w:r>
      </w:del>
      <w:ins w:id="5" w:author="Audrey Doyle" w:date="2025-09-10T09:49:00Z" w16du:dateUtc="2025-09-10T13:49:00Z">
        <w:r w:rsidR="00135781">
          <w:t>Y</w:t>
        </w:r>
        <w:r w:rsidR="00135781">
          <w:t xml:space="preserve">ou </w:t>
        </w:r>
      </w:ins>
      <w:r>
        <w:t>don’t have to rely on the order of the data to specify or access the values of an instance.</w:t>
      </w:r>
    </w:p>
    <w:p w14:paraId="4C6389A0" w14:textId="0E46218A" w:rsidR="008F6C7C" w:rsidRDefault="00000000">
      <w:pPr>
        <w:pStyle w:val="Body"/>
      </w:pPr>
      <w:r>
        <w:t xml:space="preserve">To define a struct, we enter the keyword </w:t>
      </w:r>
      <w:r>
        <w:rPr>
          <w:rStyle w:val="Literal"/>
        </w:rPr>
        <w:t>struct</w:t>
      </w:r>
      <w:r>
        <w:t xml:space="preserve"> and name the entire struct. A struct’s name should describe the significance of the pieces of data being grouped together. </w:t>
      </w:r>
      <w:r>
        <w:fldChar w:fldCharType="begin"/>
      </w:r>
      <w:r>
        <w:instrText xml:space="preserve"> XE "colon (:)" </w:instrText>
      </w:r>
      <w:r>
        <w:fldChar w:fldCharType="end"/>
      </w:r>
      <w:r>
        <w:fldChar w:fldCharType="begin"/>
      </w:r>
      <w:r>
        <w:instrText xml:space="preserve"> XE ": (colon)" </w:instrText>
      </w:r>
      <w:r>
        <w:fldChar w:fldCharType="end"/>
      </w:r>
      <w:r>
        <w:fldChar w:fldCharType="begin"/>
      </w:r>
      <w:r>
        <w:instrText xml:space="preserve"> XE "structs:fields" </w:instrText>
      </w:r>
      <w:r>
        <w:fldChar w:fldCharType="end"/>
      </w:r>
      <w:r>
        <w:fldChar w:fldCharType="begin"/>
      </w:r>
      <w:r>
        <w:instrText xml:space="preserve"> XE "fields" </w:instrText>
      </w:r>
      <w:r>
        <w:fldChar w:fldCharType="end"/>
      </w:r>
      <w:r>
        <w:t xml:space="preserve">Then, inside curly brackets, we define the names and types of the pieces of data, which we call </w:t>
      </w:r>
      <w:r>
        <w:rPr>
          <w:rStyle w:val="Italic"/>
        </w:rPr>
        <w:t>fields</w:t>
      </w:r>
      <w:r>
        <w:t>. For example, Listing 5-1 shows a struct that stores information about a user account.</w:t>
      </w:r>
    </w:p>
    <w:p w14:paraId="21A39DB0" w14:textId="77777777" w:rsidR="008F6C7C" w:rsidRDefault="00000000">
      <w:pPr>
        <w:pStyle w:val="CodeLabel"/>
      </w:pPr>
      <w:r>
        <w:t>src/main.rs</w:t>
      </w:r>
    </w:p>
    <w:p w14:paraId="1CE52542" w14:textId="77777777" w:rsidR="008F6C7C" w:rsidRDefault="00000000">
      <w:pPr>
        <w:pStyle w:val="Code"/>
      </w:pPr>
      <w:r>
        <w:t>struct User {</w:t>
      </w:r>
    </w:p>
    <w:p w14:paraId="1DD310EC" w14:textId="77777777" w:rsidR="008F6C7C" w:rsidRDefault="00000000">
      <w:pPr>
        <w:pStyle w:val="Code"/>
      </w:pPr>
      <w:r>
        <w:t xml:space="preserve">    active: bool,</w:t>
      </w:r>
    </w:p>
    <w:p w14:paraId="453CED33" w14:textId="77777777" w:rsidR="008F6C7C" w:rsidRDefault="00000000">
      <w:pPr>
        <w:pStyle w:val="Code"/>
      </w:pPr>
      <w:r>
        <w:t xml:space="preserve">    username: String,</w:t>
      </w:r>
    </w:p>
    <w:p w14:paraId="4D649199" w14:textId="77777777" w:rsidR="008F6C7C" w:rsidRDefault="00000000">
      <w:pPr>
        <w:pStyle w:val="Code"/>
      </w:pPr>
      <w:r>
        <w:t xml:space="preserve">    email: String,</w:t>
      </w:r>
    </w:p>
    <w:p w14:paraId="26326CC8" w14:textId="77777777" w:rsidR="008F6C7C" w:rsidRDefault="00000000">
      <w:pPr>
        <w:pStyle w:val="Code"/>
      </w:pPr>
      <w:r>
        <w:t xml:space="preserve">    sign_in_count: u64,</w:t>
      </w:r>
    </w:p>
    <w:p w14:paraId="7783F218" w14:textId="77777777" w:rsidR="008F6C7C" w:rsidRDefault="00000000">
      <w:pPr>
        <w:pStyle w:val="Code"/>
      </w:pPr>
      <w:r>
        <w:t>}</w:t>
      </w:r>
    </w:p>
    <w:p w14:paraId="1BEB80D3" w14:textId="77777777" w:rsidR="008F6C7C" w:rsidRDefault="00000000">
      <w:pPr>
        <w:pStyle w:val="CodeListingCaption"/>
      </w:pPr>
      <w:r>
        <w:t xml:space="preserve">A </w:t>
      </w:r>
      <w:r>
        <w:rPr>
          <w:rStyle w:val="Literal"/>
        </w:rPr>
        <w:t>User</w:t>
      </w:r>
      <w:r>
        <w:t xml:space="preserve"> struct definition</w:t>
      </w:r>
    </w:p>
    <w:p w14:paraId="34B9ED1A" w14:textId="07F7373D" w:rsidR="008F6C7C" w:rsidRDefault="00000000">
      <w:pPr>
        <w:pStyle w:val="Body"/>
      </w:pPr>
      <w:r>
        <w:fldChar w:fldCharType="begin"/>
      </w:r>
      <w:r>
        <w:rPr>
          <w:spacing w:val="-3"/>
        </w:rPr>
        <w:instrText xml:space="preserve"> XE "structs:instantiating" </w:instrText>
      </w:r>
      <w:r>
        <w:rPr>
          <w:spacing w:val="-3"/>
        </w:rPr>
        <w:fldChar w:fldCharType="end"/>
      </w:r>
      <w:r>
        <w:t xml:space="preserve">To use a struct after we’ve defined it, we create an </w:t>
      </w:r>
      <w:r>
        <w:rPr>
          <w:rStyle w:val="Italic"/>
        </w:rPr>
        <w:t>instance</w:t>
      </w:r>
      <w:r>
        <w:t xml:space="preserve"> of that struct by specifying concrete values for each of the fields. We create an instance by stating the name of the struct and then add curly brackets containing </w:t>
      </w:r>
      <w:r>
        <w:rPr>
          <w:rStyle w:val="LiteralItalic"/>
        </w:rPr>
        <w:t>key</w:t>
      </w:r>
      <w:r>
        <w:rPr>
          <w:rStyle w:val="Literal"/>
        </w:rPr>
        <w:t xml:space="preserve">: </w:t>
      </w:r>
      <w:r>
        <w:rPr>
          <w:rStyle w:val="LiteralItalic"/>
        </w:rPr>
        <w:t>value</w:t>
      </w:r>
      <w:r>
        <w:t xml:space="preserve"> pairs, where the keys are the names of the fields and the values are the data we want to store in those fields. We don’t have to specify the fields in the same order in which we declared them in the struct. In other words, the struct definition is like a general template for the type, and instances fill in that template with particular data to create values of the type. For example, we can declare a particular user as shown in Listing 5-2.</w:t>
      </w:r>
    </w:p>
    <w:p w14:paraId="5BC9DF1A" w14:textId="77777777" w:rsidR="008F6C7C" w:rsidRDefault="00000000">
      <w:pPr>
        <w:pStyle w:val="CodeLabel"/>
      </w:pPr>
      <w:r>
        <w:t>src/main.rs</w:t>
      </w:r>
    </w:p>
    <w:p w14:paraId="6A80CE6C" w14:textId="77777777" w:rsidR="008F6C7C" w:rsidRDefault="00000000">
      <w:pPr>
        <w:pStyle w:val="Code"/>
      </w:pPr>
      <w:r>
        <w:t>fn main() {</w:t>
      </w:r>
    </w:p>
    <w:p w14:paraId="6A7BE73D" w14:textId="77777777" w:rsidR="008F6C7C" w:rsidRDefault="00000000">
      <w:pPr>
        <w:pStyle w:val="Code"/>
      </w:pPr>
      <w:r>
        <w:t xml:space="preserve">    let user1 = User {</w:t>
      </w:r>
    </w:p>
    <w:p w14:paraId="2E62FF7B" w14:textId="77777777" w:rsidR="008F6C7C" w:rsidRDefault="00000000">
      <w:pPr>
        <w:pStyle w:val="Code"/>
      </w:pPr>
      <w:r>
        <w:lastRenderedPageBreak/>
        <w:t xml:space="preserve">        active: true,</w:t>
      </w:r>
    </w:p>
    <w:p w14:paraId="26EFCFE0" w14:textId="77777777" w:rsidR="008F6C7C" w:rsidRDefault="00000000">
      <w:pPr>
        <w:pStyle w:val="Code"/>
      </w:pPr>
      <w:r>
        <w:t xml:space="preserve">        username: String::from("someusername123"),</w:t>
      </w:r>
    </w:p>
    <w:p w14:paraId="59069512" w14:textId="77777777" w:rsidR="008F6C7C" w:rsidRDefault="00000000">
      <w:pPr>
        <w:pStyle w:val="Code"/>
      </w:pPr>
      <w:r>
        <w:t xml:space="preserve">        email: String::from("someone@example.com"),</w:t>
      </w:r>
    </w:p>
    <w:p w14:paraId="6C91C56D" w14:textId="77777777" w:rsidR="008F6C7C" w:rsidRDefault="00000000">
      <w:pPr>
        <w:pStyle w:val="Code"/>
      </w:pPr>
      <w:r>
        <w:t xml:space="preserve">        sign_in_count: 1,</w:t>
      </w:r>
    </w:p>
    <w:p w14:paraId="2F4FEA66" w14:textId="77777777" w:rsidR="008F6C7C" w:rsidRDefault="00000000">
      <w:pPr>
        <w:pStyle w:val="Code"/>
      </w:pPr>
      <w:r>
        <w:t xml:space="preserve">    };</w:t>
      </w:r>
    </w:p>
    <w:p w14:paraId="27E01203" w14:textId="77777777" w:rsidR="008F6C7C" w:rsidRDefault="00000000">
      <w:pPr>
        <w:pStyle w:val="Code"/>
      </w:pPr>
      <w:r>
        <w:t>}</w:t>
      </w:r>
    </w:p>
    <w:p w14:paraId="5A1FD774" w14:textId="77777777" w:rsidR="008F6C7C" w:rsidRDefault="00000000">
      <w:pPr>
        <w:pStyle w:val="CodeListingCaption"/>
      </w:pPr>
      <w:r>
        <w:t xml:space="preserve">Creating an instance of the </w:t>
      </w:r>
      <w:r>
        <w:rPr>
          <w:rStyle w:val="Literal"/>
        </w:rPr>
        <w:t>User</w:t>
      </w:r>
      <w:r>
        <w:t xml:space="preserve"> struct</w:t>
      </w:r>
    </w:p>
    <w:p w14:paraId="1299593B" w14:textId="5DE6037A" w:rsidR="008F6C7C" w:rsidRDefault="00000000">
      <w:pPr>
        <w:pStyle w:val="Body"/>
      </w:pPr>
      <w:r>
        <w:fldChar w:fldCharType="begin"/>
      </w:r>
      <w:r>
        <w:instrText xml:space="preserve"> XE "dot (.):for struct field access" </w:instrText>
      </w:r>
      <w:r>
        <w:fldChar w:fldCharType="end"/>
      </w:r>
      <w:r>
        <w:fldChar w:fldCharType="begin"/>
      </w:r>
      <w:r>
        <w:instrText xml:space="preserve"> XE ". (dot):for struct field access" </w:instrText>
      </w:r>
      <w:r>
        <w:fldChar w:fldCharType="end"/>
      </w:r>
      <w:r>
        <w:t xml:space="preserve">To get a specific value from a struct, we use dot notation. For example, to access this user’s email address, we use </w:t>
      </w:r>
      <w:r>
        <w:rPr>
          <w:rStyle w:val="Literal"/>
        </w:rPr>
        <w:t>user1.email</w:t>
      </w:r>
      <w:r>
        <w:t xml:space="preserve">. If the instance is mutable, we can change a value by using the dot notation and assigning into a particular field. Listing 5-3 shows how to change the value in the </w:t>
      </w:r>
      <w:r>
        <w:rPr>
          <w:rStyle w:val="Literal"/>
        </w:rPr>
        <w:t>email</w:t>
      </w:r>
      <w:r>
        <w:t xml:space="preserve"> field of a mutable </w:t>
      </w:r>
      <w:r>
        <w:rPr>
          <w:rStyle w:val="Literal"/>
        </w:rPr>
        <w:t>User</w:t>
      </w:r>
      <w:r>
        <w:t xml:space="preserve"> instance.</w:t>
      </w:r>
    </w:p>
    <w:p w14:paraId="2000E8FA" w14:textId="77777777" w:rsidR="008F6C7C" w:rsidRDefault="00000000">
      <w:pPr>
        <w:pStyle w:val="CodeLabel"/>
      </w:pPr>
      <w:r>
        <w:t>src/main.rs</w:t>
      </w:r>
    </w:p>
    <w:p w14:paraId="5DF68FAB" w14:textId="77777777" w:rsidR="008F6C7C" w:rsidRDefault="00000000">
      <w:pPr>
        <w:pStyle w:val="Code"/>
      </w:pPr>
      <w:r>
        <w:rPr>
          <w:rStyle w:val="LiteralGray"/>
        </w:rPr>
        <w:t>fn main() {</w:t>
      </w:r>
    </w:p>
    <w:p w14:paraId="56F26C96" w14:textId="77777777" w:rsidR="008F6C7C" w:rsidRDefault="00000000">
      <w:pPr>
        <w:pStyle w:val="Code"/>
      </w:pPr>
      <w:r>
        <w:t xml:space="preserve">    </w:t>
      </w:r>
      <w:r>
        <w:rPr>
          <w:rStyle w:val="LiteralGray"/>
        </w:rPr>
        <w:t xml:space="preserve">let </w:t>
      </w:r>
      <w:r>
        <w:t xml:space="preserve">mut </w:t>
      </w:r>
      <w:r>
        <w:rPr>
          <w:rStyle w:val="LiteralGray"/>
        </w:rPr>
        <w:t>user1 = User {</w:t>
      </w:r>
    </w:p>
    <w:p w14:paraId="2D3C8BB0" w14:textId="77777777" w:rsidR="008F6C7C" w:rsidRDefault="00000000">
      <w:pPr>
        <w:pStyle w:val="Code"/>
      </w:pPr>
      <w:r>
        <w:rPr>
          <w:rStyle w:val="LiteralGray"/>
        </w:rPr>
        <w:t xml:space="preserve">        active: true,</w:t>
      </w:r>
    </w:p>
    <w:p w14:paraId="06C7A693" w14:textId="77777777" w:rsidR="008F6C7C" w:rsidRDefault="00000000">
      <w:pPr>
        <w:pStyle w:val="Code"/>
      </w:pPr>
      <w:r>
        <w:rPr>
          <w:rStyle w:val="LiteralGray"/>
        </w:rPr>
        <w:t xml:space="preserve">        username: String::from("someusername123"),</w:t>
      </w:r>
    </w:p>
    <w:p w14:paraId="344DFB64" w14:textId="77777777" w:rsidR="008F6C7C" w:rsidRDefault="00000000">
      <w:pPr>
        <w:pStyle w:val="Code"/>
      </w:pPr>
      <w:r>
        <w:rPr>
          <w:rStyle w:val="LiteralGray"/>
        </w:rPr>
        <w:t xml:space="preserve">        email: String::from("someone@example.com"),</w:t>
      </w:r>
    </w:p>
    <w:p w14:paraId="2EB208B1" w14:textId="77777777" w:rsidR="008F6C7C" w:rsidRDefault="00000000">
      <w:pPr>
        <w:pStyle w:val="Code"/>
      </w:pPr>
      <w:r>
        <w:rPr>
          <w:rStyle w:val="LiteralGray"/>
        </w:rPr>
        <w:t xml:space="preserve">        sign_in_count: 1,</w:t>
      </w:r>
    </w:p>
    <w:p w14:paraId="7F042E36" w14:textId="77777777" w:rsidR="008F6C7C" w:rsidRDefault="00000000">
      <w:pPr>
        <w:pStyle w:val="Code"/>
      </w:pPr>
      <w:r>
        <w:rPr>
          <w:rStyle w:val="LiteralGray"/>
        </w:rPr>
        <w:t xml:space="preserve">    };</w:t>
      </w:r>
    </w:p>
    <w:p w14:paraId="5E6DCB7F" w14:textId="77777777" w:rsidR="008F6C7C" w:rsidRDefault="008F6C7C">
      <w:pPr>
        <w:pStyle w:val="Code"/>
      </w:pPr>
    </w:p>
    <w:p w14:paraId="3524A6F9" w14:textId="77777777" w:rsidR="008F6C7C" w:rsidRDefault="00000000">
      <w:pPr>
        <w:pStyle w:val="Code"/>
      </w:pPr>
      <w:r>
        <w:t xml:space="preserve">    user1.email = String::from("anotheremail@example.com");</w:t>
      </w:r>
    </w:p>
    <w:p w14:paraId="5A265E25" w14:textId="77777777" w:rsidR="008F6C7C" w:rsidRDefault="00000000">
      <w:pPr>
        <w:pStyle w:val="Code"/>
      </w:pPr>
      <w:r>
        <w:rPr>
          <w:rStyle w:val="LiteralGray"/>
        </w:rPr>
        <w:t>}</w:t>
      </w:r>
    </w:p>
    <w:p w14:paraId="0CF69A6B" w14:textId="77777777" w:rsidR="008F6C7C" w:rsidRDefault="00000000">
      <w:pPr>
        <w:pStyle w:val="CodeListingCaption"/>
      </w:pPr>
      <w:r>
        <w:t xml:space="preserve">Changing the value in the </w:t>
      </w:r>
      <w:r>
        <w:rPr>
          <w:rStyle w:val="Literal"/>
        </w:rPr>
        <w:t>email</w:t>
      </w:r>
      <w:r>
        <w:t xml:space="preserve"> field of a </w:t>
      </w:r>
      <w:r>
        <w:rPr>
          <w:rStyle w:val="Literal"/>
        </w:rPr>
        <w:t>User</w:t>
      </w:r>
      <w:r>
        <w:t xml:space="preserve"> instance</w:t>
      </w:r>
    </w:p>
    <w:p w14:paraId="6B8EC0B4" w14:textId="77777777" w:rsidR="008F6C7C" w:rsidRDefault="00000000">
      <w:pPr>
        <w:pStyle w:val="Body"/>
      </w:pPr>
      <w:r>
        <w:t>Note that the entire instance must be mutable; Rust doesn’t allow us to mark only certain fields as mutable. As with any expression, we can construct a new instance of the struct as the last expression in the function body to implicitly return that new instance.</w:t>
      </w:r>
    </w:p>
    <w:p w14:paraId="5E839E51" w14:textId="0D709440" w:rsidR="008F6C7C" w:rsidRDefault="00000000">
      <w:pPr>
        <w:pStyle w:val="Body"/>
      </w:pPr>
      <w:r>
        <w:t xml:space="preserve">Listing 5-4 shows a </w:t>
      </w:r>
      <w:r>
        <w:rPr>
          <w:rStyle w:val="Literal"/>
        </w:rPr>
        <w:t>build_user</w:t>
      </w:r>
      <w:r>
        <w:t xml:space="preserve"> function that returns a </w:t>
      </w:r>
      <w:r>
        <w:rPr>
          <w:rStyle w:val="Literal"/>
        </w:rPr>
        <w:t>User</w:t>
      </w:r>
      <w:r>
        <w:t xml:space="preserve"> instance with the given email and username. The </w:t>
      </w:r>
      <w:r>
        <w:rPr>
          <w:rStyle w:val="Literal"/>
        </w:rPr>
        <w:t>active</w:t>
      </w:r>
      <w:r>
        <w:t xml:space="preserve"> field gets the value </w:t>
      </w:r>
      <w:del w:id="6" w:author="Audrey Doyle" w:date="2025-09-10T09:53:00Z" w16du:dateUtc="2025-09-10T13:53:00Z">
        <w:r w:rsidDel="00135781">
          <w:delText xml:space="preserve">of </w:delText>
        </w:r>
      </w:del>
      <w:r>
        <w:rPr>
          <w:rStyle w:val="Literal"/>
        </w:rPr>
        <w:t>true</w:t>
      </w:r>
      <w:r>
        <w:t xml:space="preserve">, and the </w:t>
      </w:r>
      <w:r>
        <w:rPr>
          <w:rStyle w:val="Literal"/>
        </w:rPr>
        <w:t>sign_in_count</w:t>
      </w:r>
      <w:r>
        <w:t xml:space="preserve"> gets a value of </w:t>
      </w:r>
      <w:r>
        <w:rPr>
          <w:rStyle w:val="Literal"/>
        </w:rPr>
        <w:t>1</w:t>
      </w:r>
      <w:r>
        <w:t>.</w:t>
      </w:r>
    </w:p>
    <w:p w14:paraId="378FCEA9" w14:textId="0AAF38E0" w:rsidR="00300DBF" w:rsidRDefault="00300DBF" w:rsidP="00300DBF">
      <w:pPr>
        <w:pStyle w:val="CodeLabel"/>
      </w:pPr>
      <w:r>
        <w:t>src/main.rs</w:t>
      </w:r>
    </w:p>
    <w:p w14:paraId="7A5D7D09" w14:textId="3277C365" w:rsidR="008F6C7C" w:rsidRDefault="00000000">
      <w:pPr>
        <w:pStyle w:val="Code"/>
      </w:pPr>
      <w:r>
        <w:t>fn build_user(email: String, username: String) -&gt; User {</w:t>
      </w:r>
    </w:p>
    <w:p w14:paraId="6F92CCE2" w14:textId="77777777" w:rsidR="008F6C7C" w:rsidRDefault="00000000">
      <w:pPr>
        <w:pStyle w:val="Code"/>
      </w:pPr>
      <w:r>
        <w:t xml:space="preserve">    User {</w:t>
      </w:r>
    </w:p>
    <w:p w14:paraId="6DCAFBA6" w14:textId="77777777" w:rsidR="008F6C7C" w:rsidRDefault="00000000">
      <w:pPr>
        <w:pStyle w:val="Code"/>
      </w:pPr>
      <w:r>
        <w:t xml:space="preserve">        active: true,</w:t>
      </w:r>
    </w:p>
    <w:p w14:paraId="1F2511C2" w14:textId="77777777" w:rsidR="008F6C7C" w:rsidRDefault="00000000">
      <w:pPr>
        <w:pStyle w:val="Code"/>
      </w:pPr>
      <w:r>
        <w:t xml:space="preserve">        username: username,</w:t>
      </w:r>
    </w:p>
    <w:p w14:paraId="6C26FC17" w14:textId="77777777" w:rsidR="008F6C7C" w:rsidRDefault="00000000">
      <w:pPr>
        <w:pStyle w:val="Code"/>
      </w:pPr>
      <w:r>
        <w:t xml:space="preserve">        email: email,</w:t>
      </w:r>
    </w:p>
    <w:p w14:paraId="2EA1FC89" w14:textId="77777777" w:rsidR="008F6C7C" w:rsidRDefault="00000000">
      <w:pPr>
        <w:pStyle w:val="Code"/>
      </w:pPr>
      <w:r>
        <w:t xml:space="preserve">        sign_in_count: 1,</w:t>
      </w:r>
    </w:p>
    <w:p w14:paraId="1761E91E" w14:textId="77777777" w:rsidR="008F6C7C" w:rsidRDefault="00000000">
      <w:pPr>
        <w:pStyle w:val="Code"/>
      </w:pPr>
      <w:r>
        <w:t xml:space="preserve">    }</w:t>
      </w:r>
    </w:p>
    <w:p w14:paraId="2238D31B" w14:textId="77777777" w:rsidR="008F6C7C" w:rsidRDefault="00000000">
      <w:pPr>
        <w:pStyle w:val="Code"/>
      </w:pPr>
      <w:r>
        <w:t>}</w:t>
      </w:r>
    </w:p>
    <w:p w14:paraId="790776EA" w14:textId="77777777" w:rsidR="008F6C7C" w:rsidRDefault="00000000">
      <w:pPr>
        <w:pStyle w:val="CodeListingCaption"/>
      </w:pPr>
      <w:r>
        <w:t xml:space="preserve">A </w:t>
      </w:r>
      <w:r>
        <w:rPr>
          <w:rStyle w:val="Literal"/>
        </w:rPr>
        <w:t>build_user</w:t>
      </w:r>
      <w:r>
        <w:t xml:space="preserve"> function that takes an email and username and returns a </w:t>
      </w:r>
      <w:r>
        <w:rPr>
          <w:rStyle w:val="Literal"/>
        </w:rPr>
        <w:t>User</w:t>
      </w:r>
      <w:r>
        <w:t xml:space="preserve"> instance</w:t>
      </w:r>
    </w:p>
    <w:p w14:paraId="2E69F37C" w14:textId="77777777" w:rsidR="008F6C7C" w:rsidRDefault="00000000">
      <w:pPr>
        <w:pStyle w:val="Body"/>
      </w:pPr>
      <w:r>
        <w:lastRenderedPageBreak/>
        <w:t xml:space="preserve">It makes sense to name the function parameters with the same name as the struct fields, but having to repeat the </w:t>
      </w:r>
      <w:r>
        <w:rPr>
          <w:rStyle w:val="Literal"/>
        </w:rPr>
        <w:t>email</w:t>
      </w:r>
      <w:r>
        <w:t xml:space="preserve"> and </w:t>
      </w:r>
      <w:r>
        <w:rPr>
          <w:rStyle w:val="Literal"/>
        </w:rPr>
        <w:t>username</w:t>
      </w:r>
      <w:r>
        <w:t xml:space="preserve"> field names and variables is a bit tedious. If the struct had more fields, repeating each name would get even more annoying. Luckily, there’s a convenient shorthand!</w:t>
      </w:r>
    </w:p>
    <w:p w14:paraId="31AE94EB" w14:textId="335BECA0" w:rsidR="008F6C7C" w:rsidRDefault="00000000">
      <w:pPr>
        <w:pStyle w:val="HeadB"/>
        <w:spacing w:before="200"/>
      </w:pPr>
      <w:r>
        <w:fldChar w:fldCharType="begin"/>
      </w:r>
      <w:r>
        <w:instrText xml:space="preserve"> XE "field init shorthand" </w:instrText>
      </w:r>
      <w:r>
        <w:fldChar w:fldCharType="end"/>
      </w:r>
      <w:r>
        <w:fldChar w:fldCharType="begin"/>
      </w:r>
      <w:r>
        <w:instrText xml:space="preserve"> XE "structs:field init shorthand" </w:instrText>
      </w:r>
      <w:r>
        <w:fldChar w:fldCharType="end"/>
      </w:r>
      <w:bookmarkStart w:id="7" w:name="_Toc206163704"/>
      <w:r>
        <w:t>Using the Field Init Shorthand</w:t>
      </w:r>
      <w:bookmarkEnd w:id="7"/>
    </w:p>
    <w:p w14:paraId="1193D00B" w14:textId="401067CE" w:rsidR="008F6C7C" w:rsidRDefault="00000000">
      <w:pPr>
        <w:pStyle w:val="Body"/>
      </w:pPr>
      <w:r>
        <w:t xml:space="preserve">Because the parameter names and the struct field names are exactly the same in Listing 5-4, we can use the </w:t>
      </w:r>
      <w:bookmarkStart w:id="8" w:name="_Hlk208390466"/>
      <w:r>
        <w:rPr>
          <w:rStyle w:val="Italic"/>
        </w:rPr>
        <w:t>field init shorthand</w:t>
      </w:r>
      <w:r>
        <w:t xml:space="preserve"> </w:t>
      </w:r>
      <w:bookmarkEnd w:id="8"/>
      <w:r>
        <w:t xml:space="preserve">syntax to rewrite </w:t>
      </w:r>
      <w:r>
        <w:rPr>
          <w:rStyle w:val="Literal"/>
        </w:rPr>
        <w:t>build_user</w:t>
      </w:r>
      <w:r>
        <w:t xml:space="preserve"> so</w:t>
      </w:r>
      <w:ins w:id="9" w:author="Audrey Doyle" w:date="2025-09-09T17:10:00Z" w16du:dateUtc="2025-09-09T21:10:00Z">
        <w:r w:rsidR="003C0F90">
          <w:t xml:space="preserve"> that</w:t>
        </w:r>
      </w:ins>
      <w:r>
        <w:t xml:space="preserve"> it behaves exactly the same but doesn’t have the repetition of </w:t>
      </w:r>
      <w:r>
        <w:rPr>
          <w:rStyle w:val="Literal"/>
        </w:rPr>
        <w:t>username</w:t>
      </w:r>
      <w:r>
        <w:t xml:space="preserve"> and </w:t>
      </w:r>
      <w:r>
        <w:rPr>
          <w:rStyle w:val="Literal"/>
        </w:rPr>
        <w:t>email</w:t>
      </w:r>
      <w:r>
        <w:t>, as shown in Listing 5-5.</w:t>
      </w:r>
    </w:p>
    <w:p w14:paraId="4D5BC53A" w14:textId="77777777" w:rsidR="00F15828" w:rsidRDefault="00F15828" w:rsidP="00F15828">
      <w:pPr>
        <w:pStyle w:val="CodeLabel"/>
      </w:pPr>
      <w:r>
        <w:t>src/main.rs</w:t>
      </w:r>
    </w:p>
    <w:p w14:paraId="6EA0F336" w14:textId="77777777" w:rsidR="008F6C7C" w:rsidRDefault="00000000">
      <w:pPr>
        <w:pStyle w:val="Code"/>
      </w:pPr>
      <w:r>
        <w:rPr>
          <w:rStyle w:val="LiteralGray"/>
        </w:rPr>
        <w:t>fn build_user(email: String, username: String) -&gt; User {</w:t>
      </w:r>
    </w:p>
    <w:p w14:paraId="2F9F47D1" w14:textId="77777777" w:rsidR="008F6C7C" w:rsidRDefault="00000000">
      <w:pPr>
        <w:pStyle w:val="Code"/>
      </w:pPr>
      <w:r>
        <w:rPr>
          <w:rStyle w:val="LiteralGray"/>
        </w:rPr>
        <w:t xml:space="preserve">    User {</w:t>
      </w:r>
    </w:p>
    <w:p w14:paraId="0C92F7AB" w14:textId="77777777" w:rsidR="008F6C7C" w:rsidRDefault="00000000">
      <w:pPr>
        <w:pStyle w:val="Code"/>
      </w:pPr>
      <w:r>
        <w:t xml:space="preserve">        </w:t>
      </w:r>
      <w:r>
        <w:rPr>
          <w:rStyle w:val="LiteralGray"/>
        </w:rPr>
        <w:t>active: true,</w:t>
      </w:r>
    </w:p>
    <w:p w14:paraId="7D340D52" w14:textId="77777777" w:rsidR="008F6C7C" w:rsidRDefault="00000000">
      <w:pPr>
        <w:pStyle w:val="Code"/>
      </w:pPr>
      <w:r>
        <w:t xml:space="preserve">        username,</w:t>
      </w:r>
    </w:p>
    <w:p w14:paraId="50EFF774" w14:textId="77777777" w:rsidR="008F6C7C" w:rsidRDefault="00000000">
      <w:pPr>
        <w:pStyle w:val="Code"/>
      </w:pPr>
      <w:r>
        <w:t xml:space="preserve">        email,</w:t>
      </w:r>
    </w:p>
    <w:p w14:paraId="20F4EFF0" w14:textId="77777777" w:rsidR="008F6C7C" w:rsidRDefault="00000000">
      <w:pPr>
        <w:pStyle w:val="Code"/>
      </w:pPr>
      <w:r>
        <w:t xml:space="preserve">        </w:t>
      </w:r>
      <w:r>
        <w:rPr>
          <w:rStyle w:val="LiteralGray"/>
        </w:rPr>
        <w:t>sign_in_count: 1,</w:t>
      </w:r>
    </w:p>
    <w:p w14:paraId="6FA59902" w14:textId="77777777" w:rsidR="008F6C7C" w:rsidRDefault="00000000">
      <w:pPr>
        <w:pStyle w:val="Code"/>
      </w:pPr>
      <w:r>
        <w:rPr>
          <w:rStyle w:val="LiteralGray"/>
        </w:rPr>
        <w:t xml:space="preserve">    }</w:t>
      </w:r>
    </w:p>
    <w:p w14:paraId="3EEBE53A" w14:textId="77777777" w:rsidR="008F6C7C" w:rsidRDefault="00000000">
      <w:pPr>
        <w:pStyle w:val="Code"/>
      </w:pPr>
      <w:r>
        <w:rPr>
          <w:rStyle w:val="LiteralGray"/>
        </w:rPr>
        <w:t>}</w:t>
      </w:r>
    </w:p>
    <w:p w14:paraId="7AC5B384" w14:textId="77777777" w:rsidR="008F6C7C" w:rsidRDefault="00000000">
      <w:pPr>
        <w:pStyle w:val="CodeListingCaption"/>
      </w:pPr>
      <w:r>
        <w:t xml:space="preserve">A </w:t>
      </w:r>
      <w:r>
        <w:rPr>
          <w:rStyle w:val="Literal"/>
        </w:rPr>
        <w:t>build_user</w:t>
      </w:r>
      <w:r>
        <w:t xml:space="preserve"> function that uses field init shorthand because the </w:t>
      </w:r>
      <w:r>
        <w:rPr>
          <w:rStyle w:val="Literal"/>
        </w:rPr>
        <w:t>username</w:t>
      </w:r>
      <w:r>
        <w:t xml:space="preserve"> and </w:t>
      </w:r>
      <w:r>
        <w:rPr>
          <w:rStyle w:val="Literal"/>
        </w:rPr>
        <w:t>email</w:t>
      </w:r>
      <w:r>
        <w:t xml:space="preserve"> parameters have the same name as struct fields</w:t>
      </w:r>
    </w:p>
    <w:p w14:paraId="0D84B9CE" w14:textId="77777777" w:rsidR="008F6C7C" w:rsidRDefault="00000000">
      <w:pPr>
        <w:pStyle w:val="Body"/>
      </w:pPr>
      <w:r>
        <w:t xml:space="preserve">Here, we’re creating a new instance of the </w:t>
      </w:r>
      <w:r>
        <w:rPr>
          <w:rStyle w:val="Literal"/>
        </w:rPr>
        <w:t>User</w:t>
      </w:r>
      <w:r>
        <w:t xml:space="preserve"> struct, which has a field named </w:t>
      </w:r>
      <w:r>
        <w:rPr>
          <w:rStyle w:val="Literal"/>
        </w:rPr>
        <w:t>email</w:t>
      </w:r>
      <w:r>
        <w:t xml:space="preserve">. We want to set the </w:t>
      </w:r>
      <w:r>
        <w:rPr>
          <w:rStyle w:val="Literal"/>
        </w:rPr>
        <w:t>email</w:t>
      </w:r>
      <w:r>
        <w:t xml:space="preserve"> field’s value to the value in the </w:t>
      </w:r>
      <w:r>
        <w:rPr>
          <w:rStyle w:val="Literal"/>
        </w:rPr>
        <w:t>email</w:t>
      </w:r>
      <w:r>
        <w:t xml:space="preserve"> parameter of the </w:t>
      </w:r>
      <w:r>
        <w:rPr>
          <w:rStyle w:val="Literal"/>
        </w:rPr>
        <w:t>build_user</w:t>
      </w:r>
      <w:r>
        <w:t xml:space="preserve"> function. Because the </w:t>
      </w:r>
      <w:r>
        <w:rPr>
          <w:rStyle w:val="Literal"/>
        </w:rPr>
        <w:t>email</w:t>
      </w:r>
      <w:r>
        <w:t xml:space="preserve"> field and the </w:t>
      </w:r>
      <w:r>
        <w:rPr>
          <w:rStyle w:val="Literal"/>
        </w:rPr>
        <w:t>email</w:t>
      </w:r>
      <w:r>
        <w:t xml:space="preserve"> parameter have the same name, we only need to write </w:t>
      </w:r>
      <w:r>
        <w:rPr>
          <w:rStyle w:val="Literal"/>
        </w:rPr>
        <w:t>email</w:t>
      </w:r>
      <w:r>
        <w:t xml:space="preserve"> rather than </w:t>
      </w:r>
      <w:r>
        <w:rPr>
          <w:rStyle w:val="Literal"/>
        </w:rPr>
        <w:t>email: email</w:t>
      </w:r>
      <w:r>
        <w:t>.</w:t>
      </w:r>
    </w:p>
    <w:p w14:paraId="37D8C810" w14:textId="2FF42EF1" w:rsidR="008F6C7C" w:rsidRDefault="00000000">
      <w:pPr>
        <w:pStyle w:val="HeadB"/>
      </w:pPr>
      <w:r>
        <w:fldChar w:fldCharType="begin"/>
      </w:r>
      <w:r>
        <w:instrText xml:space="preserve"> XE "structs:update syntax" </w:instrText>
      </w:r>
      <w:r>
        <w:fldChar w:fldCharType="end"/>
      </w:r>
      <w:bookmarkStart w:id="10" w:name="_Toc206163705"/>
      <w:r>
        <w:t>Creating Instances with Struct Update Syntax</w:t>
      </w:r>
      <w:bookmarkEnd w:id="10"/>
    </w:p>
    <w:p w14:paraId="127FD872" w14:textId="20A310D7" w:rsidR="008F6C7C" w:rsidRDefault="00000000">
      <w:pPr>
        <w:pStyle w:val="Body"/>
      </w:pPr>
      <w:r>
        <w:t>It’s often useful to create a new instance of a struct that includes most of the values from another instance</w:t>
      </w:r>
      <w:r w:rsidR="00FB58CC">
        <w:t xml:space="preserve"> of the same type</w:t>
      </w:r>
      <w:r>
        <w:t>, but changes some</w:t>
      </w:r>
      <w:ins w:id="11" w:author="Audrey Doyle" w:date="2025-09-10T09:54:00Z" w16du:dateUtc="2025-09-10T13:54:00Z">
        <w:r w:rsidR="00135781">
          <w:t xml:space="preserve"> of them</w:t>
        </w:r>
      </w:ins>
      <w:r>
        <w:t xml:space="preserve">. You can do this using </w:t>
      </w:r>
      <w:r w:rsidRPr="009F4E75">
        <w:t>struct update syntax.</w:t>
      </w:r>
    </w:p>
    <w:p w14:paraId="4D9F3D98" w14:textId="6025D507" w:rsidR="008F6C7C" w:rsidRDefault="00000000">
      <w:pPr>
        <w:pStyle w:val="Body"/>
      </w:pPr>
      <w:r>
        <w:t xml:space="preserve">First, in Listing 5-6 we show how to create a new </w:t>
      </w:r>
      <w:r>
        <w:rPr>
          <w:rStyle w:val="Literal"/>
        </w:rPr>
        <w:t>User</w:t>
      </w:r>
      <w:r>
        <w:t xml:space="preserve"> instance in </w:t>
      </w:r>
      <w:r>
        <w:rPr>
          <w:rStyle w:val="Literal"/>
        </w:rPr>
        <w:t>user2</w:t>
      </w:r>
      <w:r>
        <w:t xml:space="preserve"> </w:t>
      </w:r>
      <w:ins w:id="12" w:author="Audrey Doyle" w:date="2025-09-10T09:55:00Z" w16du:dateUtc="2025-09-10T13:55:00Z">
        <w:r w:rsidR="00135781">
          <w:t xml:space="preserve">in the </w:t>
        </w:r>
      </w:ins>
      <w:r>
        <w:t>regular</w:t>
      </w:r>
      <w:ins w:id="13" w:author="Audrey Doyle" w:date="2025-09-10T09:55:00Z" w16du:dateUtc="2025-09-10T13:55:00Z">
        <w:r w:rsidR="00135781">
          <w:t xml:space="preserve"> wa</w:t>
        </w:r>
      </w:ins>
      <w:del w:id="14" w:author="Audrey Doyle" w:date="2025-09-10T09:55:00Z" w16du:dateUtc="2025-09-10T13:55:00Z">
        <w:r w:rsidDel="00135781">
          <w:delText>l</w:delText>
        </w:r>
      </w:del>
      <w:r>
        <w:t xml:space="preserve">y, without the update syntax. We set a new value for </w:t>
      </w:r>
      <w:r>
        <w:rPr>
          <w:rStyle w:val="Literal"/>
        </w:rPr>
        <w:t>email</w:t>
      </w:r>
      <w:r>
        <w:t xml:space="preserve"> but otherwise use the same values from </w:t>
      </w:r>
      <w:r>
        <w:rPr>
          <w:rStyle w:val="Literal"/>
        </w:rPr>
        <w:t>user1</w:t>
      </w:r>
      <w:r>
        <w:t xml:space="preserve"> that we created in Listing 5-2.</w:t>
      </w:r>
    </w:p>
    <w:p w14:paraId="710AC230" w14:textId="77777777" w:rsidR="008F6C7C" w:rsidRDefault="00000000">
      <w:pPr>
        <w:pStyle w:val="CodeLabel"/>
      </w:pPr>
      <w:r>
        <w:t>src/main.rs</w:t>
      </w:r>
    </w:p>
    <w:p w14:paraId="44C8A0B3" w14:textId="77777777" w:rsidR="008F6C7C" w:rsidRDefault="00000000">
      <w:pPr>
        <w:pStyle w:val="Code"/>
      </w:pPr>
      <w:r>
        <w:rPr>
          <w:rStyle w:val="LiteralGray"/>
        </w:rPr>
        <w:t>fn main() {</w:t>
      </w:r>
    </w:p>
    <w:p w14:paraId="5FC9D734" w14:textId="77777777" w:rsidR="008F6C7C" w:rsidRDefault="00000000">
      <w:pPr>
        <w:pStyle w:val="Code"/>
        <w:rPr>
          <w:rStyle w:val="LiteralItalic"/>
        </w:rPr>
      </w:pPr>
      <w:r>
        <w:t xml:space="preserve">    </w:t>
      </w:r>
      <w:r>
        <w:rPr>
          <w:rStyle w:val="LiteralItalic"/>
        </w:rPr>
        <w:t>--snip--</w:t>
      </w:r>
    </w:p>
    <w:p w14:paraId="5D51E079" w14:textId="77777777" w:rsidR="008F6C7C" w:rsidRDefault="008F6C7C">
      <w:pPr>
        <w:pStyle w:val="Code"/>
      </w:pPr>
    </w:p>
    <w:p w14:paraId="291D6217" w14:textId="77777777" w:rsidR="008F6C7C" w:rsidRDefault="00000000">
      <w:pPr>
        <w:pStyle w:val="Code"/>
      </w:pPr>
      <w:r>
        <w:t xml:space="preserve">    let user2 = User {</w:t>
      </w:r>
    </w:p>
    <w:p w14:paraId="6748E7EA" w14:textId="77777777" w:rsidR="008F6C7C" w:rsidRDefault="00000000">
      <w:pPr>
        <w:pStyle w:val="Code"/>
      </w:pPr>
      <w:r>
        <w:lastRenderedPageBreak/>
        <w:t xml:space="preserve">        active: user1.active,</w:t>
      </w:r>
    </w:p>
    <w:p w14:paraId="72F5FADC" w14:textId="77777777" w:rsidR="008F6C7C" w:rsidRDefault="00000000">
      <w:pPr>
        <w:pStyle w:val="Code"/>
      </w:pPr>
      <w:r>
        <w:t xml:space="preserve">        username: user1.username,</w:t>
      </w:r>
    </w:p>
    <w:p w14:paraId="61A5B79D" w14:textId="77777777" w:rsidR="008F6C7C" w:rsidRDefault="00000000">
      <w:pPr>
        <w:pStyle w:val="Code"/>
      </w:pPr>
      <w:r>
        <w:t xml:space="preserve">        email: String::from("another@example.com"),</w:t>
      </w:r>
    </w:p>
    <w:p w14:paraId="2D81FF3E" w14:textId="77777777" w:rsidR="008F6C7C" w:rsidRDefault="00000000">
      <w:pPr>
        <w:pStyle w:val="Code"/>
      </w:pPr>
      <w:r>
        <w:t xml:space="preserve">        sign_in_count: user1.sign_in_count,</w:t>
      </w:r>
    </w:p>
    <w:p w14:paraId="6F29B501" w14:textId="77777777" w:rsidR="008F6C7C" w:rsidRDefault="00000000">
      <w:pPr>
        <w:pStyle w:val="Code"/>
      </w:pPr>
      <w:r>
        <w:t xml:space="preserve">    };</w:t>
      </w:r>
    </w:p>
    <w:p w14:paraId="2E11CC25" w14:textId="77777777" w:rsidR="008F6C7C" w:rsidRDefault="00000000">
      <w:pPr>
        <w:pStyle w:val="Code"/>
      </w:pPr>
      <w:r>
        <w:rPr>
          <w:rStyle w:val="LiteralGray"/>
        </w:rPr>
        <w:t>}</w:t>
      </w:r>
    </w:p>
    <w:p w14:paraId="7BD166C1" w14:textId="77777777" w:rsidR="008F6C7C" w:rsidRDefault="00000000">
      <w:pPr>
        <w:pStyle w:val="CodeListingCaption"/>
      </w:pPr>
      <w:r>
        <w:t xml:space="preserve">Creating a new </w:t>
      </w:r>
      <w:r>
        <w:rPr>
          <w:rStyle w:val="Literal"/>
        </w:rPr>
        <w:t>User</w:t>
      </w:r>
      <w:r>
        <w:t xml:space="preserve"> instance using all but one of the values from </w:t>
      </w:r>
      <w:r>
        <w:rPr>
          <w:rStyle w:val="Literal"/>
        </w:rPr>
        <w:t>user1</w:t>
      </w:r>
    </w:p>
    <w:p w14:paraId="2B5FE69C" w14:textId="77777777" w:rsidR="008F6C7C" w:rsidRDefault="00000000">
      <w:pPr>
        <w:pStyle w:val="Body"/>
      </w:pPr>
      <w:r>
        <w:t xml:space="preserve">Using struct update syntax, we can achieve the same effect with less code, as shown in Listing 5-7. The syntax </w:t>
      </w:r>
      <w:r>
        <w:rPr>
          <w:rStyle w:val="Literal"/>
        </w:rPr>
        <w:t>..</w:t>
      </w:r>
      <w:r>
        <w:t xml:space="preserve"> specifies that the remaining fields not explicitly set should have the same value as the fields in the given instance.</w:t>
      </w:r>
    </w:p>
    <w:p w14:paraId="191EC91D" w14:textId="77777777" w:rsidR="008F6C7C" w:rsidRDefault="00000000">
      <w:pPr>
        <w:pStyle w:val="CodeLabel"/>
      </w:pPr>
      <w:r>
        <w:t>src/main.rs</w:t>
      </w:r>
    </w:p>
    <w:p w14:paraId="4D161A3A" w14:textId="77777777" w:rsidR="008F6C7C" w:rsidRDefault="00000000">
      <w:pPr>
        <w:pStyle w:val="Code"/>
      </w:pPr>
      <w:r>
        <w:rPr>
          <w:rStyle w:val="LiteralGray"/>
        </w:rPr>
        <w:t>fn main() {</w:t>
      </w:r>
    </w:p>
    <w:p w14:paraId="63F901DA" w14:textId="77777777" w:rsidR="008F6C7C" w:rsidRDefault="00000000">
      <w:pPr>
        <w:pStyle w:val="Code"/>
        <w:rPr>
          <w:rStyle w:val="LiteralItalic"/>
        </w:rPr>
      </w:pPr>
      <w:r>
        <w:t xml:space="preserve">    </w:t>
      </w:r>
      <w:r>
        <w:rPr>
          <w:rStyle w:val="LiteralItalic"/>
        </w:rPr>
        <w:t>--snip--</w:t>
      </w:r>
    </w:p>
    <w:p w14:paraId="62C8FFC7" w14:textId="77777777" w:rsidR="008F6C7C" w:rsidRDefault="008F6C7C">
      <w:pPr>
        <w:pStyle w:val="Code"/>
      </w:pPr>
    </w:p>
    <w:p w14:paraId="54097199" w14:textId="77777777" w:rsidR="008F6C7C" w:rsidRDefault="008F6C7C">
      <w:pPr>
        <w:pStyle w:val="Code"/>
      </w:pPr>
    </w:p>
    <w:p w14:paraId="0957E18A" w14:textId="77777777" w:rsidR="008F6C7C" w:rsidRDefault="00000000">
      <w:pPr>
        <w:pStyle w:val="Code"/>
      </w:pPr>
      <w:r>
        <w:rPr>
          <w:rStyle w:val="LiteralGray"/>
        </w:rPr>
        <w:t xml:space="preserve">    let user2 = User {</w:t>
      </w:r>
    </w:p>
    <w:p w14:paraId="0B740E47" w14:textId="77777777" w:rsidR="008F6C7C" w:rsidRDefault="00000000">
      <w:pPr>
        <w:pStyle w:val="Code"/>
      </w:pPr>
      <w:r>
        <w:rPr>
          <w:rStyle w:val="LiteralGray"/>
        </w:rPr>
        <w:t xml:space="preserve">        email: String::from("another@example.com"),</w:t>
      </w:r>
    </w:p>
    <w:p w14:paraId="7E547489" w14:textId="77777777" w:rsidR="008F6C7C" w:rsidRDefault="00000000">
      <w:pPr>
        <w:pStyle w:val="Code"/>
      </w:pPr>
      <w:r>
        <w:t xml:space="preserve">        ..user1</w:t>
      </w:r>
    </w:p>
    <w:p w14:paraId="09079533" w14:textId="77777777" w:rsidR="008F6C7C" w:rsidRDefault="00000000">
      <w:pPr>
        <w:pStyle w:val="Code"/>
      </w:pPr>
      <w:r>
        <w:rPr>
          <w:rStyle w:val="LiteralGray"/>
        </w:rPr>
        <w:t xml:space="preserve">    };</w:t>
      </w:r>
    </w:p>
    <w:p w14:paraId="02F36886" w14:textId="77777777" w:rsidR="008F6C7C" w:rsidRDefault="00000000">
      <w:pPr>
        <w:pStyle w:val="Code"/>
      </w:pPr>
      <w:r>
        <w:rPr>
          <w:rStyle w:val="LiteralGray"/>
        </w:rPr>
        <w:t>}</w:t>
      </w:r>
    </w:p>
    <w:p w14:paraId="4EFD897C" w14:textId="77777777" w:rsidR="008F6C7C" w:rsidRDefault="00000000">
      <w:pPr>
        <w:pStyle w:val="CodeListingCaption"/>
      </w:pPr>
      <w:r>
        <w:t xml:space="preserve">Using struct update syntax to set a new </w:t>
      </w:r>
      <w:r>
        <w:rPr>
          <w:rStyle w:val="Literal"/>
        </w:rPr>
        <w:t>email</w:t>
      </w:r>
      <w:r>
        <w:t xml:space="preserve"> value for a </w:t>
      </w:r>
      <w:r>
        <w:rPr>
          <w:rStyle w:val="Literal"/>
        </w:rPr>
        <w:t>User</w:t>
      </w:r>
      <w:r>
        <w:t xml:space="preserve"> instance but to use the rest of the values from </w:t>
      </w:r>
      <w:r>
        <w:rPr>
          <w:rStyle w:val="Literal"/>
        </w:rPr>
        <w:t>user1</w:t>
      </w:r>
    </w:p>
    <w:p w14:paraId="6F904BB6" w14:textId="77777777" w:rsidR="008F6C7C" w:rsidRDefault="00000000">
      <w:pPr>
        <w:pStyle w:val="Body"/>
      </w:pPr>
      <w:r>
        <w:t xml:space="preserve">The code in Listing 5-7 also creates an instance in </w:t>
      </w:r>
      <w:r>
        <w:rPr>
          <w:rStyle w:val="Literal"/>
        </w:rPr>
        <w:t>user2</w:t>
      </w:r>
      <w:r>
        <w:t xml:space="preserve"> that has a different value for </w:t>
      </w:r>
      <w:r>
        <w:rPr>
          <w:rStyle w:val="Literal"/>
        </w:rPr>
        <w:t>email</w:t>
      </w:r>
      <w:r>
        <w:t xml:space="preserve"> but has the same values for the </w:t>
      </w:r>
      <w:r>
        <w:rPr>
          <w:rStyle w:val="Literal"/>
        </w:rPr>
        <w:t>username</w:t>
      </w:r>
      <w:r>
        <w:t xml:space="preserve">, </w:t>
      </w:r>
      <w:r>
        <w:rPr>
          <w:rStyle w:val="Literal"/>
        </w:rPr>
        <w:t>active</w:t>
      </w:r>
      <w:r>
        <w:t xml:space="preserve">, and </w:t>
      </w:r>
      <w:r>
        <w:rPr>
          <w:rStyle w:val="Literal"/>
        </w:rPr>
        <w:t>sign_in_count</w:t>
      </w:r>
      <w:r>
        <w:t xml:space="preserve"> fields from </w:t>
      </w:r>
      <w:r>
        <w:rPr>
          <w:rStyle w:val="Literal"/>
        </w:rPr>
        <w:t>user1</w:t>
      </w:r>
      <w:r>
        <w:t xml:space="preserve">. The </w:t>
      </w:r>
      <w:r>
        <w:rPr>
          <w:rStyle w:val="Literal"/>
        </w:rPr>
        <w:t>..user1</w:t>
      </w:r>
      <w:r>
        <w:t xml:space="preserve"> must come last to specify that any remaining fields should get their values from the corresponding fields in </w:t>
      </w:r>
      <w:r>
        <w:rPr>
          <w:rStyle w:val="Literal"/>
        </w:rPr>
        <w:t>user1</w:t>
      </w:r>
      <w:r>
        <w:t>, but we can choose to specify values for as many fields as we want in any order, regardless of the order of the fields in the struct’s definition.</w:t>
      </w:r>
    </w:p>
    <w:p w14:paraId="0DB58B04" w14:textId="0A6BA146" w:rsidR="008F6C7C" w:rsidRDefault="00000000">
      <w:pPr>
        <w:pStyle w:val="Body"/>
      </w:pPr>
      <w:r>
        <w:t xml:space="preserve">Note that the struct update syntax uses </w:t>
      </w:r>
      <w:r>
        <w:rPr>
          <w:rStyle w:val="Literal"/>
        </w:rPr>
        <w:t>=</w:t>
      </w:r>
      <w:r>
        <w:t xml:space="preserve"> like an assignment; this is because it moves the data, just as we saw in </w:t>
      </w:r>
      <w:bookmarkStart w:id="15" w:name="_Hlk208390655"/>
      <w:r w:rsidRPr="00135781">
        <w:rPr>
          <w:rStyle w:val="Xref"/>
          <w:rPrChange w:id="16" w:author="Audrey Doyle" w:date="2025-09-10T09:56:00Z" w16du:dateUtc="2025-09-10T13:56:00Z">
            <w:rPr/>
          </w:rPrChange>
        </w:rPr>
        <w:t>“</w:t>
      </w:r>
      <w:r w:rsidRPr="00135781">
        <w:rPr>
          <w:rStyle w:val="Xref"/>
        </w:rPr>
        <w:t>Variables and Data Interacting with Move</w:t>
      </w:r>
      <w:r w:rsidRPr="00135781">
        <w:rPr>
          <w:rStyle w:val="Xref"/>
          <w:rPrChange w:id="17" w:author="Audrey Doyle" w:date="2025-09-10T09:56:00Z" w16du:dateUtc="2025-09-10T13:56:00Z">
            <w:rPr/>
          </w:rPrChange>
        </w:rPr>
        <w:t>”</w:t>
      </w:r>
      <w:bookmarkEnd w:id="15"/>
      <w:r w:rsidRPr="00135781">
        <w:rPr>
          <w:rStyle w:val="Xref"/>
          <w:rPrChange w:id="18" w:author="Audrey Doyle" w:date="2025-09-10T09:56:00Z" w16du:dateUtc="2025-09-10T13:56:00Z">
            <w:rPr/>
          </w:rPrChange>
        </w:rPr>
        <w:t xml:space="preserve"> on </w:t>
      </w:r>
      <w:r w:rsidRPr="00135781">
        <w:rPr>
          <w:rStyle w:val="Xref"/>
        </w:rPr>
        <w:t>pag</w:t>
      </w:r>
      <w:r>
        <w:rPr>
          <w:rStyle w:val="Xref"/>
        </w:rPr>
        <w:t>e</w:t>
      </w:r>
      <w:r w:rsidR="00705EF8">
        <w:rPr>
          <w:rStyle w:val="Xref"/>
        </w:rPr>
        <w:t> </w:t>
      </w:r>
      <w:r>
        <w:rPr>
          <w:rStyle w:val="Xref"/>
        </w:rPr>
        <w:t>XX</w:t>
      </w:r>
      <w:r>
        <w:t xml:space="preserve">. In this example, we can no longer use </w:t>
      </w:r>
      <w:r>
        <w:rPr>
          <w:rStyle w:val="Literal"/>
        </w:rPr>
        <w:t>user1</w:t>
      </w:r>
      <w:r>
        <w:t xml:space="preserve"> after creating </w:t>
      </w:r>
      <w:r>
        <w:rPr>
          <w:rStyle w:val="Literal"/>
        </w:rPr>
        <w:t>user2</w:t>
      </w:r>
      <w:r>
        <w:t xml:space="preserve"> because the </w:t>
      </w:r>
      <w:r>
        <w:rPr>
          <w:rStyle w:val="Literal"/>
        </w:rPr>
        <w:t>String</w:t>
      </w:r>
      <w:r>
        <w:t xml:space="preserve"> in the </w:t>
      </w:r>
      <w:r>
        <w:rPr>
          <w:rStyle w:val="Literal"/>
        </w:rPr>
        <w:t>username</w:t>
      </w:r>
      <w:r>
        <w:t xml:space="preserve"> field of </w:t>
      </w:r>
      <w:r>
        <w:rPr>
          <w:rStyle w:val="Literal"/>
        </w:rPr>
        <w:t>user1</w:t>
      </w:r>
      <w:r>
        <w:t xml:space="preserve"> was moved into </w:t>
      </w:r>
      <w:r>
        <w:rPr>
          <w:rStyle w:val="Literal"/>
        </w:rPr>
        <w:t>user2</w:t>
      </w:r>
      <w:r>
        <w:t xml:space="preserve">. If we had given </w:t>
      </w:r>
      <w:r>
        <w:rPr>
          <w:rStyle w:val="Literal"/>
        </w:rPr>
        <w:t>user2</w:t>
      </w:r>
      <w:r>
        <w:t xml:space="preserve"> new </w:t>
      </w:r>
      <w:r>
        <w:rPr>
          <w:rStyle w:val="Literal"/>
        </w:rPr>
        <w:t>String</w:t>
      </w:r>
      <w:r>
        <w:t xml:space="preserve"> values for both </w:t>
      </w:r>
      <w:r>
        <w:rPr>
          <w:rStyle w:val="Literal"/>
        </w:rPr>
        <w:t>email</w:t>
      </w:r>
      <w:r>
        <w:t xml:space="preserve"> and </w:t>
      </w:r>
      <w:r>
        <w:rPr>
          <w:rStyle w:val="Literal"/>
        </w:rPr>
        <w:t>username</w:t>
      </w:r>
      <w:r>
        <w:t xml:space="preserve">, and thus only used the </w:t>
      </w:r>
      <w:r>
        <w:rPr>
          <w:rStyle w:val="Literal"/>
        </w:rPr>
        <w:t>active</w:t>
      </w:r>
      <w:r>
        <w:t xml:space="preserve"> and </w:t>
      </w:r>
      <w:r>
        <w:rPr>
          <w:rStyle w:val="Literal"/>
        </w:rPr>
        <w:t>sign_in_count</w:t>
      </w:r>
      <w:r>
        <w:t xml:space="preserve"> values from </w:t>
      </w:r>
      <w:r>
        <w:rPr>
          <w:rStyle w:val="Literal"/>
        </w:rPr>
        <w:t>user1</w:t>
      </w:r>
      <w:r>
        <w:t xml:space="preserve">, then </w:t>
      </w:r>
      <w:r>
        <w:rPr>
          <w:rStyle w:val="Literal"/>
        </w:rPr>
        <w:t>user1</w:t>
      </w:r>
      <w:r>
        <w:t xml:space="preserve"> would still be valid after creating </w:t>
      </w:r>
      <w:r>
        <w:rPr>
          <w:rStyle w:val="Literal"/>
        </w:rPr>
        <w:t>user2</w:t>
      </w:r>
      <w:r>
        <w:t xml:space="preserve">. Both </w:t>
      </w:r>
      <w:r>
        <w:rPr>
          <w:rStyle w:val="Literal"/>
        </w:rPr>
        <w:t>active</w:t>
      </w:r>
      <w:r>
        <w:t xml:space="preserve"> and </w:t>
      </w:r>
      <w:r>
        <w:rPr>
          <w:rStyle w:val="Literal"/>
        </w:rPr>
        <w:t>sign_in_count</w:t>
      </w:r>
      <w:r>
        <w:t xml:space="preserve"> are types that implement the </w:t>
      </w:r>
      <w:r>
        <w:rPr>
          <w:rStyle w:val="Literal"/>
        </w:rPr>
        <w:t>Copy</w:t>
      </w:r>
      <w:r>
        <w:t xml:space="preserve"> trait, so the behavior we discussed in </w:t>
      </w:r>
      <w:r w:rsidRPr="00135781">
        <w:rPr>
          <w:rStyle w:val="Xref"/>
          <w:rPrChange w:id="19" w:author="Audrey Doyle" w:date="2025-09-10T09:57:00Z" w16du:dateUtc="2025-09-10T13:57:00Z">
            <w:rPr/>
          </w:rPrChange>
        </w:rPr>
        <w:t>“</w:t>
      </w:r>
      <w:r w:rsidRPr="00135781">
        <w:rPr>
          <w:rStyle w:val="Xref"/>
        </w:rPr>
        <w:t>Stack-Only Data: Copy</w:t>
      </w:r>
      <w:r w:rsidRPr="00135781">
        <w:rPr>
          <w:rStyle w:val="Xref"/>
          <w:rPrChange w:id="20" w:author="Audrey Doyle" w:date="2025-09-10T09:57:00Z" w16du:dateUtc="2025-09-10T13:57:00Z">
            <w:rPr/>
          </w:rPrChange>
        </w:rPr>
        <w:t xml:space="preserve">” on </w:t>
      </w:r>
      <w:r w:rsidRPr="00135781">
        <w:rPr>
          <w:rStyle w:val="Xref"/>
        </w:rPr>
        <w:t>page</w:t>
      </w:r>
      <w:r w:rsidR="00705EF8" w:rsidRPr="00135781">
        <w:rPr>
          <w:rStyle w:val="Xref"/>
        </w:rPr>
        <w:t> </w:t>
      </w:r>
      <w:r w:rsidRPr="00135781">
        <w:rPr>
          <w:rStyle w:val="Xref"/>
        </w:rPr>
        <w:t>XX</w:t>
      </w:r>
      <w:r>
        <w:t xml:space="preserve"> would apply.</w:t>
      </w:r>
      <w:r>
        <w:rPr>
          <w:lang w:eastAsia="en-GB"/>
        </w:rPr>
        <w:t xml:space="preserve"> We can also still use </w:t>
      </w:r>
      <w:r>
        <w:rPr>
          <w:rStyle w:val="Literal"/>
        </w:rPr>
        <w:t>user1.email</w:t>
      </w:r>
      <w:r>
        <w:rPr>
          <w:lang w:eastAsia="en-GB"/>
        </w:rPr>
        <w:t xml:space="preserve"> in this example, because its value was not moved out of </w:t>
      </w:r>
      <w:r>
        <w:rPr>
          <w:rStyle w:val="Literal"/>
        </w:rPr>
        <w:t>user1</w:t>
      </w:r>
      <w:r>
        <w:rPr>
          <w:lang w:eastAsia="en-GB"/>
        </w:rPr>
        <w:t>.</w:t>
      </w:r>
    </w:p>
    <w:p w14:paraId="08A2E2B6" w14:textId="5BAFBEA0" w:rsidR="008F6C7C" w:rsidRDefault="00B86BC2">
      <w:pPr>
        <w:pStyle w:val="HeadB"/>
      </w:pPr>
      <w:bookmarkStart w:id="21" w:name="_Toc206163706"/>
      <w:r>
        <w:lastRenderedPageBreak/>
        <w:t xml:space="preserve">Creating Different </w:t>
      </w:r>
      <w:r>
        <w:fldChar w:fldCharType="begin"/>
      </w:r>
      <w:r>
        <w:instrText xml:space="preserve"> XE "tuple structs" </w:instrText>
      </w:r>
      <w:r>
        <w:fldChar w:fldCharType="end"/>
      </w:r>
      <w:r>
        <w:fldChar w:fldCharType="begin"/>
      </w:r>
      <w:r>
        <w:instrText xml:space="preserve"> XE "structs:tuple" </w:instrText>
      </w:r>
      <w:r>
        <w:fldChar w:fldCharType="end"/>
      </w:r>
      <w:r>
        <w:t>Types with Tuple Structs</w:t>
      </w:r>
      <w:bookmarkEnd w:id="21"/>
      <w:r>
        <w:t xml:space="preserve"> </w:t>
      </w:r>
    </w:p>
    <w:p w14:paraId="6BE013D1" w14:textId="77777777" w:rsidR="008F6C7C" w:rsidRDefault="00000000">
      <w:pPr>
        <w:pStyle w:val="Body"/>
      </w:pPr>
      <w:r>
        <w:t xml:space="preserve">Rust also supports structs that look similar to tuples, called </w:t>
      </w:r>
      <w:bookmarkStart w:id="22" w:name="_Hlk208390713"/>
      <w:r>
        <w:rPr>
          <w:rStyle w:val="Italic"/>
        </w:rPr>
        <w:t>tuple structs</w:t>
      </w:r>
      <w:bookmarkEnd w:id="22"/>
      <w:r>
        <w:t>. Tuple structs have the added meaning the struct name provides but don’t have names associated with their fields; rather, they just have the types of the fields. Tuple structs are useful when you want to give the whole tuple a name and make the tuple a different type from other tuples, and when naming each field as in a regular struct would be verbose or redundant.</w:t>
      </w:r>
    </w:p>
    <w:p w14:paraId="0E651F82" w14:textId="77777777" w:rsidR="008F6C7C" w:rsidRDefault="00000000">
      <w:pPr>
        <w:pStyle w:val="Body"/>
      </w:pPr>
      <w:r>
        <w:t xml:space="preserve">To define a tuple struct, start with the </w:t>
      </w:r>
      <w:r>
        <w:rPr>
          <w:rStyle w:val="Literal"/>
        </w:rPr>
        <w:t>struct</w:t>
      </w:r>
      <w:r>
        <w:t xml:space="preserve"> keyword and the struct name followed by the types in the tuple. For example, here we define and use two tuple structs named </w:t>
      </w:r>
      <w:r>
        <w:rPr>
          <w:rStyle w:val="Literal"/>
        </w:rPr>
        <w:t>Color</w:t>
      </w:r>
      <w:r>
        <w:t xml:space="preserve"> and </w:t>
      </w:r>
      <w:r>
        <w:rPr>
          <w:rStyle w:val="Literal"/>
        </w:rPr>
        <w:t>Point</w:t>
      </w:r>
      <w:r>
        <w:t>:</w:t>
      </w:r>
    </w:p>
    <w:p w14:paraId="587664F7" w14:textId="77777777" w:rsidR="008F6C7C" w:rsidRDefault="00000000">
      <w:pPr>
        <w:pStyle w:val="CodeLabel"/>
      </w:pPr>
      <w:r>
        <w:t>src/main.rs</w:t>
      </w:r>
    </w:p>
    <w:p w14:paraId="510C2E0C" w14:textId="77777777" w:rsidR="008F6C7C" w:rsidRDefault="00000000">
      <w:pPr>
        <w:pStyle w:val="Code"/>
      </w:pPr>
      <w:r>
        <w:t>struct Color(i32, i32, i32);</w:t>
      </w:r>
    </w:p>
    <w:p w14:paraId="5B4F65CA" w14:textId="77777777" w:rsidR="008F6C7C" w:rsidRDefault="00000000">
      <w:pPr>
        <w:pStyle w:val="Code"/>
      </w:pPr>
      <w:r>
        <w:t>struct Point(i32, i32, i32);</w:t>
      </w:r>
    </w:p>
    <w:p w14:paraId="1000D1A6" w14:textId="77777777" w:rsidR="008F6C7C" w:rsidRDefault="008F6C7C">
      <w:pPr>
        <w:pStyle w:val="Code"/>
      </w:pPr>
    </w:p>
    <w:p w14:paraId="0A7789ED" w14:textId="77777777" w:rsidR="008F6C7C" w:rsidRDefault="00000000">
      <w:pPr>
        <w:pStyle w:val="Code"/>
      </w:pPr>
      <w:r>
        <w:t>fn main() {</w:t>
      </w:r>
    </w:p>
    <w:p w14:paraId="26F2FA8D" w14:textId="77777777" w:rsidR="008F6C7C" w:rsidRDefault="00000000">
      <w:pPr>
        <w:pStyle w:val="Code"/>
      </w:pPr>
      <w:r>
        <w:t xml:space="preserve">    let black = Color(0, 0, 0);</w:t>
      </w:r>
    </w:p>
    <w:p w14:paraId="5282C891" w14:textId="77777777" w:rsidR="008F6C7C" w:rsidRDefault="00000000">
      <w:pPr>
        <w:pStyle w:val="Code"/>
      </w:pPr>
      <w:r>
        <w:t xml:space="preserve">    let origin = Point(0, 0, 0);</w:t>
      </w:r>
    </w:p>
    <w:p w14:paraId="7E55383E" w14:textId="77777777" w:rsidR="008F6C7C" w:rsidRDefault="00000000">
      <w:pPr>
        <w:pStyle w:val="Code"/>
      </w:pPr>
      <w:r>
        <w:t>}</w:t>
      </w:r>
    </w:p>
    <w:p w14:paraId="265B8D00" w14:textId="32941D98" w:rsidR="008F6C7C" w:rsidRDefault="00000000" w:rsidP="00272FFA">
      <w:pPr>
        <w:pStyle w:val="Body"/>
      </w:pPr>
      <w:r>
        <w:t xml:space="preserve">Note that the </w:t>
      </w:r>
      <w:r>
        <w:rPr>
          <w:rStyle w:val="Literal"/>
        </w:rPr>
        <w:t>black</w:t>
      </w:r>
      <w:r>
        <w:t xml:space="preserve"> and </w:t>
      </w:r>
      <w:r>
        <w:rPr>
          <w:rStyle w:val="Literal"/>
        </w:rPr>
        <w:t>origin</w:t>
      </w:r>
      <w:r>
        <w:t xml:space="preserve"> values are different types because they’re instances of different tuple structs. Each struct you define is its own type, even though the fields within the struct might have the same types. For example, a function that takes a parameter of type </w:t>
      </w:r>
      <w:r>
        <w:rPr>
          <w:rStyle w:val="Literal"/>
        </w:rPr>
        <w:t>Color</w:t>
      </w:r>
      <w:r>
        <w:t xml:space="preserve"> cannot take a </w:t>
      </w:r>
      <w:r>
        <w:rPr>
          <w:rStyle w:val="Literal"/>
        </w:rPr>
        <w:t>Point</w:t>
      </w:r>
      <w:r>
        <w:t xml:space="preserve"> as an argument, even though both types are made up of three </w:t>
      </w:r>
      <w:r>
        <w:rPr>
          <w:rStyle w:val="Literal"/>
        </w:rPr>
        <w:t>i32</w:t>
      </w:r>
      <w:r>
        <w:t xml:space="preserve"> values. Otherwise, tuple struct instances are similar to tuples in that you can destructure them into their individual pieces, and you can use a </w:t>
      </w:r>
      <w:r>
        <w:rPr>
          <w:rStyle w:val="Literal"/>
        </w:rPr>
        <w:t>.</w:t>
      </w:r>
      <w:r>
        <w:t xml:space="preserve"> followed by the index to access an individual value.</w:t>
      </w:r>
      <w:r w:rsidR="00272FFA">
        <w:t xml:space="preserve"> Unlike tuples, tuple structs require you to name the type of the struct when you destructure them. For example, we would write </w:t>
      </w:r>
      <w:r w:rsidR="00272FFA" w:rsidRPr="00272FFA">
        <w:rPr>
          <w:rStyle w:val="Literal"/>
        </w:rPr>
        <w:t>let Point(x, y, z) = origin;</w:t>
      </w:r>
      <w:r w:rsidR="00272FFA">
        <w:t xml:space="preserve"> to destructure the values in the </w:t>
      </w:r>
      <w:r w:rsidR="00272FFA" w:rsidRPr="00272FFA">
        <w:rPr>
          <w:rStyle w:val="Literal"/>
        </w:rPr>
        <w:t>origin</w:t>
      </w:r>
      <w:r w:rsidR="00272FFA">
        <w:t xml:space="preserve"> point into variables named </w:t>
      </w:r>
      <w:r w:rsidR="00272FFA" w:rsidRPr="00272FFA">
        <w:rPr>
          <w:rStyle w:val="Literal"/>
        </w:rPr>
        <w:t>x</w:t>
      </w:r>
      <w:r w:rsidR="00272FFA">
        <w:t xml:space="preserve">, </w:t>
      </w:r>
      <w:r w:rsidR="00272FFA" w:rsidRPr="00272FFA">
        <w:rPr>
          <w:rStyle w:val="Literal"/>
        </w:rPr>
        <w:t>y</w:t>
      </w:r>
      <w:r w:rsidR="00272FFA">
        <w:t xml:space="preserve">, and </w:t>
      </w:r>
      <w:r w:rsidR="00272FFA" w:rsidRPr="00272FFA">
        <w:rPr>
          <w:rStyle w:val="Literal"/>
        </w:rPr>
        <w:t>z</w:t>
      </w:r>
      <w:r w:rsidR="00272FFA">
        <w:t>.</w:t>
      </w:r>
    </w:p>
    <w:p w14:paraId="213CF0D3" w14:textId="1E9A787F" w:rsidR="008F6C7C" w:rsidRDefault="00B86BC2">
      <w:pPr>
        <w:pStyle w:val="HeadB"/>
      </w:pPr>
      <w:bookmarkStart w:id="23" w:name="_Toc206163707"/>
      <w:r>
        <w:t xml:space="preserve">Defining </w:t>
      </w:r>
      <w:r>
        <w:fldChar w:fldCharType="begin"/>
      </w:r>
      <w:r>
        <w:instrText xml:space="preserve"> XE "unit-like structs" </w:instrText>
      </w:r>
      <w:r>
        <w:fldChar w:fldCharType="end"/>
      </w:r>
      <w:r>
        <w:fldChar w:fldCharType="begin"/>
      </w:r>
      <w:r>
        <w:instrText xml:space="preserve"> XE "structs:unit-like" </w:instrText>
      </w:r>
      <w:r>
        <w:fldChar w:fldCharType="end"/>
      </w:r>
      <w:r>
        <w:t>Unit-Like Structs</w:t>
      </w:r>
      <w:bookmarkEnd w:id="23"/>
    </w:p>
    <w:p w14:paraId="39EF8E7E" w14:textId="484EFB48" w:rsidR="008F6C7C" w:rsidRDefault="00000000">
      <w:pPr>
        <w:pStyle w:val="Body"/>
      </w:pPr>
      <w:r>
        <w:t xml:space="preserve">You can also define structs that don’t have any fields! These are called </w:t>
      </w:r>
      <w:bookmarkStart w:id="24" w:name="_Hlk208390794"/>
      <w:r>
        <w:rPr>
          <w:rStyle w:val="Italic"/>
        </w:rPr>
        <w:t>unit-like structs</w:t>
      </w:r>
      <w:r>
        <w:t xml:space="preserve"> </w:t>
      </w:r>
      <w:bookmarkEnd w:id="24"/>
      <w:r>
        <w:t xml:space="preserve">because they behave similarly to </w:t>
      </w:r>
      <w:r>
        <w:rPr>
          <w:rStyle w:val="Literal"/>
        </w:rPr>
        <w:t>()</w:t>
      </w:r>
      <w:r>
        <w:t xml:space="preserve">, the unit type that we mentioned in </w:t>
      </w:r>
      <w:r w:rsidRPr="00135781">
        <w:rPr>
          <w:rStyle w:val="Xref"/>
          <w:rPrChange w:id="25" w:author="Audrey Doyle" w:date="2025-09-10T09:59:00Z" w16du:dateUtc="2025-09-10T13:59:00Z">
            <w:rPr/>
          </w:rPrChange>
        </w:rPr>
        <w:t>“</w:t>
      </w:r>
      <w:r w:rsidRPr="00135781">
        <w:rPr>
          <w:rStyle w:val="Xref"/>
        </w:rPr>
        <w:t>The Tuple Type</w:t>
      </w:r>
      <w:r w:rsidRPr="00135781">
        <w:rPr>
          <w:rStyle w:val="Xref"/>
          <w:rPrChange w:id="26" w:author="Audrey Doyle" w:date="2025-09-10T09:59:00Z" w16du:dateUtc="2025-09-10T13:59:00Z">
            <w:rPr/>
          </w:rPrChange>
        </w:rPr>
        <w:t xml:space="preserve">” on </w:t>
      </w:r>
      <w:r w:rsidRPr="00135781">
        <w:rPr>
          <w:rStyle w:val="Xref"/>
        </w:rPr>
        <w:t>page</w:t>
      </w:r>
      <w:r w:rsidR="00705EF8">
        <w:rPr>
          <w:rStyle w:val="Xref"/>
        </w:rPr>
        <w:t> </w:t>
      </w:r>
      <w:r>
        <w:rPr>
          <w:rStyle w:val="Xref"/>
        </w:rPr>
        <w:t>XX</w:t>
      </w:r>
      <w:r>
        <w:t xml:space="preserve">. Unit-like structs can be useful when you need to implement a trait on some type but don’t have any data that you want to store in the type itself. We’ll discuss traits in </w:t>
      </w:r>
      <w:r>
        <w:rPr>
          <w:rStyle w:val="Xref"/>
        </w:rPr>
        <w:t>Chapter 10</w:t>
      </w:r>
      <w:r>
        <w:t xml:space="preserve">. Here’s an example of declaring and instantiating a unit struct named </w:t>
      </w:r>
      <w:r>
        <w:rPr>
          <w:rStyle w:val="Literal"/>
        </w:rPr>
        <w:t>AlwaysEqual</w:t>
      </w:r>
      <w:r>
        <w:t>:</w:t>
      </w:r>
    </w:p>
    <w:p w14:paraId="363A4853" w14:textId="77777777" w:rsidR="008F6C7C" w:rsidRDefault="00000000">
      <w:pPr>
        <w:pStyle w:val="CodeLabel"/>
      </w:pPr>
      <w:r>
        <w:t>src/main.rs</w:t>
      </w:r>
    </w:p>
    <w:p w14:paraId="74F555BE" w14:textId="77777777" w:rsidR="008F6C7C" w:rsidRDefault="00000000">
      <w:pPr>
        <w:pStyle w:val="Code"/>
      </w:pPr>
      <w:r>
        <w:lastRenderedPageBreak/>
        <w:t>struct AlwaysEqual;</w:t>
      </w:r>
    </w:p>
    <w:p w14:paraId="02E73FB5" w14:textId="77777777" w:rsidR="008F6C7C" w:rsidRDefault="008F6C7C">
      <w:pPr>
        <w:pStyle w:val="Code"/>
      </w:pPr>
    </w:p>
    <w:p w14:paraId="7C83A298" w14:textId="77777777" w:rsidR="008F6C7C" w:rsidRDefault="00000000">
      <w:pPr>
        <w:pStyle w:val="Code"/>
      </w:pPr>
      <w:r>
        <w:t>fn main() {</w:t>
      </w:r>
    </w:p>
    <w:p w14:paraId="6101A8FD" w14:textId="77777777" w:rsidR="008F6C7C" w:rsidRDefault="00000000">
      <w:pPr>
        <w:pStyle w:val="Code"/>
      </w:pPr>
      <w:r>
        <w:t xml:space="preserve">    let subject = AlwaysEqual;</w:t>
      </w:r>
    </w:p>
    <w:p w14:paraId="17BCE7C6" w14:textId="77777777" w:rsidR="008F6C7C" w:rsidRDefault="00000000">
      <w:pPr>
        <w:pStyle w:val="Code"/>
      </w:pPr>
      <w:r>
        <w:t>}</w:t>
      </w:r>
    </w:p>
    <w:p w14:paraId="4514660E" w14:textId="429E0D9A" w:rsidR="008F6C7C" w:rsidRDefault="00000000">
      <w:pPr>
        <w:pStyle w:val="Body"/>
      </w:pPr>
      <w:r>
        <w:t xml:space="preserve">To define </w:t>
      </w:r>
      <w:r>
        <w:rPr>
          <w:rStyle w:val="Literal"/>
        </w:rPr>
        <w:t>AlwaysEqual</w:t>
      </w:r>
      <w:r>
        <w:t xml:space="preserve">, we use the </w:t>
      </w:r>
      <w:r>
        <w:rPr>
          <w:rStyle w:val="Literal"/>
        </w:rPr>
        <w:t>struct</w:t>
      </w:r>
      <w:r>
        <w:t xml:space="preserve"> keyword, the name we want, and then a semicolon. No need for curly brackets or parentheses! Then</w:t>
      </w:r>
      <w:ins w:id="27" w:author="Audrey Doyle" w:date="2025-09-10T10:00:00Z" w16du:dateUtc="2025-09-10T14:00:00Z">
        <w:r w:rsidR="00135781">
          <w:t>,</w:t>
        </w:r>
      </w:ins>
      <w:r>
        <w:t xml:space="preserve"> we can get an instance of </w:t>
      </w:r>
      <w:r>
        <w:rPr>
          <w:rStyle w:val="Literal"/>
        </w:rPr>
        <w:t>AlwaysEqual</w:t>
      </w:r>
      <w:r>
        <w:t xml:space="preserve"> in the </w:t>
      </w:r>
      <w:r>
        <w:rPr>
          <w:rStyle w:val="Literal"/>
        </w:rPr>
        <w:t>subject</w:t>
      </w:r>
      <w:r>
        <w:t xml:space="preserve"> variable in a similar way: using the name we defined, without any curly brackets or parentheses. Imagine that later we’ll implement behavior for this type such that every instance of </w:t>
      </w:r>
      <w:r>
        <w:rPr>
          <w:rStyle w:val="Literal"/>
        </w:rPr>
        <w:t>AlwaysEqual</w:t>
      </w:r>
      <w:r>
        <w:t xml:space="preserve"> is always equal to every instance of any other type, perhaps to have a known result for testing purposes. We wouldn’t need any data to implement that behavior! You’ll see in </w:t>
      </w:r>
      <w:r>
        <w:rPr>
          <w:rStyle w:val="Xref"/>
        </w:rPr>
        <w:t>Chapter</w:t>
      </w:r>
      <w:r w:rsidR="00705EF8">
        <w:rPr>
          <w:rStyle w:val="Xref"/>
        </w:rPr>
        <w:t> </w:t>
      </w:r>
      <w:r>
        <w:rPr>
          <w:rStyle w:val="Xref"/>
        </w:rPr>
        <w:t>10</w:t>
      </w:r>
      <w:r>
        <w:t xml:space="preserve"> how to define traits and implement them on any type, including unit-like structs.</w:t>
      </w:r>
    </w:p>
    <w:p w14:paraId="3A9BF9BC" w14:textId="77777777" w:rsidR="008F6C7C" w:rsidRDefault="00000000">
      <w:pPr>
        <w:pStyle w:val="BoxType"/>
      </w:pPr>
      <w:r>
        <w:t>box</w:t>
      </w:r>
    </w:p>
    <w:p w14:paraId="0CC86230" w14:textId="7D4E5100" w:rsidR="008F6C7C" w:rsidRDefault="00000000">
      <w:pPr>
        <w:pStyle w:val="BoxTitle"/>
      </w:pPr>
      <w:r>
        <w:fldChar w:fldCharType="begin"/>
      </w:r>
      <w:r>
        <w:instrText xml:space="preserve"> XE "ownership:of struct data" </w:instrText>
      </w:r>
      <w:r>
        <w:fldChar w:fldCharType="end"/>
      </w:r>
      <w:r>
        <w:fldChar w:fldCharType="begin"/>
      </w:r>
      <w:r>
        <w:instrText xml:space="preserve"> XE "structs:ownership of data" </w:instrText>
      </w:r>
      <w:r>
        <w:fldChar w:fldCharType="end"/>
      </w:r>
      <w:r>
        <w:t>Ownership of Struct Data</w:t>
      </w:r>
    </w:p>
    <w:p w14:paraId="7E6B8A73" w14:textId="77777777" w:rsidR="008F6C7C" w:rsidRDefault="00000000">
      <w:pPr>
        <w:pStyle w:val="BoxBody"/>
      </w:pPr>
      <w:r>
        <w:t xml:space="preserve">In the </w:t>
      </w:r>
      <w:r>
        <w:rPr>
          <w:rStyle w:val="Literal"/>
        </w:rPr>
        <w:t>User</w:t>
      </w:r>
      <w:r>
        <w:t xml:space="preserve"> struct definition in Listing 5-1, we used the owned </w:t>
      </w:r>
      <w:r>
        <w:rPr>
          <w:rStyle w:val="Literal"/>
        </w:rPr>
        <w:t>String</w:t>
      </w:r>
      <w:r>
        <w:t xml:space="preserve"> type rather than the </w:t>
      </w:r>
      <w:r>
        <w:rPr>
          <w:rStyle w:val="Literal"/>
        </w:rPr>
        <w:t>&amp;str</w:t>
      </w:r>
      <w:r>
        <w:t xml:space="preserve"> string slice type. This is a deliberate choice because we want each instance of this struct to own all of its data and for that data to be valid for as long as the entire struct is valid.</w:t>
      </w:r>
    </w:p>
    <w:p w14:paraId="7EAB54C3" w14:textId="6B7F844B" w:rsidR="008F6C7C" w:rsidRDefault="00000000">
      <w:pPr>
        <w:pStyle w:val="BoxBody"/>
      </w:pPr>
      <w:r>
        <w:t xml:space="preserve">It’s also possible for structs to store references to data owned by something else, but to do so requires the use of </w:t>
      </w:r>
      <w:r>
        <w:rPr>
          <w:rStyle w:val="Italic"/>
        </w:rPr>
        <w:t>lifetimes</w:t>
      </w:r>
      <w:r>
        <w:t xml:space="preserve">, a Rust feature that we’ll discuss in </w:t>
      </w:r>
      <w:r>
        <w:rPr>
          <w:rStyle w:val="Xref"/>
        </w:rPr>
        <w:t>Chapter</w:t>
      </w:r>
      <w:r w:rsidR="00705EF8">
        <w:rPr>
          <w:rStyle w:val="Xref"/>
        </w:rPr>
        <w:t> </w:t>
      </w:r>
      <w:r>
        <w:rPr>
          <w:rStyle w:val="Xref"/>
        </w:rPr>
        <w:t>10</w:t>
      </w:r>
      <w:r>
        <w:t xml:space="preserve">. Lifetimes ensure that the data referenced by a struct is valid for as long as the struct is. Let’s say you try to store a reference in a struct without specifying lifetimes, like the following in </w:t>
      </w:r>
      <w:r>
        <w:rPr>
          <w:rStyle w:val="Italic"/>
        </w:rPr>
        <w:t>src/main.rs</w:t>
      </w:r>
      <w:r>
        <w:t>; this won’t work:</w:t>
      </w:r>
    </w:p>
    <w:p w14:paraId="0DDFA7C4" w14:textId="77777777" w:rsidR="008F6C7C" w:rsidRDefault="00000000">
      <w:pPr>
        <w:pStyle w:val="BoxCode"/>
      </w:pPr>
      <w:r>
        <w:t>struct User {</w:t>
      </w:r>
    </w:p>
    <w:p w14:paraId="5833C578" w14:textId="77777777" w:rsidR="008F6C7C" w:rsidRDefault="00000000">
      <w:pPr>
        <w:pStyle w:val="BoxCode"/>
      </w:pPr>
      <w:r>
        <w:t xml:space="preserve">    active: bool,</w:t>
      </w:r>
    </w:p>
    <w:p w14:paraId="552B806F" w14:textId="77777777" w:rsidR="008F6C7C" w:rsidRDefault="00000000">
      <w:pPr>
        <w:pStyle w:val="BoxCode"/>
      </w:pPr>
      <w:r>
        <w:t xml:space="preserve">    username: &amp;str,</w:t>
      </w:r>
    </w:p>
    <w:p w14:paraId="00EAF520" w14:textId="77777777" w:rsidR="008F6C7C" w:rsidRDefault="00000000">
      <w:pPr>
        <w:pStyle w:val="BoxCode"/>
      </w:pPr>
      <w:r>
        <w:t xml:space="preserve">    email: &amp;str,</w:t>
      </w:r>
    </w:p>
    <w:p w14:paraId="50CA7516" w14:textId="77777777" w:rsidR="008F6C7C" w:rsidRDefault="00000000">
      <w:pPr>
        <w:pStyle w:val="BoxCode"/>
      </w:pPr>
      <w:r>
        <w:t xml:space="preserve">    sign_in_count: u64,</w:t>
      </w:r>
    </w:p>
    <w:p w14:paraId="01FAAA22" w14:textId="77777777" w:rsidR="008F6C7C" w:rsidRDefault="00000000">
      <w:pPr>
        <w:pStyle w:val="BoxCode"/>
      </w:pPr>
      <w:r>
        <w:t>}</w:t>
      </w:r>
    </w:p>
    <w:p w14:paraId="085D90D4" w14:textId="77777777" w:rsidR="008F6C7C" w:rsidRDefault="008F6C7C">
      <w:pPr>
        <w:pStyle w:val="BoxCode"/>
      </w:pPr>
    </w:p>
    <w:p w14:paraId="0889CA85" w14:textId="77777777" w:rsidR="008F6C7C" w:rsidRDefault="00000000">
      <w:pPr>
        <w:pStyle w:val="BoxCode"/>
      </w:pPr>
      <w:r>
        <w:t>fn main() {</w:t>
      </w:r>
    </w:p>
    <w:p w14:paraId="292B0EF3" w14:textId="77777777" w:rsidR="008F6C7C" w:rsidRDefault="00000000">
      <w:pPr>
        <w:pStyle w:val="BoxCode"/>
      </w:pPr>
      <w:r>
        <w:t xml:space="preserve">    let user1 = User {</w:t>
      </w:r>
    </w:p>
    <w:p w14:paraId="73E94529" w14:textId="77777777" w:rsidR="008F6C7C" w:rsidRDefault="00000000">
      <w:pPr>
        <w:pStyle w:val="BoxCode"/>
      </w:pPr>
      <w:r>
        <w:t xml:space="preserve">        active: true,</w:t>
      </w:r>
    </w:p>
    <w:p w14:paraId="570F3ABE" w14:textId="77777777" w:rsidR="008F6C7C" w:rsidRDefault="00000000">
      <w:pPr>
        <w:pStyle w:val="BoxCode"/>
      </w:pPr>
      <w:r>
        <w:t xml:space="preserve">        username: "someusername123",</w:t>
      </w:r>
    </w:p>
    <w:p w14:paraId="7E4D66CF" w14:textId="77777777" w:rsidR="008F6C7C" w:rsidRDefault="00000000">
      <w:pPr>
        <w:pStyle w:val="BoxCode"/>
      </w:pPr>
      <w:r>
        <w:t xml:space="preserve">        email: "someone@example.com",</w:t>
      </w:r>
    </w:p>
    <w:p w14:paraId="7A6E0097" w14:textId="77777777" w:rsidR="008F6C7C" w:rsidRDefault="00000000">
      <w:pPr>
        <w:pStyle w:val="BoxCode"/>
      </w:pPr>
      <w:r>
        <w:t xml:space="preserve">        sign_in_count: 1,</w:t>
      </w:r>
    </w:p>
    <w:p w14:paraId="6919A88C" w14:textId="77777777" w:rsidR="008F6C7C" w:rsidRDefault="00000000">
      <w:pPr>
        <w:pStyle w:val="BoxCode"/>
      </w:pPr>
      <w:r>
        <w:t xml:space="preserve">    };</w:t>
      </w:r>
    </w:p>
    <w:p w14:paraId="18640144" w14:textId="77777777" w:rsidR="008F6C7C" w:rsidRDefault="00000000">
      <w:pPr>
        <w:pStyle w:val="BoxCode"/>
      </w:pPr>
      <w:r>
        <w:t>}</w:t>
      </w:r>
    </w:p>
    <w:p w14:paraId="4F915196" w14:textId="77777777" w:rsidR="008F6C7C" w:rsidRDefault="00000000">
      <w:pPr>
        <w:pStyle w:val="BoxBody"/>
      </w:pPr>
      <w:r>
        <w:t>The compiler will complain that it needs lifetime specifiers:</w:t>
      </w:r>
    </w:p>
    <w:p w14:paraId="14F3D710" w14:textId="77777777" w:rsidR="008F6C7C" w:rsidRDefault="00000000">
      <w:pPr>
        <w:pStyle w:val="BoxCode"/>
      </w:pPr>
      <w:r>
        <w:t xml:space="preserve">$ </w:t>
      </w:r>
      <w:r>
        <w:rPr>
          <w:rStyle w:val="LiteralBold"/>
        </w:rPr>
        <w:t>cargo run</w:t>
      </w:r>
    </w:p>
    <w:p w14:paraId="698E460B" w14:textId="77777777" w:rsidR="008F6C7C" w:rsidRDefault="00000000">
      <w:pPr>
        <w:pStyle w:val="BoxCode"/>
      </w:pPr>
      <w:r>
        <w:t xml:space="preserve">   Compiling structs v0.1.0 (file:///projects/structs)</w:t>
      </w:r>
    </w:p>
    <w:p w14:paraId="12220DE8" w14:textId="77777777" w:rsidR="008F6C7C" w:rsidRDefault="00000000">
      <w:pPr>
        <w:pStyle w:val="BoxCode"/>
      </w:pPr>
      <w:r>
        <w:t>error[E0106]: missing lifetime specifier</w:t>
      </w:r>
    </w:p>
    <w:p w14:paraId="3F7C4510" w14:textId="77777777" w:rsidR="008F6C7C" w:rsidRDefault="00000000">
      <w:pPr>
        <w:pStyle w:val="BoxCode"/>
      </w:pPr>
      <w:r>
        <w:t xml:space="preserve"> --&gt; src/main.rs:3:15</w:t>
      </w:r>
    </w:p>
    <w:p w14:paraId="1D72511B" w14:textId="77777777" w:rsidR="008F6C7C" w:rsidRDefault="00000000">
      <w:pPr>
        <w:pStyle w:val="BoxCode"/>
      </w:pPr>
      <w:r>
        <w:lastRenderedPageBreak/>
        <w:t xml:space="preserve">  |</w:t>
      </w:r>
    </w:p>
    <w:p w14:paraId="459E2790" w14:textId="77777777" w:rsidR="008F6C7C" w:rsidRDefault="00000000">
      <w:pPr>
        <w:pStyle w:val="BoxCode"/>
      </w:pPr>
      <w:r>
        <w:t>3 |     username: &amp;str,</w:t>
      </w:r>
    </w:p>
    <w:p w14:paraId="5F60A656" w14:textId="77777777" w:rsidR="008F6C7C" w:rsidRDefault="00000000">
      <w:pPr>
        <w:pStyle w:val="BoxCode"/>
      </w:pPr>
      <w:r>
        <w:t xml:space="preserve">  |               ^ expected named lifetime parameter</w:t>
      </w:r>
    </w:p>
    <w:p w14:paraId="19DA2815" w14:textId="77777777" w:rsidR="008F6C7C" w:rsidRDefault="00000000">
      <w:pPr>
        <w:pStyle w:val="BoxCode"/>
      </w:pPr>
      <w:r>
        <w:t xml:space="preserve">  |</w:t>
      </w:r>
    </w:p>
    <w:p w14:paraId="61406440" w14:textId="77777777" w:rsidR="008F6C7C" w:rsidRDefault="00000000">
      <w:pPr>
        <w:pStyle w:val="BoxCode"/>
      </w:pPr>
      <w:r>
        <w:t>help: consider introducing a named lifetime parameter</w:t>
      </w:r>
    </w:p>
    <w:p w14:paraId="7E52D50C" w14:textId="77777777" w:rsidR="008F6C7C" w:rsidRDefault="00000000">
      <w:pPr>
        <w:pStyle w:val="BoxCode"/>
      </w:pPr>
      <w:r>
        <w:t xml:space="preserve">  |</w:t>
      </w:r>
    </w:p>
    <w:p w14:paraId="4AC4197B" w14:textId="77777777" w:rsidR="008F6C7C" w:rsidRDefault="00000000">
      <w:pPr>
        <w:pStyle w:val="BoxCode"/>
      </w:pPr>
      <w:r>
        <w:t>1 ~ struct User&lt;'a&gt; {</w:t>
      </w:r>
    </w:p>
    <w:p w14:paraId="601261B8" w14:textId="77777777" w:rsidR="008F6C7C" w:rsidRDefault="00000000">
      <w:pPr>
        <w:pStyle w:val="BoxCode"/>
      </w:pPr>
      <w:r>
        <w:t>2 |     active: bool,</w:t>
      </w:r>
    </w:p>
    <w:p w14:paraId="3C3BA81C" w14:textId="77777777" w:rsidR="008F6C7C" w:rsidRDefault="00000000">
      <w:pPr>
        <w:pStyle w:val="BoxCode"/>
      </w:pPr>
      <w:r>
        <w:t>3 ~     username: &amp;'a str,</w:t>
      </w:r>
    </w:p>
    <w:p w14:paraId="57AD12F6" w14:textId="77777777" w:rsidR="008F6C7C" w:rsidRDefault="00000000">
      <w:pPr>
        <w:pStyle w:val="BoxCode"/>
      </w:pPr>
      <w:r>
        <w:t xml:space="preserve">  |</w:t>
      </w:r>
    </w:p>
    <w:p w14:paraId="25BD4A93" w14:textId="77777777" w:rsidR="008F6C7C" w:rsidRDefault="008F6C7C">
      <w:pPr>
        <w:pStyle w:val="BoxCode"/>
      </w:pPr>
    </w:p>
    <w:p w14:paraId="69E2AFC2" w14:textId="77777777" w:rsidR="008F6C7C" w:rsidRDefault="00000000">
      <w:pPr>
        <w:pStyle w:val="BoxCode"/>
      </w:pPr>
      <w:r>
        <w:t>error[E0106]: missing lifetime specifier</w:t>
      </w:r>
    </w:p>
    <w:p w14:paraId="387D94D2" w14:textId="77777777" w:rsidR="008F6C7C" w:rsidRDefault="00000000">
      <w:pPr>
        <w:pStyle w:val="BoxCode"/>
      </w:pPr>
      <w:r>
        <w:t xml:space="preserve"> --&gt; src/main.rs:4:12</w:t>
      </w:r>
    </w:p>
    <w:p w14:paraId="44C312FB" w14:textId="77777777" w:rsidR="008F6C7C" w:rsidRDefault="00000000">
      <w:pPr>
        <w:pStyle w:val="BoxCode"/>
      </w:pPr>
      <w:r>
        <w:t xml:space="preserve">  |</w:t>
      </w:r>
    </w:p>
    <w:p w14:paraId="0ABC0718" w14:textId="77777777" w:rsidR="008F6C7C" w:rsidRDefault="00000000">
      <w:pPr>
        <w:pStyle w:val="BoxCode"/>
      </w:pPr>
      <w:r>
        <w:t>4 |     email: &amp;str,</w:t>
      </w:r>
    </w:p>
    <w:p w14:paraId="6A68EA60" w14:textId="77777777" w:rsidR="008F6C7C" w:rsidRDefault="00000000">
      <w:pPr>
        <w:pStyle w:val="BoxCode"/>
      </w:pPr>
      <w:r>
        <w:t xml:space="preserve">  |            ^ expected named lifetime parameter</w:t>
      </w:r>
    </w:p>
    <w:p w14:paraId="55F449BA" w14:textId="77777777" w:rsidR="008F6C7C" w:rsidRDefault="00000000">
      <w:pPr>
        <w:pStyle w:val="BoxCode"/>
      </w:pPr>
      <w:r>
        <w:t xml:space="preserve">  |</w:t>
      </w:r>
    </w:p>
    <w:p w14:paraId="17BD5125" w14:textId="77777777" w:rsidR="008F6C7C" w:rsidRDefault="00000000">
      <w:pPr>
        <w:pStyle w:val="BoxCode"/>
      </w:pPr>
      <w:r>
        <w:t>help: consider introducing a named lifetime parameter</w:t>
      </w:r>
    </w:p>
    <w:p w14:paraId="54DEB37C" w14:textId="77777777" w:rsidR="008F6C7C" w:rsidRDefault="00000000">
      <w:pPr>
        <w:pStyle w:val="BoxCode"/>
      </w:pPr>
      <w:r>
        <w:t xml:space="preserve">  |</w:t>
      </w:r>
    </w:p>
    <w:p w14:paraId="7E987AFA" w14:textId="77777777" w:rsidR="008F6C7C" w:rsidRDefault="00000000">
      <w:pPr>
        <w:pStyle w:val="BoxCode"/>
      </w:pPr>
      <w:r>
        <w:t>1 ~ struct User&lt;'a&gt; {</w:t>
      </w:r>
    </w:p>
    <w:p w14:paraId="3AB2CE58" w14:textId="77777777" w:rsidR="008F6C7C" w:rsidRDefault="00000000">
      <w:pPr>
        <w:pStyle w:val="BoxCode"/>
      </w:pPr>
      <w:r>
        <w:t>2 |     active: bool,</w:t>
      </w:r>
    </w:p>
    <w:p w14:paraId="78A2D3AB" w14:textId="77777777" w:rsidR="008F6C7C" w:rsidRDefault="00000000">
      <w:pPr>
        <w:pStyle w:val="BoxCode"/>
      </w:pPr>
      <w:r>
        <w:t>3 |     username: &amp;str,</w:t>
      </w:r>
    </w:p>
    <w:p w14:paraId="199F2ED3" w14:textId="77777777" w:rsidR="008F6C7C" w:rsidRDefault="00000000">
      <w:pPr>
        <w:pStyle w:val="BoxCode"/>
      </w:pPr>
      <w:r>
        <w:t>4 ~     email: &amp;'a str,</w:t>
      </w:r>
    </w:p>
    <w:p w14:paraId="0AD4171E" w14:textId="77777777" w:rsidR="008F6C7C" w:rsidRDefault="00000000">
      <w:pPr>
        <w:pStyle w:val="BoxCode"/>
      </w:pPr>
      <w:r>
        <w:t xml:space="preserve">  |</w:t>
      </w:r>
    </w:p>
    <w:p w14:paraId="058791CD" w14:textId="5164CF20" w:rsidR="008F6C7C" w:rsidRDefault="00000000">
      <w:pPr>
        <w:pStyle w:val="BoxBody"/>
      </w:pPr>
      <w:r>
        <w:t xml:space="preserve">In </w:t>
      </w:r>
      <w:r>
        <w:rPr>
          <w:rStyle w:val="Xref"/>
        </w:rPr>
        <w:t>Chapter</w:t>
      </w:r>
      <w:r w:rsidR="00705EF8">
        <w:rPr>
          <w:rStyle w:val="Xref"/>
        </w:rPr>
        <w:t> </w:t>
      </w:r>
      <w:r>
        <w:rPr>
          <w:rStyle w:val="Xref"/>
        </w:rPr>
        <w:t>10</w:t>
      </w:r>
      <w:r>
        <w:t xml:space="preserve">, we’ll discuss how to fix these errors so </w:t>
      </w:r>
      <w:ins w:id="28" w:author="Audrey Doyle" w:date="2025-09-10T10:02:00Z" w16du:dateUtc="2025-09-10T14:02:00Z">
        <w:r w:rsidR="00135781">
          <w:t xml:space="preserve">that </w:t>
        </w:r>
      </w:ins>
      <w:r>
        <w:t xml:space="preserve">you can store references in structs, but for now, we’ll fix errors like these using owned types like </w:t>
      </w:r>
      <w:r>
        <w:rPr>
          <w:rStyle w:val="Literal"/>
        </w:rPr>
        <w:t>String</w:t>
      </w:r>
      <w:r>
        <w:t xml:space="preserve"> instead of references like </w:t>
      </w:r>
      <w:r>
        <w:rPr>
          <w:rStyle w:val="Literal"/>
        </w:rPr>
        <w:t>&amp;str</w:t>
      </w:r>
      <w:r>
        <w:t>.</w:t>
      </w:r>
    </w:p>
    <w:p w14:paraId="3CF105EB" w14:textId="77777777" w:rsidR="008F6C7C" w:rsidRDefault="00000000">
      <w:pPr>
        <w:pStyle w:val="HeadA"/>
      </w:pPr>
      <w:bookmarkStart w:id="29" w:name="_Toc206163708"/>
      <w:r>
        <w:t>An Example Program Using Structs</w:t>
      </w:r>
      <w:bookmarkEnd w:id="29"/>
    </w:p>
    <w:p w14:paraId="057CD4CD" w14:textId="071FDBB6" w:rsidR="008F6C7C" w:rsidRDefault="00000000">
      <w:pPr>
        <w:pStyle w:val="Body"/>
      </w:pPr>
      <w:r>
        <w:t>To understand when we might want to use structs, let’s write a program that calculates the area of a rectangle. We’ll start by using single variables</w:t>
      </w:r>
      <w:del w:id="30" w:author="Audrey Doyle" w:date="2025-09-09T17:11:00Z" w16du:dateUtc="2025-09-09T21:11:00Z">
        <w:r w:rsidDel="003C0F90">
          <w:delText>,</w:delText>
        </w:r>
      </w:del>
      <w:r>
        <w:t xml:space="preserve"> and then refactor the program until we’re using structs instead.</w:t>
      </w:r>
    </w:p>
    <w:p w14:paraId="20FC7A71" w14:textId="77777777" w:rsidR="008F6C7C" w:rsidRDefault="00000000">
      <w:pPr>
        <w:pStyle w:val="Body"/>
      </w:pPr>
      <w:r>
        <w:t xml:space="preserve">Let’s make a new binary project with Cargo called </w:t>
      </w:r>
      <w:r>
        <w:rPr>
          <w:rStyle w:val="Italic"/>
        </w:rPr>
        <w:t>rectangles</w:t>
      </w:r>
      <w:r>
        <w:t xml:space="preserve"> that will take the width and height of a rectangle specified in pixels and calculate the area of the rectangle. Listing 5-8 shows a short program with one way of doing exactly that in our project’s </w:t>
      </w:r>
      <w:r>
        <w:rPr>
          <w:rStyle w:val="Italic"/>
        </w:rPr>
        <w:t>src/main.rs</w:t>
      </w:r>
      <w:r>
        <w:t>.</w:t>
      </w:r>
    </w:p>
    <w:p w14:paraId="10F1FCD9" w14:textId="77777777" w:rsidR="008F6C7C" w:rsidRDefault="00000000">
      <w:pPr>
        <w:pStyle w:val="CodeLabel"/>
      </w:pPr>
      <w:r>
        <w:t>src/main.rs</w:t>
      </w:r>
    </w:p>
    <w:p w14:paraId="2E7DC25C" w14:textId="77777777" w:rsidR="008F6C7C" w:rsidRDefault="00000000">
      <w:pPr>
        <w:pStyle w:val="Code"/>
      </w:pPr>
      <w:r>
        <w:t>fn main() {</w:t>
      </w:r>
    </w:p>
    <w:p w14:paraId="29961FBC" w14:textId="77777777" w:rsidR="008F6C7C" w:rsidRDefault="00000000">
      <w:pPr>
        <w:pStyle w:val="Code"/>
      </w:pPr>
      <w:r>
        <w:t xml:space="preserve">    let width1 = 30;</w:t>
      </w:r>
    </w:p>
    <w:p w14:paraId="7F4C40BE" w14:textId="77777777" w:rsidR="008F6C7C" w:rsidRDefault="00000000">
      <w:pPr>
        <w:pStyle w:val="Code"/>
      </w:pPr>
      <w:r>
        <w:t xml:space="preserve">    let height1 = 50;</w:t>
      </w:r>
    </w:p>
    <w:p w14:paraId="2B5CA3DF" w14:textId="77777777" w:rsidR="008F6C7C" w:rsidRDefault="008F6C7C">
      <w:pPr>
        <w:pStyle w:val="Code"/>
      </w:pPr>
    </w:p>
    <w:p w14:paraId="1C077C9A" w14:textId="77777777" w:rsidR="008F6C7C" w:rsidRDefault="00000000">
      <w:pPr>
        <w:pStyle w:val="Code"/>
      </w:pPr>
      <w:r>
        <w:t xml:space="preserve">    println!(</w:t>
      </w:r>
    </w:p>
    <w:p w14:paraId="6643EA92" w14:textId="77777777" w:rsidR="008F6C7C" w:rsidRDefault="00000000">
      <w:pPr>
        <w:pStyle w:val="Code"/>
      </w:pPr>
      <w:r>
        <w:t xml:space="preserve">        "The area of the rectangle is {} square pixels.",</w:t>
      </w:r>
    </w:p>
    <w:p w14:paraId="568ADFF2" w14:textId="77777777" w:rsidR="008F6C7C" w:rsidRDefault="00000000">
      <w:pPr>
        <w:pStyle w:val="Code"/>
      </w:pPr>
      <w:r>
        <w:t xml:space="preserve">        area(width1, height1)</w:t>
      </w:r>
    </w:p>
    <w:p w14:paraId="28BE18E3" w14:textId="77777777" w:rsidR="008F6C7C" w:rsidRDefault="00000000">
      <w:pPr>
        <w:pStyle w:val="Code"/>
      </w:pPr>
      <w:r>
        <w:t xml:space="preserve">    );</w:t>
      </w:r>
    </w:p>
    <w:p w14:paraId="1FCD8B5E" w14:textId="77777777" w:rsidR="008F6C7C" w:rsidRDefault="00000000">
      <w:pPr>
        <w:pStyle w:val="Code"/>
      </w:pPr>
      <w:r>
        <w:t>}</w:t>
      </w:r>
    </w:p>
    <w:p w14:paraId="2B6852E4" w14:textId="77777777" w:rsidR="008F6C7C" w:rsidRDefault="008F6C7C">
      <w:pPr>
        <w:pStyle w:val="Code"/>
      </w:pPr>
    </w:p>
    <w:p w14:paraId="5C40C214" w14:textId="77777777" w:rsidR="008F6C7C" w:rsidRDefault="00000000">
      <w:pPr>
        <w:pStyle w:val="Code"/>
      </w:pPr>
      <w:r>
        <w:t>fn area(width: u32, height: u32) -&gt; u32 {</w:t>
      </w:r>
    </w:p>
    <w:p w14:paraId="3B625D85" w14:textId="77777777" w:rsidR="008F6C7C" w:rsidRDefault="00000000">
      <w:pPr>
        <w:pStyle w:val="Code"/>
      </w:pPr>
      <w:r>
        <w:t xml:space="preserve">    width * height</w:t>
      </w:r>
    </w:p>
    <w:p w14:paraId="47AA9281" w14:textId="77777777" w:rsidR="008F6C7C" w:rsidRDefault="00000000">
      <w:pPr>
        <w:pStyle w:val="Code"/>
      </w:pPr>
      <w:r>
        <w:t>}</w:t>
      </w:r>
    </w:p>
    <w:p w14:paraId="75C33ADF" w14:textId="77777777" w:rsidR="008F6C7C" w:rsidRDefault="00000000">
      <w:pPr>
        <w:pStyle w:val="CodeListingCaption"/>
        <w:spacing w:after="80"/>
      </w:pPr>
      <w:r>
        <w:t>Calculating the area of a rectangle specified by separate width and height variables</w:t>
      </w:r>
    </w:p>
    <w:p w14:paraId="5DB67F4F" w14:textId="77777777" w:rsidR="008F6C7C" w:rsidRDefault="00000000">
      <w:pPr>
        <w:pStyle w:val="Body"/>
      </w:pPr>
      <w:r>
        <w:t xml:space="preserve">Now, run this program using </w:t>
      </w:r>
      <w:r>
        <w:rPr>
          <w:rStyle w:val="Literal"/>
        </w:rPr>
        <w:t>cargo run</w:t>
      </w:r>
      <w:r>
        <w:t>:</w:t>
      </w:r>
    </w:p>
    <w:p w14:paraId="3D3EF51B" w14:textId="77777777" w:rsidR="008F6C7C" w:rsidRDefault="00000000">
      <w:pPr>
        <w:pStyle w:val="Code"/>
      </w:pPr>
      <w:r>
        <w:t>The area of the rectangle is 1500 square pixels.</w:t>
      </w:r>
    </w:p>
    <w:p w14:paraId="334DECDE" w14:textId="77777777" w:rsidR="008F6C7C" w:rsidRDefault="00000000">
      <w:pPr>
        <w:pStyle w:val="Body"/>
      </w:pPr>
      <w:r>
        <w:t xml:space="preserve">This code succeeds in figuring out the area of the rectangle by calling the </w:t>
      </w:r>
      <w:r>
        <w:rPr>
          <w:rStyle w:val="Literal"/>
        </w:rPr>
        <w:t>area</w:t>
      </w:r>
      <w:r>
        <w:t xml:space="preserve"> function with each dimension, but we can do more to make this code clear and readable.</w:t>
      </w:r>
    </w:p>
    <w:p w14:paraId="4F84D53E" w14:textId="77777777" w:rsidR="008F6C7C" w:rsidRDefault="00000000">
      <w:pPr>
        <w:pStyle w:val="Body"/>
      </w:pPr>
      <w:r>
        <w:t xml:space="preserve">The issue with this code is evident in the signature of </w:t>
      </w:r>
      <w:r>
        <w:rPr>
          <w:rStyle w:val="Literal"/>
        </w:rPr>
        <w:t>area</w:t>
      </w:r>
      <w:r>
        <w:t>:</w:t>
      </w:r>
    </w:p>
    <w:p w14:paraId="35F58823" w14:textId="77777777" w:rsidR="008F6C7C" w:rsidRDefault="00000000">
      <w:pPr>
        <w:pStyle w:val="Code"/>
      </w:pPr>
      <w:r>
        <w:t>fn area(width: u32, height: u32) -&gt; u32 {</w:t>
      </w:r>
    </w:p>
    <w:p w14:paraId="27746DAC" w14:textId="0FFC10F8" w:rsidR="008F6C7C" w:rsidRDefault="00000000">
      <w:pPr>
        <w:pStyle w:val="Body"/>
      </w:pPr>
      <w:r>
        <w:t xml:space="preserve">The </w:t>
      </w:r>
      <w:r>
        <w:rPr>
          <w:rStyle w:val="Literal"/>
        </w:rPr>
        <w:t>area</w:t>
      </w:r>
      <w:r>
        <w:t xml:space="preserve"> function is supposed to calculate the area of one rectangle, but the function we wrote has two parameters, and it’s not clear anywhere in our program that the parameters are related. It would be more readable and more manageable to group width and height together. We’ve already discussed one way we might do that in </w:t>
      </w:r>
      <w:r w:rsidRPr="00135781">
        <w:rPr>
          <w:rStyle w:val="Xref"/>
          <w:rPrChange w:id="31" w:author="Audrey Doyle" w:date="2025-09-10T10:03:00Z" w16du:dateUtc="2025-09-10T14:03:00Z">
            <w:rPr/>
          </w:rPrChange>
        </w:rPr>
        <w:t>“</w:t>
      </w:r>
      <w:r w:rsidRPr="00135781">
        <w:rPr>
          <w:rStyle w:val="Xref"/>
        </w:rPr>
        <w:t>The Tuple Type</w:t>
      </w:r>
      <w:r w:rsidRPr="00135781">
        <w:rPr>
          <w:rStyle w:val="Xref"/>
          <w:rPrChange w:id="32" w:author="Audrey Doyle" w:date="2025-09-10T10:03:00Z" w16du:dateUtc="2025-09-10T14:03:00Z">
            <w:rPr/>
          </w:rPrChange>
        </w:rPr>
        <w:t xml:space="preserve">” on </w:t>
      </w:r>
      <w:r w:rsidRPr="00135781">
        <w:rPr>
          <w:rStyle w:val="Xref"/>
        </w:rPr>
        <w:t>page</w:t>
      </w:r>
      <w:r w:rsidR="00705EF8">
        <w:rPr>
          <w:rStyle w:val="Xref"/>
        </w:rPr>
        <w:t> </w:t>
      </w:r>
      <w:r>
        <w:rPr>
          <w:rStyle w:val="Xref"/>
        </w:rPr>
        <w:t>XX</w:t>
      </w:r>
      <w:r>
        <w:t>: by using tuples.</w:t>
      </w:r>
    </w:p>
    <w:p w14:paraId="38A039D9" w14:textId="77777777" w:rsidR="008F6C7C" w:rsidRDefault="00000000">
      <w:pPr>
        <w:pStyle w:val="HeadB"/>
        <w:spacing w:before="160"/>
      </w:pPr>
      <w:bookmarkStart w:id="33" w:name="_Toc206163709"/>
      <w:r>
        <w:t>Refactoring with Tuples</w:t>
      </w:r>
      <w:bookmarkEnd w:id="33"/>
    </w:p>
    <w:p w14:paraId="75D815EA" w14:textId="77777777" w:rsidR="008F6C7C" w:rsidRDefault="00000000">
      <w:pPr>
        <w:pStyle w:val="Body"/>
      </w:pPr>
      <w:r>
        <w:t>Listing 5-9 shows another version of our program that uses tuples.</w:t>
      </w:r>
    </w:p>
    <w:p w14:paraId="7DCDBB46" w14:textId="77777777" w:rsidR="008F6C7C" w:rsidRDefault="00000000">
      <w:pPr>
        <w:pStyle w:val="CodeLabel"/>
      </w:pPr>
      <w:r>
        <w:t>src/main.rs</w:t>
      </w:r>
    </w:p>
    <w:p w14:paraId="589663A4" w14:textId="77777777" w:rsidR="008F6C7C" w:rsidRDefault="00000000">
      <w:pPr>
        <w:pStyle w:val="Code"/>
      </w:pPr>
      <w:r>
        <w:rPr>
          <w:rStyle w:val="LiteralGray"/>
        </w:rPr>
        <w:t>fn main() {</w:t>
      </w:r>
    </w:p>
    <w:p w14:paraId="1C79641F" w14:textId="77777777" w:rsidR="008F6C7C" w:rsidRDefault="00000000">
      <w:pPr>
        <w:pStyle w:val="Code"/>
      </w:pPr>
      <w:r>
        <w:t xml:space="preserve">    let rect1 = (30, 50);</w:t>
      </w:r>
    </w:p>
    <w:p w14:paraId="7802AF0F" w14:textId="77777777" w:rsidR="008F6C7C" w:rsidRDefault="008F6C7C">
      <w:pPr>
        <w:pStyle w:val="Code"/>
      </w:pPr>
    </w:p>
    <w:p w14:paraId="1A02BC53" w14:textId="77777777" w:rsidR="008F6C7C" w:rsidRDefault="00000000">
      <w:pPr>
        <w:pStyle w:val="Code"/>
      </w:pPr>
      <w:r>
        <w:rPr>
          <w:rStyle w:val="LiteralGray"/>
        </w:rPr>
        <w:t xml:space="preserve">    println!(</w:t>
      </w:r>
    </w:p>
    <w:p w14:paraId="75FF88F3" w14:textId="77777777" w:rsidR="008F6C7C" w:rsidRDefault="00000000">
      <w:pPr>
        <w:pStyle w:val="Code"/>
      </w:pPr>
      <w:r>
        <w:rPr>
          <w:rStyle w:val="LiteralGray"/>
        </w:rPr>
        <w:t xml:space="preserve">        "The area of the rectangle is {} square pixels.",</w:t>
      </w:r>
    </w:p>
    <w:p w14:paraId="6735D972" w14:textId="77777777" w:rsidR="008F6C7C" w:rsidRDefault="00000000">
      <w:pPr>
        <w:pStyle w:val="Code"/>
      </w:pPr>
      <w:r>
        <w:t xml:space="preserve">      </w:t>
      </w:r>
      <w:r>
        <w:rPr>
          <w:rStyle w:val="CodeAnnotation"/>
        </w:rPr>
        <w:t>1</w:t>
      </w:r>
      <w:r>
        <w:t xml:space="preserve"> area(rect1)</w:t>
      </w:r>
    </w:p>
    <w:p w14:paraId="17E3DE55" w14:textId="77777777" w:rsidR="008F6C7C" w:rsidRDefault="00000000">
      <w:pPr>
        <w:pStyle w:val="Code"/>
      </w:pPr>
      <w:r>
        <w:rPr>
          <w:rStyle w:val="LiteralGray"/>
        </w:rPr>
        <w:t xml:space="preserve">    );</w:t>
      </w:r>
    </w:p>
    <w:p w14:paraId="1BD51648" w14:textId="77777777" w:rsidR="008F6C7C" w:rsidRDefault="00000000">
      <w:pPr>
        <w:pStyle w:val="Code"/>
      </w:pPr>
      <w:r>
        <w:rPr>
          <w:rStyle w:val="LiteralGray"/>
        </w:rPr>
        <w:t>}</w:t>
      </w:r>
    </w:p>
    <w:p w14:paraId="58C492DC" w14:textId="77777777" w:rsidR="008F6C7C" w:rsidRDefault="008F6C7C">
      <w:pPr>
        <w:pStyle w:val="Code"/>
      </w:pPr>
    </w:p>
    <w:p w14:paraId="0842DF70" w14:textId="77777777" w:rsidR="008F6C7C" w:rsidRDefault="00000000">
      <w:pPr>
        <w:pStyle w:val="Code"/>
      </w:pPr>
      <w:r>
        <w:t>fn area(dimensions: (u32, u32)) -&gt; u32 {</w:t>
      </w:r>
    </w:p>
    <w:p w14:paraId="0882732E" w14:textId="77777777" w:rsidR="008F6C7C" w:rsidRDefault="00000000">
      <w:pPr>
        <w:pStyle w:val="Code"/>
      </w:pPr>
      <w:r>
        <w:t xml:space="preserve">  </w:t>
      </w:r>
      <w:r>
        <w:rPr>
          <w:rStyle w:val="CodeAnnotation"/>
        </w:rPr>
        <w:t>2</w:t>
      </w:r>
      <w:r>
        <w:t xml:space="preserve"> dimensions.0 * dimensions.1</w:t>
      </w:r>
    </w:p>
    <w:p w14:paraId="0F8954A0" w14:textId="77777777" w:rsidR="008F6C7C" w:rsidRDefault="00000000">
      <w:pPr>
        <w:pStyle w:val="Code"/>
      </w:pPr>
      <w:r>
        <w:t>}</w:t>
      </w:r>
    </w:p>
    <w:p w14:paraId="22803859" w14:textId="77777777" w:rsidR="008F6C7C" w:rsidRDefault="00000000">
      <w:pPr>
        <w:pStyle w:val="CodeListingCaption"/>
      </w:pPr>
      <w:r>
        <w:t>Specifying the width and height of the rectangle with a tuple</w:t>
      </w:r>
    </w:p>
    <w:p w14:paraId="2BFE66FB" w14:textId="274DC130" w:rsidR="008F6C7C" w:rsidRDefault="00000000">
      <w:pPr>
        <w:pStyle w:val="Body"/>
      </w:pPr>
      <w:r>
        <w:t>In one way, this program is better. Tuples let us add a bit of structure, and we’re now passing just one argument </w:t>
      </w:r>
      <w:r>
        <w:rPr>
          <w:rStyle w:val="CodeAnnotation"/>
        </w:rPr>
        <w:t>1</w:t>
      </w:r>
      <w:r>
        <w:t xml:space="preserve">. But in another way, this version is less clear: </w:t>
      </w:r>
      <w:del w:id="34" w:author="Audrey Doyle" w:date="2025-09-10T10:03:00Z" w16du:dateUtc="2025-09-10T14:03:00Z">
        <w:r w:rsidDel="00135781">
          <w:delText xml:space="preserve">tuples </w:delText>
        </w:r>
      </w:del>
      <w:ins w:id="35" w:author="Audrey Doyle" w:date="2025-09-10T10:03:00Z" w16du:dateUtc="2025-09-10T14:03:00Z">
        <w:r w:rsidR="00135781">
          <w:t>T</w:t>
        </w:r>
        <w:r w:rsidR="00135781">
          <w:t xml:space="preserve">uples </w:t>
        </w:r>
      </w:ins>
      <w:r>
        <w:t>don’t name their elements, so we have to index into the parts of the tuple </w:t>
      </w:r>
      <w:r>
        <w:rPr>
          <w:rStyle w:val="CodeAnnotation"/>
        </w:rPr>
        <w:t>2</w:t>
      </w:r>
      <w:r>
        <w:t>, making our calculation less obvious.</w:t>
      </w:r>
    </w:p>
    <w:p w14:paraId="59C16AF2" w14:textId="77777777" w:rsidR="008F6C7C" w:rsidRDefault="00000000">
      <w:pPr>
        <w:pStyle w:val="Body"/>
      </w:pPr>
      <w:r>
        <w:lastRenderedPageBreak/>
        <w:t xml:space="preserve">Mixing up the width and height wouldn’t matter for the area calculation, but if we want to draw the rectangle on the screen, it would matter! We would have to keep in mind that </w:t>
      </w:r>
      <w:r>
        <w:rPr>
          <w:rStyle w:val="Literal"/>
        </w:rPr>
        <w:t>width</w:t>
      </w:r>
      <w:r>
        <w:t xml:space="preserve"> is the tuple index </w:t>
      </w:r>
      <w:r>
        <w:rPr>
          <w:rStyle w:val="Literal"/>
        </w:rPr>
        <w:t>0</w:t>
      </w:r>
      <w:r>
        <w:t xml:space="preserve"> and </w:t>
      </w:r>
      <w:r>
        <w:rPr>
          <w:rStyle w:val="Literal"/>
        </w:rPr>
        <w:t>height</w:t>
      </w:r>
      <w:r>
        <w:t xml:space="preserve"> is the tuple index </w:t>
      </w:r>
      <w:r>
        <w:rPr>
          <w:rStyle w:val="Literal"/>
        </w:rPr>
        <w:t>1</w:t>
      </w:r>
      <w:r>
        <w:t>. This would be even harder for someone else to figure out and keep in mind if they were to use our code. Because we haven’t conveyed the meaning of our data in our code, it’s now easier to introduce errors.</w:t>
      </w:r>
    </w:p>
    <w:p w14:paraId="6C30B5DB" w14:textId="77DF50EE" w:rsidR="008F6C7C" w:rsidRDefault="00000000">
      <w:pPr>
        <w:pStyle w:val="HeadB"/>
      </w:pPr>
      <w:bookmarkStart w:id="36" w:name="_Toc206163710"/>
      <w:r>
        <w:t>Refactoring with Structs</w:t>
      </w:r>
      <w:bookmarkEnd w:id="36"/>
    </w:p>
    <w:p w14:paraId="23BD7AA3" w14:textId="77777777" w:rsidR="008F6C7C" w:rsidRDefault="00000000">
      <w:pPr>
        <w:pStyle w:val="Body"/>
      </w:pPr>
      <w:r>
        <w:t>We use structs to add meaning by labeling the data. We can transform the tuple we’re using into a struct with a name for the whole as well as names for the parts, as shown in Listing 5-10.</w:t>
      </w:r>
    </w:p>
    <w:p w14:paraId="37167E3B" w14:textId="77777777" w:rsidR="008F6C7C" w:rsidRDefault="00000000">
      <w:pPr>
        <w:pStyle w:val="CodeLabel"/>
      </w:pPr>
      <w:r>
        <w:t>src/main.rs</w:t>
      </w:r>
    </w:p>
    <w:p w14:paraId="74F56E0E" w14:textId="77777777" w:rsidR="008F6C7C" w:rsidRDefault="00000000">
      <w:pPr>
        <w:pStyle w:val="CodeAnnotated"/>
      </w:pPr>
      <w:r>
        <w:rPr>
          <w:rStyle w:val="CodeAnnotation"/>
        </w:rPr>
        <w:t>1</w:t>
      </w:r>
      <w:r>
        <w:t xml:space="preserve"> struct Rectangle {</w:t>
      </w:r>
    </w:p>
    <w:p w14:paraId="068BFA03" w14:textId="77777777" w:rsidR="008F6C7C" w:rsidRDefault="00000000">
      <w:pPr>
        <w:pStyle w:val="Code"/>
      </w:pPr>
      <w:r>
        <w:t xml:space="preserve">  </w:t>
      </w:r>
      <w:r>
        <w:rPr>
          <w:rStyle w:val="CodeAnnotation"/>
        </w:rPr>
        <w:t>2</w:t>
      </w:r>
      <w:r>
        <w:t xml:space="preserve"> width: u32,</w:t>
      </w:r>
    </w:p>
    <w:p w14:paraId="4303005C" w14:textId="77777777" w:rsidR="008F6C7C" w:rsidRDefault="00000000">
      <w:pPr>
        <w:pStyle w:val="Code"/>
      </w:pPr>
      <w:r>
        <w:t xml:space="preserve">    height: u32,</w:t>
      </w:r>
    </w:p>
    <w:p w14:paraId="653196E5" w14:textId="77777777" w:rsidR="008F6C7C" w:rsidRDefault="00000000">
      <w:pPr>
        <w:pStyle w:val="Code"/>
      </w:pPr>
      <w:r>
        <w:t>}</w:t>
      </w:r>
    </w:p>
    <w:p w14:paraId="3A76C85A" w14:textId="77777777" w:rsidR="008F6C7C" w:rsidRDefault="008F6C7C">
      <w:pPr>
        <w:pStyle w:val="Code"/>
      </w:pPr>
    </w:p>
    <w:p w14:paraId="79F0F384" w14:textId="77777777" w:rsidR="008F6C7C" w:rsidRDefault="00000000">
      <w:pPr>
        <w:pStyle w:val="Code"/>
      </w:pPr>
      <w:r>
        <w:rPr>
          <w:rStyle w:val="LiteralGray"/>
        </w:rPr>
        <w:t>fn main() {</w:t>
      </w:r>
    </w:p>
    <w:p w14:paraId="2BBB1274" w14:textId="77777777" w:rsidR="008F6C7C" w:rsidRDefault="00000000">
      <w:pPr>
        <w:pStyle w:val="Code"/>
      </w:pPr>
      <w:r>
        <w:t xml:space="preserve">  </w:t>
      </w:r>
      <w:r>
        <w:rPr>
          <w:rStyle w:val="CodeAnnotation"/>
        </w:rPr>
        <w:t>3</w:t>
      </w:r>
      <w:r>
        <w:t xml:space="preserve"> let rect1 = Rectangle {</w:t>
      </w:r>
    </w:p>
    <w:p w14:paraId="42BFBD96" w14:textId="77777777" w:rsidR="008F6C7C" w:rsidRDefault="00000000">
      <w:pPr>
        <w:pStyle w:val="Code"/>
      </w:pPr>
      <w:r>
        <w:t xml:space="preserve">        width: 30,</w:t>
      </w:r>
    </w:p>
    <w:p w14:paraId="50D90E57" w14:textId="77777777" w:rsidR="008F6C7C" w:rsidRDefault="00000000">
      <w:pPr>
        <w:pStyle w:val="Code"/>
      </w:pPr>
      <w:r>
        <w:t xml:space="preserve">        height: 50,</w:t>
      </w:r>
    </w:p>
    <w:p w14:paraId="3207FA32" w14:textId="77777777" w:rsidR="008F6C7C" w:rsidRDefault="00000000">
      <w:pPr>
        <w:pStyle w:val="Code"/>
      </w:pPr>
      <w:r>
        <w:t xml:space="preserve">    };</w:t>
      </w:r>
    </w:p>
    <w:p w14:paraId="77161ACA" w14:textId="77777777" w:rsidR="008F6C7C" w:rsidRDefault="008F6C7C">
      <w:pPr>
        <w:pStyle w:val="Code"/>
      </w:pPr>
    </w:p>
    <w:p w14:paraId="260EB44A" w14:textId="77777777" w:rsidR="008F6C7C" w:rsidRDefault="00000000">
      <w:pPr>
        <w:pStyle w:val="Code"/>
      </w:pPr>
      <w:r>
        <w:rPr>
          <w:rStyle w:val="LiteralGray"/>
        </w:rPr>
        <w:t xml:space="preserve">    println!(</w:t>
      </w:r>
    </w:p>
    <w:p w14:paraId="1D274CEF" w14:textId="77777777" w:rsidR="008F6C7C" w:rsidRDefault="00000000">
      <w:pPr>
        <w:pStyle w:val="Code"/>
      </w:pPr>
      <w:r>
        <w:rPr>
          <w:rStyle w:val="LiteralGray"/>
        </w:rPr>
        <w:t xml:space="preserve">        "The area of the rectangle is {} square pixels.",</w:t>
      </w:r>
    </w:p>
    <w:p w14:paraId="07BF1C55" w14:textId="77777777" w:rsidR="008F6C7C" w:rsidRDefault="00000000">
      <w:pPr>
        <w:pStyle w:val="Code"/>
      </w:pPr>
      <w:r>
        <w:t xml:space="preserve">        area(&amp;rect1)</w:t>
      </w:r>
    </w:p>
    <w:p w14:paraId="49AEA280" w14:textId="77777777" w:rsidR="008F6C7C" w:rsidRDefault="00000000">
      <w:pPr>
        <w:pStyle w:val="Code"/>
      </w:pPr>
      <w:r>
        <w:rPr>
          <w:rStyle w:val="LiteralGray"/>
        </w:rPr>
        <w:t xml:space="preserve">    );</w:t>
      </w:r>
    </w:p>
    <w:p w14:paraId="4B9CD620" w14:textId="77777777" w:rsidR="008F6C7C" w:rsidRDefault="00000000">
      <w:pPr>
        <w:pStyle w:val="Code"/>
      </w:pPr>
      <w:r>
        <w:rPr>
          <w:rStyle w:val="LiteralGray"/>
        </w:rPr>
        <w:t>}</w:t>
      </w:r>
    </w:p>
    <w:p w14:paraId="5ACF6A5B" w14:textId="77777777" w:rsidR="008F6C7C" w:rsidRDefault="008F6C7C">
      <w:pPr>
        <w:pStyle w:val="Code"/>
      </w:pPr>
    </w:p>
    <w:p w14:paraId="62301201" w14:textId="77777777" w:rsidR="008F6C7C" w:rsidRDefault="00000000">
      <w:pPr>
        <w:pStyle w:val="CodeAnnotated"/>
      </w:pPr>
      <w:r>
        <w:rPr>
          <w:rStyle w:val="CodeAnnotation"/>
        </w:rPr>
        <w:t>4</w:t>
      </w:r>
      <w:r>
        <w:t xml:space="preserve"> fn area(rectangle: &amp;Rectangle) -&gt; u32 {</w:t>
      </w:r>
    </w:p>
    <w:p w14:paraId="692F8E3F" w14:textId="77777777" w:rsidR="008F6C7C" w:rsidRDefault="00000000">
      <w:pPr>
        <w:pStyle w:val="Code"/>
      </w:pPr>
      <w:r>
        <w:t xml:space="preserve">  </w:t>
      </w:r>
      <w:r>
        <w:rPr>
          <w:rStyle w:val="CodeAnnotation"/>
        </w:rPr>
        <w:t>5</w:t>
      </w:r>
      <w:r>
        <w:t xml:space="preserve"> rectangle.width * rectangle.height</w:t>
      </w:r>
    </w:p>
    <w:p w14:paraId="6070F794" w14:textId="77777777" w:rsidR="008F6C7C" w:rsidRDefault="00000000">
      <w:pPr>
        <w:pStyle w:val="Code"/>
      </w:pPr>
      <w:r>
        <w:t>}</w:t>
      </w:r>
    </w:p>
    <w:p w14:paraId="68D6C9CC" w14:textId="77777777" w:rsidR="008F6C7C" w:rsidRDefault="00000000">
      <w:pPr>
        <w:pStyle w:val="CodeListingCaption"/>
      </w:pPr>
      <w:r>
        <w:t xml:space="preserve">Defining a </w:t>
      </w:r>
      <w:r>
        <w:rPr>
          <w:rStyle w:val="Literal"/>
        </w:rPr>
        <w:t>Rectangle</w:t>
      </w:r>
      <w:r>
        <w:t xml:space="preserve"> struct</w:t>
      </w:r>
    </w:p>
    <w:p w14:paraId="13087991" w14:textId="77777777" w:rsidR="008F6C7C" w:rsidRDefault="00000000">
      <w:pPr>
        <w:pStyle w:val="Body"/>
      </w:pPr>
      <w:r>
        <w:t xml:space="preserve">Here, we’ve defined a struct and named it </w:t>
      </w:r>
      <w:r>
        <w:rPr>
          <w:rStyle w:val="Literal"/>
        </w:rPr>
        <w:t>Rectangle</w:t>
      </w:r>
      <w:r>
        <w:t> </w:t>
      </w:r>
      <w:r>
        <w:rPr>
          <w:rStyle w:val="CodeAnnotation"/>
        </w:rPr>
        <w:t>1</w:t>
      </w:r>
      <w:r>
        <w:t xml:space="preserve">. Inside the curly brackets, we defined the fields as </w:t>
      </w:r>
      <w:r>
        <w:rPr>
          <w:rStyle w:val="Literal"/>
        </w:rPr>
        <w:t>width</w:t>
      </w:r>
      <w:r>
        <w:t xml:space="preserve"> and </w:t>
      </w:r>
      <w:r>
        <w:rPr>
          <w:rStyle w:val="Literal"/>
        </w:rPr>
        <w:t>height</w:t>
      </w:r>
      <w:r>
        <w:t xml:space="preserve">, both of which have type </w:t>
      </w:r>
      <w:r>
        <w:rPr>
          <w:rStyle w:val="Literal"/>
        </w:rPr>
        <w:t>u32</w:t>
      </w:r>
      <w:r>
        <w:t> </w:t>
      </w:r>
      <w:r>
        <w:rPr>
          <w:rStyle w:val="CodeAnnotation"/>
        </w:rPr>
        <w:t>2</w:t>
      </w:r>
      <w:r>
        <w:t xml:space="preserve">. Then, in </w:t>
      </w:r>
      <w:r>
        <w:rPr>
          <w:rStyle w:val="Literal"/>
        </w:rPr>
        <w:t>main</w:t>
      </w:r>
      <w:r>
        <w:t xml:space="preserve">, we created a particular instance of </w:t>
      </w:r>
      <w:r>
        <w:rPr>
          <w:rStyle w:val="Literal"/>
        </w:rPr>
        <w:t>Rectangle</w:t>
      </w:r>
      <w:r>
        <w:t xml:space="preserve"> that has a width of </w:t>
      </w:r>
      <w:r>
        <w:rPr>
          <w:rStyle w:val="Literal"/>
        </w:rPr>
        <w:t>30</w:t>
      </w:r>
      <w:r>
        <w:t xml:space="preserve"> and a height of </w:t>
      </w:r>
      <w:r>
        <w:rPr>
          <w:rStyle w:val="Literal"/>
        </w:rPr>
        <w:t>50</w:t>
      </w:r>
      <w:r>
        <w:t> </w:t>
      </w:r>
      <w:r>
        <w:rPr>
          <w:rStyle w:val="CodeAnnotation"/>
        </w:rPr>
        <w:t>3</w:t>
      </w:r>
      <w:r>
        <w:t>.</w:t>
      </w:r>
    </w:p>
    <w:p w14:paraId="472C7D14" w14:textId="5B50F645" w:rsidR="008F6C7C" w:rsidRDefault="00000000">
      <w:pPr>
        <w:pStyle w:val="Body"/>
      </w:pPr>
      <w:r>
        <w:t xml:space="preserve">Our </w:t>
      </w:r>
      <w:r>
        <w:rPr>
          <w:rStyle w:val="Literal"/>
        </w:rPr>
        <w:t>area</w:t>
      </w:r>
      <w:r>
        <w:t xml:space="preserve"> function is now defined with one parameter, which we’ve named </w:t>
      </w:r>
      <w:r>
        <w:rPr>
          <w:rStyle w:val="Literal"/>
        </w:rPr>
        <w:t>rectangle</w:t>
      </w:r>
      <w:r>
        <w:t xml:space="preserve">, whose type is an immutable borrow of a struct </w:t>
      </w:r>
      <w:r>
        <w:rPr>
          <w:rStyle w:val="Literal"/>
        </w:rPr>
        <w:t>Rectangle</w:t>
      </w:r>
      <w:r>
        <w:t xml:space="preserve"> instance </w:t>
      </w:r>
      <w:r>
        <w:rPr>
          <w:rStyle w:val="CodeAnnotation"/>
        </w:rPr>
        <w:t>4</w:t>
      </w:r>
      <w:r>
        <w:t xml:space="preserve">. As mentioned in </w:t>
      </w:r>
      <w:r>
        <w:rPr>
          <w:rStyle w:val="Xref"/>
        </w:rPr>
        <w:t>Chapter</w:t>
      </w:r>
      <w:r w:rsidR="00705EF8">
        <w:rPr>
          <w:rStyle w:val="Xref"/>
        </w:rPr>
        <w:t> </w:t>
      </w:r>
      <w:r>
        <w:rPr>
          <w:rStyle w:val="Xref"/>
        </w:rPr>
        <w:t>4</w:t>
      </w:r>
      <w:r>
        <w:t xml:space="preserve">, we want to borrow the struct rather than take ownership of it. This way, </w:t>
      </w:r>
      <w:r>
        <w:rPr>
          <w:rStyle w:val="Literal"/>
        </w:rPr>
        <w:t>main</w:t>
      </w:r>
      <w:r>
        <w:t xml:space="preserve"> retains its ownership and can continue using </w:t>
      </w:r>
      <w:r>
        <w:rPr>
          <w:rStyle w:val="Literal"/>
        </w:rPr>
        <w:t>rect1</w:t>
      </w:r>
      <w:r>
        <w:t xml:space="preserve">, which is the </w:t>
      </w:r>
      <w:r>
        <w:lastRenderedPageBreak/>
        <w:t xml:space="preserve">reason we use the </w:t>
      </w:r>
      <w:r>
        <w:rPr>
          <w:rStyle w:val="Literal"/>
        </w:rPr>
        <w:t>&amp;</w:t>
      </w:r>
      <w:r>
        <w:t xml:space="preserve"> in the function signature and where we call the function.</w:t>
      </w:r>
    </w:p>
    <w:p w14:paraId="10C73419" w14:textId="7F9EEA5C" w:rsidR="008F6C7C" w:rsidRDefault="00000000">
      <w:pPr>
        <w:pStyle w:val="Body"/>
      </w:pPr>
      <w:r>
        <w:t xml:space="preserve">The </w:t>
      </w:r>
      <w:r>
        <w:rPr>
          <w:rStyle w:val="Literal"/>
        </w:rPr>
        <w:t>area</w:t>
      </w:r>
      <w:r>
        <w:t xml:space="preserve"> function accesses the </w:t>
      </w:r>
      <w:r>
        <w:rPr>
          <w:rStyle w:val="Literal"/>
        </w:rPr>
        <w:t>width</w:t>
      </w:r>
      <w:r>
        <w:t xml:space="preserve"> and </w:t>
      </w:r>
      <w:r>
        <w:rPr>
          <w:rStyle w:val="Literal"/>
        </w:rPr>
        <w:t>height</w:t>
      </w:r>
      <w:r>
        <w:t xml:space="preserve"> fields of the </w:t>
      </w:r>
      <w:r>
        <w:rPr>
          <w:rStyle w:val="Literal"/>
        </w:rPr>
        <w:t>Rectangle</w:t>
      </w:r>
      <w:r>
        <w:t xml:space="preserve"> instance </w:t>
      </w:r>
      <w:r>
        <w:rPr>
          <w:rStyle w:val="CodeAnnotation"/>
        </w:rPr>
        <w:t>5</w:t>
      </w:r>
      <w:r>
        <w:t xml:space="preserve"> (note that accessing fields of a borrowed struct instance does not move the field values, which is why you often see borrows of structs). Our function signature for </w:t>
      </w:r>
      <w:r>
        <w:rPr>
          <w:rStyle w:val="Literal"/>
        </w:rPr>
        <w:t>area</w:t>
      </w:r>
      <w:r>
        <w:t xml:space="preserve"> now says exactly what we mean: </w:t>
      </w:r>
      <w:del w:id="37" w:author="Audrey Doyle" w:date="2025-09-10T10:05:00Z" w16du:dateUtc="2025-09-10T14:05:00Z">
        <w:r w:rsidDel="00135781">
          <w:delText xml:space="preserve">calculate </w:delText>
        </w:r>
      </w:del>
      <w:ins w:id="38" w:author="Audrey Doyle" w:date="2025-09-10T10:05:00Z" w16du:dateUtc="2025-09-10T14:05:00Z">
        <w:r w:rsidR="00135781">
          <w:t>C</w:t>
        </w:r>
        <w:r w:rsidR="00135781">
          <w:t xml:space="preserve">alculate </w:t>
        </w:r>
      </w:ins>
      <w:r>
        <w:t xml:space="preserve">the area of </w:t>
      </w:r>
      <w:r>
        <w:rPr>
          <w:rStyle w:val="Literal"/>
        </w:rPr>
        <w:t>Rectangle</w:t>
      </w:r>
      <w:r>
        <w:t xml:space="preserve">, using its </w:t>
      </w:r>
      <w:r>
        <w:rPr>
          <w:rStyle w:val="Literal"/>
        </w:rPr>
        <w:t>width</w:t>
      </w:r>
      <w:r>
        <w:t xml:space="preserve"> and </w:t>
      </w:r>
      <w:r>
        <w:rPr>
          <w:rStyle w:val="Literal"/>
        </w:rPr>
        <w:t>height</w:t>
      </w:r>
      <w:r>
        <w:t xml:space="preserve"> fields. This conveys that the width and height are related to each other, and it gives descriptive names to the values rather than using the tuple index values of </w:t>
      </w:r>
      <w:r>
        <w:rPr>
          <w:rStyle w:val="Literal"/>
        </w:rPr>
        <w:t>0</w:t>
      </w:r>
      <w:r>
        <w:t xml:space="preserve"> and </w:t>
      </w:r>
      <w:r>
        <w:rPr>
          <w:rStyle w:val="Literal"/>
        </w:rPr>
        <w:t>1</w:t>
      </w:r>
      <w:r>
        <w:t>. This is a win for clarity.</w:t>
      </w:r>
    </w:p>
    <w:p w14:paraId="45264FAA" w14:textId="5FECF30D" w:rsidR="008F6C7C" w:rsidRDefault="00000000">
      <w:pPr>
        <w:pStyle w:val="HeadB"/>
      </w:pPr>
      <w:r>
        <w:fldChar w:fldCharType="begin"/>
      </w:r>
      <w:r>
        <w:instrText xml:space="preserve"> XE "traits:derived" </w:instrText>
      </w:r>
      <w:r>
        <w:fldChar w:fldCharType="end"/>
      </w:r>
      <w:r>
        <w:fldChar w:fldCharType="begin"/>
      </w:r>
      <w:r>
        <w:instrText xml:space="preserve"> XE "derive annotation" </w:instrText>
      </w:r>
      <w:r>
        <w:fldChar w:fldCharType="end"/>
      </w:r>
      <w:bookmarkStart w:id="39" w:name="_Toc206163711"/>
      <w:r>
        <w:t>Adding Functionality with Derived Traits</w:t>
      </w:r>
      <w:bookmarkEnd w:id="39"/>
    </w:p>
    <w:p w14:paraId="69CB0984" w14:textId="77777777" w:rsidR="008F6C7C" w:rsidRDefault="00000000">
      <w:pPr>
        <w:pStyle w:val="Body"/>
      </w:pPr>
      <w:r>
        <w:t xml:space="preserve">It’d be useful to be able to print an instance of </w:t>
      </w:r>
      <w:r>
        <w:rPr>
          <w:rStyle w:val="Literal"/>
        </w:rPr>
        <w:t>Rectangle</w:t>
      </w:r>
      <w:r>
        <w:t xml:space="preserve"> while we’re debugging our program and see the values for all its fields. Listing 5-11 tries using the </w:t>
      </w:r>
      <w:r>
        <w:rPr>
          <w:rStyle w:val="Literal"/>
        </w:rPr>
        <w:t>println!</w:t>
      </w:r>
      <w:r>
        <w:t xml:space="preserve"> macro as we have used in previous chapters. This won’t work, however.</w:t>
      </w:r>
    </w:p>
    <w:p w14:paraId="2D390836" w14:textId="77777777" w:rsidR="008F6C7C" w:rsidRDefault="00000000">
      <w:pPr>
        <w:pStyle w:val="CodeLabel"/>
      </w:pPr>
      <w:r>
        <w:t>src/main.rs</w:t>
      </w:r>
    </w:p>
    <w:p w14:paraId="7FFCD1BC" w14:textId="77777777" w:rsidR="008F6C7C" w:rsidRDefault="00000000">
      <w:pPr>
        <w:pStyle w:val="Code"/>
      </w:pPr>
      <w:r>
        <w:rPr>
          <w:rStyle w:val="LiteralGray"/>
        </w:rPr>
        <w:t>struct Rectangle {</w:t>
      </w:r>
    </w:p>
    <w:p w14:paraId="21071C80" w14:textId="77777777" w:rsidR="008F6C7C" w:rsidRDefault="00000000">
      <w:pPr>
        <w:pStyle w:val="Code"/>
      </w:pPr>
      <w:r>
        <w:rPr>
          <w:rStyle w:val="LiteralGray"/>
        </w:rPr>
        <w:t xml:space="preserve">    width: u32,</w:t>
      </w:r>
    </w:p>
    <w:p w14:paraId="28DD1013" w14:textId="77777777" w:rsidR="008F6C7C" w:rsidRDefault="00000000">
      <w:pPr>
        <w:pStyle w:val="Code"/>
      </w:pPr>
      <w:r>
        <w:rPr>
          <w:rStyle w:val="LiteralGray"/>
        </w:rPr>
        <w:t xml:space="preserve">    height: u32,</w:t>
      </w:r>
    </w:p>
    <w:p w14:paraId="43BE7DDF" w14:textId="77777777" w:rsidR="008F6C7C" w:rsidRDefault="00000000">
      <w:pPr>
        <w:pStyle w:val="Code"/>
      </w:pPr>
      <w:r>
        <w:rPr>
          <w:rStyle w:val="LiteralGray"/>
        </w:rPr>
        <w:t>}</w:t>
      </w:r>
    </w:p>
    <w:p w14:paraId="7DEFAD19" w14:textId="77777777" w:rsidR="008F6C7C" w:rsidRDefault="008F6C7C">
      <w:pPr>
        <w:pStyle w:val="Code"/>
      </w:pPr>
    </w:p>
    <w:p w14:paraId="6ED09728" w14:textId="77777777" w:rsidR="008F6C7C" w:rsidRDefault="00000000">
      <w:pPr>
        <w:pStyle w:val="Code"/>
      </w:pPr>
      <w:r>
        <w:rPr>
          <w:rStyle w:val="LiteralGray"/>
        </w:rPr>
        <w:t>fn main() {</w:t>
      </w:r>
    </w:p>
    <w:p w14:paraId="5343DC21" w14:textId="77777777" w:rsidR="008F6C7C" w:rsidRDefault="00000000">
      <w:pPr>
        <w:pStyle w:val="Code"/>
      </w:pPr>
      <w:r>
        <w:rPr>
          <w:rStyle w:val="LiteralGray"/>
        </w:rPr>
        <w:t xml:space="preserve">    let rect1 = Rectangle {</w:t>
      </w:r>
    </w:p>
    <w:p w14:paraId="6D60CEE7" w14:textId="77777777" w:rsidR="008F6C7C" w:rsidRDefault="00000000">
      <w:pPr>
        <w:pStyle w:val="Code"/>
      </w:pPr>
      <w:r>
        <w:rPr>
          <w:rStyle w:val="LiteralGray"/>
        </w:rPr>
        <w:t xml:space="preserve">        width: 30,</w:t>
      </w:r>
    </w:p>
    <w:p w14:paraId="35EE69DB" w14:textId="77777777" w:rsidR="008F6C7C" w:rsidRDefault="00000000">
      <w:pPr>
        <w:pStyle w:val="Code"/>
      </w:pPr>
      <w:r>
        <w:rPr>
          <w:rStyle w:val="LiteralGray"/>
        </w:rPr>
        <w:t xml:space="preserve">        height: 50,</w:t>
      </w:r>
    </w:p>
    <w:p w14:paraId="165FCCA7" w14:textId="77777777" w:rsidR="008F6C7C" w:rsidRDefault="00000000">
      <w:pPr>
        <w:pStyle w:val="Code"/>
      </w:pPr>
      <w:r>
        <w:rPr>
          <w:rStyle w:val="LiteralGray"/>
        </w:rPr>
        <w:t xml:space="preserve">    };</w:t>
      </w:r>
    </w:p>
    <w:p w14:paraId="743AF131" w14:textId="77777777" w:rsidR="008F6C7C" w:rsidRDefault="008F6C7C">
      <w:pPr>
        <w:pStyle w:val="Code"/>
      </w:pPr>
    </w:p>
    <w:p w14:paraId="1443CC6E" w14:textId="7BE016DF" w:rsidR="008F6C7C" w:rsidRDefault="00000000">
      <w:pPr>
        <w:pStyle w:val="Code"/>
      </w:pPr>
      <w:r>
        <w:t xml:space="preserve">    println!("rect1 is {</w:t>
      </w:r>
      <w:r w:rsidR="00385DA9">
        <w:t>rect1</w:t>
      </w:r>
      <w:r>
        <w:t>}");</w:t>
      </w:r>
    </w:p>
    <w:p w14:paraId="08065388" w14:textId="77777777" w:rsidR="008F6C7C" w:rsidRDefault="00000000">
      <w:pPr>
        <w:pStyle w:val="Code"/>
      </w:pPr>
      <w:r>
        <w:rPr>
          <w:rStyle w:val="LiteralGray"/>
        </w:rPr>
        <w:t>}</w:t>
      </w:r>
    </w:p>
    <w:p w14:paraId="75BF4B64" w14:textId="77777777" w:rsidR="008F6C7C" w:rsidRDefault="00000000">
      <w:pPr>
        <w:pStyle w:val="CodeListingCaption"/>
      </w:pPr>
      <w:r>
        <w:t xml:space="preserve">Attempting to print a </w:t>
      </w:r>
      <w:r>
        <w:rPr>
          <w:rStyle w:val="Literal"/>
        </w:rPr>
        <w:t>Rectangle</w:t>
      </w:r>
      <w:r>
        <w:t xml:space="preserve"> instance</w:t>
      </w:r>
    </w:p>
    <w:p w14:paraId="46BC2401" w14:textId="77777777" w:rsidR="008F6C7C" w:rsidRDefault="00000000">
      <w:pPr>
        <w:pStyle w:val="Body"/>
      </w:pPr>
      <w:r>
        <w:t>When we compile this code, we get an error with this core message:</w:t>
      </w:r>
    </w:p>
    <w:p w14:paraId="3ABE0AC3" w14:textId="77777777" w:rsidR="008F6C7C" w:rsidRDefault="00000000">
      <w:pPr>
        <w:pStyle w:val="Code"/>
      </w:pPr>
      <w:r>
        <w:t>error[E0277]: `Rectangle` doesn't implement `std::fmt::Display`</w:t>
      </w:r>
    </w:p>
    <w:p w14:paraId="27AFB0DC" w14:textId="33050167" w:rsidR="008F6C7C" w:rsidRDefault="00000000">
      <w:pPr>
        <w:pStyle w:val="Body"/>
      </w:pPr>
      <w:r>
        <w:fldChar w:fldCharType="begin"/>
      </w:r>
      <w:r>
        <w:instrText xml:space="preserve"> XE "Display trait" </w:instrText>
      </w:r>
      <w:r>
        <w:fldChar w:fldCharType="end"/>
      </w:r>
      <w:r>
        <w:t xml:space="preserve">The </w:t>
      </w:r>
      <w:r>
        <w:rPr>
          <w:rStyle w:val="Literal"/>
        </w:rPr>
        <w:t>println!</w:t>
      </w:r>
      <w:r>
        <w:t xml:space="preserve"> macro can do many kinds of formatting, and by default, the curly brackets tell </w:t>
      </w:r>
      <w:r>
        <w:rPr>
          <w:rStyle w:val="Literal"/>
        </w:rPr>
        <w:t>println!</w:t>
      </w:r>
      <w:r>
        <w:t xml:space="preserve"> to use formatting known as </w:t>
      </w:r>
      <w:r>
        <w:rPr>
          <w:rStyle w:val="Literal"/>
        </w:rPr>
        <w:t>Display</w:t>
      </w:r>
      <w:r>
        <w:t xml:space="preserve">: output intended for direct end user consumption. The primitive types we’ve seen so far implement </w:t>
      </w:r>
      <w:r>
        <w:rPr>
          <w:rStyle w:val="Literal"/>
        </w:rPr>
        <w:t>Display</w:t>
      </w:r>
      <w:r>
        <w:t xml:space="preserve"> by default because there’s only one way you’d want to show a </w:t>
      </w:r>
      <w:r>
        <w:rPr>
          <w:rStyle w:val="Literal"/>
        </w:rPr>
        <w:t>1</w:t>
      </w:r>
      <w:r>
        <w:t xml:space="preserve"> or any other primitive type to a user. But with structs, the way </w:t>
      </w:r>
      <w:r>
        <w:rPr>
          <w:rStyle w:val="Literal"/>
        </w:rPr>
        <w:t>println!</w:t>
      </w:r>
      <w:r>
        <w:t xml:space="preserve"> should format the output is less clear because there are more display possibilities: Do you want commas or not? Do you want to print the </w:t>
      </w:r>
      <w:r>
        <w:lastRenderedPageBreak/>
        <w:t xml:space="preserve">curly brackets? Should all the fields be shown? Due to this ambiguity, Rust doesn’t try to guess what we want, and structs don’t have a provided implementation of </w:t>
      </w:r>
      <w:r>
        <w:rPr>
          <w:rStyle w:val="Literal"/>
        </w:rPr>
        <w:t>Display</w:t>
      </w:r>
      <w:r>
        <w:t xml:space="preserve"> to use with </w:t>
      </w:r>
      <w:r>
        <w:rPr>
          <w:rStyle w:val="Literal"/>
        </w:rPr>
        <w:t>println!</w:t>
      </w:r>
      <w:r>
        <w:t xml:space="preserve"> and the </w:t>
      </w:r>
      <w:r>
        <w:rPr>
          <w:rStyle w:val="Literal"/>
        </w:rPr>
        <w:t>{}</w:t>
      </w:r>
      <w:r>
        <w:t xml:space="preserve"> placeholder.</w:t>
      </w:r>
    </w:p>
    <w:p w14:paraId="1A20AF7B" w14:textId="77777777" w:rsidR="008F6C7C" w:rsidRDefault="00000000">
      <w:pPr>
        <w:pStyle w:val="Body"/>
      </w:pPr>
      <w:r>
        <w:t>If we continue reading the errors, we’ll find this helpful note:</w:t>
      </w:r>
    </w:p>
    <w:p w14:paraId="72F8C710" w14:textId="77777777" w:rsidR="008F6C7C" w:rsidRDefault="00000000">
      <w:pPr>
        <w:pStyle w:val="CodeWide"/>
      </w:pPr>
      <w:r>
        <w:t>= help: the trait `std::fmt::Display` is not implemented for `Rectangle`</w:t>
      </w:r>
    </w:p>
    <w:p w14:paraId="4CF9B8A8" w14:textId="77777777" w:rsidR="008F6C7C" w:rsidRDefault="00000000">
      <w:pPr>
        <w:pStyle w:val="CodeWide"/>
      </w:pPr>
      <w:r>
        <w:t>= note: in format strings you may be able to use `{:?}` (or {:#?} for pretty-print) instead</w:t>
      </w:r>
    </w:p>
    <w:p w14:paraId="232DEB03" w14:textId="7D041F10" w:rsidR="008F6C7C" w:rsidRDefault="00000000">
      <w:pPr>
        <w:pStyle w:val="Body"/>
      </w:pPr>
      <w:r>
        <w:fldChar w:fldCharType="begin"/>
      </w:r>
      <w:r>
        <w:instrText xml:space="preserve"> XE "Debug trait" </w:instrText>
      </w:r>
      <w:r>
        <w:fldChar w:fldCharType="end"/>
      </w:r>
      <w:r>
        <w:t xml:space="preserve">Let’s try it! The </w:t>
      </w:r>
      <w:r>
        <w:rPr>
          <w:rStyle w:val="Literal"/>
        </w:rPr>
        <w:t>println!</w:t>
      </w:r>
      <w:r>
        <w:t xml:space="preserve"> macro call will now look like </w:t>
      </w:r>
      <w:r>
        <w:rPr>
          <w:rStyle w:val="Literal"/>
        </w:rPr>
        <w:t>println!("rect1 is {</w:t>
      </w:r>
      <w:r w:rsidR="008651F9">
        <w:rPr>
          <w:rStyle w:val="Literal"/>
        </w:rPr>
        <w:t>rect1</w:t>
      </w:r>
      <w:r>
        <w:rPr>
          <w:rStyle w:val="Literal"/>
        </w:rPr>
        <w:t>:?}");</w:t>
      </w:r>
      <w:r>
        <w:t xml:space="preserve">. Putting the specifier </w:t>
      </w:r>
      <w:r>
        <w:rPr>
          <w:rStyle w:val="Literal"/>
        </w:rPr>
        <w:t>:?</w:t>
      </w:r>
      <w:r>
        <w:t xml:space="preserve"> inside the curly brackets tells </w:t>
      </w:r>
      <w:r>
        <w:rPr>
          <w:rStyle w:val="Literal"/>
        </w:rPr>
        <w:t>println!</w:t>
      </w:r>
      <w:r>
        <w:t xml:space="preserve"> we want to use an output format called </w:t>
      </w:r>
      <w:r>
        <w:rPr>
          <w:rStyle w:val="Literal"/>
        </w:rPr>
        <w:t>Debug</w:t>
      </w:r>
      <w:r>
        <w:t xml:space="preserve">. The </w:t>
      </w:r>
      <w:r>
        <w:rPr>
          <w:rStyle w:val="Literal"/>
        </w:rPr>
        <w:t>Debug</w:t>
      </w:r>
      <w:r>
        <w:t xml:space="preserve"> trait enables us to print our struct in a way that is useful for developers so </w:t>
      </w:r>
      <w:ins w:id="40" w:author="Audrey Doyle" w:date="2025-09-10T10:06:00Z" w16du:dateUtc="2025-09-10T14:06:00Z">
        <w:r w:rsidR="00135781">
          <w:t xml:space="preserve">that </w:t>
        </w:r>
      </w:ins>
      <w:r>
        <w:t>we can see its value while we’re debugging our code.</w:t>
      </w:r>
    </w:p>
    <w:p w14:paraId="339D8DBC" w14:textId="77777777" w:rsidR="008F6C7C" w:rsidRDefault="00000000">
      <w:pPr>
        <w:pStyle w:val="Body"/>
      </w:pPr>
      <w:r>
        <w:t>Compile the code with this change. Drat! We still get an error:</w:t>
      </w:r>
    </w:p>
    <w:p w14:paraId="3E532F40" w14:textId="77777777" w:rsidR="008F6C7C" w:rsidRDefault="00000000">
      <w:pPr>
        <w:pStyle w:val="Code"/>
      </w:pPr>
      <w:r>
        <w:t>error[E0277]: `Rectangle` doesn't implement `Debug`</w:t>
      </w:r>
    </w:p>
    <w:p w14:paraId="18488ECE" w14:textId="77777777" w:rsidR="008F6C7C" w:rsidRDefault="00000000">
      <w:pPr>
        <w:pStyle w:val="Body"/>
      </w:pPr>
      <w:r>
        <w:t>But again, the compiler gives us a helpful note:</w:t>
      </w:r>
    </w:p>
    <w:p w14:paraId="1FC183CE" w14:textId="648E1760" w:rsidR="009B6470" w:rsidRPr="009B6470" w:rsidRDefault="009B6470" w:rsidP="009B6470">
      <w:pPr>
        <w:pStyle w:val="CodeWide"/>
      </w:pPr>
      <w:r w:rsidRPr="009B6470">
        <w:t xml:space="preserve"> = help: the trait `Debug` is not implemented for `Rectangle`</w:t>
      </w:r>
    </w:p>
    <w:p w14:paraId="30ADB3D0" w14:textId="07D57BBA" w:rsidR="009B6470" w:rsidRPr="009B6470" w:rsidRDefault="009B6470" w:rsidP="009B6470">
      <w:pPr>
        <w:pStyle w:val="CodeWide"/>
      </w:pPr>
      <w:r w:rsidRPr="009B6470">
        <w:t xml:space="preserve"> = note: add `#[derive(Debug)]` to `Rectangle` or manually `impl Debug for Rectangle`</w:t>
      </w:r>
    </w:p>
    <w:p w14:paraId="415F950C" w14:textId="099EEB18" w:rsidR="008F6C7C" w:rsidRDefault="00000000" w:rsidP="009B6470">
      <w:pPr>
        <w:pStyle w:val="Body"/>
      </w:pPr>
      <w:r>
        <w:t xml:space="preserve">Rust </w:t>
      </w:r>
      <w:r>
        <w:rPr>
          <w:rStyle w:val="Italic"/>
        </w:rPr>
        <w:t>does</w:t>
      </w:r>
      <w:r>
        <w:t xml:space="preserve"> include functionality to print out debugging information, but we have to explicitly opt in to make that functionality available for our struct. To do that, we add the outer attribute </w:t>
      </w:r>
      <w:r>
        <w:rPr>
          <w:rStyle w:val="Literal"/>
        </w:rPr>
        <w:t>#[derive(Debug)]</w:t>
      </w:r>
      <w:r>
        <w:t xml:space="preserve"> just before the struct definition, as shown in Listing 5-12.</w:t>
      </w:r>
    </w:p>
    <w:p w14:paraId="0AE5B43F" w14:textId="77777777" w:rsidR="008F6C7C" w:rsidRDefault="00000000">
      <w:pPr>
        <w:pStyle w:val="CodeLabel"/>
      </w:pPr>
      <w:r>
        <w:t>src/main.rs</w:t>
      </w:r>
    </w:p>
    <w:p w14:paraId="294081EC" w14:textId="77777777" w:rsidR="008F6C7C" w:rsidRDefault="00000000">
      <w:pPr>
        <w:pStyle w:val="Code"/>
      </w:pPr>
      <w:r>
        <w:t>#[derive(Debug)]</w:t>
      </w:r>
    </w:p>
    <w:p w14:paraId="2AC4F495" w14:textId="77777777" w:rsidR="008F6C7C" w:rsidRDefault="00000000">
      <w:pPr>
        <w:pStyle w:val="Code"/>
      </w:pPr>
      <w:r>
        <w:rPr>
          <w:rStyle w:val="LiteralGray"/>
        </w:rPr>
        <w:t>struct Rectangle {</w:t>
      </w:r>
    </w:p>
    <w:p w14:paraId="60E7B44B" w14:textId="77777777" w:rsidR="008F6C7C" w:rsidRDefault="00000000">
      <w:pPr>
        <w:pStyle w:val="Code"/>
      </w:pPr>
      <w:r>
        <w:rPr>
          <w:rStyle w:val="LiteralGray"/>
        </w:rPr>
        <w:t xml:space="preserve">    width: u32,</w:t>
      </w:r>
    </w:p>
    <w:p w14:paraId="33FC9BFB" w14:textId="77777777" w:rsidR="008F6C7C" w:rsidRDefault="00000000">
      <w:pPr>
        <w:pStyle w:val="Code"/>
      </w:pPr>
      <w:r>
        <w:rPr>
          <w:rStyle w:val="LiteralGray"/>
        </w:rPr>
        <w:t xml:space="preserve">    height: u32,</w:t>
      </w:r>
    </w:p>
    <w:p w14:paraId="7CF8B3E3" w14:textId="77777777" w:rsidR="008F6C7C" w:rsidRDefault="00000000">
      <w:pPr>
        <w:pStyle w:val="Code"/>
      </w:pPr>
      <w:r>
        <w:rPr>
          <w:rStyle w:val="LiteralGray"/>
        </w:rPr>
        <w:t>}</w:t>
      </w:r>
    </w:p>
    <w:p w14:paraId="6C1A0525" w14:textId="77777777" w:rsidR="008F6C7C" w:rsidRDefault="008F6C7C">
      <w:pPr>
        <w:pStyle w:val="Code"/>
      </w:pPr>
    </w:p>
    <w:p w14:paraId="3D445C0B" w14:textId="77777777" w:rsidR="008F6C7C" w:rsidRDefault="00000000">
      <w:pPr>
        <w:pStyle w:val="Code"/>
      </w:pPr>
      <w:r>
        <w:rPr>
          <w:rStyle w:val="LiteralGray"/>
        </w:rPr>
        <w:t>fn main() {</w:t>
      </w:r>
    </w:p>
    <w:p w14:paraId="028BF8BA" w14:textId="77777777" w:rsidR="008F6C7C" w:rsidRDefault="00000000">
      <w:pPr>
        <w:pStyle w:val="Code"/>
      </w:pPr>
      <w:r>
        <w:t xml:space="preserve">    </w:t>
      </w:r>
      <w:r>
        <w:rPr>
          <w:rStyle w:val="LiteralGray"/>
        </w:rPr>
        <w:t>let rect1 = Rectangle {</w:t>
      </w:r>
    </w:p>
    <w:p w14:paraId="4ED1AC2B" w14:textId="77777777" w:rsidR="008F6C7C" w:rsidRDefault="00000000">
      <w:pPr>
        <w:pStyle w:val="Code"/>
      </w:pPr>
      <w:r>
        <w:rPr>
          <w:rStyle w:val="LiteralGray"/>
        </w:rPr>
        <w:t xml:space="preserve">        width: 30,</w:t>
      </w:r>
    </w:p>
    <w:p w14:paraId="5CC6DB18" w14:textId="77777777" w:rsidR="008F6C7C" w:rsidRDefault="00000000">
      <w:pPr>
        <w:pStyle w:val="Code"/>
      </w:pPr>
      <w:r>
        <w:rPr>
          <w:rStyle w:val="LiteralGray"/>
        </w:rPr>
        <w:t xml:space="preserve">        height: 50,</w:t>
      </w:r>
    </w:p>
    <w:p w14:paraId="53D000A8" w14:textId="77777777" w:rsidR="008F6C7C" w:rsidRDefault="00000000">
      <w:pPr>
        <w:pStyle w:val="Code"/>
      </w:pPr>
      <w:r>
        <w:rPr>
          <w:rStyle w:val="LiteralGray"/>
        </w:rPr>
        <w:t xml:space="preserve">    };</w:t>
      </w:r>
    </w:p>
    <w:p w14:paraId="6DB61E2C" w14:textId="77777777" w:rsidR="008F6C7C" w:rsidRDefault="008F6C7C">
      <w:pPr>
        <w:pStyle w:val="Code"/>
      </w:pPr>
    </w:p>
    <w:p w14:paraId="7EB06276" w14:textId="0BA315BD" w:rsidR="008F6C7C" w:rsidRDefault="00000000">
      <w:pPr>
        <w:pStyle w:val="Code"/>
      </w:pPr>
      <w:r>
        <w:rPr>
          <w:rStyle w:val="LiteralGray"/>
        </w:rPr>
        <w:t xml:space="preserve">    println!("rect1 is</w:t>
      </w:r>
      <w:r>
        <w:t xml:space="preserve"> </w:t>
      </w:r>
      <w:r w:rsidRPr="008E190E">
        <w:rPr>
          <w:rStyle w:val="LiteralGray"/>
        </w:rPr>
        <w:t>{</w:t>
      </w:r>
      <w:r w:rsidR="008E190E" w:rsidRPr="008E190E">
        <w:rPr>
          <w:rStyle w:val="LiteralGray"/>
        </w:rPr>
        <w:t>rect1</w:t>
      </w:r>
      <w:r>
        <w:t>:?</w:t>
      </w:r>
      <w:r w:rsidRPr="008E190E">
        <w:rPr>
          <w:rStyle w:val="LiteralGray"/>
        </w:rPr>
        <w:t>}</w:t>
      </w:r>
      <w:r>
        <w:rPr>
          <w:rStyle w:val="LiteralGray"/>
        </w:rPr>
        <w:t>");</w:t>
      </w:r>
    </w:p>
    <w:p w14:paraId="4FBE3909" w14:textId="77777777" w:rsidR="008F6C7C" w:rsidRDefault="00000000">
      <w:pPr>
        <w:pStyle w:val="Code"/>
      </w:pPr>
      <w:r>
        <w:rPr>
          <w:rStyle w:val="LiteralGray"/>
        </w:rPr>
        <w:t>}</w:t>
      </w:r>
    </w:p>
    <w:p w14:paraId="4F9EE4F6" w14:textId="77777777" w:rsidR="008F6C7C" w:rsidRDefault="00000000">
      <w:pPr>
        <w:pStyle w:val="CodeListingCaption"/>
      </w:pPr>
      <w:r>
        <w:t xml:space="preserve">Adding the attribute to derive the </w:t>
      </w:r>
      <w:r>
        <w:rPr>
          <w:rStyle w:val="Literal"/>
        </w:rPr>
        <w:t>Debug</w:t>
      </w:r>
      <w:r>
        <w:t xml:space="preserve"> trait and printing the </w:t>
      </w:r>
      <w:r>
        <w:rPr>
          <w:rStyle w:val="Literal"/>
        </w:rPr>
        <w:t>Rectangle</w:t>
      </w:r>
      <w:r>
        <w:t xml:space="preserve"> instance using debug formatting</w:t>
      </w:r>
    </w:p>
    <w:p w14:paraId="1DC29147" w14:textId="77777777" w:rsidR="008F6C7C" w:rsidRDefault="00000000">
      <w:pPr>
        <w:pStyle w:val="Body"/>
      </w:pPr>
      <w:r>
        <w:t>Now when we run the program, we won’t get any errors, and we’ll see the following output:</w:t>
      </w:r>
    </w:p>
    <w:p w14:paraId="4C4C1773" w14:textId="77777777" w:rsidR="008F6C7C" w:rsidRDefault="00000000">
      <w:pPr>
        <w:pStyle w:val="Code"/>
      </w:pPr>
      <w:r>
        <w:lastRenderedPageBreak/>
        <w:t>rect1 is Rectangle { width: 30, height: 50 }</w:t>
      </w:r>
    </w:p>
    <w:p w14:paraId="1E2C7BA2" w14:textId="77777777" w:rsidR="008F6C7C" w:rsidRDefault="00000000">
      <w:pPr>
        <w:pStyle w:val="Body"/>
      </w:pPr>
      <w:r>
        <w:t xml:space="preserve">Nice! It’s not the prettiest output, but it shows the values of all the fields for this instance, which would definitely help during debugging. When we have larger structs, it’s useful to have output that’s a bit easier to read; in those cases, we can use </w:t>
      </w:r>
      <w:r>
        <w:rPr>
          <w:rStyle w:val="Literal"/>
        </w:rPr>
        <w:t>{:#?}</w:t>
      </w:r>
      <w:r>
        <w:t xml:space="preserve"> instead of </w:t>
      </w:r>
      <w:r>
        <w:rPr>
          <w:rStyle w:val="Literal"/>
        </w:rPr>
        <w:t>{:?}</w:t>
      </w:r>
      <w:r>
        <w:t xml:space="preserve"> in the </w:t>
      </w:r>
      <w:r>
        <w:rPr>
          <w:rStyle w:val="Literal"/>
        </w:rPr>
        <w:t>println!</w:t>
      </w:r>
      <w:r>
        <w:t xml:space="preserve"> string. In this example, using the </w:t>
      </w:r>
      <w:r>
        <w:rPr>
          <w:rStyle w:val="Literal"/>
        </w:rPr>
        <w:t>{:#?}</w:t>
      </w:r>
      <w:r>
        <w:t xml:space="preserve"> style will output the following:</w:t>
      </w:r>
    </w:p>
    <w:p w14:paraId="2B8FBC10" w14:textId="77777777" w:rsidR="008F6C7C" w:rsidRDefault="00000000">
      <w:pPr>
        <w:pStyle w:val="Code"/>
      </w:pPr>
      <w:r>
        <w:t>rect1 is Rectangle {</w:t>
      </w:r>
    </w:p>
    <w:p w14:paraId="442E6CDB" w14:textId="77777777" w:rsidR="008F6C7C" w:rsidRDefault="00000000">
      <w:pPr>
        <w:pStyle w:val="Code"/>
      </w:pPr>
      <w:r>
        <w:t xml:space="preserve">    width: 30,</w:t>
      </w:r>
    </w:p>
    <w:p w14:paraId="4412EC7E" w14:textId="77777777" w:rsidR="008F6C7C" w:rsidRDefault="00000000">
      <w:pPr>
        <w:pStyle w:val="Code"/>
      </w:pPr>
      <w:r>
        <w:t xml:space="preserve">    height: 50,</w:t>
      </w:r>
    </w:p>
    <w:p w14:paraId="25077CEF" w14:textId="77777777" w:rsidR="008F6C7C" w:rsidRDefault="00000000">
      <w:pPr>
        <w:pStyle w:val="Code"/>
      </w:pPr>
      <w:r>
        <w:t>}</w:t>
      </w:r>
    </w:p>
    <w:p w14:paraId="2B50AA87" w14:textId="535AE4C9" w:rsidR="008F6C7C" w:rsidRDefault="00000000">
      <w:pPr>
        <w:pStyle w:val="Body"/>
      </w:pPr>
      <w:r>
        <w:fldChar w:fldCharType="begin"/>
      </w:r>
      <w:r>
        <w:rPr>
          <w:spacing w:val="2"/>
        </w:rPr>
        <w:instrText xml:space="preserve"> XE "dbg! macro" </w:instrText>
      </w:r>
      <w:r>
        <w:rPr>
          <w:spacing w:val="2"/>
        </w:rPr>
        <w:fldChar w:fldCharType="end"/>
      </w:r>
      <w:r>
        <w:t xml:space="preserve">Another way to print out a value using the </w:t>
      </w:r>
      <w:r>
        <w:rPr>
          <w:rStyle w:val="Literal"/>
        </w:rPr>
        <w:t>Debug</w:t>
      </w:r>
      <w:r>
        <w:t xml:space="preserve"> format is to use the </w:t>
      </w:r>
      <w:r>
        <w:rPr>
          <w:rStyle w:val="Literal"/>
        </w:rPr>
        <w:t>dbg!</w:t>
      </w:r>
      <w:r>
        <w:t xml:space="preserve"> macro, which takes ownership of an expression (as opposed to </w:t>
      </w:r>
      <w:r>
        <w:rPr>
          <w:rStyle w:val="Literal"/>
        </w:rPr>
        <w:t>println!</w:t>
      </w:r>
      <w:r>
        <w:t xml:space="preserve">, which takes a reference), prints the file and line number of where that </w:t>
      </w:r>
      <w:r>
        <w:rPr>
          <w:rStyle w:val="Literal"/>
        </w:rPr>
        <w:t>dbg!</w:t>
      </w:r>
      <w:r>
        <w:t xml:space="preserve"> macro call occurs in your code along with the resultant value of that expression, and returns ownership of the value.</w:t>
      </w:r>
    </w:p>
    <w:p w14:paraId="50AABE61" w14:textId="38032892" w:rsidR="008F6C7C" w:rsidRDefault="00000000">
      <w:pPr>
        <w:pStyle w:val="Note"/>
      </w:pPr>
      <w:r>
        <w:rPr>
          <w:rStyle w:val="NoteHead"/>
          <w:iCs w:val="0"/>
        </w:rPr>
        <w:t>Note</w:t>
      </w:r>
      <w:r>
        <w:tab/>
        <w:t xml:space="preserve">Calling the </w:t>
      </w:r>
      <w:r>
        <w:rPr>
          <w:rStyle w:val="Literal"/>
        </w:rPr>
        <w:t>dbg!</w:t>
      </w:r>
      <w:r>
        <w:t xml:space="preserve"> macro prints to the standard error console stream (</w:t>
      </w:r>
      <w:r>
        <w:rPr>
          <w:rStyle w:val="Literal"/>
        </w:rPr>
        <w:t>stderr</w:t>
      </w:r>
      <w:r>
        <w:t xml:space="preserve">), as opposed to </w:t>
      </w:r>
      <w:r>
        <w:rPr>
          <w:rStyle w:val="Literal"/>
        </w:rPr>
        <w:t>println!</w:t>
      </w:r>
      <w:r>
        <w:t>, which prints to the standard output console stream (</w:t>
      </w:r>
      <w:r>
        <w:rPr>
          <w:rStyle w:val="Literal"/>
        </w:rPr>
        <w:t>stdout</w:t>
      </w:r>
      <w:r>
        <w:t xml:space="preserve">). We’ll talk more about </w:t>
      </w:r>
      <w:r>
        <w:rPr>
          <w:rStyle w:val="Literal"/>
        </w:rPr>
        <w:t>stderr</w:t>
      </w:r>
      <w:r>
        <w:t xml:space="preserve"> and </w:t>
      </w:r>
      <w:r>
        <w:rPr>
          <w:rStyle w:val="Literal"/>
        </w:rPr>
        <w:t>stdout</w:t>
      </w:r>
      <w:r>
        <w:t xml:space="preserve"> in </w:t>
      </w:r>
      <w:r w:rsidRPr="000C18A6">
        <w:rPr>
          <w:rStyle w:val="Xref"/>
          <w:rPrChange w:id="41" w:author="Audrey Doyle" w:date="2025-09-10T10:08:00Z" w16du:dateUtc="2025-09-10T14:08:00Z">
            <w:rPr/>
          </w:rPrChange>
        </w:rPr>
        <w:t>“</w:t>
      </w:r>
      <w:r w:rsidR="00971C8D" w:rsidRPr="000C18A6">
        <w:rPr>
          <w:rStyle w:val="Xref"/>
        </w:rPr>
        <w:t>Redirecting</w:t>
      </w:r>
      <w:r w:rsidRPr="000C18A6">
        <w:rPr>
          <w:rStyle w:val="Xref"/>
        </w:rPr>
        <w:t xml:space="preserve"> Errors to Standard Error</w:t>
      </w:r>
      <w:r w:rsidRPr="000C18A6">
        <w:rPr>
          <w:rStyle w:val="Xref"/>
          <w:rPrChange w:id="42" w:author="Audrey Doyle" w:date="2025-09-10T10:08:00Z" w16du:dateUtc="2025-09-10T14:08:00Z">
            <w:rPr/>
          </w:rPrChange>
        </w:rPr>
        <w:t xml:space="preserve">” on </w:t>
      </w:r>
      <w:r w:rsidRPr="000C18A6">
        <w:rPr>
          <w:rStyle w:val="Xref"/>
        </w:rPr>
        <w:t>page</w:t>
      </w:r>
      <w:r w:rsidR="00705EF8">
        <w:rPr>
          <w:rStyle w:val="Xref"/>
        </w:rPr>
        <w:t> </w:t>
      </w:r>
      <w:r>
        <w:rPr>
          <w:rStyle w:val="Xref"/>
        </w:rPr>
        <w:t>XX</w:t>
      </w:r>
      <w:r>
        <w:t>.</w:t>
      </w:r>
    </w:p>
    <w:p w14:paraId="41567810" w14:textId="77777777" w:rsidR="008F6C7C" w:rsidRDefault="00000000">
      <w:pPr>
        <w:pStyle w:val="Body"/>
      </w:pPr>
      <w:r>
        <w:t xml:space="preserve">Here’s an example where we’re interested in the value that gets assigned to the </w:t>
      </w:r>
      <w:r>
        <w:rPr>
          <w:rStyle w:val="Literal"/>
        </w:rPr>
        <w:t>width</w:t>
      </w:r>
      <w:r>
        <w:t xml:space="preserve"> field, as well as the value of the whole struct in </w:t>
      </w:r>
      <w:r>
        <w:rPr>
          <w:rStyle w:val="Literal"/>
        </w:rPr>
        <w:t>rect1</w:t>
      </w:r>
      <w:r>
        <w:t>:</w:t>
      </w:r>
    </w:p>
    <w:p w14:paraId="2D48DC13" w14:textId="77777777" w:rsidR="008F6C7C" w:rsidRDefault="00000000">
      <w:pPr>
        <w:pStyle w:val="CodeLabel"/>
      </w:pPr>
      <w:r>
        <w:t>src/main.rs</w:t>
      </w:r>
    </w:p>
    <w:p w14:paraId="5F2F8BB5" w14:textId="77777777" w:rsidR="008F6C7C" w:rsidRDefault="00000000">
      <w:pPr>
        <w:pStyle w:val="Code"/>
      </w:pPr>
      <w:r>
        <w:rPr>
          <w:rStyle w:val="LiteralGray"/>
        </w:rPr>
        <w:t>#[derive(Debug)]</w:t>
      </w:r>
    </w:p>
    <w:p w14:paraId="3E0F918B" w14:textId="77777777" w:rsidR="008F6C7C" w:rsidRDefault="00000000">
      <w:pPr>
        <w:pStyle w:val="Code"/>
      </w:pPr>
      <w:r>
        <w:rPr>
          <w:rStyle w:val="LiteralGray"/>
        </w:rPr>
        <w:t>struct Rectangle {</w:t>
      </w:r>
    </w:p>
    <w:p w14:paraId="764F65D2" w14:textId="77777777" w:rsidR="008F6C7C" w:rsidRDefault="00000000">
      <w:pPr>
        <w:pStyle w:val="Code"/>
      </w:pPr>
      <w:r>
        <w:rPr>
          <w:rStyle w:val="LiteralGray"/>
        </w:rPr>
        <w:t xml:space="preserve">    width: u32,</w:t>
      </w:r>
    </w:p>
    <w:p w14:paraId="5F0231CF" w14:textId="77777777" w:rsidR="008F6C7C" w:rsidRDefault="00000000">
      <w:pPr>
        <w:pStyle w:val="Code"/>
      </w:pPr>
      <w:r>
        <w:rPr>
          <w:rStyle w:val="LiteralGray"/>
        </w:rPr>
        <w:t xml:space="preserve">    height: u32,</w:t>
      </w:r>
    </w:p>
    <w:p w14:paraId="723DAA16" w14:textId="77777777" w:rsidR="008F6C7C" w:rsidRDefault="00000000">
      <w:pPr>
        <w:pStyle w:val="Code"/>
      </w:pPr>
      <w:r>
        <w:rPr>
          <w:rStyle w:val="LiteralGray"/>
        </w:rPr>
        <w:t>}</w:t>
      </w:r>
    </w:p>
    <w:p w14:paraId="42B310AB" w14:textId="77777777" w:rsidR="008F6C7C" w:rsidRDefault="008F6C7C">
      <w:pPr>
        <w:pStyle w:val="Code"/>
      </w:pPr>
    </w:p>
    <w:p w14:paraId="6A934191" w14:textId="77777777" w:rsidR="008F6C7C" w:rsidRDefault="00000000">
      <w:pPr>
        <w:pStyle w:val="Code"/>
      </w:pPr>
      <w:r>
        <w:rPr>
          <w:rStyle w:val="LiteralGray"/>
        </w:rPr>
        <w:t>fn main() {</w:t>
      </w:r>
    </w:p>
    <w:p w14:paraId="2E474286" w14:textId="77777777" w:rsidR="008F6C7C" w:rsidRDefault="00000000">
      <w:pPr>
        <w:pStyle w:val="Code"/>
      </w:pPr>
      <w:r>
        <w:t xml:space="preserve">    let scale = 2;</w:t>
      </w:r>
    </w:p>
    <w:p w14:paraId="7ECFE944" w14:textId="77777777" w:rsidR="008F6C7C" w:rsidRDefault="00000000">
      <w:pPr>
        <w:pStyle w:val="Code"/>
      </w:pPr>
      <w:r>
        <w:t xml:space="preserve">    let rect1 = Rectangle {</w:t>
      </w:r>
    </w:p>
    <w:p w14:paraId="0934C6B3" w14:textId="77777777" w:rsidR="008F6C7C" w:rsidRDefault="00000000">
      <w:pPr>
        <w:pStyle w:val="Code"/>
      </w:pPr>
      <w:r>
        <w:t xml:space="preserve">      </w:t>
      </w:r>
      <w:r>
        <w:rPr>
          <w:rStyle w:val="CodeAnnotation"/>
        </w:rPr>
        <w:t>1</w:t>
      </w:r>
      <w:r>
        <w:t xml:space="preserve"> width: dbg!(30 * scale),</w:t>
      </w:r>
    </w:p>
    <w:p w14:paraId="48B77135" w14:textId="77777777" w:rsidR="008F6C7C" w:rsidRDefault="00000000">
      <w:pPr>
        <w:pStyle w:val="Code"/>
      </w:pPr>
      <w:r>
        <w:t xml:space="preserve">        height: 50,</w:t>
      </w:r>
    </w:p>
    <w:p w14:paraId="407ED03A" w14:textId="77777777" w:rsidR="008F6C7C" w:rsidRDefault="00000000">
      <w:pPr>
        <w:pStyle w:val="Code"/>
      </w:pPr>
      <w:r>
        <w:t xml:space="preserve">    };</w:t>
      </w:r>
    </w:p>
    <w:p w14:paraId="5C070FF8" w14:textId="77777777" w:rsidR="008F6C7C" w:rsidRDefault="008F6C7C">
      <w:pPr>
        <w:pStyle w:val="Code"/>
      </w:pPr>
    </w:p>
    <w:p w14:paraId="15FC8133" w14:textId="77777777" w:rsidR="008F6C7C" w:rsidRDefault="00000000">
      <w:pPr>
        <w:pStyle w:val="Code"/>
      </w:pPr>
      <w:r>
        <w:t xml:space="preserve">  </w:t>
      </w:r>
      <w:r>
        <w:rPr>
          <w:rStyle w:val="CodeAnnotation"/>
        </w:rPr>
        <w:t>2</w:t>
      </w:r>
      <w:r>
        <w:t xml:space="preserve"> dbg!(&amp;rect1);</w:t>
      </w:r>
    </w:p>
    <w:p w14:paraId="12F54EC8" w14:textId="77777777" w:rsidR="008F6C7C" w:rsidRDefault="00000000">
      <w:pPr>
        <w:pStyle w:val="Code"/>
      </w:pPr>
      <w:r>
        <w:rPr>
          <w:rStyle w:val="LiteralGray"/>
        </w:rPr>
        <w:t>}</w:t>
      </w:r>
    </w:p>
    <w:p w14:paraId="67DC0C8B" w14:textId="77777777" w:rsidR="008F6C7C" w:rsidRDefault="00000000">
      <w:pPr>
        <w:pStyle w:val="Body"/>
      </w:pPr>
      <w:r>
        <w:t xml:space="preserve">We can put </w:t>
      </w:r>
      <w:r>
        <w:rPr>
          <w:rStyle w:val="Literal"/>
        </w:rPr>
        <w:t>dbg!</w:t>
      </w:r>
      <w:r>
        <w:t xml:space="preserve"> around the expression </w:t>
      </w:r>
      <w:r>
        <w:rPr>
          <w:rStyle w:val="Literal"/>
        </w:rPr>
        <w:t>30 * scale</w:t>
      </w:r>
      <w:r>
        <w:t> </w:t>
      </w:r>
      <w:r>
        <w:rPr>
          <w:rStyle w:val="CodeAnnotation"/>
        </w:rPr>
        <w:t>1</w:t>
      </w:r>
      <w:r>
        <w:t xml:space="preserve"> and, because </w:t>
      </w:r>
      <w:r>
        <w:rPr>
          <w:rStyle w:val="Literal"/>
        </w:rPr>
        <w:t>dbg!</w:t>
      </w:r>
      <w:r>
        <w:t xml:space="preserve"> returns ownership of the expression’s value, the </w:t>
      </w:r>
      <w:r>
        <w:rPr>
          <w:rStyle w:val="Literal"/>
        </w:rPr>
        <w:t>width</w:t>
      </w:r>
      <w:r>
        <w:t xml:space="preserve"> field will get the same value as if we didn’t have the </w:t>
      </w:r>
      <w:r>
        <w:rPr>
          <w:rStyle w:val="Literal"/>
        </w:rPr>
        <w:t>dbg!</w:t>
      </w:r>
      <w:r>
        <w:t xml:space="preserve"> </w:t>
      </w:r>
      <w:r>
        <w:lastRenderedPageBreak/>
        <w:t xml:space="preserve">call there. We don’t want </w:t>
      </w:r>
      <w:r>
        <w:rPr>
          <w:rStyle w:val="Literal"/>
        </w:rPr>
        <w:t>dbg!</w:t>
      </w:r>
      <w:r>
        <w:t xml:space="preserve"> to take ownership of </w:t>
      </w:r>
      <w:r>
        <w:rPr>
          <w:rStyle w:val="Literal"/>
        </w:rPr>
        <w:t>rect1</w:t>
      </w:r>
      <w:r>
        <w:t xml:space="preserve">, so we use a reference to </w:t>
      </w:r>
      <w:r>
        <w:rPr>
          <w:rStyle w:val="Literal"/>
        </w:rPr>
        <w:t>rect1</w:t>
      </w:r>
      <w:r>
        <w:t xml:space="preserve"> in the next call </w:t>
      </w:r>
      <w:r>
        <w:rPr>
          <w:rStyle w:val="CodeAnnotation"/>
        </w:rPr>
        <w:t>2</w:t>
      </w:r>
      <w:r>
        <w:t>. Here’s what the output of this example looks like:</w:t>
      </w:r>
    </w:p>
    <w:p w14:paraId="7FDA320B" w14:textId="38ACDB24" w:rsidR="008F6C7C" w:rsidRPr="00A03F88" w:rsidRDefault="00A03F88" w:rsidP="00A03F88">
      <w:pPr>
        <w:pStyle w:val="Code"/>
      </w:pPr>
      <w:r w:rsidRPr="00A03F88">
        <w:t>[src/main.rs:10:16] 30 * scale = 60</w:t>
      </w:r>
    </w:p>
    <w:p w14:paraId="70BED25E" w14:textId="7264D015" w:rsidR="008F6C7C" w:rsidRPr="00A03F88" w:rsidRDefault="00A03F88" w:rsidP="00A03F88">
      <w:pPr>
        <w:pStyle w:val="Code"/>
      </w:pPr>
      <w:r w:rsidRPr="00D50861">
        <w:t>[src/main.rs:14:5]</w:t>
      </w:r>
      <w:r w:rsidRPr="00A03F88">
        <w:t xml:space="preserve"> &amp;rect1 = Rectangle {</w:t>
      </w:r>
    </w:p>
    <w:p w14:paraId="63996272" w14:textId="77777777" w:rsidR="008F6C7C" w:rsidRPr="00A03F88" w:rsidRDefault="00000000" w:rsidP="00A03F88">
      <w:pPr>
        <w:pStyle w:val="Code"/>
      </w:pPr>
      <w:r w:rsidRPr="00A03F88">
        <w:t xml:space="preserve">    width: 60,</w:t>
      </w:r>
    </w:p>
    <w:p w14:paraId="0E62AAD3" w14:textId="77777777" w:rsidR="008F6C7C" w:rsidRPr="00A03F88" w:rsidRDefault="00000000" w:rsidP="00A03F88">
      <w:pPr>
        <w:pStyle w:val="Code"/>
      </w:pPr>
      <w:r w:rsidRPr="00A03F88">
        <w:t xml:space="preserve">    height: 50,</w:t>
      </w:r>
    </w:p>
    <w:p w14:paraId="7A401A58" w14:textId="77777777" w:rsidR="008F6C7C" w:rsidRPr="00A03F88" w:rsidRDefault="00000000" w:rsidP="00A03F88">
      <w:pPr>
        <w:pStyle w:val="Code"/>
      </w:pPr>
      <w:r w:rsidRPr="00A03F88">
        <w:t>}</w:t>
      </w:r>
    </w:p>
    <w:p w14:paraId="083F9CEE" w14:textId="384C7FE8" w:rsidR="008F6C7C" w:rsidRDefault="00000000">
      <w:pPr>
        <w:pStyle w:val="Body"/>
      </w:pPr>
      <w:r>
        <w:t>We can see the first bit of output came from </w:t>
      </w:r>
      <w:del w:id="43" w:author="Eva Morrow" w:date="2025-06-26T12:17:00Z">
        <w:r w:rsidDel="001A5F13">
          <w:rPr>
            <w:rStyle w:val="CodeAnnotation"/>
          </w:rPr>
          <w:delText>1</w:delText>
        </w:r>
        <w:r w:rsidDel="001A5F13">
          <w:delText xml:space="preserve"> </w:delText>
        </w:r>
      </w:del>
      <w:r>
        <w:t xml:space="preserve">where we’re debugging the expression </w:t>
      </w:r>
      <w:r>
        <w:rPr>
          <w:rStyle w:val="Literal"/>
        </w:rPr>
        <w:t>30 * scale</w:t>
      </w:r>
      <w:ins w:id="44" w:author="Audrey Doyle" w:date="2025-09-10T10:10:00Z" w16du:dateUtc="2025-09-10T14:10:00Z">
        <w:r w:rsidR="000C18A6">
          <w:t> </w:t>
        </w:r>
      </w:ins>
      <w:ins w:id="45" w:author="Eva Morrow" w:date="2025-06-26T12:17:00Z">
        <w:del w:id="46" w:author="Audrey Doyle" w:date="2025-09-10T10:10:00Z" w16du:dateUtc="2025-09-10T14:10:00Z">
          <w:r w:rsidR="001A5F13" w:rsidRPr="001A5F13" w:rsidDel="000C18A6">
            <w:delText xml:space="preserve"> </w:delText>
          </w:r>
        </w:del>
        <w:r w:rsidR="001A5F13">
          <w:rPr>
            <w:rStyle w:val="CodeAnnotation"/>
          </w:rPr>
          <w:t>1</w:t>
        </w:r>
      </w:ins>
      <w:r>
        <w:t xml:space="preserve">, and its resultant value is </w:t>
      </w:r>
      <w:r>
        <w:rPr>
          <w:rStyle w:val="Literal"/>
        </w:rPr>
        <w:t>60</w:t>
      </w:r>
      <w:r>
        <w:t xml:space="preserve"> (the </w:t>
      </w:r>
      <w:r>
        <w:rPr>
          <w:rStyle w:val="Literal"/>
        </w:rPr>
        <w:t>Debug</w:t>
      </w:r>
      <w:r>
        <w:t xml:space="preserve"> formatting implemented for integers is to print only their value). The </w:t>
      </w:r>
      <w:r>
        <w:rPr>
          <w:rStyle w:val="Literal"/>
        </w:rPr>
        <w:t>dbg!</w:t>
      </w:r>
      <w:r>
        <w:t xml:space="preserve"> call</w:t>
      </w:r>
      <w:ins w:id="47" w:author="Audrey Doyle" w:date="2025-09-10T10:10:00Z" w16du:dateUtc="2025-09-10T14:10:00Z">
        <w:r w:rsidR="000C18A6">
          <w:t> </w:t>
        </w:r>
      </w:ins>
      <w:del w:id="48" w:author="Audrey Doyle" w:date="2025-09-10T10:10:00Z" w16du:dateUtc="2025-09-10T14:10:00Z">
        <w:r w:rsidDel="000C18A6">
          <w:delText xml:space="preserve"> </w:delText>
        </w:r>
      </w:del>
      <w:del w:id="49" w:author="Eva Morrow" w:date="2025-06-26T12:18:00Z">
        <w:r w:rsidDel="001A5F13">
          <w:delText>at </w:delText>
        </w:r>
      </w:del>
      <w:r>
        <w:rPr>
          <w:rStyle w:val="CodeAnnotation"/>
        </w:rPr>
        <w:t>2</w:t>
      </w:r>
      <w:r>
        <w:t xml:space="preserve"> outputs the value of </w:t>
      </w:r>
      <w:r>
        <w:rPr>
          <w:rStyle w:val="Literal"/>
        </w:rPr>
        <w:t>&amp;rect1</w:t>
      </w:r>
      <w:r>
        <w:t xml:space="preserve">, which is the </w:t>
      </w:r>
      <w:r>
        <w:rPr>
          <w:rStyle w:val="Literal"/>
        </w:rPr>
        <w:t>Rectangle</w:t>
      </w:r>
      <w:r>
        <w:t xml:space="preserve"> struct. This output uses the pretty </w:t>
      </w:r>
      <w:r>
        <w:rPr>
          <w:rStyle w:val="Literal"/>
        </w:rPr>
        <w:t>Debug</w:t>
      </w:r>
      <w:r>
        <w:t xml:space="preserve"> formatting of the </w:t>
      </w:r>
      <w:r>
        <w:rPr>
          <w:rStyle w:val="Literal"/>
        </w:rPr>
        <w:t>Rectangle</w:t>
      </w:r>
      <w:r>
        <w:t xml:space="preserve"> type. The </w:t>
      </w:r>
      <w:r>
        <w:rPr>
          <w:rStyle w:val="Literal"/>
        </w:rPr>
        <w:t>dbg!</w:t>
      </w:r>
      <w:r>
        <w:t xml:space="preserve"> macro can be really helpful when you’re trying to figure out what your code is doing!</w:t>
      </w:r>
    </w:p>
    <w:p w14:paraId="0B740CCA" w14:textId="194B724A" w:rsidR="008F6C7C" w:rsidRDefault="00000000">
      <w:pPr>
        <w:pStyle w:val="Body"/>
      </w:pPr>
      <w:r>
        <w:t xml:space="preserve">In addition to the </w:t>
      </w:r>
      <w:r>
        <w:rPr>
          <w:rStyle w:val="Literal"/>
        </w:rPr>
        <w:t>Debug</w:t>
      </w:r>
      <w:r>
        <w:t xml:space="preserve"> trait, Rust has provided a number of traits for us to use with the </w:t>
      </w:r>
      <w:r>
        <w:rPr>
          <w:rStyle w:val="Literal"/>
        </w:rPr>
        <w:t>derive</w:t>
      </w:r>
      <w:r>
        <w:t xml:space="preserve"> attribute that can add useful behavior to our custom types. Those traits and their behaviors are listed in </w:t>
      </w:r>
      <w:r>
        <w:rPr>
          <w:rStyle w:val="Xref"/>
        </w:rPr>
        <w:t>Appendix</w:t>
      </w:r>
      <w:r w:rsidR="00705EF8">
        <w:rPr>
          <w:rStyle w:val="Xref"/>
        </w:rPr>
        <w:t> </w:t>
      </w:r>
      <w:r>
        <w:rPr>
          <w:rStyle w:val="Xref"/>
        </w:rPr>
        <w:t>C</w:t>
      </w:r>
      <w:r>
        <w:t xml:space="preserve">. We’ll cover how to implement these traits with custom behavior as well as how to create your own traits in </w:t>
      </w:r>
      <w:r>
        <w:rPr>
          <w:rStyle w:val="Xref"/>
        </w:rPr>
        <w:t>Chapter</w:t>
      </w:r>
      <w:r w:rsidR="00705EF8">
        <w:rPr>
          <w:rStyle w:val="Xref"/>
        </w:rPr>
        <w:t> </w:t>
      </w:r>
      <w:r>
        <w:rPr>
          <w:rStyle w:val="Xref"/>
        </w:rPr>
        <w:t>10</w:t>
      </w:r>
      <w:r>
        <w:t xml:space="preserve">. There are also many attributes other than </w:t>
      </w:r>
      <w:r>
        <w:rPr>
          <w:rStyle w:val="Literal"/>
        </w:rPr>
        <w:t>derive</w:t>
      </w:r>
      <w:r>
        <w:t xml:space="preserve">; for more information, see the “Attributes” section of the Rust Reference at </w:t>
      </w:r>
      <w:r>
        <w:rPr>
          <w:rStyle w:val="LinkURL"/>
        </w:rPr>
        <w:t>https://doc.rust-lang.org/reference/attributes.html</w:t>
      </w:r>
      <w:r>
        <w:t>.</w:t>
      </w:r>
    </w:p>
    <w:p w14:paraId="7E1B48F1" w14:textId="6B6DC5CF" w:rsidR="008F6C7C" w:rsidRDefault="00000000">
      <w:pPr>
        <w:pStyle w:val="Body"/>
      </w:pPr>
      <w:r>
        <w:t xml:space="preserve">Our </w:t>
      </w:r>
      <w:r>
        <w:rPr>
          <w:rStyle w:val="Literal"/>
        </w:rPr>
        <w:t>area</w:t>
      </w:r>
      <w:r>
        <w:t xml:space="preserve"> function is very specific: </w:t>
      </w:r>
      <w:del w:id="50" w:author="Audrey Doyle" w:date="2025-09-10T10:11:00Z" w16du:dateUtc="2025-09-10T14:11:00Z">
        <w:r w:rsidDel="000C18A6">
          <w:delText xml:space="preserve">it </w:delText>
        </w:r>
      </w:del>
      <w:ins w:id="51" w:author="Audrey Doyle" w:date="2025-09-10T10:11:00Z" w16du:dateUtc="2025-09-10T14:11:00Z">
        <w:r w:rsidR="000C18A6">
          <w:t>I</w:t>
        </w:r>
        <w:r w:rsidR="000C18A6">
          <w:t xml:space="preserve">t </w:t>
        </w:r>
      </w:ins>
      <w:r>
        <w:t xml:space="preserve">only computes the area of rectangles. It would be helpful to tie this behavior more closely to our </w:t>
      </w:r>
      <w:r>
        <w:rPr>
          <w:rStyle w:val="Literal"/>
        </w:rPr>
        <w:t>Rectangle</w:t>
      </w:r>
      <w:r>
        <w:t xml:space="preserve"> struct because it won’t work with any other type. Let’s look at how we can continue to refactor this code by turning the </w:t>
      </w:r>
      <w:r>
        <w:rPr>
          <w:rStyle w:val="Literal"/>
        </w:rPr>
        <w:t>area</w:t>
      </w:r>
      <w:r>
        <w:t xml:space="preserve"> function into an </w:t>
      </w:r>
      <w:r>
        <w:rPr>
          <w:rStyle w:val="Literal"/>
        </w:rPr>
        <w:t>area</w:t>
      </w:r>
      <w:r>
        <w:t xml:space="preserve"> </w:t>
      </w:r>
      <w:r w:rsidRPr="000C18A6">
        <w:rPr>
          <w:rPrChange w:id="52" w:author="Audrey Doyle" w:date="2025-09-10T10:11:00Z" w16du:dateUtc="2025-09-10T14:11:00Z">
            <w:rPr>
              <w:rStyle w:val="Italic"/>
            </w:rPr>
          </w:rPrChange>
        </w:rPr>
        <w:t>method</w:t>
      </w:r>
      <w:r>
        <w:t xml:space="preserve"> defined on our </w:t>
      </w:r>
      <w:r>
        <w:rPr>
          <w:rStyle w:val="Literal"/>
        </w:rPr>
        <w:t>Rectangle</w:t>
      </w:r>
      <w:r>
        <w:t xml:space="preserve"> type.</w:t>
      </w:r>
    </w:p>
    <w:p w14:paraId="77CA4227" w14:textId="06F6DB4F" w:rsidR="008F6C7C" w:rsidRDefault="00000000">
      <w:pPr>
        <w:pStyle w:val="HeadA"/>
        <w:spacing w:before="340"/>
      </w:pPr>
      <w:r>
        <w:fldChar w:fldCharType="begin"/>
      </w:r>
      <w:r>
        <w:instrText xml:space="preserve"> XE "methods:defined on structs" </w:instrText>
      </w:r>
      <w:r>
        <w:fldChar w:fldCharType="end"/>
      </w:r>
      <w:bookmarkStart w:id="53" w:name="_Toc206163712"/>
      <w:r>
        <w:t>Method</w:t>
      </w:r>
      <w:r w:rsidR="00B86BC2">
        <w:t>s</w:t>
      </w:r>
      <w:bookmarkEnd w:id="53"/>
    </w:p>
    <w:p w14:paraId="2558D512" w14:textId="3CA8A7CF" w:rsidR="008F6C7C" w:rsidRDefault="00000000">
      <w:pPr>
        <w:pStyle w:val="Body"/>
      </w:pPr>
      <w:r w:rsidRPr="000C18A6">
        <w:rPr>
          <w:rPrChange w:id="54" w:author="Audrey Doyle" w:date="2025-09-10T10:11:00Z" w16du:dateUtc="2025-09-10T14:11:00Z">
            <w:rPr>
              <w:rStyle w:val="Italic"/>
            </w:rPr>
          </w:rPrChange>
        </w:rPr>
        <w:t>Methods</w:t>
      </w:r>
      <w:r>
        <w:t xml:space="preserve"> are similar to functions: </w:t>
      </w:r>
      <w:del w:id="55" w:author="Audrey Doyle" w:date="2025-09-10T10:11:00Z" w16du:dateUtc="2025-09-10T14:11:00Z">
        <w:r w:rsidDel="000C18A6">
          <w:delText xml:space="preserve">we </w:delText>
        </w:r>
      </w:del>
      <w:ins w:id="56" w:author="Audrey Doyle" w:date="2025-09-10T10:11:00Z" w16du:dateUtc="2025-09-10T14:11:00Z">
        <w:r w:rsidR="000C18A6">
          <w:t>W</w:t>
        </w:r>
        <w:r w:rsidR="000C18A6">
          <w:t xml:space="preserve">e </w:t>
        </w:r>
      </w:ins>
      <w:r>
        <w:t xml:space="preserve">declare them with the </w:t>
      </w:r>
      <w:r>
        <w:rPr>
          <w:rStyle w:val="Literal"/>
        </w:rPr>
        <w:t>fn</w:t>
      </w:r>
      <w:r>
        <w:t xml:space="preserve"> keyword and a name, they can have parameters and a return value, and they contain some code that’s run when the method is called from somewhere else. Unlike functions, methods are defined within the context of a struct (or an enum or a trait object, which we cover in </w:t>
      </w:r>
      <w:r>
        <w:rPr>
          <w:rStyle w:val="Xref"/>
        </w:rPr>
        <w:t>Chapter</w:t>
      </w:r>
      <w:r w:rsidR="00705EF8">
        <w:rPr>
          <w:rStyle w:val="Xref"/>
        </w:rPr>
        <w:t> </w:t>
      </w:r>
      <w:r>
        <w:rPr>
          <w:rStyle w:val="Xref"/>
        </w:rPr>
        <w:t>6</w:t>
      </w:r>
      <w:r>
        <w:t xml:space="preserve"> and </w:t>
      </w:r>
      <w:r>
        <w:rPr>
          <w:rStyle w:val="Xref"/>
        </w:rPr>
        <w:t>Chapter</w:t>
      </w:r>
      <w:r w:rsidR="00705EF8">
        <w:rPr>
          <w:rStyle w:val="Xref"/>
        </w:rPr>
        <w:t> </w:t>
      </w:r>
      <w:r>
        <w:rPr>
          <w:rStyle w:val="Xref"/>
        </w:rPr>
        <w:t>18</w:t>
      </w:r>
      <w:r>
        <w:t xml:space="preserve">, respectively), and their first parameter is always </w:t>
      </w:r>
      <w:r>
        <w:fldChar w:fldCharType="begin"/>
      </w:r>
      <w:r>
        <w:instrText xml:space="preserve"> XE "self parameter" </w:instrText>
      </w:r>
      <w:r>
        <w:fldChar w:fldCharType="end"/>
      </w:r>
      <w:r>
        <w:rPr>
          <w:rStyle w:val="Literal"/>
        </w:rPr>
        <w:t>self</w:t>
      </w:r>
      <w:r>
        <w:t>, which represents the instance of the struct the method is being called on.</w:t>
      </w:r>
    </w:p>
    <w:p w14:paraId="5BF2D39A" w14:textId="002DA316" w:rsidR="008F6C7C" w:rsidRDefault="00000000">
      <w:pPr>
        <w:pStyle w:val="HeadB"/>
        <w:spacing w:before="200"/>
      </w:pPr>
      <w:r>
        <w:lastRenderedPageBreak/>
        <w:fldChar w:fldCharType="begin"/>
      </w:r>
      <w:r>
        <w:instrText xml:space="preserve"> XE "impl keyword:for defining methods" </w:instrText>
      </w:r>
      <w:r>
        <w:fldChar w:fldCharType="end"/>
      </w:r>
      <w:bookmarkStart w:id="57" w:name="_Toc206163713"/>
      <w:r w:rsidR="00B86BC2">
        <w:t>Method Syntax</w:t>
      </w:r>
      <w:bookmarkEnd w:id="57"/>
    </w:p>
    <w:p w14:paraId="0DACA067" w14:textId="77777777" w:rsidR="008F6C7C" w:rsidRDefault="00000000">
      <w:pPr>
        <w:pStyle w:val="Body"/>
      </w:pPr>
      <w:r>
        <w:t xml:space="preserve">Let’s change the </w:t>
      </w:r>
      <w:r>
        <w:rPr>
          <w:rStyle w:val="Literal"/>
        </w:rPr>
        <w:t>area</w:t>
      </w:r>
      <w:r>
        <w:t xml:space="preserve"> function that has a </w:t>
      </w:r>
      <w:r>
        <w:rPr>
          <w:rStyle w:val="Literal"/>
        </w:rPr>
        <w:t>Rectangle</w:t>
      </w:r>
      <w:r>
        <w:t xml:space="preserve"> instance as a parameter and instead make an </w:t>
      </w:r>
      <w:r>
        <w:rPr>
          <w:rStyle w:val="Literal"/>
        </w:rPr>
        <w:t>area</w:t>
      </w:r>
      <w:r>
        <w:t xml:space="preserve"> method defined on the </w:t>
      </w:r>
      <w:r>
        <w:rPr>
          <w:rStyle w:val="Literal"/>
        </w:rPr>
        <w:t>Rectangle</w:t>
      </w:r>
      <w:r>
        <w:t xml:space="preserve"> struct, as shown in Listing 5-13.</w:t>
      </w:r>
    </w:p>
    <w:p w14:paraId="329240A6" w14:textId="77777777" w:rsidR="008F6C7C" w:rsidRDefault="00000000">
      <w:pPr>
        <w:pStyle w:val="CodeLabel"/>
      </w:pPr>
      <w:r>
        <w:t>src/main.rs</w:t>
      </w:r>
    </w:p>
    <w:p w14:paraId="2FC6E0BF" w14:textId="77777777" w:rsidR="008F6C7C" w:rsidRDefault="00000000">
      <w:pPr>
        <w:pStyle w:val="Code"/>
      </w:pPr>
      <w:r>
        <w:rPr>
          <w:rStyle w:val="LiteralGray"/>
        </w:rPr>
        <w:t>#[derive(Debug)]</w:t>
      </w:r>
    </w:p>
    <w:p w14:paraId="7BA8BAF4" w14:textId="77777777" w:rsidR="008F6C7C" w:rsidRDefault="00000000">
      <w:pPr>
        <w:pStyle w:val="Code"/>
      </w:pPr>
      <w:r>
        <w:rPr>
          <w:rStyle w:val="LiteralGray"/>
        </w:rPr>
        <w:t>struct Rectangle {</w:t>
      </w:r>
    </w:p>
    <w:p w14:paraId="13190BFE" w14:textId="77777777" w:rsidR="008F6C7C" w:rsidRDefault="00000000">
      <w:pPr>
        <w:pStyle w:val="Code"/>
      </w:pPr>
      <w:r>
        <w:rPr>
          <w:rStyle w:val="LiteralGray"/>
        </w:rPr>
        <w:t xml:space="preserve">    width: u32,</w:t>
      </w:r>
    </w:p>
    <w:p w14:paraId="42EDD196" w14:textId="77777777" w:rsidR="008F6C7C" w:rsidRDefault="00000000">
      <w:pPr>
        <w:pStyle w:val="Code"/>
      </w:pPr>
      <w:r>
        <w:rPr>
          <w:rStyle w:val="LiteralGray"/>
        </w:rPr>
        <w:t xml:space="preserve">    height: u32,</w:t>
      </w:r>
    </w:p>
    <w:p w14:paraId="388E37D1" w14:textId="77777777" w:rsidR="008F6C7C" w:rsidRDefault="00000000">
      <w:pPr>
        <w:pStyle w:val="Code"/>
      </w:pPr>
      <w:r>
        <w:rPr>
          <w:rStyle w:val="LiteralGray"/>
        </w:rPr>
        <w:t>}</w:t>
      </w:r>
    </w:p>
    <w:p w14:paraId="43001BFA" w14:textId="77777777" w:rsidR="008F6C7C" w:rsidRDefault="008F6C7C">
      <w:pPr>
        <w:pStyle w:val="Code"/>
      </w:pPr>
    </w:p>
    <w:p w14:paraId="763E117F" w14:textId="77777777" w:rsidR="008F6C7C" w:rsidRDefault="00000000">
      <w:pPr>
        <w:pStyle w:val="CodeAnnotated"/>
      </w:pPr>
      <w:r>
        <w:rPr>
          <w:rStyle w:val="CodeAnnotation"/>
        </w:rPr>
        <w:t>1</w:t>
      </w:r>
      <w:r>
        <w:t xml:space="preserve"> impl Rectangle {</w:t>
      </w:r>
    </w:p>
    <w:p w14:paraId="46322082" w14:textId="77777777" w:rsidR="008F6C7C" w:rsidRDefault="00000000">
      <w:pPr>
        <w:pStyle w:val="Code"/>
      </w:pPr>
      <w:r>
        <w:t xml:space="preserve">  </w:t>
      </w:r>
      <w:r>
        <w:rPr>
          <w:rStyle w:val="CodeAnnotation"/>
        </w:rPr>
        <w:t>2</w:t>
      </w:r>
      <w:r>
        <w:t xml:space="preserve"> fn area(&amp;self) -&gt; u32 {</w:t>
      </w:r>
    </w:p>
    <w:p w14:paraId="0C16004F" w14:textId="77777777" w:rsidR="008F6C7C" w:rsidRDefault="00000000">
      <w:pPr>
        <w:pStyle w:val="Code"/>
      </w:pPr>
      <w:r>
        <w:t xml:space="preserve">        self.width * self.height</w:t>
      </w:r>
    </w:p>
    <w:p w14:paraId="43168B73" w14:textId="77777777" w:rsidR="008F6C7C" w:rsidRDefault="00000000">
      <w:pPr>
        <w:pStyle w:val="Code"/>
      </w:pPr>
      <w:r>
        <w:t xml:space="preserve">    }</w:t>
      </w:r>
    </w:p>
    <w:p w14:paraId="52F08FD2" w14:textId="77777777" w:rsidR="008F6C7C" w:rsidRDefault="00000000">
      <w:pPr>
        <w:pStyle w:val="Code"/>
      </w:pPr>
      <w:r>
        <w:t>}</w:t>
      </w:r>
    </w:p>
    <w:p w14:paraId="71CA4B58" w14:textId="77777777" w:rsidR="008F6C7C" w:rsidRDefault="008F6C7C">
      <w:pPr>
        <w:pStyle w:val="Code"/>
      </w:pPr>
    </w:p>
    <w:p w14:paraId="78B969EC" w14:textId="77777777" w:rsidR="008F6C7C" w:rsidRDefault="00000000">
      <w:pPr>
        <w:pStyle w:val="Code"/>
      </w:pPr>
      <w:r>
        <w:rPr>
          <w:rStyle w:val="LiteralGray"/>
        </w:rPr>
        <w:t>fn main() {</w:t>
      </w:r>
    </w:p>
    <w:p w14:paraId="7C2185C8" w14:textId="77777777" w:rsidR="008F6C7C" w:rsidRDefault="00000000">
      <w:pPr>
        <w:pStyle w:val="Code"/>
      </w:pPr>
      <w:r>
        <w:rPr>
          <w:rStyle w:val="LiteralGray"/>
        </w:rPr>
        <w:t xml:space="preserve">    let rect1 = Rectangle {</w:t>
      </w:r>
    </w:p>
    <w:p w14:paraId="2D163E05" w14:textId="77777777" w:rsidR="008F6C7C" w:rsidRDefault="00000000">
      <w:pPr>
        <w:pStyle w:val="Code"/>
      </w:pPr>
      <w:r>
        <w:rPr>
          <w:rStyle w:val="LiteralGray"/>
        </w:rPr>
        <w:t xml:space="preserve">        width: 30,</w:t>
      </w:r>
    </w:p>
    <w:p w14:paraId="4956231A" w14:textId="77777777" w:rsidR="008F6C7C" w:rsidRDefault="00000000">
      <w:pPr>
        <w:pStyle w:val="Code"/>
      </w:pPr>
      <w:r>
        <w:rPr>
          <w:rStyle w:val="LiteralGray"/>
        </w:rPr>
        <w:t xml:space="preserve">        height: 50,</w:t>
      </w:r>
    </w:p>
    <w:p w14:paraId="088D7BC2" w14:textId="77777777" w:rsidR="008F6C7C" w:rsidRDefault="00000000">
      <w:pPr>
        <w:pStyle w:val="Code"/>
      </w:pPr>
      <w:r>
        <w:rPr>
          <w:rStyle w:val="LiteralGray"/>
        </w:rPr>
        <w:t xml:space="preserve">    };</w:t>
      </w:r>
    </w:p>
    <w:p w14:paraId="36D176C0" w14:textId="77777777" w:rsidR="008F6C7C" w:rsidRDefault="008F6C7C">
      <w:pPr>
        <w:pStyle w:val="Code"/>
      </w:pPr>
    </w:p>
    <w:p w14:paraId="1CC58336" w14:textId="77777777" w:rsidR="008F6C7C" w:rsidRDefault="00000000">
      <w:pPr>
        <w:pStyle w:val="Code"/>
      </w:pPr>
      <w:r>
        <w:rPr>
          <w:rStyle w:val="LiteralGray"/>
        </w:rPr>
        <w:t xml:space="preserve">    println!(</w:t>
      </w:r>
    </w:p>
    <w:p w14:paraId="604771D4" w14:textId="77777777" w:rsidR="008F6C7C" w:rsidRDefault="00000000">
      <w:pPr>
        <w:pStyle w:val="Code"/>
      </w:pPr>
      <w:r>
        <w:rPr>
          <w:rStyle w:val="LiteralGray"/>
        </w:rPr>
        <w:t xml:space="preserve">        "The area of the rectangle is {} square pixels.",</w:t>
      </w:r>
    </w:p>
    <w:p w14:paraId="2FE6A93C" w14:textId="77777777" w:rsidR="008F6C7C" w:rsidRDefault="00000000">
      <w:pPr>
        <w:pStyle w:val="Code"/>
      </w:pPr>
      <w:r>
        <w:t xml:space="preserve">      </w:t>
      </w:r>
      <w:r>
        <w:rPr>
          <w:rStyle w:val="CodeAnnotation"/>
        </w:rPr>
        <w:t>3</w:t>
      </w:r>
      <w:r>
        <w:t xml:space="preserve"> rect1.area()</w:t>
      </w:r>
    </w:p>
    <w:p w14:paraId="3EF726C2" w14:textId="77777777" w:rsidR="008F6C7C" w:rsidRDefault="00000000">
      <w:pPr>
        <w:pStyle w:val="Code"/>
      </w:pPr>
      <w:r>
        <w:rPr>
          <w:rStyle w:val="LiteralGray"/>
        </w:rPr>
        <w:t xml:space="preserve">    );</w:t>
      </w:r>
    </w:p>
    <w:p w14:paraId="2A96B0A7" w14:textId="77777777" w:rsidR="008F6C7C" w:rsidRDefault="00000000">
      <w:pPr>
        <w:pStyle w:val="Code"/>
      </w:pPr>
      <w:r>
        <w:rPr>
          <w:rStyle w:val="LiteralGray"/>
        </w:rPr>
        <w:t>}</w:t>
      </w:r>
    </w:p>
    <w:p w14:paraId="7203B7C7" w14:textId="77777777" w:rsidR="008F6C7C" w:rsidRDefault="00000000">
      <w:pPr>
        <w:pStyle w:val="CodeListingCaption"/>
        <w:spacing w:after="80"/>
      </w:pPr>
      <w:r>
        <w:t xml:space="preserve">Defining an </w:t>
      </w:r>
      <w:r>
        <w:rPr>
          <w:rStyle w:val="Literal"/>
        </w:rPr>
        <w:t>area</w:t>
      </w:r>
      <w:r>
        <w:t xml:space="preserve"> method on the </w:t>
      </w:r>
      <w:r>
        <w:rPr>
          <w:rStyle w:val="Literal"/>
        </w:rPr>
        <w:t>Rectangle</w:t>
      </w:r>
      <w:r>
        <w:t xml:space="preserve"> struct</w:t>
      </w:r>
    </w:p>
    <w:p w14:paraId="13AE4794" w14:textId="6A4092AC" w:rsidR="008F6C7C" w:rsidRDefault="00000000">
      <w:pPr>
        <w:pStyle w:val="Body"/>
      </w:pPr>
      <w:r>
        <w:t xml:space="preserve">To define the function within the context of </w:t>
      </w:r>
      <w:r>
        <w:rPr>
          <w:rStyle w:val="Literal"/>
        </w:rPr>
        <w:t>Rectangle</w:t>
      </w:r>
      <w:r>
        <w:t xml:space="preserve">, we start an </w:t>
      </w:r>
      <w:r>
        <w:rPr>
          <w:rStyle w:val="Literal"/>
        </w:rPr>
        <w:t>impl</w:t>
      </w:r>
      <w:r>
        <w:t xml:space="preserve"> (implementation) block for </w:t>
      </w:r>
      <w:r>
        <w:rPr>
          <w:rStyle w:val="Literal"/>
        </w:rPr>
        <w:t>Rectangle</w:t>
      </w:r>
      <w:r>
        <w:t> </w:t>
      </w:r>
      <w:r>
        <w:rPr>
          <w:rStyle w:val="CodeAnnotation"/>
        </w:rPr>
        <w:t>1</w:t>
      </w:r>
      <w:r>
        <w:t xml:space="preserve">. Everything within this </w:t>
      </w:r>
      <w:r>
        <w:rPr>
          <w:rStyle w:val="Literal"/>
        </w:rPr>
        <w:t>impl</w:t>
      </w:r>
      <w:r>
        <w:t xml:space="preserve"> block will be associated with the </w:t>
      </w:r>
      <w:r>
        <w:rPr>
          <w:rStyle w:val="Literal"/>
        </w:rPr>
        <w:t>Rectangle</w:t>
      </w:r>
      <w:r>
        <w:t xml:space="preserve"> type. Then</w:t>
      </w:r>
      <w:ins w:id="58" w:author="Audrey Doyle" w:date="2025-09-10T10:14:00Z" w16du:dateUtc="2025-09-10T14:14:00Z">
        <w:r w:rsidR="008C1FCA">
          <w:t>,</w:t>
        </w:r>
      </w:ins>
      <w:r>
        <w:t xml:space="preserve"> we move the </w:t>
      </w:r>
      <w:r>
        <w:rPr>
          <w:rStyle w:val="Literal"/>
        </w:rPr>
        <w:t>area</w:t>
      </w:r>
      <w:r>
        <w:t xml:space="preserve"> function within the </w:t>
      </w:r>
      <w:r>
        <w:rPr>
          <w:rStyle w:val="Literal"/>
        </w:rPr>
        <w:t>impl</w:t>
      </w:r>
      <w:r>
        <w:t xml:space="preserve"> curly brackets </w:t>
      </w:r>
      <w:r>
        <w:rPr>
          <w:rStyle w:val="CodeAnnotation"/>
        </w:rPr>
        <w:t>2</w:t>
      </w:r>
      <w:r>
        <w:t xml:space="preserve"> and change the first (and in this case, only) parameter to be </w:t>
      </w:r>
      <w:r>
        <w:rPr>
          <w:rStyle w:val="Literal"/>
        </w:rPr>
        <w:t>self</w:t>
      </w:r>
      <w:r>
        <w:t xml:space="preserve"> in the signature and everywhere within the body. </w:t>
      </w:r>
      <w:r>
        <w:fldChar w:fldCharType="begin"/>
      </w:r>
      <w:r>
        <w:rPr>
          <w:spacing w:val="1"/>
        </w:rPr>
        <w:instrText xml:space="preserve"> XE "dot (.):for method syntax" </w:instrText>
      </w:r>
      <w:r>
        <w:rPr>
          <w:spacing w:val="1"/>
        </w:rPr>
        <w:fldChar w:fldCharType="end"/>
      </w:r>
      <w:r>
        <w:fldChar w:fldCharType="begin"/>
      </w:r>
      <w:r>
        <w:rPr>
          <w:spacing w:val="1"/>
        </w:rPr>
        <w:instrText xml:space="preserve"> XE ". (dot):for method syntax" </w:instrText>
      </w:r>
      <w:r>
        <w:rPr>
          <w:spacing w:val="1"/>
        </w:rPr>
        <w:fldChar w:fldCharType="end"/>
      </w:r>
      <w:r>
        <w:fldChar w:fldCharType="begin"/>
      </w:r>
      <w:r>
        <w:rPr>
          <w:spacing w:val="1"/>
        </w:rPr>
        <w:instrText xml:space="preserve"> XE "method syntax" </w:instrText>
      </w:r>
      <w:r>
        <w:rPr>
          <w:spacing w:val="1"/>
        </w:rPr>
        <w:fldChar w:fldCharType="end"/>
      </w:r>
      <w:r>
        <w:t xml:space="preserve">In </w:t>
      </w:r>
      <w:r>
        <w:rPr>
          <w:rStyle w:val="Literal"/>
        </w:rPr>
        <w:t>main</w:t>
      </w:r>
      <w:r>
        <w:t xml:space="preserve">, where we called the </w:t>
      </w:r>
      <w:r>
        <w:rPr>
          <w:rStyle w:val="Literal"/>
        </w:rPr>
        <w:t>area</w:t>
      </w:r>
      <w:r>
        <w:t xml:space="preserve"> function and passed </w:t>
      </w:r>
      <w:r>
        <w:rPr>
          <w:rStyle w:val="Literal"/>
        </w:rPr>
        <w:t>rect1</w:t>
      </w:r>
      <w:r>
        <w:t xml:space="preserve"> as an argument, we can instead use </w:t>
      </w:r>
      <w:bookmarkStart w:id="59" w:name="_Hlk208391691"/>
      <w:r>
        <w:rPr>
          <w:rStyle w:val="Italic"/>
        </w:rPr>
        <w:t>method syntax</w:t>
      </w:r>
      <w:r>
        <w:t xml:space="preserve"> </w:t>
      </w:r>
      <w:bookmarkEnd w:id="59"/>
      <w:r>
        <w:t xml:space="preserve">to call the </w:t>
      </w:r>
      <w:r>
        <w:rPr>
          <w:rStyle w:val="Literal"/>
        </w:rPr>
        <w:t>area</w:t>
      </w:r>
      <w:r>
        <w:t xml:space="preserve"> method on our </w:t>
      </w:r>
      <w:r>
        <w:rPr>
          <w:rStyle w:val="Literal"/>
        </w:rPr>
        <w:t>Rectangle</w:t>
      </w:r>
      <w:r>
        <w:t xml:space="preserve"> instance </w:t>
      </w:r>
      <w:r>
        <w:rPr>
          <w:rStyle w:val="CodeAnnotation"/>
        </w:rPr>
        <w:t>3</w:t>
      </w:r>
      <w:r>
        <w:t xml:space="preserve">. The method syntax goes after an instance: </w:t>
      </w:r>
      <w:del w:id="60" w:author="Audrey Doyle" w:date="2025-09-10T10:14:00Z" w16du:dateUtc="2025-09-10T14:14:00Z">
        <w:r w:rsidDel="008C1FCA">
          <w:delText xml:space="preserve">we </w:delText>
        </w:r>
      </w:del>
      <w:ins w:id="61" w:author="Audrey Doyle" w:date="2025-09-10T10:14:00Z" w16du:dateUtc="2025-09-10T14:14:00Z">
        <w:r w:rsidR="008C1FCA">
          <w:t>W</w:t>
        </w:r>
        <w:r w:rsidR="008C1FCA">
          <w:t xml:space="preserve">e </w:t>
        </w:r>
      </w:ins>
      <w:r>
        <w:t>add a dot followed by the method name, parentheses, and any arguments.</w:t>
      </w:r>
    </w:p>
    <w:p w14:paraId="1FFCBD07" w14:textId="503B1F15" w:rsidR="008F6C7C" w:rsidRDefault="00000000">
      <w:pPr>
        <w:pStyle w:val="Body"/>
      </w:pPr>
      <w:r>
        <w:t xml:space="preserve">In the signature for </w:t>
      </w:r>
      <w:r>
        <w:rPr>
          <w:rStyle w:val="Literal"/>
        </w:rPr>
        <w:t>area</w:t>
      </w:r>
      <w:r>
        <w:t xml:space="preserve">, we use </w:t>
      </w:r>
      <w:r>
        <w:rPr>
          <w:rStyle w:val="Literal"/>
        </w:rPr>
        <w:t>&amp;self</w:t>
      </w:r>
      <w:r>
        <w:t xml:space="preserve"> instead of </w:t>
      </w:r>
      <w:r>
        <w:rPr>
          <w:rStyle w:val="Literal"/>
        </w:rPr>
        <w:t>rectangle: &amp;Rectangle</w:t>
      </w:r>
      <w:r>
        <w:t xml:space="preserve">. </w:t>
      </w:r>
      <w:r>
        <w:fldChar w:fldCharType="begin"/>
      </w:r>
      <w:r>
        <w:instrText xml:space="preserve"> XE "Self keyword" </w:instrText>
      </w:r>
      <w:r>
        <w:fldChar w:fldCharType="end"/>
      </w:r>
      <w:r>
        <w:t xml:space="preserve">The </w:t>
      </w:r>
      <w:r>
        <w:rPr>
          <w:rStyle w:val="Literal"/>
        </w:rPr>
        <w:t>&amp;self</w:t>
      </w:r>
      <w:r>
        <w:t xml:space="preserve"> is actually short for </w:t>
      </w:r>
      <w:r>
        <w:rPr>
          <w:rStyle w:val="Literal"/>
        </w:rPr>
        <w:t>self: &amp;Self</w:t>
      </w:r>
      <w:r>
        <w:t xml:space="preserve">. Within an </w:t>
      </w:r>
      <w:r>
        <w:rPr>
          <w:rStyle w:val="Literal"/>
        </w:rPr>
        <w:t>impl</w:t>
      </w:r>
      <w:r>
        <w:t xml:space="preserve"> block, the type </w:t>
      </w:r>
      <w:r>
        <w:rPr>
          <w:rStyle w:val="Literal"/>
        </w:rPr>
        <w:t>Self</w:t>
      </w:r>
      <w:r>
        <w:t xml:space="preserve"> is an alias for the type that the </w:t>
      </w:r>
      <w:r>
        <w:rPr>
          <w:rStyle w:val="Literal"/>
        </w:rPr>
        <w:t>impl</w:t>
      </w:r>
      <w:r>
        <w:t xml:space="preserve"> block is for. Methods must have a parameter named </w:t>
      </w:r>
      <w:r>
        <w:rPr>
          <w:rStyle w:val="Literal"/>
        </w:rPr>
        <w:t>self</w:t>
      </w:r>
      <w:r>
        <w:t xml:space="preserve"> of type </w:t>
      </w:r>
      <w:r>
        <w:rPr>
          <w:rStyle w:val="Literal"/>
        </w:rPr>
        <w:t>Self</w:t>
      </w:r>
      <w:r>
        <w:t xml:space="preserve"> for their first parameter, so </w:t>
      </w:r>
      <w:r>
        <w:lastRenderedPageBreak/>
        <w:t xml:space="preserve">Rust lets you abbreviate this with only the name </w:t>
      </w:r>
      <w:r>
        <w:rPr>
          <w:rStyle w:val="Literal"/>
        </w:rPr>
        <w:t>self</w:t>
      </w:r>
      <w:r>
        <w:t xml:space="preserve"> in the first parameter spot. Note that we still need to use the </w:t>
      </w:r>
      <w:r>
        <w:rPr>
          <w:rStyle w:val="Literal"/>
        </w:rPr>
        <w:t>&amp;</w:t>
      </w:r>
      <w:r>
        <w:t xml:space="preserve"> in front of the </w:t>
      </w:r>
      <w:r>
        <w:rPr>
          <w:rStyle w:val="Literal"/>
        </w:rPr>
        <w:t>self</w:t>
      </w:r>
      <w:r>
        <w:t xml:space="preserve"> shorthand to indicate that this method borrows the </w:t>
      </w:r>
      <w:r>
        <w:rPr>
          <w:rStyle w:val="Literal"/>
        </w:rPr>
        <w:t>Self</w:t>
      </w:r>
      <w:r>
        <w:t xml:space="preserve"> instance, just as we did in </w:t>
      </w:r>
      <w:r>
        <w:rPr>
          <w:rStyle w:val="Literal"/>
        </w:rPr>
        <w:t>rectangle: &amp;Rectangle</w:t>
      </w:r>
      <w:r>
        <w:t xml:space="preserve">. Methods can take ownership of </w:t>
      </w:r>
      <w:r>
        <w:rPr>
          <w:rStyle w:val="Literal"/>
        </w:rPr>
        <w:t>self</w:t>
      </w:r>
      <w:r>
        <w:t xml:space="preserve">, borrow </w:t>
      </w:r>
      <w:r>
        <w:rPr>
          <w:rStyle w:val="Literal"/>
        </w:rPr>
        <w:t>self</w:t>
      </w:r>
      <w:r>
        <w:t xml:space="preserve"> immutably, as we’ve done here, or borrow </w:t>
      </w:r>
      <w:r>
        <w:rPr>
          <w:rStyle w:val="Literal"/>
        </w:rPr>
        <w:t>self</w:t>
      </w:r>
      <w:r>
        <w:t xml:space="preserve"> mutably, just as they can any other parameter.</w:t>
      </w:r>
    </w:p>
    <w:p w14:paraId="3DEC7B3A" w14:textId="770BF6BA" w:rsidR="008F6C7C" w:rsidRDefault="00000000">
      <w:pPr>
        <w:pStyle w:val="Body"/>
      </w:pPr>
      <w:r>
        <w:t xml:space="preserve">We chose </w:t>
      </w:r>
      <w:r>
        <w:rPr>
          <w:rStyle w:val="Literal"/>
        </w:rPr>
        <w:t>&amp;self</w:t>
      </w:r>
      <w:r>
        <w:t xml:space="preserve"> here for the same reason we used </w:t>
      </w:r>
      <w:r>
        <w:rPr>
          <w:rStyle w:val="Literal"/>
        </w:rPr>
        <w:t>&amp;Rectangle</w:t>
      </w:r>
      <w:r>
        <w:t xml:space="preserve"> in the function version: </w:t>
      </w:r>
      <w:del w:id="62" w:author="Audrey Doyle" w:date="2025-09-10T10:15:00Z" w16du:dateUtc="2025-09-10T14:15:00Z">
        <w:r w:rsidDel="008C1FCA">
          <w:delText xml:space="preserve">we </w:delText>
        </w:r>
      </w:del>
      <w:ins w:id="63" w:author="Audrey Doyle" w:date="2025-09-10T10:15:00Z" w16du:dateUtc="2025-09-10T14:15:00Z">
        <w:r w:rsidR="008C1FCA">
          <w:t>W</w:t>
        </w:r>
        <w:r w:rsidR="008C1FCA">
          <w:t xml:space="preserve">e </w:t>
        </w:r>
      </w:ins>
      <w:r>
        <w:t xml:space="preserve">don’t want to take ownership, and we just want to read the data in the struct, not write to it. If we wanted to change the instance that we’ve called the method on as part of what the method does, we’d use </w:t>
      </w:r>
      <w:r>
        <w:rPr>
          <w:rStyle w:val="Literal"/>
        </w:rPr>
        <w:t>&amp;mut self</w:t>
      </w:r>
      <w:r>
        <w:t xml:space="preserve"> as the first parameter. Having a method that takes ownership of the instance by using just </w:t>
      </w:r>
      <w:r>
        <w:rPr>
          <w:rStyle w:val="Literal"/>
        </w:rPr>
        <w:t>self</w:t>
      </w:r>
      <w:r>
        <w:t xml:space="preserve"> as the first parameter is rare; this technique is usually used when the method transforms </w:t>
      </w:r>
      <w:r>
        <w:rPr>
          <w:rStyle w:val="Literal"/>
        </w:rPr>
        <w:t>self</w:t>
      </w:r>
      <w:r>
        <w:t xml:space="preserve"> into something else and you want to prevent the caller from using the original instance after the transformation.</w:t>
      </w:r>
    </w:p>
    <w:p w14:paraId="34403710" w14:textId="77777777" w:rsidR="008F6C7C" w:rsidRDefault="00000000">
      <w:pPr>
        <w:pStyle w:val="Body"/>
      </w:pPr>
      <w:r>
        <w:t xml:space="preserve">The main reason for using methods instead of functions, in addition to providing method syntax and not having to repeat the type of </w:t>
      </w:r>
      <w:r>
        <w:rPr>
          <w:rStyle w:val="Literal"/>
        </w:rPr>
        <w:t>self</w:t>
      </w:r>
      <w:r>
        <w:t xml:space="preserve"> in every method’s signature, is for organization. We’ve put all the things we can do with an instance of a type in one </w:t>
      </w:r>
      <w:r>
        <w:rPr>
          <w:rStyle w:val="Literal"/>
        </w:rPr>
        <w:t>impl</w:t>
      </w:r>
      <w:r>
        <w:t xml:space="preserve"> block rather than making future users of our code search for capabilities of </w:t>
      </w:r>
      <w:r>
        <w:rPr>
          <w:rStyle w:val="Literal"/>
        </w:rPr>
        <w:t>Rectangle</w:t>
      </w:r>
      <w:r>
        <w:t xml:space="preserve"> in various places in the library we provide.</w:t>
      </w:r>
    </w:p>
    <w:p w14:paraId="1E8D363C" w14:textId="77777777" w:rsidR="008F6C7C" w:rsidRDefault="00000000">
      <w:pPr>
        <w:pStyle w:val="Body"/>
      </w:pPr>
      <w:r>
        <w:t xml:space="preserve">Note that we can choose to give a method the same name as one of the struct’s fields. For example, we can define a method on </w:t>
      </w:r>
      <w:r>
        <w:rPr>
          <w:rStyle w:val="Literal"/>
        </w:rPr>
        <w:t>Rectangle</w:t>
      </w:r>
      <w:r>
        <w:t xml:space="preserve"> that is also named </w:t>
      </w:r>
      <w:r>
        <w:rPr>
          <w:rStyle w:val="Literal"/>
        </w:rPr>
        <w:t>width</w:t>
      </w:r>
      <w:r>
        <w:t>:</w:t>
      </w:r>
    </w:p>
    <w:p w14:paraId="2A6651F9" w14:textId="77777777" w:rsidR="008F6C7C" w:rsidRDefault="00000000">
      <w:pPr>
        <w:pStyle w:val="CodeLabel"/>
      </w:pPr>
      <w:r>
        <w:t>src/main.rs</w:t>
      </w:r>
    </w:p>
    <w:p w14:paraId="32637D72" w14:textId="77777777" w:rsidR="008F6C7C" w:rsidRDefault="00000000">
      <w:pPr>
        <w:pStyle w:val="Code"/>
      </w:pPr>
      <w:r>
        <w:t>impl Rectangle {</w:t>
      </w:r>
    </w:p>
    <w:p w14:paraId="2DD05CE6" w14:textId="77777777" w:rsidR="008F6C7C" w:rsidRDefault="00000000">
      <w:pPr>
        <w:pStyle w:val="Code"/>
      </w:pPr>
      <w:r>
        <w:t xml:space="preserve">    fn width(&amp;self) -&gt; bool {</w:t>
      </w:r>
    </w:p>
    <w:p w14:paraId="2D88BF45" w14:textId="77777777" w:rsidR="008F6C7C" w:rsidRDefault="00000000">
      <w:pPr>
        <w:pStyle w:val="Code"/>
      </w:pPr>
      <w:r>
        <w:t xml:space="preserve">        self.width &gt; 0</w:t>
      </w:r>
    </w:p>
    <w:p w14:paraId="721E7A21" w14:textId="77777777" w:rsidR="008F6C7C" w:rsidRDefault="00000000">
      <w:pPr>
        <w:pStyle w:val="Code"/>
      </w:pPr>
      <w:r>
        <w:t xml:space="preserve">    }</w:t>
      </w:r>
    </w:p>
    <w:p w14:paraId="16402972" w14:textId="77777777" w:rsidR="008F6C7C" w:rsidRDefault="00000000">
      <w:pPr>
        <w:pStyle w:val="Code"/>
      </w:pPr>
      <w:r>
        <w:t>}</w:t>
      </w:r>
    </w:p>
    <w:p w14:paraId="3682ABA5" w14:textId="77777777" w:rsidR="008F6C7C" w:rsidRDefault="008F6C7C">
      <w:pPr>
        <w:pStyle w:val="Code"/>
      </w:pPr>
    </w:p>
    <w:p w14:paraId="4DFF9961" w14:textId="77777777" w:rsidR="008F6C7C" w:rsidRDefault="00000000">
      <w:pPr>
        <w:pStyle w:val="Code"/>
      </w:pPr>
      <w:r>
        <w:rPr>
          <w:rStyle w:val="LiteralGray"/>
        </w:rPr>
        <w:t>fn main() {</w:t>
      </w:r>
    </w:p>
    <w:p w14:paraId="61AC002B" w14:textId="77777777" w:rsidR="008F6C7C" w:rsidRDefault="00000000">
      <w:pPr>
        <w:pStyle w:val="Code"/>
      </w:pPr>
      <w:r>
        <w:rPr>
          <w:rStyle w:val="LiteralGray"/>
        </w:rPr>
        <w:t xml:space="preserve">    let rect1 = Rectangle {</w:t>
      </w:r>
    </w:p>
    <w:p w14:paraId="1E8F5AF9" w14:textId="77777777" w:rsidR="008F6C7C" w:rsidRDefault="00000000">
      <w:pPr>
        <w:pStyle w:val="Code"/>
      </w:pPr>
      <w:r>
        <w:rPr>
          <w:rStyle w:val="LiteralGray"/>
        </w:rPr>
        <w:t xml:space="preserve">        width: 30,</w:t>
      </w:r>
    </w:p>
    <w:p w14:paraId="7CA1C4C4" w14:textId="77777777" w:rsidR="008F6C7C" w:rsidRDefault="00000000">
      <w:pPr>
        <w:pStyle w:val="Code"/>
      </w:pPr>
      <w:r>
        <w:rPr>
          <w:rStyle w:val="LiteralGray"/>
        </w:rPr>
        <w:t xml:space="preserve">        height: 50,</w:t>
      </w:r>
    </w:p>
    <w:p w14:paraId="650689E3" w14:textId="77777777" w:rsidR="008F6C7C" w:rsidRDefault="00000000">
      <w:pPr>
        <w:pStyle w:val="Code"/>
      </w:pPr>
      <w:r>
        <w:rPr>
          <w:rStyle w:val="LiteralGray"/>
        </w:rPr>
        <w:t xml:space="preserve">    };</w:t>
      </w:r>
    </w:p>
    <w:p w14:paraId="46E4BEE1" w14:textId="77777777" w:rsidR="008F6C7C" w:rsidRDefault="008F6C7C">
      <w:pPr>
        <w:pStyle w:val="Code"/>
      </w:pPr>
    </w:p>
    <w:p w14:paraId="507B896A" w14:textId="77777777" w:rsidR="008F6C7C" w:rsidRDefault="00000000">
      <w:pPr>
        <w:pStyle w:val="Code"/>
      </w:pPr>
      <w:r>
        <w:t xml:space="preserve">    if rect1.width() {</w:t>
      </w:r>
    </w:p>
    <w:p w14:paraId="2E5392E2" w14:textId="77777777" w:rsidR="008F6C7C" w:rsidRDefault="00000000">
      <w:pPr>
        <w:pStyle w:val="Code"/>
      </w:pPr>
      <w:r>
        <w:t xml:space="preserve">        println!(</w:t>
      </w:r>
    </w:p>
    <w:p w14:paraId="5736A6BE" w14:textId="77777777" w:rsidR="008F6C7C" w:rsidRDefault="00000000">
      <w:pPr>
        <w:pStyle w:val="Code"/>
      </w:pPr>
      <w:r>
        <w:t xml:space="preserve">            "The rectangle has a nonzero width; it is {}",</w:t>
      </w:r>
    </w:p>
    <w:p w14:paraId="66A79B2A" w14:textId="77777777" w:rsidR="008F6C7C" w:rsidRDefault="00000000">
      <w:pPr>
        <w:pStyle w:val="Code"/>
      </w:pPr>
      <w:r>
        <w:t xml:space="preserve">            rect1.width</w:t>
      </w:r>
    </w:p>
    <w:p w14:paraId="46F899C9" w14:textId="77777777" w:rsidR="008F6C7C" w:rsidRDefault="00000000">
      <w:pPr>
        <w:pStyle w:val="Code"/>
      </w:pPr>
      <w:r>
        <w:t xml:space="preserve">        );</w:t>
      </w:r>
    </w:p>
    <w:p w14:paraId="4A3093B4" w14:textId="77777777" w:rsidR="008F6C7C" w:rsidRDefault="00000000">
      <w:pPr>
        <w:pStyle w:val="Code"/>
      </w:pPr>
      <w:r>
        <w:lastRenderedPageBreak/>
        <w:t xml:space="preserve">    }</w:t>
      </w:r>
    </w:p>
    <w:p w14:paraId="449F3882" w14:textId="77777777" w:rsidR="008F6C7C" w:rsidRDefault="00000000">
      <w:pPr>
        <w:pStyle w:val="Code"/>
      </w:pPr>
      <w:r>
        <w:rPr>
          <w:rStyle w:val="LiteralGray"/>
        </w:rPr>
        <w:t>}</w:t>
      </w:r>
    </w:p>
    <w:p w14:paraId="2B479E15" w14:textId="008E745F" w:rsidR="008F6C7C" w:rsidRDefault="00000000">
      <w:pPr>
        <w:pStyle w:val="Body"/>
      </w:pPr>
      <w:r>
        <w:t xml:space="preserve">Here, we’re choosing to make the </w:t>
      </w:r>
      <w:r>
        <w:rPr>
          <w:rStyle w:val="Literal"/>
        </w:rPr>
        <w:t>width</w:t>
      </w:r>
      <w:r>
        <w:t xml:space="preserve"> method return </w:t>
      </w:r>
      <w:r>
        <w:rPr>
          <w:rStyle w:val="Literal"/>
        </w:rPr>
        <w:t>true</w:t>
      </w:r>
      <w:r>
        <w:t xml:space="preserve"> if the value in the instance’s </w:t>
      </w:r>
      <w:r>
        <w:rPr>
          <w:rStyle w:val="Literal"/>
        </w:rPr>
        <w:t>width</w:t>
      </w:r>
      <w:r>
        <w:t xml:space="preserve"> field is greater than </w:t>
      </w:r>
      <w:r>
        <w:rPr>
          <w:rStyle w:val="Literal"/>
        </w:rPr>
        <w:t>0</w:t>
      </w:r>
      <w:r>
        <w:t xml:space="preserve"> and </w:t>
      </w:r>
      <w:r>
        <w:rPr>
          <w:rStyle w:val="Literal"/>
        </w:rPr>
        <w:t>false</w:t>
      </w:r>
      <w:r>
        <w:t xml:space="preserve"> if the value is </w:t>
      </w:r>
      <w:r>
        <w:rPr>
          <w:rStyle w:val="Literal"/>
        </w:rPr>
        <w:t>0</w:t>
      </w:r>
      <w:r>
        <w:t xml:space="preserve">: </w:t>
      </w:r>
      <w:del w:id="64" w:author="Audrey Doyle" w:date="2025-09-10T10:16:00Z" w16du:dateUtc="2025-09-10T14:16:00Z">
        <w:r w:rsidDel="008C1FCA">
          <w:delText xml:space="preserve">we </w:delText>
        </w:r>
      </w:del>
      <w:ins w:id="65" w:author="Audrey Doyle" w:date="2025-09-10T10:16:00Z" w16du:dateUtc="2025-09-10T14:16:00Z">
        <w:r w:rsidR="008C1FCA">
          <w:t>W</w:t>
        </w:r>
        <w:r w:rsidR="008C1FCA">
          <w:t xml:space="preserve">e </w:t>
        </w:r>
      </w:ins>
      <w:r>
        <w:t xml:space="preserve">can use a field within a method of the same name for any purpose. In </w:t>
      </w:r>
      <w:r>
        <w:rPr>
          <w:rStyle w:val="Literal"/>
        </w:rPr>
        <w:t>main</w:t>
      </w:r>
      <w:r>
        <w:t xml:space="preserve">, when we follow </w:t>
      </w:r>
      <w:r>
        <w:rPr>
          <w:rStyle w:val="Literal"/>
        </w:rPr>
        <w:t>rect1.width</w:t>
      </w:r>
      <w:r>
        <w:t xml:space="preserve"> with parentheses, Rust knows we mean the method </w:t>
      </w:r>
      <w:r>
        <w:rPr>
          <w:rStyle w:val="Literal"/>
        </w:rPr>
        <w:t>width</w:t>
      </w:r>
      <w:r>
        <w:t xml:space="preserve">. When we don’t use parentheses, Rust knows we mean the field </w:t>
      </w:r>
      <w:r>
        <w:rPr>
          <w:rStyle w:val="Literal"/>
        </w:rPr>
        <w:t>width</w:t>
      </w:r>
      <w:r>
        <w:t>.</w:t>
      </w:r>
    </w:p>
    <w:p w14:paraId="758850B6" w14:textId="6062CCA3" w:rsidR="008F6C7C" w:rsidRDefault="00000000">
      <w:pPr>
        <w:pStyle w:val="Body"/>
      </w:pPr>
      <w:r>
        <w:t xml:space="preserve">Often, but not always, when we give a method the same name as a field we want it to only return the value in the field and do nothing else. Methods like this are called </w:t>
      </w:r>
      <w:r>
        <w:fldChar w:fldCharType="begin"/>
      </w:r>
      <w:r>
        <w:rPr>
          <w:spacing w:val="3"/>
        </w:rPr>
        <w:instrText xml:space="preserve"> XE "getter methods" </w:instrText>
      </w:r>
      <w:r>
        <w:rPr>
          <w:spacing w:val="3"/>
        </w:rPr>
        <w:fldChar w:fldCharType="end"/>
      </w:r>
      <w:r>
        <w:fldChar w:fldCharType="begin"/>
      </w:r>
      <w:r>
        <w:rPr>
          <w:spacing w:val="3"/>
        </w:rPr>
        <w:instrText xml:space="preserve"> XE "methods:getters" </w:instrText>
      </w:r>
      <w:r>
        <w:rPr>
          <w:spacing w:val="3"/>
        </w:rPr>
        <w:fldChar w:fldCharType="end"/>
      </w:r>
      <w:bookmarkStart w:id="66" w:name="_Hlk208391825"/>
      <w:r>
        <w:rPr>
          <w:rStyle w:val="Italic"/>
        </w:rPr>
        <w:t>getters</w:t>
      </w:r>
      <w:bookmarkEnd w:id="66"/>
      <w:r>
        <w:t>, and Rust does not implement them automatically for struct fields as some other languages do. Getters are useful because you can make the field private but the method public</w:t>
      </w:r>
      <w:del w:id="67" w:author="Audrey Doyle" w:date="2025-09-09T17:11:00Z" w16du:dateUtc="2025-09-09T21:11:00Z">
        <w:r w:rsidDel="003C0F90">
          <w:delText>,</w:delText>
        </w:r>
      </w:del>
      <w:r>
        <w:t xml:space="preserve"> and thus enable read-only access to that field as part of the type’s public API. We will discuss what public and private are and how to designate a field or method as public or private in </w:t>
      </w:r>
      <w:r>
        <w:rPr>
          <w:rStyle w:val="Xref"/>
        </w:rPr>
        <w:t>Chapter</w:t>
      </w:r>
      <w:r w:rsidR="00705EF8">
        <w:rPr>
          <w:rStyle w:val="Xref"/>
        </w:rPr>
        <w:t> </w:t>
      </w:r>
      <w:r>
        <w:rPr>
          <w:rStyle w:val="Xref"/>
        </w:rPr>
        <w:t>7</w:t>
      </w:r>
      <w:r>
        <w:t>.</w:t>
      </w:r>
    </w:p>
    <w:p w14:paraId="098D4218" w14:textId="77777777" w:rsidR="008F6C7C" w:rsidRDefault="00000000">
      <w:pPr>
        <w:pStyle w:val="BoxType"/>
      </w:pPr>
      <w:r>
        <w:t>box</w:t>
      </w:r>
    </w:p>
    <w:p w14:paraId="0B2D3C75" w14:textId="5AC03B18" w:rsidR="008F6C7C" w:rsidRDefault="00000000">
      <w:pPr>
        <w:pStyle w:val="BoxTitle"/>
      </w:pPr>
      <w:r>
        <w:fldChar w:fldCharType="begin"/>
      </w:r>
      <w:r>
        <w:instrText xml:space="preserve"> XE "automatic referencing" </w:instrText>
      </w:r>
      <w:r>
        <w:fldChar w:fldCharType="end"/>
      </w:r>
      <w:r>
        <w:fldChar w:fldCharType="begin"/>
      </w:r>
      <w:r>
        <w:instrText xml:space="preserve"> XE "automatic dereferencing" </w:instrText>
      </w:r>
      <w:r>
        <w:fldChar w:fldCharType="end"/>
      </w:r>
      <w:r>
        <w:t>Where’s the -&gt; Operator?</w:t>
      </w:r>
    </w:p>
    <w:p w14:paraId="61750EA6" w14:textId="3C7676CC" w:rsidR="008F6C7C" w:rsidRDefault="00000000">
      <w:pPr>
        <w:pStyle w:val="BoxBody"/>
      </w:pPr>
      <w:r>
        <w:t xml:space="preserve">In C and C++, two different operators are used for calling methods: </w:t>
      </w:r>
      <w:del w:id="68" w:author="Audrey Doyle" w:date="2025-09-10T10:17:00Z" w16du:dateUtc="2025-09-10T14:17:00Z">
        <w:r w:rsidDel="008C1FCA">
          <w:delText xml:space="preserve">you </w:delText>
        </w:r>
      </w:del>
      <w:ins w:id="69" w:author="Audrey Doyle" w:date="2025-09-10T10:17:00Z" w16du:dateUtc="2025-09-10T14:17:00Z">
        <w:r w:rsidR="008C1FCA">
          <w:t>Y</w:t>
        </w:r>
        <w:r w:rsidR="008C1FCA">
          <w:t xml:space="preserve">ou </w:t>
        </w:r>
      </w:ins>
      <w:r>
        <w:t xml:space="preserve">use </w:t>
      </w:r>
      <w:r>
        <w:rPr>
          <w:rStyle w:val="Literal"/>
        </w:rPr>
        <w:t>.</w:t>
      </w:r>
      <w:r>
        <w:t xml:space="preserve"> if you’re calling a method on the object directly and </w:t>
      </w:r>
      <w:r>
        <w:rPr>
          <w:rStyle w:val="Literal"/>
        </w:rPr>
        <w:t>-&gt;</w:t>
      </w:r>
      <w:r>
        <w:t xml:space="preserve"> if you’re calling the method on a pointer to the object and need to dereference the pointer first. In other words, if </w:t>
      </w:r>
      <w:r>
        <w:rPr>
          <w:rStyle w:val="Literal"/>
        </w:rPr>
        <w:t>object</w:t>
      </w:r>
      <w:r>
        <w:t xml:space="preserve"> is a pointer, </w:t>
      </w:r>
      <w:r>
        <w:rPr>
          <w:rStyle w:val="Literal"/>
        </w:rPr>
        <w:t>object-&gt;</w:t>
      </w:r>
      <w:r>
        <w:rPr>
          <w:rStyle w:val="LiteralItalic"/>
        </w:rPr>
        <w:t>something</w:t>
      </w:r>
      <w:r>
        <w:rPr>
          <w:rStyle w:val="Literal"/>
        </w:rPr>
        <w:t>()</w:t>
      </w:r>
      <w:r>
        <w:t xml:space="preserve"> is similar to </w:t>
      </w:r>
      <w:r>
        <w:rPr>
          <w:rStyle w:val="Literal"/>
        </w:rPr>
        <w:t>(*object).</w:t>
      </w:r>
      <w:r>
        <w:rPr>
          <w:rStyle w:val="LiteralItalic"/>
        </w:rPr>
        <w:t>something</w:t>
      </w:r>
      <w:r>
        <w:rPr>
          <w:rStyle w:val="Literal"/>
        </w:rPr>
        <w:t>()</w:t>
      </w:r>
      <w:r>
        <w:t>.</w:t>
      </w:r>
    </w:p>
    <w:p w14:paraId="62BFCE58" w14:textId="2EA09897" w:rsidR="008F6C7C" w:rsidRDefault="00000000">
      <w:pPr>
        <w:pStyle w:val="BoxBody"/>
      </w:pPr>
      <w:r>
        <w:t xml:space="preserve">Rust doesn’t have an equivalent to the </w:t>
      </w:r>
      <w:r>
        <w:rPr>
          <w:rStyle w:val="Literal"/>
        </w:rPr>
        <w:t>-&gt;</w:t>
      </w:r>
      <w:r>
        <w:t xml:space="preserve"> operator; instead, Rust has a feature called </w:t>
      </w:r>
      <w:bookmarkStart w:id="70" w:name="_Hlk208391877"/>
      <w:r>
        <w:rPr>
          <w:rStyle w:val="Italic"/>
        </w:rPr>
        <w:t>automatic referencing and dereferencing</w:t>
      </w:r>
      <w:bookmarkEnd w:id="70"/>
      <w:r>
        <w:t>. Calling methods is one of the few places in Rust with this behavior.</w:t>
      </w:r>
    </w:p>
    <w:p w14:paraId="735BF037" w14:textId="17880453" w:rsidR="008F6C7C" w:rsidRDefault="00000000">
      <w:pPr>
        <w:pStyle w:val="BoxBody"/>
      </w:pPr>
      <w:r>
        <w:t xml:space="preserve">Here’s how it works: </w:t>
      </w:r>
      <w:del w:id="71" w:author="Audrey Doyle" w:date="2025-09-10T10:17:00Z" w16du:dateUtc="2025-09-10T14:17:00Z">
        <w:r w:rsidDel="00396F09">
          <w:delText xml:space="preserve">when </w:delText>
        </w:r>
      </w:del>
      <w:ins w:id="72" w:author="Audrey Doyle" w:date="2025-09-10T10:17:00Z" w16du:dateUtc="2025-09-10T14:17:00Z">
        <w:r w:rsidR="00396F09">
          <w:t>W</w:t>
        </w:r>
        <w:r w:rsidR="00396F09">
          <w:t xml:space="preserve">hen </w:t>
        </w:r>
      </w:ins>
      <w:r>
        <w:t xml:space="preserve">you call a method with </w:t>
      </w:r>
      <w:r>
        <w:rPr>
          <w:rStyle w:val="Literal"/>
        </w:rPr>
        <w:t>object.</w:t>
      </w:r>
      <w:r>
        <w:rPr>
          <w:rStyle w:val="LiteralItalic"/>
        </w:rPr>
        <w:t>something</w:t>
      </w:r>
      <w:r>
        <w:rPr>
          <w:rStyle w:val="Literal"/>
        </w:rPr>
        <w:t>()</w:t>
      </w:r>
      <w:r>
        <w:t xml:space="preserve">, Rust automatically adds in </w:t>
      </w:r>
      <w:r>
        <w:rPr>
          <w:rStyle w:val="Literal"/>
        </w:rPr>
        <w:t>&amp;</w:t>
      </w:r>
      <w:r>
        <w:t xml:space="preserve">, </w:t>
      </w:r>
      <w:r>
        <w:rPr>
          <w:rStyle w:val="Literal"/>
        </w:rPr>
        <w:t>&amp;mut</w:t>
      </w:r>
      <w:r>
        <w:t xml:space="preserve">, or </w:t>
      </w:r>
      <w:r>
        <w:rPr>
          <w:rStyle w:val="Literal"/>
        </w:rPr>
        <w:t>*</w:t>
      </w:r>
      <w:r>
        <w:t xml:space="preserve"> so</w:t>
      </w:r>
      <w:ins w:id="73" w:author="Audrey Doyle" w:date="2025-09-10T10:17:00Z" w16du:dateUtc="2025-09-10T14:17:00Z">
        <w:r w:rsidR="00396F09">
          <w:t xml:space="preserve"> that</w:t>
        </w:r>
      </w:ins>
      <w:r>
        <w:t xml:space="preserve"> </w:t>
      </w:r>
      <w:r>
        <w:rPr>
          <w:rStyle w:val="Literal"/>
        </w:rPr>
        <w:t>object</w:t>
      </w:r>
      <w:r>
        <w:t xml:space="preserve"> matches the signature of the method. In other words, the following are the same:</w:t>
      </w:r>
    </w:p>
    <w:p w14:paraId="291B5D8D" w14:textId="77777777" w:rsidR="008F6C7C" w:rsidRDefault="00000000">
      <w:pPr>
        <w:pStyle w:val="BoxCode"/>
      </w:pPr>
      <w:r>
        <w:t>p1.distance(&amp;p2);</w:t>
      </w:r>
    </w:p>
    <w:p w14:paraId="19E0AF89" w14:textId="77777777" w:rsidR="008F6C7C" w:rsidRDefault="00000000">
      <w:pPr>
        <w:pStyle w:val="BoxCode"/>
      </w:pPr>
      <w:r>
        <w:t>(&amp;p1).distance(&amp;p2);</w:t>
      </w:r>
    </w:p>
    <w:p w14:paraId="5BBACEEB" w14:textId="77777777" w:rsidR="008F6C7C" w:rsidRDefault="00000000">
      <w:pPr>
        <w:pStyle w:val="BoxBody"/>
      </w:pPr>
      <w:r>
        <w:t xml:space="preserve">The first one looks much cleaner. This automatic referencing behavior works because methods have a clear receiver—the type of </w:t>
      </w:r>
      <w:r>
        <w:rPr>
          <w:rStyle w:val="Literal"/>
        </w:rPr>
        <w:t>self</w:t>
      </w:r>
      <w:r>
        <w:t>. Given the receiver and name of a method, Rust can figure out definitively whether the method is reading (</w:t>
      </w:r>
      <w:r>
        <w:rPr>
          <w:rStyle w:val="Literal"/>
        </w:rPr>
        <w:t>&amp;self</w:t>
      </w:r>
      <w:r>
        <w:t>), mutating (</w:t>
      </w:r>
      <w:r>
        <w:rPr>
          <w:rStyle w:val="Literal"/>
        </w:rPr>
        <w:t>&amp;mut self</w:t>
      </w:r>
      <w:r>
        <w:t>), or consuming (</w:t>
      </w:r>
      <w:r>
        <w:rPr>
          <w:rStyle w:val="Literal"/>
        </w:rPr>
        <w:t>self</w:t>
      </w:r>
      <w:r>
        <w:t xml:space="preserve">). The fact that Rust makes borrowing implicit for method receivers is a big part of making ownership ergonomic in practice. </w:t>
      </w:r>
    </w:p>
    <w:p w14:paraId="28A0F765" w14:textId="77777777" w:rsidR="008F6C7C" w:rsidRDefault="00000000">
      <w:pPr>
        <w:pStyle w:val="HeadB"/>
        <w:spacing w:before="0"/>
      </w:pPr>
      <w:bookmarkStart w:id="74" w:name="_Toc206163714"/>
      <w:r>
        <w:t>Methods with More Parameters</w:t>
      </w:r>
      <w:bookmarkEnd w:id="74"/>
    </w:p>
    <w:p w14:paraId="423FB85B" w14:textId="77777777" w:rsidR="008F6C7C" w:rsidRDefault="00000000">
      <w:pPr>
        <w:pStyle w:val="Body"/>
      </w:pPr>
      <w:r>
        <w:t xml:space="preserve">Let’s practice using methods by implementing a second method on the </w:t>
      </w:r>
      <w:r>
        <w:rPr>
          <w:rStyle w:val="Literal"/>
        </w:rPr>
        <w:t>Rectangle</w:t>
      </w:r>
      <w:r>
        <w:t xml:space="preserve"> struct. This time we want an instance of </w:t>
      </w:r>
      <w:r>
        <w:rPr>
          <w:rStyle w:val="Literal"/>
        </w:rPr>
        <w:t>Rectangle</w:t>
      </w:r>
      <w:r>
        <w:t xml:space="preserve"> to take another instance of </w:t>
      </w:r>
      <w:r>
        <w:rPr>
          <w:rStyle w:val="Literal"/>
        </w:rPr>
        <w:t>Rectangle</w:t>
      </w:r>
      <w:r>
        <w:t xml:space="preserve"> and return </w:t>
      </w:r>
      <w:r>
        <w:rPr>
          <w:rStyle w:val="Literal"/>
        </w:rPr>
        <w:lastRenderedPageBreak/>
        <w:t>true</w:t>
      </w:r>
      <w:r>
        <w:t xml:space="preserve"> if the second </w:t>
      </w:r>
      <w:r>
        <w:rPr>
          <w:rStyle w:val="Literal"/>
        </w:rPr>
        <w:t>Rectangle</w:t>
      </w:r>
      <w:r>
        <w:t xml:space="preserve"> can fit completely within </w:t>
      </w:r>
      <w:r>
        <w:rPr>
          <w:rStyle w:val="Literal"/>
        </w:rPr>
        <w:t>self</w:t>
      </w:r>
      <w:r>
        <w:t xml:space="preserve"> (the first </w:t>
      </w:r>
      <w:r>
        <w:rPr>
          <w:rStyle w:val="Literal"/>
        </w:rPr>
        <w:t>Rectangle</w:t>
      </w:r>
      <w:r>
        <w:t xml:space="preserve">); otherwise, it should return </w:t>
      </w:r>
      <w:r>
        <w:rPr>
          <w:rStyle w:val="Literal"/>
        </w:rPr>
        <w:t>false</w:t>
      </w:r>
      <w:r>
        <w:t xml:space="preserve">. That is, once we’ve defined the </w:t>
      </w:r>
      <w:r>
        <w:rPr>
          <w:rStyle w:val="Literal"/>
        </w:rPr>
        <w:t>can_hold</w:t>
      </w:r>
      <w:r>
        <w:t xml:space="preserve"> method, we want to be able to write the program shown in Listing 5-14.</w:t>
      </w:r>
    </w:p>
    <w:p w14:paraId="21904CA8" w14:textId="77777777" w:rsidR="008F6C7C" w:rsidRDefault="00000000">
      <w:pPr>
        <w:pStyle w:val="CodeLabel"/>
      </w:pPr>
      <w:r>
        <w:t>src/main.rs</w:t>
      </w:r>
    </w:p>
    <w:p w14:paraId="37D99B74" w14:textId="77777777" w:rsidR="008F6C7C" w:rsidRDefault="00000000">
      <w:pPr>
        <w:pStyle w:val="Code"/>
      </w:pPr>
      <w:r>
        <w:t>fn main() {</w:t>
      </w:r>
    </w:p>
    <w:p w14:paraId="322D837D" w14:textId="77777777" w:rsidR="008F6C7C" w:rsidRDefault="00000000">
      <w:pPr>
        <w:pStyle w:val="Code"/>
      </w:pPr>
      <w:r>
        <w:t xml:space="preserve">    let rect1 = Rectangle {</w:t>
      </w:r>
    </w:p>
    <w:p w14:paraId="171A1DCA" w14:textId="77777777" w:rsidR="008F6C7C" w:rsidRDefault="00000000">
      <w:pPr>
        <w:pStyle w:val="Code"/>
      </w:pPr>
      <w:r>
        <w:t xml:space="preserve">        width: 30,</w:t>
      </w:r>
    </w:p>
    <w:p w14:paraId="5FF59DE1" w14:textId="77777777" w:rsidR="008F6C7C" w:rsidRDefault="00000000">
      <w:pPr>
        <w:pStyle w:val="Code"/>
      </w:pPr>
      <w:r>
        <w:t xml:space="preserve">        height: 50,</w:t>
      </w:r>
    </w:p>
    <w:p w14:paraId="6CB6B639" w14:textId="77777777" w:rsidR="008F6C7C" w:rsidRDefault="00000000">
      <w:pPr>
        <w:pStyle w:val="Code"/>
      </w:pPr>
      <w:r>
        <w:t xml:space="preserve">    };</w:t>
      </w:r>
    </w:p>
    <w:p w14:paraId="3879A1B8" w14:textId="77777777" w:rsidR="008F6C7C" w:rsidRDefault="00000000">
      <w:pPr>
        <w:pStyle w:val="Code"/>
      </w:pPr>
      <w:r>
        <w:t xml:space="preserve">    let rect2 = Rectangle {</w:t>
      </w:r>
    </w:p>
    <w:p w14:paraId="2D3DD0CF" w14:textId="77777777" w:rsidR="008F6C7C" w:rsidRDefault="00000000">
      <w:pPr>
        <w:pStyle w:val="Code"/>
      </w:pPr>
      <w:r>
        <w:t xml:space="preserve">        width: 10,</w:t>
      </w:r>
    </w:p>
    <w:p w14:paraId="37805B2F" w14:textId="77777777" w:rsidR="008F6C7C" w:rsidRDefault="00000000">
      <w:pPr>
        <w:pStyle w:val="Code"/>
      </w:pPr>
      <w:r>
        <w:t xml:space="preserve">        height: 40,</w:t>
      </w:r>
    </w:p>
    <w:p w14:paraId="5236E693" w14:textId="77777777" w:rsidR="008F6C7C" w:rsidRDefault="00000000">
      <w:pPr>
        <w:pStyle w:val="Code"/>
      </w:pPr>
      <w:r>
        <w:t xml:space="preserve">    };</w:t>
      </w:r>
    </w:p>
    <w:p w14:paraId="1F3880B4" w14:textId="77777777" w:rsidR="008F6C7C" w:rsidRDefault="00000000">
      <w:pPr>
        <w:pStyle w:val="Code"/>
      </w:pPr>
      <w:r>
        <w:t xml:space="preserve">    let rect3 = Rectangle {</w:t>
      </w:r>
    </w:p>
    <w:p w14:paraId="55AE3110" w14:textId="77777777" w:rsidR="008F6C7C" w:rsidRDefault="00000000">
      <w:pPr>
        <w:pStyle w:val="Code"/>
      </w:pPr>
      <w:r>
        <w:t xml:space="preserve">        width: 60,</w:t>
      </w:r>
    </w:p>
    <w:p w14:paraId="169D0B15" w14:textId="77777777" w:rsidR="008F6C7C" w:rsidRDefault="00000000">
      <w:pPr>
        <w:pStyle w:val="Code"/>
      </w:pPr>
      <w:r>
        <w:t xml:space="preserve">        height: 45,</w:t>
      </w:r>
    </w:p>
    <w:p w14:paraId="21BED70F" w14:textId="77777777" w:rsidR="008F6C7C" w:rsidRDefault="00000000">
      <w:pPr>
        <w:pStyle w:val="Code"/>
      </w:pPr>
      <w:r>
        <w:t xml:space="preserve">    };</w:t>
      </w:r>
    </w:p>
    <w:p w14:paraId="314D174B" w14:textId="77777777" w:rsidR="008F6C7C" w:rsidRDefault="008F6C7C">
      <w:pPr>
        <w:pStyle w:val="Code"/>
      </w:pPr>
    </w:p>
    <w:p w14:paraId="75835E9A" w14:textId="77777777" w:rsidR="008F6C7C" w:rsidRDefault="00000000">
      <w:pPr>
        <w:pStyle w:val="Code"/>
      </w:pPr>
      <w:r>
        <w:t xml:space="preserve">    println!("Can rect1 hold rect2? {}", rect1.can_hold(&amp;rect2));</w:t>
      </w:r>
    </w:p>
    <w:p w14:paraId="4BD1294A" w14:textId="77777777" w:rsidR="008F6C7C" w:rsidRDefault="00000000">
      <w:pPr>
        <w:pStyle w:val="Code"/>
      </w:pPr>
      <w:r>
        <w:t xml:space="preserve">    println!("Can rect1 hold rect3? {}", rect1.can_hold(&amp;rect3));</w:t>
      </w:r>
    </w:p>
    <w:p w14:paraId="3229D293" w14:textId="77777777" w:rsidR="008F6C7C" w:rsidRDefault="00000000">
      <w:pPr>
        <w:pStyle w:val="Code"/>
      </w:pPr>
      <w:r>
        <w:t>}</w:t>
      </w:r>
    </w:p>
    <w:p w14:paraId="09803150" w14:textId="77777777" w:rsidR="008F6C7C" w:rsidRDefault="00000000">
      <w:pPr>
        <w:pStyle w:val="CodeListingCaption"/>
      </w:pPr>
      <w:r>
        <w:t xml:space="preserve">Using the as-yet-unwritten </w:t>
      </w:r>
      <w:r>
        <w:rPr>
          <w:rStyle w:val="Literal"/>
        </w:rPr>
        <w:t>can_hold</w:t>
      </w:r>
      <w:r>
        <w:t xml:space="preserve"> method</w:t>
      </w:r>
    </w:p>
    <w:p w14:paraId="15F090B9" w14:textId="77777777" w:rsidR="008F6C7C" w:rsidRDefault="00000000">
      <w:pPr>
        <w:pStyle w:val="Body"/>
      </w:pPr>
      <w:r>
        <w:t xml:space="preserve">The expected output would look like the following because both dimensions of </w:t>
      </w:r>
      <w:r>
        <w:rPr>
          <w:rStyle w:val="Literal"/>
        </w:rPr>
        <w:t>rect2</w:t>
      </w:r>
      <w:r>
        <w:t xml:space="preserve"> are smaller than the dimensions of </w:t>
      </w:r>
      <w:r>
        <w:rPr>
          <w:rStyle w:val="Literal"/>
        </w:rPr>
        <w:t>rect1</w:t>
      </w:r>
      <w:r>
        <w:t xml:space="preserve">, but </w:t>
      </w:r>
      <w:r>
        <w:rPr>
          <w:rStyle w:val="Literal"/>
        </w:rPr>
        <w:t>rect3</w:t>
      </w:r>
      <w:r>
        <w:t xml:space="preserve"> is wider than </w:t>
      </w:r>
      <w:r>
        <w:rPr>
          <w:rStyle w:val="Literal"/>
        </w:rPr>
        <w:t>rect1</w:t>
      </w:r>
      <w:r>
        <w:t>:</w:t>
      </w:r>
    </w:p>
    <w:p w14:paraId="48ECC7B2" w14:textId="77777777" w:rsidR="008F6C7C" w:rsidRDefault="00000000">
      <w:pPr>
        <w:pStyle w:val="Code"/>
      </w:pPr>
      <w:r>
        <w:t>Can rect1 hold rect2? true</w:t>
      </w:r>
    </w:p>
    <w:p w14:paraId="3EB5E43C" w14:textId="77777777" w:rsidR="008F6C7C" w:rsidRDefault="00000000">
      <w:pPr>
        <w:pStyle w:val="Code"/>
      </w:pPr>
      <w:r>
        <w:t>Can rect1 hold rect3? false</w:t>
      </w:r>
    </w:p>
    <w:p w14:paraId="6301B334" w14:textId="051D4C79" w:rsidR="008F6C7C" w:rsidRDefault="00000000">
      <w:pPr>
        <w:pStyle w:val="Body"/>
      </w:pPr>
      <w:r>
        <w:t xml:space="preserve">We know we want to define a method, so it will be within the </w:t>
      </w:r>
      <w:r>
        <w:rPr>
          <w:rStyle w:val="Literal"/>
        </w:rPr>
        <w:t>impl Rectangle</w:t>
      </w:r>
      <w:r>
        <w:t xml:space="preserve"> block. The method name will be </w:t>
      </w:r>
      <w:r>
        <w:rPr>
          <w:rStyle w:val="Literal"/>
        </w:rPr>
        <w:t>can_hold</w:t>
      </w:r>
      <w:r>
        <w:t xml:space="preserve">, and it will take an immutable borrow of another </w:t>
      </w:r>
      <w:r>
        <w:rPr>
          <w:rStyle w:val="Literal"/>
        </w:rPr>
        <w:t>Rectangle</w:t>
      </w:r>
      <w:r>
        <w:t xml:space="preserve"> as a parameter. We can tell what the type of the parameter will be by looking at the code that calls the method: </w:t>
      </w:r>
      <w:r>
        <w:rPr>
          <w:rStyle w:val="Literal"/>
        </w:rPr>
        <w:t>rect1.can_hold(&amp;rect2)</w:t>
      </w:r>
      <w:r>
        <w:t xml:space="preserve"> passes in </w:t>
      </w:r>
      <w:r>
        <w:rPr>
          <w:rStyle w:val="Literal"/>
        </w:rPr>
        <w:t>&amp;rect2</w:t>
      </w:r>
      <w:r>
        <w:t xml:space="preserve">, which is an immutable borrow to </w:t>
      </w:r>
      <w:r>
        <w:rPr>
          <w:rStyle w:val="Literal"/>
        </w:rPr>
        <w:t>rect2</w:t>
      </w:r>
      <w:r>
        <w:t xml:space="preserve">, an instance of </w:t>
      </w:r>
      <w:r>
        <w:rPr>
          <w:rStyle w:val="Literal"/>
        </w:rPr>
        <w:t>Rectangle</w:t>
      </w:r>
      <w:r>
        <w:t xml:space="preserve">. This makes sense because we only need to read </w:t>
      </w:r>
      <w:r>
        <w:rPr>
          <w:rStyle w:val="Literal"/>
        </w:rPr>
        <w:t>rect2</w:t>
      </w:r>
      <w:r>
        <w:t xml:space="preserve"> (rather than write, which would mean we’d need a mutable borrow), and we want </w:t>
      </w:r>
      <w:r>
        <w:rPr>
          <w:rStyle w:val="Literal"/>
        </w:rPr>
        <w:t>main</w:t>
      </w:r>
      <w:r>
        <w:t xml:space="preserve"> to retain ownership of </w:t>
      </w:r>
      <w:r>
        <w:rPr>
          <w:rStyle w:val="Literal"/>
        </w:rPr>
        <w:t>rect2</w:t>
      </w:r>
      <w:r>
        <w:t xml:space="preserve"> so </w:t>
      </w:r>
      <w:ins w:id="75" w:author="Audrey Doyle" w:date="2025-09-10T10:19:00Z" w16du:dateUtc="2025-09-10T14:19:00Z">
        <w:r w:rsidR="00396F09">
          <w:t xml:space="preserve">that </w:t>
        </w:r>
      </w:ins>
      <w:r>
        <w:t xml:space="preserve">we can use it again after calling the </w:t>
      </w:r>
      <w:r>
        <w:rPr>
          <w:rStyle w:val="Literal"/>
        </w:rPr>
        <w:t>can_hold</w:t>
      </w:r>
      <w:r>
        <w:t xml:space="preserve"> method. The return value of </w:t>
      </w:r>
      <w:r>
        <w:rPr>
          <w:rStyle w:val="Literal"/>
        </w:rPr>
        <w:t>can_hold</w:t>
      </w:r>
      <w:r>
        <w:t xml:space="preserve"> will be a Boolean, and the implementation will check whether the width and height of </w:t>
      </w:r>
      <w:r>
        <w:rPr>
          <w:rStyle w:val="Literal"/>
        </w:rPr>
        <w:t>self</w:t>
      </w:r>
      <w:r>
        <w:t xml:space="preserve"> are greater than the width and height of the other </w:t>
      </w:r>
      <w:r>
        <w:rPr>
          <w:rStyle w:val="Literal"/>
        </w:rPr>
        <w:t>Rectangle</w:t>
      </w:r>
      <w:r>
        <w:t xml:space="preserve">, respectively. Let’s add the new </w:t>
      </w:r>
      <w:r>
        <w:rPr>
          <w:rStyle w:val="Literal"/>
        </w:rPr>
        <w:t>can_hold</w:t>
      </w:r>
      <w:r>
        <w:t xml:space="preserve"> method to the </w:t>
      </w:r>
      <w:r>
        <w:rPr>
          <w:rStyle w:val="Literal"/>
        </w:rPr>
        <w:t>impl</w:t>
      </w:r>
      <w:r>
        <w:t xml:space="preserve"> block from Listing 5-13, shown in Listing 5-15.</w:t>
      </w:r>
    </w:p>
    <w:p w14:paraId="5344B0D3" w14:textId="77777777" w:rsidR="008F6C7C" w:rsidRDefault="00000000">
      <w:pPr>
        <w:pStyle w:val="CodeLabel"/>
      </w:pPr>
      <w:r>
        <w:t>src/main.rs</w:t>
      </w:r>
    </w:p>
    <w:p w14:paraId="0D406DD1" w14:textId="77777777" w:rsidR="008F6C7C" w:rsidRDefault="00000000">
      <w:pPr>
        <w:pStyle w:val="Code"/>
      </w:pPr>
      <w:r>
        <w:rPr>
          <w:rStyle w:val="LiteralGray"/>
        </w:rPr>
        <w:lastRenderedPageBreak/>
        <w:t>impl Rectangle {</w:t>
      </w:r>
    </w:p>
    <w:p w14:paraId="7BC19243" w14:textId="77777777" w:rsidR="008F6C7C" w:rsidRDefault="00000000">
      <w:pPr>
        <w:pStyle w:val="Code"/>
      </w:pPr>
      <w:r>
        <w:rPr>
          <w:rStyle w:val="LiteralGray"/>
        </w:rPr>
        <w:t xml:space="preserve">    fn area(&amp;self) -&gt; u32 {</w:t>
      </w:r>
    </w:p>
    <w:p w14:paraId="4C14FC0A" w14:textId="77777777" w:rsidR="008F6C7C" w:rsidRDefault="00000000">
      <w:pPr>
        <w:pStyle w:val="Code"/>
      </w:pPr>
      <w:r>
        <w:rPr>
          <w:rStyle w:val="LiteralGray"/>
        </w:rPr>
        <w:t xml:space="preserve">        self.width * self.height</w:t>
      </w:r>
    </w:p>
    <w:p w14:paraId="5C15F475" w14:textId="77777777" w:rsidR="008F6C7C" w:rsidRDefault="00000000">
      <w:pPr>
        <w:pStyle w:val="Code"/>
      </w:pPr>
      <w:r>
        <w:rPr>
          <w:rStyle w:val="LiteralGray"/>
        </w:rPr>
        <w:t xml:space="preserve">    }</w:t>
      </w:r>
    </w:p>
    <w:p w14:paraId="51500AC3" w14:textId="77777777" w:rsidR="008F6C7C" w:rsidRDefault="008F6C7C">
      <w:pPr>
        <w:pStyle w:val="Code"/>
      </w:pPr>
    </w:p>
    <w:p w14:paraId="06B9C804" w14:textId="77777777" w:rsidR="008F6C7C" w:rsidRDefault="00000000">
      <w:pPr>
        <w:pStyle w:val="Code"/>
      </w:pPr>
      <w:r>
        <w:t xml:space="preserve">    fn can_hold(&amp;self, other: &amp;Rectangle) -&gt; bool {</w:t>
      </w:r>
    </w:p>
    <w:p w14:paraId="203AE785" w14:textId="77777777" w:rsidR="008F6C7C" w:rsidRDefault="00000000">
      <w:pPr>
        <w:pStyle w:val="Code"/>
      </w:pPr>
      <w:r>
        <w:t xml:space="preserve">        self.width &gt; other.width &amp;&amp; self.height &gt; other.height</w:t>
      </w:r>
    </w:p>
    <w:p w14:paraId="0ED09749" w14:textId="77777777" w:rsidR="008F6C7C" w:rsidRDefault="00000000">
      <w:pPr>
        <w:pStyle w:val="Code"/>
      </w:pPr>
      <w:r>
        <w:t xml:space="preserve">    }</w:t>
      </w:r>
    </w:p>
    <w:p w14:paraId="7348874F" w14:textId="77777777" w:rsidR="008F6C7C" w:rsidRDefault="00000000">
      <w:pPr>
        <w:pStyle w:val="Code"/>
      </w:pPr>
      <w:r>
        <w:rPr>
          <w:rStyle w:val="LiteralGray"/>
        </w:rPr>
        <w:t>}</w:t>
      </w:r>
    </w:p>
    <w:p w14:paraId="407BDFF4" w14:textId="77777777" w:rsidR="008F6C7C" w:rsidRDefault="00000000">
      <w:pPr>
        <w:pStyle w:val="CodeListingCaption"/>
      </w:pPr>
      <w:r>
        <w:t xml:space="preserve">Implementing the </w:t>
      </w:r>
      <w:r>
        <w:rPr>
          <w:rStyle w:val="Literal"/>
        </w:rPr>
        <w:t>can_hold</w:t>
      </w:r>
      <w:r>
        <w:t xml:space="preserve"> method on </w:t>
      </w:r>
      <w:r>
        <w:rPr>
          <w:rStyle w:val="Literal"/>
        </w:rPr>
        <w:t>Rectangle</w:t>
      </w:r>
      <w:r>
        <w:t xml:space="preserve"> that takes another </w:t>
      </w:r>
      <w:r>
        <w:rPr>
          <w:rStyle w:val="Literal"/>
        </w:rPr>
        <w:t>Rectangle</w:t>
      </w:r>
      <w:r>
        <w:t xml:space="preserve"> instance as a parameter</w:t>
      </w:r>
    </w:p>
    <w:p w14:paraId="6B4B7006" w14:textId="77777777" w:rsidR="008F6C7C" w:rsidRDefault="00000000">
      <w:pPr>
        <w:pStyle w:val="Body"/>
      </w:pPr>
      <w:r>
        <w:t xml:space="preserve">When we run this code with the </w:t>
      </w:r>
      <w:r>
        <w:rPr>
          <w:rStyle w:val="Literal"/>
        </w:rPr>
        <w:t>main</w:t>
      </w:r>
      <w:r>
        <w:t xml:space="preserve"> function in Listing 5-14, we’ll get our desired output. Methods can take multiple parameters that we add to the signature after the </w:t>
      </w:r>
      <w:r>
        <w:rPr>
          <w:rStyle w:val="Literal"/>
        </w:rPr>
        <w:t>self</w:t>
      </w:r>
      <w:r>
        <w:t xml:space="preserve"> parameter, and those parameters work just like parameters in functions.</w:t>
      </w:r>
    </w:p>
    <w:p w14:paraId="481594F5" w14:textId="7E6A9833" w:rsidR="008F6C7C" w:rsidRDefault="00000000">
      <w:pPr>
        <w:pStyle w:val="HeadB"/>
      </w:pPr>
      <w:r>
        <w:fldChar w:fldCharType="begin"/>
      </w:r>
      <w:r>
        <w:instrText xml:space="preserve"> XE "associated function" </w:instrText>
      </w:r>
      <w:r>
        <w:fldChar w:fldCharType="end"/>
      </w:r>
      <w:r>
        <w:fldChar w:fldCharType="begin"/>
      </w:r>
      <w:r>
        <w:instrText xml:space="preserve"> XE "impl keyword:for defining associated functions" </w:instrText>
      </w:r>
      <w:r>
        <w:fldChar w:fldCharType="end"/>
      </w:r>
      <w:bookmarkStart w:id="76" w:name="_Toc206163715"/>
      <w:r>
        <w:t>Associated Functions</w:t>
      </w:r>
      <w:bookmarkEnd w:id="76"/>
    </w:p>
    <w:p w14:paraId="7F0061BA" w14:textId="77777777" w:rsidR="008F6C7C" w:rsidRDefault="00000000">
      <w:pPr>
        <w:pStyle w:val="Body"/>
      </w:pPr>
      <w:r>
        <w:t xml:space="preserve">All functions defined within an </w:t>
      </w:r>
      <w:r>
        <w:rPr>
          <w:rStyle w:val="Literal"/>
        </w:rPr>
        <w:t>impl</w:t>
      </w:r>
      <w:r>
        <w:t xml:space="preserve"> block are called </w:t>
      </w:r>
      <w:r>
        <w:rPr>
          <w:rStyle w:val="Italic"/>
        </w:rPr>
        <w:t>associated functions</w:t>
      </w:r>
      <w:r>
        <w:t xml:space="preserve"> because they’re associated with the type named after the </w:t>
      </w:r>
      <w:r>
        <w:rPr>
          <w:rStyle w:val="Literal"/>
        </w:rPr>
        <w:t>impl</w:t>
      </w:r>
      <w:r>
        <w:t xml:space="preserve">. We can define associated functions that don’t have </w:t>
      </w:r>
      <w:r>
        <w:rPr>
          <w:rStyle w:val="Literal"/>
        </w:rPr>
        <w:t>self</w:t>
      </w:r>
      <w:r>
        <w:t xml:space="preserve"> as their first parameter (and thus are not methods) because they don’t need an instance of the type to work with. We’ve already used one function like this: the </w:t>
      </w:r>
      <w:r>
        <w:rPr>
          <w:rStyle w:val="Literal"/>
        </w:rPr>
        <w:t>String::from</w:t>
      </w:r>
      <w:r>
        <w:t xml:space="preserve"> function that’s defined on the </w:t>
      </w:r>
      <w:r>
        <w:rPr>
          <w:rStyle w:val="Literal"/>
        </w:rPr>
        <w:t>String</w:t>
      </w:r>
      <w:r>
        <w:t xml:space="preserve"> type.</w:t>
      </w:r>
    </w:p>
    <w:p w14:paraId="4CB21DE5" w14:textId="77777777" w:rsidR="008F6C7C" w:rsidRDefault="00000000">
      <w:pPr>
        <w:pStyle w:val="Body"/>
      </w:pPr>
      <w:r>
        <w:t xml:space="preserve">Associated functions that aren’t methods are often used for constructors that will return a new instance of the struct. These are often called </w:t>
      </w:r>
      <w:r>
        <w:rPr>
          <w:rStyle w:val="Literal"/>
        </w:rPr>
        <w:t>new</w:t>
      </w:r>
      <w:r>
        <w:t xml:space="preserve">, but </w:t>
      </w:r>
      <w:r>
        <w:rPr>
          <w:rStyle w:val="Literal"/>
        </w:rPr>
        <w:t>new</w:t>
      </w:r>
      <w:r>
        <w:t xml:space="preserve"> isn’t a special name and isn’t built into the language. For example, we could choose to provide an associated function named </w:t>
      </w:r>
      <w:r>
        <w:rPr>
          <w:rStyle w:val="Literal"/>
        </w:rPr>
        <w:t>square</w:t>
      </w:r>
      <w:r>
        <w:t xml:space="preserve"> that would have one dimension parameter and use that as both width and height, thus making it easier to create a square </w:t>
      </w:r>
      <w:r>
        <w:rPr>
          <w:rStyle w:val="Literal"/>
        </w:rPr>
        <w:t>Rectangle</w:t>
      </w:r>
      <w:r>
        <w:t xml:space="preserve"> rather than having to specify the same value twice:</w:t>
      </w:r>
    </w:p>
    <w:p w14:paraId="6831C7A9" w14:textId="77777777" w:rsidR="008F6C7C" w:rsidRDefault="00000000">
      <w:pPr>
        <w:pStyle w:val="CodeLabel"/>
      </w:pPr>
      <w:r>
        <w:t>src/main.rs</w:t>
      </w:r>
    </w:p>
    <w:p w14:paraId="58C586B2" w14:textId="77777777" w:rsidR="008F6C7C" w:rsidRDefault="00000000">
      <w:pPr>
        <w:pStyle w:val="Code"/>
      </w:pPr>
      <w:r>
        <w:t>impl Rectangle {</w:t>
      </w:r>
    </w:p>
    <w:p w14:paraId="2CCD2E83" w14:textId="24AAB929" w:rsidR="008F6C7C" w:rsidRDefault="00000000">
      <w:pPr>
        <w:pStyle w:val="Code"/>
      </w:pPr>
      <w:r>
        <w:t xml:space="preserve">    fn square(size: u32) -&gt; </w:t>
      </w:r>
      <w:del w:id="77" w:author="Eva Morrow" w:date="2025-06-26T12:18:00Z">
        <w:r w:rsidDel="001A5F13">
          <w:rPr>
            <w:rStyle w:val="CodeAnnotation"/>
          </w:rPr>
          <w:delText>1</w:delText>
        </w:r>
        <w:r w:rsidDel="001A5F13">
          <w:delText xml:space="preserve"> </w:delText>
        </w:r>
      </w:del>
      <w:r>
        <w:t>Self  {</w:t>
      </w:r>
      <w:ins w:id="78" w:author="Eva Morrow" w:date="2025-06-26T12:18:00Z">
        <w:r w:rsidR="001A5F13">
          <w:t xml:space="preserve"> </w:t>
        </w:r>
        <w:r w:rsidR="001A5F13">
          <w:rPr>
            <w:rStyle w:val="CodeAnnotation"/>
          </w:rPr>
          <w:t>1</w:t>
        </w:r>
      </w:ins>
    </w:p>
    <w:p w14:paraId="567E14E1" w14:textId="77777777" w:rsidR="008F6C7C" w:rsidRDefault="00000000">
      <w:pPr>
        <w:pStyle w:val="Code"/>
      </w:pPr>
      <w:r>
        <w:t xml:space="preserve">      </w:t>
      </w:r>
      <w:r>
        <w:rPr>
          <w:rStyle w:val="CodeAnnotation"/>
        </w:rPr>
        <w:t>2</w:t>
      </w:r>
      <w:r>
        <w:t xml:space="preserve"> Self  {</w:t>
      </w:r>
    </w:p>
    <w:p w14:paraId="3DF3EBE8" w14:textId="77777777" w:rsidR="008F6C7C" w:rsidRDefault="00000000">
      <w:pPr>
        <w:pStyle w:val="Code"/>
      </w:pPr>
      <w:r>
        <w:t xml:space="preserve">            width: size,</w:t>
      </w:r>
    </w:p>
    <w:p w14:paraId="51ADF9E6" w14:textId="77777777" w:rsidR="008F6C7C" w:rsidRDefault="00000000">
      <w:pPr>
        <w:pStyle w:val="Code"/>
      </w:pPr>
      <w:r>
        <w:t xml:space="preserve">            height: size,</w:t>
      </w:r>
    </w:p>
    <w:p w14:paraId="1A58C57F" w14:textId="77777777" w:rsidR="008F6C7C" w:rsidRDefault="00000000">
      <w:pPr>
        <w:pStyle w:val="Code"/>
      </w:pPr>
      <w:r>
        <w:t xml:space="preserve">        }</w:t>
      </w:r>
    </w:p>
    <w:p w14:paraId="5A9D63EA" w14:textId="77777777" w:rsidR="008F6C7C" w:rsidRDefault="00000000">
      <w:pPr>
        <w:pStyle w:val="Code"/>
      </w:pPr>
      <w:r>
        <w:t xml:space="preserve">    }</w:t>
      </w:r>
    </w:p>
    <w:p w14:paraId="630EEC7C" w14:textId="77777777" w:rsidR="008F6C7C" w:rsidRDefault="00000000">
      <w:pPr>
        <w:pStyle w:val="Code"/>
      </w:pPr>
      <w:r>
        <w:t>}</w:t>
      </w:r>
    </w:p>
    <w:p w14:paraId="4E934124" w14:textId="77777777" w:rsidR="008F6C7C" w:rsidRDefault="00000000">
      <w:pPr>
        <w:pStyle w:val="Body"/>
      </w:pPr>
      <w:r>
        <w:t xml:space="preserve">The </w:t>
      </w:r>
      <w:r>
        <w:rPr>
          <w:rStyle w:val="Literal"/>
        </w:rPr>
        <w:t>Self</w:t>
      </w:r>
      <w:r>
        <w:t xml:space="preserve"> keywords in the return type </w:t>
      </w:r>
      <w:r>
        <w:rPr>
          <w:rStyle w:val="CodeAnnotation"/>
        </w:rPr>
        <w:t>1</w:t>
      </w:r>
      <w:r>
        <w:t xml:space="preserve"> and in the body of the function </w:t>
      </w:r>
      <w:r>
        <w:rPr>
          <w:rStyle w:val="CodeAnnotation"/>
        </w:rPr>
        <w:t>2</w:t>
      </w:r>
      <w:r>
        <w:t xml:space="preserve"> are aliases for the type that appears after the </w:t>
      </w:r>
      <w:r>
        <w:rPr>
          <w:rStyle w:val="Literal"/>
        </w:rPr>
        <w:t>impl</w:t>
      </w:r>
      <w:r>
        <w:t xml:space="preserve"> keyword, which in this case is </w:t>
      </w:r>
      <w:r>
        <w:rPr>
          <w:rStyle w:val="Literal"/>
        </w:rPr>
        <w:t>Rectangle</w:t>
      </w:r>
      <w:r>
        <w:t>.</w:t>
      </w:r>
    </w:p>
    <w:p w14:paraId="0236D1BB" w14:textId="01B3749A" w:rsidR="008F6C7C" w:rsidRDefault="00000000">
      <w:pPr>
        <w:pStyle w:val="Body"/>
      </w:pPr>
      <w:r>
        <w:lastRenderedPageBreak/>
        <w:t xml:space="preserve">To call this associated function, we use the </w:t>
      </w:r>
      <w:r>
        <w:rPr>
          <w:rStyle w:val="Literal"/>
        </w:rPr>
        <w:t>::</w:t>
      </w:r>
      <w:r>
        <w:t xml:space="preserve"> syntax with the struct name; </w:t>
      </w:r>
      <w:r>
        <w:rPr>
          <w:rStyle w:val="Literal"/>
        </w:rPr>
        <w:t>let sq = Rectangle::square(3);</w:t>
      </w:r>
      <w:r>
        <w:t xml:space="preserve"> is an example. This function is </w:t>
      </w:r>
      <w:r>
        <w:fldChar w:fldCharType="begin"/>
      </w:r>
      <w:r>
        <w:rPr>
          <w:spacing w:val="3"/>
        </w:rPr>
        <w:instrText xml:space="preserve"> XE "namespace" </w:instrText>
      </w:r>
      <w:r>
        <w:rPr>
          <w:spacing w:val="3"/>
        </w:rPr>
        <w:fldChar w:fldCharType="end"/>
      </w:r>
      <w:r>
        <w:t xml:space="preserve">namespaced by the struct: </w:t>
      </w:r>
      <w:del w:id="79" w:author="Audrey Doyle" w:date="2025-09-10T10:20:00Z" w16du:dateUtc="2025-09-10T14:20:00Z">
        <w:r w:rsidDel="00396F09">
          <w:delText xml:space="preserve">the </w:delText>
        </w:r>
      </w:del>
      <w:ins w:id="80" w:author="Audrey Doyle" w:date="2025-09-10T10:20:00Z" w16du:dateUtc="2025-09-10T14:20:00Z">
        <w:r w:rsidR="00396F09">
          <w:t>T</w:t>
        </w:r>
        <w:r w:rsidR="00396F09">
          <w:t xml:space="preserve">he </w:t>
        </w:r>
      </w:ins>
      <w:r>
        <w:rPr>
          <w:rStyle w:val="Literal"/>
        </w:rPr>
        <w:t>::</w:t>
      </w:r>
      <w:r>
        <w:t xml:space="preserve"> syntax is used for both associated functions and namespaces created by modules. We’ll discuss modules in </w:t>
      </w:r>
      <w:r>
        <w:rPr>
          <w:rStyle w:val="Xref"/>
        </w:rPr>
        <w:t>Chapter</w:t>
      </w:r>
      <w:r w:rsidR="00705EF8">
        <w:rPr>
          <w:rStyle w:val="Xref"/>
        </w:rPr>
        <w:t> </w:t>
      </w:r>
      <w:r>
        <w:rPr>
          <w:rStyle w:val="Xref"/>
        </w:rPr>
        <w:t>7</w:t>
      </w:r>
      <w:r>
        <w:t>.</w:t>
      </w:r>
    </w:p>
    <w:p w14:paraId="0C18A9A2" w14:textId="77777777" w:rsidR="008F6C7C" w:rsidRDefault="00000000">
      <w:pPr>
        <w:pStyle w:val="HeadB"/>
      </w:pPr>
      <w:bookmarkStart w:id="81" w:name="_Toc206163716"/>
      <w:r>
        <w:t>Multiple impl Blocks</w:t>
      </w:r>
      <w:bookmarkEnd w:id="81"/>
    </w:p>
    <w:p w14:paraId="29307642" w14:textId="77777777" w:rsidR="008F6C7C" w:rsidRDefault="00000000">
      <w:pPr>
        <w:pStyle w:val="Body"/>
      </w:pPr>
      <w:r>
        <w:t xml:space="preserve">Each struct is allowed to have multiple </w:t>
      </w:r>
      <w:r>
        <w:rPr>
          <w:rStyle w:val="Literal"/>
        </w:rPr>
        <w:t>impl</w:t>
      </w:r>
      <w:r>
        <w:t xml:space="preserve"> blocks. For example, Listing 5-15 is equivalent to the code shown in Listing 5-16, which has each method in its own </w:t>
      </w:r>
      <w:r>
        <w:rPr>
          <w:rStyle w:val="Literal"/>
        </w:rPr>
        <w:t>impl</w:t>
      </w:r>
      <w:r>
        <w:t xml:space="preserve"> block.</w:t>
      </w:r>
    </w:p>
    <w:p w14:paraId="43359A9C" w14:textId="77777777" w:rsidR="008F6C7C" w:rsidRDefault="00000000">
      <w:pPr>
        <w:pStyle w:val="Code"/>
      </w:pPr>
      <w:r>
        <w:t>impl Rectangle {</w:t>
      </w:r>
    </w:p>
    <w:p w14:paraId="7A7918B0" w14:textId="77777777" w:rsidR="008F6C7C" w:rsidRDefault="00000000">
      <w:pPr>
        <w:pStyle w:val="Code"/>
      </w:pPr>
      <w:r>
        <w:t xml:space="preserve">    fn area(&amp;self) -&gt; u32 {</w:t>
      </w:r>
    </w:p>
    <w:p w14:paraId="12B52182" w14:textId="77777777" w:rsidR="008F6C7C" w:rsidRDefault="00000000">
      <w:pPr>
        <w:pStyle w:val="Code"/>
      </w:pPr>
      <w:r>
        <w:t xml:space="preserve">        self.width * self.height</w:t>
      </w:r>
    </w:p>
    <w:p w14:paraId="49D33E95" w14:textId="77777777" w:rsidR="008F6C7C" w:rsidRDefault="00000000">
      <w:pPr>
        <w:pStyle w:val="Code"/>
      </w:pPr>
      <w:r>
        <w:t xml:space="preserve">    }</w:t>
      </w:r>
    </w:p>
    <w:p w14:paraId="4814C979" w14:textId="77777777" w:rsidR="008F6C7C" w:rsidRDefault="00000000">
      <w:pPr>
        <w:pStyle w:val="Code"/>
      </w:pPr>
      <w:r>
        <w:t>}</w:t>
      </w:r>
    </w:p>
    <w:p w14:paraId="6081FDA6" w14:textId="77777777" w:rsidR="008F6C7C" w:rsidRDefault="008F6C7C">
      <w:pPr>
        <w:pStyle w:val="Code"/>
      </w:pPr>
    </w:p>
    <w:p w14:paraId="75ECA936" w14:textId="77777777" w:rsidR="008F6C7C" w:rsidRDefault="00000000">
      <w:pPr>
        <w:pStyle w:val="Code"/>
      </w:pPr>
      <w:r>
        <w:t>impl Rectangle {</w:t>
      </w:r>
    </w:p>
    <w:p w14:paraId="132469A4" w14:textId="77777777" w:rsidR="008F6C7C" w:rsidRDefault="00000000">
      <w:pPr>
        <w:pStyle w:val="Code"/>
      </w:pPr>
      <w:r>
        <w:t xml:space="preserve">    fn can_hold(&amp;self, other: &amp;Rectangle) -&gt; bool {</w:t>
      </w:r>
    </w:p>
    <w:p w14:paraId="76F57724" w14:textId="77777777" w:rsidR="008F6C7C" w:rsidRDefault="00000000">
      <w:pPr>
        <w:pStyle w:val="Code"/>
      </w:pPr>
      <w:r>
        <w:t xml:space="preserve">        self.width &gt; other.width &amp;&amp; self.height &gt; other.height</w:t>
      </w:r>
    </w:p>
    <w:p w14:paraId="41E8939E" w14:textId="77777777" w:rsidR="008F6C7C" w:rsidRDefault="00000000">
      <w:pPr>
        <w:pStyle w:val="Code"/>
      </w:pPr>
      <w:r>
        <w:t xml:space="preserve">    }</w:t>
      </w:r>
    </w:p>
    <w:p w14:paraId="1273F1B0" w14:textId="77777777" w:rsidR="008F6C7C" w:rsidRDefault="00000000">
      <w:pPr>
        <w:pStyle w:val="Code"/>
      </w:pPr>
      <w:r>
        <w:t>}</w:t>
      </w:r>
    </w:p>
    <w:p w14:paraId="050BA5E3" w14:textId="77777777" w:rsidR="008F6C7C" w:rsidRDefault="00000000">
      <w:pPr>
        <w:pStyle w:val="CodeListingCaption"/>
      </w:pPr>
      <w:r>
        <w:t xml:space="preserve">Rewriting Listing 5-15 using multiple </w:t>
      </w:r>
      <w:r>
        <w:rPr>
          <w:rStyle w:val="Literal"/>
        </w:rPr>
        <w:t>impl</w:t>
      </w:r>
      <w:r>
        <w:t xml:space="preserve"> blocks</w:t>
      </w:r>
    </w:p>
    <w:p w14:paraId="2AE7AABE" w14:textId="136D221D" w:rsidR="008F6C7C" w:rsidRDefault="00000000">
      <w:pPr>
        <w:pStyle w:val="Body"/>
      </w:pPr>
      <w:r>
        <w:t xml:space="preserve">There’s no reason to separate these methods into multiple </w:t>
      </w:r>
      <w:r>
        <w:rPr>
          <w:rStyle w:val="Literal"/>
        </w:rPr>
        <w:t>impl</w:t>
      </w:r>
      <w:r>
        <w:t xml:space="preserve"> blocks here, but this is valid syntax. We’ll see a case in which multiple </w:t>
      </w:r>
      <w:r>
        <w:rPr>
          <w:rStyle w:val="Literal"/>
        </w:rPr>
        <w:t>impl</w:t>
      </w:r>
      <w:r>
        <w:t xml:space="preserve"> blocks are useful in </w:t>
      </w:r>
      <w:r>
        <w:rPr>
          <w:rStyle w:val="Xref"/>
        </w:rPr>
        <w:t>Chapter</w:t>
      </w:r>
      <w:r w:rsidR="00705EF8">
        <w:rPr>
          <w:rStyle w:val="Xref"/>
        </w:rPr>
        <w:t> </w:t>
      </w:r>
      <w:r>
        <w:rPr>
          <w:rStyle w:val="Xref"/>
        </w:rPr>
        <w:t>10</w:t>
      </w:r>
      <w:r>
        <w:t>, where we discuss generic types and traits.</w:t>
      </w:r>
    </w:p>
    <w:p w14:paraId="148DF41F" w14:textId="77777777" w:rsidR="008F6C7C" w:rsidRDefault="00000000">
      <w:pPr>
        <w:pStyle w:val="HeadA"/>
      </w:pPr>
      <w:bookmarkStart w:id="82" w:name="_Toc206163717"/>
      <w:r>
        <w:t>Summary</w:t>
      </w:r>
      <w:bookmarkEnd w:id="82"/>
    </w:p>
    <w:p w14:paraId="24DB0C79" w14:textId="77777777" w:rsidR="008F6C7C" w:rsidRDefault="00000000">
      <w:pPr>
        <w:pStyle w:val="Body"/>
      </w:pPr>
      <w:r>
        <w:t xml:space="preserve">Structs let you create custom types that are meaningful for your domain. By using structs, you can keep associated pieces of data connected to each other and name each piece to make your code clear. In </w:t>
      </w:r>
      <w:r>
        <w:rPr>
          <w:rStyle w:val="Literal"/>
        </w:rPr>
        <w:t>impl</w:t>
      </w:r>
      <w:r>
        <w:t xml:space="preserve"> blocks, you can define functions that are associated with your type, and methods are a kind of associated function that let you specify the behavior that instances of your structs have.</w:t>
      </w:r>
    </w:p>
    <w:p w14:paraId="2A22634F" w14:textId="0C71ED60" w:rsidR="008F6C7C" w:rsidRDefault="00000000" w:rsidP="00971C8D">
      <w:pPr>
        <w:pStyle w:val="Body"/>
      </w:pPr>
      <w:r>
        <w:t xml:space="preserve">But structs aren’t the only way you can create custom types: </w:t>
      </w:r>
      <w:del w:id="83" w:author="Audrey Doyle" w:date="2025-09-10T10:21:00Z" w16du:dateUtc="2025-09-10T14:21:00Z">
        <w:r w:rsidDel="00396F09">
          <w:delText xml:space="preserve">let’s </w:delText>
        </w:r>
      </w:del>
      <w:ins w:id="84" w:author="Audrey Doyle" w:date="2025-09-10T10:21:00Z" w16du:dateUtc="2025-09-10T14:21:00Z">
        <w:r w:rsidR="00396F09">
          <w:t>L</w:t>
        </w:r>
        <w:r w:rsidR="00396F09">
          <w:t xml:space="preserve">et’s </w:t>
        </w:r>
      </w:ins>
      <w:r>
        <w:t>turn to Rust’s enum feature to add another tool to your toolbox.</w:t>
      </w:r>
    </w:p>
    <w:sectPr w:rsidR="008F6C7C">
      <w:pgSz w:w="10080" w:h="13320"/>
      <w:pgMar w:top="720" w:right="1440" w:bottom="1440" w:left="162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TheSansMonoCd W5Regular">
    <w:panose1 w:val="00000000000000000000"/>
    <w:charset w:val="4D"/>
    <w:family w:val="modern"/>
    <w:notTrueType/>
    <w:pitch w:val="fixed"/>
    <w:sig w:usb0="A000006F" w:usb1="5000202B" w:usb2="00000000" w:usb3="00000000" w:csb0="0000009B"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NSAnnotations500 Mono">
    <w:panose1 w:val="00000000000000000000"/>
    <w:charset w:val="4D"/>
    <w:family w:val="modern"/>
    <w:notTrueType/>
    <w:pitch w:val="fixed"/>
    <w:sig w:usb0="00000007" w:usb1="00000001" w:usb2="00000000" w:usb3="00000000" w:csb0="00000093" w:csb1="00000000"/>
  </w:font>
  <w:font w:name="DogmaOT-Bold">
    <w:altName w:val="Cambria"/>
    <w:panose1 w:val="00000000000000000000"/>
    <w:charset w:val="4D"/>
    <w:family w:val="auto"/>
    <w:notTrueType/>
    <w:pitch w:val="default"/>
    <w:sig w:usb0="00000003" w:usb1="00000000" w:usb2="00000000" w:usb3="00000000" w:csb0="00000001"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NewBaskervilleEF-Bold">
    <w:charset w:val="00"/>
    <w:family w:val="auto"/>
    <w:pitch w:val="variable"/>
    <w:sig w:usb0="8000002F" w:usb1="4000204A"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Wingdings2">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panose1 w:val="00000000000000000000"/>
    <w:charset w:val="4D"/>
    <w:family w:val="auto"/>
    <w:notTrueType/>
    <w:pitch w:val="default"/>
    <w:sig w:usb0="00000003" w:usb1="00000000" w:usb2="00000000" w:usb3="00000000" w:csb0="00000001" w:csb1="00000000"/>
  </w:font>
  <w:font w:name="NewBaskerville">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4DF18DC"/>
    <w:multiLevelType w:val="multilevel"/>
    <w:tmpl w:val="AD02D654"/>
    <w:lvl w:ilvl="0">
      <w:start w:val="5"/>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0E7A16FB"/>
    <w:multiLevelType w:val="multilevel"/>
    <w:tmpl w:val="939A15C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135F53E1"/>
    <w:multiLevelType w:val="multilevel"/>
    <w:tmpl w:val="6AF80278"/>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7"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7CD48BA"/>
    <w:multiLevelType w:val="multilevel"/>
    <w:tmpl w:val="A11E840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1"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A155F14"/>
    <w:multiLevelType w:val="multilevel"/>
    <w:tmpl w:val="73C83B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1CFB6E03"/>
    <w:multiLevelType w:val="multilevel"/>
    <w:tmpl w:val="706E9F88"/>
    <w:styleLink w:val="ChapterNumbering"/>
    <w:lvl w:ilvl="0">
      <w:start w:val="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292768"/>
    <w:multiLevelType w:val="multilevel"/>
    <w:tmpl w:val="706E9F88"/>
    <w:numStyleLink w:val="ChapterNumbering"/>
  </w:abstractNum>
  <w:abstractNum w:abstractNumId="28"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6E54AF6"/>
    <w:multiLevelType w:val="multilevel"/>
    <w:tmpl w:val="EEB8D2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7E6081"/>
    <w:multiLevelType w:val="multilevel"/>
    <w:tmpl w:val="E1DC54C8"/>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8" w15:restartNumberingAfterBreak="0">
    <w:nsid w:val="464802B8"/>
    <w:multiLevelType w:val="multilevel"/>
    <w:tmpl w:val="1C507138"/>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9" w15:restartNumberingAfterBreak="0">
    <w:nsid w:val="492C6FFD"/>
    <w:multiLevelType w:val="multilevel"/>
    <w:tmpl w:val="1ADEFA2E"/>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FF829CF"/>
    <w:multiLevelType w:val="multilevel"/>
    <w:tmpl w:val="706E9F88"/>
    <w:numStyleLink w:val="ChapterNumbering"/>
  </w:abstractNum>
  <w:abstractNum w:abstractNumId="42" w15:restartNumberingAfterBreak="0">
    <w:nsid w:val="51310828"/>
    <w:multiLevelType w:val="multilevel"/>
    <w:tmpl w:val="26501E2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513C419D"/>
    <w:multiLevelType w:val="multilevel"/>
    <w:tmpl w:val="E4B69950"/>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4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0E7365F"/>
    <w:multiLevelType w:val="multilevel"/>
    <w:tmpl w:val="706E9F88"/>
    <w:numStyleLink w:val="ChapterNumbering"/>
  </w:abstractNum>
  <w:abstractNum w:abstractNumId="4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FC92EEA"/>
    <w:multiLevelType w:val="multilevel"/>
    <w:tmpl w:val="29C83E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2" w15:restartNumberingAfterBreak="0">
    <w:nsid w:val="71DB37DC"/>
    <w:multiLevelType w:val="multilevel"/>
    <w:tmpl w:val="53766DFA"/>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4850F4"/>
    <w:multiLevelType w:val="multilevel"/>
    <w:tmpl w:val="C4A691B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6" w15:restartNumberingAfterBreak="0">
    <w:nsid w:val="785F30D2"/>
    <w:multiLevelType w:val="multilevel"/>
    <w:tmpl w:val="332682D4"/>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57" w15:restartNumberingAfterBreak="0">
    <w:nsid w:val="7A295794"/>
    <w:multiLevelType w:val="multilevel"/>
    <w:tmpl w:val="706E9F88"/>
    <w:numStyleLink w:val="ChapterNumbering"/>
  </w:abstractNum>
  <w:abstractNum w:abstractNumId="58" w15:restartNumberingAfterBreak="0">
    <w:nsid w:val="7CA34114"/>
    <w:multiLevelType w:val="multilevel"/>
    <w:tmpl w:val="DFFED4F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1097481948">
    <w:abstractNumId w:val="56"/>
  </w:num>
  <w:num w:numId="2" w16cid:durableId="1094520102">
    <w:abstractNumId w:val="58"/>
  </w:num>
  <w:num w:numId="3" w16cid:durableId="546723278">
    <w:abstractNumId w:val="16"/>
  </w:num>
  <w:num w:numId="4" w16cid:durableId="1714965627">
    <w:abstractNumId w:val="37"/>
  </w:num>
  <w:num w:numId="5" w16cid:durableId="577980865">
    <w:abstractNumId w:val="50"/>
  </w:num>
  <w:num w:numId="6" w16cid:durableId="899169167">
    <w:abstractNumId w:val="29"/>
  </w:num>
  <w:num w:numId="7" w16cid:durableId="659045565">
    <w:abstractNumId w:val="39"/>
  </w:num>
  <w:num w:numId="8" w16cid:durableId="1835147728">
    <w:abstractNumId w:val="22"/>
  </w:num>
  <w:num w:numId="9" w16cid:durableId="418916613">
    <w:abstractNumId w:val="20"/>
  </w:num>
  <w:num w:numId="10" w16cid:durableId="774449003">
    <w:abstractNumId w:val="52"/>
  </w:num>
  <w:num w:numId="11" w16cid:durableId="925380965">
    <w:abstractNumId w:val="38"/>
  </w:num>
  <w:num w:numId="12" w16cid:durableId="166603355">
    <w:abstractNumId w:val="42"/>
  </w:num>
  <w:num w:numId="13" w16cid:durableId="2049405869">
    <w:abstractNumId w:val="15"/>
  </w:num>
  <w:num w:numId="14" w16cid:durableId="134955304">
    <w:abstractNumId w:val="55"/>
  </w:num>
  <w:num w:numId="15" w16cid:durableId="1900701646">
    <w:abstractNumId w:val="43"/>
  </w:num>
  <w:num w:numId="16" w16cid:durableId="1163164261">
    <w:abstractNumId w:val="13"/>
  </w:num>
  <w:num w:numId="17" w16cid:durableId="1710763809">
    <w:abstractNumId w:val="17"/>
  </w:num>
  <w:num w:numId="18" w16cid:durableId="1042706958">
    <w:abstractNumId w:val="44"/>
  </w:num>
  <w:num w:numId="19" w16cid:durableId="1623535420">
    <w:abstractNumId w:val="51"/>
  </w:num>
  <w:num w:numId="20" w16cid:durableId="1210339547">
    <w:abstractNumId w:val="30"/>
  </w:num>
  <w:num w:numId="21" w16cid:durableId="439568087">
    <w:abstractNumId w:val="46"/>
  </w:num>
  <w:num w:numId="22" w16cid:durableId="1972595914">
    <w:abstractNumId w:val="28"/>
  </w:num>
  <w:num w:numId="23" w16cid:durableId="1157379875">
    <w:abstractNumId w:val="36"/>
  </w:num>
  <w:num w:numId="24" w16cid:durableId="2008896026">
    <w:abstractNumId w:val="53"/>
  </w:num>
  <w:num w:numId="25" w16cid:durableId="93130642">
    <w:abstractNumId w:val="34"/>
  </w:num>
  <w:num w:numId="26" w16cid:durableId="1968196568">
    <w:abstractNumId w:val="23"/>
  </w:num>
  <w:num w:numId="27" w16cid:durableId="1475832961">
    <w:abstractNumId w:val="12"/>
  </w:num>
  <w:num w:numId="28" w16cid:durableId="1746100638">
    <w:abstractNumId w:val="27"/>
  </w:num>
  <w:num w:numId="29" w16cid:durableId="808782682">
    <w:abstractNumId w:val="57"/>
  </w:num>
  <w:num w:numId="30" w16cid:durableId="745954561">
    <w:abstractNumId w:val="0"/>
  </w:num>
  <w:num w:numId="31" w16cid:durableId="748232498">
    <w:abstractNumId w:val="41"/>
  </w:num>
  <w:num w:numId="32" w16cid:durableId="112485947">
    <w:abstractNumId w:val="31"/>
  </w:num>
  <w:num w:numId="33" w16cid:durableId="636572702">
    <w:abstractNumId w:val="26"/>
  </w:num>
  <w:num w:numId="34" w16cid:durableId="1471552032">
    <w:abstractNumId w:val="49"/>
  </w:num>
  <w:num w:numId="35" w16cid:durableId="46415919">
    <w:abstractNumId w:val="14"/>
  </w:num>
  <w:num w:numId="36" w16cid:durableId="435641759">
    <w:abstractNumId w:val="45"/>
  </w:num>
  <w:num w:numId="37" w16cid:durableId="1426346112">
    <w:abstractNumId w:val="18"/>
  </w:num>
  <w:num w:numId="38" w16cid:durableId="2092849046">
    <w:abstractNumId w:val="25"/>
  </w:num>
  <w:num w:numId="39" w16cid:durableId="1376539247">
    <w:abstractNumId w:val="32"/>
  </w:num>
  <w:num w:numId="40" w16cid:durableId="937979167">
    <w:abstractNumId w:val="35"/>
  </w:num>
  <w:num w:numId="41" w16cid:durableId="478157089">
    <w:abstractNumId w:val="54"/>
  </w:num>
  <w:num w:numId="42" w16cid:durableId="824006251">
    <w:abstractNumId w:val="19"/>
  </w:num>
  <w:num w:numId="43" w16cid:durableId="550505185">
    <w:abstractNumId w:val="48"/>
  </w:num>
  <w:num w:numId="44" w16cid:durableId="347100055">
    <w:abstractNumId w:val="1"/>
  </w:num>
  <w:num w:numId="45" w16cid:durableId="369842296">
    <w:abstractNumId w:val="2"/>
  </w:num>
  <w:num w:numId="46" w16cid:durableId="1107650806">
    <w:abstractNumId w:val="3"/>
  </w:num>
  <w:num w:numId="47" w16cid:durableId="1752191928">
    <w:abstractNumId w:val="4"/>
  </w:num>
  <w:num w:numId="48" w16cid:durableId="156574791">
    <w:abstractNumId w:val="9"/>
  </w:num>
  <w:num w:numId="49" w16cid:durableId="1805656144">
    <w:abstractNumId w:val="5"/>
  </w:num>
  <w:num w:numId="50" w16cid:durableId="1448353497">
    <w:abstractNumId w:val="6"/>
  </w:num>
  <w:num w:numId="51" w16cid:durableId="363750784">
    <w:abstractNumId w:val="7"/>
  </w:num>
  <w:num w:numId="52" w16cid:durableId="511724911">
    <w:abstractNumId w:val="8"/>
  </w:num>
  <w:num w:numId="53" w16cid:durableId="1512984324">
    <w:abstractNumId w:val="10"/>
  </w:num>
  <w:num w:numId="54" w16cid:durableId="601717653">
    <w:abstractNumId w:val="21"/>
  </w:num>
  <w:num w:numId="55" w16cid:durableId="1489128043">
    <w:abstractNumId w:val="40"/>
  </w:num>
  <w:num w:numId="56" w16cid:durableId="857160691">
    <w:abstractNumId w:val="24"/>
  </w:num>
  <w:num w:numId="57" w16cid:durableId="141973146">
    <w:abstractNumId w:val="33"/>
  </w:num>
  <w:num w:numId="58" w16cid:durableId="708651601">
    <w:abstractNumId w:val="49"/>
    <w:lvlOverride w:ilvl="0">
      <w:startOverride w:val="1"/>
    </w:lvlOverride>
  </w:num>
  <w:num w:numId="59" w16cid:durableId="304166674">
    <w:abstractNumId w:val="48"/>
    <w:lvlOverride w:ilvl="0">
      <w:startOverride w:val="1"/>
    </w:lvlOverride>
  </w:num>
  <w:num w:numId="60" w16cid:durableId="71785026">
    <w:abstractNumId w:val="49"/>
    <w:lvlOverride w:ilvl="0">
      <w:startOverride w:val="1"/>
    </w:lvlOverride>
  </w:num>
  <w:num w:numId="61" w16cid:durableId="513231995">
    <w:abstractNumId w:val="44"/>
    <w:lvlOverride w:ilvl="0">
      <w:startOverride w:val="1"/>
    </w:lvlOverride>
  </w:num>
  <w:num w:numId="62" w16cid:durableId="2045598737">
    <w:abstractNumId w:val="25"/>
    <w:lvlOverride w:ilvl="0">
      <w:startOverride w:val="1"/>
    </w:lvlOverride>
  </w:num>
  <w:num w:numId="63" w16cid:durableId="2103404118">
    <w:abstractNumId w:val="53"/>
    <w:lvlOverride w:ilvl="0">
      <w:startOverride w:val="1"/>
    </w:lvlOverride>
  </w:num>
  <w:num w:numId="64" w16cid:durableId="1695810652">
    <w:abstractNumId w:val="11"/>
  </w:num>
  <w:num w:numId="65" w16cid:durableId="539823350">
    <w:abstractNumId w:val="4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7C"/>
    <w:rsid w:val="000C18A6"/>
    <w:rsid w:val="000F0F95"/>
    <w:rsid w:val="00135781"/>
    <w:rsid w:val="00187F6C"/>
    <w:rsid w:val="001A5F13"/>
    <w:rsid w:val="00272FFA"/>
    <w:rsid w:val="002B5748"/>
    <w:rsid w:val="00300DBF"/>
    <w:rsid w:val="003620DE"/>
    <w:rsid w:val="00376E18"/>
    <w:rsid w:val="00385DA9"/>
    <w:rsid w:val="00396F09"/>
    <w:rsid w:val="003C0F90"/>
    <w:rsid w:val="00476294"/>
    <w:rsid w:val="00622F45"/>
    <w:rsid w:val="00643023"/>
    <w:rsid w:val="00705EF8"/>
    <w:rsid w:val="007113C9"/>
    <w:rsid w:val="008373ED"/>
    <w:rsid w:val="008651F9"/>
    <w:rsid w:val="008C1FCA"/>
    <w:rsid w:val="008E190E"/>
    <w:rsid w:val="008F6C7C"/>
    <w:rsid w:val="00971C8D"/>
    <w:rsid w:val="009A2805"/>
    <w:rsid w:val="009B6470"/>
    <w:rsid w:val="009C5005"/>
    <w:rsid w:val="009F4E75"/>
    <w:rsid w:val="00A03F88"/>
    <w:rsid w:val="00B86BC2"/>
    <w:rsid w:val="00B86E1B"/>
    <w:rsid w:val="00BA33D2"/>
    <w:rsid w:val="00C46841"/>
    <w:rsid w:val="00D50861"/>
    <w:rsid w:val="00F15828"/>
    <w:rsid w:val="00F507AD"/>
    <w:rsid w:val="00FB58C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F5B6"/>
  <w15:docId w15:val="{1DA6D480-AF1B-F640-B939-F13942E6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023"/>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643023"/>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643023"/>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643023"/>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643023"/>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643023"/>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64302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302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302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643023"/>
    <w:rPr>
      <w:rFonts w:cs="NewBaskervilleStd-Italic"/>
      <w:i/>
      <w:iCs/>
      <w:color w:val="0000FF"/>
      <w:w w:val="100"/>
      <w:position w:val="0"/>
      <w:u w:val="none"/>
      <w:vertAlign w:val="baseline"/>
      <w:lang w:val="en-US"/>
    </w:rPr>
  </w:style>
  <w:style w:type="character" w:customStyle="1" w:styleId="Xref">
    <w:name w:val="Xref"/>
    <w:uiPriority w:val="1"/>
    <w:rsid w:val="00643023"/>
    <w:rPr>
      <w:color w:val="FF0000"/>
      <w:lang w:val="en-US"/>
    </w:rPr>
  </w:style>
  <w:style w:type="character" w:customStyle="1" w:styleId="XrefRemoved">
    <w:name w:val="XrefRemoved"/>
    <w:uiPriority w:val="99"/>
    <w:qFormat/>
  </w:style>
  <w:style w:type="character" w:customStyle="1" w:styleId="Literal">
    <w:name w:val="Literal"/>
    <w:uiPriority w:val="1"/>
    <w:qFormat/>
    <w:rsid w:val="00643023"/>
    <w:rPr>
      <w:rFonts w:ascii="Courier" w:hAnsi="Courier" w:cs="TheSansMonoCondensed-Plain"/>
      <w:color w:val="3366FF"/>
      <w:spacing w:val="0"/>
      <w:w w:val="100"/>
      <w:position w:val="0"/>
      <w:u w:val="none"/>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Italic">
    <w:name w:val="LiteralItalic"/>
    <w:uiPriority w:val="1"/>
    <w:qFormat/>
    <w:rsid w:val="00643023"/>
    <w:rPr>
      <w:rFonts w:ascii="Courier" w:hAnsi="Courier" w:cs="TheSansMonoCondensed-Italic"/>
      <w:b w:val="0"/>
      <w:i/>
      <w:iCs/>
      <w:color w:val="3366FF"/>
      <w:spacing w:val="0"/>
      <w:w w:val="100"/>
      <w:position w:val="0"/>
      <w:szCs w:val="17"/>
      <w:u w:val="none"/>
      <w:vertAlign w:val="baseline"/>
      <w:lang w:val="en-US"/>
    </w:rPr>
  </w:style>
  <w:style w:type="character" w:customStyle="1" w:styleId="LiteralGray">
    <w:name w:val="LiteralGray"/>
    <w:uiPriority w:val="1"/>
    <w:qFormat/>
    <w:rsid w:val="00643023"/>
    <w:rPr>
      <w:rFonts w:ascii="Courier" w:hAnsi="Courier"/>
      <w:color w:val="A6A6A6" w:themeColor="background1" w:themeShade="A6"/>
    </w:rPr>
  </w:style>
  <w:style w:type="character" w:customStyle="1" w:styleId="LiteralGrayItalic">
    <w:name w:val="LiteralGrayItalic"/>
    <w:basedOn w:val="LiteralGray"/>
    <w:uiPriority w:val="1"/>
    <w:qFormat/>
    <w:rsid w:val="00643023"/>
    <w:rPr>
      <w:rFonts w:ascii="Courier" w:hAnsi="Courier"/>
      <w:i/>
      <w:color w:val="A6A6A6" w:themeColor="background1" w:themeShade="A6"/>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qFormat/>
    <w:rPr>
      <w:i/>
      <w:iCs/>
    </w:rPr>
  </w:style>
  <w:style w:type="character" w:customStyle="1" w:styleId="LiteralBold">
    <w:name w:val="LiteralBold"/>
    <w:uiPriority w:val="1"/>
    <w:qFormat/>
    <w:rsid w:val="00643023"/>
    <w:rPr>
      <w:rFonts w:ascii="Courier" w:hAnsi="Courier" w:cs="TheSansMonoCondensed-Bold"/>
      <w:b/>
      <w:bCs/>
      <w:i w:val="0"/>
      <w:iCs w:val="0"/>
      <w:color w:val="3366FF"/>
      <w:spacing w:val="0"/>
      <w:w w:val="100"/>
      <w:position w:val="0"/>
      <w:u w:val="none"/>
      <w:vertAlign w:val="baseline"/>
      <w:lang w:val="en-US"/>
    </w:rPr>
  </w:style>
  <w:style w:type="character" w:customStyle="1" w:styleId="LiteralBoldBox">
    <w:name w:val="LiteralBoldBox"/>
    <w:basedOn w:val="LiteralBold"/>
    <w:uiPriority w:val="99"/>
    <w:qFormat/>
    <w:rPr>
      <w:rFonts w:ascii="TheSansMonoCd W5Regular" w:hAnsi="TheSansMonoCd W5Regular" w:cs="TheSansMonoCd W5Regular"/>
      <w:b/>
      <w:bCs/>
      <w:i w:val="0"/>
      <w:iCs w:val="0"/>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643023"/>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NoteHead">
    <w:name w:val="NoteHead"/>
    <w:uiPriority w:val="1"/>
    <w:qFormat/>
    <w:rsid w:val="00643023"/>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1"/>
    <w:qFormat/>
    <w:rsid w:val="00643023"/>
    <w:rPr>
      <w:rFonts w:cs="NewBaskervilleStd-Italic"/>
      <w:i/>
      <w:iCs/>
      <w:color w:val="3366FF"/>
      <w:w w:val="100"/>
      <w:position w:val="0"/>
      <w:u w:val="none"/>
      <w:vertAlign w:val="baseline"/>
      <w:lang w:val="en-US"/>
    </w:rPr>
  </w:style>
  <w:style w:type="character" w:customStyle="1" w:styleId="LiteralItalicBox">
    <w:name w:val="LiteralItalicBox"/>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C10858"/>
    <w:rPr>
      <w:sz w:val="16"/>
      <w:szCs w:val="16"/>
    </w:rPr>
  </w:style>
  <w:style w:type="character" w:customStyle="1" w:styleId="CommentTextChar">
    <w:name w:val="Comment Text Char"/>
    <w:basedOn w:val="DefaultParagraphFont"/>
    <w:link w:val="CommentText"/>
    <w:uiPriority w:val="99"/>
    <w:semiHidden/>
    <w:qFormat/>
    <w:rsid w:val="00C10858"/>
    <w:rPr>
      <w:sz w:val="20"/>
      <w:szCs w:val="20"/>
    </w:rPr>
  </w:style>
  <w:style w:type="character" w:customStyle="1" w:styleId="CommentSubjectChar">
    <w:name w:val="Comment Subject Char"/>
    <w:basedOn w:val="CommentTextChar"/>
    <w:link w:val="CommentSubject"/>
    <w:uiPriority w:val="99"/>
    <w:semiHidden/>
    <w:qFormat/>
    <w:rsid w:val="00C10858"/>
    <w:rPr>
      <w:b/>
      <w:bCs/>
      <w:sz w:val="20"/>
      <w:szCs w:val="20"/>
    </w:rPr>
  </w:style>
  <w:style w:type="character" w:customStyle="1" w:styleId="Heading2Char">
    <w:name w:val="Heading 2 Char"/>
    <w:basedOn w:val="DefaultParagraphFont"/>
    <w:link w:val="Heading2"/>
    <w:uiPriority w:val="9"/>
    <w:semiHidden/>
    <w:rsid w:val="00643023"/>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643023"/>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643023"/>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643023"/>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643023"/>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643023"/>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643023"/>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643023"/>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643023"/>
    <w:rPr>
      <w:rFonts w:cs="NewBaskervilleEF-Bold"/>
      <w:b/>
      <w:bCs/>
      <w:i/>
      <w:iCs/>
      <w:color w:val="3366FF"/>
      <w:w w:val="100"/>
      <w:position w:val="0"/>
      <w:u w:val="none"/>
      <w:vertAlign w:val="baseline"/>
      <w:lang w:val="en-US"/>
    </w:rPr>
  </w:style>
  <w:style w:type="character" w:customStyle="1" w:styleId="LiteralBoldItalic">
    <w:name w:val="LiteralBoldItalic"/>
    <w:uiPriority w:val="1"/>
    <w:qFormat/>
    <w:rsid w:val="00643023"/>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643023"/>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643023"/>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643023"/>
    <w:rPr>
      <w:rFonts w:ascii="Symbol" w:hAnsi="Symbol" w:cs="Symbol"/>
      <w:color w:val="000000"/>
    </w:rPr>
  </w:style>
  <w:style w:type="character" w:customStyle="1" w:styleId="Superscript">
    <w:name w:val="Superscript"/>
    <w:uiPriority w:val="1"/>
    <w:qFormat/>
    <w:rsid w:val="00643023"/>
    <w:rPr>
      <w:color w:val="3366FF"/>
      <w:vertAlign w:val="superscript"/>
    </w:rPr>
  </w:style>
  <w:style w:type="character" w:customStyle="1" w:styleId="SuperscriptItalic">
    <w:name w:val="SuperscriptItalic"/>
    <w:uiPriority w:val="1"/>
    <w:qFormat/>
    <w:rsid w:val="00643023"/>
    <w:rPr>
      <w:i/>
      <w:color w:val="3366FF"/>
      <w:vertAlign w:val="superscript"/>
    </w:rPr>
  </w:style>
  <w:style w:type="character" w:customStyle="1" w:styleId="Subscript">
    <w:name w:val="Subscript"/>
    <w:uiPriority w:val="1"/>
    <w:qFormat/>
    <w:rsid w:val="00643023"/>
    <w:rPr>
      <w:color w:val="3366FF"/>
      <w:vertAlign w:val="subscript"/>
    </w:rPr>
  </w:style>
  <w:style w:type="character" w:customStyle="1" w:styleId="SubscriptItalic">
    <w:name w:val="SubscriptItalic"/>
    <w:uiPriority w:val="1"/>
    <w:qFormat/>
    <w:rsid w:val="00643023"/>
    <w:rPr>
      <w:i/>
      <w:color w:val="3366FF"/>
      <w:vertAlign w:val="subscript"/>
    </w:rPr>
  </w:style>
  <w:style w:type="character" w:customStyle="1" w:styleId="Symbol">
    <w:name w:val="Symbol"/>
    <w:uiPriority w:val="1"/>
    <w:qFormat/>
    <w:rsid w:val="00643023"/>
    <w:rPr>
      <w:rFonts w:ascii="Symbol" w:hAnsi="Symbol"/>
    </w:rPr>
  </w:style>
  <w:style w:type="character" w:customStyle="1" w:styleId="AltText">
    <w:name w:val="AltText"/>
    <w:uiPriority w:val="1"/>
    <w:qFormat/>
    <w:rsid w:val="00643023"/>
    <w:rPr>
      <w:color w:val="FF358C"/>
      <w:u w:val="single"/>
    </w:rPr>
  </w:style>
  <w:style w:type="character" w:customStyle="1" w:styleId="Bold">
    <w:name w:val="Bold"/>
    <w:uiPriority w:val="1"/>
    <w:rsid w:val="00643023"/>
    <w:rPr>
      <w:b/>
      <w:bCs/>
      <w:color w:val="3366FF"/>
    </w:rPr>
  </w:style>
  <w:style w:type="character" w:customStyle="1" w:styleId="GraphicInline">
    <w:name w:val="GraphicInline"/>
    <w:uiPriority w:val="1"/>
    <w:qFormat/>
    <w:rsid w:val="00643023"/>
    <w:rPr>
      <w:color w:val="3366FF"/>
      <w:bdr w:val="none" w:sz="0" w:space="0" w:color="auto"/>
      <w:shd w:val="clear" w:color="auto" w:fill="99CC00"/>
    </w:rPr>
  </w:style>
  <w:style w:type="character" w:customStyle="1" w:styleId="DigitalOnly">
    <w:name w:val="DigitalOnly"/>
    <w:uiPriority w:val="1"/>
    <w:qFormat/>
    <w:rsid w:val="00643023"/>
    <w:rPr>
      <w:color w:val="3366FF"/>
      <w:bdr w:val="single" w:sz="4" w:space="0" w:color="3366FF"/>
    </w:rPr>
  </w:style>
  <w:style w:type="character" w:customStyle="1" w:styleId="PrintOnly">
    <w:name w:val="PrintOnly"/>
    <w:uiPriority w:val="1"/>
    <w:qFormat/>
    <w:rsid w:val="00643023"/>
    <w:rPr>
      <w:color w:val="3366FF"/>
      <w:bdr w:val="single" w:sz="4" w:space="0" w:color="FF0000"/>
    </w:rPr>
  </w:style>
  <w:style w:type="character" w:customStyle="1" w:styleId="LinkEmail">
    <w:name w:val="LinkEmail"/>
    <w:basedOn w:val="LinkURL"/>
    <w:uiPriority w:val="1"/>
    <w:qFormat/>
    <w:rsid w:val="00643023"/>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43023"/>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43023"/>
    <w:rPr>
      <w:color w:val="3366FF"/>
      <w:bdr w:val="none" w:sz="0" w:space="0" w:color="auto"/>
      <w:shd w:val="clear" w:color="auto" w:fill="FFFF00"/>
    </w:rPr>
  </w:style>
  <w:style w:type="character" w:customStyle="1" w:styleId="FootnoteReference">
    <w:name w:val="FootnoteReference"/>
    <w:uiPriority w:val="1"/>
    <w:qFormat/>
    <w:rsid w:val="00643023"/>
    <w:rPr>
      <w:color w:val="3366FF"/>
      <w:vertAlign w:val="superscript"/>
    </w:rPr>
  </w:style>
  <w:style w:type="character" w:customStyle="1" w:styleId="FootnoteRef">
    <w:name w:val="FootnoteRef"/>
    <w:basedOn w:val="FootnoteReference"/>
    <w:uiPriority w:val="1"/>
    <w:qFormat/>
    <w:rsid w:val="00643023"/>
    <w:rPr>
      <w:color w:val="3366FF"/>
      <w:vertAlign w:val="superscript"/>
    </w:rPr>
  </w:style>
  <w:style w:type="character" w:customStyle="1" w:styleId="EndnoteReference">
    <w:name w:val="EndnoteReference"/>
    <w:basedOn w:val="FootnoteReference"/>
    <w:uiPriority w:val="1"/>
    <w:qFormat/>
    <w:rsid w:val="00643023"/>
    <w:rPr>
      <w:color w:val="3366FF"/>
      <w:vertAlign w:val="superscript"/>
    </w:rPr>
  </w:style>
  <w:style w:type="character" w:customStyle="1" w:styleId="Caps">
    <w:name w:val="Caps"/>
    <w:uiPriority w:val="1"/>
    <w:qFormat/>
    <w:rsid w:val="00643023"/>
    <w:rPr>
      <w:caps/>
      <w:smallCaps w:val="0"/>
      <w:color w:val="3366FF"/>
    </w:rPr>
  </w:style>
  <w:style w:type="character" w:customStyle="1" w:styleId="SmallCaps">
    <w:name w:val="SmallCaps"/>
    <w:uiPriority w:val="1"/>
    <w:qFormat/>
    <w:rsid w:val="00643023"/>
    <w:rPr>
      <w:caps w:val="0"/>
      <w:smallCaps/>
      <w:color w:val="3366FF"/>
    </w:rPr>
  </w:style>
  <w:style w:type="character" w:customStyle="1" w:styleId="SmallCapsBold">
    <w:name w:val="SmallCapsBold"/>
    <w:basedOn w:val="SmallCaps"/>
    <w:uiPriority w:val="1"/>
    <w:qFormat/>
    <w:rsid w:val="00643023"/>
    <w:rPr>
      <w:b/>
      <w:bCs/>
      <w:caps w:val="0"/>
      <w:smallCaps/>
      <w:color w:val="3366FF"/>
    </w:rPr>
  </w:style>
  <w:style w:type="character" w:customStyle="1" w:styleId="SmallCapsBoldItalic">
    <w:name w:val="SmallCapsBoldItalic"/>
    <w:basedOn w:val="SmallCapsBold"/>
    <w:uiPriority w:val="1"/>
    <w:qFormat/>
    <w:rsid w:val="00643023"/>
    <w:rPr>
      <w:b/>
      <w:bCs/>
      <w:i/>
      <w:iCs/>
      <w:caps w:val="0"/>
      <w:smallCaps/>
      <w:color w:val="3366FF"/>
    </w:rPr>
  </w:style>
  <w:style w:type="character" w:customStyle="1" w:styleId="SmallCapsItalic">
    <w:name w:val="SmallCapsItalic"/>
    <w:basedOn w:val="SmallCaps"/>
    <w:uiPriority w:val="1"/>
    <w:qFormat/>
    <w:rsid w:val="00643023"/>
    <w:rPr>
      <w:i/>
      <w:iCs/>
      <w:caps w:val="0"/>
      <w:smallCaps/>
      <w:color w:val="3366FF"/>
    </w:rPr>
  </w:style>
  <w:style w:type="character" w:customStyle="1" w:styleId="NSSymbol">
    <w:name w:val="NSSymbol"/>
    <w:uiPriority w:val="1"/>
    <w:qFormat/>
    <w:rsid w:val="00643023"/>
    <w:rPr>
      <w:color w:val="3366FF"/>
    </w:rPr>
  </w:style>
  <w:style w:type="character" w:customStyle="1" w:styleId="EndnoteRef">
    <w:name w:val="EndnoteRef"/>
    <w:basedOn w:val="EndnoteReference"/>
    <w:uiPriority w:val="1"/>
    <w:qFormat/>
    <w:rsid w:val="00643023"/>
    <w:rPr>
      <w:color w:val="3366FF"/>
      <w:vertAlign w:val="superscript"/>
    </w:rPr>
  </w:style>
  <w:style w:type="character" w:customStyle="1" w:styleId="PyBracket">
    <w:name w:val="PyBracket"/>
    <w:uiPriority w:val="1"/>
    <w:qFormat/>
    <w:rsid w:val="00643023"/>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43023"/>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43023"/>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643023"/>
    <w:rPr>
      <w:b/>
      <w:bCs/>
      <w:smallCaps/>
      <w:spacing w:val="5"/>
    </w:rPr>
  </w:style>
  <w:style w:type="character" w:customStyle="1" w:styleId="CustomCharStyle">
    <w:name w:val="CustomCharStyle"/>
    <w:uiPriority w:val="1"/>
    <w:qFormat/>
    <w:rsid w:val="00643023"/>
    <w:rPr>
      <w:b w:val="0"/>
      <w:bCs w:val="0"/>
      <w:i w:val="0"/>
      <w:iCs w:val="0"/>
      <w:color w:val="3366FF"/>
      <w:bdr w:val="none" w:sz="0" w:space="0" w:color="auto"/>
      <w:shd w:val="clear" w:color="auto" w:fill="CCFFCC"/>
    </w:rPr>
  </w:style>
  <w:style w:type="character" w:customStyle="1" w:styleId="MenuArrow">
    <w:name w:val="MenuArrow"/>
    <w:uiPriority w:val="1"/>
    <w:qFormat/>
    <w:rsid w:val="00643023"/>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643023"/>
    <w:rPr>
      <w:vertAlign w:val="superscript"/>
    </w:rPr>
  </w:style>
  <w:style w:type="character" w:customStyle="1" w:styleId="LiteralSubscript">
    <w:name w:val="LiteralSubscript"/>
    <w:uiPriority w:val="1"/>
    <w:qFormat/>
    <w:rsid w:val="00643023"/>
    <w:rPr>
      <w:vertAlign w:val="subscript"/>
    </w:rPr>
  </w:style>
  <w:style w:type="character" w:customStyle="1" w:styleId="LiteralItalicSuperscript">
    <w:name w:val="LiteralItalicSuperscript"/>
    <w:uiPriority w:val="1"/>
    <w:qFormat/>
    <w:rsid w:val="00643023"/>
    <w:rPr>
      <w:i/>
      <w:color w:val="3266FF"/>
      <w:vertAlign w:val="superscript"/>
    </w:rPr>
  </w:style>
  <w:style w:type="character" w:customStyle="1" w:styleId="LiteralItalicSubscript">
    <w:name w:val="LiteralItalicSubscript"/>
    <w:basedOn w:val="LiteralItalicSuperscript"/>
    <w:uiPriority w:val="1"/>
    <w:qFormat/>
    <w:rsid w:val="00643023"/>
    <w:rPr>
      <w:i/>
      <w:color w:val="3266FF"/>
      <w:vertAlign w:val="subscript"/>
    </w:rPr>
  </w:style>
  <w:style w:type="character" w:customStyle="1" w:styleId="ChineseChar">
    <w:name w:val="ChineseChar"/>
    <w:uiPriority w:val="1"/>
    <w:qFormat/>
    <w:rsid w:val="00643023"/>
    <w:rPr>
      <w:lang w:val="fr-FR"/>
    </w:rPr>
  </w:style>
  <w:style w:type="character" w:customStyle="1" w:styleId="JapaneseChar">
    <w:name w:val="JapaneseChar"/>
    <w:uiPriority w:val="1"/>
    <w:qFormat/>
    <w:rsid w:val="00643023"/>
    <w:rPr>
      <w:lang w:val="fr-FR"/>
    </w:rPr>
  </w:style>
  <w:style w:type="character" w:customStyle="1" w:styleId="EmojiChar">
    <w:name w:val="EmojiChar"/>
    <w:uiPriority w:val="99"/>
    <w:qFormat/>
    <w:rsid w:val="00643023"/>
    <w:rPr>
      <w:lang w:val="fr-FR"/>
    </w:rPr>
  </w:style>
  <w:style w:type="character" w:customStyle="1" w:styleId="Strikethrough">
    <w:name w:val="Strikethrough"/>
    <w:uiPriority w:val="1"/>
    <w:qFormat/>
    <w:rsid w:val="00643023"/>
    <w:rPr>
      <w:strike/>
      <w:dstrike w:val="0"/>
    </w:rPr>
  </w:style>
  <w:style w:type="character" w:customStyle="1" w:styleId="SuperscriptBold">
    <w:name w:val="SuperscriptBold"/>
    <w:basedOn w:val="Superscript"/>
    <w:uiPriority w:val="1"/>
    <w:qFormat/>
    <w:rsid w:val="00643023"/>
    <w:rPr>
      <w:b/>
      <w:color w:val="3366FF"/>
      <w:vertAlign w:val="superscript"/>
    </w:rPr>
  </w:style>
  <w:style w:type="character" w:customStyle="1" w:styleId="SubscriptBold">
    <w:name w:val="SubscriptBold"/>
    <w:basedOn w:val="Subscript"/>
    <w:uiPriority w:val="1"/>
    <w:qFormat/>
    <w:rsid w:val="00643023"/>
    <w:rPr>
      <w:b/>
      <w:color w:val="3366FF"/>
      <w:vertAlign w:val="subscript"/>
    </w:rPr>
  </w:style>
  <w:style w:type="character" w:customStyle="1" w:styleId="SuperscriptBoldItalic">
    <w:name w:val="SuperscriptBoldItalic"/>
    <w:basedOn w:val="Superscript"/>
    <w:uiPriority w:val="1"/>
    <w:qFormat/>
    <w:rsid w:val="00643023"/>
    <w:rPr>
      <w:b/>
      <w:i/>
      <w:color w:val="3366FF"/>
      <w:vertAlign w:val="superscript"/>
    </w:rPr>
  </w:style>
  <w:style w:type="character" w:customStyle="1" w:styleId="SubscriptBoldItalic">
    <w:name w:val="SubscriptBoldItalic"/>
    <w:basedOn w:val="Subscript"/>
    <w:uiPriority w:val="1"/>
    <w:qFormat/>
    <w:rsid w:val="00643023"/>
    <w:rPr>
      <w:b/>
      <w:i/>
      <w:color w:val="3366FF"/>
      <w:vertAlign w:val="subscript"/>
    </w:rPr>
  </w:style>
  <w:style w:type="character" w:customStyle="1" w:styleId="SuperscriptLiteralBoldItalic">
    <w:name w:val="SuperscriptLiteralBoldItalic"/>
    <w:basedOn w:val="SuperscriptBoldItalic"/>
    <w:uiPriority w:val="1"/>
    <w:qFormat/>
    <w:rsid w:val="00643023"/>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43023"/>
    <w:rPr>
      <w:rFonts w:ascii="Courier" w:hAnsi="Courier"/>
      <w:b/>
      <w:i/>
      <w:color w:val="3366FF"/>
      <w:vertAlign w:val="subscript"/>
    </w:rPr>
  </w:style>
  <w:style w:type="character" w:customStyle="1" w:styleId="SuperscriptLiteralBold">
    <w:name w:val="SuperscriptLiteralBold"/>
    <w:basedOn w:val="SuperscriptBold"/>
    <w:uiPriority w:val="1"/>
    <w:qFormat/>
    <w:rsid w:val="00643023"/>
    <w:rPr>
      <w:rFonts w:ascii="Courier" w:hAnsi="Courier"/>
      <w:b/>
      <w:i w:val="0"/>
      <w:color w:val="3366FF"/>
      <w:vertAlign w:val="superscript"/>
    </w:rPr>
  </w:style>
  <w:style w:type="character" w:customStyle="1" w:styleId="SubscriptLiteralBold">
    <w:name w:val="SubscriptLiteralBold"/>
    <w:basedOn w:val="SubscriptBold"/>
    <w:uiPriority w:val="1"/>
    <w:qFormat/>
    <w:rsid w:val="00643023"/>
    <w:rPr>
      <w:rFonts w:ascii="Courier" w:hAnsi="Courier"/>
      <w:b/>
      <w:i w:val="0"/>
      <w:color w:val="3366FF"/>
      <w:vertAlign w:val="subscript"/>
    </w:rPr>
  </w:style>
  <w:style w:type="character" w:customStyle="1" w:styleId="SuperscriptLiteral">
    <w:name w:val="SuperscriptLiteral"/>
    <w:basedOn w:val="Superscript"/>
    <w:uiPriority w:val="1"/>
    <w:qFormat/>
    <w:rsid w:val="00643023"/>
    <w:rPr>
      <w:rFonts w:ascii="Courier" w:hAnsi="Courier"/>
      <w:color w:val="3366FF"/>
      <w:vertAlign w:val="superscript"/>
    </w:rPr>
  </w:style>
  <w:style w:type="character" w:customStyle="1" w:styleId="SuperscriptLiteralItalic">
    <w:name w:val="SuperscriptLiteralItalic"/>
    <w:basedOn w:val="SuperscriptLiteral"/>
    <w:uiPriority w:val="1"/>
    <w:qFormat/>
    <w:rsid w:val="00643023"/>
    <w:rPr>
      <w:rFonts w:ascii="Courier" w:hAnsi="Courier"/>
      <w:i/>
      <w:color w:val="3366FF"/>
      <w:vertAlign w:val="superscript"/>
    </w:rPr>
  </w:style>
  <w:style w:type="character" w:customStyle="1" w:styleId="SubscriptLiteral">
    <w:name w:val="SubscriptLiteral"/>
    <w:basedOn w:val="Subscript"/>
    <w:uiPriority w:val="1"/>
    <w:qFormat/>
    <w:rsid w:val="00643023"/>
    <w:rPr>
      <w:rFonts w:ascii="Courier" w:hAnsi="Courier"/>
      <w:color w:val="3366FF"/>
      <w:vertAlign w:val="subscript"/>
    </w:rPr>
  </w:style>
  <w:style w:type="character" w:customStyle="1" w:styleId="SubscriptLiteralItalic">
    <w:name w:val="SubscriptLiteralItalic"/>
    <w:basedOn w:val="SubscriptLiteral"/>
    <w:uiPriority w:val="1"/>
    <w:qFormat/>
    <w:rsid w:val="00643023"/>
    <w:rPr>
      <w:rFonts w:ascii="Courier" w:hAnsi="Courier"/>
      <w:i/>
      <w:color w:val="3366FF"/>
      <w:vertAlign w:val="subscript"/>
    </w:rPr>
  </w:style>
  <w:style w:type="character" w:customStyle="1" w:styleId="CyrillicChar">
    <w:name w:val="CyrillicChar"/>
    <w:uiPriority w:val="1"/>
    <w:qFormat/>
    <w:rsid w:val="00643023"/>
    <w:rPr>
      <w:lang w:val="fr-FR"/>
    </w:rPr>
  </w:style>
  <w:style w:type="character" w:styleId="Hyperlink">
    <w:name w:val="Hyperlink"/>
    <w:basedOn w:val="DefaultParagraphFont"/>
    <w:uiPriority w:val="99"/>
    <w:unhideWhenUsed/>
    <w:rsid w:val="00643023"/>
    <w:rPr>
      <w:color w:val="467886" w:themeColor="hyperlink"/>
      <w:u w:val="single"/>
    </w:rPr>
  </w:style>
  <w:style w:type="character" w:styleId="UnresolvedMention">
    <w:name w:val="Unresolved Mention"/>
    <w:basedOn w:val="DefaultParagraphFont"/>
    <w:uiPriority w:val="99"/>
    <w:semiHidden/>
    <w:unhideWhenUsed/>
    <w:rsid w:val="00643023"/>
    <w:rPr>
      <w:color w:val="605E5C"/>
      <w:shd w:val="clear" w:color="auto" w:fill="E1DFDD"/>
    </w:rPr>
  </w:style>
  <w:style w:type="character" w:customStyle="1" w:styleId="EndnoteTextChar">
    <w:name w:val="Endnote Text Char"/>
    <w:basedOn w:val="DefaultParagraphFont"/>
    <w:link w:val="EndnoteText"/>
    <w:uiPriority w:val="99"/>
    <w:semiHidden/>
    <w:rsid w:val="00643023"/>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7D1629"/>
    <w:rPr>
      <w:vertAlign w:val="superscript"/>
    </w:rPr>
  </w:style>
  <w:style w:type="character" w:styleId="EndnoteReference0">
    <w:name w:val="endnote reference"/>
    <w:basedOn w:val="DefaultParagraphFont"/>
    <w:uiPriority w:val="99"/>
    <w:unhideWhenUsed/>
    <w:rsid w:val="00643023"/>
    <w:rPr>
      <w:vertAlign w:val="superscript"/>
    </w:rPr>
  </w:style>
  <w:style w:type="character" w:customStyle="1" w:styleId="FootnoteTextChar">
    <w:name w:val="Footnote Text Char"/>
    <w:basedOn w:val="DefaultParagraphFont"/>
    <w:link w:val="FootnoteText"/>
    <w:uiPriority w:val="99"/>
    <w:semiHidden/>
    <w:rsid w:val="00643023"/>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7D1629"/>
    <w:rPr>
      <w:vertAlign w:val="superscript"/>
    </w:rPr>
  </w:style>
  <w:style w:type="character" w:styleId="FootnoteReference0">
    <w:name w:val="footnote reference"/>
    <w:basedOn w:val="DefaultParagraphFont"/>
    <w:uiPriority w:val="99"/>
    <w:unhideWhenUsed/>
    <w:rsid w:val="00643023"/>
    <w:rPr>
      <w:vertAlign w:val="superscript"/>
    </w:rPr>
  </w:style>
  <w:style w:type="character" w:customStyle="1" w:styleId="Emoji">
    <w:name w:val="Emoji"/>
    <w:basedOn w:val="DefaultParagraphFont"/>
    <w:uiPriority w:val="1"/>
    <w:qFormat/>
    <w:rsid w:val="00643023"/>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643023"/>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643023"/>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643023"/>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643023"/>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64302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643023"/>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HeadA">
    <w:name w:val="HeadA"/>
    <w:qFormat/>
    <w:rsid w:val="00643023"/>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643023"/>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643023"/>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643023"/>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HeadB">
    <w:name w:val="HeadB"/>
    <w:qFormat/>
    <w:rsid w:val="00643023"/>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BoxTitle">
    <w:name w:val="BoxTitle"/>
    <w:qFormat/>
    <w:rsid w:val="00643023"/>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643023"/>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Body">
    <w:name w:val="BoxBody"/>
    <w:qFormat/>
    <w:rsid w:val="00643023"/>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CodeSpaceAboveBox">
    <w:name w:val="_CodeSpaceAboveBox"/>
    <w:basedOn w:val="CodeSpaceAbove"/>
    <w:uiPriority w:val="99"/>
    <w:qFormat/>
    <w:rsid w:val="006838BD"/>
  </w:style>
  <w:style w:type="paragraph" w:customStyle="1" w:styleId="BoxCode">
    <w:name w:val="BoxCode"/>
    <w:qFormat/>
    <w:rsid w:val="00643023"/>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CodeSpaceBelowBox">
    <w:name w:val="_CodeSpaceBelowBox"/>
    <w:basedOn w:val="CodeSpaceAbove"/>
    <w:uiPriority w:val="99"/>
    <w:qFormat/>
    <w:rsid w:val="006838BD"/>
    <w:pPr>
      <w:pBdr>
        <w:top w:val="nil"/>
        <w:bottom w:val="single" w:sz="4" w:space="0" w:color="000000"/>
      </w:pBdr>
      <w:spacing w:after="40"/>
    </w:p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643023"/>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643023"/>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Note">
    <w:name w:val="Note"/>
    <w:qFormat/>
    <w:rsid w:val="00643023"/>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styleId="Revision">
    <w:name w:val="Revision"/>
    <w:uiPriority w:val="99"/>
    <w:semiHidden/>
    <w:qFormat/>
    <w:rsid w:val="0018441C"/>
  </w:style>
  <w:style w:type="paragraph" w:styleId="CommentText">
    <w:name w:val="annotation text"/>
    <w:basedOn w:val="Normal"/>
    <w:link w:val="CommentTextChar"/>
    <w:uiPriority w:val="99"/>
    <w:semiHidden/>
    <w:unhideWhenUsed/>
    <w:rsid w:val="00C1085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10858"/>
    <w:rPr>
      <w:b/>
      <w:bCs/>
    </w:rPr>
  </w:style>
  <w:style w:type="paragraph" w:customStyle="1" w:styleId="IndexBody">
    <w:name w:val="IndexBody"/>
    <w:qFormat/>
    <w:rsid w:val="00643023"/>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64302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643023"/>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643023"/>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643023"/>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64302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643023"/>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643023"/>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643023"/>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64302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643023"/>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643023"/>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643023"/>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643023"/>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ListBullet">
    <w:name w:val="BoxListBullet"/>
    <w:qFormat/>
    <w:rsid w:val="00643023"/>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Body">
    <w:name w:val="BoxListBody"/>
    <w:qFormat/>
    <w:rsid w:val="00643023"/>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643023"/>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643023"/>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643023"/>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643023"/>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643023"/>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643023"/>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643023"/>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64302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64302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64302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643023"/>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64302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64302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643023"/>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643023"/>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643023"/>
    <w:pPr>
      <w:spacing w:before="120"/>
    </w:pPr>
    <w:rPr>
      <w:i/>
      <w:iCs/>
      <w:caps w:val="0"/>
    </w:rPr>
  </w:style>
  <w:style w:type="paragraph" w:customStyle="1" w:styleId="BoxBodyContinued">
    <w:name w:val="BoxBodyContinued"/>
    <w:qFormat/>
    <w:rsid w:val="00643023"/>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643023"/>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643023"/>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643023"/>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643023"/>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643023"/>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643023"/>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643023"/>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643023"/>
    <w:pPr>
      <w:spacing w:after="240"/>
      <w:jc w:val="right"/>
    </w:pPr>
    <w:rPr>
      <w:i w:val="0"/>
    </w:rPr>
  </w:style>
  <w:style w:type="paragraph" w:customStyle="1" w:styleId="TableHeaderSub">
    <w:name w:val="TableHeaderSub"/>
    <w:qFormat/>
    <w:rsid w:val="00643023"/>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64302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643023"/>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643023"/>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643023"/>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643023"/>
    <w:rPr>
      <w:i w:val="0"/>
      <w:sz w:val="18"/>
      <w:szCs w:val="18"/>
    </w:rPr>
  </w:style>
  <w:style w:type="paragraph" w:customStyle="1" w:styleId="ExtractSource">
    <w:name w:val="ExtractSource"/>
    <w:basedOn w:val="ExtractPara"/>
    <w:qFormat/>
    <w:rsid w:val="00643023"/>
    <w:pPr>
      <w:jc w:val="right"/>
    </w:pPr>
  </w:style>
  <w:style w:type="paragraph" w:customStyle="1" w:styleId="ExtractParaContinued">
    <w:name w:val="ExtractParaContinued"/>
    <w:basedOn w:val="ExtractPara"/>
    <w:qFormat/>
    <w:rsid w:val="00643023"/>
    <w:pPr>
      <w:spacing w:before="0"/>
      <w:ind w:firstLine="360"/>
    </w:pPr>
  </w:style>
  <w:style w:type="paragraph" w:customStyle="1" w:styleId="AppendixNumber">
    <w:name w:val="AppendixNumber"/>
    <w:qFormat/>
    <w:rsid w:val="0064302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64302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643023"/>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643023"/>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643023"/>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643023"/>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643023"/>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643023"/>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643023"/>
  </w:style>
  <w:style w:type="paragraph" w:customStyle="1" w:styleId="BookTitle0">
    <w:name w:val="BookTitle"/>
    <w:qFormat/>
    <w:rsid w:val="0064302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643023"/>
  </w:style>
  <w:style w:type="paragraph" w:customStyle="1" w:styleId="BookEdition">
    <w:name w:val="BookEdition"/>
    <w:basedOn w:val="BookSubtitle"/>
    <w:qFormat/>
    <w:rsid w:val="00643023"/>
    <w:rPr>
      <w:b w:val="0"/>
      <w:bCs w:val="0"/>
      <w:i/>
      <w:iCs/>
      <w:sz w:val="24"/>
      <w:szCs w:val="24"/>
    </w:rPr>
  </w:style>
  <w:style w:type="paragraph" w:customStyle="1" w:styleId="BookAuthor">
    <w:name w:val="BookAuthor"/>
    <w:basedOn w:val="BookEdition"/>
    <w:qFormat/>
    <w:rsid w:val="00643023"/>
    <w:rPr>
      <w:i w:val="0"/>
      <w:iCs w:val="0"/>
      <w:smallCaps/>
    </w:rPr>
  </w:style>
  <w:style w:type="paragraph" w:customStyle="1" w:styleId="BookPublisher">
    <w:name w:val="BookPublisher"/>
    <w:basedOn w:val="BookAuthor"/>
    <w:qFormat/>
    <w:rsid w:val="00643023"/>
    <w:rPr>
      <w:i/>
      <w:iCs/>
      <w:smallCaps w:val="0"/>
      <w:sz w:val="20"/>
      <w:szCs w:val="20"/>
    </w:rPr>
  </w:style>
  <w:style w:type="paragraph" w:customStyle="1" w:styleId="Copyright">
    <w:name w:val="Copyright"/>
    <w:qFormat/>
    <w:rsid w:val="00643023"/>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643023"/>
  </w:style>
  <w:style w:type="paragraph" w:customStyle="1" w:styleId="CopyrightHead">
    <w:name w:val="CopyrightHead"/>
    <w:basedOn w:val="CopyrightLOC"/>
    <w:qFormat/>
    <w:rsid w:val="00643023"/>
    <w:rPr>
      <w:b/>
    </w:rPr>
  </w:style>
  <w:style w:type="paragraph" w:customStyle="1" w:styleId="Dedication">
    <w:name w:val="Dedication"/>
    <w:basedOn w:val="BookPublisher"/>
    <w:qFormat/>
    <w:rsid w:val="00643023"/>
  </w:style>
  <w:style w:type="paragraph" w:customStyle="1" w:styleId="FrontmatterTitle">
    <w:name w:val="FrontmatterTitle"/>
    <w:basedOn w:val="BackmatterTitle"/>
    <w:qFormat/>
    <w:rsid w:val="00643023"/>
  </w:style>
  <w:style w:type="paragraph" w:customStyle="1" w:styleId="TOCFM">
    <w:name w:val="TOCFM"/>
    <w:basedOn w:val="Normal"/>
    <w:qFormat/>
    <w:rsid w:val="00643023"/>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43023"/>
    <w:pPr>
      <w:ind w:left="720"/>
    </w:pPr>
    <w:rPr>
      <w:b/>
    </w:rPr>
  </w:style>
  <w:style w:type="paragraph" w:customStyle="1" w:styleId="TOCPart">
    <w:name w:val="TOCPart"/>
    <w:basedOn w:val="TOCH1"/>
    <w:qFormat/>
    <w:rsid w:val="00643023"/>
    <w:pPr>
      <w:spacing w:before="120"/>
      <w:ind w:left="0"/>
      <w:jc w:val="center"/>
    </w:pPr>
    <w:rPr>
      <w:b w:val="0"/>
      <w:sz w:val="28"/>
      <w:szCs w:val="24"/>
    </w:rPr>
  </w:style>
  <w:style w:type="paragraph" w:customStyle="1" w:styleId="TOCChapter">
    <w:name w:val="TOCChapter"/>
    <w:basedOn w:val="TOCH1"/>
    <w:qFormat/>
    <w:rsid w:val="00643023"/>
    <w:pPr>
      <w:ind w:left="360"/>
    </w:pPr>
    <w:rPr>
      <w:b w:val="0"/>
      <w:sz w:val="24"/>
    </w:rPr>
  </w:style>
  <w:style w:type="paragraph" w:customStyle="1" w:styleId="TOCH2">
    <w:name w:val="TOCH2"/>
    <w:basedOn w:val="TOCH1"/>
    <w:qFormat/>
    <w:rsid w:val="00643023"/>
    <w:pPr>
      <w:ind w:left="1080"/>
    </w:pPr>
    <w:rPr>
      <w:i/>
    </w:rPr>
  </w:style>
  <w:style w:type="paragraph" w:customStyle="1" w:styleId="TOCH3">
    <w:name w:val="TOCH3"/>
    <w:basedOn w:val="TOCH1"/>
    <w:qFormat/>
    <w:rsid w:val="00643023"/>
    <w:pPr>
      <w:ind w:left="1440"/>
    </w:pPr>
    <w:rPr>
      <w:b w:val="0"/>
      <w:i/>
    </w:rPr>
  </w:style>
  <w:style w:type="paragraph" w:customStyle="1" w:styleId="BoxType">
    <w:name w:val="BoxType"/>
    <w:qFormat/>
    <w:rsid w:val="00643023"/>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643023"/>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643023"/>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
    <w:name w:val="HeadC"/>
    <w:qFormat/>
    <w:rsid w:val="00643023"/>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HeadCNumber">
    <w:name w:val="HeadCNumber"/>
    <w:qFormat/>
    <w:rsid w:val="00643023"/>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643023"/>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643023"/>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643023"/>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TableTitle">
    <w:name w:val="TableTitle"/>
    <w:qFormat/>
    <w:rsid w:val="00643023"/>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643023"/>
    <w:pPr>
      <w:jc w:val="right"/>
    </w:pPr>
    <w:rPr>
      <w:i w:val="0"/>
    </w:rPr>
  </w:style>
  <w:style w:type="paragraph" w:customStyle="1" w:styleId="Default">
    <w:name w:val="Default"/>
    <w:rsid w:val="00643023"/>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643023"/>
  </w:style>
  <w:style w:type="paragraph" w:customStyle="1" w:styleId="ReviewHead">
    <w:name w:val="ReviewHead"/>
    <w:basedOn w:val="FrontmatterTitle"/>
    <w:qFormat/>
    <w:rsid w:val="00643023"/>
  </w:style>
  <w:style w:type="paragraph" w:customStyle="1" w:styleId="ReviewQuote">
    <w:name w:val="ReviewQuote"/>
    <w:basedOn w:val="QuotePara"/>
    <w:qFormat/>
    <w:rsid w:val="00643023"/>
  </w:style>
  <w:style w:type="paragraph" w:customStyle="1" w:styleId="ReviewSource">
    <w:name w:val="ReviewSource"/>
    <w:basedOn w:val="QuoteSource"/>
    <w:qFormat/>
    <w:rsid w:val="00643023"/>
  </w:style>
  <w:style w:type="paragraph" w:customStyle="1" w:styleId="ListGraphic">
    <w:name w:val="ListGraphic"/>
    <w:basedOn w:val="GraphicSlug"/>
    <w:qFormat/>
    <w:rsid w:val="00643023"/>
    <w:pPr>
      <w:ind w:left="0"/>
    </w:pPr>
  </w:style>
  <w:style w:type="paragraph" w:customStyle="1" w:styleId="ListCaption">
    <w:name w:val="ListCaption"/>
    <w:basedOn w:val="CaptionLine"/>
    <w:qFormat/>
    <w:rsid w:val="00643023"/>
    <w:pPr>
      <w:ind w:left="3600"/>
    </w:pPr>
  </w:style>
  <w:style w:type="paragraph" w:customStyle="1" w:styleId="NoteContinued">
    <w:name w:val="NoteContinued"/>
    <w:basedOn w:val="Note"/>
    <w:qFormat/>
    <w:rsid w:val="00643023"/>
    <w:pPr>
      <w:spacing w:before="0"/>
      <w:ind w:firstLine="0"/>
    </w:pPr>
  </w:style>
  <w:style w:type="paragraph" w:customStyle="1" w:styleId="NoteCode">
    <w:name w:val="NoteCode"/>
    <w:basedOn w:val="Code"/>
    <w:qFormat/>
    <w:rsid w:val="00643023"/>
    <w:pPr>
      <w:spacing w:after="240"/>
    </w:pPr>
  </w:style>
  <w:style w:type="paragraph" w:customStyle="1" w:styleId="ListBulletSub">
    <w:name w:val="ListBulletSub"/>
    <w:basedOn w:val="ListBullet"/>
    <w:qFormat/>
    <w:rsid w:val="00643023"/>
    <w:pPr>
      <w:numPr>
        <w:numId w:val="57"/>
      </w:numPr>
      <w:ind w:left="2520"/>
    </w:pPr>
  </w:style>
  <w:style w:type="paragraph" w:customStyle="1" w:styleId="CodeCustom1">
    <w:name w:val="CodeCustom1"/>
    <w:basedOn w:val="Code"/>
    <w:qFormat/>
    <w:rsid w:val="00643023"/>
    <w:rPr>
      <w:color w:val="00B0F0"/>
    </w:rPr>
  </w:style>
  <w:style w:type="paragraph" w:customStyle="1" w:styleId="CodeCustom2">
    <w:name w:val="CodeCustom2"/>
    <w:basedOn w:val="CodeCustom1"/>
    <w:qFormat/>
    <w:rsid w:val="00643023"/>
    <w:pPr>
      <w:framePr w:wrap="around" w:vAnchor="text" w:hAnchor="text" w:y="1"/>
    </w:pPr>
    <w:rPr>
      <w:color w:val="7030A0"/>
    </w:rPr>
  </w:style>
  <w:style w:type="paragraph" w:customStyle="1" w:styleId="BoxGraphic">
    <w:name w:val="BoxGraphic"/>
    <w:basedOn w:val="BoxBodyFirst"/>
    <w:qFormat/>
    <w:rsid w:val="00643023"/>
    <w:rPr>
      <w:bCs/>
      <w:color w:val="A12126"/>
    </w:rPr>
  </w:style>
  <w:style w:type="paragraph" w:customStyle="1" w:styleId="Equation">
    <w:name w:val="Equation"/>
    <w:basedOn w:val="ListPlain"/>
    <w:qFormat/>
    <w:rsid w:val="00643023"/>
  </w:style>
  <w:style w:type="paragraph" w:customStyle="1" w:styleId="BoxCodeAnnotated">
    <w:name w:val="BoxCodeAnnotated"/>
    <w:basedOn w:val="BoxCode"/>
    <w:qFormat/>
    <w:rsid w:val="00643023"/>
    <w:pPr>
      <w:ind w:hanging="216"/>
    </w:pPr>
  </w:style>
  <w:style w:type="paragraph" w:customStyle="1" w:styleId="BoxListNumberSub">
    <w:name w:val="BoxListNumberSub"/>
    <w:basedOn w:val="BoxListNumber"/>
    <w:qFormat/>
    <w:rsid w:val="00643023"/>
    <w:pPr>
      <w:numPr>
        <w:numId w:val="34"/>
      </w:numPr>
      <w:ind w:left="720"/>
    </w:pPr>
  </w:style>
  <w:style w:type="paragraph" w:customStyle="1" w:styleId="ListContinued">
    <w:name w:val="ListContinued"/>
    <w:qFormat/>
    <w:rsid w:val="00643023"/>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643023"/>
    <w:pPr>
      <w:ind w:left="1613" w:hanging="216"/>
    </w:pPr>
  </w:style>
  <w:style w:type="paragraph" w:customStyle="1" w:styleId="ListLetter">
    <w:name w:val="ListLetter"/>
    <w:qFormat/>
    <w:rsid w:val="00643023"/>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643023"/>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643023"/>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643023"/>
    <w:pPr>
      <w:numPr>
        <w:numId w:val="41"/>
      </w:numPr>
      <w:ind w:left="360"/>
    </w:pPr>
  </w:style>
  <w:style w:type="paragraph" w:customStyle="1" w:styleId="BoxListLetterSub">
    <w:name w:val="BoxListLetterSub"/>
    <w:basedOn w:val="BoxListNumber"/>
    <w:qFormat/>
    <w:rsid w:val="00643023"/>
    <w:pPr>
      <w:numPr>
        <w:numId w:val="43"/>
      </w:numPr>
    </w:pPr>
  </w:style>
  <w:style w:type="paragraph" w:customStyle="1" w:styleId="BoxListBulletSub">
    <w:name w:val="BoxListBulletSub"/>
    <w:basedOn w:val="BoxListBullet"/>
    <w:qFormat/>
    <w:rsid w:val="00643023"/>
    <w:pPr>
      <w:numPr>
        <w:numId w:val="55"/>
      </w:numPr>
      <w:ind w:left="720"/>
    </w:pPr>
  </w:style>
  <w:style w:type="paragraph" w:customStyle="1" w:styleId="ChapterAuthor">
    <w:name w:val="ChapterAuthor"/>
    <w:basedOn w:val="ChapterSubtitle"/>
    <w:qFormat/>
    <w:rsid w:val="00643023"/>
    <w:rPr>
      <w:i/>
      <w:sz w:val="22"/>
    </w:rPr>
  </w:style>
  <w:style w:type="paragraph" w:customStyle="1" w:styleId="TabularList">
    <w:name w:val="TabularList"/>
    <w:basedOn w:val="Body"/>
    <w:qFormat/>
    <w:rsid w:val="00643023"/>
    <w:pPr>
      <w:ind w:left="0" w:firstLine="0"/>
    </w:pPr>
  </w:style>
  <w:style w:type="paragraph" w:styleId="EndnoteText">
    <w:name w:val="endnote text"/>
    <w:basedOn w:val="Normal"/>
    <w:link w:val="EndnoteTextChar"/>
    <w:uiPriority w:val="99"/>
    <w:semiHidden/>
    <w:unhideWhenUsed/>
    <w:rsid w:val="00643023"/>
    <w:pPr>
      <w:spacing w:after="0" w:line="240" w:lineRule="auto"/>
    </w:pPr>
    <w:rPr>
      <w:sz w:val="20"/>
      <w:szCs w:val="20"/>
    </w:rPr>
  </w:style>
  <w:style w:type="paragraph" w:styleId="FootnoteText">
    <w:name w:val="footnote text"/>
    <w:basedOn w:val="Normal"/>
    <w:link w:val="FootnoteTextChar"/>
    <w:uiPriority w:val="99"/>
    <w:semiHidden/>
    <w:unhideWhenUsed/>
    <w:rsid w:val="00643023"/>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643023"/>
    <w:pPr>
      <w:numPr>
        <w:numId w:val="26"/>
      </w:numPr>
    </w:pPr>
  </w:style>
  <w:style w:type="numbering" w:customStyle="1" w:styleId="CurrentList1">
    <w:name w:val="Current List1"/>
    <w:uiPriority w:val="99"/>
    <w:rsid w:val="00643023"/>
    <w:pPr>
      <w:numPr>
        <w:numId w:val="32"/>
      </w:numPr>
    </w:pPr>
  </w:style>
  <w:style w:type="numbering" w:customStyle="1" w:styleId="CurrentList2">
    <w:name w:val="Current List2"/>
    <w:uiPriority w:val="99"/>
    <w:rsid w:val="00643023"/>
    <w:pPr>
      <w:numPr>
        <w:numId w:val="33"/>
      </w:numPr>
    </w:pPr>
  </w:style>
  <w:style w:type="numbering" w:customStyle="1" w:styleId="CurrentList3">
    <w:name w:val="Current List3"/>
    <w:uiPriority w:val="99"/>
    <w:rsid w:val="00643023"/>
    <w:pPr>
      <w:numPr>
        <w:numId w:val="36"/>
      </w:numPr>
    </w:pPr>
  </w:style>
  <w:style w:type="numbering" w:customStyle="1" w:styleId="CurrentList4">
    <w:name w:val="Current List4"/>
    <w:uiPriority w:val="99"/>
    <w:rsid w:val="00643023"/>
    <w:pPr>
      <w:numPr>
        <w:numId w:val="37"/>
      </w:numPr>
    </w:pPr>
  </w:style>
  <w:style w:type="numbering" w:customStyle="1" w:styleId="CurrentList5">
    <w:name w:val="Current List5"/>
    <w:uiPriority w:val="99"/>
    <w:rsid w:val="00643023"/>
    <w:pPr>
      <w:numPr>
        <w:numId w:val="39"/>
      </w:numPr>
    </w:pPr>
  </w:style>
  <w:style w:type="numbering" w:customStyle="1" w:styleId="CurrentList6">
    <w:name w:val="Current List6"/>
    <w:uiPriority w:val="99"/>
    <w:rsid w:val="00643023"/>
    <w:pPr>
      <w:numPr>
        <w:numId w:val="40"/>
      </w:numPr>
    </w:pPr>
  </w:style>
  <w:style w:type="numbering" w:customStyle="1" w:styleId="CurrentList7">
    <w:name w:val="Current List7"/>
    <w:uiPriority w:val="99"/>
    <w:rsid w:val="00643023"/>
    <w:pPr>
      <w:numPr>
        <w:numId w:val="42"/>
      </w:numPr>
    </w:pPr>
  </w:style>
  <w:style w:type="numbering" w:customStyle="1" w:styleId="CurrentList9">
    <w:name w:val="Current List9"/>
    <w:uiPriority w:val="99"/>
    <w:rsid w:val="00643023"/>
    <w:pPr>
      <w:numPr>
        <w:numId w:val="56"/>
      </w:numPr>
    </w:pPr>
  </w:style>
  <w:style w:type="numbering" w:customStyle="1" w:styleId="CurrentList8">
    <w:name w:val="Current List8"/>
    <w:uiPriority w:val="99"/>
    <w:rsid w:val="00643023"/>
    <w:pPr>
      <w:numPr>
        <w:numId w:val="54"/>
      </w:numPr>
    </w:pPr>
  </w:style>
  <w:style w:type="table" w:styleId="TableGrid">
    <w:name w:val="Table Grid"/>
    <w:basedOn w:val="TableNormal"/>
    <w:uiPriority w:val="59"/>
    <w:rsid w:val="00643023"/>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0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03F8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03F88"/>
    <w:rPr>
      <w:rFonts w:ascii="Courier New" w:eastAsia="Times New Roman" w:hAnsi="Courier New" w:cs="Courier New"/>
      <w:sz w:val="20"/>
      <w:szCs w:val="20"/>
    </w:rPr>
  </w:style>
  <w:style w:type="paragraph" w:styleId="TOC1">
    <w:name w:val="toc 1"/>
    <w:basedOn w:val="Normal"/>
    <w:next w:val="Normal"/>
    <w:autoRedefine/>
    <w:uiPriority w:val="39"/>
    <w:unhideWhenUsed/>
    <w:rsid w:val="00B86BC2"/>
    <w:pPr>
      <w:spacing w:after="100"/>
    </w:pPr>
  </w:style>
  <w:style w:type="paragraph" w:styleId="TOC2">
    <w:name w:val="toc 2"/>
    <w:basedOn w:val="Normal"/>
    <w:next w:val="Normal"/>
    <w:autoRedefine/>
    <w:uiPriority w:val="39"/>
    <w:unhideWhenUsed/>
    <w:rsid w:val="00B86B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38883">
      <w:bodyDiv w:val="1"/>
      <w:marLeft w:val="0"/>
      <w:marRight w:val="0"/>
      <w:marTop w:val="0"/>
      <w:marBottom w:val="0"/>
      <w:divBdr>
        <w:top w:val="none" w:sz="0" w:space="0" w:color="auto"/>
        <w:left w:val="none" w:sz="0" w:space="0" w:color="auto"/>
        <w:bottom w:val="none" w:sz="0" w:space="0" w:color="auto"/>
        <w:right w:val="none" w:sz="0" w:space="0" w:color="auto"/>
      </w:divBdr>
    </w:div>
    <w:div w:id="1194033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0136E-2469-124C-9538-0FC3A902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20</Pages>
  <Words>5304</Words>
  <Characters>30237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4</cp:revision>
  <dcterms:created xsi:type="dcterms:W3CDTF">2025-09-09T21:12:00Z</dcterms:created>
  <dcterms:modified xsi:type="dcterms:W3CDTF">2025-09-10T14:23:00Z</dcterms:modified>
  <dc:language>en-AU</dc:language>
</cp:coreProperties>
</file>