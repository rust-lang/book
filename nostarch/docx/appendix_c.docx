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7FE2C" w14:textId="77777777" w:rsidR="00F85201" w:rsidRPr="00B043DC" w:rsidRDefault="00000000" w:rsidP="00B043DC">
      <w:pPr>
        <w:pStyle w:val="AppendixNumber"/>
      </w:pPr>
      <w:r w:rsidRPr="00B043DC">
        <w:t>C</w:t>
      </w:r>
    </w:p>
    <w:p w14:paraId="6E9EA04B" w14:textId="77777777" w:rsidR="00F85201" w:rsidRDefault="00000000">
      <w:pPr>
        <w:pStyle w:val="AppendixTitle"/>
      </w:pPr>
      <w:r>
        <w:t>Derivable Traits</w:t>
      </w:r>
    </w:p>
    <w:p w14:paraId="567853EE" w14:textId="77777777" w:rsidR="00F85201" w:rsidRDefault="00000000">
      <w:pPr>
        <w:pStyle w:val="ChapterIntro"/>
      </w:pPr>
      <w:r>
        <w:fldChar w:fldCharType="begin"/>
      </w:r>
      <w:r>
        <w:instrText>xe "derive annotation"</w:instrText>
      </w:r>
      <w:r>
        <w:fldChar w:fldCharType="end"/>
      </w:r>
      <w:r>
        <w:t>In various places in the book, we’ve dis</w:t>
      </w:r>
      <w:r w:rsidRPr="004522B8">
        <w:t xml:space="preserve">cussed the </w:t>
      </w:r>
      <w:r w:rsidRPr="004522B8">
        <w:rPr>
          <w:rStyle w:val="Literal"/>
        </w:rPr>
        <w:t>derive</w:t>
      </w:r>
      <w:r w:rsidRPr="004522B8">
        <w:t xml:space="preserve"> attribute, which you can </w:t>
      </w:r>
      <w:r>
        <w:t xml:space="preserve">apply to a struct or enum definition. The </w:t>
      </w:r>
      <w:r w:rsidRPr="00673DAD">
        <w:rPr>
          <w:rStyle w:val="Literal"/>
        </w:rPr>
        <w:t>derive</w:t>
      </w:r>
      <w:r>
        <w:t xml:space="preserve"> attribute generates code that will implement a trait with its own default implementation on the type you’ve annotated with the </w:t>
      </w:r>
      <w:r w:rsidRPr="00673DAD">
        <w:rPr>
          <w:rStyle w:val="Literal"/>
        </w:rPr>
        <w:t>derive</w:t>
      </w:r>
      <w:r>
        <w:t xml:space="preserve"> syntax.</w:t>
      </w:r>
    </w:p>
    <w:p w14:paraId="6138C6DF" w14:textId="77777777" w:rsidR="00F85201" w:rsidRDefault="00000000">
      <w:pPr>
        <w:pStyle w:val="Body"/>
      </w:pPr>
      <w:r>
        <w:t xml:space="preserve">In this appendix, we provide a reference of all the traits in the standard library that you can use with </w:t>
      </w:r>
      <w:r>
        <w:rPr>
          <w:rStyle w:val="Literal"/>
        </w:rPr>
        <w:t>derive</w:t>
      </w:r>
      <w:r>
        <w:t>. Each section covers:</w:t>
      </w:r>
    </w:p>
    <w:p w14:paraId="5A324B0D" w14:textId="77777777" w:rsidR="00F85201" w:rsidRDefault="00000000">
      <w:pPr>
        <w:pStyle w:val="ListBullet"/>
      </w:pPr>
      <w:r>
        <w:t>What operators and methods deriving this trait will enable</w:t>
      </w:r>
    </w:p>
    <w:p w14:paraId="56761D18" w14:textId="77777777" w:rsidR="00F85201" w:rsidRDefault="00000000">
      <w:pPr>
        <w:pStyle w:val="ListBullet"/>
      </w:pPr>
      <w:r>
        <w:t xml:space="preserve">What the implementation of the trait provided by </w:t>
      </w:r>
      <w:r>
        <w:rPr>
          <w:rStyle w:val="Literal"/>
        </w:rPr>
        <w:t>derive</w:t>
      </w:r>
      <w:r>
        <w:t xml:space="preserve"> does</w:t>
      </w:r>
    </w:p>
    <w:p w14:paraId="0C4706BA" w14:textId="77777777" w:rsidR="00F85201" w:rsidRDefault="00000000">
      <w:pPr>
        <w:pStyle w:val="ListBullet"/>
      </w:pPr>
      <w:r>
        <w:lastRenderedPageBreak/>
        <w:t>What implementing the trait signifies about the type</w:t>
      </w:r>
    </w:p>
    <w:p w14:paraId="1BD9BB5B" w14:textId="77777777" w:rsidR="00F85201" w:rsidRDefault="00000000">
      <w:pPr>
        <w:pStyle w:val="ListBullet"/>
      </w:pPr>
      <w:r>
        <w:t>The conditions in which you’re allowed or not allowed to implement the trait</w:t>
      </w:r>
    </w:p>
    <w:p w14:paraId="0AF544DD" w14:textId="77777777" w:rsidR="00F85201" w:rsidRDefault="00000000">
      <w:pPr>
        <w:pStyle w:val="ListBullet"/>
      </w:pPr>
      <w:r>
        <w:t>Examples of operations that require the trait</w:t>
      </w:r>
    </w:p>
    <w:p w14:paraId="7E5F8B9A" w14:textId="77777777" w:rsidR="00F85201" w:rsidRDefault="00000000">
      <w:pPr>
        <w:pStyle w:val="Body"/>
      </w:pPr>
      <w:r>
        <w:t xml:space="preserve">If you want different behavior from that provided by the </w:t>
      </w:r>
      <w:r>
        <w:rPr>
          <w:rStyle w:val="Literal"/>
        </w:rPr>
        <w:t>derive</w:t>
      </w:r>
      <w:r>
        <w:t xml:space="preserve"> attribute, consult the standard library documentation for each trait for details on how to manually implement them.</w:t>
      </w:r>
    </w:p>
    <w:p w14:paraId="327B916D" w14:textId="77777777" w:rsidR="00F85201" w:rsidRDefault="00000000">
      <w:pPr>
        <w:pStyle w:val="Body"/>
      </w:pPr>
      <w:r>
        <w:t xml:space="preserve">The traits listed here are the only ones defined by the standard library that can be implemented on your types using </w:t>
      </w:r>
      <w:r>
        <w:rPr>
          <w:rStyle w:val="Literal"/>
        </w:rPr>
        <w:t>derive</w:t>
      </w:r>
      <w:r>
        <w:t xml:space="preserve">. Other traits defined in the standard library don’t have sensible default behavior, so it’s up to you </w:t>
      </w:r>
      <w:r w:rsidRPr="00440704">
        <w:t xml:space="preserve">to implement them in the way that makes sense for what you’re trying to </w:t>
      </w:r>
      <w:r>
        <w:t>accomplish.</w:t>
      </w:r>
    </w:p>
    <w:p w14:paraId="4986CD73" w14:textId="77777777" w:rsidR="00F85201" w:rsidRDefault="00000000">
      <w:pPr>
        <w:pStyle w:val="Body"/>
      </w:pPr>
      <w:r>
        <w:rPr>
          <w:spacing w:val="3"/>
        </w:rPr>
        <w:fldChar w:fldCharType="begin"/>
      </w:r>
      <w:r>
        <w:rPr>
          <w:spacing w:val="3"/>
        </w:rPr>
        <w:instrText>xe "Display trait"</w:instrText>
      </w:r>
      <w:r>
        <w:rPr>
          <w:spacing w:val="3"/>
        </w:rPr>
        <w:fldChar w:fldCharType="end"/>
      </w:r>
      <w:r w:rsidRPr="00440704">
        <w:t xml:space="preserve">An example of a trait that can’t be derived is </w:t>
      </w:r>
      <w:r w:rsidRPr="00440704">
        <w:rPr>
          <w:rStyle w:val="Literal"/>
        </w:rPr>
        <w:t>Display</w:t>
      </w:r>
      <w:r w:rsidRPr="00440704">
        <w:t>, which handles f</w:t>
      </w:r>
      <w:r>
        <w:t>ormatting for end users. You should always consider the appropriate way to display a type to an end user. What parts of the type should an end user be allowed to see? What parts would they find relevant? What format of the data would be most relevant to them? The Rust compiler doesn’t have this insight, so it can’t provide appropriate default behavior for you.</w:t>
      </w:r>
    </w:p>
    <w:p w14:paraId="5384A039" w14:textId="7ECC7008" w:rsidR="00F85201" w:rsidRPr="00683368" w:rsidRDefault="00000000">
      <w:pPr>
        <w:pStyle w:val="Body"/>
      </w:pPr>
      <w:r w:rsidRPr="00683368">
        <w:t>The list of derivable traits provided in this appendix is not comprehen</w:t>
      </w:r>
      <w:r w:rsidRPr="00D2281F">
        <w:t xml:space="preserve">sive: </w:t>
      </w:r>
      <w:del w:id="0" w:author="Audrey Doyle" w:date="2025-09-19T08:59:00Z" w16du:dateUtc="2025-09-19T12:59:00Z">
        <w:r w:rsidRPr="00D2281F" w:rsidDel="00293759">
          <w:delText xml:space="preserve">libraries </w:delText>
        </w:r>
      </w:del>
      <w:ins w:id="1" w:author="Audrey Doyle" w:date="2025-09-19T08:59:00Z" w16du:dateUtc="2025-09-19T12:59:00Z">
        <w:r w:rsidR="00293759">
          <w:t>L</w:t>
        </w:r>
        <w:r w:rsidR="00293759" w:rsidRPr="00D2281F">
          <w:t xml:space="preserve">ibraries </w:t>
        </w:r>
      </w:ins>
      <w:r w:rsidRPr="00D2281F">
        <w:t xml:space="preserve">can implement </w:t>
      </w:r>
      <w:r w:rsidRPr="00D2281F">
        <w:rPr>
          <w:rStyle w:val="Literal"/>
        </w:rPr>
        <w:t>derive</w:t>
      </w:r>
      <w:r w:rsidRPr="00D2281F">
        <w:t xml:space="preserve"> for their own traits, making the list of </w:t>
      </w:r>
      <w:r w:rsidRPr="00683368">
        <w:t xml:space="preserve">traits you can use </w:t>
      </w:r>
      <w:r w:rsidRPr="00683368">
        <w:rPr>
          <w:rStyle w:val="Literal"/>
        </w:rPr>
        <w:t>derive</w:t>
      </w:r>
      <w:r w:rsidRPr="00683368">
        <w:t xml:space="preserve"> with truly open ended. Implementing </w:t>
      </w:r>
      <w:r w:rsidRPr="00683368">
        <w:rPr>
          <w:rStyle w:val="Literal"/>
        </w:rPr>
        <w:t>derive</w:t>
      </w:r>
      <w:r w:rsidRPr="00683368">
        <w:t xml:space="preserve"> involves using a procedural macro, which is covered in </w:t>
      </w:r>
      <w:r w:rsidRPr="00293759">
        <w:rPr>
          <w:rStyle w:val="Xref"/>
          <w:rPrChange w:id="2" w:author="Audrey Doyle" w:date="2025-09-19T08:59:00Z" w16du:dateUtc="2025-09-19T12:59:00Z">
            <w:rPr/>
          </w:rPrChange>
        </w:rPr>
        <w:t>“</w:t>
      </w:r>
      <w:ins w:id="3" w:author="Carol Nichols" w:date="2025-10-13T17:20:00Z" w16du:dateUtc="2025-10-13T21:20:00Z">
        <w:r w:rsidR="00A65C2E">
          <w:rPr>
            <w:rStyle w:val="Xref"/>
          </w:rPr>
          <w:t xml:space="preserve">Custom derive </w:t>
        </w:r>
      </w:ins>
      <w:commentRangeStart w:id="4"/>
      <w:commentRangeStart w:id="5"/>
      <w:r w:rsidRPr="00293759">
        <w:rPr>
          <w:rStyle w:val="Xref"/>
        </w:rPr>
        <w:t>Macros</w:t>
      </w:r>
      <w:r w:rsidRPr="00293759">
        <w:rPr>
          <w:rStyle w:val="Xref"/>
          <w:rPrChange w:id="6" w:author="Audrey Doyle" w:date="2025-09-19T08:59:00Z" w16du:dateUtc="2025-09-19T12:59:00Z">
            <w:rPr/>
          </w:rPrChange>
        </w:rPr>
        <w:t xml:space="preserve">” on </w:t>
      </w:r>
      <w:r w:rsidRPr="00293759">
        <w:rPr>
          <w:rStyle w:val="Xref"/>
        </w:rPr>
        <w:t>page</w:t>
      </w:r>
      <w:r w:rsidRPr="004F4893">
        <w:rPr>
          <w:rStyle w:val="Xref"/>
        </w:rPr>
        <w:t> </w:t>
      </w:r>
      <w:r w:rsidR="004F4893">
        <w:rPr>
          <w:rStyle w:val="Xref"/>
        </w:rPr>
        <w:t>XX</w:t>
      </w:r>
      <w:r w:rsidRPr="00683368">
        <w:t>.</w:t>
      </w:r>
      <w:commentRangeEnd w:id="4"/>
      <w:r w:rsidR="00293759">
        <w:rPr>
          <w:rStyle w:val="CommentReference"/>
          <w:rFonts w:ascii="Times New Roman" w:hAnsi="Times New Roman" w:cs="Times New Roman"/>
          <w:color w:val="auto"/>
          <w:lang w:val="en-CA"/>
        </w:rPr>
        <w:commentReference w:id="4"/>
      </w:r>
      <w:commentRangeEnd w:id="5"/>
      <w:r w:rsidR="00A65C2E">
        <w:rPr>
          <w:rStyle w:val="CommentReference"/>
          <w:rFonts w:ascii="Times New Roman" w:hAnsi="Times New Roman" w:cs="Times New Roman"/>
          <w:color w:val="auto"/>
          <w:lang w:val="en-CA"/>
        </w:rPr>
        <w:commentReference w:id="5"/>
      </w:r>
    </w:p>
    <w:p w14:paraId="220396AE" w14:textId="77777777" w:rsidR="00F85201" w:rsidRDefault="00000000">
      <w:pPr>
        <w:pStyle w:val="HeadA"/>
      </w:pPr>
      <w:r>
        <w:fldChar w:fldCharType="begin"/>
      </w:r>
      <w:r>
        <w:instrText>xe "Debug trait"</w:instrText>
      </w:r>
      <w:r>
        <w:fldChar w:fldCharType="end"/>
      </w:r>
      <w:r>
        <w:t>Debug for Programmer Output</w:t>
      </w:r>
    </w:p>
    <w:p w14:paraId="7EB8613B" w14:textId="77777777" w:rsidR="00F85201" w:rsidRDefault="00000000" w:rsidP="00440704">
      <w:pPr>
        <w:pStyle w:val="Body"/>
      </w:pPr>
      <w:r>
        <w:t xml:space="preserve">The </w:t>
      </w:r>
      <w:r>
        <w:rPr>
          <w:rStyle w:val="Literal"/>
        </w:rPr>
        <w:t>Debug</w:t>
      </w:r>
      <w:r>
        <w:t xml:space="preserve"> trait enables debug formatting in format strings, which you indicate by adding </w:t>
      </w:r>
      <w:r>
        <w:rPr>
          <w:rStyle w:val="Literal"/>
        </w:rPr>
        <w:t>:?</w:t>
      </w:r>
      <w:r>
        <w:t xml:space="preserve"> within </w:t>
      </w:r>
      <w:r>
        <w:rPr>
          <w:rStyle w:val="Literal"/>
        </w:rPr>
        <w:t>{}</w:t>
      </w:r>
      <w:r>
        <w:t xml:space="preserve"> placeholders.</w:t>
      </w:r>
    </w:p>
    <w:p w14:paraId="02771457" w14:textId="77777777" w:rsidR="00F85201" w:rsidRPr="00440704" w:rsidRDefault="00000000">
      <w:pPr>
        <w:pStyle w:val="Body"/>
      </w:pPr>
      <w:r w:rsidRPr="00440704">
        <w:t xml:space="preserve">The </w:t>
      </w:r>
      <w:r w:rsidRPr="00440704">
        <w:rPr>
          <w:rStyle w:val="Literal"/>
        </w:rPr>
        <w:t>Debug</w:t>
      </w:r>
      <w:r w:rsidRPr="00440704">
        <w:t xml:space="preserve"> trait allows you to print instances of a type for debugging purposes, so you and other programmers using your type can inspect an instance at a particular point in a program’s execution.</w:t>
      </w:r>
    </w:p>
    <w:p w14:paraId="2D54037B" w14:textId="02AD0BD4" w:rsidR="00F85201" w:rsidRPr="00D12FCD" w:rsidRDefault="00000000">
      <w:pPr>
        <w:pStyle w:val="Body"/>
      </w:pPr>
      <w:r w:rsidRPr="00D12FCD">
        <w:t xml:space="preserve">The </w:t>
      </w:r>
      <w:r w:rsidRPr="00D12FCD">
        <w:rPr>
          <w:rStyle w:val="Literal"/>
        </w:rPr>
        <w:t>Debug</w:t>
      </w:r>
      <w:r w:rsidRPr="00D12FCD">
        <w:t xml:space="preserve"> trait is required, for example, in the use of the </w:t>
      </w:r>
      <w:r w:rsidRPr="00D12FCD">
        <w:rPr>
          <w:rStyle w:val="Literal"/>
        </w:rPr>
        <w:t>assert_eq!</w:t>
      </w:r>
      <w:r w:rsidRPr="00D12FCD">
        <w:t xml:space="preserve"> macro. This macro prints the values of instances given as arguments if </w:t>
      </w:r>
      <w:r w:rsidRPr="00683368">
        <w:t xml:space="preserve">the equality assertion fails so </w:t>
      </w:r>
      <w:ins w:id="7" w:author="Audrey Doyle" w:date="2025-09-19T09:02:00Z" w16du:dateUtc="2025-09-19T13:02:00Z">
        <w:r w:rsidR="00293759">
          <w:t xml:space="preserve">that </w:t>
        </w:r>
      </w:ins>
      <w:r w:rsidRPr="00683368">
        <w:t xml:space="preserve">programmers can see why the two instances </w:t>
      </w:r>
      <w:r w:rsidRPr="00D12FCD">
        <w:t>weren’t equal.</w:t>
      </w:r>
    </w:p>
    <w:p w14:paraId="0B16502B" w14:textId="77777777" w:rsidR="00F85201" w:rsidRDefault="00000000">
      <w:pPr>
        <w:pStyle w:val="HeadA"/>
      </w:pPr>
      <w:r>
        <w:lastRenderedPageBreak/>
        <w:fldChar w:fldCharType="begin"/>
      </w:r>
      <w:r>
        <w:instrText>xe "Eq trait"</w:instrText>
      </w:r>
      <w:r>
        <w:fldChar w:fldCharType="end"/>
      </w:r>
      <w:r>
        <w:fldChar w:fldCharType="begin"/>
      </w:r>
      <w:r>
        <w:instrText>xe "PartialEq trait"</w:instrText>
      </w:r>
      <w:r>
        <w:fldChar w:fldCharType="end"/>
      </w:r>
      <w:r>
        <w:t>PartialEq and Eq for Equality Comparisons</w:t>
      </w:r>
    </w:p>
    <w:p w14:paraId="720E3ADD" w14:textId="77777777" w:rsidR="00F85201" w:rsidRDefault="00000000" w:rsidP="00440704">
      <w:pPr>
        <w:pStyle w:val="Body"/>
      </w:pPr>
      <w:r>
        <w:t xml:space="preserve">The </w:t>
      </w:r>
      <w:r w:rsidRPr="00D2281F">
        <w:rPr>
          <w:rStyle w:val="Literal"/>
        </w:rPr>
        <w:t>PartialEq</w:t>
      </w:r>
      <w:r>
        <w:t xml:space="preserve"> trait allows you to compare instances of a type to check for equality and enables use of the </w:t>
      </w:r>
      <w:r w:rsidRPr="00D2281F">
        <w:rPr>
          <w:rStyle w:val="Literal"/>
        </w:rPr>
        <w:t>==</w:t>
      </w:r>
      <w:r>
        <w:t xml:space="preserve"> and </w:t>
      </w:r>
      <w:r w:rsidRPr="00D2281F">
        <w:rPr>
          <w:rStyle w:val="Literal"/>
        </w:rPr>
        <w:t>!=</w:t>
      </w:r>
      <w:r>
        <w:t xml:space="preserve"> operators.</w:t>
      </w:r>
    </w:p>
    <w:p w14:paraId="26F527CC" w14:textId="77777777" w:rsidR="00F85201" w:rsidRPr="0014276C" w:rsidRDefault="00000000">
      <w:pPr>
        <w:pStyle w:val="Body"/>
      </w:pPr>
      <w:r w:rsidRPr="00683368">
        <w:t xml:space="preserve">Deriving </w:t>
      </w:r>
      <w:r w:rsidRPr="00683368">
        <w:rPr>
          <w:rStyle w:val="Literal"/>
        </w:rPr>
        <w:t>PartialEq</w:t>
      </w:r>
      <w:r w:rsidRPr="00683368">
        <w:t xml:space="preserve"> implements the </w:t>
      </w:r>
      <w:r w:rsidRPr="00683368">
        <w:rPr>
          <w:rStyle w:val="Literal"/>
        </w:rPr>
        <w:t>eq</w:t>
      </w:r>
      <w:r w:rsidRPr="00683368">
        <w:t xml:space="preserve"> method. When </w:t>
      </w:r>
      <w:r w:rsidRPr="00683368">
        <w:rPr>
          <w:rStyle w:val="Literal"/>
        </w:rPr>
        <w:t>PartialEq</w:t>
      </w:r>
      <w:r w:rsidRPr="00683368">
        <w:t xml:space="preserve"> is derived </w:t>
      </w:r>
      <w:r w:rsidRPr="0014276C">
        <w:t xml:space="preserve">on structs, two instances are equal only if </w:t>
      </w:r>
      <w:r w:rsidRPr="0014276C">
        <w:rPr>
          <w:rStyle w:val="Italic"/>
        </w:rPr>
        <w:t>all</w:t>
      </w:r>
      <w:r w:rsidRPr="0014276C">
        <w:t xml:space="preserve"> fields are equal, and the instances are not equal if </w:t>
      </w:r>
      <w:r w:rsidRPr="0014276C">
        <w:rPr>
          <w:rStyle w:val="Italic"/>
        </w:rPr>
        <w:t>any</w:t>
      </w:r>
      <w:r w:rsidRPr="0014276C">
        <w:t xml:space="preserve"> fields are not equal. When derived on enums, each variant is equal to itself and not equal to the other variants.</w:t>
      </w:r>
    </w:p>
    <w:p w14:paraId="26048C29" w14:textId="77777777" w:rsidR="00F85201" w:rsidRPr="00683368" w:rsidRDefault="00000000">
      <w:pPr>
        <w:pStyle w:val="Body"/>
      </w:pPr>
      <w:r w:rsidRPr="00683368">
        <w:t xml:space="preserve">The </w:t>
      </w:r>
      <w:r w:rsidRPr="00683368">
        <w:rPr>
          <w:rStyle w:val="Literal"/>
        </w:rPr>
        <w:t>PartialEq</w:t>
      </w:r>
      <w:r w:rsidRPr="00683368">
        <w:t xml:space="preserve"> trait is required, for example, with the use of the </w:t>
      </w:r>
      <w:r w:rsidRPr="00683368">
        <w:rPr>
          <w:rStyle w:val="Literal"/>
        </w:rPr>
        <w:t>assert_eq!</w:t>
      </w:r>
      <w:r w:rsidRPr="00683368">
        <w:t xml:space="preserve"> macro, which needs to be able to compare two instances of a type for equality.</w:t>
      </w:r>
    </w:p>
    <w:p w14:paraId="1781CC93" w14:textId="5FF1EE46" w:rsidR="00F85201" w:rsidRPr="00683368" w:rsidRDefault="00000000">
      <w:pPr>
        <w:pStyle w:val="Body"/>
      </w:pPr>
      <w:r w:rsidRPr="00683368">
        <w:t xml:space="preserve">The </w:t>
      </w:r>
      <w:r w:rsidRPr="00683368">
        <w:rPr>
          <w:rStyle w:val="Literal"/>
        </w:rPr>
        <w:t>Eq</w:t>
      </w:r>
      <w:r w:rsidRPr="00683368">
        <w:t xml:space="preserve"> trait has no methods. Its purpose is to signal that for every value </w:t>
      </w:r>
      <w:r w:rsidRPr="00D2281F">
        <w:t xml:space="preserve">of the annotated type, the value is equal to itself. The </w:t>
      </w:r>
      <w:r w:rsidRPr="00D2281F">
        <w:rPr>
          <w:rStyle w:val="Literal"/>
        </w:rPr>
        <w:t>Eq</w:t>
      </w:r>
      <w:r w:rsidRPr="00D2281F">
        <w:t xml:space="preserve"> trait can only be applied to types that also implement </w:t>
      </w:r>
      <w:r w:rsidRPr="00D2281F">
        <w:rPr>
          <w:rStyle w:val="Literal"/>
        </w:rPr>
        <w:t>PartialEq</w:t>
      </w:r>
      <w:r w:rsidRPr="00D2281F">
        <w:t xml:space="preserve">, although not all types that </w:t>
      </w:r>
      <w:r w:rsidRPr="00683368">
        <w:t xml:space="preserve">implement </w:t>
      </w:r>
      <w:r w:rsidRPr="00683368">
        <w:rPr>
          <w:rStyle w:val="Literal"/>
        </w:rPr>
        <w:t>PartialEq</w:t>
      </w:r>
      <w:r w:rsidRPr="00683368">
        <w:t xml:space="preserve"> can implement </w:t>
      </w:r>
      <w:r w:rsidRPr="00683368">
        <w:rPr>
          <w:rStyle w:val="Literal"/>
        </w:rPr>
        <w:t>Eq</w:t>
      </w:r>
      <w:r w:rsidRPr="00683368">
        <w:t xml:space="preserve">. One example of this is floating-point number types: </w:t>
      </w:r>
      <w:del w:id="8" w:author="Audrey Doyle" w:date="2025-09-19T09:02:00Z" w16du:dateUtc="2025-09-19T13:02:00Z">
        <w:r w:rsidRPr="00683368" w:rsidDel="00293759">
          <w:delText xml:space="preserve">the </w:delText>
        </w:r>
      </w:del>
      <w:ins w:id="9" w:author="Audrey Doyle" w:date="2025-09-19T09:02:00Z" w16du:dateUtc="2025-09-19T13:02:00Z">
        <w:r w:rsidR="00293759">
          <w:t>T</w:t>
        </w:r>
        <w:r w:rsidR="00293759" w:rsidRPr="00683368">
          <w:t xml:space="preserve">he </w:t>
        </w:r>
      </w:ins>
      <w:r w:rsidRPr="00683368">
        <w:t>implementation of floating-point numbers states that two instances of the not-a-number (</w:t>
      </w:r>
      <w:r w:rsidRPr="00683368">
        <w:rPr>
          <w:rStyle w:val="Literal"/>
        </w:rPr>
        <w:t>NaN</w:t>
      </w:r>
      <w:r w:rsidRPr="00683368">
        <w:t>) value are not equal to each other.</w:t>
      </w:r>
    </w:p>
    <w:p w14:paraId="6991E869" w14:textId="77777777" w:rsidR="00F85201" w:rsidRDefault="00000000">
      <w:pPr>
        <w:pStyle w:val="Body"/>
      </w:pPr>
      <w:r>
        <w:t xml:space="preserve">An example of when </w:t>
      </w:r>
      <w:r>
        <w:rPr>
          <w:rStyle w:val="Literal"/>
        </w:rPr>
        <w:t>Eq</w:t>
      </w:r>
      <w:r>
        <w:t xml:space="preserve"> is required is for keys in a </w:t>
      </w:r>
      <w:r>
        <w:rPr>
          <w:rStyle w:val="Literal"/>
        </w:rPr>
        <w:t>HashMap&lt;K, V&gt;</w:t>
      </w:r>
      <w:r>
        <w:t xml:space="preserve"> so that the </w:t>
      </w:r>
      <w:r>
        <w:rPr>
          <w:rStyle w:val="Literal"/>
        </w:rPr>
        <w:t>HashMap&lt;K, V&gt;</w:t>
      </w:r>
      <w:r>
        <w:t xml:space="preserve"> can tell whether two keys are the same.</w:t>
      </w:r>
    </w:p>
    <w:p w14:paraId="1D8DE926" w14:textId="77777777" w:rsidR="00F85201" w:rsidRDefault="00000000">
      <w:pPr>
        <w:pStyle w:val="HeadA"/>
        <w:spacing w:before="340"/>
      </w:pPr>
      <w:r>
        <w:fldChar w:fldCharType="begin"/>
      </w:r>
      <w:r>
        <w:instrText>xe "Ord trait"</w:instrText>
      </w:r>
      <w:r>
        <w:fldChar w:fldCharType="end"/>
      </w:r>
      <w:r>
        <w:fldChar w:fldCharType="begin"/>
      </w:r>
      <w:r>
        <w:instrText>xe "PartialOrd trait"</w:instrText>
      </w:r>
      <w:r>
        <w:fldChar w:fldCharType="end"/>
      </w:r>
      <w:r>
        <w:t>PartialOrd and Ord for Ordering Comparisons</w:t>
      </w:r>
    </w:p>
    <w:p w14:paraId="68362AF2" w14:textId="77777777" w:rsidR="00F85201" w:rsidRDefault="00000000" w:rsidP="00440704">
      <w:pPr>
        <w:pStyle w:val="Body"/>
      </w:pPr>
      <w:r>
        <w:t xml:space="preserve">The </w:t>
      </w:r>
      <w:r>
        <w:rPr>
          <w:rStyle w:val="Literal"/>
        </w:rPr>
        <w:t>PartialOrd</w:t>
      </w:r>
      <w:r>
        <w:t xml:space="preserve"> trait allows you to compare instances of a type for sorting purposes. A type that implements </w:t>
      </w:r>
      <w:r>
        <w:rPr>
          <w:rStyle w:val="Literal"/>
        </w:rPr>
        <w:t>PartialOrd</w:t>
      </w:r>
      <w:r>
        <w:t xml:space="preserve"> can be used with the </w:t>
      </w:r>
      <w:r>
        <w:rPr>
          <w:rStyle w:val="Literal"/>
        </w:rPr>
        <w:t>&lt;</w:t>
      </w:r>
      <w:r>
        <w:t xml:space="preserve">, </w:t>
      </w:r>
      <w:r>
        <w:rPr>
          <w:rStyle w:val="Literal"/>
        </w:rPr>
        <w:t>&gt;</w:t>
      </w:r>
      <w:r>
        <w:t xml:space="preserve">, </w:t>
      </w:r>
      <w:r>
        <w:rPr>
          <w:rStyle w:val="Literal"/>
        </w:rPr>
        <w:t>&lt;=</w:t>
      </w:r>
      <w:r>
        <w:t xml:space="preserve">, and </w:t>
      </w:r>
      <w:r>
        <w:rPr>
          <w:rStyle w:val="Literal"/>
        </w:rPr>
        <w:t>&gt;=</w:t>
      </w:r>
      <w:r>
        <w:t xml:space="preserve"> operators. You can only apply the </w:t>
      </w:r>
      <w:r>
        <w:rPr>
          <w:rStyle w:val="Literal"/>
        </w:rPr>
        <w:t>PartialOrd</w:t>
      </w:r>
      <w:r>
        <w:t xml:space="preserve"> trait to types that also implement </w:t>
      </w:r>
      <w:r>
        <w:rPr>
          <w:rStyle w:val="Literal"/>
        </w:rPr>
        <w:t>PartialEq</w:t>
      </w:r>
      <w:r>
        <w:t>.</w:t>
      </w:r>
    </w:p>
    <w:p w14:paraId="011A8572" w14:textId="53CC1F2F" w:rsidR="00F85201" w:rsidRPr="0014276C" w:rsidRDefault="00000000">
      <w:pPr>
        <w:pStyle w:val="Body"/>
      </w:pPr>
      <w:r w:rsidRPr="0014276C">
        <w:t xml:space="preserve">Deriving </w:t>
      </w:r>
      <w:r w:rsidRPr="00683368">
        <w:rPr>
          <w:rStyle w:val="Literal"/>
        </w:rPr>
        <w:t>PartialOrd</w:t>
      </w:r>
      <w:r w:rsidRPr="0014276C">
        <w:t xml:space="preserve"> implements the </w:t>
      </w:r>
      <w:r w:rsidRPr="00683368">
        <w:rPr>
          <w:rStyle w:val="Literal"/>
        </w:rPr>
        <w:t>partial_cmp</w:t>
      </w:r>
      <w:r w:rsidRPr="0014276C">
        <w:t xml:space="preserve"> method, which returns an </w:t>
      </w:r>
      <w:r w:rsidRPr="00440704">
        <w:rPr>
          <w:rStyle w:val="Literal"/>
        </w:rPr>
        <w:t>Option&lt;Ordering&gt;</w:t>
      </w:r>
      <w:r w:rsidRPr="00440704">
        <w:t xml:space="preserve"> that will be </w:t>
      </w:r>
      <w:r w:rsidRPr="00440704">
        <w:rPr>
          <w:rStyle w:val="Literal"/>
        </w:rPr>
        <w:t>None</w:t>
      </w:r>
      <w:r w:rsidRPr="00440704">
        <w:t xml:space="preserve"> when the values given don’t produce </w:t>
      </w:r>
      <w:r w:rsidRPr="0014276C">
        <w:t xml:space="preserve">an ordering. An example of a value that doesn’t produce an ordering, </w:t>
      </w:r>
      <w:r w:rsidRPr="00683368">
        <w:t xml:space="preserve">even though most values of that type can be compared, is the </w:t>
      </w:r>
      <w:r w:rsidRPr="00683368">
        <w:rPr>
          <w:rStyle w:val="Literal"/>
        </w:rPr>
        <w:t>NaN</w:t>
      </w:r>
      <w:r w:rsidRPr="00683368">
        <w:t xml:space="preserve"> floating </w:t>
      </w:r>
      <w:r w:rsidRPr="0014276C">
        <w:t xml:space="preserve">point value. Calling </w:t>
      </w:r>
      <w:r w:rsidRPr="00D2281F">
        <w:rPr>
          <w:rStyle w:val="Literal"/>
        </w:rPr>
        <w:t>partial_cmp</w:t>
      </w:r>
      <w:r w:rsidRPr="0014276C">
        <w:t xml:space="preserve"> with any floating-point number and the </w:t>
      </w:r>
      <w:r w:rsidRPr="00D2281F">
        <w:rPr>
          <w:rStyle w:val="Literal"/>
        </w:rPr>
        <w:t>NaN</w:t>
      </w:r>
      <w:r w:rsidRPr="0014276C">
        <w:t xml:space="preserve"> floating-point value will return </w:t>
      </w:r>
      <w:r w:rsidRPr="00D2281F">
        <w:rPr>
          <w:rStyle w:val="Literal"/>
        </w:rPr>
        <w:t>None</w:t>
      </w:r>
      <w:r w:rsidRPr="0014276C">
        <w:t>.</w:t>
      </w:r>
    </w:p>
    <w:p w14:paraId="717E1FBB" w14:textId="77777777" w:rsidR="00F85201" w:rsidRPr="00683368" w:rsidRDefault="00000000">
      <w:pPr>
        <w:pStyle w:val="Body"/>
      </w:pPr>
      <w:r w:rsidRPr="00683368">
        <w:lastRenderedPageBreak/>
        <w:t xml:space="preserve">When derived on structs, </w:t>
      </w:r>
      <w:r w:rsidRPr="00683368">
        <w:rPr>
          <w:rStyle w:val="Literal"/>
        </w:rPr>
        <w:t>PartialOrd</w:t>
      </w:r>
      <w:r w:rsidRPr="00683368">
        <w:t xml:space="preserve"> compares two instances by comparing the value in each field in the order in which the fields appear in the struct definition. When derived on enums, variants of the enum declared earlier in the enum definition are considered less than the variants listed later.</w:t>
      </w:r>
    </w:p>
    <w:p w14:paraId="0E94476B" w14:textId="77777777" w:rsidR="00F85201" w:rsidRDefault="00000000">
      <w:pPr>
        <w:pStyle w:val="Body"/>
      </w:pPr>
      <w:r w:rsidRPr="00D2281F">
        <w:t xml:space="preserve">The </w:t>
      </w:r>
      <w:r w:rsidRPr="00D2281F">
        <w:rPr>
          <w:rStyle w:val="Literal"/>
        </w:rPr>
        <w:t>PartialOrd</w:t>
      </w:r>
      <w:r w:rsidRPr="00D2281F">
        <w:t xml:space="preserve"> trait is required, for example, for the </w:t>
      </w:r>
      <w:r w:rsidRPr="00D2281F">
        <w:rPr>
          <w:rStyle w:val="Literal"/>
        </w:rPr>
        <w:t>gen_range</w:t>
      </w:r>
      <w:r w:rsidRPr="00D2281F">
        <w:t xml:space="preserve"> method </w:t>
      </w:r>
      <w:r>
        <w:t xml:space="preserve">from the </w:t>
      </w:r>
      <w:r>
        <w:rPr>
          <w:rStyle w:val="Literal"/>
        </w:rPr>
        <w:t>rand</w:t>
      </w:r>
      <w:r>
        <w:t xml:space="preserve"> crate that generates a random value in the range specified by a range expression.</w:t>
      </w:r>
    </w:p>
    <w:p w14:paraId="698483E6" w14:textId="77777777" w:rsidR="00F85201" w:rsidRPr="00683368" w:rsidRDefault="00000000">
      <w:pPr>
        <w:pStyle w:val="Body"/>
      </w:pPr>
      <w:r w:rsidRPr="00683368">
        <w:t xml:space="preserve">The </w:t>
      </w:r>
      <w:r w:rsidRPr="00683368">
        <w:rPr>
          <w:rStyle w:val="Literal"/>
        </w:rPr>
        <w:t>Ord</w:t>
      </w:r>
      <w:r w:rsidRPr="00683368">
        <w:t xml:space="preserve"> trait allows you to know that for any two values of the annotated </w:t>
      </w:r>
      <w:r w:rsidRPr="00D2281F">
        <w:t xml:space="preserve">type, a valid ordering will exist. The </w:t>
      </w:r>
      <w:r w:rsidRPr="00D2281F">
        <w:rPr>
          <w:rStyle w:val="Literal"/>
        </w:rPr>
        <w:t>Ord</w:t>
      </w:r>
      <w:r w:rsidRPr="00D2281F">
        <w:t xml:space="preserve"> trait implements the </w:t>
      </w:r>
      <w:r w:rsidRPr="00D2281F">
        <w:rPr>
          <w:rStyle w:val="Literal"/>
        </w:rPr>
        <w:t>cmp</w:t>
      </w:r>
      <w:r w:rsidRPr="00D2281F">
        <w:t xml:space="preserve"> method, which returns an </w:t>
      </w:r>
      <w:r w:rsidRPr="00D2281F">
        <w:rPr>
          <w:rStyle w:val="Literal"/>
        </w:rPr>
        <w:t>Ordering</w:t>
      </w:r>
      <w:r w:rsidRPr="00D2281F">
        <w:t xml:space="preserve"> rather than an </w:t>
      </w:r>
      <w:r w:rsidRPr="00D2281F">
        <w:rPr>
          <w:rStyle w:val="Literal"/>
        </w:rPr>
        <w:t>Option&lt;Ordering&gt;</w:t>
      </w:r>
      <w:r w:rsidRPr="00D2281F">
        <w:t xml:space="preserve"> because a valid </w:t>
      </w:r>
      <w:r w:rsidRPr="00683368">
        <w:t xml:space="preserve">ordering will always be possible. You can only apply the </w:t>
      </w:r>
      <w:r w:rsidRPr="00683368">
        <w:rPr>
          <w:rStyle w:val="Literal"/>
        </w:rPr>
        <w:t>Ord</w:t>
      </w:r>
      <w:r w:rsidRPr="00683368">
        <w:t xml:space="preserve"> trait to types that also implement </w:t>
      </w:r>
      <w:r w:rsidRPr="00683368">
        <w:rPr>
          <w:rStyle w:val="Literal"/>
        </w:rPr>
        <w:t>PartialOrd</w:t>
      </w:r>
      <w:r w:rsidRPr="00683368">
        <w:t xml:space="preserve"> and </w:t>
      </w:r>
      <w:r w:rsidRPr="00683368">
        <w:rPr>
          <w:rStyle w:val="Literal"/>
        </w:rPr>
        <w:t>Eq</w:t>
      </w:r>
      <w:r w:rsidRPr="00683368">
        <w:t xml:space="preserve"> (and </w:t>
      </w:r>
      <w:r w:rsidRPr="00683368">
        <w:rPr>
          <w:rStyle w:val="Literal"/>
        </w:rPr>
        <w:t>Eq</w:t>
      </w:r>
      <w:r w:rsidRPr="00683368">
        <w:t xml:space="preserve"> requires </w:t>
      </w:r>
      <w:r w:rsidRPr="00683368">
        <w:rPr>
          <w:rStyle w:val="Literal"/>
        </w:rPr>
        <w:t>PartialEq</w:t>
      </w:r>
      <w:r w:rsidRPr="00683368">
        <w:t xml:space="preserve">). When derived on structs and enums, </w:t>
      </w:r>
      <w:r w:rsidRPr="00683368">
        <w:rPr>
          <w:rStyle w:val="Literal"/>
        </w:rPr>
        <w:t>cmp</w:t>
      </w:r>
      <w:r w:rsidRPr="00683368">
        <w:t xml:space="preserve"> behaves the same way as the derived implementation for </w:t>
      </w:r>
      <w:r w:rsidRPr="00683368">
        <w:rPr>
          <w:rStyle w:val="Literal"/>
        </w:rPr>
        <w:t>partial_cmp</w:t>
      </w:r>
      <w:r w:rsidRPr="00683368">
        <w:t xml:space="preserve"> does with </w:t>
      </w:r>
      <w:r w:rsidRPr="00683368">
        <w:rPr>
          <w:rStyle w:val="Literal"/>
        </w:rPr>
        <w:t>PartialOrd</w:t>
      </w:r>
      <w:r w:rsidRPr="00683368">
        <w:t>.</w:t>
      </w:r>
    </w:p>
    <w:p w14:paraId="1BC4F8F5" w14:textId="77777777" w:rsidR="00F85201" w:rsidRPr="00683368" w:rsidRDefault="00000000">
      <w:pPr>
        <w:pStyle w:val="Body"/>
      </w:pPr>
      <w:r w:rsidRPr="00683368">
        <w:t xml:space="preserve">An example of when </w:t>
      </w:r>
      <w:r w:rsidRPr="00683368">
        <w:rPr>
          <w:rStyle w:val="Literal"/>
        </w:rPr>
        <w:t>Ord</w:t>
      </w:r>
      <w:r w:rsidRPr="00683368">
        <w:t xml:space="preserve"> is required is when storing values in a </w:t>
      </w:r>
      <w:r w:rsidRPr="00683368">
        <w:rPr>
          <w:rStyle w:val="Literal"/>
        </w:rPr>
        <w:t>BTreeSet&lt;T&gt;</w:t>
      </w:r>
      <w:r w:rsidRPr="00683368">
        <w:t>, a data structure that stores data based on the sort order of the values.</w:t>
      </w:r>
    </w:p>
    <w:p w14:paraId="6E8F7FC8" w14:textId="77777777" w:rsidR="00F85201" w:rsidRDefault="00000000">
      <w:pPr>
        <w:pStyle w:val="HeadA"/>
        <w:spacing w:before="340"/>
      </w:pPr>
      <w:r>
        <w:fldChar w:fldCharType="begin"/>
      </w:r>
      <w:r>
        <w:instrText>xe "Clone trait"</w:instrText>
      </w:r>
      <w:r>
        <w:fldChar w:fldCharType="end"/>
      </w:r>
      <w:r>
        <w:t>Clone and Copy for Duplicating Values</w:t>
      </w:r>
    </w:p>
    <w:p w14:paraId="1225FF04" w14:textId="2E3CFEEE" w:rsidR="00F85201" w:rsidRDefault="00000000" w:rsidP="00440704">
      <w:pPr>
        <w:pStyle w:val="Body"/>
      </w:pPr>
      <w:r>
        <w:fldChar w:fldCharType="begin"/>
      </w:r>
      <w:r>
        <w:instrText>xe "deep copy"</w:instrText>
      </w:r>
      <w:r>
        <w:fldChar w:fldCharType="end"/>
      </w:r>
      <w:r>
        <w:t xml:space="preserve">The </w:t>
      </w:r>
      <w:r>
        <w:rPr>
          <w:rStyle w:val="Literal"/>
        </w:rPr>
        <w:t>Clone</w:t>
      </w:r>
      <w:r>
        <w:t xml:space="preserve"> trait allows you to explicitly create a deep copy of a value, and the duplication process might involve running arbitrary code and copying heap data. See </w:t>
      </w:r>
      <w:r w:rsidRPr="00293759">
        <w:rPr>
          <w:rStyle w:val="Xref"/>
          <w:rPrChange w:id="10" w:author="Audrey Doyle" w:date="2025-09-19T09:04:00Z" w16du:dateUtc="2025-09-19T13:04:00Z">
            <w:rPr/>
          </w:rPrChange>
        </w:rPr>
        <w:t>“</w:t>
      </w:r>
      <w:r w:rsidRPr="00293759">
        <w:rPr>
          <w:rStyle w:val="Xref"/>
        </w:rPr>
        <w:t xml:space="preserve">Variables and Data Interacting with </w:t>
      </w:r>
      <w:r w:rsidRPr="00293759">
        <w:rPr>
          <w:rStyle w:val="Literal"/>
          <w:rPrChange w:id="11" w:author="Audrey Doyle" w:date="2025-09-19T09:05:00Z" w16du:dateUtc="2025-09-19T13:05:00Z">
            <w:rPr>
              <w:rStyle w:val="Xref"/>
            </w:rPr>
          </w:rPrChange>
        </w:rPr>
        <w:t>Clone</w:t>
      </w:r>
      <w:r w:rsidRPr="00293759">
        <w:rPr>
          <w:rStyle w:val="Xref"/>
          <w:rPrChange w:id="12" w:author="Audrey Doyle" w:date="2025-09-19T09:04:00Z" w16du:dateUtc="2025-09-19T13:04:00Z">
            <w:rPr/>
          </w:rPrChange>
        </w:rPr>
        <w:t xml:space="preserve">” on </w:t>
      </w:r>
      <w:r w:rsidRPr="00293759">
        <w:rPr>
          <w:rStyle w:val="Xref"/>
        </w:rPr>
        <w:t>page</w:t>
      </w:r>
      <w:ins w:id="13" w:author="Audrey Doyle" w:date="2025-09-19T09:04:00Z" w16du:dateUtc="2025-09-19T13:04:00Z">
        <w:r w:rsidR="00293759">
          <w:rPr>
            <w:rStyle w:val="Xref"/>
          </w:rPr>
          <w:t> </w:t>
        </w:r>
      </w:ins>
      <w:del w:id="14" w:author="Audrey Doyle" w:date="2025-09-19T09:04:00Z" w16du:dateUtc="2025-09-19T13:04:00Z">
        <w:r w:rsidRPr="00293759" w:rsidDel="00293759">
          <w:rPr>
            <w:rStyle w:val="Xref"/>
          </w:rPr>
          <w:delText xml:space="preserve"> </w:delText>
        </w:r>
      </w:del>
      <w:r w:rsidR="00D12FCD" w:rsidRPr="00293759">
        <w:rPr>
          <w:rStyle w:val="Xref"/>
        </w:rPr>
        <w:t>X</w:t>
      </w:r>
      <w:r w:rsidR="00D12FCD">
        <w:rPr>
          <w:rStyle w:val="Xref"/>
        </w:rPr>
        <w:t>X</w:t>
      </w:r>
      <w:r>
        <w:t xml:space="preserve"> for more information on </w:t>
      </w:r>
      <w:r>
        <w:rPr>
          <w:rStyle w:val="Literal"/>
        </w:rPr>
        <w:t>Clone</w:t>
      </w:r>
      <w:r>
        <w:t>.</w:t>
      </w:r>
    </w:p>
    <w:p w14:paraId="56B4EA62" w14:textId="77777777" w:rsidR="00F85201" w:rsidRDefault="00000000">
      <w:pPr>
        <w:pStyle w:val="Body"/>
      </w:pPr>
      <w:r>
        <w:t xml:space="preserve">Deriving </w:t>
      </w:r>
      <w:r>
        <w:rPr>
          <w:rStyle w:val="Literal"/>
        </w:rPr>
        <w:t>Clone</w:t>
      </w:r>
      <w:r>
        <w:t xml:space="preserve"> implements the </w:t>
      </w:r>
      <w:r>
        <w:rPr>
          <w:rStyle w:val="Literal"/>
        </w:rPr>
        <w:t>clone</w:t>
      </w:r>
      <w:r>
        <w:t xml:space="preserve"> method, which when implemented for the whole type, calls </w:t>
      </w:r>
      <w:r>
        <w:rPr>
          <w:rStyle w:val="Literal"/>
        </w:rPr>
        <w:t>clone</w:t>
      </w:r>
      <w:r>
        <w:t xml:space="preserve"> on each of the parts of the type. This means all the fields or values in the type must also implement </w:t>
      </w:r>
      <w:r>
        <w:rPr>
          <w:rStyle w:val="Literal"/>
        </w:rPr>
        <w:t>Clone</w:t>
      </w:r>
      <w:r>
        <w:t xml:space="preserve"> to derive </w:t>
      </w:r>
      <w:r>
        <w:rPr>
          <w:rStyle w:val="Literal"/>
        </w:rPr>
        <w:t>Clone</w:t>
      </w:r>
      <w:r>
        <w:t>.</w:t>
      </w:r>
    </w:p>
    <w:p w14:paraId="759098B3" w14:textId="54C4AF32" w:rsidR="00F85201" w:rsidRDefault="00000000">
      <w:pPr>
        <w:pStyle w:val="Body"/>
      </w:pPr>
      <w:r>
        <w:t xml:space="preserve">An example of when </w:t>
      </w:r>
      <w:r>
        <w:rPr>
          <w:rStyle w:val="Literal"/>
        </w:rPr>
        <w:t>Clone</w:t>
      </w:r>
      <w:r>
        <w:t xml:space="preserve"> is required is when calling the </w:t>
      </w:r>
      <w:r>
        <w:rPr>
          <w:rStyle w:val="Literal"/>
        </w:rPr>
        <w:t>to_vec</w:t>
      </w:r>
      <w:r>
        <w:t xml:space="preserve"> method </w:t>
      </w:r>
      <w:r w:rsidRPr="00D12FCD">
        <w:t xml:space="preserve">on a slice. The slice doesn’t own the type instances it contains, but the vector returned from </w:t>
      </w:r>
      <w:r w:rsidRPr="00D12FCD">
        <w:rPr>
          <w:rStyle w:val="Literal"/>
        </w:rPr>
        <w:t>to_vec</w:t>
      </w:r>
      <w:r w:rsidRPr="00D12FCD">
        <w:t xml:space="preserve"> will need to own its instances, so </w:t>
      </w:r>
      <w:r w:rsidRPr="00D12FCD">
        <w:rPr>
          <w:rStyle w:val="Literal"/>
        </w:rPr>
        <w:t>to_vec</w:t>
      </w:r>
      <w:r w:rsidRPr="00D12FCD">
        <w:t xml:space="preserve"> calls </w:t>
      </w:r>
      <w:r w:rsidRPr="00D12FCD">
        <w:rPr>
          <w:rStyle w:val="Literal"/>
        </w:rPr>
        <w:t>clone</w:t>
      </w:r>
      <w:r w:rsidRPr="00D12FCD">
        <w:t xml:space="preserve"> </w:t>
      </w:r>
      <w:r>
        <w:t>on each item. Thus</w:t>
      </w:r>
      <w:ins w:id="15" w:author="Audrey Doyle" w:date="2025-09-19T09:05:00Z" w16du:dateUtc="2025-09-19T13:05:00Z">
        <w:r w:rsidR="00293759">
          <w:t>,</w:t>
        </w:r>
      </w:ins>
      <w:r>
        <w:t xml:space="preserve"> the type stored in the slice must implement </w:t>
      </w:r>
      <w:r>
        <w:rPr>
          <w:rStyle w:val="Literal"/>
        </w:rPr>
        <w:t>Clone</w:t>
      </w:r>
      <w:r>
        <w:t>.</w:t>
      </w:r>
    </w:p>
    <w:p w14:paraId="473F08D5" w14:textId="021D9D9C" w:rsidR="00F85201" w:rsidRDefault="00000000">
      <w:pPr>
        <w:pStyle w:val="Body"/>
      </w:pPr>
      <w:r>
        <w:lastRenderedPageBreak/>
        <w:fldChar w:fldCharType="begin"/>
      </w:r>
      <w:r>
        <w:instrText>xe "Cop</w:instrText>
      </w:r>
      <w:r w:rsidR="0036202C">
        <w:instrText>y</w:instrText>
      </w:r>
      <w:r>
        <w:instrText xml:space="preserve"> trait"</w:instrText>
      </w:r>
      <w:r>
        <w:fldChar w:fldCharType="end"/>
      </w:r>
      <w:r>
        <w:t xml:space="preserve">The </w:t>
      </w:r>
      <w:r>
        <w:rPr>
          <w:rStyle w:val="Literal"/>
        </w:rPr>
        <w:t>Copy</w:t>
      </w:r>
      <w:r>
        <w:t xml:space="preserve"> trait allows you to duplicate a value by only copying bits stored on the stack; no arbitrary code is necessary. See </w:t>
      </w:r>
      <w:r w:rsidRPr="00293759">
        <w:rPr>
          <w:rStyle w:val="Xref"/>
          <w:rPrChange w:id="16" w:author="Audrey Doyle" w:date="2025-09-19T09:05:00Z" w16du:dateUtc="2025-09-19T13:05:00Z">
            <w:rPr/>
          </w:rPrChange>
        </w:rPr>
        <w:t>“</w:t>
      </w:r>
      <w:r w:rsidRPr="00293759">
        <w:rPr>
          <w:rStyle w:val="Xref"/>
        </w:rPr>
        <w:t xml:space="preserve">Stack-Only Data: </w:t>
      </w:r>
      <w:r w:rsidRPr="00293759">
        <w:rPr>
          <w:rStyle w:val="Literal"/>
          <w:rPrChange w:id="17" w:author="Audrey Doyle" w:date="2025-09-19T09:06:00Z" w16du:dateUtc="2025-09-19T13:06:00Z">
            <w:rPr>
              <w:rStyle w:val="Xref"/>
            </w:rPr>
          </w:rPrChange>
        </w:rPr>
        <w:t>Copy</w:t>
      </w:r>
      <w:r w:rsidRPr="00293759">
        <w:rPr>
          <w:rStyle w:val="Xref"/>
          <w:rPrChange w:id="18" w:author="Audrey Doyle" w:date="2025-09-19T09:05:00Z" w16du:dateUtc="2025-09-19T13:05:00Z">
            <w:rPr/>
          </w:rPrChange>
        </w:rPr>
        <w:t xml:space="preserve">” on </w:t>
      </w:r>
      <w:r w:rsidRPr="00293759">
        <w:rPr>
          <w:rStyle w:val="Xref"/>
        </w:rPr>
        <w:t>page</w:t>
      </w:r>
      <w:r w:rsidR="000522F5" w:rsidRPr="00293759">
        <w:rPr>
          <w:rStyle w:val="Xref"/>
        </w:rPr>
        <w:t> </w:t>
      </w:r>
      <w:r w:rsidR="008049A8" w:rsidRPr="00293759">
        <w:rPr>
          <w:rStyle w:val="Xref"/>
        </w:rPr>
        <w:t>X</w:t>
      </w:r>
      <w:r w:rsidR="008049A8">
        <w:rPr>
          <w:rStyle w:val="Xref"/>
        </w:rPr>
        <w:t>X</w:t>
      </w:r>
      <w:r w:rsidRPr="008049A8">
        <w:t xml:space="preserve"> </w:t>
      </w:r>
      <w:r>
        <w:t xml:space="preserve">for more information on </w:t>
      </w:r>
      <w:r>
        <w:rPr>
          <w:rStyle w:val="Literal"/>
        </w:rPr>
        <w:t>Copy</w:t>
      </w:r>
      <w:r>
        <w:t>.</w:t>
      </w:r>
    </w:p>
    <w:p w14:paraId="5842AC51" w14:textId="77777777" w:rsidR="00F85201" w:rsidRDefault="00000000">
      <w:pPr>
        <w:pStyle w:val="Body"/>
      </w:pPr>
      <w:r>
        <w:t xml:space="preserve">The </w:t>
      </w:r>
      <w:r>
        <w:rPr>
          <w:rStyle w:val="Literal"/>
        </w:rPr>
        <w:t>Copy</w:t>
      </w:r>
      <w:r>
        <w:t xml:space="preserve"> trait doesn’t define any methods to prevent programmers from overloading those methods and violating the assumption that no arbitrary </w:t>
      </w:r>
      <w:r w:rsidRPr="00D2281F">
        <w:t xml:space="preserve">code is being run. That way, all programmers can assume that copying a </w:t>
      </w:r>
      <w:r>
        <w:t>value will be very fast.</w:t>
      </w:r>
    </w:p>
    <w:p w14:paraId="10D99092" w14:textId="77777777" w:rsidR="00F85201" w:rsidRDefault="00000000">
      <w:pPr>
        <w:pStyle w:val="Body"/>
      </w:pPr>
      <w:r>
        <w:t xml:space="preserve">You can derive </w:t>
      </w:r>
      <w:r>
        <w:rPr>
          <w:rStyle w:val="Literal"/>
        </w:rPr>
        <w:t>Copy</w:t>
      </w:r>
      <w:r>
        <w:t xml:space="preserve"> on any type whose parts all implement </w:t>
      </w:r>
      <w:r>
        <w:rPr>
          <w:rStyle w:val="Literal"/>
        </w:rPr>
        <w:t>Copy</w:t>
      </w:r>
      <w:r>
        <w:t xml:space="preserve">. A type that implements </w:t>
      </w:r>
      <w:r>
        <w:rPr>
          <w:rStyle w:val="Literal"/>
        </w:rPr>
        <w:t>Copy</w:t>
      </w:r>
      <w:r>
        <w:t xml:space="preserve"> must also implement </w:t>
      </w:r>
      <w:r>
        <w:rPr>
          <w:rStyle w:val="Literal"/>
        </w:rPr>
        <w:t>Clone</w:t>
      </w:r>
      <w:r>
        <w:t xml:space="preserve"> because a type that implements </w:t>
      </w:r>
      <w:r>
        <w:rPr>
          <w:rStyle w:val="Literal"/>
        </w:rPr>
        <w:t>Copy</w:t>
      </w:r>
      <w:r>
        <w:t xml:space="preserve"> has a trivial implementation of </w:t>
      </w:r>
      <w:r>
        <w:rPr>
          <w:rStyle w:val="Literal"/>
        </w:rPr>
        <w:t>Clone</w:t>
      </w:r>
      <w:r>
        <w:t xml:space="preserve"> that performs the same task as </w:t>
      </w:r>
      <w:r>
        <w:rPr>
          <w:rStyle w:val="Literal"/>
        </w:rPr>
        <w:t>Copy</w:t>
      </w:r>
      <w:r>
        <w:t>.</w:t>
      </w:r>
    </w:p>
    <w:p w14:paraId="058BEF29" w14:textId="77777777" w:rsidR="00F85201" w:rsidRPr="00D2281F" w:rsidRDefault="00000000">
      <w:pPr>
        <w:pStyle w:val="Body"/>
      </w:pPr>
      <w:r w:rsidRPr="00D2281F">
        <w:t xml:space="preserve">The </w:t>
      </w:r>
      <w:r w:rsidRPr="00D2281F">
        <w:rPr>
          <w:rStyle w:val="Literal"/>
        </w:rPr>
        <w:t>Copy</w:t>
      </w:r>
      <w:r w:rsidRPr="00D2281F">
        <w:t xml:space="preserve"> trait is rarely required; types that implement </w:t>
      </w:r>
      <w:r w:rsidRPr="00D2281F">
        <w:rPr>
          <w:rStyle w:val="Literal"/>
        </w:rPr>
        <w:t>Copy</w:t>
      </w:r>
      <w:r w:rsidRPr="00D2281F">
        <w:t xml:space="preserve"> have opti</w:t>
      </w:r>
      <w:r>
        <w:t xml:space="preserve">mizations available, meaning you don’t have to call </w:t>
      </w:r>
      <w:r>
        <w:rPr>
          <w:rStyle w:val="Literal"/>
        </w:rPr>
        <w:t>clone</w:t>
      </w:r>
      <w:r>
        <w:t xml:space="preserve">, which makes the </w:t>
      </w:r>
      <w:r w:rsidRPr="00D2281F">
        <w:t>code more concise.</w:t>
      </w:r>
    </w:p>
    <w:p w14:paraId="64629B42" w14:textId="77777777" w:rsidR="00F85201" w:rsidRDefault="00000000">
      <w:pPr>
        <w:pStyle w:val="Body"/>
      </w:pPr>
      <w:r>
        <w:t xml:space="preserve">Everything possible with </w:t>
      </w:r>
      <w:r>
        <w:rPr>
          <w:rStyle w:val="Literal"/>
        </w:rPr>
        <w:t>Copy</w:t>
      </w:r>
      <w:r>
        <w:t xml:space="preserve"> you can also accomplish with </w:t>
      </w:r>
      <w:r>
        <w:rPr>
          <w:rStyle w:val="Literal"/>
        </w:rPr>
        <w:t>Clone</w:t>
      </w:r>
      <w:r>
        <w:t xml:space="preserve">, but the code might be slower or have to use </w:t>
      </w:r>
      <w:r>
        <w:rPr>
          <w:rStyle w:val="Literal"/>
        </w:rPr>
        <w:t>clone</w:t>
      </w:r>
      <w:r>
        <w:t xml:space="preserve"> in places.</w:t>
      </w:r>
    </w:p>
    <w:p w14:paraId="35EB28FD" w14:textId="77777777" w:rsidR="00F85201" w:rsidRDefault="00000000">
      <w:pPr>
        <w:pStyle w:val="HeadA"/>
      </w:pPr>
      <w:r>
        <w:fldChar w:fldCharType="begin"/>
      </w:r>
      <w:r>
        <w:instrText>xe "Hash trait"</w:instrText>
      </w:r>
      <w:r>
        <w:fldChar w:fldCharType="end"/>
      </w:r>
      <w:r>
        <w:t>Hash for Mapping a Value to a Value of Fixed Size</w:t>
      </w:r>
    </w:p>
    <w:p w14:paraId="19904EF9" w14:textId="77777777" w:rsidR="00F85201" w:rsidRDefault="00000000" w:rsidP="00440704">
      <w:pPr>
        <w:pStyle w:val="Body"/>
      </w:pPr>
      <w:r>
        <w:t xml:space="preserve">The </w:t>
      </w:r>
      <w:r>
        <w:rPr>
          <w:rStyle w:val="Literal"/>
        </w:rPr>
        <w:t>Hash</w:t>
      </w:r>
      <w:r>
        <w:t xml:space="preserve"> trait allows you to take an instance of a type of arbitrary size and map that instance to a value of fixed size using a hash function. Deriving </w:t>
      </w:r>
      <w:r>
        <w:rPr>
          <w:rStyle w:val="Literal"/>
        </w:rPr>
        <w:t>Hash</w:t>
      </w:r>
      <w:r>
        <w:t xml:space="preserve"> implements the </w:t>
      </w:r>
      <w:r>
        <w:rPr>
          <w:rStyle w:val="Literal"/>
        </w:rPr>
        <w:t>hash</w:t>
      </w:r>
      <w:r>
        <w:t xml:space="preserve"> method. The derived implementation of the </w:t>
      </w:r>
      <w:r>
        <w:rPr>
          <w:rStyle w:val="Literal"/>
        </w:rPr>
        <w:t>hash</w:t>
      </w:r>
      <w:r>
        <w:t xml:space="preserve"> method combines the result of calling </w:t>
      </w:r>
      <w:r>
        <w:rPr>
          <w:rStyle w:val="Literal"/>
        </w:rPr>
        <w:t>hash</w:t>
      </w:r>
      <w:r>
        <w:t xml:space="preserve"> on each of the parts of the type, meaning all fields or values must also implement </w:t>
      </w:r>
      <w:r>
        <w:rPr>
          <w:rStyle w:val="Literal"/>
        </w:rPr>
        <w:t>Hash</w:t>
      </w:r>
      <w:r>
        <w:t xml:space="preserve"> to derive </w:t>
      </w:r>
      <w:r>
        <w:rPr>
          <w:rStyle w:val="Literal"/>
        </w:rPr>
        <w:t>Hash</w:t>
      </w:r>
      <w:r>
        <w:t>.</w:t>
      </w:r>
    </w:p>
    <w:p w14:paraId="503270DC" w14:textId="77777777" w:rsidR="00F85201" w:rsidRDefault="00000000">
      <w:pPr>
        <w:pStyle w:val="Body"/>
      </w:pPr>
      <w:r>
        <w:t xml:space="preserve">An example of when </w:t>
      </w:r>
      <w:r>
        <w:rPr>
          <w:rStyle w:val="Literal"/>
        </w:rPr>
        <w:t>Hash</w:t>
      </w:r>
      <w:r>
        <w:t xml:space="preserve"> is required is in storing keys in a </w:t>
      </w:r>
      <w:r>
        <w:rPr>
          <w:rStyle w:val="Literal"/>
        </w:rPr>
        <w:t>HashMap&lt;K, V&gt;</w:t>
      </w:r>
      <w:r>
        <w:t xml:space="preserve"> to store data efficiently.</w:t>
      </w:r>
    </w:p>
    <w:p w14:paraId="3A208FEC" w14:textId="77777777" w:rsidR="00F85201" w:rsidRDefault="00000000">
      <w:pPr>
        <w:pStyle w:val="HeadA"/>
      </w:pPr>
      <w:r>
        <w:fldChar w:fldCharType="begin"/>
      </w:r>
      <w:r>
        <w:instrText>xe "Default trait"</w:instrText>
      </w:r>
      <w:r>
        <w:fldChar w:fldCharType="end"/>
      </w:r>
      <w:r>
        <w:t>Default for Default Values</w:t>
      </w:r>
    </w:p>
    <w:p w14:paraId="0E3E2F13" w14:textId="58D52A16" w:rsidR="00F85201" w:rsidRDefault="00000000" w:rsidP="00440704">
      <w:pPr>
        <w:pStyle w:val="Body"/>
      </w:pPr>
      <w:r>
        <w:t xml:space="preserve">The </w:t>
      </w:r>
      <w:r w:rsidRPr="00440704">
        <w:rPr>
          <w:rStyle w:val="Literal"/>
        </w:rPr>
        <w:t>Default</w:t>
      </w:r>
      <w:r>
        <w:t xml:space="preserve"> trait allows you to create a default value for a type. Deriving </w:t>
      </w:r>
      <w:r>
        <w:rPr>
          <w:rStyle w:val="Literal"/>
        </w:rPr>
        <w:t>Default</w:t>
      </w:r>
      <w:r>
        <w:t xml:space="preserve"> implements the </w:t>
      </w:r>
      <w:r>
        <w:rPr>
          <w:rStyle w:val="Literal"/>
        </w:rPr>
        <w:t>default</w:t>
      </w:r>
      <w:r>
        <w:t xml:space="preserve"> function. The derived implementation of the </w:t>
      </w:r>
      <w:r w:rsidRPr="00440704">
        <w:rPr>
          <w:rStyle w:val="Literal"/>
        </w:rPr>
        <w:t>default</w:t>
      </w:r>
      <w:r>
        <w:t xml:space="preserve"> function calls the </w:t>
      </w:r>
      <w:r w:rsidRPr="00440704">
        <w:rPr>
          <w:rStyle w:val="Literal"/>
        </w:rPr>
        <w:t>default</w:t>
      </w:r>
      <w:r>
        <w:t xml:space="preserve"> function on each part of the type, meaning all fields or </w:t>
      </w:r>
      <w:r>
        <w:lastRenderedPageBreak/>
        <w:t xml:space="preserve">values in the type must also implement </w:t>
      </w:r>
      <w:r w:rsidRPr="00440704">
        <w:rPr>
          <w:rStyle w:val="Literal"/>
        </w:rPr>
        <w:t>Default</w:t>
      </w:r>
      <w:r>
        <w:t xml:space="preserve"> to derive </w:t>
      </w:r>
      <w:r>
        <w:rPr>
          <w:rStyle w:val="Literal"/>
        </w:rPr>
        <w:t>Default</w:t>
      </w:r>
      <w:r>
        <w:t>.</w:t>
      </w:r>
    </w:p>
    <w:p w14:paraId="02A09352" w14:textId="05F58080" w:rsidR="00F85201" w:rsidRDefault="00000000">
      <w:pPr>
        <w:pStyle w:val="Body"/>
      </w:pPr>
      <w:r>
        <w:t xml:space="preserve">The </w:t>
      </w:r>
      <w:r>
        <w:rPr>
          <w:rStyle w:val="Literal"/>
        </w:rPr>
        <w:t>Default::default</w:t>
      </w:r>
      <w:r>
        <w:t xml:space="preserve"> function is commonly used in combination with </w:t>
      </w:r>
      <w:r w:rsidRPr="00440704">
        <w:t xml:space="preserve">the struct update syntax discussed in </w:t>
      </w:r>
      <w:r w:rsidRPr="00293759">
        <w:rPr>
          <w:rStyle w:val="Xref"/>
          <w:rPrChange w:id="19" w:author="Audrey Doyle" w:date="2025-09-19T09:07:00Z" w16du:dateUtc="2025-09-19T13:07:00Z">
            <w:rPr/>
          </w:rPrChange>
        </w:rPr>
        <w:t>“</w:t>
      </w:r>
      <w:r w:rsidRPr="00293759">
        <w:rPr>
          <w:rStyle w:val="Xref"/>
        </w:rPr>
        <w:t>Creating Instances with Struct Update Syntax</w:t>
      </w:r>
      <w:r w:rsidRPr="00293759">
        <w:rPr>
          <w:rStyle w:val="Xref"/>
          <w:rPrChange w:id="20" w:author="Audrey Doyle" w:date="2025-09-19T09:07:00Z" w16du:dateUtc="2025-09-19T13:07:00Z">
            <w:rPr/>
          </w:rPrChange>
        </w:rPr>
        <w:t xml:space="preserve">” on </w:t>
      </w:r>
      <w:r w:rsidRPr="00293759">
        <w:rPr>
          <w:rStyle w:val="Xref"/>
        </w:rPr>
        <w:t>page</w:t>
      </w:r>
      <w:r w:rsidR="000522F5">
        <w:rPr>
          <w:rStyle w:val="Xref"/>
        </w:rPr>
        <w:t> </w:t>
      </w:r>
      <w:r w:rsidR="00440704">
        <w:rPr>
          <w:rStyle w:val="Xref"/>
        </w:rPr>
        <w:t>XX</w:t>
      </w:r>
      <w:r w:rsidRPr="00440704">
        <w:t xml:space="preserve">. </w:t>
      </w:r>
      <w:r>
        <w:t xml:space="preserve">You can customize a few fields of a struct and then set and use a default value for the rest of the fields by using </w:t>
      </w:r>
      <w:r>
        <w:rPr>
          <w:rStyle w:val="Literal"/>
        </w:rPr>
        <w:t>..Default::default()</w:t>
      </w:r>
      <w:r>
        <w:t>.</w:t>
      </w:r>
    </w:p>
    <w:p w14:paraId="6FB2B4A3" w14:textId="2AAA15E9" w:rsidR="00054032" w:rsidRDefault="00000000" w:rsidP="008355ED">
      <w:pPr>
        <w:pStyle w:val="Body"/>
      </w:pPr>
      <w:r>
        <w:t xml:space="preserve">The </w:t>
      </w:r>
      <w:r>
        <w:rPr>
          <w:rStyle w:val="Literal"/>
        </w:rPr>
        <w:t>Default</w:t>
      </w:r>
      <w:r>
        <w:t xml:space="preserve"> trait is required when you use the method </w:t>
      </w:r>
      <w:r>
        <w:rPr>
          <w:rStyle w:val="Literal"/>
        </w:rPr>
        <w:t>unwrap_or_default</w:t>
      </w:r>
      <w:r>
        <w:t xml:space="preserve"> </w:t>
      </w:r>
      <w:r w:rsidRPr="00440704">
        <w:t xml:space="preserve">on </w:t>
      </w:r>
      <w:r w:rsidRPr="00440704">
        <w:rPr>
          <w:rStyle w:val="Literal"/>
        </w:rPr>
        <w:t>Option&lt;T&gt;</w:t>
      </w:r>
      <w:r w:rsidRPr="00440704">
        <w:t xml:space="preserve"> instances, for example. If the </w:t>
      </w:r>
      <w:r w:rsidRPr="00440704">
        <w:rPr>
          <w:rStyle w:val="Literal"/>
        </w:rPr>
        <w:t>Option&lt;T&gt;</w:t>
      </w:r>
      <w:r w:rsidRPr="00440704">
        <w:t xml:space="preserve"> is </w:t>
      </w:r>
      <w:r w:rsidRPr="00440704">
        <w:rPr>
          <w:rStyle w:val="Literal"/>
        </w:rPr>
        <w:t>None</w:t>
      </w:r>
      <w:r w:rsidRPr="00440704">
        <w:t xml:space="preserve">, the method </w:t>
      </w:r>
      <w:r w:rsidRPr="00440704">
        <w:rPr>
          <w:rStyle w:val="Literal"/>
        </w:rPr>
        <w:t>unwrap_or_default</w:t>
      </w:r>
      <w:r w:rsidRPr="00440704">
        <w:t xml:space="preserve"> will return the result of </w:t>
      </w:r>
      <w:r w:rsidRPr="00440704">
        <w:rPr>
          <w:rStyle w:val="Literal"/>
        </w:rPr>
        <w:t>Default::default</w:t>
      </w:r>
      <w:r w:rsidRPr="00440704">
        <w:t xml:space="preserve"> for the type </w:t>
      </w:r>
      <w:r w:rsidRPr="00440704">
        <w:rPr>
          <w:rStyle w:val="Literal"/>
        </w:rPr>
        <w:t>T</w:t>
      </w:r>
      <w:r w:rsidRPr="00440704">
        <w:t xml:space="preserve"> stored in the </w:t>
      </w:r>
      <w:r w:rsidRPr="00440704">
        <w:rPr>
          <w:rStyle w:val="Literal"/>
        </w:rPr>
        <w:t>Option&lt;T&gt;</w:t>
      </w:r>
      <w:r>
        <w:t>.</w:t>
      </w:r>
    </w:p>
    <w:sectPr w:rsidR="00054032">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udrey Doyle" w:date="2025-09-19T09:01:00Z" w:initials="AD">
    <w:p w14:paraId="6C503CFF" w14:textId="3C945196" w:rsidR="00293759" w:rsidRDefault="00293759">
      <w:pPr>
        <w:pStyle w:val="CommentText"/>
      </w:pPr>
      <w:r>
        <w:rPr>
          <w:rStyle w:val="CommentReference"/>
        </w:rPr>
        <w:annotationRef/>
      </w:r>
      <w:r>
        <w:t>AU: please confirm that there is still a section with this title somewhere in the book.</w:t>
      </w:r>
    </w:p>
  </w:comment>
  <w:comment w:id="5" w:author="Carol Nichols" w:date="2025-10-13T17:20:00Z" w:initials="CN">
    <w:p w14:paraId="110E7241" w14:textId="77777777" w:rsidR="00A65C2E" w:rsidRDefault="00A65C2E" w:rsidP="00A65C2E">
      <w:r>
        <w:rPr>
          <w:rStyle w:val="CommentReference"/>
        </w:rPr>
        <w:annotationRef/>
      </w:r>
      <w:r>
        <w:rPr>
          <w:sz w:val="20"/>
          <w:szCs w:val="20"/>
        </w:rPr>
        <w:t>Yes, there is a section titled "Macros" in Chapter 20, however I think this crossref is more appropriate to refer to the "Custom derive Macros" subsection of the "Macros" section in Chapter 20, so I've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503CFF" w15:done="0"/>
  <w15:commentEx w15:paraId="110E7241" w15:paraIdParent="6C503C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8FA0C0" w16cex:dateUtc="2025-09-19T13:01:00Z"/>
  <w16cex:commentExtensible w16cex:durableId="55EF9B09" w16cex:dateUtc="2025-10-13T2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503CFF" w16cid:durableId="5B8FA0C0"/>
  <w16cid:commentId w16cid:paraId="110E7241" w16cid:durableId="55EF9B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mbria"/>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Apple Color Emoji">
    <w:altName w:val="Calibr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FF829CF"/>
    <w:multiLevelType w:val="multilevel"/>
    <w:tmpl w:val="706E9F88"/>
    <w:numStyleLink w:val="ChapterNumbering"/>
  </w:abstractNum>
  <w:abstractNum w:abstractNumId="33"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4"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9"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295794"/>
    <w:multiLevelType w:val="multilevel"/>
    <w:tmpl w:val="706E9F88"/>
    <w:numStyleLink w:val="ChapterNumbering"/>
  </w:abstractNum>
  <w:num w:numId="1" w16cid:durableId="990063397">
    <w:abstractNumId w:val="14"/>
  </w:num>
  <w:num w:numId="2" w16cid:durableId="1620837039">
    <w:abstractNumId w:val="33"/>
  </w:num>
  <w:num w:numId="3" w16cid:durableId="647831131">
    <w:abstractNumId w:val="38"/>
  </w:num>
  <w:num w:numId="4" w16cid:durableId="971905394">
    <w:abstractNumId w:val="24"/>
  </w:num>
  <w:num w:numId="5" w16cid:durableId="1526627942">
    <w:abstractNumId w:val="35"/>
  </w:num>
  <w:num w:numId="6" w16cid:durableId="1777627594">
    <w:abstractNumId w:val="23"/>
  </w:num>
  <w:num w:numId="7" w16cid:durableId="319576675">
    <w:abstractNumId w:val="30"/>
  </w:num>
  <w:num w:numId="8" w16cid:durableId="1128084331">
    <w:abstractNumId w:val="39"/>
  </w:num>
  <w:num w:numId="9" w16cid:durableId="1163088437">
    <w:abstractNumId w:val="28"/>
  </w:num>
  <w:num w:numId="10" w16cid:durableId="2127313986">
    <w:abstractNumId w:val="18"/>
  </w:num>
  <w:num w:numId="11" w16cid:durableId="2083483530">
    <w:abstractNumId w:val="12"/>
  </w:num>
  <w:num w:numId="12" w16cid:durableId="1228765303">
    <w:abstractNumId w:val="22"/>
  </w:num>
  <w:num w:numId="13" w16cid:durableId="1189291701">
    <w:abstractNumId w:val="41"/>
  </w:num>
  <w:num w:numId="14" w16cid:durableId="841507480">
    <w:abstractNumId w:val="0"/>
  </w:num>
  <w:num w:numId="15" w16cid:durableId="874467664">
    <w:abstractNumId w:val="32"/>
  </w:num>
  <w:num w:numId="16" w16cid:durableId="524827191">
    <w:abstractNumId w:val="25"/>
  </w:num>
  <w:num w:numId="17" w16cid:durableId="2107799667">
    <w:abstractNumId w:val="21"/>
  </w:num>
  <w:num w:numId="18" w16cid:durableId="515652317">
    <w:abstractNumId w:val="37"/>
  </w:num>
  <w:num w:numId="19" w16cid:durableId="1842114832">
    <w:abstractNumId w:val="13"/>
  </w:num>
  <w:num w:numId="20" w16cid:durableId="1247378199">
    <w:abstractNumId w:val="34"/>
  </w:num>
  <w:num w:numId="21" w16cid:durableId="1903005">
    <w:abstractNumId w:val="15"/>
  </w:num>
  <w:num w:numId="22" w16cid:durableId="1935361354">
    <w:abstractNumId w:val="20"/>
  </w:num>
  <w:num w:numId="23" w16cid:durableId="1480227700">
    <w:abstractNumId w:val="26"/>
  </w:num>
  <w:num w:numId="24" w16cid:durableId="1367485671">
    <w:abstractNumId w:val="29"/>
  </w:num>
  <w:num w:numId="25" w16cid:durableId="1729768149">
    <w:abstractNumId w:val="40"/>
  </w:num>
  <w:num w:numId="26" w16cid:durableId="1514026301">
    <w:abstractNumId w:val="16"/>
  </w:num>
  <w:num w:numId="27" w16cid:durableId="399057473">
    <w:abstractNumId w:val="36"/>
  </w:num>
  <w:num w:numId="28" w16cid:durableId="1662730820">
    <w:abstractNumId w:val="1"/>
  </w:num>
  <w:num w:numId="29" w16cid:durableId="1995183383">
    <w:abstractNumId w:val="2"/>
  </w:num>
  <w:num w:numId="30" w16cid:durableId="1313751084">
    <w:abstractNumId w:val="3"/>
  </w:num>
  <w:num w:numId="31" w16cid:durableId="747771887">
    <w:abstractNumId w:val="4"/>
  </w:num>
  <w:num w:numId="32" w16cid:durableId="1507674763">
    <w:abstractNumId w:val="9"/>
  </w:num>
  <w:num w:numId="33" w16cid:durableId="2070036536">
    <w:abstractNumId w:val="5"/>
  </w:num>
  <w:num w:numId="34" w16cid:durableId="1725178416">
    <w:abstractNumId w:val="6"/>
  </w:num>
  <w:num w:numId="35" w16cid:durableId="1189566912">
    <w:abstractNumId w:val="7"/>
  </w:num>
  <w:num w:numId="36" w16cid:durableId="1719238433">
    <w:abstractNumId w:val="8"/>
  </w:num>
  <w:num w:numId="37" w16cid:durableId="1685127570">
    <w:abstractNumId w:val="10"/>
  </w:num>
  <w:num w:numId="38" w16cid:durableId="1842305922">
    <w:abstractNumId w:val="17"/>
  </w:num>
  <w:num w:numId="39" w16cid:durableId="1440954817">
    <w:abstractNumId w:val="31"/>
  </w:num>
  <w:num w:numId="40" w16cid:durableId="1654069508">
    <w:abstractNumId w:val="19"/>
  </w:num>
  <w:num w:numId="41" w16cid:durableId="1862275722">
    <w:abstractNumId w:val="27"/>
  </w:num>
  <w:num w:numId="42" w16cid:durableId="708651601">
    <w:abstractNumId w:val="37"/>
    <w:lvlOverride w:ilvl="0">
      <w:startOverride w:val="1"/>
    </w:lvlOverride>
  </w:num>
  <w:num w:numId="43" w16cid:durableId="304166674">
    <w:abstractNumId w:val="36"/>
    <w:lvlOverride w:ilvl="0">
      <w:startOverride w:val="1"/>
    </w:lvlOverride>
  </w:num>
  <w:num w:numId="44" w16cid:durableId="71785026">
    <w:abstractNumId w:val="37"/>
    <w:lvlOverride w:ilvl="0">
      <w:startOverride w:val="1"/>
    </w:lvlOverride>
  </w:num>
  <w:num w:numId="45" w16cid:durableId="513231995">
    <w:abstractNumId w:val="33"/>
    <w:lvlOverride w:ilvl="0">
      <w:startOverride w:val="1"/>
    </w:lvlOverride>
  </w:num>
  <w:num w:numId="46" w16cid:durableId="2045598737">
    <w:abstractNumId w:val="20"/>
    <w:lvlOverride w:ilvl="0">
      <w:startOverride w:val="1"/>
    </w:lvlOverride>
  </w:num>
  <w:num w:numId="47" w16cid:durableId="2103404118">
    <w:abstractNumId w:val="39"/>
    <w:lvlOverride w:ilvl="0">
      <w:startOverride w:val="1"/>
    </w:lvlOverride>
  </w:num>
  <w:num w:numId="48" w16cid:durableId="16922997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8F"/>
    <w:rsid w:val="000522F5"/>
    <w:rsid w:val="00054032"/>
    <w:rsid w:val="0014276C"/>
    <w:rsid w:val="00293759"/>
    <w:rsid w:val="0036202C"/>
    <w:rsid w:val="00433D64"/>
    <w:rsid w:val="00440704"/>
    <w:rsid w:val="004522B8"/>
    <w:rsid w:val="004F188F"/>
    <w:rsid w:val="004F453B"/>
    <w:rsid w:val="004F4893"/>
    <w:rsid w:val="00673DAD"/>
    <w:rsid w:val="00683368"/>
    <w:rsid w:val="008049A8"/>
    <w:rsid w:val="008355ED"/>
    <w:rsid w:val="00920134"/>
    <w:rsid w:val="009F37D1"/>
    <w:rsid w:val="00A65C2E"/>
    <w:rsid w:val="00B043DC"/>
    <w:rsid w:val="00BA195B"/>
    <w:rsid w:val="00C363D1"/>
    <w:rsid w:val="00C46841"/>
    <w:rsid w:val="00C56E4D"/>
    <w:rsid w:val="00D03EB7"/>
    <w:rsid w:val="00D12FCD"/>
    <w:rsid w:val="00D22412"/>
    <w:rsid w:val="00D2281F"/>
    <w:rsid w:val="00D555A7"/>
    <w:rsid w:val="00F8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29A64D"/>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B8"/>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4522B8"/>
    <w:pPr>
      <w:keepNext/>
      <w:keepLines/>
      <w:numPr>
        <w:ilvl w:val="1"/>
        <w:numId w:val="4"/>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4522B8"/>
    <w:pPr>
      <w:keepNext/>
      <w:keepLines/>
      <w:numPr>
        <w:ilvl w:val="2"/>
        <w:numId w:val="4"/>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4522B8"/>
    <w:pPr>
      <w:keepNext/>
      <w:keepLines/>
      <w:numPr>
        <w:ilvl w:val="3"/>
        <w:numId w:val="4"/>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4522B8"/>
    <w:pPr>
      <w:keepNext/>
      <w:keepLines/>
      <w:numPr>
        <w:ilvl w:val="4"/>
        <w:numId w:val="4"/>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4522B8"/>
    <w:pPr>
      <w:keepNext/>
      <w:keepLines/>
      <w:numPr>
        <w:ilvl w:val="5"/>
        <w:numId w:val="4"/>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4522B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22B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22B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522B8"/>
    <w:pPr>
      <w:widowControl w:val="0"/>
      <w:autoSpaceDE w:val="0"/>
      <w:autoSpaceDN w:val="0"/>
      <w:adjustRightInd w:val="0"/>
      <w:spacing w:after="0"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4522B8"/>
    <w:pPr>
      <w:numPr>
        <w:numId w:val="15"/>
      </w:numPr>
      <w:suppressAutoHyphens/>
      <w:spacing w:before="1200" w:after="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Number">
    <w:name w:val="AppendixNumber"/>
    <w:qFormat/>
    <w:rsid w:val="004522B8"/>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4522B8"/>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AppendixTitle">
    <w:name w:val="AppendixTitle"/>
    <w:qFormat/>
    <w:rsid w:val="004522B8"/>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4522B8"/>
    <w:pPr>
      <w:suppressAutoHyphens/>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4522B8"/>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4522B8"/>
    <w:pP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4522B8"/>
    <w:pPr>
      <w:widowControl w:val="0"/>
      <w:numPr>
        <w:numId w:val="3"/>
      </w:numPr>
      <w:tabs>
        <w:tab w:val="left" w:pos="1800"/>
      </w:tabs>
      <w:autoSpaceDE w:val="0"/>
      <w:autoSpaceDN w:val="0"/>
      <w:adjustRightInd w:val="0"/>
      <w:spacing w:before="180" w:after="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4522B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character" w:customStyle="1" w:styleId="LiteralChapterOpener">
    <w:name w:val="LiteralChapterOpener"/>
    <w:uiPriority w:val="99"/>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Literal">
    <w:name w:val="Literal"/>
    <w:uiPriority w:val="1"/>
    <w:qFormat/>
    <w:rsid w:val="004522B8"/>
    <w:rPr>
      <w:rFonts w:ascii="Courier" w:hAnsi="Courier" w:cs="TheSansMonoCondensed-Plain"/>
      <w:color w:val="3366FF"/>
      <w:spacing w:val="0"/>
      <w:w w:val="100"/>
      <w:position w:val="0"/>
      <w:u w:val="none"/>
      <w:vertAlign w:val="baseline"/>
      <w:lang w:val="en-US"/>
    </w:rPr>
  </w:style>
  <w:style w:type="character" w:customStyle="1" w:styleId="XrefRemoved">
    <w:name w:val="XrefRemoved"/>
    <w:uiPriority w:val="99"/>
  </w:style>
  <w:style w:type="character" w:customStyle="1" w:styleId="Italic">
    <w:name w:val="Italic"/>
    <w:uiPriority w:val="1"/>
    <w:qFormat/>
    <w:rsid w:val="004522B8"/>
    <w:rPr>
      <w:rFonts w:cs="NewBaskervilleStd-Italic"/>
      <w:i/>
      <w:iCs/>
      <w:color w:val="0000FF"/>
      <w:w w:val="100"/>
      <w:position w:val="0"/>
      <w:u w:val="none"/>
      <w:vertAlign w:val="baseline"/>
      <w:lang w:val="en-US"/>
    </w:rPr>
  </w:style>
  <w:style w:type="character" w:customStyle="1" w:styleId="Xref">
    <w:name w:val="Xref"/>
    <w:uiPriority w:val="1"/>
    <w:rsid w:val="004522B8"/>
    <w:rPr>
      <w:color w:val="FF0000"/>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Heading2Char">
    <w:name w:val="Heading 2 Char"/>
    <w:basedOn w:val="DefaultParagraphFont"/>
    <w:link w:val="Heading2"/>
    <w:uiPriority w:val="9"/>
    <w:semiHidden/>
    <w:rsid w:val="004522B8"/>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4522B8"/>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4522B8"/>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4522B8"/>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4522B8"/>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4522B8"/>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4522B8"/>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4522B8"/>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IndexBody">
    <w:name w:val="IndexBody"/>
    <w:qFormat/>
    <w:rsid w:val="004522B8"/>
    <w:pPr>
      <w:spacing w:after="0"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4522B8"/>
    <w:rPr>
      <w:rFonts w:cs="NewBaskervilleEF-Bold"/>
      <w:b/>
      <w:bCs/>
      <w:i/>
      <w:iCs/>
      <w:color w:val="3366FF"/>
      <w:w w:val="100"/>
      <w:position w:val="0"/>
      <w:u w:val="none"/>
      <w:vertAlign w:val="baseline"/>
      <w:lang w:val="en-US"/>
    </w:rPr>
  </w:style>
  <w:style w:type="paragraph" w:customStyle="1" w:styleId="BodyCustom">
    <w:name w:val="BodyCustom"/>
    <w:qFormat/>
    <w:rsid w:val="004522B8"/>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4522B8"/>
    <w:pPr>
      <w:spacing w:before="320" w:after="80" w:line="240" w:lineRule="auto"/>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4522B8"/>
    <w:pPr>
      <w:spacing w:after="0"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4522B8"/>
    <w:pPr>
      <w:numPr>
        <w:ilvl w:val="6"/>
        <w:numId w:val="15"/>
      </w:numPr>
      <w:spacing w:before="240" w:after="120" w:line="240" w:lineRule="auto"/>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4522B8"/>
    <w:pPr>
      <w:pBdr>
        <w:left w:val="single" w:sz="4" w:space="14" w:color="auto"/>
      </w:pBdr>
      <w:suppressAutoHyphens/>
      <w:spacing w:after="0"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Epigraph">
    <w:name w:val="Epigraph"/>
    <w:qFormat/>
    <w:rsid w:val="004522B8"/>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4522B8"/>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4522B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522B8"/>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4522B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522B8"/>
    <w:pPr>
      <w:widowControl w:val="0"/>
      <w:suppressAutoHyphens/>
      <w:autoSpaceDE w:val="0"/>
      <w:autoSpaceDN w:val="0"/>
      <w:adjustRightInd w:val="0"/>
      <w:spacing w:before="240" w:after="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4522B8"/>
    <w:pPr>
      <w:numPr>
        <w:numId w:val="10"/>
      </w:numPr>
    </w:pPr>
  </w:style>
  <w:style w:type="paragraph" w:customStyle="1" w:styleId="Blockquote">
    <w:name w:val="Blockquote"/>
    <w:next w:val="Normal"/>
    <w:qFormat/>
    <w:rsid w:val="004522B8"/>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4522B8"/>
    <w:pPr>
      <w:widowControl w:val="0"/>
      <w:pBdr>
        <w:left w:val="single" w:sz="4" w:space="1" w:color="auto"/>
      </w:pBdr>
      <w:suppressAutoHyphens/>
      <w:autoSpaceDE w:val="0"/>
      <w:autoSpaceDN w:val="0"/>
      <w:adjustRightInd w:val="0"/>
      <w:spacing w:after="0"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4522B8"/>
    <w:pPr>
      <w:numPr>
        <w:ilvl w:val="4"/>
        <w:numId w:val="15"/>
      </w:numPr>
      <w:spacing w:after="240" w:line="240" w:lineRule="auto"/>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4522B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522B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522B8"/>
    <w:pPr>
      <w:keepLines/>
      <w:widowControl w:val="0"/>
      <w:suppressAutoHyphens/>
      <w:autoSpaceDE w:val="0"/>
      <w:autoSpaceDN w:val="0"/>
      <w:adjustRightInd w:val="0"/>
      <w:spacing w:after="0"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4522B8"/>
    <w:pPr>
      <w:keepLines/>
      <w:widowControl w:val="0"/>
      <w:autoSpaceDE w:val="0"/>
      <w:autoSpaceDN w:val="0"/>
      <w:adjustRightInd w:val="0"/>
      <w:spacing w:after="0"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4522B8"/>
    <w:pPr>
      <w:spacing w:after="0"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4522B8"/>
    <w:pPr>
      <w:spacing w:after="0"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4522B8"/>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4522B8"/>
    <w:pPr>
      <w:spacing w:after="0"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4522B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4522B8"/>
    <w:pPr>
      <w:widowControl w:val="0"/>
      <w:pBdr>
        <w:left w:val="single" w:sz="18" w:space="4" w:color="008000"/>
      </w:pBdr>
      <w:autoSpaceDE w:val="0"/>
      <w:autoSpaceDN w:val="0"/>
      <w:adjustRightInd w:val="0"/>
      <w:spacing w:after="0"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4522B8"/>
    <w:pPr>
      <w:widowControl w:val="0"/>
      <w:numPr>
        <w:numId w:val="5"/>
      </w:numPr>
      <w:pBdr>
        <w:left w:val="single" w:sz="18" w:space="4" w:color="008000"/>
      </w:pBdr>
      <w:autoSpaceDE w:val="0"/>
      <w:autoSpaceDN w:val="0"/>
      <w:adjustRightInd w:val="0"/>
      <w:spacing w:before="120" w:after="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4522B8"/>
    <w:pPr>
      <w:widowControl w:val="0"/>
      <w:pBdr>
        <w:left w:val="single" w:sz="18" w:space="4" w:color="008000"/>
      </w:pBdr>
      <w:suppressAutoHyphens/>
      <w:autoSpaceDE w:val="0"/>
      <w:autoSpaceDN w:val="0"/>
      <w:adjustRightInd w:val="0"/>
      <w:spacing w:after="0"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4522B8"/>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4522B8"/>
    <w:pPr>
      <w:keepNext/>
      <w:keepLines/>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wingdings">
    <w:name w:val="wingdings"/>
    <w:uiPriority w:val="1"/>
    <w:qFormat/>
    <w:rsid w:val="004522B8"/>
    <w:rPr>
      <w:rFonts w:ascii="Wingdings2" w:hAnsi="Wingdings2" w:cs="Wingdings2"/>
      <w:color w:val="000000"/>
      <w:w w:val="100"/>
      <w:position w:val="0"/>
      <w:u w:val="none"/>
      <w:vertAlign w:val="baseline"/>
      <w:lang w:val="en-US"/>
    </w:rPr>
  </w:style>
  <w:style w:type="paragraph" w:customStyle="1" w:styleId="ListBody">
    <w:name w:val="ListBody"/>
    <w:qFormat/>
    <w:rsid w:val="004522B8"/>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4522B8"/>
    <w:rPr>
      <w:rFonts w:cs="NewBaskervilleStd-Italic"/>
      <w:i/>
      <w:iCs/>
      <w:color w:val="3366FF"/>
      <w:w w:val="100"/>
      <w:position w:val="0"/>
      <w:u w:val="none"/>
      <w:vertAlign w:val="baseline"/>
      <w:lang w:val="en-US"/>
    </w:rPr>
  </w:style>
  <w:style w:type="paragraph" w:customStyle="1" w:styleId="Note">
    <w:name w:val="Note"/>
    <w:qFormat/>
    <w:rsid w:val="004522B8"/>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4522B8"/>
    <w:rPr>
      <w:rFonts w:ascii="Symbol" w:hAnsi="Symbol" w:cs="Symbol"/>
      <w:color w:val="000000"/>
    </w:rPr>
  </w:style>
  <w:style w:type="character" w:customStyle="1" w:styleId="Superscript">
    <w:name w:val="Superscript"/>
    <w:uiPriority w:val="1"/>
    <w:qFormat/>
    <w:rsid w:val="004522B8"/>
    <w:rPr>
      <w:color w:val="3366FF"/>
      <w:vertAlign w:val="superscript"/>
    </w:rPr>
  </w:style>
  <w:style w:type="character" w:customStyle="1" w:styleId="SuperscriptItalic">
    <w:name w:val="SuperscriptItalic"/>
    <w:uiPriority w:val="1"/>
    <w:qFormat/>
    <w:rsid w:val="004522B8"/>
    <w:rPr>
      <w:i/>
      <w:color w:val="3366FF"/>
      <w:vertAlign w:val="superscript"/>
    </w:rPr>
  </w:style>
  <w:style w:type="character" w:customStyle="1" w:styleId="Subscript">
    <w:name w:val="Subscript"/>
    <w:uiPriority w:val="1"/>
    <w:qFormat/>
    <w:rsid w:val="004522B8"/>
    <w:rPr>
      <w:color w:val="3366FF"/>
      <w:vertAlign w:val="subscript"/>
    </w:rPr>
  </w:style>
  <w:style w:type="character" w:customStyle="1" w:styleId="SubscriptItalic">
    <w:name w:val="SubscriptItalic"/>
    <w:uiPriority w:val="1"/>
    <w:qFormat/>
    <w:rsid w:val="004522B8"/>
    <w:rPr>
      <w:i/>
      <w:color w:val="3366FF"/>
      <w:vertAlign w:val="subscript"/>
    </w:rPr>
  </w:style>
  <w:style w:type="character" w:customStyle="1" w:styleId="Symbol">
    <w:name w:val="Symbol"/>
    <w:uiPriority w:val="1"/>
    <w:qFormat/>
    <w:rsid w:val="004522B8"/>
    <w:rPr>
      <w:rFonts w:ascii="Symbol" w:hAnsi="Symbol"/>
    </w:rPr>
  </w:style>
  <w:style w:type="paragraph" w:customStyle="1" w:styleId="ListCode">
    <w:name w:val="ListCode"/>
    <w:qFormat/>
    <w:rsid w:val="004522B8"/>
    <w:pPr>
      <w:widowControl w:val="0"/>
      <w:pBdr>
        <w:left w:val="single" w:sz="4" w:space="4" w:color="auto"/>
      </w:pBdr>
      <w:suppressAutoHyphens/>
      <w:autoSpaceDE w:val="0"/>
      <w:autoSpaceDN w:val="0"/>
      <w:adjustRightInd w:val="0"/>
      <w:spacing w:after="0"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4522B8"/>
    <w:pPr>
      <w:keepNext/>
      <w:keepLines/>
      <w:widowControl w:val="0"/>
      <w:suppressAutoHyphens/>
      <w:autoSpaceDE w:val="0"/>
      <w:autoSpaceDN w:val="0"/>
      <w:adjustRightInd w:val="0"/>
      <w:spacing w:before="120" w:after="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4522B8"/>
    <w:pPr>
      <w:widowControl w:val="0"/>
      <w:numPr>
        <w:numId w:val="1"/>
      </w:numPr>
      <w:tabs>
        <w:tab w:val="left" w:pos="1800"/>
      </w:tabs>
      <w:autoSpaceDE w:val="0"/>
      <w:autoSpaceDN w:val="0"/>
      <w:adjustRightInd w:val="0"/>
      <w:spacing w:before="180" w:after="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4522B8"/>
    <w:pPr>
      <w:widowControl w:val="0"/>
      <w:numPr>
        <w:numId w:val="2"/>
      </w:numPr>
      <w:tabs>
        <w:tab w:val="left" w:pos="1800"/>
      </w:tabs>
      <w:autoSpaceDE w:val="0"/>
      <w:autoSpaceDN w:val="0"/>
      <w:adjustRightInd w:val="0"/>
      <w:spacing w:before="60" w:after="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4522B8"/>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4522B8"/>
    <w:rPr>
      <w:color w:val="FF358C"/>
      <w:u w:val="single"/>
    </w:rPr>
  </w:style>
  <w:style w:type="paragraph" w:customStyle="1" w:styleId="PartNumber">
    <w:name w:val="PartNumber"/>
    <w:qFormat/>
    <w:rsid w:val="004522B8"/>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4522B8"/>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4522B8"/>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4522B8"/>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4522B8"/>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4522B8"/>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4522B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4522B8"/>
    <w:pPr>
      <w:spacing w:before="120"/>
    </w:pPr>
    <w:rPr>
      <w:i/>
      <w:iCs/>
      <w:caps w:val="0"/>
    </w:rPr>
  </w:style>
  <w:style w:type="paragraph" w:customStyle="1" w:styleId="BoxBodyContinued">
    <w:name w:val="BoxBodyContinued"/>
    <w:qFormat/>
    <w:rsid w:val="004522B8"/>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4522B8"/>
    <w:rPr>
      <w:b/>
      <w:bCs/>
      <w:color w:val="3366FF"/>
    </w:rPr>
  </w:style>
  <w:style w:type="paragraph" w:customStyle="1" w:styleId="RunInHead">
    <w:name w:val="RunInHead"/>
    <w:rsid w:val="004522B8"/>
    <w:pPr>
      <w:widowControl w:val="0"/>
      <w:autoSpaceDE w:val="0"/>
      <w:autoSpaceDN w:val="0"/>
      <w:adjustRightInd w:val="0"/>
      <w:spacing w:before="120" w:after="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4522B8"/>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4522B8"/>
    <w:pPr>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4522B8"/>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4522B8"/>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4522B8"/>
    <w:rPr>
      <w:color w:val="3366FF"/>
      <w:bdr w:val="none" w:sz="0" w:space="0" w:color="auto"/>
      <w:shd w:val="clear" w:color="auto" w:fill="99CC00"/>
    </w:rPr>
  </w:style>
  <w:style w:type="character" w:customStyle="1" w:styleId="DigitalOnly">
    <w:name w:val="DigitalOnly"/>
    <w:uiPriority w:val="1"/>
    <w:qFormat/>
    <w:rsid w:val="004522B8"/>
    <w:rPr>
      <w:color w:val="3366FF"/>
      <w:bdr w:val="single" w:sz="4" w:space="0" w:color="3366FF"/>
    </w:rPr>
  </w:style>
  <w:style w:type="character" w:customStyle="1" w:styleId="PrintOnly">
    <w:name w:val="PrintOnly"/>
    <w:uiPriority w:val="1"/>
    <w:qFormat/>
    <w:rsid w:val="004522B8"/>
    <w:rPr>
      <w:color w:val="3366FF"/>
      <w:bdr w:val="single" w:sz="4" w:space="0" w:color="FF0000"/>
    </w:rPr>
  </w:style>
  <w:style w:type="character" w:customStyle="1" w:styleId="LinkEmail">
    <w:name w:val="LinkEmail"/>
    <w:basedOn w:val="LinkURL"/>
    <w:uiPriority w:val="1"/>
    <w:qFormat/>
    <w:rsid w:val="004522B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522B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522B8"/>
    <w:rPr>
      <w:color w:val="3366FF"/>
      <w:bdr w:val="none" w:sz="0" w:space="0" w:color="auto"/>
      <w:shd w:val="clear" w:color="auto" w:fill="FFFF00"/>
    </w:rPr>
  </w:style>
  <w:style w:type="character" w:customStyle="1" w:styleId="FootnoteReference">
    <w:name w:val="FootnoteReference"/>
    <w:uiPriority w:val="1"/>
    <w:qFormat/>
    <w:rsid w:val="004522B8"/>
    <w:rPr>
      <w:color w:val="3366FF"/>
      <w:vertAlign w:val="superscript"/>
    </w:rPr>
  </w:style>
  <w:style w:type="paragraph" w:customStyle="1" w:styleId="Footnote">
    <w:name w:val="Footnote"/>
    <w:qFormat/>
    <w:rsid w:val="004522B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4522B8"/>
    <w:rPr>
      <w:color w:val="3366FF"/>
      <w:vertAlign w:val="superscript"/>
    </w:rPr>
  </w:style>
  <w:style w:type="character" w:customStyle="1" w:styleId="EndnoteReference">
    <w:name w:val="EndnoteReference"/>
    <w:basedOn w:val="FootnoteReference"/>
    <w:uiPriority w:val="1"/>
    <w:qFormat/>
    <w:rsid w:val="004522B8"/>
    <w:rPr>
      <w:color w:val="3366FF"/>
      <w:vertAlign w:val="superscript"/>
    </w:rPr>
  </w:style>
  <w:style w:type="paragraph" w:customStyle="1" w:styleId="QuotePara">
    <w:name w:val="QuotePara"/>
    <w:qFormat/>
    <w:rsid w:val="004522B8"/>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4522B8"/>
    <w:pPr>
      <w:spacing w:after="240"/>
      <w:jc w:val="right"/>
    </w:pPr>
    <w:rPr>
      <w:i w:val="0"/>
    </w:rPr>
  </w:style>
  <w:style w:type="character" w:customStyle="1" w:styleId="Caps">
    <w:name w:val="Caps"/>
    <w:uiPriority w:val="1"/>
    <w:qFormat/>
    <w:rsid w:val="004522B8"/>
    <w:rPr>
      <w:caps/>
      <w:smallCaps w:val="0"/>
      <w:color w:val="3366FF"/>
    </w:rPr>
  </w:style>
  <w:style w:type="character" w:customStyle="1" w:styleId="SmallCaps">
    <w:name w:val="SmallCaps"/>
    <w:uiPriority w:val="1"/>
    <w:qFormat/>
    <w:rsid w:val="004522B8"/>
    <w:rPr>
      <w:caps w:val="0"/>
      <w:smallCaps/>
      <w:color w:val="3366FF"/>
    </w:rPr>
  </w:style>
  <w:style w:type="character" w:customStyle="1" w:styleId="SmallCapsBold">
    <w:name w:val="SmallCapsBold"/>
    <w:basedOn w:val="SmallCaps"/>
    <w:uiPriority w:val="1"/>
    <w:qFormat/>
    <w:rsid w:val="004522B8"/>
    <w:rPr>
      <w:b/>
      <w:bCs/>
      <w:caps w:val="0"/>
      <w:smallCaps/>
      <w:color w:val="3366FF"/>
    </w:rPr>
  </w:style>
  <w:style w:type="character" w:customStyle="1" w:styleId="SmallCapsBoldItalic">
    <w:name w:val="SmallCapsBoldItalic"/>
    <w:basedOn w:val="SmallCapsBold"/>
    <w:uiPriority w:val="1"/>
    <w:qFormat/>
    <w:rsid w:val="004522B8"/>
    <w:rPr>
      <w:b/>
      <w:bCs/>
      <w:i/>
      <w:iCs/>
      <w:caps w:val="0"/>
      <w:smallCaps/>
      <w:color w:val="3366FF"/>
    </w:rPr>
  </w:style>
  <w:style w:type="character" w:customStyle="1" w:styleId="SmallCapsItalic">
    <w:name w:val="SmallCapsItalic"/>
    <w:basedOn w:val="SmallCaps"/>
    <w:uiPriority w:val="1"/>
    <w:qFormat/>
    <w:rsid w:val="004522B8"/>
    <w:rPr>
      <w:i/>
      <w:iCs/>
      <w:caps w:val="0"/>
      <w:smallCaps/>
      <w:color w:val="3366FF"/>
    </w:rPr>
  </w:style>
  <w:style w:type="character" w:customStyle="1" w:styleId="NSSymbol">
    <w:name w:val="NSSymbol"/>
    <w:uiPriority w:val="1"/>
    <w:qFormat/>
    <w:rsid w:val="004522B8"/>
    <w:rPr>
      <w:color w:val="3366FF"/>
    </w:rPr>
  </w:style>
  <w:style w:type="table" w:styleId="TableGrid">
    <w:name w:val="Table Grid"/>
    <w:basedOn w:val="TableNormal"/>
    <w:uiPriority w:val="59"/>
    <w:rsid w:val="004522B8"/>
    <w:pPr>
      <w:spacing w:after="0" w:line="240" w:lineRule="auto"/>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522B8"/>
    <w:pPr>
      <w:keepLines/>
      <w:widowControl w:val="0"/>
      <w:suppressAutoHyphens/>
      <w:autoSpaceDE w:val="0"/>
      <w:autoSpaceDN w:val="0"/>
      <w:adjustRightInd w:val="0"/>
      <w:spacing w:after="0"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4522B8"/>
    <w:pPr>
      <w:keepLines/>
      <w:widowControl w:val="0"/>
      <w:autoSpaceDE w:val="0"/>
      <w:autoSpaceDN w:val="0"/>
      <w:adjustRightInd w:val="0"/>
      <w:spacing w:after="0"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4522B8"/>
    <w:pPr>
      <w:keepLines/>
      <w:widowControl w:val="0"/>
      <w:numPr>
        <w:numId w:val="7"/>
      </w:numPr>
      <w:autoSpaceDE w:val="0"/>
      <w:autoSpaceDN w:val="0"/>
      <w:adjustRightInd w:val="0"/>
      <w:spacing w:after="0"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4522B8"/>
    <w:pPr>
      <w:keepLines/>
      <w:widowControl w:val="0"/>
      <w:numPr>
        <w:numId w:val="8"/>
      </w:numPr>
      <w:autoSpaceDE w:val="0"/>
      <w:autoSpaceDN w:val="0"/>
      <w:adjustRightInd w:val="0"/>
      <w:spacing w:after="0"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4522B8"/>
    <w:pPr>
      <w:keepLines/>
      <w:widowControl w:val="0"/>
      <w:autoSpaceDE w:val="0"/>
      <w:autoSpaceDN w:val="0"/>
      <w:adjustRightInd w:val="0"/>
      <w:spacing w:after="0"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4522B8"/>
    <w:rPr>
      <w:i w:val="0"/>
      <w:sz w:val="18"/>
      <w:szCs w:val="18"/>
    </w:rPr>
  </w:style>
  <w:style w:type="paragraph" w:customStyle="1" w:styleId="ExtractSource">
    <w:name w:val="ExtractSource"/>
    <w:basedOn w:val="ExtractPara"/>
    <w:qFormat/>
    <w:rsid w:val="004522B8"/>
    <w:pPr>
      <w:jc w:val="right"/>
    </w:pPr>
  </w:style>
  <w:style w:type="paragraph" w:customStyle="1" w:styleId="ExtractParaContinued">
    <w:name w:val="ExtractParaContinued"/>
    <w:basedOn w:val="ExtractPara"/>
    <w:qFormat/>
    <w:rsid w:val="004522B8"/>
    <w:pPr>
      <w:spacing w:before="0"/>
      <w:ind w:firstLine="360"/>
    </w:pPr>
  </w:style>
  <w:style w:type="paragraph" w:customStyle="1" w:styleId="BackmatterTitle">
    <w:name w:val="BackmatterTitle"/>
    <w:qFormat/>
    <w:rsid w:val="004522B8"/>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4522B8"/>
    <w:pPr>
      <w:widowControl w:val="0"/>
      <w:autoSpaceDE w:val="0"/>
      <w:autoSpaceDN w:val="0"/>
      <w:adjustRightInd w:val="0"/>
      <w:spacing w:after="0"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4522B8"/>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4522B8"/>
    <w:pPr>
      <w:widowControl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4522B8"/>
    <w:rPr>
      <w:color w:val="3366FF"/>
      <w:vertAlign w:val="superscript"/>
    </w:rPr>
  </w:style>
  <w:style w:type="paragraph" w:customStyle="1" w:styleId="Reference">
    <w:name w:val="Reference"/>
    <w:qFormat/>
    <w:rsid w:val="004522B8"/>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4522B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4522B8"/>
    <w:rPr>
      <w:rFonts w:ascii="Courier" w:hAnsi="Courier"/>
      <w:color w:val="A6A6A6" w:themeColor="background1" w:themeShade="A6"/>
    </w:rPr>
  </w:style>
  <w:style w:type="character" w:customStyle="1" w:styleId="PyBracket">
    <w:name w:val="PyBracket"/>
    <w:uiPriority w:val="1"/>
    <w:qFormat/>
    <w:rsid w:val="004522B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522B8"/>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522B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522B8"/>
  </w:style>
  <w:style w:type="character" w:styleId="BookTitle">
    <w:name w:val="Book Title"/>
    <w:basedOn w:val="DefaultParagraphFont"/>
    <w:uiPriority w:val="33"/>
    <w:qFormat/>
    <w:rsid w:val="004522B8"/>
    <w:rPr>
      <w:b/>
      <w:bCs/>
      <w:smallCaps/>
      <w:spacing w:val="5"/>
    </w:rPr>
  </w:style>
  <w:style w:type="paragraph" w:customStyle="1" w:styleId="BookTitle0">
    <w:name w:val="BookTitle"/>
    <w:qFormat/>
    <w:rsid w:val="004522B8"/>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4522B8"/>
  </w:style>
  <w:style w:type="paragraph" w:customStyle="1" w:styleId="BookEdition">
    <w:name w:val="BookEdition"/>
    <w:basedOn w:val="BookSubtitle"/>
    <w:qFormat/>
    <w:rsid w:val="004522B8"/>
    <w:rPr>
      <w:b w:val="0"/>
      <w:bCs w:val="0"/>
      <w:i/>
      <w:iCs/>
      <w:sz w:val="24"/>
      <w:szCs w:val="24"/>
    </w:rPr>
  </w:style>
  <w:style w:type="paragraph" w:customStyle="1" w:styleId="BookAuthor">
    <w:name w:val="BookAuthor"/>
    <w:basedOn w:val="BookEdition"/>
    <w:qFormat/>
    <w:rsid w:val="004522B8"/>
    <w:rPr>
      <w:i w:val="0"/>
      <w:iCs w:val="0"/>
      <w:smallCaps/>
    </w:rPr>
  </w:style>
  <w:style w:type="paragraph" w:customStyle="1" w:styleId="BookPublisher">
    <w:name w:val="BookPublisher"/>
    <w:basedOn w:val="BookAuthor"/>
    <w:qFormat/>
    <w:rsid w:val="004522B8"/>
    <w:rPr>
      <w:i/>
      <w:iCs/>
      <w:smallCaps w:val="0"/>
      <w:sz w:val="20"/>
      <w:szCs w:val="20"/>
    </w:rPr>
  </w:style>
  <w:style w:type="paragraph" w:customStyle="1" w:styleId="Copyright">
    <w:name w:val="Copyright"/>
    <w:qFormat/>
    <w:rsid w:val="004522B8"/>
    <w:pPr>
      <w:widowControl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4522B8"/>
  </w:style>
  <w:style w:type="paragraph" w:customStyle="1" w:styleId="CopyrightHead">
    <w:name w:val="CopyrightHead"/>
    <w:basedOn w:val="CopyrightLOC"/>
    <w:qFormat/>
    <w:rsid w:val="004522B8"/>
    <w:rPr>
      <w:b/>
    </w:rPr>
  </w:style>
  <w:style w:type="paragraph" w:customStyle="1" w:styleId="Dedication">
    <w:name w:val="Dedication"/>
    <w:basedOn w:val="BookPublisher"/>
    <w:qFormat/>
    <w:rsid w:val="004522B8"/>
  </w:style>
  <w:style w:type="paragraph" w:customStyle="1" w:styleId="FrontmatterTitle">
    <w:name w:val="FrontmatterTitle"/>
    <w:basedOn w:val="BackmatterTitle"/>
    <w:qFormat/>
    <w:rsid w:val="004522B8"/>
  </w:style>
  <w:style w:type="paragraph" w:customStyle="1" w:styleId="TOCFM">
    <w:name w:val="TOCFM"/>
    <w:basedOn w:val="Normal"/>
    <w:qFormat/>
    <w:rsid w:val="004522B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522B8"/>
    <w:pPr>
      <w:ind w:left="720"/>
    </w:pPr>
    <w:rPr>
      <w:b/>
    </w:rPr>
  </w:style>
  <w:style w:type="paragraph" w:customStyle="1" w:styleId="TOCPart">
    <w:name w:val="TOCPart"/>
    <w:basedOn w:val="TOCH1"/>
    <w:qFormat/>
    <w:rsid w:val="004522B8"/>
    <w:pPr>
      <w:spacing w:before="120"/>
      <w:ind w:left="0"/>
      <w:jc w:val="center"/>
    </w:pPr>
    <w:rPr>
      <w:b w:val="0"/>
      <w:sz w:val="28"/>
      <w:szCs w:val="24"/>
    </w:rPr>
  </w:style>
  <w:style w:type="paragraph" w:customStyle="1" w:styleId="TOCChapter">
    <w:name w:val="TOCChapter"/>
    <w:basedOn w:val="TOCH1"/>
    <w:qFormat/>
    <w:rsid w:val="004522B8"/>
    <w:pPr>
      <w:ind w:left="360"/>
    </w:pPr>
    <w:rPr>
      <w:b w:val="0"/>
      <w:sz w:val="24"/>
    </w:rPr>
  </w:style>
  <w:style w:type="paragraph" w:customStyle="1" w:styleId="TOCH2">
    <w:name w:val="TOCH2"/>
    <w:basedOn w:val="TOCH1"/>
    <w:qFormat/>
    <w:rsid w:val="004522B8"/>
    <w:pPr>
      <w:ind w:left="1080"/>
    </w:pPr>
    <w:rPr>
      <w:i/>
    </w:rPr>
  </w:style>
  <w:style w:type="paragraph" w:customStyle="1" w:styleId="TOCH3">
    <w:name w:val="TOCH3"/>
    <w:basedOn w:val="TOCH1"/>
    <w:qFormat/>
    <w:rsid w:val="004522B8"/>
    <w:pPr>
      <w:ind w:left="1440"/>
    </w:pPr>
    <w:rPr>
      <w:b w:val="0"/>
      <w:i/>
    </w:rPr>
  </w:style>
  <w:style w:type="paragraph" w:customStyle="1" w:styleId="BoxType">
    <w:name w:val="BoxType"/>
    <w:qFormat/>
    <w:rsid w:val="004522B8"/>
    <w:pPr>
      <w:keepLines/>
      <w:widowControl w:val="0"/>
      <w:pBdr>
        <w:top w:val="single" w:sz="18" w:space="1" w:color="008000"/>
      </w:pBdr>
      <w:suppressAutoHyphens/>
      <w:autoSpaceDE w:val="0"/>
      <w:autoSpaceDN w:val="0"/>
      <w:adjustRightInd w:val="0"/>
      <w:spacing w:before="240" w:after="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4522B8"/>
    <w:rPr>
      <w:b w:val="0"/>
      <w:bCs w:val="0"/>
      <w:i w:val="0"/>
      <w:iCs w:val="0"/>
      <w:color w:val="3366FF"/>
      <w:bdr w:val="none" w:sz="0" w:space="0" w:color="auto"/>
      <w:shd w:val="clear" w:color="auto" w:fill="CCFFCC"/>
    </w:rPr>
  </w:style>
  <w:style w:type="character" w:customStyle="1" w:styleId="CodeAnnotation">
    <w:name w:val="CodeAnnotation"/>
    <w:uiPriority w:val="1"/>
    <w:qFormat/>
    <w:rsid w:val="004522B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522B8"/>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4522B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4522B8"/>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4522B8"/>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4522B8"/>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4522B8"/>
    <w:pPr>
      <w:widowControl w:val="0"/>
      <w:autoSpaceDE w:val="0"/>
      <w:autoSpaceDN w:val="0"/>
      <w:adjustRightInd w:val="0"/>
      <w:spacing w:before="120" w:after="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4522B8"/>
    <w:pPr>
      <w:widowControl w:val="0"/>
      <w:pBdr>
        <w:left w:val="single" w:sz="4" w:space="4" w:color="auto"/>
      </w:pBdr>
      <w:suppressAutoHyphens/>
      <w:autoSpaceDE w:val="0"/>
      <w:autoSpaceDN w:val="0"/>
      <w:spacing w:after="0"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4522B8"/>
    <w:pPr>
      <w:widowControl w:val="0"/>
      <w:numPr>
        <w:numId w:val="6"/>
      </w:numPr>
      <w:pBdr>
        <w:left w:val="single" w:sz="18" w:space="4" w:color="008000"/>
      </w:pBdr>
      <w:autoSpaceDE w:val="0"/>
      <w:autoSpaceDN w:val="0"/>
      <w:adjustRightInd w:val="0"/>
      <w:spacing w:before="120" w:after="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4522B8"/>
    <w:pPr>
      <w:widowControl w:val="0"/>
      <w:pBdr>
        <w:left w:val="single" w:sz="18" w:space="4" w:color="008000"/>
      </w:pBdr>
      <w:autoSpaceDE w:val="0"/>
      <w:autoSpaceDN w:val="0"/>
      <w:adjustRightInd w:val="0"/>
      <w:spacing w:before="120" w:after="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4522B8"/>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4522B8"/>
    <w:rPr>
      <w:rFonts w:ascii="Webdings" w:hAnsi="Webdings" w:cs="Webdings"/>
      <w:color w:val="3366FF"/>
      <w:w w:val="100"/>
      <w:position w:val="0"/>
      <w:u w:val="none"/>
      <w:vertAlign w:val="baseline"/>
      <w:lang w:val="en-US"/>
    </w:rPr>
  </w:style>
  <w:style w:type="paragraph" w:customStyle="1" w:styleId="TableTitle">
    <w:name w:val="TableTitle"/>
    <w:qFormat/>
    <w:rsid w:val="004522B8"/>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4522B8"/>
    <w:pPr>
      <w:jc w:val="right"/>
    </w:pPr>
    <w:rPr>
      <w:i w:val="0"/>
    </w:rPr>
  </w:style>
  <w:style w:type="paragraph" w:customStyle="1" w:styleId="Default">
    <w:name w:val="Default"/>
    <w:rsid w:val="004522B8"/>
    <w:pPr>
      <w:autoSpaceDE w:val="0"/>
      <w:autoSpaceDN w:val="0"/>
      <w:adjustRightInd w:val="0"/>
      <w:spacing w:after="0" w:line="240" w:lineRule="auto"/>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4522B8"/>
  </w:style>
  <w:style w:type="paragraph" w:customStyle="1" w:styleId="ReviewHead">
    <w:name w:val="ReviewHead"/>
    <w:basedOn w:val="FrontmatterTitle"/>
    <w:qFormat/>
    <w:rsid w:val="004522B8"/>
  </w:style>
  <w:style w:type="paragraph" w:customStyle="1" w:styleId="ReviewQuote">
    <w:name w:val="ReviewQuote"/>
    <w:basedOn w:val="QuotePara"/>
    <w:qFormat/>
    <w:rsid w:val="004522B8"/>
  </w:style>
  <w:style w:type="paragraph" w:customStyle="1" w:styleId="ReviewSource">
    <w:name w:val="ReviewSource"/>
    <w:basedOn w:val="QuoteSource"/>
    <w:qFormat/>
    <w:rsid w:val="004522B8"/>
  </w:style>
  <w:style w:type="paragraph" w:customStyle="1" w:styleId="ListGraphic">
    <w:name w:val="ListGraphic"/>
    <w:basedOn w:val="GraphicSlug"/>
    <w:qFormat/>
    <w:rsid w:val="004522B8"/>
    <w:pPr>
      <w:ind w:left="0"/>
    </w:pPr>
  </w:style>
  <w:style w:type="paragraph" w:customStyle="1" w:styleId="ListCaption">
    <w:name w:val="ListCaption"/>
    <w:basedOn w:val="CaptionLine"/>
    <w:qFormat/>
    <w:rsid w:val="004522B8"/>
    <w:pPr>
      <w:ind w:left="3600"/>
    </w:pPr>
  </w:style>
  <w:style w:type="paragraph" w:customStyle="1" w:styleId="NoteContinued">
    <w:name w:val="NoteContinued"/>
    <w:basedOn w:val="Note"/>
    <w:qFormat/>
    <w:rsid w:val="004522B8"/>
    <w:pPr>
      <w:spacing w:before="0"/>
      <w:ind w:firstLine="0"/>
    </w:pPr>
  </w:style>
  <w:style w:type="paragraph" w:customStyle="1" w:styleId="NoteCode">
    <w:name w:val="NoteCode"/>
    <w:basedOn w:val="Code"/>
    <w:qFormat/>
    <w:rsid w:val="004522B8"/>
    <w:pPr>
      <w:spacing w:after="240"/>
    </w:pPr>
  </w:style>
  <w:style w:type="paragraph" w:customStyle="1" w:styleId="ListBulletSub">
    <w:name w:val="ListBulletSub"/>
    <w:basedOn w:val="ListBullet"/>
    <w:qFormat/>
    <w:rsid w:val="004522B8"/>
    <w:pPr>
      <w:numPr>
        <w:numId w:val="41"/>
      </w:numPr>
      <w:ind w:left="2520"/>
    </w:pPr>
  </w:style>
  <w:style w:type="paragraph" w:customStyle="1" w:styleId="CodeCustom1">
    <w:name w:val="CodeCustom1"/>
    <w:basedOn w:val="Code"/>
    <w:qFormat/>
    <w:rsid w:val="004522B8"/>
    <w:rPr>
      <w:color w:val="00B0F0"/>
    </w:rPr>
  </w:style>
  <w:style w:type="paragraph" w:customStyle="1" w:styleId="CodeCustom2">
    <w:name w:val="CodeCustom2"/>
    <w:basedOn w:val="CodeCustom1"/>
    <w:qFormat/>
    <w:rsid w:val="004522B8"/>
    <w:pPr>
      <w:framePr w:wrap="around" w:vAnchor="text" w:hAnchor="text" w:y="1"/>
    </w:pPr>
    <w:rPr>
      <w:color w:val="7030A0"/>
    </w:rPr>
  </w:style>
  <w:style w:type="paragraph" w:customStyle="1" w:styleId="BoxGraphic">
    <w:name w:val="BoxGraphic"/>
    <w:basedOn w:val="BoxBodyFirst"/>
    <w:qFormat/>
    <w:rsid w:val="004522B8"/>
    <w:rPr>
      <w:bCs/>
      <w:color w:val="A12126"/>
    </w:rPr>
  </w:style>
  <w:style w:type="paragraph" w:customStyle="1" w:styleId="Equation">
    <w:name w:val="Equation"/>
    <w:basedOn w:val="ListPlain"/>
    <w:qFormat/>
    <w:rsid w:val="004522B8"/>
  </w:style>
  <w:style w:type="character" w:customStyle="1" w:styleId="LiteralSuperscript">
    <w:name w:val="LiteralSuperscript"/>
    <w:uiPriority w:val="1"/>
    <w:qFormat/>
    <w:rsid w:val="004522B8"/>
    <w:rPr>
      <w:vertAlign w:val="superscript"/>
    </w:rPr>
  </w:style>
  <w:style w:type="character" w:customStyle="1" w:styleId="LiteralSubscript">
    <w:name w:val="LiteralSubscript"/>
    <w:uiPriority w:val="1"/>
    <w:qFormat/>
    <w:rsid w:val="004522B8"/>
    <w:rPr>
      <w:vertAlign w:val="subscript"/>
    </w:rPr>
  </w:style>
  <w:style w:type="character" w:customStyle="1" w:styleId="LiteralItalicSuperscript">
    <w:name w:val="LiteralItalicSuperscript"/>
    <w:uiPriority w:val="1"/>
    <w:qFormat/>
    <w:rsid w:val="004522B8"/>
    <w:rPr>
      <w:i/>
      <w:color w:val="3266FF"/>
      <w:vertAlign w:val="superscript"/>
    </w:rPr>
  </w:style>
  <w:style w:type="character" w:customStyle="1" w:styleId="LiteralItalicSubscript">
    <w:name w:val="LiteralItalicSubscript"/>
    <w:basedOn w:val="LiteralItalicSuperscript"/>
    <w:uiPriority w:val="1"/>
    <w:qFormat/>
    <w:rsid w:val="004522B8"/>
    <w:rPr>
      <w:i/>
      <w:color w:val="3266FF"/>
      <w:vertAlign w:val="subscript"/>
    </w:rPr>
  </w:style>
  <w:style w:type="paragraph" w:customStyle="1" w:styleId="BoxCodeAnnotated">
    <w:name w:val="BoxCodeAnnotated"/>
    <w:basedOn w:val="BoxCode"/>
    <w:qFormat/>
    <w:rsid w:val="004522B8"/>
    <w:pPr>
      <w:ind w:hanging="216"/>
    </w:pPr>
  </w:style>
  <w:style w:type="paragraph" w:customStyle="1" w:styleId="BoxListNumberSub">
    <w:name w:val="BoxListNumberSub"/>
    <w:basedOn w:val="BoxListNumber"/>
    <w:qFormat/>
    <w:rsid w:val="004522B8"/>
    <w:pPr>
      <w:numPr>
        <w:numId w:val="18"/>
      </w:numPr>
      <w:ind w:left="720"/>
    </w:pPr>
  </w:style>
  <w:style w:type="numbering" w:customStyle="1" w:styleId="CurrentList1">
    <w:name w:val="Current List1"/>
    <w:uiPriority w:val="99"/>
    <w:rsid w:val="004522B8"/>
    <w:pPr>
      <w:numPr>
        <w:numId w:val="16"/>
      </w:numPr>
    </w:pPr>
  </w:style>
  <w:style w:type="numbering" w:customStyle="1" w:styleId="CurrentList2">
    <w:name w:val="Current List2"/>
    <w:uiPriority w:val="99"/>
    <w:rsid w:val="004522B8"/>
    <w:pPr>
      <w:numPr>
        <w:numId w:val="17"/>
      </w:numPr>
    </w:pPr>
  </w:style>
  <w:style w:type="paragraph" w:customStyle="1" w:styleId="ListContinued">
    <w:name w:val="ListContinued"/>
    <w:qFormat/>
    <w:rsid w:val="004522B8"/>
    <w:pPr>
      <w:spacing w:before="120" w:after="0" w:line="240" w:lineRule="auto"/>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4522B8"/>
    <w:pPr>
      <w:ind w:left="1613" w:hanging="216"/>
    </w:pPr>
  </w:style>
  <w:style w:type="paragraph" w:customStyle="1" w:styleId="ListLetter">
    <w:name w:val="ListLetter"/>
    <w:qFormat/>
    <w:rsid w:val="004522B8"/>
    <w:pPr>
      <w:numPr>
        <w:numId w:val="19"/>
      </w:numPr>
      <w:spacing w:before="180" w:after="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4522B8"/>
    <w:pPr>
      <w:numPr>
        <w:numId w:val="22"/>
      </w:numPr>
      <w:spacing w:before="60" w:after="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4522B8"/>
    <w:pPr>
      <w:spacing w:before="120" w:after="0" w:line="240" w:lineRule="atLeast"/>
      <w:ind w:left="2160"/>
    </w:pPr>
    <w:rPr>
      <w:rFonts w:ascii="Times Roman" w:eastAsia="Times New Roman" w:hAnsi="Times Roman" w:cs="NewBaskervilleStd-Roman"/>
      <w:color w:val="000000"/>
      <w:kern w:val="0"/>
      <w:sz w:val="20"/>
      <w:szCs w:val="20"/>
      <w:lang w:eastAsia="en-CA"/>
      <w14:ligatures w14:val="none"/>
    </w:rPr>
  </w:style>
  <w:style w:type="numbering" w:customStyle="1" w:styleId="CurrentList3">
    <w:name w:val="Current List3"/>
    <w:uiPriority w:val="99"/>
    <w:rsid w:val="004522B8"/>
    <w:pPr>
      <w:numPr>
        <w:numId w:val="20"/>
      </w:numPr>
    </w:pPr>
  </w:style>
  <w:style w:type="numbering" w:customStyle="1" w:styleId="CurrentList4">
    <w:name w:val="Current List4"/>
    <w:uiPriority w:val="99"/>
    <w:rsid w:val="004522B8"/>
    <w:pPr>
      <w:numPr>
        <w:numId w:val="21"/>
      </w:numPr>
    </w:pPr>
  </w:style>
  <w:style w:type="paragraph" w:customStyle="1" w:styleId="BoxListLetter">
    <w:name w:val="BoxListLetter"/>
    <w:basedOn w:val="BoxListNumber"/>
    <w:qFormat/>
    <w:rsid w:val="004522B8"/>
    <w:pPr>
      <w:numPr>
        <w:numId w:val="25"/>
      </w:numPr>
      <w:ind w:left="360"/>
    </w:pPr>
  </w:style>
  <w:style w:type="numbering" w:customStyle="1" w:styleId="CurrentList5">
    <w:name w:val="Current List5"/>
    <w:uiPriority w:val="99"/>
    <w:rsid w:val="004522B8"/>
    <w:pPr>
      <w:numPr>
        <w:numId w:val="23"/>
      </w:numPr>
    </w:pPr>
  </w:style>
  <w:style w:type="paragraph" w:customStyle="1" w:styleId="BoxListLetterSub">
    <w:name w:val="BoxListLetterSub"/>
    <w:basedOn w:val="BoxListNumber"/>
    <w:qFormat/>
    <w:rsid w:val="004522B8"/>
    <w:pPr>
      <w:numPr>
        <w:numId w:val="27"/>
      </w:numPr>
    </w:pPr>
  </w:style>
  <w:style w:type="numbering" w:customStyle="1" w:styleId="CurrentList6">
    <w:name w:val="Current List6"/>
    <w:uiPriority w:val="99"/>
    <w:rsid w:val="004522B8"/>
    <w:pPr>
      <w:numPr>
        <w:numId w:val="24"/>
      </w:numPr>
    </w:pPr>
  </w:style>
  <w:style w:type="paragraph" w:customStyle="1" w:styleId="BoxListBulletSub">
    <w:name w:val="BoxListBulletSub"/>
    <w:basedOn w:val="BoxListBullet"/>
    <w:qFormat/>
    <w:rsid w:val="004522B8"/>
    <w:pPr>
      <w:numPr>
        <w:numId w:val="39"/>
      </w:numPr>
      <w:ind w:left="720"/>
    </w:pPr>
  </w:style>
  <w:style w:type="numbering" w:customStyle="1" w:styleId="CurrentList7">
    <w:name w:val="Current List7"/>
    <w:uiPriority w:val="99"/>
    <w:rsid w:val="004522B8"/>
    <w:pPr>
      <w:numPr>
        <w:numId w:val="26"/>
      </w:numPr>
    </w:pPr>
  </w:style>
  <w:style w:type="paragraph" w:customStyle="1" w:styleId="ChapterAuthor">
    <w:name w:val="ChapterAuthor"/>
    <w:basedOn w:val="ChapterSubtitle"/>
    <w:qFormat/>
    <w:rsid w:val="004522B8"/>
    <w:rPr>
      <w:i/>
      <w:sz w:val="22"/>
    </w:rPr>
  </w:style>
  <w:style w:type="character" w:customStyle="1" w:styleId="ChineseChar">
    <w:name w:val="ChineseChar"/>
    <w:uiPriority w:val="1"/>
    <w:qFormat/>
    <w:rsid w:val="004522B8"/>
    <w:rPr>
      <w:lang w:val="fr-FR"/>
    </w:rPr>
  </w:style>
  <w:style w:type="character" w:customStyle="1" w:styleId="JapaneseChar">
    <w:name w:val="JapaneseChar"/>
    <w:uiPriority w:val="1"/>
    <w:qFormat/>
    <w:rsid w:val="004522B8"/>
    <w:rPr>
      <w:lang w:val="fr-FR"/>
    </w:rPr>
  </w:style>
  <w:style w:type="character" w:customStyle="1" w:styleId="EmojiChar">
    <w:name w:val="EmojiChar"/>
    <w:uiPriority w:val="99"/>
    <w:qFormat/>
    <w:rsid w:val="004522B8"/>
    <w:rPr>
      <w:lang w:val="fr-FR"/>
    </w:rPr>
  </w:style>
  <w:style w:type="character" w:customStyle="1" w:styleId="Strikethrough">
    <w:name w:val="Strikethrough"/>
    <w:uiPriority w:val="1"/>
    <w:qFormat/>
    <w:rsid w:val="004522B8"/>
    <w:rPr>
      <w:strike/>
      <w:dstrike w:val="0"/>
    </w:rPr>
  </w:style>
  <w:style w:type="character" w:customStyle="1" w:styleId="SuperscriptBold">
    <w:name w:val="SuperscriptBold"/>
    <w:basedOn w:val="Superscript"/>
    <w:uiPriority w:val="1"/>
    <w:qFormat/>
    <w:rsid w:val="004522B8"/>
    <w:rPr>
      <w:b/>
      <w:color w:val="3366FF"/>
      <w:vertAlign w:val="superscript"/>
    </w:rPr>
  </w:style>
  <w:style w:type="character" w:customStyle="1" w:styleId="SubscriptBold">
    <w:name w:val="SubscriptBold"/>
    <w:basedOn w:val="Subscript"/>
    <w:uiPriority w:val="1"/>
    <w:qFormat/>
    <w:rsid w:val="004522B8"/>
    <w:rPr>
      <w:b/>
      <w:color w:val="3366FF"/>
      <w:vertAlign w:val="subscript"/>
    </w:rPr>
  </w:style>
  <w:style w:type="character" w:customStyle="1" w:styleId="SuperscriptBoldItalic">
    <w:name w:val="SuperscriptBoldItalic"/>
    <w:basedOn w:val="Superscript"/>
    <w:uiPriority w:val="1"/>
    <w:qFormat/>
    <w:rsid w:val="004522B8"/>
    <w:rPr>
      <w:b/>
      <w:i/>
      <w:color w:val="3366FF"/>
      <w:vertAlign w:val="superscript"/>
    </w:rPr>
  </w:style>
  <w:style w:type="character" w:customStyle="1" w:styleId="SubscriptBoldItalic">
    <w:name w:val="SubscriptBoldItalic"/>
    <w:basedOn w:val="Subscript"/>
    <w:uiPriority w:val="1"/>
    <w:qFormat/>
    <w:rsid w:val="004522B8"/>
    <w:rPr>
      <w:b/>
      <w:i/>
      <w:color w:val="3366FF"/>
      <w:vertAlign w:val="subscript"/>
    </w:rPr>
  </w:style>
  <w:style w:type="character" w:customStyle="1" w:styleId="SuperscriptLiteralBoldItalic">
    <w:name w:val="SuperscriptLiteralBoldItalic"/>
    <w:basedOn w:val="SuperscriptBoldItalic"/>
    <w:uiPriority w:val="1"/>
    <w:qFormat/>
    <w:rsid w:val="004522B8"/>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522B8"/>
    <w:rPr>
      <w:rFonts w:ascii="Courier" w:hAnsi="Courier"/>
      <w:b/>
      <w:i/>
      <w:color w:val="3366FF"/>
      <w:vertAlign w:val="subscript"/>
    </w:rPr>
  </w:style>
  <w:style w:type="character" w:customStyle="1" w:styleId="SuperscriptLiteralBold">
    <w:name w:val="SuperscriptLiteralBold"/>
    <w:basedOn w:val="SuperscriptBold"/>
    <w:uiPriority w:val="1"/>
    <w:qFormat/>
    <w:rsid w:val="004522B8"/>
    <w:rPr>
      <w:rFonts w:ascii="Courier" w:hAnsi="Courier"/>
      <w:b/>
      <w:i w:val="0"/>
      <w:color w:val="3366FF"/>
      <w:vertAlign w:val="superscript"/>
    </w:rPr>
  </w:style>
  <w:style w:type="character" w:customStyle="1" w:styleId="SubscriptLiteralBold">
    <w:name w:val="SubscriptLiteralBold"/>
    <w:basedOn w:val="SubscriptBold"/>
    <w:uiPriority w:val="1"/>
    <w:qFormat/>
    <w:rsid w:val="004522B8"/>
    <w:rPr>
      <w:rFonts w:ascii="Courier" w:hAnsi="Courier"/>
      <w:b/>
      <w:i w:val="0"/>
      <w:color w:val="3366FF"/>
      <w:vertAlign w:val="subscript"/>
    </w:rPr>
  </w:style>
  <w:style w:type="character" w:customStyle="1" w:styleId="SuperscriptLiteral">
    <w:name w:val="SuperscriptLiteral"/>
    <w:basedOn w:val="Superscript"/>
    <w:uiPriority w:val="1"/>
    <w:qFormat/>
    <w:rsid w:val="004522B8"/>
    <w:rPr>
      <w:rFonts w:ascii="Courier" w:hAnsi="Courier"/>
      <w:color w:val="3366FF"/>
      <w:vertAlign w:val="superscript"/>
    </w:rPr>
  </w:style>
  <w:style w:type="character" w:customStyle="1" w:styleId="SuperscriptLiteralItalic">
    <w:name w:val="SuperscriptLiteralItalic"/>
    <w:basedOn w:val="SuperscriptLiteral"/>
    <w:uiPriority w:val="1"/>
    <w:qFormat/>
    <w:rsid w:val="004522B8"/>
    <w:rPr>
      <w:rFonts w:ascii="Courier" w:hAnsi="Courier"/>
      <w:i/>
      <w:color w:val="3366FF"/>
      <w:vertAlign w:val="superscript"/>
    </w:rPr>
  </w:style>
  <w:style w:type="character" w:customStyle="1" w:styleId="SubscriptLiteral">
    <w:name w:val="SubscriptLiteral"/>
    <w:basedOn w:val="Subscript"/>
    <w:uiPriority w:val="1"/>
    <w:qFormat/>
    <w:rsid w:val="004522B8"/>
    <w:rPr>
      <w:rFonts w:ascii="Courier" w:hAnsi="Courier"/>
      <w:color w:val="3366FF"/>
      <w:vertAlign w:val="subscript"/>
    </w:rPr>
  </w:style>
  <w:style w:type="character" w:customStyle="1" w:styleId="SubscriptLiteralItalic">
    <w:name w:val="SubscriptLiteralItalic"/>
    <w:basedOn w:val="SubscriptLiteral"/>
    <w:uiPriority w:val="1"/>
    <w:qFormat/>
    <w:rsid w:val="004522B8"/>
    <w:rPr>
      <w:rFonts w:ascii="Courier" w:hAnsi="Courier"/>
      <w:i/>
      <w:color w:val="3366FF"/>
      <w:vertAlign w:val="subscript"/>
    </w:rPr>
  </w:style>
  <w:style w:type="character" w:customStyle="1" w:styleId="CyrillicChar">
    <w:name w:val="CyrillicChar"/>
    <w:uiPriority w:val="1"/>
    <w:qFormat/>
    <w:rsid w:val="004522B8"/>
    <w:rPr>
      <w:lang w:val="fr-FR"/>
    </w:rPr>
  </w:style>
  <w:style w:type="paragraph" w:customStyle="1" w:styleId="TabularList">
    <w:name w:val="TabularList"/>
    <w:basedOn w:val="Body"/>
    <w:qFormat/>
    <w:rsid w:val="004522B8"/>
    <w:pPr>
      <w:ind w:left="0" w:firstLine="0"/>
    </w:pPr>
  </w:style>
  <w:style w:type="character" w:styleId="Hyperlink">
    <w:name w:val="Hyperlink"/>
    <w:basedOn w:val="DefaultParagraphFont"/>
    <w:uiPriority w:val="99"/>
    <w:unhideWhenUsed/>
    <w:rsid w:val="004522B8"/>
    <w:rPr>
      <w:color w:val="467886" w:themeColor="hyperlink"/>
      <w:u w:val="single"/>
    </w:rPr>
  </w:style>
  <w:style w:type="character" w:styleId="UnresolvedMention">
    <w:name w:val="Unresolved Mention"/>
    <w:basedOn w:val="DefaultParagraphFont"/>
    <w:uiPriority w:val="99"/>
    <w:semiHidden/>
    <w:unhideWhenUsed/>
    <w:rsid w:val="004522B8"/>
    <w:rPr>
      <w:color w:val="605E5C"/>
      <w:shd w:val="clear" w:color="auto" w:fill="E1DFDD"/>
    </w:rPr>
  </w:style>
  <w:style w:type="numbering" w:customStyle="1" w:styleId="CurrentList9">
    <w:name w:val="Current List9"/>
    <w:uiPriority w:val="99"/>
    <w:rsid w:val="004522B8"/>
    <w:pPr>
      <w:numPr>
        <w:numId w:val="40"/>
      </w:numPr>
    </w:pPr>
  </w:style>
  <w:style w:type="numbering" w:customStyle="1" w:styleId="CurrentList8">
    <w:name w:val="Current List8"/>
    <w:uiPriority w:val="99"/>
    <w:rsid w:val="004522B8"/>
    <w:pPr>
      <w:numPr>
        <w:numId w:val="38"/>
      </w:numPr>
    </w:pPr>
  </w:style>
  <w:style w:type="paragraph" w:styleId="EndnoteText">
    <w:name w:val="endnote text"/>
    <w:basedOn w:val="Normal"/>
    <w:link w:val="EndnoteTextChar"/>
    <w:uiPriority w:val="99"/>
    <w:semiHidden/>
    <w:unhideWhenUsed/>
    <w:rsid w:val="004522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522B8"/>
    <w:rPr>
      <w:rFonts w:ascii="Times New Roman" w:eastAsia="Times New Roman" w:hAnsi="Times New Roman" w:cs="Times New Roman"/>
      <w:kern w:val="0"/>
      <w:sz w:val="20"/>
      <w:szCs w:val="20"/>
      <w:lang w:val="en-CA" w:eastAsia="en-CA"/>
      <w14:ligatures w14:val="none"/>
    </w:rPr>
  </w:style>
  <w:style w:type="character" w:styleId="EndnoteReference0">
    <w:name w:val="endnote reference"/>
    <w:basedOn w:val="DefaultParagraphFont"/>
    <w:uiPriority w:val="99"/>
    <w:semiHidden/>
    <w:unhideWhenUsed/>
    <w:rsid w:val="004522B8"/>
    <w:rPr>
      <w:vertAlign w:val="superscript"/>
    </w:rPr>
  </w:style>
  <w:style w:type="paragraph" w:styleId="FootnoteText">
    <w:name w:val="footnote text"/>
    <w:basedOn w:val="Normal"/>
    <w:link w:val="FootnoteTextChar"/>
    <w:uiPriority w:val="99"/>
    <w:semiHidden/>
    <w:unhideWhenUsed/>
    <w:rsid w:val="004522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22B8"/>
    <w:rPr>
      <w:rFonts w:ascii="Times New Roman" w:eastAsia="Times New Roman" w:hAnsi="Times New Roman" w:cs="Times New Roman"/>
      <w:kern w:val="0"/>
      <w:sz w:val="20"/>
      <w:szCs w:val="20"/>
      <w:lang w:val="en-CA" w:eastAsia="en-CA"/>
      <w14:ligatures w14:val="none"/>
    </w:rPr>
  </w:style>
  <w:style w:type="character" w:styleId="FootnoteReference0">
    <w:name w:val="footnote reference"/>
    <w:basedOn w:val="DefaultParagraphFont"/>
    <w:uiPriority w:val="99"/>
    <w:semiHidden/>
    <w:unhideWhenUsed/>
    <w:rsid w:val="004522B8"/>
    <w:rPr>
      <w:vertAlign w:val="superscript"/>
    </w:rPr>
  </w:style>
  <w:style w:type="character" w:customStyle="1" w:styleId="Emoji">
    <w:name w:val="Emoji"/>
    <w:basedOn w:val="DefaultParagraphFont"/>
    <w:uiPriority w:val="1"/>
    <w:qFormat/>
    <w:rsid w:val="004522B8"/>
    <w:rPr>
      <w:rFonts w:ascii="Apple Color Emoji" w:hAnsi="Apple Color Emoji" w:cs="Apple Color Emoji"/>
      <w:lang w:eastAsia="en-US"/>
    </w:rPr>
  </w:style>
  <w:style w:type="character" w:customStyle="1" w:styleId="LiteralGrayItalic">
    <w:name w:val="LiteralGrayItalic"/>
    <w:basedOn w:val="LiteralGray"/>
    <w:uiPriority w:val="1"/>
    <w:qFormat/>
    <w:rsid w:val="004522B8"/>
    <w:rPr>
      <w:rFonts w:ascii="Courier" w:hAnsi="Courier"/>
      <w:i/>
      <w:color w:val="A6A6A6" w:themeColor="background1" w:themeShade="A6"/>
    </w:rPr>
  </w:style>
  <w:style w:type="paragraph" w:styleId="Revision">
    <w:name w:val="Revision"/>
    <w:hidden/>
    <w:uiPriority w:val="99"/>
    <w:semiHidden/>
    <w:rsid w:val="00D22412"/>
    <w:pPr>
      <w:spacing w:after="0" w:line="240" w:lineRule="auto"/>
    </w:pPr>
    <w:rPr>
      <w:rFonts w:ascii="Times New Roman" w:eastAsia="Times New Roman" w:hAnsi="Times New Roman" w:cs="Times New Roman"/>
      <w:kern w:val="0"/>
      <w:sz w:val="22"/>
      <w:szCs w:val="22"/>
      <w:lang w:val="en-CA" w:eastAsia="en-CA"/>
      <w14:ligatures w14:val="none"/>
    </w:rPr>
  </w:style>
  <w:style w:type="character" w:styleId="CommentReference">
    <w:name w:val="annotation reference"/>
    <w:basedOn w:val="DefaultParagraphFont"/>
    <w:uiPriority w:val="99"/>
    <w:semiHidden/>
    <w:unhideWhenUsed/>
    <w:rsid w:val="00293759"/>
    <w:rPr>
      <w:sz w:val="16"/>
      <w:szCs w:val="16"/>
    </w:rPr>
  </w:style>
  <w:style w:type="paragraph" w:styleId="CommentText">
    <w:name w:val="annotation text"/>
    <w:basedOn w:val="Normal"/>
    <w:link w:val="CommentTextChar"/>
    <w:uiPriority w:val="99"/>
    <w:semiHidden/>
    <w:unhideWhenUsed/>
    <w:rsid w:val="00293759"/>
    <w:pPr>
      <w:spacing w:line="240" w:lineRule="auto"/>
    </w:pPr>
    <w:rPr>
      <w:sz w:val="20"/>
      <w:szCs w:val="20"/>
    </w:rPr>
  </w:style>
  <w:style w:type="character" w:customStyle="1" w:styleId="CommentTextChar">
    <w:name w:val="Comment Text Char"/>
    <w:basedOn w:val="DefaultParagraphFont"/>
    <w:link w:val="CommentText"/>
    <w:uiPriority w:val="99"/>
    <w:semiHidden/>
    <w:rsid w:val="00293759"/>
    <w:rPr>
      <w:rFonts w:ascii="Times New Roman" w:eastAsia="Times New Roman" w:hAnsi="Times New Roman" w:cs="Times New Roman"/>
      <w:kern w:val="0"/>
      <w:sz w:val="20"/>
      <w:szCs w:val="20"/>
      <w:lang w:val="en-CA" w:eastAsia="en-CA"/>
      <w14:ligatures w14:val="none"/>
    </w:rPr>
  </w:style>
  <w:style w:type="paragraph" w:styleId="CommentSubject">
    <w:name w:val="annotation subject"/>
    <w:basedOn w:val="CommentText"/>
    <w:next w:val="CommentText"/>
    <w:link w:val="CommentSubjectChar"/>
    <w:uiPriority w:val="99"/>
    <w:semiHidden/>
    <w:unhideWhenUsed/>
    <w:rsid w:val="00293759"/>
    <w:rPr>
      <w:b/>
      <w:bCs/>
    </w:rPr>
  </w:style>
  <w:style w:type="character" w:customStyle="1" w:styleId="CommentSubjectChar">
    <w:name w:val="Comment Subject Char"/>
    <w:basedOn w:val="CommentTextChar"/>
    <w:link w:val="CommentSubject"/>
    <w:uiPriority w:val="99"/>
    <w:semiHidden/>
    <w:rsid w:val="00293759"/>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cp:keywords/>
  <dc:description/>
  <cp:lastModifiedBy>Carol Nichols</cp:lastModifiedBy>
  <cp:revision>3</cp:revision>
  <dcterms:created xsi:type="dcterms:W3CDTF">2025-09-19T13:08:00Z</dcterms:created>
  <dcterms:modified xsi:type="dcterms:W3CDTF">2025-10-13T21:20:00Z</dcterms:modified>
</cp:coreProperties>
</file>