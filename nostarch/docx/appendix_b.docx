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3AD4E" w14:textId="77777777" w:rsidR="007F0AA2" w:rsidRDefault="00000000">
      <w:pPr>
        <w:pStyle w:val="AppendixNumber"/>
      </w:pPr>
      <w:r>
        <w:t>B</w:t>
      </w:r>
    </w:p>
    <w:p w14:paraId="4CBC596F" w14:textId="77777777" w:rsidR="007F0AA2" w:rsidRDefault="00000000">
      <w:pPr>
        <w:pStyle w:val="AppendixTitle"/>
      </w:pPr>
      <w:r>
        <w:t>Operators and Symbols</w:t>
      </w:r>
    </w:p>
    <w:p w14:paraId="70BFD7D4" w14:textId="0CE0D54D" w:rsidR="007F0AA2" w:rsidRDefault="00000000">
      <w:pPr>
        <w:pStyle w:val="ChapterIntro"/>
      </w:pPr>
      <w:r>
        <w:fldChar w:fldCharType="begin"/>
      </w:r>
      <w:r>
        <w:rPr>
          <w:spacing w:val="-4"/>
        </w:rPr>
        <w:instrText xml:space="preserve"> XE "operators" </w:instrText>
      </w:r>
      <w:r>
        <w:rPr>
          <w:spacing w:val="-4"/>
        </w:rPr>
        <w:fldChar w:fldCharType="end"/>
      </w:r>
      <w:r>
        <w:t>This appendix contains a glossary of Rust’s syntax, including operators and other symbols that appear by themselves or in the context of paths, generics, trait bounds, macros, attributes, comments, tuples, and brackets.</w:t>
      </w:r>
    </w:p>
    <w:p w14:paraId="0AC7DE6C" w14:textId="77777777" w:rsidR="007F0AA2" w:rsidRDefault="00000000">
      <w:pPr>
        <w:pStyle w:val="HeadA"/>
      </w:pPr>
      <w:r>
        <w:t>Operators</w:t>
      </w:r>
    </w:p>
    <w:p w14:paraId="30AC9932" w14:textId="77777777" w:rsidR="007F0AA2" w:rsidRDefault="00000000">
      <w:pPr>
        <w:pStyle w:val="Body"/>
      </w:pPr>
      <w:r>
        <w:t>Table B-1 contains the operators in Rust, an example of how the operator would appear in context, a short explanation, and whether that operator is overloadable. If an operator is overloadable, the relevant trait to use to overload that operator is listed.</w:t>
      </w:r>
    </w:p>
    <w:p w14:paraId="687DE356" w14:textId="77777777" w:rsidR="007F0AA2" w:rsidRDefault="00000000">
      <w:pPr>
        <w:pStyle w:val="TableTitle"/>
      </w:pPr>
      <w:commentRangeStart w:id="0"/>
      <w:r>
        <w:lastRenderedPageBreak/>
        <w:t>Operators</w:t>
      </w:r>
      <w:commentRangeEnd w:id="0"/>
      <w:r w:rsidR="00366ECF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0"/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988"/>
        <w:gridCol w:w="2792"/>
        <w:gridCol w:w="2701"/>
        <w:gridCol w:w="1529"/>
      </w:tblGrid>
      <w:tr w:rsidR="007F0AA2" w14:paraId="702363FF" w14:textId="77777777" w:rsidTr="009B343C">
        <w:trPr>
          <w:trHeight w:val="60"/>
          <w:tblHeader/>
        </w:trPr>
        <w:tc>
          <w:tcPr>
            <w:tcW w:w="98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408741B8" w14:textId="77777777" w:rsidR="007F0AA2" w:rsidRDefault="00000000">
            <w:pPr>
              <w:pStyle w:val="TableHeader"/>
            </w:pPr>
            <w:r>
              <w:t>Operator</w:t>
            </w:r>
          </w:p>
        </w:tc>
        <w:tc>
          <w:tcPr>
            <w:tcW w:w="279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1FF103C4" w14:textId="77777777" w:rsidR="007F0AA2" w:rsidRDefault="00000000">
            <w:pPr>
              <w:pStyle w:val="TableHeader"/>
            </w:pPr>
            <w:r>
              <w:t>Example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C2A3A76" w14:textId="77777777" w:rsidR="007F0AA2" w:rsidRDefault="00000000">
            <w:pPr>
              <w:pStyle w:val="TableHeader"/>
            </w:pPr>
            <w:r>
              <w:t>Explanation</w:t>
            </w:r>
          </w:p>
        </w:tc>
        <w:tc>
          <w:tcPr>
            <w:tcW w:w="15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B11ACE9" w14:textId="77777777" w:rsidR="007F0AA2" w:rsidRDefault="00000000">
            <w:pPr>
              <w:pStyle w:val="TableHeader"/>
            </w:pPr>
            <w:r>
              <w:t>Overloadable?</w:t>
            </w:r>
          </w:p>
        </w:tc>
      </w:tr>
      <w:tr w:rsidR="007F0AA2" w14:paraId="78E6C106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8C0297F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!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F04AA5B" w14:textId="41BA5870" w:rsidR="007F0AA2" w:rsidRDefault="00000000">
            <w:pPr>
              <w:pStyle w:val="TableBody"/>
            </w:pPr>
            <w:r>
              <w:rPr>
                <w:rStyle w:val="Literal"/>
              </w:rPr>
              <w:t>ident!(...)</w:t>
            </w:r>
            <w:r>
              <w:t xml:space="preserve">, </w:t>
            </w:r>
            <w:r>
              <w:rPr>
                <w:rStyle w:val="Literal"/>
              </w:rPr>
              <w:t>ident!{...}</w:t>
            </w:r>
            <w:r>
              <w:t xml:space="preserve">, </w:t>
            </w:r>
            <w:r>
              <w:fldChar w:fldCharType="begin"/>
            </w:r>
            <w:r>
              <w:instrText xml:space="preserve"> XE "square brackets ([])" </w:instrText>
            </w:r>
            <w:r>
              <w:fldChar w:fldCharType="end"/>
            </w:r>
            <w:r>
              <w:fldChar w:fldCharType="begin"/>
            </w:r>
            <w:r>
              <w:instrText xml:space="preserve"> XE "[] (square brackets)" </w:instrText>
            </w:r>
            <w:r>
              <w:fldChar w:fldCharType="end"/>
            </w:r>
            <w:r>
              <w:rPr>
                <w:rStyle w:val="Literal"/>
              </w:rPr>
              <w:t>ident![...]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10827E6" w14:textId="77777777" w:rsidR="007F0AA2" w:rsidRDefault="00000000">
            <w:pPr>
              <w:pStyle w:val="TableBody"/>
            </w:pPr>
            <w:r>
              <w:t>Macro expansion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0EF56EF" w14:textId="77777777" w:rsidR="007F0AA2" w:rsidRDefault="007F0AA2">
            <w:pPr>
              <w:pStyle w:val="TableBody"/>
            </w:pPr>
          </w:p>
        </w:tc>
      </w:tr>
      <w:tr w:rsidR="007F0AA2" w14:paraId="08D5DFE8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787F7D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!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63BF7A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!expr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598A7E0" w14:textId="77777777" w:rsidR="007F0AA2" w:rsidRDefault="00000000">
            <w:pPr>
              <w:pStyle w:val="TableBody"/>
            </w:pPr>
            <w:r>
              <w:t>Bitwise or logical complement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C6CE68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Not</w:t>
            </w:r>
          </w:p>
        </w:tc>
      </w:tr>
      <w:tr w:rsidR="007F0AA2" w14:paraId="5B8C816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FFB8699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!=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6761B7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expr !=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C1C83EA" w14:textId="77777777" w:rsidR="007F0AA2" w:rsidRDefault="00000000">
            <w:pPr>
              <w:pStyle w:val="TableBody"/>
            </w:pPr>
            <w:r>
              <w:t>Nonequality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CFDB16D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PartialEq</w:t>
            </w:r>
          </w:p>
        </w:tc>
      </w:tr>
      <w:tr w:rsidR="007F0AA2" w14:paraId="7EEB7FE2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84C5DE6" w14:textId="4E61F396" w:rsidR="007F0AA2" w:rsidRDefault="00000000">
            <w:pPr>
              <w:pStyle w:val="TableBody"/>
            </w:pPr>
            <w:r>
              <w:rPr>
                <w:rStyle w:val="Literal"/>
              </w:rPr>
              <w:t>%</w:t>
            </w:r>
            <w:r w:rsidRPr="000C0DDB">
              <w:fldChar w:fldCharType="begin"/>
            </w:r>
            <w:r w:rsidRPr="000C0DDB">
              <w:instrText xml:space="preserve"> XE "remainder operator (%)" </w:instrText>
            </w:r>
            <w:r w:rsidRPr="000C0DDB">
              <w:fldChar w:fldCharType="end"/>
            </w:r>
            <w:r w:rsidRPr="000C0DDB">
              <w:fldChar w:fldCharType="begin"/>
            </w:r>
            <w:r w:rsidRPr="000C0DDB">
              <w:instrText xml:space="preserve"> XE "% (remainder operator)" </w:instrText>
            </w:r>
            <w:r w:rsidRPr="000C0DDB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BB1D7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%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966410F" w14:textId="77777777" w:rsidR="007F0AA2" w:rsidRDefault="00000000">
            <w:pPr>
              <w:pStyle w:val="TableBody"/>
            </w:pPr>
            <w:r>
              <w:t>Arithmetic remainder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2DACCB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Rem</w:t>
            </w:r>
          </w:p>
        </w:tc>
      </w:tr>
      <w:tr w:rsidR="007F0AA2" w14:paraId="74F963BA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B95FC4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%=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3FC47A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%=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0567270" w14:textId="77777777" w:rsidR="007F0AA2" w:rsidRDefault="00000000">
            <w:pPr>
              <w:pStyle w:val="TableBody"/>
            </w:pPr>
            <w:r>
              <w:t>Arithmetic remainder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71348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RemAssign</w:t>
            </w:r>
          </w:p>
        </w:tc>
      </w:tr>
      <w:tr w:rsidR="007F0AA2" w14:paraId="53DD06D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E73CF5B" w14:textId="61155FF6" w:rsidR="007F0AA2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  <w:r w:rsidRPr="000C0DDB">
              <w:fldChar w:fldCharType="begin"/>
            </w:r>
            <w:r w:rsidRPr="000C0DDB">
              <w:instrText xml:space="preserve"> XE "ampersand (&amp;)" </w:instrText>
            </w:r>
            <w:r w:rsidRPr="000C0DDB">
              <w:fldChar w:fldCharType="end"/>
            </w:r>
            <w:r w:rsidRPr="000C0DDB">
              <w:fldChar w:fldCharType="begin"/>
            </w:r>
            <w:r w:rsidRPr="000C0DDB">
              <w:instrText xml:space="preserve"> XE "&amp; (ampersand)" </w:instrText>
            </w:r>
            <w:r w:rsidRPr="000C0DDB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BE6A86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&amp;expr</w:t>
            </w:r>
            <w:r>
              <w:t xml:space="preserve">, </w:t>
            </w:r>
            <w:r>
              <w:rPr>
                <w:rStyle w:val="Literal"/>
              </w:rPr>
              <w:t>&amp;mut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AD76929" w14:textId="77777777" w:rsidR="007F0AA2" w:rsidRDefault="00000000">
            <w:pPr>
              <w:pStyle w:val="TableBody"/>
            </w:pPr>
            <w:r>
              <w:t>Borrow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4EA1964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5B35B04A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15B529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77B924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&amp;type</w:t>
            </w:r>
            <w:r>
              <w:t xml:space="preserve">, </w:t>
            </w:r>
            <w:r>
              <w:rPr>
                <w:rStyle w:val="Literal"/>
              </w:rPr>
              <w:t>&amp;mut type</w:t>
            </w:r>
            <w:r>
              <w:t xml:space="preserve">, </w:t>
            </w:r>
            <w:r>
              <w:rPr>
                <w:rStyle w:val="Literal"/>
              </w:rPr>
              <w:t>&amp;'a type</w:t>
            </w:r>
            <w:r>
              <w:t xml:space="preserve">, </w:t>
            </w:r>
            <w:r>
              <w:rPr>
                <w:rStyle w:val="Literal"/>
              </w:rPr>
              <w:t>&amp;'a mut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AA80643" w14:textId="77777777" w:rsidR="007F0AA2" w:rsidRDefault="00000000">
            <w:pPr>
              <w:pStyle w:val="TableBody"/>
            </w:pPr>
            <w:r>
              <w:t>Borrowed pointer type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B0508F7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5504DBBD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5B8E87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1B9FD9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&amp;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7412DDE" w14:textId="77777777" w:rsidR="007F0AA2" w:rsidRDefault="00000000">
            <w:pPr>
              <w:pStyle w:val="TableBody"/>
            </w:pPr>
            <w:r>
              <w:t>Bitwise AND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A896C1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BitAnd</w:t>
            </w:r>
          </w:p>
        </w:tc>
      </w:tr>
      <w:tr w:rsidR="007F0AA2" w14:paraId="7FF42BF9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66EC7A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2ED9A3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&amp;=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04246AA" w14:textId="77777777" w:rsidR="007F0AA2" w:rsidRDefault="00000000">
            <w:pPr>
              <w:pStyle w:val="TableBody"/>
            </w:pPr>
            <w:r>
              <w:t>Bitwise AND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99DA5F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BitAndAssign</w:t>
            </w:r>
          </w:p>
        </w:tc>
      </w:tr>
      <w:tr w:rsidR="007F0AA2" w14:paraId="07AC150C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547EFB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&amp;&amp;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3C47BE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&amp;&amp;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3D30644" w14:textId="77777777" w:rsidR="007F0AA2" w:rsidRDefault="00000000">
            <w:pPr>
              <w:pStyle w:val="TableBody"/>
            </w:pPr>
            <w:r>
              <w:t>Short-circuiting logical AND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1A4505F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7ACB2EE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B01A3D" w14:textId="192AB8CC" w:rsidR="007F0AA2" w:rsidRDefault="00000000">
            <w:pPr>
              <w:pStyle w:val="TableBody"/>
            </w:pPr>
            <w:r>
              <w:rPr>
                <w:rStyle w:val="Literal"/>
              </w:rPr>
              <w:t>*</w:t>
            </w:r>
            <w:r w:rsidRPr="000C0DDB">
              <w:fldChar w:fldCharType="begin"/>
            </w:r>
            <w:r w:rsidRPr="000C0DDB">
              <w:instrText xml:space="preserve"> XE "asterisk (*)" </w:instrText>
            </w:r>
            <w:r w:rsidRPr="000C0DDB">
              <w:fldChar w:fldCharType="end"/>
            </w:r>
            <w:r w:rsidRPr="000C0DDB">
              <w:fldChar w:fldCharType="begin"/>
            </w:r>
            <w:r w:rsidRPr="000C0DDB">
              <w:instrText xml:space="preserve"> XE "* (asterisk)" </w:instrText>
            </w:r>
            <w:r w:rsidRPr="000C0DDB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1EB8EC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*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4D1EC85" w14:textId="77777777" w:rsidR="007F0AA2" w:rsidRDefault="00000000">
            <w:pPr>
              <w:pStyle w:val="TableBody"/>
            </w:pPr>
            <w:r>
              <w:t>Arithmetic multiplication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46B7DF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Mul</w:t>
            </w:r>
          </w:p>
        </w:tc>
      </w:tr>
      <w:tr w:rsidR="007F0AA2" w14:paraId="26C12355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FD4835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*=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6C00F8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*=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12177BA" w14:textId="77777777" w:rsidR="007F0AA2" w:rsidRDefault="00000000">
            <w:pPr>
              <w:pStyle w:val="TableBody"/>
            </w:pPr>
            <w:r>
              <w:t>Arithmetic multiplication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BFAFCC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MulAssign</w:t>
            </w:r>
          </w:p>
        </w:tc>
      </w:tr>
      <w:tr w:rsidR="007F0AA2" w14:paraId="6D8B47CC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A754C1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F4205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*expr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08A50C0" w14:textId="77777777" w:rsidR="007F0AA2" w:rsidRDefault="00000000">
            <w:pPr>
              <w:pStyle w:val="TableBody"/>
            </w:pPr>
            <w:r>
              <w:t>Dereference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5489BB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Deref</w:t>
            </w:r>
          </w:p>
        </w:tc>
      </w:tr>
      <w:tr w:rsidR="007F0AA2" w14:paraId="038EF51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34E486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*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D3C9BD1" w14:textId="79202266" w:rsidR="007F0AA2" w:rsidRDefault="00000000">
            <w:pPr>
              <w:pStyle w:val="TableBody"/>
            </w:pPr>
            <w:r>
              <w:rPr>
                <w:rStyle w:val="Literal"/>
              </w:rPr>
              <w:t>*const type</w:t>
            </w:r>
            <w:r>
              <w:t xml:space="preserve">, </w:t>
            </w:r>
            <w:r>
              <w:rPr>
                <w:rStyle w:val="Literal"/>
              </w:rPr>
              <w:t xml:space="preserve">*mut </w:t>
            </w:r>
            <w:r w:rsidRPr="000C0DDB">
              <w:fldChar w:fldCharType="begin"/>
            </w:r>
            <w:r w:rsidRPr="000C0DDB">
              <w:instrText xml:space="preserve"> XE "*mut T" </w:instrText>
            </w:r>
            <w:r w:rsidRPr="000C0DDB">
              <w:fldChar w:fldCharType="end"/>
            </w:r>
            <w:r w:rsidRPr="000C0DDB">
              <w:fldChar w:fldCharType="begin"/>
            </w:r>
            <w:r w:rsidRPr="000C0DDB">
              <w:instrText xml:space="preserve"> XE "*const T" </w:instrText>
            </w:r>
            <w:r w:rsidRPr="000C0DDB">
              <w:fldChar w:fldCharType="end"/>
            </w:r>
            <w:r>
              <w:rPr>
                <w:rStyle w:val="Literal"/>
              </w:rPr>
              <w:t>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9327931" w14:textId="77777777" w:rsidR="007F0AA2" w:rsidRDefault="00000000">
            <w:pPr>
              <w:pStyle w:val="TableBody"/>
            </w:pPr>
            <w:r>
              <w:t>Raw pointer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0602598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16686D50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E5C2D2D" w14:textId="73A37651" w:rsidR="007F0AA2" w:rsidRDefault="00000000">
            <w:pPr>
              <w:pStyle w:val="TableBody"/>
            </w:pPr>
            <w:r>
              <w:rPr>
                <w:rStyle w:val="Literal"/>
              </w:rPr>
              <w:t>+</w:t>
            </w:r>
            <w:r w:rsidRPr="0068060C">
              <w:fldChar w:fldCharType="begin"/>
            </w:r>
            <w:r w:rsidRPr="0068060C">
              <w:instrText xml:space="preserve"> XE " multiple trait bound syntax (+)"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"+ (multiple trait bound syntax)"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13DC85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trait + trait</w:t>
            </w:r>
            <w:r>
              <w:t xml:space="preserve">, </w:t>
            </w:r>
            <w:r>
              <w:rPr>
                <w:rStyle w:val="Literal"/>
              </w:rPr>
              <w:t>'a + trait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A3B6C9C" w14:textId="77777777" w:rsidR="007F0AA2" w:rsidRDefault="00000000">
            <w:pPr>
              <w:pStyle w:val="TableBody"/>
            </w:pPr>
            <w:r>
              <w:t>Compound type constraint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C28B57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21B2B5FB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364E56" w14:textId="4AADDEA2" w:rsidR="007F0AA2" w:rsidRDefault="00000000">
            <w:pPr>
              <w:pStyle w:val="TableBody"/>
            </w:pPr>
            <w:r>
              <w:rPr>
                <w:rStyle w:val="Literal"/>
              </w:rPr>
              <w:t>+</w:t>
            </w:r>
            <w:r w:rsidRPr="0068060C">
              <w:fldChar w:fldCharType="begin"/>
            </w:r>
            <w:r w:rsidRPr="0068060C">
              <w:instrText xml:space="preserve"> XE "addition operator (+)"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"+ (addition operator)"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167FC8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+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D4FA53B" w14:textId="77777777" w:rsidR="007F0AA2" w:rsidRDefault="00000000">
            <w:pPr>
              <w:pStyle w:val="TableBody"/>
            </w:pPr>
            <w:r>
              <w:t>Arithmetic addition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382884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Add</w:t>
            </w:r>
          </w:p>
        </w:tc>
      </w:tr>
      <w:tr w:rsidR="007F0AA2" w14:paraId="48AB4B8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FFC1BC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+=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5C2609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+=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D0106CD" w14:textId="77777777" w:rsidR="007F0AA2" w:rsidRDefault="00000000">
            <w:pPr>
              <w:pStyle w:val="TableBody"/>
            </w:pPr>
            <w:r>
              <w:t>Arithmetic addition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B6EE74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AddAssign</w:t>
            </w:r>
          </w:p>
        </w:tc>
      </w:tr>
      <w:tr w:rsidR="007F0AA2" w14:paraId="7847CD2C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E7E92B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,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8CED07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expr,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121482B" w14:textId="77777777" w:rsidR="007F0AA2" w:rsidRDefault="00000000">
            <w:pPr>
              <w:pStyle w:val="TableBody"/>
            </w:pPr>
            <w:r>
              <w:t>Argument and element separator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4DA5DA7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16633360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596FFCD" w14:textId="21EEC619" w:rsidR="007F0AA2" w:rsidRDefault="00000000">
            <w:pPr>
              <w:pStyle w:val="TableBody"/>
            </w:pPr>
            <w:r>
              <w:rPr>
                <w:rStyle w:val="Literal"/>
              </w:rPr>
              <w:t>-</w:t>
            </w:r>
            <w:r w:rsidRPr="0068060C">
              <w:fldChar w:fldCharType="begin"/>
            </w:r>
            <w:r w:rsidRPr="0068060C">
              <w:instrText xml:space="preserve"> XE "hyphen (-):for negation"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"- (hyphen):for negation"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CE04E3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-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42464E1" w14:textId="77777777" w:rsidR="007F0AA2" w:rsidRDefault="00000000">
            <w:pPr>
              <w:pStyle w:val="TableBody"/>
            </w:pPr>
            <w:r>
              <w:t>Arithmetic negation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33EAC4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Neg</w:t>
            </w:r>
          </w:p>
        </w:tc>
      </w:tr>
      <w:tr w:rsidR="007F0AA2" w14:paraId="74E5ABC9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6B6A3B8" w14:textId="7A594165" w:rsidR="007F0AA2" w:rsidRDefault="00000000">
            <w:pPr>
              <w:pStyle w:val="TableBody"/>
            </w:pPr>
            <w:r>
              <w:rPr>
                <w:rStyle w:val="Literal"/>
              </w:rPr>
              <w:t>-</w:t>
            </w:r>
            <w:r w:rsidRPr="0068060C">
              <w:fldChar w:fldCharType="begin"/>
            </w:r>
            <w:r w:rsidRPr="0068060C">
              <w:instrText xml:space="preserve"> XE "hyphen (-):for subtraction"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"- (hyphen):for subtraction"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B3C36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-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5B2B8B" w14:textId="77777777" w:rsidR="007F0AA2" w:rsidRDefault="00000000">
            <w:pPr>
              <w:pStyle w:val="TableBody"/>
            </w:pPr>
            <w:r>
              <w:t>Arithmetic subtraction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2A23C0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Sub</w:t>
            </w:r>
          </w:p>
        </w:tc>
      </w:tr>
      <w:tr w:rsidR="007F0AA2" w14:paraId="027711F8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9FC36A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-=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BC98F7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-=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E90B5AD" w14:textId="77777777" w:rsidR="007F0AA2" w:rsidRDefault="00000000">
            <w:pPr>
              <w:pStyle w:val="TableBody"/>
            </w:pPr>
            <w:r>
              <w:t>Arithmetic subtraction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96563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SubAssign</w:t>
            </w:r>
          </w:p>
        </w:tc>
      </w:tr>
      <w:tr w:rsidR="007F0AA2" w14:paraId="1426DEEE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CF9063A" w14:textId="7AF8250A" w:rsidR="007F0AA2" w:rsidRDefault="00000000">
            <w:pPr>
              <w:pStyle w:val="TableBody"/>
            </w:pPr>
            <w:r>
              <w:rPr>
                <w:rStyle w:val="Literal"/>
              </w:rPr>
              <w:t>-&gt;</w:t>
            </w:r>
            <w:r w:rsidRPr="0068060C">
              <w:fldChar w:fldCharType="begin"/>
            </w:r>
            <w:r w:rsidRPr="0068060C">
              <w:instrText xml:space="preserve"> XE "arrow (-&gt;)"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"-&gt; (arrow)"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8709C3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fn(...) -&gt; type</w:t>
            </w:r>
            <w:r>
              <w:t xml:space="preserve">, </w:t>
            </w:r>
            <w:r>
              <w:rPr>
                <w:rStyle w:val="Literal"/>
              </w:rPr>
              <w:t>|...| -&gt;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325BCDA" w14:textId="77777777" w:rsidR="007F0AA2" w:rsidRDefault="00000000">
            <w:pPr>
              <w:pStyle w:val="TableBody"/>
            </w:pPr>
            <w:r>
              <w:t>Function and closure return type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9CACCFE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49C539C9" w14:textId="77777777" w:rsidTr="009B343C">
        <w:trPr>
          <w:trHeight w:val="463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242FBD8" w14:textId="4D44790F" w:rsidR="007F0AA2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 xml:space="preserve">. </w:t>
            </w:r>
            <w:r w:rsidRPr="0068060C">
              <w:fldChar w:fldCharType="begin"/>
            </w:r>
            <w:r w:rsidRPr="0068060C">
              <w:instrText xml:space="preserve"> XE "dot (.)"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". (dot)"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EC46DD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expr.ident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B6281E" w14:textId="789D3741" w:rsidR="007F0AA2" w:rsidRDefault="00000000">
            <w:pPr>
              <w:pStyle w:val="TableBody"/>
            </w:pPr>
            <w:bookmarkStart w:id="1" w:name="OLE_LINK10"/>
            <w:r>
              <w:t xml:space="preserve">Field </w:t>
            </w:r>
            <w:bookmarkEnd w:id="1"/>
            <w:r>
              <w:t>access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72DF964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71C37D84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E46A04C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6805A00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expr.ident(expr, ...)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5099C65" w14:textId="77777777" w:rsidR="007F0AA2" w:rsidRDefault="00000000">
            <w:pPr>
              <w:pStyle w:val="TableBody"/>
            </w:pPr>
            <w:r>
              <w:t>Method call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CC1CC32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2E7B0125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3B32B9C" w14:textId="77777777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B9CE6D9" w14:textId="1CD39DE1" w:rsidR="007F0AA2" w:rsidRDefault="00000000">
            <w:pPr>
              <w:pStyle w:val="TableBody"/>
              <w:rPr>
                <w:rStyle w:val="Literal"/>
              </w:rPr>
            </w:pPr>
            <w:r>
              <w:rPr>
                <w:rStyle w:val="Literal"/>
              </w:rPr>
              <w:t>expr.0</w:t>
            </w:r>
            <w:r>
              <w:t xml:space="preserve">, </w:t>
            </w:r>
            <w:r>
              <w:rPr>
                <w:rStyle w:val="Literal"/>
              </w:rPr>
              <w:t>expr.1</w:t>
            </w:r>
            <w:r>
              <w:t xml:space="preserve">, </w:t>
            </w:r>
            <w:r w:rsidR="009B343C">
              <w:t>and so on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D50F152" w14:textId="77777777" w:rsidR="007F0AA2" w:rsidRDefault="00000000">
            <w:pPr>
              <w:pStyle w:val="TableBody"/>
            </w:pPr>
            <w:r>
              <w:t>Tuple indexing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5468C23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0109641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E7A79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515C3D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</w:t>
            </w:r>
            <w:r>
              <w:t xml:space="preserve">, </w:t>
            </w:r>
            <w:r>
              <w:rPr>
                <w:rStyle w:val="Literal"/>
              </w:rPr>
              <w:t>expr..</w:t>
            </w:r>
            <w:r>
              <w:t xml:space="preserve">, </w:t>
            </w:r>
            <w:r>
              <w:rPr>
                <w:rStyle w:val="Literal"/>
              </w:rPr>
              <w:t>..expr</w:t>
            </w:r>
            <w:r>
              <w:t xml:space="preserve">, </w:t>
            </w:r>
            <w:r>
              <w:rPr>
                <w:rStyle w:val="Literal"/>
              </w:rPr>
              <w:t>expr..expr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F07FE55" w14:textId="77777777" w:rsidR="007F0AA2" w:rsidRDefault="00000000">
            <w:pPr>
              <w:pStyle w:val="TableBody"/>
            </w:pPr>
            <w:r>
              <w:t>Right-exclusive range literal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0B4BED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1F27E1DC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52A6F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DDC4A4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..=expr</w:t>
            </w:r>
            <w:r>
              <w:t xml:space="preserve">, </w:t>
            </w:r>
            <w:r>
              <w:rPr>
                <w:rStyle w:val="Literal"/>
              </w:rPr>
              <w:t>expr..=expr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71AE826" w14:textId="77777777" w:rsidR="007F0AA2" w:rsidRDefault="00000000">
            <w:pPr>
              <w:pStyle w:val="TableBody"/>
            </w:pPr>
            <w:r>
              <w:t>Right-inclusive range literal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E48EFE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6F2DBD96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8107B3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B53624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8EDA585" w14:textId="77777777" w:rsidR="007F0AA2" w:rsidRDefault="00000000">
            <w:pPr>
              <w:pStyle w:val="TableBody"/>
            </w:pPr>
            <w:r>
              <w:t>Struct literal update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F3987C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16CDAA04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8CF1CF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C96810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variant(x, ..)</w:t>
            </w:r>
            <w:r>
              <w:t xml:space="preserve">, </w:t>
            </w:r>
            <w:r>
              <w:rPr>
                <w:rStyle w:val="Literal"/>
              </w:rPr>
              <w:t>struct_type { x, .. }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4E1A358" w14:textId="77777777" w:rsidR="007F0AA2" w:rsidRDefault="00000000">
            <w:pPr>
              <w:pStyle w:val="TableBody"/>
            </w:pPr>
            <w:r>
              <w:t>“And the rest” pattern binding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F4435B9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25B45579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B000A9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...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BA2D9A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expr...expr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183FE15" w14:textId="77777777" w:rsidR="007F0AA2" w:rsidRDefault="00000000">
            <w:pPr>
              <w:pStyle w:val="TableBody"/>
            </w:pPr>
            <w:r>
              <w:t xml:space="preserve">(Deprecated, use </w:t>
            </w:r>
            <w:r>
              <w:rPr>
                <w:rStyle w:val="Literal"/>
              </w:rPr>
              <w:t>..=</w:t>
            </w:r>
            <w:r>
              <w:t xml:space="preserve"> instead) In a pattern: inclusive range pattern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FB74A90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26055B78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23FD0A9" w14:textId="71D24833" w:rsidR="007F0AA2" w:rsidRDefault="00000000">
            <w:pPr>
              <w:pStyle w:val="TableBody"/>
            </w:pPr>
            <w:r>
              <w:rPr>
                <w:rStyle w:val="Literal"/>
              </w:rPr>
              <w:t>/</w:t>
            </w:r>
            <w:r w:rsidRPr="0068060C">
              <w:fldChar w:fldCharType="begin"/>
            </w:r>
            <w:r w:rsidRPr="0068060C">
              <w:instrText xml:space="preserve"> XE "division operator (/)"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"/ (division operator)"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534A4B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/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A082C2" w14:textId="77777777" w:rsidR="007F0AA2" w:rsidRDefault="00000000">
            <w:pPr>
              <w:pStyle w:val="TableBody"/>
            </w:pPr>
            <w:r>
              <w:t>Arithmetic division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BC52AB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Div</w:t>
            </w:r>
          </w:p>
        </w:tc>
      </w:tr>
      <w:tr w:rsidR="007F0AA2" w14:paraId="5312DF45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692D70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A4FBF2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/=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064D09A" w14:textId="77777777" w:rsidR="007F0AA2" w:rsidRDefault="00000000">
            <w:pPr>
              <w:pStyle w:val="TableBody"/>
            </w:pPr>
            <w:r>
              <w:t>Arithmetic division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6A3557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DivAssign</w:t>
            </w:r>
          </w:p>
        </w:tc>
      </w:tr>
      <w:tr w:rsidR="007F0AA2" w14:paraId="53D1ADA5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60C2B84" w14:textId="0E196A83" w:rsidR="007F0AA2" w:rsidRDefault="00000000">
            <w:pPr>
              <w:pStyle w:val="TableBody"/>
            </w:pPr>
            <w:r>
              <w:rPr>
                <w:rStyle w:val="Literal"/>
              </w:rPr>
              <w:t xml:space="preserve">: </w:t>
            </w:r>
            <w:r w:rsidRPr="0068060C">
              <w:fldChar w:fldCharType="begin"/>
            </w:r>
            <w:r w:rsidRPr="0068060C">
              <w:instrText xml:space="preserve"> XE "colon (:)"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": (colon)"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BEE2B6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pat: type</w:t>
            </w:r>
            <w:r>
              <w:t xml:space="preserve">, </w:t>
            </w:r>
            <w:r>
              <w:rPr>
                <w:rStyle w:val="Literal"/>
              </w:rPr>
              <w:t>ident: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B054247" w14:textId="77777777" w:rsidR="007F0AA2" w:rsidRDefault="00000000">
            <w:pPr>
              <w:pStyle w:val="TableBody"/>
            </w:pPr>
            <w:r>
              <w:t>Constraints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3CC6880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4CC8B7DD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DFF872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: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EF0D8C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ident: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8BA376B" w14:textId="77777777" w:rsidR="007F0AA2" w:rsidRDefault="00000000">
            <w:pPr>
              <w:pStyle w:val="TableBody"/>
            </w:pPr>
            <w:r>
              <w:t>Struct field initializer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AECE2E1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653E59AD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B42893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: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2975E2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'a: loop {...}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40396BF" w14:textId="77777777" w:rsidR="007F0AA2" w:rsidRDefault="00000000">
            <w:pPr>
              <w:pStyle w:val="TableBody"/>
            </w:pPr>
            <w:r>
              <w:t>Loop label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8BAE70A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1E942B8D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4032308" w14:textId="25D5539B" w:rsidR="007F0AA2" w:rsidRDefault="00000000">
            <w:pPr>
              <w:pStyle w:val="TableBody"/>
            </w:pPr>
            <w:r>
              <w:rPr>
                <w:rStyle w:val="Literal"/>
              </w:rPr>
              <w:t>;</w:t>
            </w:r>
            <w:r w:rsidRPr="0068060C">
              <w:fldChar w:fldCharType="begin"/>
            </w:r>
            <w:r w:rsidRPr="0068060C">
              <w:instrText xml:space="preserve"> XE "semicolon (;)" </w:instrText>
            </w:r>
            <w:r w:rsidRPr="0068060C">
              <w:fldChar w:fldCharType="end"/>
            </w:r>
            <w:r w:rsidRPr="0068060C">
              <w:fldChar w:fldCharType="begin"/>
            </w:r>
            <w:r w:rsidRPr="0068060C">
              <w:instrText xml:space="preserve"> XE "; (semicolon)" </w:instrText>
            </w:r>
            <w:r w:rsidRPr="0068060C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763B3F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expr;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6FAC359" w14:textId="77777777" w:rsidR="007F0AA2" w:rsidRDefault="00000000">
            <w:pPr>
              <w:pStyle w:val="TableBody"/>
            </w:pPr>
            <w:r>
              <w:t>Statement and item terminator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D24F9E9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7AC7A033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55773C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7014B9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[...; len]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7BCF550" w14:textId="77777777" w:rsidR="007F0AA2" w:rsidRDefault="00000000">
            <w:pPr>
              <w:pStyle w:val="TableBody"/>
            </w:pPr>
            <w:r>
              <w:t>Part of fixed-size array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71BA64C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679D37C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59C8A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&lt;&lt;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A7284F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&lt;&lt;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66374E3" w14:textId="77777777" w:rsidR="007F0AA2" w:rsidRDefault="00000000">
            <w:pPr>
              <w:pStyle w:val="TableBody"/>
            </w:pPr>
            <w:r>
              <w:t>Left-shift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087DFB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Shl</w:t>
            </w:r>
          </w:p>
        </w:tc>
      </w:tr>
      <w:tr w:rsidR="007F0AA2" w14:paraId="260DDA8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570D8A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&lt;&lt;=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533797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&lt;&lt;=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2C6E5E7" w14:textId="77777777" w:rsidR="007F0AA2" w:rsidRDefault="00000000">
            <w:pPr>
              <w:pStyle w:val="TableBody"/>
            </w:pPr>
            <w:r>
              <w:t>Left-shift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36EA07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ShlAssign</w:t>
            </w:r>
          </w:p>
        </w:tc>
      </w:tr>
      <w:tr w:rsidR="007F0AA2" w14:paraId="1FD31BC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C845D5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CFD50E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&lt;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D14C133" w14:textId="77777777" w:rsidR="007F0AA2" w:rsidRDefault="00000000">
            <w:pPr>
              <w:pStyle w:val="TableBody"/>
            </w:pPr>
            <w:r>
              <w:t>Less than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04485F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5121B477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0DEA2F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81E1A7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&lt;=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5E95CE9" w14:textId="77777777" w:rsidR="007F0AA2" w:rsidRDefault="00000000">
            <w:pPr>
              <w:pStyle w:val="TableBody"/>
            </w:pPr>
            <w:r>
              <w:t>Less than or equal to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49E1F4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6271E0D4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515076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2C8FF6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= expr</w:t>
            </w:r>
            <w:r>
              <w:t xml:space="preserve">, </w:t>
            </w:r>
            <w:r>
              <w:rPr>
                <w:rStyle w:val="Literal"/>
              </w:rPr>
              <w:t>ident = type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3FA4910" w14:textId="77777777" w:rsidR="007F0AA2" w:rsidRDefault="00000000">
            <w:pPr>
              <w:pStyle w:val="TableBody"/>
            </w:pPr>
            <w:r>
              <w:t>Assignment/equivalence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3D1CB52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4410BA4D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5CB0F4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==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A156CE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==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2FFEBE1" w14:textId="77777777" w:rsidR="007F0AA2" w:rsidRDefault="00000000">
            <w:pPr>
              <w:pStyle w:val="TableBody"/>
            </w:pPr>
            <w:r>
              <w:t>Equality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08EA4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PartialEq</w:t>
            </w:r>
          </w:p>
        </w:tc>
      </w:tr>
      <w:tr w:rsidR="007F0AA2" w14:paraId="513FB9B9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0C7F64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=&gt;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23F3D7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pat =&gt;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259887" w14:textId="77777777" w:rsidR="007F0AA2" w:rsidRDefault="00000000">
            <w:pPr>
              <w:pStyle w:val="TableBody"/>
            </w:pPr>
            <w:r>
              <w:t>Part of match arm syntax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05969E2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6CCBA617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4C4D80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&gt;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E9F8A7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9909502" w14:textId="77777777" w:rsidR="007F0AA2" w:rsidRDefault="00000000">
            <w:pPr>
              <w:pStyle w:val="TableBody"/>
            </w:pPr>
            <w:r>
              <w:t>Greater than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AB13F0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4FAC9400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BAFA32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&gt;=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C14326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&gt;=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DDE0AE2" w14:textId="77777777" w:rsidR="007F0AA2" w:rsidRDefault="00000000">
            <w:pPr>
              <w:pStyle w:val="TableBody"/>
            </w:pPr>
            <w:r>
              <w:t>Greater than or equal to comparison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A5450C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PartialOrd</w:t>
            </w:r>
          </w:p>
        </w:tc>
      </w:tr>
      <w:tr w:rsidR="007F0AA2" w14:paraId="05750DF1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AB6A17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&gt;&gt;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B5C0C9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&gt;&gt;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55B106F" w14:textId="77777777" w:rsidR="007F0AA2" w:rsidRDefault="00000000">
            <w:pPr>
              <w:pStyle w:val="TableBody"/>
            </w:pPr>
            <w:r>
              <w:t>Right-shift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192528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Shr</w:t>
            </w:r>
          </w:p>
        </w:tc>
      </w:tr>
      <w:tr w:rsidR="007F0AA2" w14:paraId="26FACF5E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6A4848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&gt;&gt;=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07E29A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&gt;&gt;=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310E56E" w14:textId="77777777" w:rsidR="007F0AA2" w:rsidRDefault="00000000">
            <w:pPr>
              <w:pStyle w:val="TableBody"/>
            </w:pPr>
            <w:r>
              <w:t>Right-shift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A3E66C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ShrAssign</w:t>
            </w:r>
          </w:p>
        </w:tc>
      </w:tr>
      <w:tr w:rsidR="007F0AA2" w14:paraId="509FAA34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EF21D84" w14:textId="230FC97D" w:rsidR="007F0AA2" w:rsidRDefault="00000000">
            <w:pPr>
              <w:pStyle w:val="TableBody"/>
            </w:pPr>
            <w:r>
              <w:rPr>
                <w:rStyle w:val="Literal"/>
              </w:rPr>
              <w:t>@</w:t>
            </w:r>
            <w:r w:rsidRPr="005C25E0">
              <w:fldChar w:fldCharType="begin"/>
            </w:r>
            <w:r w:rsidRPr="005C25E0">
              <w:instrText xml:space="preserve"> XE "at operator (@)" </w:instrText>
            </w:r>
            <w:r w:rsidRPr="005C25E0">
              <w:fldChar w:fldCharType="end"/>
            </w:r>
            <w:r w:rsidRPr="005C25E0">
              <w:fldChar w:fldCharType="begin"/>
            </w:r>
            <w:r w:rsidRPr="005C25E0">
              <w:instrText xml:space="preserve"> XE "@ (at operator)" </w:instrText>
            </w:r>
            <w:r w:rsidRPr="005C25E0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9633F0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ident @ pat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F759C93" w14:textId="77777777" w:rsidR="007F0AA2" w:rsidRDefault="00000000">
            <w:pPr>
              <w:pStyle w:val="TableBody"/>
            </w:pPr>
            <w:r>
              <w:t>Pattern binding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E04939C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1421006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851614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^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50D0F0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^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10712AE" w14:textId="77777777" w:rsidR="007F0AA2" w:rsidRDefault="00000000">
            <w:pPr>
              <w:pStyle w:val="TableBody"/>
            </w:pPr>
            <w:r>
              <w:t>Bitwise exclusive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764767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BitXor</w:t>
            </w:r>
          </w:p>
        </w:tc>
      </w:tr>
      <w:tr w:rsidR="007F0AA2" w14:paraId="427B1726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11A4FF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^=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97A353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^=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59005C" w14:textId="77777777" w:rsidR="007F0AA2" w:rsidRDefault="00000000">
            <w:pPr>
              <w:pStyle w:val="TableBody"/>
            </w:pPr>
            <w:r>
              <w:t>Bitwise exclusive OR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16FA0D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BitXorAssign</w:t>
            </w:r>
          </w:p>
        </w:tc>
      </w:tr>
      <w:tr w:rsidR="007F0AA2" w14:paraId="279A44B8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733F6FB" w14:textId="440DDB32" w:rsidR="007F0AA2" w:rsidRDefault="00000000">
            <w:pPr>
              <w:pStyle w:val="TableBody"/>
            </w:pPr>
            <w:r>
              <w:rPr>
                <w:rStyle w:val="Literal"/>
              </w:rPr>
              <w:t>|</w:t>
            </w:r>
            <w:r w:rsidRPr="005C25E0">
              <w:fldChar w:fldCharType="begin"/>
            </w:r>
            <w:r w:rsidRPr="005C25E0">
              <w:instrText xml:space="preserve"> XE "vertical pipe (|):in patterns" </w:instrText>
            </w:r>
            <w:r w:rsidRPr="005C25E0">
              <w:fldChar w:fldCharType="end"/>
            </w:r>
            <w:r w:rsidRPr="005C25E0">
              <w:fldChar w:fldCharType="begin"/>
            </w:r>
            <w:r w:rsidRPr="005C25E0">
              <w:instrText xml:space="preserve"> XE "| (vertical pipe):in patterns" </w:instrText>
            </w:r>
            <w:r w:rsidRPr="005C25E0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96BD6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pat | pat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4EDA198" w14:textId="77777777" w:rsidR="007F0AA2" w:rsidRDefault="00000000">
            <w:pPr>
              <w:pStyle w:val="TableBody"/>
            </w:pPr>
            <w:r>
              <w:t>Pattern alternatives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B5CF11A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297FCB0A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4B0B4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|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DFB903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|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D91C8C" w14:textId="77777777" w:rsidR="007F0AA2" w:rsidRDefault="00000000">
            <w:pPr>
              <w:pStyle w:val="TableBody"/>
            </w:pPr>
            <w:r>
              <w:t>Bitwise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228FD0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BitOr</w:t>
            </w:r>
          </w:p>
        </w:tc>
      </w:tr>
      <w:tr w:rsidR="007F0AA2" w14:paraId="1B0F7966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9CFBD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|=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F769D0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var |=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47316A5" w14:textId="77777777" w:rsidR="007F0AA2" w:rsidRDefault="00000000">
            <w:pPr>
              <w:pStyle w:val="TableBody"/>
            </w:pPr>
            <w:r>
              <w:t>Bitwise OR and assignment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E38909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BitOrAssign</w:t>
            </w:r>
          </w:p>
        </w:tc>
      </w:tr>
      <w:tr w:rsidR="007F0AA2" w14:paraId="2167C24F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BB10CA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||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23F514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 || expr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21D5514" w14:textId="77777777" w:rsidR="007F0AA2" w:rsidRDefault="00000000">
            <w:pPr>
              <w:pStyle w:val="TableBody"/>
            </w:pPr>
            <w:r>
              <w:t>Short-circuiting logical OR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A559CA8" w14:textId="77777777" w:rsidR="007F0AA2" w:rsidRDefault="007F0AA2">
            <w:pPr>
              <w:pStyle w:val="NoParagraphStyle"/>
              <w:spacing w:line="240" w:lineRule="auto"/>
              <w:textAlignment w:val="auto"/>
              <w:rPr>
                <w:rFonts w:ascii="Futura Std Condensed" w:hAnsi="Futura Std Condensed" w:cstheme="minorBidi"/>
                <w:color w:val="auto"/>
              </w:rPr>
            </w:pPr>
          </w:p>
        </w:tc>
      </w:tr>
      <w:tr w:rsidR="007F0AA2" w14:paraId="6694282E" w14:textId="77777777" w:rsidTr="009B343C">
        <w:trPr>
          <w:trHeight w:val="60"/>
        </w:trPr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24960C0B" w14:textId="25C7E3A5" w:rsidR="007F0AA2" w:rsidRDefault="00000000">
            <w:pPr>
              <w:pStyle w:val="TableBody"/>
            </w:pPr>
            <w:r>
              <w:rPr>
                <w:rStyle w:val="Literal"/>
              </w:rPr>
              <w:t>?</w:t>
            </w:r>
            <w:r w:rsidRPr="005C25E0">
              <w:fldChar w:fldCharType="begin"/>
            </w:r>
            <w:r w:rsidRPr="005C25E0">
              <w:instrText xml:space="preserve"> XE "question mark operator (?)" </w:instrText>
            </w:r>
            <w:r w:rsidRPr="005C25E0">
              <w:fldChar w:fldCharType="end"/>
            </w:r>
            <w:r w:rsidRPr="005C25E0">
              <w:fldChar w:fldCharType="begin"/>
            </w:r>
            <w:r w:rsidRPr="005C25E0">
              <w:instrText xml:space="preserve"> XE "? (question mark operator)" </w:instrText>
            </w:r>
            <w:r w:rsidRPr="005C25E0">
              <w:fldChar w:fldCharType="end"/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2B58D67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expr?</w:t>
            </w:r>
          </w:p>
        </w:tc>
        <w:tc>
          <w:tcPr>
            <w:tcW w:w="2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0A277BBB" w14:textId="77777777" w:rsidR="007F0AA2" w:rsidRDefault="00000000">
            <w:pPr>
              <w:pStyle w:val="TableBody"/>
            </w:pPr>
            <w:r>
              <w:t>Error propagation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27C25DC5" w14:textId="77777777" w:rsidR="007F0AA2" w:rsidRDefault="007F0AA2">
            <w:pPr>
              <w:pStyle w:val="TableBody"/>
            </w:pPr>
          </w:p>
        </w:tc>
      </w:tr>
    </w:tbl>
    <w:p w14:paraId="5CD64FD7" w14:textId="77777777" w:rsidR="007F0AA2" w:rsidRDefault="00000000">
      <w:pPr>
        <w:pStyle w:val="HeadA"/>
      </w:pPr>
      <w:r>
        <w:t>Non-operator Symbols</w:t>
      </w:r>
    </w:p>
    <w:p w14:paraId="24C1D0DC" w14:textId="2C95941F" w:rsidR="007F0AA2" w:rsidRDefault="00000000">
      <w:pPr>
        <w:pStyle w:val="Body"/>
      </w:pPr>
      <w:r>
        <w:t xml:space="preserve">The following tables contain all symbols that don’t function as operators; that </w:t>
      </w:r>
      <w:r>
        <w:fldChar w:fldCharType="begin"/>
      </w:r>
      <w:r>
        <w:instrText xml:space="preserve"> XE "symbols" </w:instrText>
      </w:r>
      <w:r>
        <w:fldChar w:fldCharType="end"/>
      </w:r>
      <w:r>
        <w:t>is, they don’t behave like a function or method call.</w:t>
      </w:r>
    </w:p>
    <w:p w14:paraId="3A765506" w14:textId="77777777" w:rsidR="007F0AA2" w:rsidRDefault="00000000">
      <w:pPr>
        <w:pStyle w:val="Body"/>
      </w:pPr>
      <w:r>
        <w:t>Table B-2 shows symbols that appear on their own and are valid in a variety of locations.</w:t>
      </w:r>
    </w:p>
    <w:p w14:paraId="68A89D7F" w14:textId="632EEE0F" w:rsidR="007F0AA2" w:rsidRDefault="00000000">
      <w:pPr>
        <w:pStyle w:val="TableTitle"/>
      </w:pPr>
      <w:r>
        <w:t>Stand-</w:t>
      </w:r>
      <w:del w:id="2" w:author="Audrey Doyle" w:date="2025-09-19T08:52:00Z" w16du:dateUtc="2025-09-19T12:52:00Z">
        <w:r w:rsidDel="00366ECF">
          <w:delText>A</w:delText>
        </w:r>
      </w:del>
      <w:ins w:id="3" w:author="Audrey Doyle" w:date="2025-09-19T08:52:00Z" w16du:dateUtc="2025-09-19T12:52:00Z">
        <w:r w:rsidR="00366ECF">
          <w:t>a</w:t>
        </w:r>
      </w:ins>
      <w:r>
        <w:t>lone Syntax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4129"/>
        <w:gridCol w:w="3881"/>
      </w:tblGrid>
      <w:tr w:rsidR="007F0AA2" w14:paraId="77608F2A" w14:textId="77777777">
        <w:trPr>
          <w:trHeight w:val="60"/>
          <w:tblHeader/>
        </w:trPr>
        <w:tc>
          <w:tcPr>
            <w:tcW w:w="412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27AEF492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38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DE939EF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6031D43C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E613C83" w14:textId="197FC7B8" w:rsidR="007F0AA2" w:rsidRDefault="00000000">
            <w:pPr>
              <w:pStyle w:val="TableBody"/>
            </w:pPr>
            <w:r>
              <w:fldChar w:fldCharType="begin"/>
            </w:r>
            <w:r>
              <w:instrText xml:space="preserve"> XE "single quote (')" </w:instrText>
            </w:r>
            <w:r>
              <w:fldChar w:fldCharType="end"/>
            </w:r>
            <w:r>
              <w:fldChar w:fldCharType="begin"/>
            </w:r>
            <w:r>
              <w:instrText xml:space="preserve"> XE "' (single quote)" </w:instrText>
            </w:r>
            <w:r>
              <w:fldChar w:fldCharType="end"/>
            </w:r>
            <w:r>
              <w:rPr>
                <w:rStyle w:val="Literal"/>
              </w:rPr>
              <w:t>'ident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35B49FB" w14:textId="77777777" w:rsidR="007F0AA2" w:rsidRDefault="00000000">
            <w:pPr>
              <w:pStyle w:val="TableBody"/>
            </w:pPr>
            <w:r>
              <w:t>Named lifetime or loop label</w:t>
            </w:r>
          </w:p>
        </w:tc>
      </w:tr>
      <w:tr w:rsidR="007F0AA2" w14:paraId="6DB37C0C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2A7E885" w14:textId="7C96F0EB" w:rsidR="007F0AA2" w:rsidRDefault="000A50A2">
            <w:pPr>
              <w:pStyle w:val="TableBody"/>
            </w:pPr>
            <w:r w:rsidRPr="009B343C">
              <w:t xml:space="preserve">Digits immediately followed by </w:t>
            </w:r>
            <w:r>
              <w:rPr>
                <w:rStyle w:val="Literal"/>
              </w:rPr>
              <w:t>u8</w:t>
            </w:r>
            <w:r>
              <w:t>,</w:t>
            </w:r>
            <w:r w:rsidRPr="001D204A">
              <w:t xml:space="preserve"> </w:t>
            </w:r>
            <w:r>
              <w:rPr>
                <w:rStyle w:val="Literal"/>
              </w:rPr>
              <w:t>i32</w:t>
            </w:r>
            <w:r>
              <w:t>,</w:t>
            </w:r>
            <w:r w:rsidRPr="001D204A">
              <w:t xml:space="preserve"> </w:t>
            </w:r>
            <w:r>
              <w:rPr>
                <w:rStyle w:val="Literal"/>
              </w:rPr>
              <w:t>f64</w:t>
            </w:r>
            <w:r>
              <w:t xml:space="preserve">, </w:t>
            </w:r>
            <w:r>
              <w:rPr>
                <w:rStyle w:val="Literal"/>
              </w:rPr>
              <w:t>usize</w:t>
            </w:r>
            <w:r>
              <w:t>,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E9037A5" w14:textId="77777777" w:rsidR="007F0AA2" w:rsidRDefault="00000000">
            <w:pPr>
              <w:pStyle w:val="TableBody"/>
            </w:pPr>
            <w:r>
              <w:t>Numeric literal of specific type</w:t>
            </w:r>
          </w:p>
        </w:tc>
      </w:tr>
      <w:tr w:rsidR="007F0AA2" w14:paraId="188CF2D1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9AAC0AA" w14:textId="755A8CF9" w:rsidR="007F0AA2" w:rsidRDefault="00000000">
            <w:pPr>
              <w:pStyle w:val="TableBody"/>
            </w:pPr>
            <w:r>
              <w:rPr>
                <w:rStyle w:val="Literal"/>
              </w:rPr>
              <w:t>"..."</w:t>
            </w:r>
            <w:r w:rsidRPr="009D6509">
              <w:fldChar w:fldCharType="begin"/>
            </w:r>
            <w:r w:rsidRPr="009D6509">
              <w:instrText xml:space="preserve"> XE "double quote (\" </w:instrText>
            </w:r>
            <w:r w:rsidRPr="009D6509">
              <w:fldChar w:fldCharType="end"/>
            </w:r>
            <w:r w:rsidRPr="009D6509">
              <w:fldChar w:fldCharType="begin"/>
            </w:r>
            <w:r w:rsidRPr="009D6509">
              <w:instrText xml:space="preserve"> XE "\" </w:instrText>
            </w:r>
            <w:r w:rsidRPr="009D6509"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6ADE73D" w14:textId="77777777" w:rsidR="007F0AA2" w:rsidRDefault="00000000">
            <w:pPr>
              <w:pStyle w:val="TableBody"/>
            </w:pPr>
            <w:r>
              <w:t>String literal</w:t>
            </w:r>
          </w:p>
        </w:tc>
      </w:tr>
      <w:tr w:rsidR="007F0AA2" w14:paraId="2202D32A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24C05BA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r"..."</w:t>
            </w:r>
            <w:r>
              <w:t xml:space="preserve">, </w:t>
            </w:r>
            <w:r>
              <w:rPr>
                <w:rStyle w:val="Literal"/>
              </w:rPr>
              <w:t>r#"..."#</w:t>
            </w:r>
            <w:r>
              <w:t xml:space="preserve">, </w:t>
            </w:r>
            <w:r>
              <w:rPr>
                <w:rStyle w:val="Literal"/>
              </w:rPr>
              <w:t>r##"..."##</w:t>
            </w:r>
            <w:r>
              <w:t>,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984AD8C" w14:textId="77777777" w:rsidR="007F0AA2" w:rsidRDefault="00000000">
            <w:pPr>
              <w:pStyle w:val="TableBody"/>
            </w:pPr>
            <w:r>
              <w:t>Raw string literal; escape characters not processed</w:t>
            </w:r>
          </w:p>
        </w:tc>
      </w:tr>
      <w:tr w:rsidR="007F0AA2" w14:paraId="17841D7B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16BBD0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b"..."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D3FE6BF" w14:textId="77777777" w:rsidR="007F0AA2" w:rsidRDefault="00000000">
            <w:pPr>
              <w:pStyle w:val="TableBody"/>
            </w:pPr>
            <w:r>
              <w:t>Byte string literal; constructs an array of bytes instead of a string</w:t>
            </w:r>
          </w:p>
        </w:tc>
      </w:tr>
      <w:tr w:rsidR="007F0AA2" w14:paraId="71BDBBF4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26BC755" w14:textId="77777777" w:rsidR="007F0AA2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br"..."</w:t>
            </w:r>
            <w:r>
              <w:t xml:space="preserve">, </w:t>
            </w:r>
            <w:r>
              <w:rPr>
                <w:rStyle w:val="Literal"/>
              </w:rPr>
              <w:t>br#"..."#</w:t>
            </w:r>
            <w:r>
              <w:t xml:space="preserve">, </w:t>
            </w:r>
            <w:r>
              <w:rPr>
                <w:rStyle w:val="Literal"/>
              </w:rPr>
              <w:t>br##"..."##</w:t>
            </w:r>
            <w:r>
              <w:t>, and so on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BCAE4F1" w14:textId="77777777" w:rsidR="007F0AA2" w:rsidRDefault="00000000">
            <w:pPr>
              <w:pStyle w:val="TableBody"/>
            </w:pPr>
            <w:r>
              <w:t>Raw byte string literal; combination of raw and byte string literal</w:t>
            </w:r>
          </w:p>
        </w:tc>
      </w:tr>
      <w:tr w:rsidR="007F0AA2" w14:paraId="01CBCACA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6E067A5" w14:textId="67F8DD0E" w:rsidR="007F0AA2" w:rsidRDefault="00000000">
            <w:pPr>
              <w:pStyle w:val="TableBody"/>
            </w:pPr>
            <w:r>
              <w:rPr>
                <w:rStyle w:val="Literal"/>
              </w:rPr>
              <w:t>'...'</w:t>
            </w:r>
            <w:r w:rsidRPr="009D6509">
              <w:fldChar w:fldCharType="begin"/>
            </w:r>
            <w:r w:rsidRPr="009D6509">
              <w:instrText xml:space="preserve"> XE "single quote (')" </w:instrText>
            </w:r>
            <w:r w:rsidRPr="009D6509">
              <w:fldChar w:fldCharType="end"/>
            </w:r>
            <w:r w:rsidRPr="009D6509">
              <w:fldChar w:fldCharType="begin"/>
            </w:r>
            <w:r w:rsidRPr="009D6509">
              <w:instrText xml:space="preserve"> XE "' (single quote)" </w:instrText>
            </w:r>
            <w:r w:rsidRPr="009D6509"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9F4DCEA" w14:textId="77777777" w:rsidR="007F0AA2" w:rsidRDefault="00000000">
            <w:pPr>
              <w:pStyle w:val="TableBody"/>
            </w:pPr>
            <w:r>
              <w:t>Character literal</w:t>
            </w:r>
          </w:p>
        </w:tc>
      </w:tr>
      <w:tr w:rsidR="007F0AA2" w14:paraId="4CDE9C31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22F4954" w14:textId="6855220D" w:rsidR="007F0AA2" w:rsidRDefault="00000000">
            <w:pPr>
              <w:pStyle w:val="TableBody"/>
            </w:pPr>
            <w:r>
              <w:rPr>
                <w:rStyle w:val="Literal"/>
              </w:rPr>
              <w:t>b'...'</w:t>
            </w:r>
            <w:r w:rsidRPr="009D6509">
              <w:fldChar w:fldCharType="begin"/>
            </w:r>
            <w:r w:rsidRPr="009D6509">
              <w:instrText xml:space="preserve"> XE "byte literal syntax" </w:instrText>
            </w:r>
            <w:r w:rsidRPr="009D6509"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B1CD9DB" w14:textId="77777777" w:rsidR="007F0AA2" w:rsidRDefault="00000000">
            <w:pPr>
              <w:pStyle w:val="TableBody"/>
            </w:pPr>
            <w:r>
              <w:t>ASCII byte literal</w:t>
            </w:r>
          </w:p>
        </w:tc>
      </w:tr>
      <w:tr w:rsidR="007F0AA2" w14:paraId="119DAFF4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31ADCBE" w14:textId="731B35A2" w:rsidR="007F0AA2" w:rsidRDefault="00000000">
            <w:pPr>
              <w:pStyle w:val="TableBody"/>
            </w:pPr>
            <w:r>
              <w:rPr>
                <w:rStyle w:val="Literal"/>
              </w:rPr>
              <w:t xml:space="preserve">|...| </w:t>
            </w:r>
            <w:r w:rsidRPr="009D6509">
              <w:fldChar w:fldCharType="begin"/>
            </w:r>
            <w:r w:rsidRPr="009D6509">
              <w:instrText xml:space="preserve"> XE "vertical pipe (|):in closure definitions" </w:instrText>
            </w:r>
            <w:r w:rsidRPr="009D6509">
              <w:fldChar w:fldCharType="end"/>
            </w:r>
            <w:r w:rsidRPr="009D6509">
              <w:fldChar w:fldCharType="begin"/>
            </w:r>
            <w:r w:rsidRPr="009D6509">
              <w:instrText xml:space="preserve"> XE " XE "| (vertical pipe):in closure definitions" </w:instrText>
            </w:r>
            <w:r w:rsidRPr="009D6509">
              <w:fldChar w:fldCharType="end"/>
            </w:r>
            <w:r>
              <w:rPr>
                <w:rStyle w:val="Literal"/>
              </w:rPr>
              <w:t>expr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8932FCE" w14:textId="77777777" w:rsidR="007F0AA2" w:rsidRDefault="00000000">
            <w:pPr>
              <w:pStyle w:val="TableBody"/>
            </w:pPr>
            <w:r>
              <w:t>Closure</w:t>
            </w:r>
          </w:p>
        </w:tc>
      </w:tr>
      <w:tr w:rsidR="007F0AA2" w14:paraId="2CAC72F5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973ED5E" w14:textId="51BEBCA5" w:rsidR="007F0AA2" w:rsidRDefault="00000000">
            <w:pPr>
              <w:pStyle w:val="TableBody"/>
            </w:pPr>
            <w:r>
              <w:rPr>
                <w:rStyle w:val="Literal"/>
              </w:rPr>
              <w:t>!</w:t>
            </w:r>
            <w:r w:rsidRPr="009D6509">
              <w:fldChar w:fldCharType="begin"/>
            </w:r>
            <w:r w:rsidRPr="009D6509">
              <w:instrText xml:space="preserve"> XE "empty type" </w:instrText>
            </w:r>
            <w:r w:rsidRPr="009D6509">
              <w:fldChar w:fldCharType="end"/>
            </w:r>
            <w:r w:rsidRPr="009D6509">
              <w:fldChar w:fldCharType="begin"/>
            </w:r>
            <w:r w:rsidRPr="009D6509">
              <w:instrText xml:space="preserve"> XE "never type (!)" </w:instrText>
            </w:r>
            <w:r w:rsidRPr="009D6509">
              <w:fldChar w:fldCharType="end"/>
            </w:r>
            <w:r w:rsidRPr="009D6509">
              <w:fldChar w:fldCharType="begin"/>
            </w:r>
            <w:r w:rsidRPr="009D6509">
              <w:instrText xml:space="preserve"> XE "! (never type)" </w:instrText>
            </w:r>
            <w:r w:rsidRPr="009D6509">
              <w:fldChar w:fldCharType="end"/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F66252A" w14:textId="77777777" w:rsidR="007F0AA2" w:rsidRDefault="00000000">
            <w:pPr>
              <w:pStyle w:val="TableBody"/>
            </w:pPr>
            <w:r>
              <w:t>Always-empty bottom type for diverging functions</w:t>
            </w:r>
          </w:p>
        </w:tc>
      </w:tr>
      <w:tr w:rsidR="007F0AA2" w14:paraId="629BC2FD" w14:textId="77777777">
        <w:trPr>
          <w:trHeight w:val="60"/>
        </w:trPr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6EC2EB68" w14:textId="297F8710" w:rsidR="007F0AA2" w:rsidRDefault="00000000">
            <w:pPr>
              <w:pStyle w:val="TableBody"/>
            </w:pPr>
            <w:r>
              <w:fldChar w:fldCharType="begin"/>
            </w:r>
            <w:r>
              <w:instrText xml:space="preserve"> XE "underscore (_)" </w:instrText>
            </w:r>
            <w:r>
              <w:fldChar w:fldCharType="end"/>
            </w:r>
            <w:r>
              <w:fldChar w:fldCharType="begin"/>
            </w:r>
            <w:r>
              <w:instrText xml:space="preserve"> XE "_ (underscore)" </w:instrText>
            </w:r>
            <w:r>
              <w:fldChar w:fldCharType="end"/>
            </w:r>
            <w:r>
              <w:rPr>
                <w:rStyle w:val="Literal"/>
              </w:rPr>
              <w:t>_</w:t>
            </w:r>
          </w:p>
        </w:tc>
        <w:tc>
          <w:tcPr>
            <w:tcW w:w="38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46CDDCC8" w14:textId="77777777" w:rsidR="007F0AA2" w:rsidRDefault="00000000">
            <w:pPr>
              <w:pStyle w:val="TableBody"/>
            </w:pPr>
            <w:r>
              <w:t>“Ignored” pattern binding; also used to make integer literals readable</w:t>
            </w:r>
          </w:p>
        </w:tc>
      </w:tr>
    </w:tbl>
    <w:p w14:paraId="0C94580D" w14:textId="77777777" w:rsidR="007F0AA2" w:rsidRDefault="00000000">
      <w:pPr>
        <w:pStyle w:val="Body"/>
      </w:pPr>
      <w:r>
        <w:t>Table B-3 shows symbols that appear in the context of a path through the module hierarchy to an item.</w:t>
      </w:r>
    </w:p>
    <w:p w14:paraId="3202B308" w14:textId="77777777" w:rsidR="007F0AA2" w:rsidRDefault="00000000">
      <w:pPr>
        <w:pStyle w:val="TableTitle"/>
      </w:pPr>
      <w:r>
        <w:t>Path-Related Syntax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967"/>
        <w:gridCol w:w="5043"/>
      </w:tblGrid>
      <w:tr w:rsidR="007F0AA2" w14:paraId="38BA42F7" w14:textId="77777777">
        <w:trPr>
          <w:trHeight w:val="60"/>
          <w:tblHeader/>
        </w:trPr>
        <w:tc>
          <w:tcPr>
            <w:tcW w:w="296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2C9AF840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50326785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2BA5962B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CA7DBEA" w14:textId="424744E7" w:rsidR="007F0AA2" w:rsidRDefault="00000000">
            <w:pPr>
              <w:pStyle w:val="TableBody"/>
            </w:pPr>
            <w:r>
              <w:rPr>
                <w:rStyle w:val="Literal"/>
              </w:rPr>
              <w:t>ident::</w:t>
            </w:r>
            <w:r w:rsidRPr="00502AA3">
              <w:fldChar w:fldCharType="begin"/>
            </w:r>
            <w:r w:rsidRPr="00502AA3">
              <w:instrText xml:space="preserve"> XE "double colon (:"" </w:instrText>
            </w:r>
            <w:r w:rsidRPr="00502AA3">
              <w:fldChar w:fldCharType="end"/>
            </w:r>
            <w:r w:rsidRPr="00502AA3">
              <w:fldChar w:fldCharType="begin"/>
            </w:r>
            <w:r w:rsidRPr="00502AA3">
              <w:instrText xml:space="preserve"> XE ":"" </w:instrText>
            </w:r>
            <w:r w:rsidRPr="00502AA3"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EAC8636" w14:textId="77777777" w:rsidR="007F0AA2" w:rsidRDefault="00000000">
            <w:pPr>
              <w:pStyle w:val="TableBody"/>
            </w:pPr>
            <w:r>
              <w:t>Namespace path</w:t>
            </w:r>
          </w:p>
        </w:tc>
      </w:tr>
      <w:tr w:rsidR="007F0AA2" w14:paraId="6574E7BE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A7EAD3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8C7D64C" w14:textId="77777777" w:rsidR="007F0AA2" w:rsidRDefault="00000000">
            <w:pPr>
              <w:pStyle w:val="TableBody"/>
            </w:pPr>
            <w:r>
              <w:t>Path relative to the crate root (that is, an explicitly absolute path)</w:t>
            </w:r>
          </w:p>
        </w:tc>
      </w:tr>
      <w:tr w:rsidR="007F0AA2" w14:paraId="764A9784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0EB3E7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self::path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BC817EC" w14:textId="77777777" w:rsidR="007F0AA2" w:rsidRDefault="00000000">
            <w:pPr>
              <w:pStyle w:val="TableBody"/>
            </w:pPr>
            <w:r>
              <w:t>Path relative to the current module (that is, an explicitly relative path)</w:t>
            </w:r>
          </w:p>
        </w:tc>
      </w:tr>
      <w:tr w:rsidR="007F0AA2" w14:paraId="6343E79D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A39A9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super::path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D6F5605" w14:textId="77777777" w:rsidR="007F0AA2" w:rsidRDefault="00000000">
            <w:pPr>
              <w:pStyle w:val="TableBody"/>
            </w:pPr>
            <w:r>
              <w:t>Path relative to the parent of the current module</w:t>
            </w:r>
          </w:p>
        </w:tc>
      </w:tr>
      <w:tr w:rsidR="007F0AA2" w14:paraId="24F26D13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F195E28" w14:textId="22B3695D" w:rsidR="007F0AA2" w:rsidRDefault="00000000">
            <w:pPr>
              <w:pStyle w:val="TableBody"/>
            </w:pPr>
            <w:r>
              <w:rPr>
                <w:rStyle w:val="Literal"/>
              </w:rPr>
              <w:t>type::ident</w:t>
            </w:r>
            <w:r>
              <w:t xml:space="preserve">, </w:t>
            </w:r>
            <w:r>
              <w:rPr>
                <w:rStyle w:val="Literal"/>
              </w:rPr>
              <w:t>&lt;type as trait&gt;::</w:t>
            </w:r>
            <w:r w:rsidRPr="00502AA3">
              <w:fldChar w:fldCharType="begin"/>
            </w:r>
            <w:r w:rsidRPr="00502AA3">
              <w:instrText xml:space="preserve"> XE "angle brackets (&lt;&gt;)" </w:instrText>
            </w:r>
            <w:r w:rsidRPr="00502AA3">
              <w:fldChar w:fldCharType="end"/>
            </w:r>
            <w:r w:rsidRPr="00502AA3">
              <w:fldChar w:fldCharType="begin"/>
            </w:r>
            <w:r w:rsidRPr="00502AA3">
              <w:instrText xml:space="preserve"> XE "&lt;&gt; (angle brackets)" </w:instrText>
            </w:r>
            <w:r w:rsidRPr="00502AA3">
              <w:fldChar w:fldCharType="end"/>
            </w:r>
            <w:r>
              <w:rPr>
                <w:rStyle w:val="Literal"/>
              </w:rPr>
              <w:t>ident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B3E027E" w14:textId="77777777" w:rsidR="007F0AA2" w:rsidRDefault="00000000">
            <w:pPr>
              <w:pStyle w:val="TableBody"/>
            </w:pPr>
            <w:r>
              <w:t>Associated constants, functions, and types</w:t>
            </w:r>
          </w:p>
        </w:tc>
      </w:tr>
      <w:tr w:rsidR="007F0AA2" w14:paraId="4F37788E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34F287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&lt;type&gt;::...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ECFA69C" w14:textId="77777777" w:rsidR="007F0AA2" w:rsidRDefault="00000000">
            <w:pPr>
              <w:pStyle w:val="TableBody"/>
            </w:pPr>
            <w:r>
              <w:t xml:space="preserve">Associated item for a type that cannot be directly named (for example, </w:t>
            </w:r>
            <w:r>
              <w:rPr>
                <w:rStyle w:val="Literal"/>
              </w:rPr>
              <w:t>&lt;&amp;T&gt;::...</w:t>
            </w:r>
            <w:r>
              <w:t xml:space="preserve">, </w:t>
            </w:r>
            <w:r>
              <w:rPr>
                <w:rStyle w:val="Literal"/>
              </w:rPr>
              <w:t>&lt;[T]&gt;::...</w:t>
            </w:r>
            <w:r>
              <w:t>, and so on)</w:t>
            </w:r>
          </w:p>
        </w:tc>
      </w:tr>
      <w:tr w:rsidR="007F0AA2" w14:paraId="6CD47F67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E18ADD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trait::method(...)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3D0D051" w14:textId="77777777" w:rsidR="007F0AA2" w:rsidRDefault="00000000">
            <w:pPr>
              <w:pStyle w:val="TableBody"/>
            </w:pPr>
            <w:r>
              <w:t>Disambiguating a method call by naming the trait that defines it</w:t>
            </w:r>
          </w:p>
        </w:tc>
      </w:tr>
      <w:tr w:rsidR="007F0AA2" w14:paraId="419A084A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F28734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type::method(...)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DDC2591" w14:textId="77777777" w:rsidR="007F0AA2" w:rsidRDefault="00000000">
            <w:pPr>
              <w:pStyle w:val="TableBody"/>
            </w:pPr>
            <w:r>
              <w:t>Disambiguating a method call by naming the type for which it’s defined</w:t>
            </w:r>
          </w:p>
        </w:tc>
      </w:tr>
      <w:tr w:rsidR="007F0AA2" w14:paraId="28520EAF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4D3CC5D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&lt;type as trait&gt;::method(...)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2F7EA378" w14:textId="77777777" w:rsidR="007F0AA2" w:rsidRDefault="00000000">
            <w:pPr>
              <w:pStyle w:val="TableBody"/>
            </w:pPr>
            <w:r>
              <w:t>Disambiguating a method call by naming the trait and type</w:t>
            </w:r>
          </w:p>
        </w:tc>
      </w:tr>
    </w:tbl>
    <w:p w14:paraId="6F0A0C1D" w14:textId="77777777" w:rsidR="007F0AA2" w:rsidRDefault="00000000">
      <w:pPr>
        <w:pStyle w:val="Body"/>
      </w:pPr>
      <w:r>
        <w:t>Table B-4 shows symbols that appear in the context of using generic type parameters.</w:t>
      </w:r>
    </w:p>
    <w:p w14:paraId="6F7FABBE" w14:textId="77777777" w:rsidR="007F0AA2" w:rsidRDefault="00000000">
      <w:pPr>
        <w:pStyle w:val="TableTitle"/>
      </w:pPr>
      <w:r>
        <w:lastRenderedPageBreak/>
        <w:t>Generics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3220"/>
        <w:gridCol w:w="4790"/>
      </w:tblGrid>
      <w:tr w:rsidR="007F0AA2" w14:paraId="7F2A1CB8" w14:textId="77777777">
        <w:trPr>
          <w:trHeight w:val="60"/>
          <w:tblHeader/>
        </w:trPr>
        <w:tc>
          <w:tcPr>
            <w:tcW w:w="322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0FEC97EE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478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028D3B57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7515BEBD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D9CADD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path&lt;...&gt;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EC4F5C7" w14:textId="77777777" w:rsidR="007F0AA2" w:rsidRDefault="00000000">
            <w:pPr>
              <w:pStyle w:val="TableBody"/>
            </w:pPr>
            <w:r>
              <w:t xml:space="preserve">Specifies parameters to a generic type in a type (for example, </w:t>
            </w:r>
            <w:r>
              <w:rPr>
                <w:rStyle w:val="Literal"/>
              </w:rPr>
              <w:t>Vec&lt;u8&gt;</w:t>
            </w:r>
            <w:r>
              <w:t>)</w:t>
            </w:r>
          </w:p>
        </w:tc>
      </w:tr>
      <w:tr w:rsidR="007F0AA2" w14:paraId="60F2ACC9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E4344A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path::&lt;...&gt;</w:t>
            </w:r>
            <w:r>
              <w:t xml:space="preserve">, </w:t>
            </w:r>
            <w:r>
              <w:rPr>
                <w:rStyle w:val="Literal"/>
              </w:rPr>
              <w:t>method::&lt;...&gt;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5ACCAF3" w14:textId="77777777" w:rsidR="007F0AA2" w:rsidRDefault="00000000">
            <w:pPr>
              <w:pStyle w:val="TableBody"/>
            </w:pPr>
            <w:r>
              <w:t xml:space="preserve">Specifies parameters to a generic type, function, or method in an expression; often referred to as </w:t>
            </w:r>
            <w:r w:rsidRPr="00366ECF">
              <w:rPr>
                <w:rStyle w:val="Italic"/>
                <w:rPrChange w:id="4" w:author="Audrey Doyle" w:date="2025-09-19T08:54:00Z" w16du:dateUtc="2025-09-19T12:54:00Z">
                  <w:rPr/>
                </w:rPrChange>
              </w:rPr>
              <w:t>turbofish</w:t>
            </w:r>
            <w:r>
              <w:t xml:space="preserve"> (for example, </w:t>
            </w:r>
            <w:r>
              <w:rPr>
                <w:rStyle w:val="Literal"/>
              </w:rPr>
              <w:t>"42".parse::&lt;i32&gt;()</w:t>
            </w:r>
            <w:r>
              <w:t>)</w:t>
            </w:r>
          </w:p>
        </w:tc>
      </w:tr>
      <w:tr w:rsidR="007F0AA2" w14:paraId="44F3CC3B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8DB730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fn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5D9F0B2" w14:textId="77777777" w:rsidR="007F0AA2" w:rsidRDefault="00000000">
            <w:pPr>
              <w:pStyle w:val="TableBody"/>
            </w:pPr>
            <w:r>
              <w:t>Define generic function</w:t>
            </w:r>
          </w:p>
        </w:tc>
      </w:tr>
      <w:tr w:rsidR="007F0AA2" w14:paraId="3890D8D0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EEDF1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struct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1F1E953" w14:textId="77777777" w:rsidR="007F0AA2" w:rsidRDefault="00000000">
            <w:pPr>
              <w:pStyle w:val="TableBody"/>
            </w:pPr>
            <w:r>
              <w:t>Define generic structure</w:t>
            </w:r>
          </w:p>
        </w:tc>
      </w:tr>
      <w:tr w:rsidR="007F0AA2" w14:paraId="424812D7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7DA7E3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enum ident&lt;...&gt;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4295FAD" w14:textId="77777777" w:rsidR="007F0AA2" w:rsidRDefault="00000000">
            <w:pPr>
              <w:pStyle w:val="TableBody"/>
            </w:pPr>
            <w:r>
              <w:t>Define generic enumeration</w:t>
            </w:r>
          </w:p>
        </w:tc>
      </w:tr>
      <w:tr w:rsidR="007F0AA2" w14:paraId="2902D79D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2079546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impl&lt;...&gt; ...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F69018" w14:textId="77777777" w:rsidR="007F0AA2" w:rsidRDefault="00000000">
            <w:pPr>
              <w:pStyle w:val="TableBody"/>
            </w:pPr>
            <w:r>
              <w:t>Define generic implementation</w:t>
            </w:r>
          </w:p>
        </w:tc>
      </w:tr>
      <w:tr w:rsidR="007F0AA2" w14:paraId="79DBC95E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D167547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for&lt;...&gt; type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19E1D6E" w14:textId="4EF927AA" w:rsidR="007F0AA2" w:rsidRDefault="00000000">
            <w:pPr>
              <w:pStyle w:val="TableBody"/>
            </w:pPr>
            <w:r>
              <w:t>Higher</w:t>
            </w:r>
            <w:ins w:id="5" w:author="Audrey Doyle" w:date="2025-09-19T08:54:00Z" w16du:dateUtc="2025-09-19T12:54:00Z">
              <w:r w:rsidR="00366ECF">
                <w:t xml:space="preserve"> </w:t>
              </w:r>
            </w:ins>
            <w:del w:id="6" w:author="Audrey Doyle" w:date="2025-09-19T08:54:00Z" w16du:dateUtc="2025-09-19T12:54:00Z">
              <w:r w:rsidDel="00366ECF">
                <w:delText>-</w:delText>
              </w:r>
            </w:del>
            <w:r>
              <w:t>ranked lifetime bounds</w:t>
            </w:r>
          </w:p>
        </w:tc>
      </w:tr>
      <w:tr w:rsidR="007F0AA2" w14:paraId="0D3E23B1" w14:textId="77777777">
        <w:trPr>
          <w:trHeight w:val="60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7FC91521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type&lt;ident=type&gt;</w:t>
            </w:r>
          </w:p>
        </w:tc>
        <w:tc>
          <w:tcPr>
            <w:tcW w:w="478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3C8819" w14:textId="77777777" w:rsidR="007F0AA2" w:rsidRDefault="00000000">
            <w:pPr>
              <w:pStyle w:val="TableBody"/>
            </w:pPr>
            <w:r>
              <w:t xml:space="preserve">A generic type where one or more associated types have specific assignments (for example, </w:t>
            </w:r>
            <w:r>
              <w:rPr>
                <w:rStyle w:val="Literal"/>
              </w:rPr>
              <w:t>Iterator&lt;Item=T&gt;</w:t>
            </w:r>
            <w:r>
              <w:t>)</w:t>
            </w:r>
          </w:p>
        </w:tc>
      </w:tr>
    </w:tbl>
    <w:p w14:paraId="23EBF367" w14:textId="77777777" w:rsidR="007F0AA2" w:rsidRDefault="00000000">
      <w:pPr>
        <w:pStyle w:val="Body"/>
      </w:pPr>
      <w:r>
        <w:t>Table B-5 shows symbols that appear in the context of constraining generic type parameters with trait bounds.</w:t>
      </w:r>
    </w:p>
    <w:p w14:paraId="2DE56F71" w14:textId="77777777" w:rsidR="007F0AA2" w:rsidRDefault="00000000">
      <w:pPr>
        <w:pStyle w:val="TableTitle"/>
      </w:pPr>
      <w:r>
        <w:t>Trait Bound Constraints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080"/>
        <w:gridCol w:w="5930"/>
      </w:tblGrid>
      <w:tr w:rsidR="007F0AA2" w14:paraId="6E316413" w14:textId="77777777">
        <w:trPr>
          <w:trHeight w:val="60"/>
          <w:tblHeader/>
        </w:trPr>
        <w:tc>
          <w:tcPr>
            <w:tcW w:w="208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55F0FE4B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59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19585E96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213FDAFD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7D926F5" w14:textId="5FF16184" w:rsidR="007F0AA2" w:rsidRDefault="00000000">
            <w:pPr>
              <w:pStyle w:val="TableBody"/>
            </w:pPr>
            <w:r>
              <w:fldChar w:fldCharType="begin"/>
            </w:r>
            <w:r>
              <w:instrText xml:space="preserve"> XE "colon (:)" </w:instrText>
            </w:r>
            <w:r>
              <w:fldChar w:fldCharType="end"/>
            </w:r>
            <w:r>
              <w:fldChar w:fldCharType="begin"/>
            </w:r>
            <w:r>
              <w:instrText xml:space="preserve"> XE ": (colon)" </w:instrText>
            </w:r>
            <w:r>
              <w:fldChar w:fldCharType="end"/>
            </w:r>
            <w:r>
              <w:rPr>
                <w:rStyle w:val="Literal"/>
              </w:rPr>
              <w:t>T: U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0B88129" w14:textId="77777777" w:rsidR="007F0AA2" w:rsidRDefault="00000000">
            <w:pPr>
              <w:pStyle w:val="TableBody"/>
            </w:pPr>
            <w:r>
              <w:t xml:space="preserve">Generic parameter </w:t>
            </w:r>
            <w:r>
              <w:rPr>
                <w:rStyle w:val="Literal"/>
              </w:rPr>
              <w:t>T</w:t>
            </w:r>
            <w:r>
              <w:t xml:space="preserve"> constrained to types that implement </w:t>
            </w:r>
            <w:r>
              <w:rPr>
                <w:rStyle w:val="Literal"/>
              </w:rPr>
              <w:t>U</w:t>
            </w:r>
          </w:p>
        </w:tc>
      </w:tr>
      <w:tr w:rsidR="007F0AA2" w14:paraId="2B10443F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9C0CE4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T: 'a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B5BC93" w14:textId="77777777" w:rsidR="007F0AA2" w:rsidRDefault="00000000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  <w:r>
              <w:t xml:space="preserve"> (meaning the type cannot transitively contain any references with lifetimes shorter than </w:t>
            </w:r>
            <w:r>
              <w:rPr>
                <w:rStyle w:val="Literal"/>
              </w:rPr>
              <w:t>'a</w:t>
            </w:r>
            <w:r>
              <w:t>)</w:t>
            </w:r>
          </w:p>
        </w:tc>
      </w:tr>
      <w:tr w:rsidR="007F0AA2" w14:paraId="7774BC0F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A16ED7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T: 'static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CA1D4FD" w14:textId="77777777" w:rsidR="007F0AA2" w:rsidRDefault="00000000">
            <w:pPr>
              <w:pStyle w:val="TableBody"/>
            </w:pPr>
            <w:r>
              <w:t xml:space="preserve">Generic type </w:t>
            </w:r>
            <w:r>
              <w:rPr>
                <w:rStyle w:val="Literal"/>
              </w:rPr>
              <w:t>T</w:t>
            </w:r>
            <w:r>
              <w:t xml:space="preserve"> contains no borrowed references other than </w:t>
            </w:r>
            <w:r>
              <w:rPr>
                <w:rStyle w:val="Literal"/>
              </w:rPr>
              <w:t>'static</w:t>
            </w:r>
            <w:r>
              <w:t xml:space="preserve"> ones</w:t>
            </w:r>
          </w:p>
        </w:tc>
      </w:tr>
      <w:tr w:rsidR="007F0AA2" w14:paraId="084242B9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45F769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'b: 'a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D559BAE" w14:textId="77777777" w:rsidR="007F0AA2" w:rsidRDefault="00000000">
            <w:pPr>
              <w:pStyle w:val="TableBody"/>
            </w:pPr>
            <w:r>
              <w:t xml:space="preserve">Generic lifetime </w:t>
            </w:r>
            <w:r>
              <w:rPr>
                <w:rStyle w:val="Literal"/>
              </w:rPr>
              <w:t>'b</w:t>
            </w:r>
            <w:r>
              <w:t xml:space="preserve"> must outlive lifetime </w:t>
            </w:r>
            <w:r>
              <w:rPr>
                <w:rStyle w:val="Literal"/>
              </w:rPr>
              <w:t>'a</w:t>
            </w:r>
          </w:p>
        </w:tc>
      </w:tr>
      <w:tr w:rsidR="007F0AA2" w14:paraId="7EA171E6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10664E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T: ?Sized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D591C5A" w14:textId="77777777" w:rsidR="007F0AA2" w:rsidRDefault="00000000">
            <w:pPr>
              <w:pStyle w:val="TableBody"/>
            </w:pPr>
            <w:r>
              <w:t>Allow generic type parameter to be a dynamically sized type</w:t>
            </w:r>
          </w:p>
        </w:tc>
      </w:tr>
      <w:tr w:rsidR="007F0AA2" w14:paraId="240D4344" w14:textId="77777777">
        <w:trPr>
          <w:trHeight w:val="60"/>
        </w:trPr>
        <w:tc>
          <w:tcPr>
            <w:tcW w:w="20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129B7028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'a + trait</w:t>
            </w:r>
            <w:r>
              <w:t xml:space="preserve">, </w:t>
            </w:r>
            <w:r>
              <w:rPr>
                <w:rStyle w:val="Literal"/>
              </w:rPr>
              <w:t>trait + trait</w:t>
            </w:r>
          </w:p>
        </w:tc>
        <w:tc>
          <w:tcPr>
            <w:tcW w:w="59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702A5BB6" w14:textId="77777777" w:rsidR="007F0AA2" w:rsidRDefault="00000000">
            <w:pPr>
              <w:pStyle w:val="TableBody"/>
            </w:pPr>
            <w:r>
              <w:t>Compound type constraint</w:t>
            </w:r>
          </w:p>
        </w:tc>
      </w:tr>
    </w:tbl>
    <w:p w14:paraId="2BDA3BA1" w14:textId="77777777" w:rsidR="007F0AA2" w:rsidRDefault="00000000">
      <w:pPr>
        <w:pStyle w:val="Body"/>
      </w:pPr>
      <w:r>
        <w:t>Table B-6 shows symbols that appear in the context of calling or defining macros and specifying attributes on an item.</w:t>
      </w:r>
    </w:p>
    <w:p w14:paraId="6E2E649B" w14:textId="77777777" w:rsidR="007F0AA2" w:rsidRDefault="00000000">
      <w:pPr>
        <w:pStyle w:val="TableTitle"/>
      </w:pPr>
      <w:r>
        <w:t>Macros and Attributes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4109"/>
        <w:gridCol w:w="3901"/>
      </w:tblGrid>
      <w:tr w:rsidR="007F0AA2" w14:paraId="2FD60D57" w14:textId="77777777">
        <w:trPr>
          <w:trHeight w:val="60"/>
          <w:tblHeader/>
        </w:trPr>
        <w:tc>
          <w:tcPr>
            <w:tcW w:w="41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04D67557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326034CB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09191F17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1CA81E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#[meta]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0E700DF" w14:textId="77777777" w:rsidR="007F0AA2" w:rsidRDefault="00000000">
            <w:pPr>
              <w:pStyle w:val="TableBody"/>
            </w:pPr>
            <w:r>
              <w:t>Outer attribute</w:t>
            </w:r>
          </w:p>
        </w:tc>
      </w:tr>
      <w:tr w:rsidR="007F0AA2" w14:paraId="3AE5FDAA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3CA720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lastRenderedPageBreak/>
              <w:t>#![meta]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8861525" w14:textId="77777777" w:rsidR="007F0AA2" w:rsidRDefault="00000000">
            <w:pPr>
              <w:pStyle w:val="TableBody"/>
            </w:pPr>
            <w:r>
              <w:t>Inner attribute</w:t>
            </w:r>
          </w:p>
        </w:tc>
      </w:tr>
      <w:tr w:rsidR="007F0AA2" w14:paraId="43A393B0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44138B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$ident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52911FA" w14:textId="77777777" w:rsidR="007F0AA2" w:rsidRDefault="00000000">
            <w:pPr>
              <w:pStyle w:val="TableBody"/>
            </w:pPr>
            <w:r>
              <w:t>Macro substitution</w:t>
            </w:r>
          </w:p>
        </w:tc>
      </w:tr>
      <w:tr w:rsidR="007F0AA2" w14:paraId="18C03D68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565A81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$ident:kind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EF774A" w14:textId="7BC62ED4" w:rsidR="007F0AA2" w:rsidRDefault="00000000">
            <w:pPr>
              <w:pStyle w:val="TableBody"/>
            </w:pPr>
            <w:r>
              <w:t xml:space="preserve">Macro </w:t>
            </w:r>
            <w:r w:rsidR="00236F12">
              <w:t>metavariable</w:t>
            </w:r>
          </w:p>
        </w:tc>
      </w:tr>
      <w:tr w:rsidR="007F0AA2" w14:paraId="33EB8E11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2008B5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$(...)...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9EF1454" w14:textId="77777777" w:rsidR="007F0AA2" w:rsidRDefault="00000000">
            <w:pPr>
              <w:pStyle w:val="TableBody"/>
            </w:pPr>
            <w:r>
              <w:t>Macro repetition</w:t>
            </w:r>
          </w:p>
        </w:tc>
      </w:tr>
      <w:tr w:rsidR="007F0AA2" w14:paraId="545BC1C3" w14:textId="77777777">
        <w:trPr>
          <w:trHeight w:val="60"/>
        </w:trPr>
        <w:tc>
          <w:tcPr>
            <w:tcW w:w="41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6EB5FAD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ident!(...)</w:t>
            </w:r>
            <w:r>
              <w:t xml:space="preserve">, </w:t>
            </w:r>
            <w:r>
              <w:rPr>
                <w:rStyle w:val="Literal"/>
              </w:rPr>
              <w:t>ident!{...}</w:t>
            </w:r>
            <w:r>
              <w:t xml:space="preserve">, </w:t>
            </w:r>
            <w:r>
              <w:rPr>
                <w:rStyle w:val="Literal"/>
              </w:rPr>
              <w:t>ident![...]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5663F931" w14:textId="77777777" w:rsidR="007F0AA2" w:rsidRDefault="00000000">
            <w:pPr>
              <w:pStyle w:val="TableBody"/>
            </w:pPr>
            <w:r>
              <w:t>Macro invocation</w:t>
            </w:r>
          </w:p>
        </w:tc>
      </w:tr>
    </w:tbl>
    <w:p w14:paraId="5F25446F" w14:textId="77777777" w:rsidR="007F0AA2" w:rsidRDefault="00000000">
      <w:pPr>
        <w:pStyle w:val="Body"/>
      </w:pPr>
      <w:r>
        <w:t>Table B-7 shows symbols that create comments.</w:t>
      </w:r>
    </w:p>
    <w:p w14:paraId="33BF3410" w14:textId="77777777" w:rsidR="007F0AA2" w:rsidRDefault="00000000">
      <w:pPr>
        <w:pStyle w:val="TableTitle"/>
      </w:pPr>
      <w:r>
        <w:t>Comments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160"/>
        <w:gridCol w:w="5850"/>
      </w:tblGrid>
      <w:tr w:rsidR="007F0AA2" w14:paraId="0CA846F8" w14:textId="77777777">
        <w:trPr>
          <w:trHeight w:val="60"/>
          <w:tblHeader/>
        </w:trPr>
        <w:tc>
          <w:tcPr>
            <w:tcW w:w="216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493D0634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584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4523E22A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0EA9E462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EB7462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80BFB06" w14:textId="77777777" w:rsidR="007F0AA2" w:rsidRDefault="00000000">
            <w:pPr>
              <w:pStyle w:val="TableBody"/>
            </w:pPr>
            <w:r>
              <w:t>Line comment</w:t>
            </w:r>
          </w:p>
        </w:tc>
      </w:tr>
      <w:tr w:rsidR="007F0AA2" w14:paraId="4B0551E8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AB36D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//!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1642C54" w14:textId="77777777" w:rsidR="007F0AA2" w:rsidRDefault="00000000">
            <w:pPr>
              <w:pStyle w:val="TableBody"/>
            </w:pPr>
            <w:r>
              <w:t>Inner line doc comment</w:t>
            </w:r>
          </w:p>
        </w:tc>
      </w:tr>
      <w:tr w:rsidR="007F0AA2" w14:paraId="10B5D9CE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623FE6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///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DE2CBEB" w14:textId="77777777" w:rsidR="007F0AA2" w:rsidRDefault="00000000">
            <w:pPr>
              <w:pStyle w:val="TableBody"/>
            </w:pPr>
            <w:r>
              <w:t>Outer line doc comment</w:t>
            </w:r>
          </w:p>
        </w:tc>
      </w:tr>
      <w:tr w:rsidR="007F0AA2" w14:paraId="7F0E969B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B7168B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/*...*/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8CBD747" w14:textId="77777777" w:rsidR="007F0AA2" w:rsidRDefault="00000000">
            <w:pPr>
              <w:pStyle w:val="TableBody"/>
            </w:pPr>
            <w:r>
              <w:t>Block comment</w:t>
            </w:r>
          </w:p>
        </w:tc>
      </w:tr>
      <w:tr w:rsidR="007F0AA2" w14:paraId="4531313C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DB4B40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/*!...*/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86AD319" w14:textId="77777777" w:rsidR="007F0AA2" w:rsidRDefault="00000000">
            <w:pPr>
              <w:pStyle w:val="TableBody"/>
            </w:pPr>
            <w:r>
              <w:t>Inner block doc comment</w:t>
            </w:r>
          </w:p>
        </w:tc>
      </w:tr>
      <w:tr w:rsidR="007F0AA2" w14:paraId="632A7377" w14:textId="77777777">
        <w:trPr>
          <w:trHeight w:val="6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0B3AABC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/**...*/</w:t>
            </w:r>
          </w:p>
        </w:tc>
        <w:tc>
          <w:tcPr>
            <w:tcW w:w="58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DBE699" w14:textId="77777777" w:rsidR="007F0AA2" w:rsidRDefault="00000000">
            <w:pPr>
              <w:pStyle w:val="TableBody"/>
            </w:pPr>
            <w:r>
              <w:t>Outer block doc comment</w:t>
            </w:r>
          </w:p>
        </w:tc>
      </w:tr>
    </w:tbl>
    <w:p w14:paraId="6E9C8E0B" w14:textId="7CFF75AB" w:rsidR="007F0AA2" w:rsidRDefault="00000000">
      <w:pPr>
        <w:pStyle w:val="Body"/>
      </w:pPr>
      <w:r>
        <w:t>Table B-8 shows the contexts in which parentheses are used.</w:t>
      </w:r>
    </w:p>
    <w:p w14:paraId="070238D5" w14:textId="6F522EA8" w:rsidR="007F0AA2" w:rsidRDefault="00000000">
      <w:pPr>
        <w:pStyle w:val="TableTitle"/>
      </w:pPr>
      <w:r>
        <w:t>Parentheses</w:t>
      </w:r>
    </w:p>
    <w:tbl>
      <w:tblPr>
        <w:tblW w:w="8010" w:type="dxa"/>
        <w:tblInd w:w="-728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967"/>
        <w:gridCol w:w="5043"/>
      </w:tblGrid>
      <w:tr w:rsidR="007F0AA2" w14:paraId="25DF2779" w14:textId="77777777">
        <w:trPr>
          <w:trHeight w:val="60"/>
          <w:tblHeader/>
        </w:trPr>
        <w:tc>
          <w:tcPr>
            <w:tcW w:w="296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B4AE804" w14:textId="77777777" w:rsidR="007F0AA2" w:rsidRDefault="00000000">
            <w:pPr>
              <w:pStyle w:val="TableHeader"/>
            </w:pPr>
            <w:r>
              <w:t>Symbol</w:t>
            </w:r>
          </w:p>
        </w:tc>
        <w:tc>
          <w:tcPr>
            <w:tcW w:w="5042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03B3DAD7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73CD9259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CFA1DBA" w14:textId="59959803" w:rsidR="007F0AA2" w:rsidRDefault="00000000">
            <w:pPr>
              <w:pStyle w:val="TableBody"/>
            </w:pPr>
            <w:r>
              <w:rPr>
                <w:rStyle w:val="Literal"/>
              </w:rPr>
              <w:t>()</w:t>
            </w:r>
            <w:r w:rsidRPr="00502AA3">
              <w:fldChar w:fldCharType="begin"/>
            </w:r>
            <w:r w:rsidRPr="00502AA3">
              <w:instrText xml:space="preserve"> XE "parentheses (())" </w:instrText>
            </w:r>
            <w:r w:rsidRPr="00502AA3">
              <w:fldChar w:fldCharType="end"/>
            </w:r>
            <w:r w:rsidRPr="00502AA3">
              <w:fldChar w:fldCharType="begin"/>
            </w:r>
            <w:r w:rsidRPr="00502AA3">
              <w:instrText xml:space="preserve"> XE "() (parentheses)" </w:instrText>
            </w:r>
            <w:r w:rsidRPr="00502AA3">
              <w:fldChar w:fldCharType="end"/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253616F" w14:textId="77777777" w:rsidR="007F0AA2" w:rsidRDefault="00000000">
            <w:pPr>
              <w:pStyle w:val="TableBody"/>
            </w:pPr>
            <w:r>
              <w:t>Empty tuple (aka unit), both literal and type</w:t>
            </w:r>
          </w:p>
        </w:tc>
      </w:tr>
      <w:tr w:rsidR="007F0AA2" w14:paraId="3B0E6063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07454E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(expr)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9EAAD7C" w14:textId="77777777" w:rsidR="007F0AA2" w:rsidRDefault="00000000">
            <w:pPr>
              <w:pStyle w:val="TableBody"/>
            </w:pPr>
            <w:r>
              <w:t>Parenthesized expression</w:t>
            </w:r>
          </w:p>
        </w:tc>
      </w:tr>
      <w:tr w:rsidR="007F0AA2" w14:paraId="40316D57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19496D9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(expr,)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C6BD75A" w14:textId="77777777" w:rsidR="007F0AA2" w:rsidRDefault="00000000">
            <w:pPr>
              <w:pStyle w:val="TableBody"/>
            </w:pPr>
            <w:r>
              <w:t>Single-element tuple expression</w:t>
            </w:r>
          </w:p>
        </w:tc>
      </w:tr>
      <w:tr w:rsidR="007F0AA2" w14:paraId="7F10EFEB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33C6DAF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(type,)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0048AC91" w14:textId="77777777" w:rsidR="007F0AA2" w:rsidRDefault="00000000">
            <w:pPr>
              <w:pStyle w:val="TableBody"/>
            </w:pPr>
            <w:r>
              <w:t>Single-element tuple type</w:t>
            </w:r>
          </w:p>
        </w:tc>
      </w:tr>
      <w:tr w:rsidR="007F0AA2" w14:paraId="5AAE6D46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47D101E2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(expr,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8421863" w14:textId="77777777" w:rsidR="007F0AA2" w:rsidRDefault="00000000">
            <w:pPr>
              <w:pStyle w:val="TableBody"/>
            </w:pPr>
            <w:r>
              <w:t>Tuple expression</w:t>
            </w:r>
          </w:p>
        </w:tc>
      </w:tr>
      <w:tr w:rsidR="007F0AA2" w14:paraId="043B116E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70A2F21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(type,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62D55A3" w14:textId="77777777" w:rsidR="007F0AA2" w:rsidRDefault="00000000">
            <w:pPr>
              <w:pStyle w:val="TableBody"/>
            </w:pPr>
            <w:r>
              <w:t>Tuple type</w:t>
            </w:r>
          </w:p>
        </w:tc>
      </w:tr>
      <w:tr w:rsidR="007F0AA2" w14:paraId="6A2356A3" w14:textId="77777777">
        <w:trPr>
          <w:trHeight w:val="60"/>
        </w:trPr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91859D0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expr(expr, ...)</w:t>
            </w:r>
          </w:p>
        </w:tc>
        <w:tc>
          <w:tcPr>
            <w:tcW w:w="5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63A6AE2" w14:textId="77777777" w:rsidR="007F0AA2" w:rsidRDefault="00000000">
            <w:pPr>
              <w:pStyle w:val="TableBody"/>
            </w:pPr>
            <w:r>
              <w:t xml:space="preserve">Function call expression; also used to initialize tuple </w:t>
            </w:r>
            <w:r>
              <w:rPr>
                <w:rStyle w:val="Literal"/>
              </w:rPr>
              <w:t>struct</w:t>
            </w:r>
            <w:r>
              <w:t xml:space="preserve">s and tuple </w:t>
            </w:r>
            <w:r>
              <w:rPr>
                <w:rStyle w:val="Literal"/>
              </w:rPr>
              <w:t>enum</w:t>
            </w:r>
            <w:r>
              <w:t xml:space="preserve"> variants</w:t>
            </w:r>
          </w:p>
        </w:tc>
      </w:tr>
    </w:tbl>
    <w:p w14:paraId="2CA8C9C7" w14:textId="77777777" w:rsidR="007F0AA2" w:rsidRDefault="00000000">
      <w:pPr>
        <w:pStyle w:val="Body"/>
      </w:pPr>
      <w:r>
        <w:t>Table B-9 shows the contexts in which curly brackets are used.</w:t>
      </w:r>
    </w:p>
    <w:p w14:paraId="6251AE48" w14:textId="77777777" w:rsidR="007F0AA2" w:rsidRDefault="00000000">
      <w:pPr>
        <w:pStyle w:val="TableTitle"/>
      </w:pPr>
      <w:r>
        <w:lastRenderedPageBreak/>
        <w:t>Curly Brackets</w:t>
      </w:r>
    </w:p>
    <w:tbl>
      <w:tblPr>
        <w:tblW w:w="8010" w:type="dxa"/>
        <w:tblInd w:w="-637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970"/>
        <w:gridCol w:w="5040"/>
      </w:tblGrid>
      <w:tr w:rsidR="007F0AA2" w14:paraId="2DDA59A3" w14:textId="77777777">
        <w:trPr>
          <w:trHeight w:val="60"/>
          <w:tblHeader/>
        </w:trPr>
        <w:tc>
          <w:tcPr>
            <w:tcW w:w="297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297FBEF" w14:textId="77777777" w:rsidR="007F0AA2" w:rsidRDefault="00000000">
            <w:pPr>
              <w:pStyle w:val="TableHeader"/>
            </w:pPr>
            <w:r>
              <w:t>Context</w:t>
            </w:r>
          </w:p>
        </w:tc>
        <w:tc>
          <w:tcPr>
            <w:tcW w:w="503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4BA902B9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029ABEE7" w14:textId="77777777">
        <w:trPr>
          <w:trHeight w:val="6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2CAD814E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{...}</w:t>
            </w:r>
          </w:p>
        </w:tc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74664EE" w14:textId="77777777" w:rsidR="007F0AA2" w:rsidRDefault="00000000">
            <w:pPr>
              <w:pStyle w:val="TableBody"/>
            </w:pPr>
            <w:r>
              <w:t>Block expression</w:t>
            </w:r>
          </w:p>
        </w:tc>
      </w:tr>
      <w:tr w:rsidR="007F0AA2" w14:paraId="61987F5D" w14:textId="77777777">
        <w:trPr>
          <w:trHeight w:val="6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059A5F7D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Type {...}</w:t>
            </w:r>
          </w:p>
        </w:tc>
        <w:tc>
          <w:tcPr>
            <w:tcW w:w="503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0E4E0167" w14:textId="77777777" w:rsidR="007F0AA2" w:rsidRDefault="00000000">
            <w:pPr>
              <w:pStyle w:val="TableBody"/>
            </w:pPr>
            <w:r>
              <w:t>Struct literal</w:t>
            </w:r>
          </w:p>
        </w:tc>
      </w:tr>
    </w:tbl>
    <w:p w14:paraId="325AF8C8" w14:textId="77777777" w:rsidR="007F0AA2" w:rsidRDefault="00000000">
      <w:pPr>
        <w:pStyle w:val="Body"/>
      </w:pPr>
      <w:r>
        <w:t>Table B-10 shows the contexts in which square brackets are used.</w:t>
      </w:r>
    </w:p>
    <w:p w14:paraId="6706EACB" w14:textId="3439E573" w:rsidR="007F0AA2" w:rsidRDefault="00000000">
      <w:pPr>
        <w:pStyle w:val="TableTitle"/>
      </w:pPr>
      <w:r>
        <w:t>Square Brackets</w:t>
      </w:r>
      <w:r>
        <w:fldChar w:fldCharType="begin"/>
      </w:r>
      <w:r>
        <w:instrText xml:space="preserve"> XE "{} (curly brackets)" </w:instrText>
      </w:r>
      <w:r>
        <w:fldChar w:fldCharType="end"/>
      </w:r>
      <w:r>
        <w:fldChar w:fldCharType="begin"/>
      </w:r>
      <w:r>
        <w:instrText xml:space="preserve"> XE "curly brackets ({})" </w:instrText>
      </w:r>
      <w:r>
        <w:fldChar w:fldCharType="end"/>
      </w:r>
    </w:p>
    <w:tbl>
      <w:tblPr>
        <w:tblW w:w="8010" w:type="dxa"/>
        <w:tblInd w:w="-637" w:type="dxa"/>
        <w:tblLayout w:type="fixed"/>
        <w:tblCellMar>
          <w:top w:w="80" w:type="dxa"/>
          <w:left w:w="80" w:type="dxa"/>
          <w:bottom w:w="100" w:type="dxa"/>
          <w:right w:w="80" w:type="dxa"/>
        </w:tblCellMar>
        <w:tblLook w:val="0000" w:firstRow="0" w:lastRow="0" w:firstColumn="0" w:lastColumn="0" w:noHBand="0" w:noVBand="0"/>
      </w:tblPr>
      <w:tblGrid>
        <w:gridCol w:w="2601"/>
        <w:gridCol w:w="5409"/>
      </w:tblGrid>
      <w:tr w:rsidR="007F0AA2" w14:paraId="086148E5" w14:textId="77777777">
        <w:trPr>
          <w:trHeight w:val="60"/>
          <w:tblHeader/>
        </w:trPr>
        <w:tc>
          <w:tcPr>
            <w:tcW w:w="260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0F6A5B4B" w14:textId="77777777" w:rsidR="007F0AA2" w:rsidRDefault="00000000">
            <w:pPr>
              <w:pStyle w:val="TableHeader"/>
            </w:pPr>
            <w:r>
              <w:t>Context</w:t>
            </w:r>
          </w:p>
        </w:tc>
        <w:tc>
          <w:tcPr>
            <w:tcW w:w="5408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vAlign w:val="bottom"/>
          </w:tcPr>
          <w:p w14:paraId="7E3D1526" w14:textId="77777777" w:rsidR="007F0AA2" w:rsidRDefault="00000000">
            <w:pPr>
              <w:pStyle w:val="TableHeader"/>
            </w:pPr>
            <w:r>
              <w:t>Explanation</w:t>
            </w:r>
          </w:p>
        </w:tc>
      </w:tr>
      <w:tr w:rsidR="007F0AA2" w14:paraId="4E551F44" w14:textId="77777777">
        <w:trPr>
          <w:trHeight w:val="60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73636DC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[...]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5E35C35" w14:textId="77777777" w:rsidR="007F0AA2" w:rsidRDefault="00000000">
            <w:pPr>
              <w:pStyle w:val="TableBody"/>
            </w:pPr>
            <w:r>
              <w:t>Array literal</w:t>
            </w:r>
          </w:p>
        </w:tc>
      </w:tr>
      <w:tr w:rsidR="007F0AA2" w14:paraId="60DE6E96" w14:textId="77777777">
        <w:trPr>
          <w:trHeight w:val="60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29D4E8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[expr; len]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7D9FD7C" w14:textId="77777777" w:rsidR="007F0AA2" w:rsidRDefault="00000000">
            <w:pPr>
              <w:pStyle w:val="TableBody"/>
            </w:pPr>
            <w:r>
              <w:t xml:space="preserve">Array literal containing </w:t>
            </w:r>
            <w:r>
              <w:rPr>
                <w:rStyle w:val="Literal"/>
              </w:rPr>
              <w:t>len</w:t>
            </w:r>
            <w:r>
              <w:t xml:space="preserve"> copies of </w:t>
            </w:r>
            <w:r>
              <w:rPr>
                <w:rStyle w:val="Literal"/>
              </w:rPr>
              <w:t>expr</w:t>
            </w:r>
          </w:p>
        </w:tc>
      </w:tr>
      <w:tr w:rsidR="007F0AA2" w14:paraId="6A9A3878" w14:textId="77777777">
        <w:trPr>
          <w:trHeight w:val="60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504569F3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[type; len]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11FE79FA" w14:textId="77777777" w:rsidR="007F0AA2" w:rsidRDefault="00000000">
            <w:pPr>
              <w:pStyle w:val="TableBody"/>
            </w:pPr>
            <w:r>
              <w:t xml:space="preserve">Array type containing </w:t>
            </w:r>
            <w:r>
              <w:rPr>
                <w:rStyle w:val="Literal"/>
              </w:rPr>
              <w:t>len</w:t>
            </w:r>
            <w:r>
              <w:t xml:space="preserve"> instances of </w:t>
            </w:r>
            <w:r>
              <w:rPr>
                <w:rStyle w:val="Literal"/>
              </w:rPr>
              <w:t>type</w:t>
            </w:r>
          </w:p>
        </w:tc>
      </w:tr>
      <w:tr w:rsidR="007F0AA2" w14:paraId="03707C38" w14:textId="77777777">
        <w:trPr>
          <w:trHeight w:val="60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39754CD4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expr[expr]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bottom w:w="80" w:type="dxa"/>
            </w:tcMar>
          </w:tcPr>
          <w:p w14:paraId="641136CF" w14:textId="77777777" w:rsidR="007F0AA2" w:rsidRDefault="00000000">
            <w:pPr>
              <w:pStyle w:val="TableBody"/>
            </w:pPr>
            <w:r>
              <w:t>Collection indexing; overloadable (</w:t>
            </w:r>
            <w:r>
              <w:rPr>
                <w:rStyle w:val="Literal"/>
              </w:rPr>
              <w:t>Index</w:t>
            </w:r>
            <w:r>
              <w:t xml:space="preserve">, </w:t>
            </w:r>
            <w:r>
              <w:rPr>
                <w:rStyle w:val="Literal"/>
              </w:rPr>
              <w:t>IndexMut</w:t>
            </w:r>
            <w:r>
              <w:t>)</w:t>
            </w:r>
          </w:p>
        </w:tc>
      </w:tr>
      <w:tr w:rsidR="007F0AA2" w14:paraId="2C060A91" w14:textId="77777777">
        <w:trPr>
          <w:trHeight w:val="60"/>
        </w:trPr>
        <w:tc>
          <w:tcPr>
            <w:tcW w:w="26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0D5A1BBB" w14:textId="77777777" w:rsidR="007F0AA2" w:rsidRDefault="00000000">
            <w:pPr>
              <w:pStyle w:val="TableBody"/>
            </w:pPr>
            <w:r>
              <w:rPr>
                <w:rStyle w:val="Literal"/>
              </w:rPr>
              <w:t>expr[..]</w:t>
            </w:r>
            <w:r>
              <w:t xml:space="preserve">, </w:t>
            </w:r>
            <w:r>
              <w:rPr>
                <w:rStyle w:val="Literal"/>
              </w:rPr>
              <w:t>expr[a..]</w:t>
            </w:r>
            <w:r>
              <w:t xml:space="preserve">, </w:t>
            </w:r>
            <w:r>
              <w:rPr>
                <w:rStyle w:val="Literal"/>
              </w:rPr>
              <w:t>expr[..b]</w:t>
            </w:r>
            <w:r>
              <w:t xml:space="preserve">, </w:t>
            </w:r>
            <w:r>
              <w:rPr>
                <w:rStyle w:val="Literal"/>
              </w:rPr>
              <w:t>expr[a..b]</w:t>
            </w:r>
          </w:p>
        </w:tc>
        <w:tc>
          <w:tcPr>
            <w:tcW w:w="54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bottom w:w="80" w:type="dxa"/>
            </w:tcMar>
          </w:tcPr>
          <w:p w14:paraId="54E68EED" w14:textId="77777777" w:rsidR="007F0AA2" w:rsidRDefault="00000000">
            <w:pPr>
              <w:pStyle w:val="TableBody"/>
            </w:pPr>
            <w:r>
              <w:t xml:space="preserve">Collection indexing pretending to be collection slicing, using </w:t>
            </w:r>
            <w:r>
              <w:rPr>
                <w:rStyle w:val="Literal"/>
              </w:rPr>
              <w:t>Range</w:t>
            </w:r>
            <w:r>
              <w:t xml:space="preserve">, </w:t>
            </w:r>
            <w:r>
              <w:rPr>
                <w:rStyle w:val="Literal"/>
              </w:rPr>
              <w:t>RangeFrom</w:t>
            </w:r>
            <w:r>
              <w:t xml:space="preserve">, </w:t>
            </w:r>
            <w:r>
              <w:rPr>
                <w:rStyle w:val="Literal"/>
              </w:rPr>
              <w:t>RangeTo</w:t>
            </w:r>
            <w:r>
              <w:t xml:space="preserve">, or </w:t>
            </w:r>
            <w:r>
              <w:rPr>
                <w:rStyle w:val="Literal"/>
              </w:rPr>
              <w:t>RangeFull</w:t>
            </w:r>
            <w:r>
              <w:t xml:space="preserve"> as the “index”</w:t>
            </w:r>
          </w:p>
        </w:tc>
      </w:tr>
    </w:tbl>
    <w:p w14:paraId="7ED028CD" w14:textId="77777777" w:rsidR="007F0AA2" w:rsidRDefault="007F0AA2">
      <w:pPr>
        <w:pStyle w:val="Body"/>
      </w:pPr>
    </w:p>
    <w:sectPr w:rsidR="007F0AA2">
      <w:pgSz w:w="10080" w:h="13320"/>
      <w:pgMar w:top="720" w:right="1440" w:bottom="1440" w:left="1620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drey Doyle" w:date="2025-09-19T08:56:00Z" w:initials="AD">
    <w:p w14:paraId="13C7B8D9" w14:textId="4D958020" w:rsidR="00366ECF" w:rsidRDefault="00366ECF">
      <w:pPr>
        <w:pStyle w:val="CommentText"/>
      </w:pPr>
      <w:r>
        <w:rPr>
          <w:rStyle w:val="CommentReference"/>
        </w:rPr>
        <w:annotationRef/>
      </w:r>
      <w:r>
        <w:t>COMP: The table numbers in the table titles should all begin with “B”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C7B8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3F54E6E" w16cex:dateUtc="2025-09-19T12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C7B8D9" w16cid:durableId="33F54E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heSansMonoCondensed-Plai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ITC New Baskerville Std">
    <w:altName w:val="Cambria"/>
    <w:panose1 w:val="00000000000000000000"/>
    <w:charset w:val="00"/>
    <w:family w:val="roman"/>
    <w:notTrueType/>
    <w:pitch w:val="variable"/>
    <w:sig w:usb0="800000AF" w:usb1="5000204A" w:usb2="00000000" w:usb3="00000000" w:csb0="00000001" w:csb1="00000000"/>
  </w:font>
  <w:font w:name="Futura Std Medium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NewBaskervilleEF-Bold">
    <w:altName w:val="Calibri"/>
    <w:charset w:val="00"/>
    <w:family w:val="auto"/>
    <w:pitch w:val="variable"/>
    <w:sig w:usb0="8000002F" w:usb1="4000204A" w:usb2="00000000" w:usb3="00000000" w:csb0="00000001" w:csb1="00000000"/>
  </w:font>
  <w:font w:name="TheSansMonoCondensed-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0000000000000000000"/>
    <w:charset w:val="02"/>
    <w:family w:val="auto"/>
    <w:notTrueType/>
    <w:pitch w:val="default"/>
  </w:font>
  <w:font w:name="NewBaskervilleStd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charset w:val="86"/>
    <w:family w:val="swiss"/>
    <w:pitch w:val="variable"/>
    <w:sig w:usb0="A00002FF" w:usb1="7ACFFDFB" w:usb2="00000017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PTCond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mbria"/>
    <w:charset w:val="00"/>
    <w:family w:val="roman"/>
    <w:pitch w:val="variable"/>
    <w:sig w:usb0="800000AF" w:usb1="5000204A" w:usb2="00000000" w:usb3="00000000" w:csb0="00000001" w:csb1="00000000"/>
  </w:font>
  <w:font w:name="FuturaPT-Bold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-Book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NewBaskerville">
    <w:altName w:val="Calibri"/>
    <w:charset w:val="01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Std Condensed">
    <w:altName w:val="Century Gothic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418C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830FF6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1740E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13AA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0FC8B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DF28D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C4A8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B92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8C089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28862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B3009A"/>
    <w:multiLevelType w:val="multilevel"/>
    <w:tmpl w:val="73340880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2" w15:restartNumberingAfterBreak="0">
    <w:nsid w:val="02FE7911"/>
    <w:multiLevelType w:val="hybridMultilevel"/>
    <w:tmpl w:val="E7F05F28"/>
    <w:lvl w:ilvl="0" w:tplc="E71C99D4">
      <w:start w:val="1"/>
      <w:numFmt w:val="decimal"/>
      <w:lvlText w:val="%1"/>
      <w:lvlJc w:val="left"/>
      <w:pPr>
        <w:ind w:left="720" w:hanging="360"/>
      </w:pPr>
      <w:rPr>
        <w:rFonts w:hint="default"/>
        <w:color w:val="3366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4B82ED0"/>
    <w:multiLevelType w:val="multilevel"/>
    <w:tmpl w:val="706E9F88"/>
    <w:numStyleLink w:val="ChapterNumbering"/>
  </w:abstractNum>
  <w:abstractNum w:abstractNumId="14" w15:restartNumberingAfterBreak="0">
    <w:nsid w:val="067D1521"/>
    <w:multiLevelType w:val="multilevel"/>
    <w:tmpl w:val="6DF83D58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DBE7300"/>
    <w:multiLevelType w:val="hybridMultilevel"/>
    <w:tmpl w:val="3D682A3C"/>
    <w:lvl w:ilvl="0" w:tplc="A9D2681C">
      <w:start w:val="1"/>
      <w:numFmt w:val="upperLetter"/>
      <w:pStyle w:val="List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11E653F6"/>
    <w:multiLevelType w:val="multilevel"/>
    <w:tmpl w:val="8CC28082"/>
    <w:lvl w:ilvl="0">
      <w:start w:val="1"/>
      <w:numFmt w:val="upperLetter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17" w15:restartNumberingAfterBreak="0">
    <w:nsid w:val="12951452"/>
    <w:multiLevelType w:val="multilevel"/>
    <w:tmpl w:val="63227F5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39D1E0A"/>
    <w:multiLevelType w:val="hybridMultilevel"/>
    <w:tmpl w:val="03E6C73A"/>
    <w:lvl w:ilvl="0" w:tplc="83B06A88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13EE51F7"/>
    <w:multiLevelType w:val="multilevel"/>
    <w:tmpl w:val="6FB4B7DA"/>
    <w:styleLink w:val="CurrentList4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160A2733"/>
    <w:multiLevelType w:val="multilevel"/>
    <w:tmpl w:val="13B43456"/>
    <w:styleLink w:val="CurrentList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1043A8"/>
    <w:multiLevelType w:val="multilevel"/>
    <w:tmpl w:val="63E6DBF8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09F2793"/>
    <w:multiLevelType w:val="multilevel"/>
    <w:tmpl w:val="E3A271F4"/>
    <w:lvl w:ilvl="0">
      <w:start w:val="1"/>
      <w:numFmt w:val="upperRoman"/>
      <w:lvlText w:val="%1."/>
      <w:lvlJc w:val="left"/>
      <w:pPr>
        <w:tabs>
          <w:tab w:val="num" w:pos="0"/>
        </w:tabs>
        <w:ind w:left="144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216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360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432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504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76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648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7200" w:firstLine="0"/>
      </w:pPr>
    </w:lvl>
  </w:abstractNum>
  <w:abstractNum w:abstractNumId="24" w15:restartNumberingAfterBreak="0">
    <w:nsid w:val="213D57DE"/>
    <w:multiLevelType w:val="multilevel"/>
    <w:tmpl w:val="308CEC8C"/>
    <w:lvl w:ilvl="0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2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64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229322A2"/>
    <w:multiLevelType w:val="multilevel"/>
    <w:tmpl w:val="4AB0B80C"/>
    <w:styleLink w:val="CurrentList9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3E07614"/>
    <w:multiLevelType w:val="multilevel"/>
    <w:tmpl w:val="57CC8300"/>
    <w:lvl w:ilvl="0">
      <w:start w:val="1"/>
      <w:numFmt w:val="lowerLetter"/>
      <w:lvlText w:val="%1."/>
      <w:lvlJc w:val="left"/>
      <w:pPr>
        <w:tabs>
          <w:tab w:val="num" w:pos="0"/>
        </w:tabs>
        <w:ind w:left="25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0" w:hanging="180"/>
      </w:pPr>
    </w:lvl>
  </w:abstractNum>
  <w:abstractNum w:abstractNumId="27" w15:restartNumberingAfterBreak="0">
    <w:nsid w:val="24881BA5"/>
    <w:multiLevelType w:val="hybridMultilevel"/>
    <w:tmpl w:val="5C8E251A"/>
    <w:lvl w:ilvl="0" w:tplc="FE00C8B4">
      <w:start w:val="1"/>
      <w:numFmt w:val="lowerLetter"/>
      <w:pStyle w:val="ListLetterSub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25F72A2B"/>
    <w:multiLevelType w:val="multilevel"/>
    <w:tmpl w:val="73064086"/>
    <w:styleLink w:val="CurrentList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292768"/>
    <w:multiLevelType w:val="multilevel"/>
    <w:tmpl w:val="706E9F88"/>
    <w:numStyleLink w:val="ChapterNumbering"/>
  </w:abstractNum>
  <w:abstractNum w:abstractNumId="30" w15:restartNumberingAfterBreak="0">
    <w:nsid w:val="267E6518"/>
    <w:multiLevelType w:val="hybridMultilevel"/>
    <w:tmpl w:val="13B43456"/>
    <w:lvl w:ilvl="0" w:tplc="22E40EA2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2943DB"/>
    <w:multiLevelType w:val="multilevel"/>
    <w:tmpl w:val="E104F93E"/>
    <w:lvl w:ilvl="0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33" w15:restartNumberingAfterBreak="0">
    <w:nsid w:val="2B9C43D2"/>
    <w:multiLevelType w:val="multilevel"/>
    <w:tmpl w:val="730640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17011F"/>
    <w:multiLevelType w:val="multilevel"/>
    <w:tmpl w:val="7D603D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5" w15:restartNumberingAfterBreak="0">
    <w:nsid w:val="378A70D9"/>
    <w:multiLevelType w:val="multilevel"/>
    <w:tmpl w:val="6FB4B7DA"/>
    <w:styleLink w:val="CurrentList5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38FC65C2"/>
    <w:multiLevelType w:val="hybridMultilevel"/>
    <w:tmpl w:val="25B63F14"/>
    <w:lvl w:ilvl="0" w:tplc="4F9ECC12">
      <w:start w:val="1"/>
      <w:numFmt w:val="bullet"/>
      <w:pStyle w:val="ListBulletSu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39A65821"/>
    <w:multiLevelType w:val="multilevel"/>
    <w:tmpl w:val="4E34A366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38" w15:restartNumberingAfterBreak="0">
    <w:nsid w:val="3D703F6C"/>
    <w:multiLevelType w:val="multilevel"/>
    <w:tmpl w:val="AE94E180"/>
    <w:lvl w:ilvl="0">
      <w:start w:val="2"/>
      <w:numFmt w:val="upperLetter"/>
      <w:suff w:val="nothing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Figure %1-%5"/>
      <w:lvlJc w:val="left"/>
      <w:pPr>
        <w:tabs>
          <w:tab w:val="num" w:pos="1440"/>
        </w:tabs>
        <w:ind w:left="1440" w:hanging="1440"/>
      </w:pPr>
    </w:lvl>
    <w:lvl w:ilvl="5">
      <w:start w:val="1"/>
      <w:numFmt w:val="decimal"/>
      <w:lvlText w:val="Table %1-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Listing %1-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9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439E55FD"/>
    <w:multiLevelType w:val="multilevel"/>
    <w:tmpl w:val="58A4F510"/>
    <w:styleLink w:val="CurrentList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66554DA"/>
    <w:multiLevelType w:val="multilevel"/>
    <w:tmpl w:val="0E2C1DB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3" w15:restartNumberingAfterBreak="0">
    <w:nsid w:val="47D16E9C"/>
    <w:multiLevelType w:val="multilevel"/>
    <w:tmpl w:val="6AD6108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4" w15:restartNumberingAfterBreak="0">
    <w:nsid w:val="4DD9510B"/>
    <w:multiLevelType w:val="multilevel"/>
    <w:tmpl w:val="95D69CF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5" w15:restartNumberingAfterBreak="0">
    <w:nsid w:val="4EBF3E52"/>
    <w:multiLevelType w:val="hybridMultilevel"/>
    <w:tmpl w:val="023AE9A4"/>
    <w:lvl w:ilvl="0" w:tplc="FB9E8D22">
      <w:start w:val="1"/>
      <w:numFmt w:val="bullet"/>
      <w:pStyle w:val="BoxListBulletSu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4F5816BF"/>
    <w:multiLevelType w:val="multilevel"/>
    <w:tmpl w:val="AAE809A4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7" w15:restartNumberingAfterBreak="0">
    <w:nsid w:val="4FF829CF"/>
    <w:multiLevelType w:val="multilevel"/>
    <w:tmpl w:val="706E9F88"/>
    <w:numStyleLink w:val="ChapterNumbering"/>
  </w:abstractNum>
  <w:abstractNum w:abstractNumId="48" w15:restartNumberingAfterBreak="0">
    <w:nsid w:val="556E2F1D"/>
    <w:multiLevelType w:val="hybridMultilevel"/>
    <w:tmpl w:val="2E4EB778"/>
    <w:lvl w:ilvl="0" w:tplc="5DA27E48">
      <w:start w:val="1"/>
      <w:numFmt w:val="decimal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9" w15:restartNumberingAfterBreak="0">
    <w:nsid w:val="56DA21C4"/>
    <w:multiLevelType w:val="multilevel"/>
    <w:tmpl w:val="6FB4B7DA"/>
    <w:styleLink w:val="CurrentList3"/>
    <w:lvl w:ilvl="0">
      <w:start w:val="1"/>
      <w:numFmt w:val="lowerLetter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5BA46494"/>
    <w:multiLevelType w:val="hybridMultilevel"/>
    <w:tmpl w:val="63E6DBF8"/>
    <w:lvl w:ilvl="0" w:tplc="6A4E925E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63972C3"/>
    <w:multiLevelType w:val="hybridMultilevel"/>
    <w:tmpl w:val="FE2C7226"/>
    <w:lvl w:ilvl="0" w:tplc="DF5A1F4A">
      <w:start w:val="1"/>
      <w:numFmt w:val="lowerLetter"/>
      <w:pStyle w:val="BoxListLetterSub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7F44A6"/>
    <w:multiLevelType w:val="hybridMultilevel"/>
    <w:tmpl w:val="CA7A4176"/>
    <w:lvl w:ilvl="0" w:tplc="10CA84BC">
      <w:start w:val="1"/>
      <w:numFmt w:val="decimal"/>
      <w:pStyle w:val="BoxListNumberSub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0C46024"/>
    <w:multiLevelType w:val="multilevel"/>
    <w:tmpl w:val="377A926A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5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474E0"/>
    <w:multiLevelType w:val="hybridMultilevel"/>
    <w:tmpl w:val="F17A6FBC"/>
    <w:lvl w:ilvl="0" w:tplc="8664166A">
      <w:start w:val="1"/>
      <w:numFmt w:val="upperLetter"/>
      <w:pStyle w:val="BoxList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295794"/>
    <w:multiLevelType w:val="multilevel"/>
    <w:tmpl w:val="706E9F88"/>
    <w:numStyleLink w:val="ChapterNumbering"/>
  </w:abstractNum>
  <w:num w:numId="1" w16cid:durableId="338235095">
    <w:abstractNumId w:val="23"/>
  </w:num>
  <w:num w:numId="2" w16cid:durableId="2103642400">
    <w:abstractNumId w:val="11"/>
  </w:num>
  <w:num w:numId="3" w16cid:durableId="1243371495">
    <w:abstractNumId w:val="37"/>
  </w:num>
  <w:num w:numId="4" w16cid:durableId="531843332">
    <w:abstractNumId w:val="31"/>
  </w:num>
  <w:num w:numId="5" w16cid:durableId="886382624">
    <w:abstractNumId w:val="17"/>
  </w:num>
  <w:num w:numId="6" w16cid:durableId="934824422">
    <w:abstractNumId w:val="34"/>
  </w:num>
  <w:num w:numId="7" w16cid:durableId="1080057224">
    <w:abstractNumId w:val="53"/>
  </w:num>
  <w:num w:numId="8" w16cid:durableId="16935013">
    <w:abstractNumId w:val="43"/>
  </w:num>
  <w:num w:numId="9" w16cid:durableId="944730459">
    <w:abstractNumId w:val="46"/>
  </w:num>
  <w:num w:numId="10" w16cid:durableId="1226064732">
    <w:abstractNumId w:val="16"/>
  </w:num>
  <w:num w:numId="11" w16cid:durableId="1916012903">
    <w:abstractNumId w:val="26"/>
  </w:num>
  <w:num w:numId="12" w16cid:durableId="21246206">
    <w:abstractNumId w:val="44"/>
  </w:num>
  <w:num w:numId="13" w16cid:durableId="1313481697">
    <w:abstractNumId w:val="42"/>
  </w:num>
  <w:num w:numId="14" w16cid:durableId="616982346">
    <w:abstractNumId w:val="14"/>
  </w:num>
  <w:num w:numId="15" w16cid:durableId="1822497049">
    <w:abstractNumId w:val="24"/>
  </w:num>
  <w:num w:numId="16" w16cid:durableId="726028040">
    <w:abstractNumId w:val="38"/>
  </w:num>
  <w:num w:numId="17" w16cid:durableId="1267421289">
    <w:abstractNumId w:val="18"/>
  </w:num>
  <w:num w:numId="18" w16cid:durableId="438917820">
    <w:abstractNumId w:val="48"/>
  </w:num>
  <w:num w:numId="19" w16cid:durableId="1317488683">
    <w:abstractNumId w:val="54"/>
  </w:num>
  <w:num w:numId="20" w16cid:durableId="1851791447">
    <w:abstractNumId w:val="32"/>
  </w:num>
  <w:num w:numId="21" w16cid:durableId="91825154">
    <w:abstractNumId w:val="50"/>
  </w:num>
  <w:num w:numId="22" w16cid:durableId="1639534981">
    <w:abstractNumId w:val="30"/>
  </w:num>
  <w:num w:numId="23" w16cid:durableId="1689133707">
    <w:abstractNumId w:val="41"/>
  </w:num>
  <w:num w:numId="24" w16cid:durableId="495002656">
    <w:abstractNumId w:val="55"/>
  </w:num>
  <w:num w:numId="25" w16cid:durableId="1854801270">
    <w:abstractNumId w:val="39"/>
  </w:num>
  <w:num w:numId="26" w16cid:durableId="1426532851">
    <w:abstractNumId w:val="22"/>
  </w:num>
  <w:num w:numId="27" w16cid:durableId="401876703">
    <w:abstractNumId w:val="13"/>
  </w:num>
  <w:num w:numId="28" w16cid:durableId="739206261">
    <w:abstractNumId w:val="29"/>
  </w:num>
  <w:num w:numId="29" w16cid:durableId="776607508">
    <w:abstractNumId w:val="57"/>
  </w:num>
  <w:num w:numId="30" w16cid:durableId="1169708844">
    <w:abstractNumId w:val="0"/>
  </w:num>
  <w:num w:numId="31" w16cid:durableId="491600173">
    <w:abstractNumId w:val="47"/>
  </w:num>
  <w:num w:numId="32" w16cid:durableId="569313068">
    <w:abstractNumId w:val="33"/>
  </w:num>
  <w:num w:numId="33" w16cid:durableId="1891452969">
    <w:abstractNumId w:val="28"/>
  </w:num>
  <w:num w:numId="34" w16cid:durableId="1436511238">
    <w:abstractNumId w:val="52"/>
  </w:num>
  <w:num w:numId="35" w16cid:durableId="1207138148">
    <w:abstractNumId w:val="15"/>
  </w:num>
  <w:num w:numId="36" w16cid:durableId="421951870">
    <w:abstractNumId w:val="49"/>
  </w:num>
  <w:num w:numId="37" w16cid:durableId="787898557">
    <w:abstractNumId w:val="19"/>
  </w:num>
  <w:num w:numId="38" w16cid:durableId="484395717">
    <w:abstractNumId w:val="27"/>
  </w:num>
  <w:num w:numId="39" w16cid:durableId="2127042298">
    <w:abstractNumId w:val="35"/>
  </w:num>
  <w:num w:numId="40" w16cid:durableId="165098997">
    <w:abstractNumId w:val="40"/>
  </w:num>
  <w:num w:numId="41" w16cid:durableId="339115699">
    <w:abstractNumId w:val="56"/>
  </w:num>
  <w:num w:numId="42" w16cid:durableId="205266207">
    <w:abstractNumId w:val="20"/>
  </w:num>
  <w:num w:numId="43" w16cid:durableId="1442530344">
    <w:abstractNumId w:val="51"/>
  </w:num>
  <w:num w:numId="44" w16cid:durableId="1864128513">
    <w:abstractNumId w:val="1"/>
  </w:num>
  <w:num w:numId="45" w16cid:durableId="29113805">
    <w:abstractNumId w:val="2"/>
  </w:num>
  <w:num w:numId="46" w16cid:durableId="1434715105">
    <w:abstractNumId w:val="3"/>
  </w:num>
  <w:num w:numId="47" w16cid:durableId="2117554703">
    <w:abstractNumId w:val="4"/>
  </w:num>
  <w:num w:numId="48" w16cid:durableId="1342850360">
    <w:abstractNumId w:val="9"/>
  </w:num>
  <w:num w:numId="49" w16cid:durableId="1705015455">
    <w:abstractNumId w:val="5"/>
  </w:num>
  <w:num w:numId="50" w16cid:durableId="1465657159">
    <w:abstractNumId w:val="6"/>
  </w:num>
  <w:num w:numId="51" w16cid:durableId="1479834933">
    <w:abstractNumId w:val="7"/>
  </w:num>
  <w:num w:numId="52" w16cid:durableId="1514614407">
    <w:abstractNumId w:val="8"/>
  </w:num>
  <w:num w:numId="53" w16cid:durableId="852643239">
    <w:abstractNumId w:val="10"/>
  </w:num>
  <w:num w:numId="54" w16cid:durableId="1216894771">
    <w:abstractNumId w:val="21"/>
  </w:num>
  <w:num w:numId="55" w16cid:durableId="1765221259">
    <w:abstractNumId w:val="45"/>
  </w:num>
  <w:num w:numId="56" w16cid:durableId="1576278331">
    <w:abstractNumId w:val="25"/>
  </w:num>
  <w:num w:numId="57" w16cid:durableId="631910624">
    <w:abstractNumId w:val="36"/>
  </w:num>
  <w:num w:numId="58" w16cid:durableId="708651601">
    <w:abstractNumId w:val="52"/>
    <w:lvlOverride w:ilvl="0">
      <w:startOverride w:val="1"/>
    </w:lvlOverride>
  </w:num>
  <w:num w:numId="59" w16cid:durableId="304166674">
    <w:abstractNumId w:val="51"/>
    <w:lvlOverride w:ilvl="0">
      <w:startOverride w:val="1"/>
    </w:lvlOverride>
  </w:num>
  <w:num w:numId="60" w16cid:durableId="71785026">
    <w:abstractNumId w:val="52"/>
    <w:lvlOverride w:ilvl="0">
      <w:startOverride w:val="1"/>
    </w:lvlOverride>
  </w:num>
  <w:num w:numId="61" w16cid:durableId="513231995">
    <w:abstractNumId w:val="48"/>
    <w:lvlOverride w:ilvl="0">
      <w:startOverride w:val="1"/>
    </w:lvlOverride>
  </w:num>
  <w:num w:numId="62" w16cid:durableId="2045598737">
    <w:abstractNumId w:val="27"/>
    <w:lvlOverride w:ilvl="0">
      <w:startOverride w:val="1"/>
    </w:lvlOverride>
  </w:num>
  <w:num w:numId="63" w16cid:durableId="2103404118">
    <w:abstractNumId w:val="55"/>
    <w:lvlOverride w:ilvl="0">
      <w:startOverride w:val="1"/>
    </w:lvlOverride>
  </w:num>
  <w:num w:numId="64" w16cid:durableId="140071031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A2"/>
    <w:rsid w:val="000A50A2"/>
    <w:rsid w:val="000C0DDB"/>
    <w:rsid w:val="001D204A"/>
    <w:rsid w:val="00236F12"/>
    <w:rsid w:val="00366ECF"/>
    <w:rsid w:val="004F453B"/>
    <w:rsid w:val="00502AA3"/>
    <w:rsid w:val="005C25E0"/>
    <w:rsid w:val="00634AC4"/>
    <w:rsid w:val="0068060C"/>
    <w:rsid w:val="006E4152"/>
    <w:rsid w:val="007F0AA2"/>
    <w:rsid w:val="009B343C"/>
    <w:rsid w:val="009D6509"/>
    <w:rsid w:val="00C4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90838"/>
  <w15:docId w15:val="{48D9B33C-2D96-1540-89A6-15E0ED14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CF"/>
    <w:pPr>
      <w:suppressAutoHyphens w:val="0"/>
      <w:spacing w:after="200" w:line="276" w:lineRule="auto"/>
    </w:pPr>
    <w:rPr>
      <w:rFonts w:ascii="Times New Roman" w:eastAsia="Times New Roman" w:hAnsi="Times New Roman" w:cs="Times New Roman"/>
      <w:kern w:val="0"/>
      <w:sz w:val="22"/>
      <w:szCs w:val="2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43C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43C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43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43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43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43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43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43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teral">
    <w:name w:val="Literal"/>
    <w:uiPriority w:val="1"/>
    <w:qFormat/>
    <w:rsid w:val="009B343C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ChapterIntroSmallRoman">
    <w:name w:val="ChapterIntroSmallRoman"/>
    <w:uiPriority w:val="99"/>
    <w:qFormat/>
    <w:rPr>
      <w:rFonts w:ascii="ITC New Baskerville Std" w:hAnsi="ITC New Baskerville Std" w:cs="ITC New Baskerville Std"/>
      <w:sz w:val="20"/>
      <w:szCs w:val="20"/>
      <w:vertAlign w:val="subscript"/>
    </w:rPr>
  </w:style>
  <w:style w:type="character" w:customStyle="1" w:styleId="Heavy">
    <w:name w:val="Heavy"/>
    <w:uiPriority w:val="99"/>
    <w:qFormat/>
    <w:rPr>
      <w:rFonts w:ascii="Futura Std Medium" w:hAnsi="Futura Std Medium" w:cs="Futura Std Medium"/>
    </w:rPr>
  </w:style>
  <w:style w:type="character" w:customStyle="1" w:styleId="Bold">
    <w:name w:val="Bold"/>
    <w:uiPriority w:val="1"/>
    <w:rsid w:val="009B343C"/>
    <w:rPr>
      <w:b/>
      <w:bCs/>
      <w:color w:val="3366F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43C"/>
    <w:rPr>
      <w:rFonts w:asciiTheme="majorHAnsi" w:eastAsiaTheme="majorEastAsia" w:hAnsiTheme="majorHAnsi" w:cstheme="majorBidi"/>
      <w:b/>
      <w:bCs/>
      <w:color w:val="156082" w:themeColor="accent1"/>
      <w:kern w:val="0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43C"/>
    <w:rPr>
      <w:rFonts w:asciiTheme="majorHAnsi" w:eastAsiaTheme="majorEastAsia" w:hAnsiTheme="majorHAnsi" w:cstheme="majorBidi"/>
      <w:b/>
      <w:bCs/>
      <w:color w:val="156082" w:themeColor="accent1"/>
      <w:kern w:val="0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43C"/>
    <w:rPr>
      <w:rFonts w:asciiTheme="majorHAnsi" w:eastAsiaTheme="majorEastAsia" w:hAnsiTheme="majorHAnsi" w:cstheme="majorBidi"/>
      <w:b/>
      <w:bCs/>
      <w:i/>
      <w:iCs/>
      <w:color w:val="156082" w:themeColor="accent1"/>
      <w:kern w:val="0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43C"/>
    <w:rPr>
      <w:rFonts w:asciiTheme="majorHAnsi" w:eastAsiaTheme="majorEastAsia" w:hAnsiTheme="majorHAnsi" w:cstheme="majorBidi"/>
      <w:color w:val="0A2F40" w:themeColor="accent1" w:themeShade="7F"/>
      <w:kern w:val="0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43C"/>
    <w:rPr>
      <w:rFonts w:asciiTheme="majorHAnsi" w:eastAsiaTheme="majorEastAsia" w:hAnsiTheme="majorHAnsi" w:cstheme="majorBidi"/>
      <w:i/>
      <w:iCs/>
      <w:color w:val="0A2F40" w:themeColor="accent1" w:themeShade="7F"/>
      <w:kern w:val="0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43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43C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43C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en-CA" w:eastAsia="en-CA"/>
    </w:rPr>
  </w:style>
  <w:style w:type="character" w:customStyle="1" w:styleId="BoldItalic">
    <w:name w:val="BoldItalic"/>
    <w:uiPriority w:val="1"/>
    <w:qFormat/>
    <w:rsid w:val="009B343C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LiteralBold">
    <w:name w:val="LiteralBold"/>
    <w:uiPriority w:val="1"/>
    <w:qFormat/>
    <w:rsid w:val="009B343C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9B343C"/>
    <w:rPr>
      <w:rFonts w:ascii="Courier" w:hAnsi="Courier" w:cs="TheSansMonoCondensed-Italic"/>
      <w:b w:val="0"/>
      <w:i/>
      <w:iCs/>
      <w:color w:val="3366FF"/>
      <w:spacing w:val="0"/>
      <w:w w:val="100"/>
      <w:position w:val="0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9B343C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Regular">
    <w:name w:val="Regular"/>
    <w:uiPriority w:val="1"/>
    <w:qFormat/>
    <w:rsid w:val="009B343C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9B343C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character" w:customStyle="1" w:styleId="wingdings">
    <w:name w:val="wingdings"/>
    <w:uiPriority w:val="1"/>
    <w:qFormat/>
    <w:rsid w:val="009B343C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character" w:customStyle="1" w:styleId="LinkURL">
    <w:name w:val="LinkURL"/>
    <w:uiPriority w:val="1"/>
    <w:qFormat/>
    <w:rsid w:val="009B343C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character" w:customStyle="1" w:styleId="bulletcharacter">
    <w:name w:val="bullet_character"/>
    <w:uiPriority w:val="99"/>
    <w:rsid w:val="009B343C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9B343C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9B343C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9B343C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9B343C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9B343C"/>
    <w:rPr>
      <w:rFonts w:ascii="Symbol" w:hAnsi="Symbol"/>
    </w:rPr>
  </w:style>
  <w:style w:type="character" w:customStyle="1" w:styleId="Italic">
    <w:name w:val="Italic"/>
    <w:uiPriority w:val="1"/>
    <w:qFormat/>
    <w:rsid w:val="009B343C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character" w:customStyle="1" w:styleId="AltText">
    <w:name w:val="AltText"/>
    <w:uiPriority w:val="1"/>
    <w:qFormat/>
    <w:rsid w:val="009B343C"/>
    <w:rPr>
      <w:color w:val="FF358C"/>
      <w:u w:val="single"/>
    </w:rPr>
  </w:style>
  <w:style w:type="character" w:customStyle="1" w:styleId="GraphicInline">
    <w:name w:val="GraphicInline"/>
    <w:uiPriority w:val="1"/>
    <w:qFormat/>
    <w:rsid w:val="009B343C"/>
    <w:rPr>
      <w:color w:val="3366FF"/>
      <w:bdr w:val="none" w:sz="0" w:space="0" w:color="auto"/>
      <w:shd w:val="clear" w:color="auto" w:fill="99CC00"/>
    </w:rPr>
  </w:style>
  <w:style w:type="character" w:customStyle="1" w:styleId="DigitalOnly">
    <w:name w:val="DigitalOnly"/>
    <w:uiPriority w:val="1"/>
    <w:qFormat/>
    <w:rsid w:val="009B343C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9B343C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9B343C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9B343C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9B343C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9B343C"/>
    <w:rPr>
      <w:color w:val="3366FF"/>
      <w:vertAlign w:val="superscript"/>
    </w:rPr>
  </w:style>
  <w:style w:type="character" w:customStyle="1" w:styleId="FootnoteRef">
    <w:name w:val="FootnoteRef"/>
    <w:basedOn w:val="FootnoteReference"/>
    <w:uiPriority w:val="1"/>
    <w:qFormat/>
    <w:rsid w:val="009B343C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9B343C"/>
    <w:rPr>
      <w:color w:val="3366FF"/>
      <w:vertAlign w:val="superscript"/>
    </w:rPr>
  </w:style>
  <w:style w:type="character" w:customStyle="1" w:styleId="Caps">
    <w:name w:val="Caps"/>
    <w:uiPriority w:val="1"/>
    <w:qFormat/>
    <w:rsid w:val="009B343C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9B343C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9B343C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9B343C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9B343C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9B343C"/>
    <w:rPr>
      <w:color w:val="3366FF"/>
    </w:rPr>
  </w:style>
  <w:style w:type="character" w:customStyle="1" w:styleId="EndnoteRef">
    <w:name w:val="EndnoteRef"/>
    <w:basedOn w:val="EndnoteReference"/>
    <w:uiPriority w:val="1"/>
    <w:qFormat/>
    <w:rsid w:val="009B343C"/>
    <w:rPr>
      <w:color w:val="3366FF"/>
      <w:vertAlign w:val="superscript"/>
    </w:rPr>
  </w:style>
  <w:style w:type="character" w:customStyle="1" w:styleId="LiteralGray">
    <w:name w:val="LiteralGray"/>
    <w:uiPriority w:val="1"/>
    <w:qFormat/>
    <w:rsid w:val="009B343C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9B343C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9B343C"/>
    <w:rPr>
      <w:rFonts w:ascii="Courier" w:hAnsi="Courier" w:cs="TheSansMonoCondensed-Plain"/>
      <w:color w:val="0B769F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9B343C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styleId="BookTitle">
    <w:name w:val="Book Title"/>
    <w:basedOn w:val="DefaultParagraphFont"/>
    <w:uiPriority w:val="33"/>
    <w:qFormat/>
    <w:rsid w:val="009B343C"/>
    <w:rPr>
      <w:b/>
      <w:bCs/>
      <w:smallCaps/>
      <w:spacing w:val="5"/>
    </w:rPr>
  </w:style>
  <w:style w:type="character" w:customStyle="1" w:styleId="CustomCharStyle">
    <w:name w:val="CustomCharStyle"/>
    <w:uiPriority w:val="1"/>
    <w:qFormat/>
    <w:rsid w:val="009B343C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9B343C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character" w:customStyle="1" w:styleId="MenuArrow">
    <w:name w:val="MenuArrow"/>
    <w:uiPriority w:val="1"/>
    <w:qFormat/>
    <w:rsid w:val="009B343C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character" w:customStyle="1" w:styleId="Xref">
    <w:name w:val="Xref"/>
    <w:uiPriority w:val="1"/>
    <w:rsid w:val="009B343C"/>
    <w:rPr>
      <w:color w:val="FF0000"/>
      <w:lang w:val="en-US"/>
    </w:rPr>
  </w:style>
  <w:style w:type="character" w:customStyle="1" w:styleId="LiteralSuperscript">
    <w:name w:val="LiteralSuperscript"/>
    <w:uiPriority w:val="1"/>
    <w:qFormat/>
    <w:rsid w:val="009B343C"/>
    <w:rPr>
      <w:vertAlign w:val="superscript"/>
    </w:rPr>
  </w:style>
  <w:style w:type="character" w:customStyle="1" w:styleId="LiteralSubscript">
    <w:name w:val="LiteralSubscript"/>
    <w:uiPriority w:val="1"/>
    <w:qFormat/>
    <w:rsid w:val="009B343C"/>
    <w:rPr>
      <w:vertAlign w:val="subscript"/>
    </w:rPr>
  </w:style>
  <w:style w:type="character" w:customStyle="1" w:styleId="LiteralItalicSuperscript">
    <w:name w:val="LiteralItalicSuperscript"/>
    <w:uiPriority w:val="1"/>
    <w:qFormat/>
    <w:rsid w:val="009B343C"/>
    <w:rPr>
      <w:i/>
      <w:color w:val="3266FF"/>
      <w:vertAlign w:val="superscript"/>
    </w:rPr>
  </w:style>
  <w:style w:type="character" w:customStyle="1" w:styleId="LiteralItalicSubscript">
    <w:name w:val="LiteralItalicSubscript"/>
    <w:basedOn w:val="LiteralItalicSuperscript"/>
    <w:uiPriority w:val="1"/>
    <w:qFormat/>
    <w:rsid w:val="009B343C"/>
    <w:rPr>
      <w:i/>
      <w:color w:val="3266FF"/>
      <w:vertAlign w:val="subscript"/>
    </w:rPr>
  </w:style>
  <w:style w:type="character" w:customStyle="1" w:styleId="ChineseChar">
    <w:name w:val="ChineseChar"/>
    <w:uiPriority w:val="1"/>
    <w:qFormat/>
    <w:rsid w:val="009B343C"/>
    <w:rPr>
      <w:lang w:val="fr-FR"/>
    </w:rPr>
  </w:style>
  <w:style w:type="character" w:customStyle="1" w:styleId="JapaneseChar">
    <w:name w:val="JapaneseChar"/>
    <w:uiPriority w:val="1"/>
    <w:qFormat/>
    <w:rsid w:val="009B343C"/>
    <w:rPr>
      <w:lang w:val="fr-FR"/>
    </w:rPr>
  </w:style>
  <w:style w:type="character" w:customStyle="1" w:styleId="EmojiChar">
    <w:name w:val="EmojiChar"/>
    <w:uiPriority w:val="99"/>
    <w:qFormat/>
    <w:rsid w:val="009B343C"/>
    <w:rPr>
      <w:lang w:val="fr-FR"/>
    </w:rPr>
  </w:style>
  <w:style w:type="character" w:customStyle="1" w:styleId="Strikethrough">
    <w:name w:val="Strikethrough"/>
    <w:uiPriority w:val="1"/>
    <w:qFormat/>
    <w:rsid w:val="009B343C"/>
    <w:rPr>
      <w:strike/>
      <w:dstrike w:val="0"/>
    </w:rPr>
  </w:style>
  <w:style w:type="character" w:customStyle="1" w:styleId="SuperscriptBold">
    <w:name w:val="SuperscriptBold"/>
    <w:basedOn w:val="Superscript"/>
    <w:uiPriority w:val="1"/>
    <w:qFormat/>
    <w:rsid w:val="009B343C"/>
    <w:rPr>
      <w:b/>
      <w:color w:val="3366FF"/>
      <w:vertAlign w:val="superscript"/>
    </w:rPr>
  </w:style>
  <w:style w:type="character" w:customStyle="1" w:styleId="SubscriptBold">
    <w:name w:val="SubscriptBold"/>
    <w:basedOn w:val="Subscript"/>
    <w:uiPriority w:val="1"/>
    <w:qFormat/>
    <w:rsid w:val="009B343C"/>
    <w:rPr>
      <w:b/>
      <w:color w:val="3366FF"/>
      <w:vertAlign w:val="subscript"/>
    </w:rPr>
  </w:style>
  <w:style w:type="character" w:customStyle="1" w:styleId="SuperscriptBoldItalic">
    <w:name w:val="SuperscriptBoldItalic"/>
    <w:basedOn w:val="Superscript"/>
    <w:uiPriority w:val="1"/>
    <w:qFormat/>
    <w:rsid w:val="009B343C"/>
    <w:rPr>
      <w:b/>
      <w:i/>
      <w:color w:val="3366FF"/>
      <w:vertAlign w:val="superscript"/>
    </w:rPr>
  </w:style>
  <w:style w:type="character" w:customStyle="1" w:styleId="SubscriptBoldItalic">
    <w:name w:val="SubscriptBoldItalic"/>
    <w:basedOn w:val="Subscript"/>
    <w:uiPriority w:val="1"/>
    <w:qFormat/>
    <w:rsid w:val="009B343C"/>
    <w:rPr>
      <w:b/>
      <w:i/>
      <w:color w:val="3366FF"/>
      <w:vertAlign w:val="subscript"/>
    </w:rPr>
  </w:style>
  <w:style w:type="character" w:customStyle="1" w:styleId="SuperscriptLiteralBoldItalic">
    <w:name w:val="SuperscriptLiteralBoldItalic"/>
    <w:basedOn w:val="SuperscriptBoldItalic"/>
    <w:uiPriority w:val="1"/>
    <w:qFormat/>
    <w:rsid w:val="009B343C"/>
    <w:rPr>
      <w:rFonts w:ascii="Courier" w:hAnsi="Courier"/>
      <w:b/>
      <w:i/>
      <w:color w:val="3366FF"/>
      <w:vertAlign w:val="superscript"/>
    </w:rPr>
  </w:style>
  <w:style w:type="character" w:customStyle="1" w:styleId="SubscriptLiteralBoldItalic">
    <w:name w:val="SubscriptLiteralBoldItalic"/>
    <w:basedOn w:val="SubscriptBoldItalic"/>
    <w:uiPriority w:val="1"/>
    <w:qFormat/>
    <w:rsid w:val="009B343C"/>
    <w:rPr>
      <w:rFonts w:ascii="Courier" w:hAnsi="Courier"/>
      <w:b/>
      <w:i/>
      <w:color w:val="3366FF"/>
      <w:vertAlign w:val="subscript"/>
    </w:rPr>
  </w:style>
  <w:style w:type="character" w:customStyle="1" w:styleId="SuperscriptLiteralBold">
    <w:name w:val="SuperscriptLiteralBold"/>
    <w:basedOn w:val="SuperscriptBold"/>
    <w:uiPriority w:val="1"/>
    <w:qFormat/>
    <w:rsid w:val="009B343C"/>
    <w:rPr>
      <w:rFonts w:ascii="Courier" w:hAnsi="Courier"/>
      <w:b/>
      <w:i w:val="0"/>
      <w:color w:val="3366FF"/>
      <w:vertAlign w:val="superscript"/>
    </w:rPr>
  </w:style>
  <w:style w:type="character" w:customStyle="1" w:styleId="SubscriptLiteralBold">
    <w:name w:val="SubscriptLiteralBold"/>
    <w:basedOn w:val="SubscriptBold"/>
    <w:uiPriority w:val="1"/>
    <w:qFormat/>
    <w:rsid w:val="009B343C"/>
    <w:rPr>
      <w:rFonts w:ascii="Courier" w:hAnsi="Courier"/>
      <w:b/>
      <w:i w:val="0"/>
      <w:color w:val="3366FF"/>
      <w:vertAlign w:val="subscript"/>
    </w:rPr>
  </w:style>
  <w:style w:type="character" w:customStyle="1" w:styleId="SuperscriptLiteral">
    <w:name w:val="SuperscriptLiteral"/>
    <w:basedOn w:val="Superscript"/>
    <w:uiPriority w:val="1"/>
    <w:qFormat/>
    <w:rsid w:val="009B343C"/>
    <w:rPr>
      <w:rFonts w:ascii="Courier" w:hAnsi="Courier"/>
      <w:color w:val="3366FF"/>
      <w:vertAlign w:val="superscript"/>
    </w:rPr>
  </w:style>
  <w:style w:type="character" w:customStyle="1" w:styleId="SuperscriptLiteralItalic">
    <w:name w:val="SuperscriptLiteralItalic"/>
    <w:basedOn w:val="SuperscriptLiteral"/>
    <w:uiPriority w:val="1"/>
    <w:qFormat/>
    <w:rsid w:val="009B343C"/>
    <w:rPr>
      <w:rFonts w:ascii="Courier" w:hAnsi="Courier"/>
      <w:i/>
      <w:color w:val="3366FF"/>
      <w:vertAlign w:val="superscript"/>
    </w:rPr>
  </w:style>
  <w:style w:type="character" w:customStyle="1" w:styleId="SubscriptLiteral">
    <w:name w:val="SubscriptLiteral"/>
    <w:basedOn w:val="Subscript"/>
    <w:uiPriority w:val="1"/>
    <w:qFormat/>
    <w:rsid w:val="009B343C"/>
    <w:rPr>
      <w:rFonts w:ascii="Courier" w:hAnsi="Courier"/>
      <w:color w:val="3366FF"/>
      <w:vertAlign w:val="subscript"/>
    </w:rPr>
  </w:style>
  <w:style w:type="character" w:customStyle="1" w:styleId="SubscriptLiteralItalic">
    <w:name w:val="SubscriptLiteralItalic"/>
    <w:basedOn w:val="SubscriptLiteral"/>
    <w:uiPriority w:val="1"/>
    <w:qFormat/>
    <w:rsid w:val="009B343C"/>
    <w:rPr>
      <w:rFonts w:ascii="Courier" w:hAnsi="Courier"/>
      <w:i/>
      <w:color w:val="3366FF"/>
      <w:vertAlign w:val="subscript"/>
    </w:rPr>
  </w:style>
  <w:style w:type="character" w:customStyle="1" w:styleId="CyrillicChar">
    <w:name w:val="CyrillicChar"/>
    <w:uiPriority w:val="1"/>
    <w:qFormat/>
    <w:rsid w:val="009B343C"/>
    <w:rPr>
      <w:lang w:val="fr-FR"/>
    </w:rPr>
  </w:style>
  <w:style w:type="character" w:styleId="Hyperlink">
    <w:name w:val="Hyperlink"/>
    <w:basedOn w:val="DefaultParagraphFont"/>
    <w:uiPriority w:val="99"/>
    <w:unhideWhenUsed/>
    <w:rsid w:val="009B34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43C"/>
    <w:rPr>
      <w:color w:val="605E5C"/>
      <w:shd w:val="clear" w:color="auto" w:fill="E1DFDD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343C"/>
    <w:rPr>
      <w:rFonts w:ascii="Times New Roman" w:eastAsia="Times New Roman" w:hAnsi="Times New Roman" w:cs="Times New Roman"/>
      <w:kern w:val="0"/>
      <w:sz w:val="20"/>
      <w:szCs w:val="20"/>
      <w:lang w:val="en-CA" w:eastAsia="en-CA"/>
    </w:rPr>
  </w:style>
  <w:style w:type="character" w:customStyle="1" w:styleId="EndnoteCharacters">
    <w:name w:val="Endnote Characters"/>
    <w:basedOn w:val="DefaultParagraphFont"/>
    <w:uiPriority w:val="99"/>
    <w:semiHidden/>
    <w:unhideWhenUsed/>
    <w:qFormat/>
    <w:rsid w:val="001B0B4B"/>
    <w:rPr>
      <w:vertAlign w:val="superscript"/>
    </w:rPr>
  </w:style>
  <w:style w:type="character" w:styleId="EndnoteReference0">
    <w:name w:val="endnote reference"/>
    <w:basedOn w:val="DefaultParagraphFont"/>
    <w:uiPriority w:val="99"/>
    <w:unhideWhenUsed/>
    <w:rsid w:val="009B343C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43C"/>
    <w:rPr>
      <w:rFonts w:ascii="Times New Roman" w:eastAsia="Times New Roman" w:hAnsi="Times New Roman" w:cs="Times New Roman"/>
      <w:kern w:val="0"/>
      <w:sz w:val="20"/>
      <w:szCs w:val="20"/>
      <w:lang w:val="en-CA" w:eastAsia="en-CA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1B0B4B"/>
    <w:rPr>
      <w:vertAlign w:val="superscript"/>
    </w:rPr>
  </w:style>
  <w:style w:type="character" w:styleId="FootnoteReference0">
    <w:name w:val="footnote reference"/>
    <w:basedOn w:val="DefaultParagraphFont"/>
    <w:uiPriority w:val="99"/>
    <w:unhideWhenUsed/>
    <w:rsid w:val="009B343C"/>
    <w:rPr>
      <w:vertAlign w:val="superscript"/>
    </w:rPr>
  </w:style>
  <w:style w:type="character" w:customStyle="1" w:styleId="Emoji">
    <w:name w:val="Emoji"/>
    <w:basedOn w:val="DefaultParagraphFont"/>
    <w:uiPriority w:val="1"/>
    <w:qFormat/>
    <w:rsid w:val="009B343C"/>
    <w:rPr>
      <w:rFonts w:ascii="Apple Color Emoji" w:hAnsi="Apple Color Emoji" w:cs="Apple Color Emoji"/>
      <w:lang w:eastAsia="en-US"/>
    </w:rPr>
  </w:style>
  <w:style w:type="character" w:customStyle="1" w:styleId="LiteralGrayItalic">
    <w:name w:val="LiteralGrayItalic"/>
    <w:basedOn w:val="LiteralGray"/>
    <w:uiPriority w:val="1"/>
    <w:qFormat/>
    <w:rsid w:val="009B343C"/>
    <w:rPr>
      <w:rFonts w:ascii="Courier" w:hAnsi="Courier"/>
      <w:i/>
      <w:color w:val="A6A6A6" w:themeColor="background1" w:themeShade="A6"/>
    </w:rPr>
  </w:style>
  <w:style w:type="character" w:styleId="LineNumber">
    <w:name w:val="line number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NoParagraphStyle">
    <w:name w:val="[No Paragraph Style]"/>
    <w:rsid w:val="009B343C"/>
    <w:pPr>
      <w:widowControl w:val="0"/>
      <w:suppressAutoHyphens w:val="0"/>
      <w:autoSpaceDE w:val="0"/>
      <w:autoSpaceDN w:val="0"/>
      <w:adjustRightInd w:val="0"/>
      <w:spacing w:line="288" w:lineRule="auto"/>
      <w:textAlignment w:val="center"/>
    </w:pPr>
    <w:rPr>
      <w:rFonts w:ascii="Times New Roman" w:eastAsia="Times New Roman" w:hAnsi="Times New Roman" w:cs="TimesNewRomanPSMT"/>
      <w:color w:val="000000"/>
      <w:kern w:val="0"/>
      <w:lang w:eastAsia="en-CA"/>
    </w:rPr>
  </w:style>
  <w:style w:type="paragraph" w:customStyle="1" w:styleId="ChapterNumber">
    <w:name w:val="ChapterNumber"/>
    <w:next w:val="Normal"/>
    <w:qFormat/>
    <w:rsid w:val="009B343C"/>
    <w:pPr>
      <w:numPr>
        <w:numId w:val="31"/>
      </w:numPr>
      <w:spacing w:before="1200" w:line="2400" w:lineRule="atLeast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AppendixNumber">
    <w:name w:val="AppendixNumber"/>
    <w:qFormat/>
    <w:rsid w:val="009B343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ChapterTitle">
    <w:name w:val="ChapterTitle"/>
    <w:qFormat/>
    <w:rsid w:val="009B343C"/>
    <w:pPr>
      <w:keepLines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AppendixTitle">
    <w:name w:val="AppendixTitle"/>
    <w:qFormat/>
    <w:rsid w:val="009B343C"/>
    <w:pPr>
      <w:keepLines/>
      <w:widowControl w:val="0"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ChapterIntro">
    <w:name w:val="ChapterIntro"/>
    <w:qFormat/>
    <w:rsid w:val="009B343C"/>
    <w:pPr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</w:rPr>
  </w:style>
  <w:style w:type="paragraph" w:customStyle="1" w:styleId="HeadA">
    <w:name w:val="HeadA"/>
    <w:qFormat/>
    <w:rsid w:val="009B343C"/>
    <w:pPr>
      <w:keepNext/>
      <w:keepLines/>
      <w:widowControl w:val="0"/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</w:rPr>
  </w:style>
  <w:style w:type="paragraph" w:customStyle="1" w:styleId="BodyFirst">
    <w:name w:val="BodyFirst"/>
    <w:basedOn w:val="NoParagraphStyle"/>
    <w:next w:val="NoParagraphStyle"/>
    <w:uiPriority w:val="99"/>
    <w:qFormat/>
    <w:pPr>
      <w:spacing w:line="240" w:lineRule="atLeast"/>
      <w:ind w:left="1440"/>
      <w:textAlignment w:val="baseline"/>
    </w:pPr>
    <w:rPr>
      <w:sz w:val="20"/>
      <w:szCs w:val="20"/>
    </w:rPr>
  </w:style>
  <w:style w:type="paragraph" w:customStyle="1" w:styleId="TableTitle">
    <w:name w:val="TableTitle"/>
    <w:qFormat/>
    <w:rsid w:val="009B343C"/>
    <w:pPr>
      <w:keepNext/>
      <w:keepLines/>
      <w:widowControl w:val="0"/>
      <w:numPr>
        <w:ilvl w:val="5"/>
        <w:numId w:val="31"/>
      </w:numPr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8"/>
      <w:szCs w:val="18"/>
      <w:lang w:eastAsia="en-CA"/>
    </w:rPr>
  </w:style>
  <w:style w:type="paragraph" w:customStyle="1" w:styleId="BodyContinued">
    <w:name w:val="BodyContinued"/>
    <w:qFormat/>
    <w:rsid w:val="009B343C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dy">
    <w:name w:val="Body"/>
    <w:uiPriority w:val="99"/>
    <w:qFormat/>
    <w:rsid w:val="009B343C"/>
    <w:pPr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TableHeader">
    <w:name w:val="TableHeader"/>
    <w:qFormat/>
    <w:rsid w:val="009B343C"/>
    <w:pPr>
      <w:keepLines/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b/>
      <w:bCs/>
      <w:color w:val="000000"/>
      <w:kern w:val="0"/>
      <w:sz w:val="18"/>
      <w:szCs w:val="18"/>
      <w:lang w:eastAsia="en-CA"/>
    </w:rPr>
  </w:style>
  <w:style w:type="paragraph" w:customStyle="1" w:styleId="TableBody">
    <w:name w:val="TableBody"/>
    <w:qFormat/>
    <w:rsid w:val="009B343C"/>
    <w:pPr>
      <w:keepLines/>
      <w:widowControl w:val="0"/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ListNumber">
    <w:name w:val="BoxListNumber"/>
    <w:qFormat/>
    <w:rsid w:val="009B343C"/>
    <w:pPr>
      <w:widowControl w:val="0"/>
      <w:numPr>
        <w:numId w:val="22"/>
      </w:numPr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ListLetter">
    <w:name w:val="BoxListLetter"/>
    <w:basedOn w:val="BoxListNumber"/>
    <w:qFormat/>
    <w:rsid w:val="009B343C"/>
    <w:pPr>
      <w:numPr>
        <w:numId w:val="41"/>
      </w:numPr>
      <w:ind w:left="360"/>
    </w:pPr>
  </w:style>
  <w:style w:type="paragraph" w:styleId="Revision">
    <w:name w:val="Revision"/>
    <w:uiPriority w:val="99"/>
    <w:semiHidden/>
    <w:qFormat/>
    <w:rsid w:val="00F600DA"/>
  </w:style>
  <w:style w:type="paragraph" w:customStyle="1" w:styleId="IndexBody">
    <w:name w:val="IndexBody"/>
    <w:qFormat/>
    <w:rsid w:val="009B343C"/>
    <w:pPr>
      <w:suppressAutoHyphens w:val="0"/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BodyCustom">
    <w:name w:val="BodyCustom"/>
    <w:qFormat/>
    <w:rsid w:val="009B343C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8000"/>
      <w:kern w:val="0"/>
      <w:sz w:val="20"/>
      <w:szCs w:val="20"/>
      <w:lang w:eastAsia="en-CA"/>
    </w:rPr>
  </w:style>
  <w:style w:type="paragraph" w:customStyle="1" w:styleId="IndexHead">
    <w:name w:val="IndexHead"/>
    <w:qFormat/>
    <w:rsid w:val="009B343C"/>
    <w:pPr>
      <w:suppressAutoHyphens w:val="0"/>
      <w:spacing w:before="320" w:after="80"/>
    </w:pPr>
    <w:rPr>
      <w:rFonts w:ascii="Arial" w:eastAsia="Times New Roman" w:hAnsi="Arial" w:cs="NewBaskervilleStd-Roman"/>
      <w:color w:val="000000"/>
      <w:kern w:val="0"/>
      <w:sz w:val="22"/>
      <w:szCs w:val="22"/>
      <w:lang w:eastAsia="en-CA"/>
    </w:rPr>
  </w:style>
  <w:style w:type="paragraph" w:customStyle="1" w:styleId="IndexLevel1">
    <w:name w:val="IndexLevel1"/>
    <w:qFormat/>
    <w:rsid w:val="009B343C"/>
    <w:pPr>
      <w:suppressAutoHyphens w:val="0"/>
      <w:spacing w:line="220" w:lineRule="atLeast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9B343C"/>
    <w:pPr>
      <w:numPr>
        <w:ilvl w:val="6"/>
        <w:numId w:val="31"/>
      </w:numPr>
      <w:suppressAutoHyphens w:val="0"/>
      <w:spacing w:before="240" w:after="12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</w:rPr>
  </w:style>
  <w:style w:type="paragraph" w:customStyle="1" w:styleId="Code">
    <w:name w:val="Code"/>
    <w:qFormat/>
    <w:rsid w:val="009B343C"/>
    <w:pPr>
      <w:pBdr>
        <w:left w:val="single" w:sz="4" w:space="14" w:color="auto"/>
      </w:pBdr>
      <w:spacing w:line="210" w:lineRule="atLeast"/>
      <w:ind w:left="720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Epigraph">
    <w:name w:val="Epigraph"/>
    <w:qFormat/>
    <w:rsid w:val="009B343C"/>
    <w:pPr>
      <w:keepLines/>
      <w:widowControl w:val="0"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eastAsia="Times New Roman" w:hAnsi="Times Roman" w:cs="NewBaskervilleStd-Italic"/>
      <w:i/>
      <w:iCs/>
      <w:color w:val="000000"/>
      <w:kern w:val="0"/>
      <w:sz w:val="18"/>
      <w:szCs w:val="18"/>
      <w:lang w:eastAsia="en-CA"/>
    </w:rPr>
  </w:style>
  <w:style w:type="paragraph" w:customStyle="1" w:styleId="ProductionDirective">
    <w:name w:val="ProductionDirective"/>
    <w:qFormat/>
    <w:rsid w:val="009B343C"/>
    <w:pPr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FF0000"/>
      <w:kern w:val="0"/>
      <w:sz w:val="18"/>
      <w:szCs w:val="18"/>
      <w:lang w:eastAsia="en-CA"/>
    </w:rPr>
  </w:style>
  <w:style w:type="paragraph" w:customStyle="1" w:styleId="CodeLabel">
    <w:name w:val="CodeLabel"/>
    <w:next w:val="Code"/>
    <w:qFormat/>
    <w:rsid w:val="009B343C"/>
    <w:pPr>
      <w:widowControl w:val="0"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eastAsia="Times New Roman" w:hAnsi="Arial" w:cs="TheSansMonoCondensed-Plain"/>
      <w:i/>
      <w:color w:val="000000"/>
      <w:kern w:val="0"/>
      <w:sz w:val="17"/>
      <w:szCs w:val="17"/>
      <w:lang w:eastAsia="en-CA"/>
    </w:rPr>
  </w:style>
  <w:style w:type="paragraph" w:customStyle="1" w:styleId="Blockquote">
    <w:name w:val="Blockquote"/>
    <w:next w:val="Normal"/>
    <w:qFormat/>
    <w:rsid w:val="009B343C"/>
    <w:pPr>
      <w:widowControl w:val="0"/>
      <w:suppressAutoHyphens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eastAsia="Times New Roman" w:hAnsi="Arial" w:cs="NewBaskervilleStd-Roman"/>
      <w:color w:val="000000"/>
      <w:kern w:val="0"/>
      <w:sz w:val="18"/>
      <w:szCs w:val="18"/>
      <w:lang w:eastAsia="en-CA"/>
    </w:rPr>
  </w:style>
  <w:style w:type="paragraph" w:customStyle="1" w:styleId="CodeWide">
    <w:name w:val="CodeWide"/>
    <w:qFormat/>
    <w:rsid w:val="009B343C"/>
    <w:pPr>
      <w:widowControl w:val="0"/>
      <w:pBdr>
        <w:left w:val="single" w:sz="4" w:space="1" w:color="auto"/>
      </w:pBdr>
      <w:autoSpaceDE w:val="0"/>
      <w:autoSpaceDN w:val="0"/>
      <w:adjustRightInd w:val="0"/>
      <w:spacing w:line="210" w:lineRule="atLeast"/>
      <w:ind w:right="-1440"/>
      <w:contextualSpacing/>
      <w:textAlignment w:val="baseline"/>
    </w:pPr>
    <w:rPr>
      <w:rFonts w:ascii="Courier" w:eastAsia="Times New Roman" w:hAnsi="Courier" w:cs="TheSansMonoCondensed-Plain"/>
      <w:color w:val="000000"/>
      <w:w w:val="66"/>
      <w:kern w:val="0"/>
      <w:sz w:val="15"/>
      <w:szCs w:val="17"/>
      <w:lang w:eastAsia="en-CA"/>
    </w:rPr>
  </w:style>
  <w:style w:type="paragraph" w:customStyle="1" w:styleId="CaptionLine">
    <w:name w:val="CaptionLine"/>
    <w:next w:val="Body"/>
    <w:qFormat/>
    <w:rsid w:val="009B343C"/>
    <w:pPr>
      <w:numPr>
        <w:ilvl w:val="4"/>
        <w:numId w:val="31"/>
      </w:numPr>
      <w:suppressAutoHyphens w:val="0"/>
      <w:spacing w:after="240"/>
    </w:pPr>
    <w:rPr>
      <w:rFonts w:ascii="Times Roman" w:eastAsia="Times New Roman" w:hAnsi="Times Roman" w:cs="FuturaPT-BookObl"/>
      <w:color w:val="000000"/>
      <w:kern w:val="0"/>
      <w:sz w:val="17"/>
      <w:szCs w:val="17"/>
      <w:lang w:eastAsia="en-CA"/>
    </w:rPr>
  </w:style>
  <w:style w:type="paragraph" w:customStyle="1" w:styleId="IndexLevel2">
    <w:name w:val="IndexLevel2"/>
    <w:qFormat/>
    <w:rsid w:val="009B343C"/>
    <w:pPr>
      <w:suppressAutoHyphens w:val="0"/>
      <w:spacing w:line="220" w:lineRule="atLeast"/>
      <w:ind w:left="36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IndexLevel3">
    <w:name w:val="IndexLevel3"/>
    <w:qFormat/>
    <w:rsid w:val="009B343C"/>
    <w:pPr>
      <w:suppressAutoHyphens w:val="0"/>
      <w:spacing w:line="220" w:lineRule="atLeast"/>
      <w:ind w:left="720"/>
    </w:pPr>
    <w:rPr>
      <w:rFonts w:ascii="Times Roman" w:eastAsia="Times New Roman" w:hAnsi="Times Roman" w:cs="NewBaskervilleStd-Roman"/>
      <w:color w:val="000000"/>
      <w:kern w:val="0"/>
      <w:sz w:val="18"/>
      <w:szCs w:val="18"/>
      <w:lang w:eastAsia="en-CA"/>
    </w:rPr>
  </w:style>
  <w:style w:type="paragraph" w:customStyle="1" w:styleId="IndexTitle">
    <w:name w:val="IndexTitle"/>
    <w:qFormat/>
    <w:rsid w:val="009B343C"/>
    <w:pPr>
      <w:suppressAutoHyphens w:val="0"/>
      <w:spacing w:before="600" w:after="960" w:line="360" w:lineRule="atLeast"/>
      <w:jc w:val="center"/>
    </w:pPr>
    <w:rPr>
      <w:rFonts w:ascii="DogmaOT-Bold" w:eastAsia="Times New Roman" w:hAnsi="DogmaOT-Bold" w:cs="DogmaOT-Bold"/>
      <w:b/>
      <w:bCs/>
      <w:caps/>
      <w:color w:val="000000"/>
      <w:kern w:val="0"/>
      <w:sz w:val="32"/>
      <w:szCs w:val="32"/>
      <w:lang w:eastAsia="en-CA"/>
    </w:rPr>
  </w:style>
  <w:style w:type="paragraph" w:customStyle="1" w:styleId="BoxCaption">
    <w:name w:val="BoxCaption"/>
    <w:next w:val="BoxBody"/>
    <w:qFormat/>
    <w:rsid w:val="009B343C"/>
    <w:pPr>
      <w:suppressAutoHyphens w:val="0"/>
      <w:spacing w:line="180" w:lineRule="atLeast"/>
    </w:pPr>
    <w:rPr>
      <w:rFonts w:ascii="FuturaPT-BookObl" w:eastAsia="Times New Roman" w:hAnsi="FuturaPT-BookObl" w:cs="FuturaPT-BookObl"/>
      <w:i/>
      <w:iCs/>
      <w:color w:val="000000"/>
      <w:kern w:val="0"/>
      <w:sz w:val="15"/>
      <w:szCs w:val="15"/>
      <w:lang w:eastAsia="en-CA"/>
    </w:rPr>
  </w:style>
  <w:style w:type="paragraph" w:customStyle="1" w:styleId="BoxBody">
    <w:name w:val="BoxBody"/>
    <w:qFormat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BodyFirst">
    <w:name w:val="BoxBodyFirst"/>
    <w:qFormat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line="240" w:lineRule="atLeast"/>
      <w:textAlignment w:val="center"/>
    </w:pPr>
    <w:rPr>
      <w:rFonts w:ascii="FuturaPT-Book" w:eastAsia="Times New Roman" w:hAnsi="FuturaPT-Book" w:cs="FuturaPT-Book"/>
      <w:color w:val="000000"/>
      <w:kern w:val="0"/>
      <w:sz w:val="17"/>
      <w:szCs w:val="17"/>
      <w:lang w:eastAsia="en-CA"/>
    </w:rPr>
  </w:style>
  <w:style w:type="paragraph" w:customStyle="1" w:styleId="BoxListBullet">
    <w:name w:val="BoxListBullet"/>
    <w:qFormat/>
    <w:rsid w:val="009B343C"/>
    <w:pPr>
      <w:widowControl w:val="0"/>
      <w:numPr>
        <w:numId w:val="21"/>
      </w:numPr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Code">
    <w:name w:val="BoxCode"/>
    <w:qFormat/>
    <w:rsid w:val="009B343C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00" w:lineRule="atLeast"/>
      <w:ind w:left="216" w:right="864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6"/>
      <w:szCs w:val="16"/>
      <w:lang w:eastAsia="en-CA"/>
    </w:rPr>
  </w:style>
  <w:style w:type="paragraph" w:customStyle="1" w:styleId="BoxListBody">
    <w:name w:val="BoxListBody"/>
    <w:qFormat/>
    <w:rsid w:val="009B343C"/>
    <w:pPr>
      <w:widowControl w:val="0"/>
      <w:pBdr>
        <w:left w:val="single" w:sz="18" w:space="22" w:color="008000"/>
      </w:pBdr>
      <w:suppressAutoHyphens w:val="0"/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ListHead">
    <w:name w:val="BoxListHead"/>
    <w:qFormat/>
    <w:rsid w:val="009B343C"/>
    <w:pPr>
      <w:keepNext/>
      <w:keepLines/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Heavy"/>
      <w:b/>
      <w:color w:val="000000"/>
      <w:spacing w:val="1"/>
      <w:kern w:val="0"/>
      <w:sz w:val="17"/>
      <w:szCs w:val="17"/>
      <w:lang w:eastAsia="en-CA"/>
    </w:rPr>
  </w:style>
  <w:style w:type="paragraph" w:customStyle="1" w:styleId="ListBody">
    <w:name w:val="ListBody"/>
    <w:qFormat/>
    <w:rsid w:val="009B343C"/>
    <w:pPr>
      <w:widowControl w:val="0"/>
      <w:suppressAutoHyphens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Note">
    <w:name w:val="Note"/>
    <w:qFormat/>
    <w:rsid w:val="009B343C"/>
    <w:pPr>
      <w:widowControl w:val="0"/>
      <w:suppressAutoHyphens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eastAsia="Times New Roman" w:hAnsi="Times Roman" w:cs="NewBaskervilleStd-Italic"/>
      <w:iCs/>
      <w:color w:val="000000"/>
      <w:kern w:val="0"/>
      <w:sz w:val="20"/>
      <w:szCs w:val="20"/>
      <w:lang w:eastAsia="en-CA"/>
    </w:rPr>
  </w:style>
  <w:style w:type="paragraph" w:customStyle="1" w:styleId="ListBullet">
    <w:name w:val="ListBullet"/>
    <w:qFormat/>
    <w:rsid w:val="009B343C"/>
    <w:pPr>
      <w:widowControl w:val="0"/>
      <w:numPr>
        <w:numId w:val="19"/>
      </w:numPr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Code">
    <w:name w:val="ListCode"/>
    <w:qFormat/>
    <w:rsid w:val="009B343C"/>
    <w:pPr>
      <w:widowControl w:val="0"/>
      <w:pBdr>
        <w:left w:val="single" w:sz="4" w:space="4" w:color="auto"/>
      </w:pBdr>
      <w:autoSpaceDE w:val="0"/>
      <w:autoSpaceDN w:val="0"/>
      <w:adjustRightInd w:val="0"/>
      <w:spacing w:line="210" w:lineRule="atLeast"/>
      <w:ind w:left="1584"/>
      <w:contextualSpacing/>
      <w:textAlignment w:val="baseline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ListHead">
    <w:name w:val="ListHead"/>
    <w:qFormat/>
    <w:rsid w:val="009B343C"/>
    <w:pPr>
      <w:keepNext/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Bold"/>
      <w:b/>
      <w:bCs/>
      <w:color w:val="000000"/>
      <w:kern w:val="0"/>
      <w:sz w:val="20"/>
      <w:szCs w:val="20"/>
      <w:lang w:eastAsia="en-CA"/>
    </w:rPr>
  </w:style>
  <w:style w:type="paragraph" w:customStyle="1" w:styleId="ListNumber">
    <w:name w:val="ListNumber"/>
    <w:qFormat/>
    <w:rsid w:val="009B343C"/>
    <w:pPr>
      <w:widowControl w:val="0"/>
      <w:numPr>
        <w:numId w:val="17"/>
      </w:numPr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NumberSub">
    <w:name w:val="ListNumberSub"/>
    <w:qFormat/>
    <w:rsid w:val="009B343C"/>
    <w:pPr>
      <w:widowControl w:val="0"/>
      <w:numPr>
        <w:numId w:val="18"/>
      </w:numPr>
      <w:tabs>
        <w:tab w:val="left" w:pos="1800"/>
      </w:tabs>
      <w:suppressAutoHyphens w:val="0"/>
      <w:autoSpaceDE w:val="0"/>
      <w:autoSpaceDN w:val="0"/>
      <w:adjustRightInd w:val="0"/>
      <w:spacing w:before="60" w:line="240" w:lineRule="atLeast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GraphicSlug">
    <w:name w:val="GraphicSlug"/>
    <w:qFormat/>
    <w:rsid w:val="009B343C"/>
    <w:pPr>
      <w:keepLines/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eastAsia="Times New Roman" w:hAnsi="Arial" w:cs="TimesNewRomanPSMT"/>
      <w:smallCaps/>
      <w:color w:val="A50F1E"/>
      <w:kern w:val="0"/>
      <w:sz w:val="18"/>
      <w:szCs w:val="18"/>
      <w:lang w:eastAsia="en-CA"/>
    </w:rPr>
  </w:style>
  <w:style w:type="paragraph" w:customStyle="1" w:styleId="PartNumber">
    <w:name w:val="PartNumber"/>
    <w:qFormat/>
    <w:rsid w:val="009B343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40"/>
      <w:szCs w:val="240"/>
      <w:lang w:eastAsia="en-CA"/>
    </w:rPr>
  </w:style>
  <w:style w:type="paragraph" w:customStyle="1" w:styleId="PartTitle">
    <w:name w:val="PartTitle"/>
    <w:qFormat/>
    <w:rsid w:val="009B343C"/>
    <w:pPr>
      <w:keepLines/>
      <w:widowControl w:val="0"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PartIntro">
    <w:name w:val="PartIntro"/>
    <w:qFormat/>
    <w:rsid w:val="009B343C"/>
    <w:pPr>
      <w:widowControl w:val="0"/>
      <w:suppressAutoHyphens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spacing w:val="1"/>
      <w:kern w:val="0"/>
      <w:sz w:val="28"/>
      <w:szCs w:val="28"/>
      <w:lang w:eastAsia="en-CA"/>
    </w:rPr>
  </w:style>
  <w:style w:type="paragraph" w:customStyle="1" w:styleId="PartList">
    <w:name w:val="PartList"/>
    <w:qFormat/>
    <w:rsid w:val="009B343C"/>
    <w:pPr>
      <w:widowControl w:val="0"/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hapterIntroList">
    <w:name w:val="ChapterIntroList"/>
    <w:qFormat/>
    <w:rsid w:val="009B343C"/>
    <w:pPr>
      <w:widowControl w:val="0"/>
      <w:tabs>
        <w:tab w:val="left" w:pos="1800"/>
      </w:tabs>
      <w:suppressAutoHyphens w:val="0"/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hapterSubtitle">
    <w:name w:val="ChapterSubtitle"/>
    <w:rsid w:val="009B343C"/>
    <w:pPr>
      <w:keepLines/>
      <w:widowControl w:val="0"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eastAsia="Times New Roman" w:hAnsi="Arial" w:cs="DogmaOT-Bold"/>
      <w:b/>
      <w:bCs/>
      <w:color w:val="000000"/>
      <w:spacing w:val="48"/>
      <w:kern w:val="0"/>
      <w:sz w:val="28"/>
      <w:szCs w:val="28"/>
      <w:lang w:eastAsia="en-CA"/>
    </w:rPr>
  </w:style>
  <w:style w:type="paragraph" w:customStyle="1" w:styleId="BoxHeadA">
    <w:name w:val="BoxHeadA"/>
    <w:qFormat/>
    <w:rsid w:val="009B343C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9B343C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RunInHead">
    <w:name w:val="RunInHead"/>
    <w:rsid w:val="009B343C"/>
    <w:pPr>
      <w:widowControl w:val="0"/>
      <w:suppressAutoHyphens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eastAsia="Times New Roman" w:hAnsi="Times Roman" w:cs="NewBaskervilleStd-Roman"/>
      <w:b/>
      <w:color w:val="000000"/>
      <w:kern w:val="0"/>
      <w:sz w:val="20"/>
      <w:szCs w:val="20"/>
      <w:lang w:eastAsia="en-CA"/>
    </w:rPr>
  </w:style>
  <w:style w:type="paragraph" w:customStyle="1" w:styleId="RunInPara">
    <w:name w:val="RunInPara"/>
    <w:qFormat/>
    <w:rsid w:val="009B343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xRunInHead">
    <w:name w:val="BoxRunInHead"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center"/>
    </w:pPr>
    <w:rPr>
      <w:rFonts w:ascii="Arial" w:eastAsia="Times New Roman" w:hAnsi="Arial" w:cs="FuturaPT-Book"/>
      <w:b/>
      <w:color w:val="000000"/>
      <w:kern w:val="0"/>
      <w:sz w:val="17"/>
      <w:szCs w:val="17"/>
      <w:lang w:eastAsia="en-CA"/>
    </w:rPr>
  </w:style>
  <w:style w:type="paragraph" w:customStyle="1" w:styleId="BoxRunInPara">
    <w:name w:val="BoxRunInPara"/>
    <w:qFormat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after="120" w:line="240" w:lineRule="atLeast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ExtractPara">
    <w:name w:val="BoxExtractPara"/>
    <w:qFormat/>
    <w:rsid w:val="009B343C"/>
    <w:pPr>
      <w:widowControl w:val="0"/>
      <w:pBdr>
        <w:left w:val="single" w:sz="18" w:space="31" w:color="008000"/>
      </w:pBdr>
      <w:suppressAutoHyphens w:val="0"/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Footnote">
    <w:name w:val="Footnote"/>
    <w:qFormat/>
    <w:rsid w:val="009B343C"/>
    <w:pPr>
      <w:widowControl w:val="0"/>
      <w:pBdr>
        <w:top w:val="single" w:sz="4" w:space="1" w:color="000000" w:themeColor="text1"/>
        <w:bottom w:val="single" w:sz="4" w:space="1" w:color="000000" w:themeColor="text1"/>
      </w:pBdr>
      <w:suppressAutoHyphens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eastAsia="Times New Roman" w:hAnsi="Arial" w:cs="NewBaskervilleStd-Roman"/>
      <w:color w:val="000000"/>
      <w:kern w:val="0"/>
      <w:sz w:val="16"/>
      <w:szCs w:val="20"/>
      <w:lang w:eastAsia="en-CA"/>
    </w:rPr>
  </w:style>
  <w:style w:type="paragraph" w:customStyle="1" w:styleId="QuotePara">
    <w:name w:val="QuotePara"/>
    <w:qFormat/>
    <w:rsid w:val="009B343C"/>
    <w:pPr>
      <w:widowControl w:val="0"/>
      <w:suppressAutoHyphens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eastAsia="Times New Roman" w:hAnsi="Times Roman" w:cs="NewBaskervilleStd-Roman"/>
      <w:i/>
      <w:color w:val="000000"/>
      <w:kern w:val="0"/>
      <w:sz w:val="20"/>
      <w:szCs w:val="20"/>
      <w:lang w:eastAsia="en-CA"/>
    </w:rPr>
  </w:style>
  <w:style w:type="paragraph" w:customStyle="1" w:styleId="QuoteSource">
    <w:name w:val="QuoteSource"/>
    <w:basedOn w:val="QuotePara"/>
    <w:qFormat/>
    <w:rsid w:val="009B343C"/>
    <w:pPr>
      <w:spacing w:after="240"/>
      <w:jc w:val="right"/>
    </w:pPr>
    <w:rPr>
      <w:i w:val="0"/>
    </w:rPr>
  </w:style>
  <w:style w:type="paragraph" w:customStyle="1" w:styleId="TableHeaderSub">
    <w:name w:val="TableHeaderSub"/>
    <w:qFormat/>
    <w:rsid w:val="009B343C"/>
    <w:pPr>
      <w:keepLines/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Arial" w:eastAsia="Times New Roman" w:hAnsi="Arial" w:cs="FuturaPT-Heavy"/>
      <w:color w:val="000000"/>
      <w:kern w:val="0"/>
      <w:sz w:val="18"/>
      <w:szCs w:val="18"/>
      <w:lang w:eastAsia="en-CA"/>
    </w:rPr>
  </w:style>
  <w:style w:type="paragraph" w:customStyle="1" w:styleId="TableFootnote">
    <w:name w:val="TableFootnote"/>
    <w:qFormat/>
    <w:rsid w:val="009B343C"/>
    <w:pPr>
      <w:keepLines/>
      <w:widowControl w:val="0"/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6"/>
      <w:szCs w:val="17"/>
      <w:lang w:eastAsia="en-CA"/>
    </w:rPr>
  </w:style>
  <w:style w:type="paragraph" w:customStyle="1" w:styleId="TableListBulleted">
    <w:name w:val="TableListBulleted"/>
    <w:qFormat/>
    <w:rsid w:val="009B343C"/>
    <w:pPr>
      <w:keepLines/>
      <w:widowControl w:val="0"/>
      <w:numPr>
        <w:numId w:val="23"/>
      </w:numPr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TableListNumbered">
    <w:name w:val="TableListNumbered"/>
    <w:qFormat/>
    <w:rsid w:val="009B343C"/>
    <w:pPr>
      <w:keepLines/>
      <w:widowControl w:val="0"/>
      <w:numPr>
        <w:numId w:val="24"/>
      </w:numPr>
      <w:suppressAutoHyphens w:val="0"/>
      <w:autoSpaceDE w:val="0"/>
      <w:autoSpaceDN w:val="0"/>
      <w:adjustRightInd w:val="0"/>
      <w:spacing w:line="19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TableListPlain">
    <w:name w:val="TableListPlain"/>
    <w:qFormat/>
    <w:rsid w:val="009B343C"/>
    <w:pPr>
      <w:keepLines/>
      <w:widowControl w:val="0"/>
      <w:suppressAutoHyphens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9B343C"/>
    <w:rPr>
      <w:i w:val="0"/>
      <w:sz w:val="18"/>
      <w:szCs w:val="18"/>
    </w:rPr>
  </w:style>
  <w:style w:type="paragraph" w:customStyle="1" w:styleId="ExtractSource">
    <w:name w:val="ExtractSource"/>
    <w:basedOn w:val="ExtractPara"/>
    <w:qFormat/>
    <w:rsid w:val="009B343C"/>
    <w:pPr>
      <w:jc w:val="right"/>
    </w:pPr>
  </w:style>
  <w:style w:type="paragraph" w:customStyle="1" w:styleId="ExtractParaContinued">
    <w:name w:val="ExtractParaContinued"/>
    <w:basedOn w:val="ExtractPara"/>
    <w:qFormat/>
    <w:rsid w:val="009B343C"/>
    <w:pPr>
      <w:spacing w:before="0"/>
      <w:ind w:firstLine="360"/>
    </w:pPr>
  </w:style>
  <w:style w:type="paragraph" w:customStyle="1" w:styleId="BackmatterTitle">
    <w:name w:val="BackmatterTitle"/>
    <w:qFormat/>
    <w:rsid w:val="009B343C"/>
    <w:pPr>
      <w:keepLines/>
      <w:widowControl w:val="0"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eastAsia="Times New Roman" w:hAnsi="Arial" w:cs="DogmaOT-Bold"/>
      <w:b/>
      <w:bCs/>
      <w:caps/>
      <w:color w:val="000000"/>
      <w:spacing w:val="48"/>
      <w:kern w:val="0"/>
      <w:sz w:val="32"/>
      <w:szCs w:val="32"/>
      <w:lang w:eastAsia="en-CA"/>
    </w:rPr>
  </w:style>
  <w:style w:type="paragraph" w:customStyle="1" w:styleId="GlossaryTerm">
    <w:name w:val="GlossaryTerm"/>
    <w:qFormat/>
    <w:rsid w:val="009B343C"/>
    <w:pPr>
      <w:widowControl w:val="0"/>
      <w:suppressAutoHyphens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eastAsia="Times New Roman" w:hAnsi="Times Roman" w:cs="NewBaskervilleStd-Roman"/>
      <w:b/>
      <w:bCs/>
      <w:color w:val="000000"/>
      <w:kern w:val="0"/>
      <w:sz w:val="20"/>
      <w:szCs w:val="20"/>
      <w:lang w:eastAsia="en-CA"/>
    </w:rPr>
  </w:style>
  <w:style w:type="paragraph" w:customStyle="1" w:styleId="GlossaryDefinition">
    <w:name w:val="GlossaryDefinition"/>
    <w:qFormat/>
    <w:rsid w:val="009B343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EndnoteEntry">
    <w:name w:val="EndnoteEntry"/>
    <w:qFormat/>
    <w:rsid w:val="009B343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72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Reference">
    <w:name w:val="Reference"/>
    <w:qFormat/>
    <w:rsid w:val="009B343C"/>
    <w:pPr>
      <w:widowControl w:val="0"/>
      <w:suppressAutoHyphens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HeadAExercise">
    <w:name w:val="HeadAExercise"/>
    <w:qFormat/>
    <w:rsid w:val="009B343C"/>
    <w:pPr>
      <w:keepNext/>
      <w:keepLines/>
      <w:widowControl w:val="0"/>
      <w:shd w:val="clear" w:color="auto" w:fill="000000"/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eastAsia="Times New Roman" w:hAnsi="Arial" w:cs="FuturaPT-Bold"/>
      <w:b/>
      <w:bCs/>
      <w:color w:val="FFFFFF" w:themeColor="background1"/>
      <w:kern w:val="0"/>
      <w:lang w:eastAsia="en-CA"/>
    </w:rPr>
  </w:style>
  <w:style w:type="paragraph" w:customStyle="1" w:styleId="BookHalfTitle">
    <w:name w:val="BookHalfTitle"/>
    <w:basedOn w:val="BackmatterTitle"/>
    <w:qFormat/>
    <w:rsid w:val="009B343C"/>
  </w:style>
  <w:style w:type="paragraph" w:customStyle="1" w:styleId="BookTitle0">
    <w:name w:val="BookTitle"/>
    <w:qFormat/>
    <w:rsid w:val="009B343C"/>
    <w:pPr>
      <w:widowControl w:val="0"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9B343C"/>
  </w:style>
  <w:style w:type="paragraph" w:customStyle="1" w:styleId="BookEdition">
    <w:name w:val="BookEdition"/>
    <w:basedOn w:val="BookSubtitle"/>
    <w:qFormat/>
    <w:rsid w:val="009B343C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9B343C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9B343C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9B343C"/>
    <w:pPr>
      <w:widowControl w:val="0"/>
      <w:suppressAutoHyphens w:val="0"/>
      <w:autoSpaceDE w:val="0"/>
      <w:autoSpaceDN w:val="0"/>
      <w:adjustRightInd w:val="0"/>
      <w:spacing w:after="200" w:line="240" w:lineRule="atLeast"/>
      <w:textAlignment w:val="baseline"/>
    </w:pPr>
    <w:rPr>
      <w:rFonts w:ascii="NewBaskervilleStd-Roman" w:eastAsia="Times New Roman" w:hAnsi="NewBaskervilleStd-Roman" w:cs="NewBaskervilleStd-Roman"/>
      <w:color w:val="000000"/>
      <w:kern w:val="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9B343C"/>
  </w:style>
  <w:style w:type="paragraph" w:customStyle="1" w:styleId="CopyrightHead">
    <w:name w:val="CopyrightHead"/>
    <w:basedOn w:val="CopyrightLOC"/>
    <w:qFormat/>
    <w:rsid w:val="009B343C"/>
    <w:rPr>
      <w:b/>
    </w:rPr>
  </w:style>
  <w:style w:type="paragraph" w:customStyle="1" w:styleId="Dedication">
    <w:name w:val="Dedication"/>
    <w:basedOn w:val="BookPublisher"/>
    <w:qFormat/>
    <w:rsid w:val="009B343C"/>
  </w:style>
  <w:style w:type="paragraph" w:customStyle="1" w:styleId="FrontmatterTitle">
    <w:name w:val="FrontmatterTitle"/>
    <w:basedOn w:val="BackmatterTitle"/>
    <w:qFormat/>
    <w:rsid w:val="009B343C"/>
  </w:style>
  <w:style w:type="paragraph" w:customStyle="1" w:styleId="TOCFM">
    <w:name w:val="TOCFM"/>
    <w:basedOn w:val="Normal"/>
    <w:qFormat/>
    <w:rsid w:val="009B343C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9B343C"/>
    <w:pPr>
      <w:ind w:left="720"/>
    </w:pPr>
    <w:rPr>
      <w:b/>
    </w:rPr>
  </w:style>
  <w:style w:type="paragraph" w:customStyle="1" w:styleId="TOCPart">
    <w:name w:val="TOCPart"/>
    <w:basedOn w:val="TOCH1"/>
    <w:qFormat/>
    <w:rsid w:val="009B343C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9B343C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9B343C"/>
    <w:pPr>
      <w:ind w:left="1080"/>
    </w:pPr>
    <w:rPr>
      <w:i/>
    </w:rPr>
  </w:style>
  <w:style w:type="paragraph" w:customStyle="1" w:styleId="TOCH3">
    <w:name w:val="TOCH3"/>
    <w:basedOn w:val="TOCH1"/>
    <w:qFormat/>
    <w:rsid w:val="009B343C"/>
    <w:pPr>
      <w:ind w:left="1440"/>
    </w:pPr>
    <w:rPr>
      <w:b w:val="0"/>
      <w:i/>
    </w:rPr>
  </w:style>
  <w:style w:type="paragraph" w:customStyle="1" w:styleId="BoxType">
    <w:name w:val="BoxType"/>
    <w:qFormat/>
    <w:rsid w:val="009B343C"/>
    <w:pPr>
      <w:keepLines/>
      <w:widowControl w:val="0"/>
      <w:pBdr>
        <w:top w:val="single" w:sz="18" w:space="1" w:color="008000"/>
      </w:pBdr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eastAsia="Times New Roman" w:hAnsi="Arial" w:cs="TimesNewRomanPSMT"/>
      <w:color w:val="008000"/>
      <w:kern w:val="0"/>
      <w:sz w:val="18"/>
      <w:szCs w:val="18"/>
      <w:lang w:eastAsia="en-CA"/>
    </w:rPr>
  </w:style>
  <w:style w:type="paragraph" w:customStyle="1" w:styleId="HeadANumber">
    <w:name w:val="HeadANumber"/>
    <w:qFormat/>
    <w:rsid w:val="009B343C"/>
    <w:pPr>
      <w:keepNext/>
      <w:keepLines/>
      <w:widowControl w:val="0"/>
      <w:numPr>
        <w:ilvl w:val="1"/>
        <w:numId w:val="31"/>
      </w:numPr>
      <w:tabs>
        <w:tab w:val="right" w:pos="1200"/>
        <w:tab w:val="left" w:pos="1440"/>
      </w:tabs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eastAsia="Times New Roman" w:hAnsi="Arial" w:cs="FuturaPT-Bold"/>
      <w:b/>
      <w:bCs/>
      <w:color w:val="000000"/>
      <w:kern w:val="0"/>
      <w:lang w:eastAsia="en-CA"/>
    </w:rPr>
  </w:style>
  <w:style w:type="paragraph" w:customStyle="1" w:styleId="HeadB">
    <w:name w:val="HeadB"/>
    <w:qFormat/>
    <w:rsid w:val="009B343C"/>
    <w:pPr>
      <w:keepNext/>
      <w:keepLines/>
      <w:widowControl w:val="0"/>
      <w:tabs>
        <w:tab w:val="right" w:pos="1200"/>
        <w:tab w:val="left" w:pos="1440"/>
      </w:tabs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</w:rPr>
  </w:style>
  <w:style w:type="paragraph" w:customStyle="1" w:styleId="HeadBNumber">
    <w:name w:val="HeadBNumber"/>
    <w:qFormat/>
    <w:rsid w:val="009B343C"/>
    <w:pPr>
      <w:keepNext/>
      <w:keepLines/>
      <w:widowControl w:val="0"/>
      <w:numPr>
        <w:ilvl w:val="2"/>
        <w:numId w:val="31"/>
      </w:numPr>
      <w:tabs>
        <w:tab w:val="right" w:pos="1980"/>
        <w:tab w:val="left" w:pos="2160"/>
      </w:tabs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Obl"/>
      <w:b/>
      <w:bCs/>
      <w:i/>
      <w:iCs/>
      <w:color w:val="000000"/>
      <w:kern w:val="0"/>
      <w:lang w:eastAsia="en-CA"/>
    </w:rPr>
  </w:style>
  <w:style w:type="paragraph" w:customStyle="1" w:styleId="HeadC">
    <w:name w:val="HeadC"/>
    <w:qFormat/>
    <w:rsid w:val="009B343C"/>
    <w:pPr>
      <w:keepNext/>
      <w:keepLines/>
      <w:widowControl w:val="0"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</w:rPr>
  </w:style>
  <w:style w:type="paragraph" w:customStyle="1" w:styleId="HeadCNumber">
    <w:name w:val="HeadCNumber"/>
    <w:qFormat/>
    <w:rsid w:val="009B343C"/>
    <w:pPr>
      <w:keepNext/>
      <w:keepLines/>
      <w:widowControl w:val="0"/>
      <w:numPr>
        <w:ilvl w:val="3"/>
        <w:numId w:val="31"/>
      </w:numPr>
      <w:tabs>
        <w:tab w:val="left" w:pos="1980"/>
      </w:tabs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eastAsia="Times New Roman" w:hAnsi="Arial" w:cs="FuturaPTCond-Bold"/>
      <w:b/>
      <w:bCs/>
      <w:color w:val="000000"/>
      <w:kern w:val="0"/>
      <w:sz w:val="20"/>
      <w:szCs w:val="20"/>
      <w:lang w:eastAsia="en-CA"/>
    </w:rPr>
  </w:style>
  <w:style w:type="paragraph" w:customStyle="1" w:styleId="ListPlain">
    <w:name w:val="ListPlain"/>
    <w:qFormat/>
    <w:rsid w:val="009B343C"/>
    <w:pPr>
      <w:widowControl w:val="0"/>
      <w:suppressAutoHyphens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CodeAnnotated">
    <w:name w:val="CodeAnnotated"/>
    <w:qFormat/>
    <w:rsid w:val="009B343C"/>
    <w:pPr>
      <w:widowControl w:val="0"/>
      <w:pBdr>
        <w:left w:val="single" w:sz="4" w:space="4" w:color="auto"/>
      </w:pBdr>
      <w:autoSpaceDE w:val="0"/>
      <w:autoSpaceDN w:val="0"/>
      <w:spacing w:line="210" w:lineRule="atLeast"/>
      <w:ind w:left="740" w:hanging="216"/>
      <w:contextualSpacing/>
      <w:textAlignment w:val="top"/>
    </w:pPr>
    <w:rPr>
      <w:rFonts w:ascii="Courier" w:eastAsia="Times New Roman" w:hAnsi="Courier" w:cs="TheSansMonoCondensed-Plain"/>
      <w:color w:val="000000"/>
      <w:kern w:val="0"/>
      <w:sz w:val="15"/>
      <w:szCs w:val="17"/>
      <w:lang w:eastAsia="en-CA"/>
    </w:rPr>
  </w:style>
  <w:style w:type="paragraph" w:customStyle="1" w:styleId="BoxListPlain">
    <w:name w:val="BoxListPlain"/>
    <w:qFormat/>
    <w:rsid w:val="009B343C"/>
    <w:pPr>
      <w:widowControl w:val="0"/>
      <w:pBdr>
        <w:left w:val="single" w:sz="18" w:space="4" w:color="008000"/>
      </w:pBdr>
      <w:suppressAutoHyphens w:val="0"/>
      <w:autoSpaceDE w:val="0"/>
      <w:autoSpaceDN w:val="0"/>
      <w:adjustRightInd w:val="0"/>
      <w:spacing w:before="120" w:line="240" w:lineRule="atLeast"/>
      <w:textAlignment w:val="baseline"/>
    </w:pPr>
    <w:rPr>
      <w:rFonts w:ascii="Arial" w:eastAsia="Times New Roman" w:hAnsi="Arial" w:cs="FuturaPT-Book"/>
      <w:color w:val="000000"/>
      <w:kern w:val="0"/>
      <w:sz w:val="17"/>
      <w:szCs w:val="17"/>
      <w:lang w:eastAsia="en-CA"/>
    </w:rPr>
  </w:style>
  <w:style w:type="paragraph" w:customStyle="1" w:styleId="BoxTitle">
    <w:name w:val="BoxTitle"/>
    <w:qFormat/>
    <w:rsid w:val="009B343C"/>
    <w:pPr>
      <w:keepNext/>
      <w:keepLines/>
      <w:pBdr>
        <w:left w:val="single" w:sz="18" w:space="4" w:color="008000"/>
      </w:pBdr>
      <w:spacing w:after="120" w:line="300" w:lineRule="atLeast"/>
      <w:jc w:val="center"/>
      <w:textAlignment w:val="baseline"/>
    </w:pPr>
    <w:rPr>
      <w:rFonts w:ascii="Arial" w:eastAsia="Times New Roman" w:hAnsi="Arial" w:cs="DogmaOT-Bold"/>
      <w:b/>
      <w:bCs/>
      <w:caps/>
      <w:color w:val="000000"/>
      <w:spacing w:val="13"/>
      <w:kern w:val="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9B343C"/>
    <w:pPr>
      <w:jc w:val="right"/>
    </w:pPr>
    <w:rPr>
      <w:i w:val="0"/>
    </w:rPr>
  </w:style>
  <w:style w:type="paragraph" w:customStyle="1" w:styleId="Default">
    <w:name w:val="Default"/>
    <w:rsid w:val="009B343C"/>
    <w:pPr>
      <w:suppressAutoHyphens w:val="0"/>
      <w:autoSpaceDE w:val="0"/>
      <w:autoSpaceDN w:val="0"/>
      <w:adjustRightInd w:val="0"/>
    </w:pPr>
    <w:rPr>
      <w:rFonts w:ascii="NewBaskerville" w:eastAsia="Times New Roman" w:hAnsi="NewBaskerville" w:cs="NewBaskerville"/>
      <w:color w:val="000000"/>
      <w:kern w:val="0"/>
      <w:lang w:bidi="hi-IN"/>
    </w:rPr>
  </w:style>
  <w:style w:type="paragraph" w:customStyle="1" w:styleId="SourceForeword">
    <w:name w:val="SourceForeword"/>
    <w:basedOn w:val="ReviewSource"/>
    <w:qFormat/>
    <w:rsid w:val="009B343C"/>
  </w:style>
  <w:style w:type="paragraph" w:customStyle="1" w:styleId="ReviewHead">
    <w:name w:val="ReviewHead"/>
    <w:basedOn w:val="FrontmatterTitle"/>
    <w:qFormat/>
    <w:rsid w:val="009B343C"/>
  </w:style>
  <w:style w:type="paragraph" w:customStyle="1" w:styleId="ReviewQuote">
    <w:name w:val="ReviewQuote"/>
    <w:basedOn w:val="QuotePara"/>
    <w:qFormat/>
    <w:rsid w:val="009B343C"/>
  </w:style>
  <w:style w:type="paragraph" w:customStyle="1" w:styleId="ReviewSource">
    <w:name w:val="ReviewSource"/>
    <w:basedOn w:val="QuoteSource"/>
    <w:qFormat/>
    <w:rsid w:val="009B343C"/>
  </w:style>
  <w:style w:type="paragraph" w:customStyle="1" w:styleId="ListGraphic">
    <w:name w:val="ListGraphic"/>
    <w:basedOn w:val="GraphicSlug"/>
    <w:qFormat/>
    <w:rsid w:val="009B343C"/>
    <w:pPr>
      <w:ind w:left="0"/>
    </w:pPr>
  </w:style>
  <w:style w:type="paragraph" w:customStyle="1" w:styleId="ListCaption">
    <w:name w:val="ListCaption"/>
    <w:basedOn w:val="CaptionLine"/>
    <w:qFormat/>
    <w:rsid w:val="009B343C"/>
    <w:pPr>
      <w:ind w:left="3600"/>
    </w:pPr>
  </w:style>
  <w:style w:type="paragraph" w:customStyle="1" w:styleId="NoteContinued">
    <w:name w:val="NoteContinued"/>
    <w:basedOn w:val="Note"/>
    <w:qFormat/>
    <w:rsid w:val="009B343C"/>
    <w:pPr>
      <w:spacing w:before="0"/>
      <w:ind w:firstLine="0"/>
    </w:pPr>
  </w:style>
  <w:style w:type="paragraph" w:customStyle="1" w:styleId="NoteCode">
    <w:name w:val="NoteCode"/>
    <w:basedOn w:val="Code"/>
    <w:qFormat/>
    <w:rsid w:val="009B343C"/>
    <w:pPr>
      <w:spacing w:after="240"/>
    </w:pPr>
  </w:style>
  <w:style w:type="paragraph" w:customStyle="1" w:styleId="ListBulletSub">
    <w:name w:val="ListBulletSub"/>
    <w:basedOn w:val="ListBullet"/>
    <w:qFormat/>
    <w:rsid w:val="009B343C"/>
    <w:pPr>
      <w:numPr>
        <w:numId w:val="57"/>
      </w:numPr>
      <w:ind w:left="2520"/>
    </w:pPr>
  </w:style>
  <w:style w:type="paragraph" w:customStyle="1" w:styleId="CodeCustom1">
    <w:name w:val="CodeCustom1"/>
    <w:basedOn w:val="Code"/>
    <w:qFormat/>
    <w:rsid w:val="009B343C"/>
    <w:rPr>
      <w:color w:val="00B0F0"/>
    </w:rPr>
  </w:style>
  <w:style w:type="paragraph" w:customStyle="1" w:styleId="CodeCustom2">
    <w:name w:val="CodeCustom2"/>
    <w:basedOn w:val="CodeCustom1"/>
    <w:qFormat/>
    <w:rsid w:val="009B343C"/>
    <w:pPr>
      <w:framePr w:wrap="around" w:vAnchor="text" w:hAnchor="text" w:y="1"/>
    </w:pPr>
    <w:rPr>
      <w:color w:val="7030A0"/>
    </w:rPr>
  </w:style>
  <w:style w:type="paragraph" w:customStyle="1" w:styleId="BoxGraphic">
    <w:name w:val="BoxGraphic"/>
    <w:basedOn w:val="BoxBodyFirst"/>
    <w:qFormat/>
    <w:rsid w:val="009B343C"/>
    <w:rPr>
      <w:bCs/>
      <w:color w:val="A12126"/>
    </w:rPr>
  </w:style>
  <w:style w:type="paragraph" w:customStyle="1" w:styleId="Equation">
    <w:name w:val="Equation"/>
    <w:basedOn w:val="ListPlain"/>
    <w:qFormat/>
    <w:rsid w:val="009B343C"/>
  </w:style>
  <w:style w:type="paragraph" w:customStyle="1" w:styleId="BoxCodeAnnotated">
    <w:name w:val="BoxCodeAnnotated"/>
    <w:basedOn w:val="BoxCode"/>
    <w:qFormat/>
    <w:rsid w:val="009B343C"/>
    <w:pPr>
      <w:ind w:hanging="216"/>
    </w:pPr>
  </w:style>
  <w:style w:type="paragraph" w:customStyle="1" w:styleId="BoxListNumberSub">
    <w:name w:val="BoxListNumberSub"/>
    <w:basedOn w:val="BoxListNumber"/>
    <w:qFormat/>
    <w:rsid w:val="009B343C"/>
    <w:pPr>
      <w:numPr>
        <w:numId w:val="34"/>
      </w:numPr>
      <w:ind w:left="720"/>
    </w:pPr>
  </w:style>
  <w:style w:type="paragraph" w:customStyle="1" w:styleId="ListContinued">
    <w:name w:val="ListContinued"/>
    <w:qFormat/>
    <w:rsid w:val="009B343C"/>
    <w:pPr>
      <w:suppressAutoHyphens w:val="0"/>
      <w:spacing w:before="120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CodeAnnotated">
    <w:name w:val="ListCodeAnnotated"/>
    <w:basedOn w:val="ListCode"/>
    <w:qFormat/>
    <w:rsid w:val="009B343C"/>
    <w:pPr>
      <w:ind w:left="1613" w:hanging="216"/>
    </w:pPr>
  </w:style>
  <w:style w:type="paragraph" w:customStyle="1" w:styleId="ListLetter">
    <w:name w:val="ListLetter"/>
    <w:qFormat/>
    <w:rsid w:val="009B343C"/>
    <w:pPr>
      <w:numPr>
        <w:numId w:val="35"/>
      </w:numPr>
      <w:suppressAutoHyphens w:val="0"/>
      <w:spacing w:before="180" w:line="240" w:lineRule="atLeast"/>
      <w:ind w:left="180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LetterSub">
    <w:name w:val="ListLetterSub"/>
    <w:qFormat/>
    <w:rsid w:val="009B343C"/>
    <w:pPr>
      <w:numPr>
        <w:numId w:val="38"/>
      </w:numPr>
      <w:suppressAutoHyphens w:val="0"/>
      <w:spacing w:before="6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ListPlainSub">
    <w:name w:val="ListPlainSub"/>
    <w:qFormat/>
    <w:rsid w:val="009B343C"/>
    <w:pPr>
      <w:suppressAutoHyphens w:val="0"/>
      <w:spacing w:before="120" w:line="240" w:lineRule="atLeast"/>
      <w:ind w:left="2160"/>
    </w:pPr>
    <w:rPr>
      <w:rFonts w:ascii="Times Roman" w:eastAsia="Times New Roman" w:hAnsi="Times Roman" w:cs="NewBaskervilleStd-Roman"/>
      <w:color w:val="000000"/>
      <w:kern w:val="0"/>
      <w:sz w:val="20"/>
      <w:szCs w:val="20"/>
      <w:lang w:eastAsia="en-CA"/>
    </w:rPr>
  </w:style>
  <w:style w:type="paragraph" w:customStyle="1" w:styleId="BoxListLetterSub">
    <w:name w:val="BoxListLetterSub"/>
    <w:basedOn w:val="BoxListNumber"/>
    <w:qFormat/>
    <w:rsid w:val="009B343C"/>
    <w:pPr>
      <w:numPr>
        <w:numId w:val="43"/>
      </w:numPr>
    </w:pPr>
  </w:style>
  <w:style w:type="paragraph" w:customStyle="1" w:styleId="BoxListBulletSub">
    <w:name w:val="BoxListBulletSub"/>
    <w:basedOn w:val="BoxListBullet"/>
    <w:qFormat/>
    <w:rsid w:val="009B343C"/>
    <w:pPr>
      <w:numPr>
        <w:numId w:val="55"/>
      </w:numPr>
      <w:ind w:left="720"/>
    </w:pPr>
  </w:style>
  <w:style w:type="paragraph" w:customStyle="1" w:styleId="ChapterAuthor">
    <w:name w:val="ChapterAuthor"/>
    <w:basedOn w:val="ChapterSubtitle"/>
    <w:qFormat/>
    <w:rsid w:val="009B343C"/>
    <w:rPr>
      <w:i/>
      <w:sz w:val="22"/>
    </w:rPr>
  </w:style>
  <w:style w:type="paragraph" w:customStyle="1" w:styleId="TabularList">
    <w:name w:val="TabularList"/>
    <w:basedOn w:val="Body"/>
    <w:qFormat/>
    <w:rsid w:val="009B343C"/>
    <w:pPr>
      <w:ind w:left="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B343C"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343C"/>
    <w:pPr>
      <w:spacing w:after="0" w:line="240" w:lineRule="auto"/>
    </w:pPr>
    <w:rPr>
      <w:sz w:val="20"/>
      <w:szCs w:val="20"/>
    </w:rPr>
  </w:style>
  <w:style w:type="paragraph" w:customStyle="1" w:styleId="Comment">
    <w:name w:val="Comment"/>
    <w:basedOn w:val="Normal"/>
    <w:qFormat/>
    <w:pPr>
      <w:spacing w:before="56" w:after="0" w:line="240" w:lineRule="auto"/>
      <w:ind w:left="57" w:right="57"/>
    </w:pPr>
    <w:rPr>
      <w:sz w:val="20"/>
      <w:szCs w:val="20"/>
    </w:rPr>
  </w:style>
  <w:style w:type="numbering" w:customStyle="1" w:styleId="ChapterNumbering">
    <w:name w:val="ChapterNumbering"/>
    <w:uiPriority w:val="99"/>
    <w:rsid w:val="009B343C"/>
    <w:pPr>
      <w:numPr>
        <w:numId w:val="26"/>
      </w:numPr>
    </w:pPr>
  </w:style>
  <w:style w:type="numbering" w:customStyle="1" w:styleId="CurrentList1">
    <w:name w:val="Current List1"/>
    <w:uiPriority w:val="99"/>
    <w:rsid w:val="009B343C"/>
    <w:pPr>
      <w:numPr>
        <w:numId w:val="32"/>
      </w:numPr>
    </w:pPr>
  </w:style>
  <w:style w:type="numbering" w:customStyle="1" w:styleId="CurrentList2">
    <w:name w:val="Current List2"/>
    <w:uiPriority w:val="99"/>
    <w:rsid w:val="009B343C"/>
    <w:pPr>
      <w:numPr>
        <w:numId w:val="33"/>
      </w:numPr>
    </w:pPr>
  </w:style>
  <w:style w:type="numbering" w:customStyle="1" w:styleId="CurrentList3">
    <w:name w:val="Current List3"/>
    <w:uiPriority w:val="99"/>
    <w:rsid w:val="009B343C"/>
    <w:pPr>
      <w:numPr>
        <w:numId w:val="36"/>
      </w:numPr>
    </w:pPr>
  </w:style>
  <w:style w:type="numbering" w:customStyle="1" w:styleId="CurrentList4">
    <w:name w:val="Current List4"/>
    <w:uiPriority w:val="99"/>
    <w:rsid w:val="009B343C"/>
    <w:pPr>
      <w:numPr>
        <w:numId w:val="37"/>
      </w:numPr>
    </w:pPr>
  </w:style>
  <w:style w:type="numbering" w:customStyle="1" w:styleId="CurrentList5">
    <w:name w:val="Current List5"/>
    <w:uiPriority w:val="99"/>
    <w:rsid w:val="009B343C"/>
    <w:pPr>
      <w:numPr>
        <w:numId w:val="39"/>
      </w:numPr>
    </w:pPr>
  </w:style>
  <w:style w:type="numbering" w:customStyle="1" w:styleId="CurrentList6">
    <w:name w:val="Current List6"/>
    <w:uiPriority w:val="99"/>
    <w:rsid w:val="009B343C"/>
    <w:pPr>
      <w:numPr>
        <w:numId w:val="40"/>
      </w:numPr>
    </w:pPr>
  </w:style>
  <w:style w:type="numbering" w:customStyle="1" w:styleId="CurrentList7">
    <w:name w:val="Current List7"/>
    <w:uiPriority w:val="99"/>
    <w:rsid w:val="009B343C"/>
    <w:pPr>
      <w:numPr>
        <w:numId w:val="42"/>
      </w:numPr>
    </w:pPr>
  </w:style>
  <w:style w:type="numbering" w:customStyle="1" w:styleId="CurrentList9">
    <w:name w:val="Current List9"/>
    <w:uiPriority w:val="99"/>
    <w:rsid w:val="009B343C"/>
    <w:pPr>
      <w:numPr>
        <w:numId w:val="56"/>
      </w:numPr>
    </w:pPr>
  </w:style>
  <w:style w:type="numbering" w:customStyle="1" w:styleId="CurrentList8">
    <w:name w:val="Current List8"/>
    <w:uiPriority w:val="99"/>
    <w:rsid w:val="009B343C"/>
    <w:pPr>
      <w:numPr>
        <w:numId w:val="54"/>
      </w:numPr>
    </w:pPr>
  </w:style>
  <w:style w:type="table" w:styleId="TableGrid">
    <w:name w:val="Table Grid"/>
    <w:basedOn w:val="TableNormal"/>
    <w:uiPriority w:val="59"/>
    <w:rsid w:val="009B343C"/>
    <w:pPr>
      <w:suppressAutoHyphens w:val="0"/>
    </w:pPr>
    <w:rPr>
      <w:rFonts w:ascii="Calibri" w:eastAsia="Times New Roma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kern w:val="0"/>
      <w:sz w:val="20"/>
      <w:szCs w:val="20"/>
      <w:lang w:val="en-CA" w:eastAsia="en-CA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0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0A2"/>
    <w:rPr>
      <w:rFonts w:ascii="Times New Roman" w:eastAsia="Times New Roman" w:hAnsi="Times New Roman" w:cs="Times New Roman"/>
      <w:b/>
      <w:bCs/>
      <w:kern w:val="0"/>
      <w:sz w:val="20"/>
      <w:szCs w:val="20"/>
      <w:lang w:val="en-CA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Morrow</dc:creator>
  <dc:description/>
  <cp:lastModifiedBy>Audrey Doyle</cp:lastModifiedBy>
  <cp:revision>2</cp:revision>
  <dcterms:created xsi:type="dcterms:W3CDTF">2025-09-19T12:58:00Z</dcterms:created>
  <dcterms:modified xsi:type="dcterms:W3CDTF">2025-09-19T12:58:00Z</dcterms:modified>
  <dc:language>en-AU</dc:language>
</cp:coreProperties>
</file>