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8521" w14:textId="77777777" w:rsidR="00483835" w:rsidRDefault="00483835" w:rsidP="00483835">
      <w:pPr>
        <w:pStyle w:val="AppendixNumber"/>
      </w:pPr>
      <w:r>
        <w:t>A</w:t>
      </w:r>
    </w:p>
    <w:p w14:paraId="5CBFFFAE" w14:textId="77777777" w:rsidR="00483835" w:rsidRDefault="00483835" w:rsidP="00483835">
      <w:pPr>
        <w:pStyle w:val="AppendixTitle"/>
      </w:pPr>
      <w:r>
        <w:t>Keywords</w:t>
      </w:r>
    </w:p>
    <w:p w14:paraId="4CC094FF" w14:textId="3E1D33B9" w:rsidR="00483835" w:rsidRPr="000377E4" w:rsidRDefault="00483835" w:rsidP="00483835">
      <w:pPr>
        <w:pStyle w:val="ChapterIntro"/>
      </w:pPr>
      <w:r>
        <w:fldChar w:fldCharType="begin"/>
      </w:r>
      <w:r>
        <w:instrText>xe "keywords"</w:instrText>
      </w:r>
      <w:r>
        <w:fldChar w:fldCharType="end"/>
      </w:r>
      <w:r>
        <w:t xml:space="preserve">The following lists contain keywords that </w:t>
      </w:r>
      <w:r w:rsidRPr="000377E4">
        <w:t xml:space="preserve">are reserved for current or future use by </w:t>
      </w:r>
      <w:r>
        <w:t xml:space="preserve">the Rust language. As such, they cannot be used as identifiers (except as raw identifiers, as we discuss in </w:t>
      </w:r>
      <w:commentRangeStart w:id="0"/>
      <w:commentRangeStart w:id="1"/>
      <w:r w:rsidRPr="00612A11">
        <w:rPr>
          <w:rStyle w:val="Xref"/>
          <w:rPrChange w:id="2" w:author="Audrey Doyle" w:date="2025-09-19T08:40:00Z" w16du:dateUtc="2025-09-19T12:40:00Z">
            <w:rPr/>
          </w:rPrChange>
        </w:rPr>
        <w:t>“</w:t>
      </w:r>
      <w:r w:rsidRPr="00612A11">
        <w:rPr>
          <w:rStyle w:val="Xref"/>
        </w:rPr>
        <w:t>Raw Identifiers</w:t>
      </w:r>
      <w:r w:rsidRPr="00612A11">
        <w:rPr>
          <w:rStyle w:val="Xref"/>
          <w:rPrChange w:id="3" w:author="Audrey Doyle" w:date="2025-09-19T08:40:00Z" w16du:dateUtc="2025-09-19T12:40:00Z">
            <w:rPr/>
          </w:rPrChange>
        </w:rPr>
        <w:t xml:space="preserve">” on </w:t>
      </w:r>
      <w:r w:rsidRPr="00612A11">
        <w:rPr>
          <w:rStyle w:val="Xref"/>
        </w:rPr>
        <w:t>page</w:t>
      </w:r>
      <w:r w:rsidRPr="000377E4">
        <w:rPr>
          <w:rStyle w:val="Xref"/>
        </w:rPr>
        <w:t xml:space="preserve"> </w:t>
      </w:r>
      <w:commentRangeEnd w:id="0"/>
      <w:r w:rsidR="00612A11">
        <w:rPr>
          <w:rStyle w:val="CommentReference"/>
          <w:rFonts w:ascii="Times New Roman" w:hAnsi="Times New Roman" w:cs="Times New Roman"/>
          <w:color w:val="auto"/>
          <w:spacing w:val="0"/>
          <w:lang w:val="en-CA"/>
        </w:rPr>
        <w:commentReference w:id="0"/>
      </w:r>
      <w:commentRangeEnd w:id="1"/>
      <w:r w:rsidR="00DA5514">
        <w:rPr>
          <w:rStyle w:val="CommentReference"/>
          <w:rFonts w:ascii="Times New Roman" w:hAnsi="Times New Roman" w:cs="Times New Roman"/>
          <w:color w:val="auto"/>
          <w:spacing w:val="0"/>
          <w:lang w:val="en-CA"/>
        </w:rPr>
        <w:commentReference w:id="1"/>
      </w:r>
      <w:r w:rsidRPr="000377E4">
        <w:rPr>
          <w:rStyle w:val="Xref"/>
        </w:rPr>
        <w:t>XX</w:t>
      </w:r>
      <w:r>
        <w:t xml:space="preserve">). </w:t>
      </w:r>
      <w:r>
        <w:rPr>
          <w:rStyle w:val="Italic"/>
        </w:rPr>
        <w:t>Identifiers</w:t>
      </w:r>
      <w:r>
        <w:t xml:space="preserve"> </w:t>
      </w:r>
      <w:r w:rsidRPr="000377E4">
        <w:t>are names of functions, variables, parameters, struct fields, modules, crates, constants, macros, static values, attributes, types, traits, or lifetimes.</w:t>
      </w:r>
    </w:p>
    <w:p w14:paraId="1320CBDD" w14:textId="77777777" w:rsidR="00483835" w:rsidRDefault="00483835" w:rsidP="00483835">
      <w:pPr>
        <w:pStyle w:val="HeadA"/>
      </w:pPr>
      <w:r>
        <w:lastRenderedPageBreak/>
        <w:t>Keywords Currently in Use</w:t>
      </w:r>
    </w:p>
    <w:p w14:paraId="6C398CDD" w14:textId="77777777" w:rsidR="00483835" w:rsidRDefault="00483835" w:rsidP="00A169E3">
      <w:pPr>
        <w:pStyle w:val="Body"/>
      </w:pPr>
      <w:r>
        <w:t>The following is a list of keywords currently in use, with their functionality described.</w:t>
      </w:r>
    </w:p>
    <w:p w14:paraId="76DDE13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as</w:t>
      </w:r>
    </w:p>
    <w:p w14:paraId="3916AAD1" w14:textId="3ECDE85F" w:rsidR="00483835" w:rsidRDefault="00483835" w:rsidP="00483835">
      <w:pPr>
        <w:pStyle w:val="RunInPara"/>
      </w:pPr>
      <w:del w:id="4" w:author="Audrey Doyle" w:date="2025-09-19T08:42:00Z" w16du:dateUtc="2025-09-19T12:42:00Z">
        <w:r w:rsidDel="00612A11">
          <w:delText xml:space="preserve">perform </w:delText>
        </w:r>
      </w:del>
      <w:ins w:id="5" w:author="Audrey Doyle" w:date="2025-09-19T08:42:00Z" w16du:dateUtc="2025-09-19T12:42:00Z">
        <w:r w:rsidR="00612A11">
          <w:t xml:space="preserve">Perform </w:t>
        </w:r>
      </w:ins>
      <w:r>
        <w:t xml:space="preserve">primitive casting, disambiguate the specific trait containing an item, or rename items in </w:t>
      </w:r>
      <w:r>
        <w:rPr>
          <w:rStyle w:val="Literal"/>
        </w:rPr>
        <w:t>use</w:t>
      </w:r>
      <w:r>
        <w:t xml:space="preserve"> statements</w:t>
      </w:r>
      <w:ins w:id="6" w:author="Audrey Doyle" w:date="2025-09-19T08:42:00Z" w16du:dateUtc="2025-09-19T12:42:00Z">
        <w:r w:rsidR="00612A11">
          <w:t>.</w:t>
        </w:r>
      </w:ins>
    </w:p>
    <w:p w14:paraId="35A3DCAF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async</w:t>
      </w:r>
    </w:p>
    <w:p w14:paraId="6A55E75C" w14:textId="7F00E717" w:rsidR="00483835" w:rsidRDefault="00483835" w:rsidP="00483835">
      <w:pPr>
        <w:pStyle w:val="RunInPara"/>
      </w:pPr>
      <w:del w:id="7" w:author="Audrey Doyle" w:date="2025-09-19T08:42:00Z" w16du:dateUtc="2025-09-19T12:42:00Z">
        <w:r w:rsidDel="00612A11">
          <w:delText xml:space="preserve">return </w:delText>
        </w:r>
      </w:del>
      <w:ins w:id="8" w:author="Audrey Doyle" w:date="2025-09-19T08:42:00Z" w16du:dateUtc="2025-09-19T12:42:00Z">
        <w:r w:rsidR="00612A11">
          <w:t xml:space="preserve">Return </w:t>
        </w:r>
      </w:ins>
      <w:r>
        <w:t xml:space="preserve">a </w:t>
      </w:r>
      <w:r>
        <w:rPr>
          <w:rStyle w:val="Literal"/>
        </w:rPr>
        <w:t>Future</w:t>
      </w:r>
      <w:r>
        <w:t xml:space="preserve"> instead of blocking the current thread</w:t>
      </w:r>
      <w:ins w:id="9" w:author="Audrey Doyle" w:date="2025-09-19T08:42:00Z" w16du:dateUtc="2025-09-19T12:42:00Z">
        <w:r w:rsidR="00612A11">
          <w:t>.</w:t>
        </w:r>
      </w:ins>
    </w:p>
    <w:p w14:paraId="7C99A0B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await</w:t>
      </w:r>
    </w:p>
    <w:p w14:paraId="2CB69233" w14:textId="549CE988" w:rsidR="00483835" w:rsidRDefault="00483835" w:rsidP="00483835">
      <w:pPr>
        <w:pStyle w:val="RunInPara"/>
      </w:pPr>
      <w:del w:id="10" w:author="Audrey Doyle" w:date="2025-09-19T08:42:00Z" w16du:dateUtc="2025-09-19T12:42:00Z">
        <w:r w:rsidDel="00612A11">
          <w:delText xml:space="preserve">suspend </w:delText>
        </w:r>
      </w:del>
      <w:ins w:id="11" w:author="Audrey Doyle" w:date="2025-09-19T08:42:00Z" w16du:dateUtc="2025-09-19T12:42:00Z">
        <w:r w:rsidR="00612A11">
          <w:t xml:space="preserve">Suspend </w:t>
        </w:r>
      </w:ins>
      <w:r>
        <w:t xml:space="preserve">execution until the result of a </w:t>
      </w:r>
      <w:r>
        <w:rPr>
          <w:rStyle w:val="Literal"/>
        </w:rPr>
        <w:t>Future</w:t>
      </w:r>
      <w:r>
        <w:t xml:space="preserve"> is ready</w:t>
      </w:r>
      <w:ins w:id="12" w:author="Audrey Doyle" w:date="2025-09-19T08:42:00Z" w16du:dateUtc="2025-09-19T12:42:00Z">
        <w:r w:rsidR="00612A11">
          <w:t>.</w:t>
        </w:r>
      </w:ins>
    </w:p>
    <w:p w14:paraId="7313779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break</w:t>
      </w:r>
    </w:p>
    <w:p w14:paraId="4CDF6CCA" w14:textId="6CDADAA8" w:rsidR="00483835" w:rsidRDefault="00483835" w:rsidP="00483835">
      <w:pPr>
        <w:pStyle w:val="RunInPara"/>
      </w:pPr>
      <w:del w:id="13" w:author="Audrey Doyle" w:date="2025-09-19T08:42:00Z" w16du:dateUtc="2025-09-19T12:42:00Z">
        <w:r w:rsidDel="00612A11">
          <w:delText xml:space="preserve">exit </w:delText>
        </w:r>
      </w:del>
      <w:ins w:id="14" w:author="Audrey Doyle" w:date="2025-09-19T08:42:00Z" w16du:dateUtc="2025-09-19T12:42:00Z">
        <w:r w:rsidR="00612A11">
          <w:t xml:space="preserve">Exit </w:t>
        </w:r>
      </w:ins>
      <w:r>
        <w:t>a loop immediately</w:t>
      </w:r>
      <w:ins w:id="15" w:author="Audrey Doyle" w:date="2025-09-19T08:42:00Z" w16du:dateUtc="2025-09-19T12:42:00Z">
        <w:r w:rsidR="00612A11">
          <w:t>.</w:t>
        </w:r>
      </w:ins>
    </w:p>
    <w:p w14:paraId="325D5D5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const</w:t>
      </w:r>
    </w:p>
    <w:p w14:paraId="42D1E7C2" w14:textId="56D00343" w:rsidR="00483835" w:rsidRDefault="00483835" w:rsidP="00483835">
      <w:pPr>
        <w:pStyle w:val="RunInPara"/>
      </w:pPr>
      <w:del w:id="16" w:author="Audrey Doyle" w:date="2025-09-19T08:42:00Z" w16du:dateUtc="2025-09-19T12:42:00Z">
        <w:r w:rsidDel="00612A11">
          <w:delText xml:space="preserve">define </w:delText>
        </w:r>
      </w:del>
      <w:ins w:id="17" w:author="Audrey Doyle" w:date="2025-09-19T08:42:00Z" w16du:dateUtc="2025-09-19T12:42:00Z">
        <w:r w:rsidR="00612A11">
          <w:t xml:space="preserve">Define </w:t>
        </w:r>
      </w:ins>
      <w:r>
        <w:t>constant items or constant raw pointers</w:t>
      </w:r>
      <w:ins w:id="18" w:author="Audrey Doyle" w:date="2025-09-19T08:42:00Z" w16du:dateUtc="2025-09-19T12:42:00Z">
        <w:r w:rsidR="00612A11">
          <w:t>.</w:t>
        </w:r>
      </w:ins>
    </w:p>
    <w:p w14:paraId="09B4D69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continue</w:t>
      </w:r>
    </w:p>
    <w:p w14:paraId="79985163" w14:textId="11B099F0" w:rsidR="00483835" w:rsidRDefault="00483835" w:rsidP="00483835">
      <w:pPr>
        <w:pStyle w:val="RunInPara"/>
      </w:pPr>
      <w:del w:id="19" w:author="Audrey Doyle" w:date="2025-09-19T08:42:00Z" w16du:dateUtc="2025-09-19T12:42:00Z">
        <w:r w:rsidDel="00612A11">
          <w:delText xml:space="preserve">continue </w:delText>
        </w:r>
      </w:del>
      <w:ins w:id="20" w:author="Audrey Doyle" w:date="2025-09-19T08:42:00Z" w16du:dateUtc="2025-09-19T12:42:00Z">
        <w:r w:rsidR="00612A11">
          <w:t xml:space="preserve">Continue </w:t>
        </w:r>
      </w:ins>
      <w:r>
        <w:t>to the next loop iteration</w:t>
      </w:r>
      <w:ins w:id="21" w:author="Audrey Doyle" w:date="2025-09-19T08:42:00Z" w16du:dateUtc="2025-09-19T12:42:00Z">
        <w:r w:rsidR="00612A11">
          <w:t>.</w:t>
        </w:r>
      </w:ins>
    </w:p>
    <w:p w14:paraId="6377459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crate</w:t>
      </w:r>
    </w:p>
    <w:p w14:paraId="71B4963A" w14:textId="3778CA63" w:rsidR="00483835" w:rsidRDefault="00483835" w:rsidP="00483835">
      <w:pPr>
        <w:pStyle w:val="RunInPara"/>
      </w:pPr>
      <w:del w:id="22" w:author="Audrey Doyle" w:date="2025-09-19T08:42:00Z" w16du:dateUtc="2025-09-19T12:42:00Z">
        <w:r w:rsidDel="00612A11">
          <w:delText xml:space="preserve">in </w:delText>
        </w:r>
      </w:del>
      <w:ins w:id="23" w:author="Audrey Doyle" w:date="2025-09-19T08:42:00Z" w16du:dateUtc="2025-09-19T12:42:00Z">
        <w:r w:rsidR="00612A11">
          <w:t xml:space="preserve">In </w:t>
        </w:r>
      </w:ins>
      <w:r>
        <w:t>a module path, refers to the crate root</w:t>
      </w:r>
      <w:ins w:id="24" w:author="Audrey Doyle" w:date="2025-09-19T08:42:00Z" w16du:dateUtc="2025-09-19T12:42:00Z">
        <w:r w:rsidR="00612A11">
          <w:t>.</w:t>
        </w:r>
      </w:ins>
    </w:p>
    <w:p w14:paraId="37F42502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dyn</w:t>
      </w:r>
    </w:p>
    <w:p w14:paraId="2C3C93F8" w14:textId="09624419" w:rsidR="00483835" w:rsidRDefault="00483835" w:rsidP="00483835">
      <w:pPr>
        <w:pStyle w:val="RunInPara"/>
      </w:pPr>
      <w:del w:id="25" w:author="Audrey Doyle" w:date="2025-09-19T08:42:00Z" w16du:dateUtc="2025-09-19T12:42:00Z">
        <w:r w:rsidDel="00612A11">
          <w:delText xml:space="preserve">dynamic </w:delText>
        </w:r>
      </w:del>
      <w:ins w:id="26" w:author="Audrey Doyle" w:date="2025-09-19T08:42:00Z" w16du:dateUtc="2025-09-19T12:42:00Z">
        <w:r w:rsidR="00612A11">
          <w:t xml:space="preserve">Dynamic </w:t>
        </w:r>
      </w:ins>
      <w:r>
        <w:t>dispatch to a trait object</w:t>
      </w:r>
      <w:ins w:id="27" w:author="Audrey Doyle" w:date="2025-09-19T08:42:00Z" w16du:dateUtc="2025-09-19T12:42:00Z">
        <w:r w:rsidR="00612A11">
          <w:t>.</w:t>
        </w:r>
      </w:ins>
    </w:p>
    <w:p w14:paraId="2B056D8F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else</w:t>
      </w:r>
    </w:p>
    <w:p w14:paraId="0A48BFF9" w14:textId="7CF0A23C" w:rsidR="00483835" w:rsidRDefault="00483835" w:rsidP="00483835">
      <w:pPr>
        <w:pStyle w:val="RunInPara"/>
      </w:pPr>
      <w:del w:id="28" w:author="Audrey Doyle" w:date="2025-09-19T08:42:00Z" w16du:dateUtc="2025-09-19T12:42:00Z">
        <w:r w:rsidDel="00612A11">
          <w:delText xml:space="preserve">fallback </w:delText>
        </w:r>
      </w:del>
      <w:ins w:id="29" w:author="Audrey Doyle" w:date="2025-09-19T08:42:00Z" w16du:dateUtc="2025-09-19T12:42:00Z">
        <w:r w:rsidR="00612A11">
          <w:t xml:space="preserve">Fallback </w:t>
        </w:r>
      </w:ins>
      <w:r>
        <w:t xml:space="preserve">for </w:t>
      </w:r>
      <w:r>
        <w:rPr>
          <w:rStyle w:val="Literal"/>
        </w:rPr>
        <w:t>if</w:t>
      </w:r>
      <w:r>
        <w:t xml:space="preserve"> and </w:t>
      </w:r>
      <w:r>
        <w:rPr>
          <w:rStyle w:val="Literal"/>
        </w:rPr>
        <w:t>if let</w:t>
      </w:r>
      <w:r>
        <w:t xml:space="preserve"> control flow constructs</w:t>
      </w:r>
      <w:ins w:id="30" w:author="Audrey Doyle" w:date="2025-09-19T08:42:00Z" w16du:dateUtc="2025-09-19T12:42:00Z">
        <w:r w:rsidR="00612A11">
          <w:t>.</w:t>
        </w:r>
      </w:ins>
    </w:p>
    <w:p w14:paraId="23F96FB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enum</w:t>
      </w:r>
    </w:p>
    <w:p w14:paraId="333F015E" w14:textId="063A0689" w:rsidR="00483835" w:rsidRDefault="00483835" w:rsidP="00483835">
      <w:pPr>
        <w:pStyle w:val="RunInPara"/>
      </w:pPr>
      <w:del w:id="31" w:author="Audrey Doyle" w:date="2025-09-19T08:42:00Z" w16du:dateUtc="2025-09-19T12:42:00Z">
        <w:r w:rsidDel="00612A11">
          <w:delText xml:space="preserve">define </w:delText>
        </w:r>
      </w:del>
      <w:ins w:id="32" w:author="Audrey Doyle" w:date="2025-09-19T08:42:00Z" w16du:dateUtc="2025-09-19T12:42:00Z">
        <w:r w:rsidR="00612A11">
          <w:t xml:space="preserve">Define </w:t>
        </w:r>
      </w:ins>
      <w:r>
        <w:t>an enumeration</w:t>
      </w:r>
      <w:ins w:id="33" w:author="Audrey Doyle" w:date="2025-09-19T08:42:00Z" w16du:dateUtc="2025-09-19T12:42:00Z">
        <w:r w:rsidR="00612A11">
          <w:t>.</w:t>
        </w:r>
      </w:ins>
    </w:p>
    <w:p w14:paraId="132436BD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extern</w:t>
      </w:r>
    </w:p>
    <w:p w14:paraId="6F549DFD" w14:textId="7990ED04" w:rsidR="00483835" w:rsidRDefault="00483835" w:rsidP="00483835">
      <w:pPr>
        <w:pStyle w:val="RunInPara"/>
      </w:pPr>
      <w:del w:id="34" w:author="Audrey Doyle" w:date="2025-09-19T08:42:00Z" w16du:dateUtc="2025-09-19T12:42:00Z">
        <w:r w:rsidDel="00612A11">
          <w:delText xml:space="preserve">link </w:delText>
        </w:r>
      </w:del>
      <w:ins w:id="35" w:author="Audrey Doyle" w:date="2025-09-19T08:42:00Z" w16du:dateUtc="2025-09-19T12:42:00Z">
        <w:r w:rsidR="00612A11">
          <w:t xml:space="preserve">Link </w:t>
        </w:r>
      </w:ins>
      <w:r>
        <w:t>an external function or variable</w:t>
      </w:r>
      <w:ins w:id="36" w:author="Audrey Doyle" w:date="2025-09-19T08:43:00Z" w16du:dateUtc="2025-09-19T12:43:00Z">
        <w:r w:rsidR="00612A11">
          <w:t>.</w:t>
        </w:r>
      </w:ins>
    </w:p>
    <w:p w14:paraId="1C3DEEF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false</w:t>
      </w:r>
    </w:p>
    <w:p w14:paraId="0F065853" w14:textId="4460F307" w:rsidR="00483835" w:rsidRDefault="00483835" w:rsidP="00483835">
      <w:pPr>
        <w:pStyle w:val="RunInPara"/>
      </w:pPr>
      <w:r>
        <w:t>Boolean false literal</w:t>
      </w:r>
      <w:ins w:id="37" w:author="Audrey Doyle" w:date="2025-09-19T08:43:00Z" w16du:dateUtc="2025-09-19T12:43:00Z">
        <w:r w:rsidR="00612A11">
          <w:t>.</w:t>
        </w:r>
      </w:ins>
    </w:p>
    <w:p w14:paraId="017717A9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fn</w:t>
      </w:r>
    </w:p>
    <w:p w14:paraId="50D36804" w14:textId="12DFE505" w:rsidR="00483835" w:rsidRDefault="00483835" w:rsidP="00483835">
      <w:pPr>
        <w:pStyle w:val="RunInPara"/>
      </w:pPr>
      <w:del w:id="38" w:author="Audrey Doyle" w:date="2025-09-19T08:43:00Z" w16du:dateUtc="2025-09-19T12:43:00Z">
        <w:r w:rsidDel="00612A11">
          <w:delText xml:space="preserve">define </w:delText>
        </w:r>
      </w:del>
      <w:ins w:id="39" w:author="Audrey Doyle" w:date="2025-09-19T08:43:00Z" w16du:dateUtc="2025-09-19T12:43:00Z">
        <w:r w:rsidR="00612A11">
          <w:t xml:space="preserve">Define </w:t>
        </w:r>
      </w:ins>
      <w:r>
        <w:t>a function or the function pointer type</w:t>
      </w:r>
      <w:ins w:id="40" w:author="Audrey Doyle" w:date="2025-09-19T08:43:00Z" w16du:dateUtc="2025-09-19T12:43:00Z">
        <w:r w:rsidR="00612A11">
          <w:t>.</w:t>
        </w:r>
      </w:ins>
    </w:p>
    <w:p w14:paraId="594A2F1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for</w:t>
      </w:r>
    </w:p>
    <w:p w14:paraId="0DFCFE77" w14:textId="098541C7" w:rsidR="00483835" w:rsidRDefault="00483835" w:rsidP="00483835">
      <w:pPr>
        <w:pStyle w:val="RunInPara"/>
      </w:pPr>
      <w:del w:id="41" w:author="Audrey Doyle" w:date="2025-09-19T08:43:00Z" w16du:dateUtc="2025-09-19T12:43:00Z">
        <w:r w:rsidDel="00612A11">
          <w:lastRenderedPageBreak/>
          <w:delText xml:space="preserve">loop </w:delText>
        </w:r>
      </w:del>
      <w:ins w:id="42" w:author="Audrey Doyle" w:date="2025-09-19T08:43:00Z" w16du:dateUtc="2025-09-19T12:43:00Z">
        <w:r w:rsidR="00612A11">
          <w:t xml:space="preserve">Loop </w:t>
        </w:r>
      </w:ins>
      <w:r>
        <w:t>over items from an iterator, implement a trait, or specify a higher</w:t>
      </w:r>
      <w:ins w:id="43" w:author="Audrey Doyle" w:date="2025-09-19T08:43:00Z" w16du:dateUtc="2025-09-19T12:43:00Z">
        <w:r w:rsidR="00612A11">
          <w:t xml:space="preserve"> </w:t>
        </w:r>
      </w:ins>
      <w:del w:id="44" w:author="Audrey Doyle" w:date="2025-09-19T08:43:00Z" w16du:dateUtc="2025-09-19T12:43:00Z">
        <w:r w:rsidDel="00612A11">
          <w:delText>-</w:delText>
        </w:r>
      </w:del>
      <w:r>
        <w:t>ranked lifetime</w:t>
      </w:r>
      <w:ins w:id="45" w:author="Audrey Doyle" w:date="2025-09-19T08:43:00Z" w16du:dateUtc="2025-09-19T12:43:00Z">
        <w:r w:rsidR="00612A11">
          <w:t>.</w:t>
        </w:r>
      </w:ins>
    </w:p>
    <w:p w14:paraId="3DBAD9C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if</w:t>
      </w:r>
    </w:p>
    <w:p w14:paraId="44423449" w14:textId="0D4F7E42" w:rsidR="00483835" w:rsidRDefault="00483835" w:rsidP="00483835">
      <w:pPr>
        <w:pStyle w:val="RunInPara"/>
      </w:pPr>
      <w:del w:id="46" w:author="Audrey Doyle" w:date="2025-09-19T08:43:00Z" w16du:dateUtc="2025-09-19T12:43:00Z">
        <w:r w:rsidDel="00612A11">
          <w:delText xml:space="preserve">branch </w:delText>
        </w:r>
      </w:del>
      <w:ins w:id="47" w:author="Audrey Doyle" w:date="2025-09-19T08:43:00Z" w16du:dateUtc="2025-09-19T12:43:00Z">
        <w:r w:rsidR="00612A11">
          <w:t xml:space="preserve">Branch </w:t>
        </w:r>
      </w:ins>
      <w:r>
        <w:t>based on the result of a conditional expression</w:t>
      </w:r>
      <w:ins w:id="48" w:author="Audrey Doyle" w:date="2025-09-19T08:43:00Z" w16du:dateUtc="2025-09-19T12:43:00Z">
        <w:r w:rsidR="00612A11">
          <w:t>.</w:t>
        </w:r>
      </w:ins>
    </w:p>
    <w:p w14:paraId="3ADCB1C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impl</w:t>
      </w:r>
    </w:p>
    <w:p w14:paraId="3F9E0B25" w14:textId="08022C84" w:rsidR="00483835" w:rsidRDefault="00483835" w:rsidP="00483835">
      <w:pPr>
        <w:pStyle w:val="RunInPara"/>
      </w:pPr>
      <w:del w:id="49" w:author="Audrey Doyle" w:date="2025-09-19T08:43:00Z" w16du:dateUtc="2025-09-19T12:43:00Z">
        <w:r w:rsidDel="00612A11">
          <w:delText xml:space="preserve">implement </w:delText>
        </w:r>
      </w:del>
      <w:ins w:id="50" w:author="Audrey Doyle" w:date="2025-09-19T08:43:00Z" w16du:dateUtc="2025-09-19T12:43:00Z">
        <w:r w:rsidR="00612A11">
          <w:t xml:space="preserve">Implement </w:t>
        </w:r>
      </w:ins>
      <w:r>
        <w:t>inherent or trait functionality</w:t>
      </w:r>
      <w:ins w:id="51" w:author="Audrey Doyle" w:date="2025-09-19T08:43:00Z" w16du:dateUtc="2025-09-19T12:43:00Z">
        <w:r w:rsidR="00612A11">
          <w:t>.</w:t>
        </w:r>
      </w:ins>
    </w:p>
    <w:p w14:paraId="2D1E6615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in</w:t>
      </w:r>
    </w:p>
    <w:p w14:paraId="023EECBA" w14:textId="4547270A" w:rsidR="00483835" w:rsidRDefault="00483835" w:rsidP="00483835">
      <w:pPr>
        <w:pStyle w:val="RunInPara"/>
      </w:pPr>
      <w:del w:id="52" w:author="Audrey Doyle" w:date="2025-09-19T08:43:00Z" w16du:dateUtc="2025-09-19T12:43:00Z">
        <w:r w:rsidDel="00612A11">
          <w:delText xml:space="preserve">part </w:delText>
        </w:r>
      </w:del>
      <w:ins w:id="53" w:author="Audrey Doyle" w:date="2025-09-19T08:43:00Z" w16du:dateUtc="2025-09-19T12:43:00Z">
        <w:r w:rsidR="00612A11">
          <w:t xml:space="preserve">Part </w:t>
        </w:r>
      </w:ins>
      <w:r>
        <w:t xml:space="preserve">of </w:t>
      </w:r>
      <w:r>
        <w:rPr>
          <w:rStyle w:val="Literal"/>
        </w:rPr>
        <w:t>for</w:t>
      </w:r>
      <w:r>
        <w:t xml:space="preserve"> loop syntax</w:t>
      </w:r>
      <w:ins w:id="54" w:author="Audrey Doyle" w:date="2025-09-19T08:43:00Z" w16du:dateUtc="2025-09-19T12:43:00Z">
        <w:r w:rsidR="00612A11">
          <w:t>.</w:t>
        </w:r>
      </w:ins>
    </w:p>
    <w:p w14:paraId="430C5EC8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let</w:t>
      </w:r>
    </w:p>
    <w:p w14:paraId="4C9CF5E0" w14:textId="127F129A" w:rsidR="00483835" w:rsidRDefault="00483835" w:rsidP="00483835">
      <w:pPr>
        <w:pStyle w:val="RunInPara"/>
      </w:pPr>
      <w:del w:id="55" w:author="Audrey Doyle" w:date="2025-09-19T08:43:00Z" w16du:dateUtc="2025-09-19T12:43:00Z">
        <w:r w:rsidDel="00612A11">
          <w:delText xml:space="preserve">bind </w:delText>
        </w:r>
      </w:del>
      <w:ins w:id="56" w:author="Audrey Doyle" w:date="2025-09-19T08:43:00Z" w16du:dateUtc="2025-09-19T12:43:00Z">
        <w:r w:rsidR="00612A11">
          <w:t xml:space="preserve">Bind </w:t>
        </w:r>
      </w:ins>
      <w:r>
        <w:t>a variable</w:t>
      </w:r>
      <w:ins w:id="57" w:author="Audrey Doyle" w:date="2025-09-19T08:43:00Z" w16du:dateUtc="2025-09-19T12:43:00Z">
        <w:r w:rsidR="00612A11">
          <w:t>.</w:t>
        </w:r>
      </w:ins>
    </w:p>
    <w:p w14:paraId="3C916D57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loop</w:t>
      </w:r>
    </w:p>
    <w:p w14:paraId="321C69B7" w14:textId="655EB535" w:rsidR="00483835" w:rsidRDefault="00483835" w:rsidP="00483835">
      <w:pPr>
        <w:pStyle w:val="RunInPara"/>
      </w:pPr>
      <w:del w:id="58" w:author="Audrey Doyle" w:date="2025-09-19T08:43:00Z" w16du:dateUtc="2025-09-19T12:43:00Z">
        <w:r w:rsidDel="00612A11">
          <w:delText xml:space="preserve">loop </w:delText>
        </w:r>
      </w:del>
      <w:ins w:id="59" w:author="Audrey Doyle" w:date="2025-09-19T08:43:00Z" w16du:dateUtc="2025-09-19T12:43:00Z">
        <w:r w:rsidR="00612A11">
          <w:t xml:space="preserve">Loop </w:t>
        </w:r>
      </w:ins>
      <w:r>
        <w:t>unconditionally</w:t>
      </w:r>
      <w:ins w:id="60" w:author="Audrey Doyle" w:date="2025-09-19T08:43:00Z" w16du:dateUtc="2025-09-19T12:43:00Z">
        <w:r w:rsidR="00612A11">
          <w:t>.</w:t>
        </w:r>
      </w:ins>
    </w:p>
    <w:p w14:paraId="0710536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match</w:t>
      </w:r>
    </w:p>
    <w:p w14:paraId="185D03B8" w14:textId="5D9AE9B6" w:rsidR="00483835" w:rsidRDefault="00483835" w:rsidP="00483835">
      <w:pPr>
        <w:pStyle w:val="RunInPara"/>
      </w:pPr>
      <w:del w:id="61" w:author="Audrey Doyle" w:date="2025-09-19T08:43:00Z" w16du:dateUtc="2025-09-19T12:43:00Z">
        <w:r w:rsidDel="00612A11">
          <w:delText xml:space="preserve">match </w:delText>
        </w:r>
      </w:del>
      <w:ins w:id="62" w:author="Audrey Doyle" w:date="2025-09-19T08:43:00Z" w16du:dateUtc="2025-09-19T12:43:00Z">
        <w:r w:rsidR="00612A11">
          <w:t xml:space="preserve">Match </w:t>
        </w:r>
      </w:ins>
      <w:r>
        <w:t>a value to patterns</w:t>
      </w:r>
      <w:ins w:id="63" w:author="Audrey Doyle" w:date="2025-09-19T08:43:00Z" w16du:dateUtc="2025-09-19T12:43:00Z">
        <w:r w:rsidR="00612A11">
          <w:t>.</w:t>
        </w:r>
      </w:ins>
    </w:p>
    <w:p w14:paraId="43646723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mod</w:t>
      </w:r>
    </w:p>
    <w:p w14:paraId="7DD57384" w14:textId="76C2F829" w:rsidR="00483835" w:rsidRDefault="00483835" w:rsidP="00483835">
      <w:pPr>
        <w:pStyle w:val="RunInPara"/>
      </w:pPr>
      <w:del w:id="64" w:author="Audrey Doyle" w:date="2025-09-19T08:43:00Z" w16du:dateUtc="2025-09-19T12:43:00Z">
        <w:r w:rsidDel="00612A11">
          <w:delText xml:space="preserve">define </w:delText>
        </w:r>
      </w:del>
      <w:ins w:id="65" w:author="Audrey Doyle" w:date="2025-09-19T08:43:00Z" w16du:dateUtc="2025-09-19T12:43:00Z">
        <w:r w:rsidR="00612A11">
          <w:t xml:space="preserve">Define </w:t>
        </w:r>
      </w:ins>
      <w:r>
        <w:t>a module</w:t>
      </w:r>
      <w:ins w:id="66" w:author="Audrey Doyle" w:date="2025-09-19T08:43:00Z" w16du:dateUtc="2025-09-19T12:43:00Z">
        <w:r w:rsidR="00612A11">
          <w:t>.</w:t>
        </w:r>
      </w:ins>
    </w:p>
    <w:p w14:paraId="00BD8BF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move</w:t>
      </w:r>
    </w:p>
    <w:p w14:paraId="02AE28C5" w14:textId="4BBBC39A" w:rsidR="00483835" w:rsidRDefault="00483835" w:rsidP="00483835">
      <w:pPr>
        <w:pStyle w:val="RunInPara"/>
      </w:pPr>
      <w:del w:id="67" w:author="Audrey Doyle" w:date="2025-09-19T08:43:00Z" w16du:dateUtc="2025-09-19T12:43:00Z">
        <w:r w:rsidDel="00612A11">
          <w:delText xml:space="preserve">make </w:delText>
        </w:r>
      </w:del>
      <w:ins w:id="68" w:author="Audrey Doyle" w:date="2025-09-19T08:43:00Z" w16du:dateUtc="2025-09-19T12:43:00Z">
        <w:r w:rsidR="00612A11">
          <w:t xml:space="preserve">Make </w:t>
        </w:r>
      </w:ins>
      <w:r>
        <w:t>a closure take ownership of all its captures</w:t>
      </w:r>
      <w:ins w:id="69" w:author="Audrey Doyle" w:date="2025-09-19T08:44:00Z" w16du:dateUtc="2025-09-19T12:44:00Z">
        <w:r w:rsidR="00612A11">
          <w:t>.</w:t>
        </w:r>
      </w:ins>
    </w:p>
    <w:p w14:paraId="6E5EB1F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mut</w:t>
      </w:r>
    </w:p>
    <w:p w14:paraId="41DEDA29" w14:textId="35EFB47F" w:rsidR="00483835" w:rsidRDefault="00483835" w:rsidP="00483835">
      <w:pPr>
        <w:pStyle w:val="RunInPara"/>
      </w:pPr>
      <w:del w:id="70" w:author="Audrey Doyle" w:date="2025-09-19T08:44:00Z" w16du:dateUtc="2025-09-19T12:44:00Z">
        <w:r w:rsidDel="00612A11">
          <w:delText xml:space="preserve">denote </w:delText>
        </w:r>
      </w:del>
      <w:ins w:id="71" w:author="Audrey Doyle" w:date="2025-09-19T08:44:00Z" w16du:dateUtc="2025-09-19T12:44:00Z">
        <w:r w:rsidR="00612A11">
          <w:t xml:space="preserve">Denote </w:t>
        </w:r>
      </w:ins>
      <w:r>
        <w:t>mutability in references, raw pointers, or pattern bindings</w:t>
      </w:r>
      <w:ins w:id="72" w:author="Audrey Doyle" w:date="2025-09-19T08:44:00Z" w16du:dateUtc="2025-09-19T12:44:00Z">
        <w:r w:rsidR="00612A11">
          <w:t>.</w:t>
        </w:r>
      </w:ins>
    </w:p>
    <w:p w14:paraId="1D643EA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pub</w:t>
      </w:r>
    </w:p>
    <w:p w14:paraId="29C515EA" w14:textId="1789129A" w:rsidR="00483835" w:rsidRDefault="00483835" w:rsidP="00483835">
      <w:pPr>
        <w:pStyle w:val="RunInPara"/>
      </w:pPr>
      <w:del w:id="73" w:author="Audrey Doyle" w:date="2025-09-19T08:44:00Z" w16du:dateUtc="2025-09-19T12:44:00Z">
        <w:r w:rsidDel="00612A11">
          <w:delText xml:space="preserve">denote </w:delText>
        </w:r>
      </w:del>
      <w:ins w:id="74" w:author="Audrey Doyle" w:date="2025-09-19T08:44:00Z" w16du:dateUtc="2025-09-19T12:44:00Z">
        <w:r w:rsidR="00612A11">
          <w:t xml:space="preserve">Denote </w:t>
        </w:r>
      </w:ins>
      <w:r>
        <w:t xml:space="preserve">public visibility in struct fields, </w:t>
      </w:r>
      <w:r>
        <w:rPr>
          <w:rStyle w:val="Literal"/>
        </w:rPr>
        <w:t>impl</w:t>
      </w:r>
      <w:r>
        <w:t xml:space="preserve"> blocks, or modules</w:t>
      </w:r>
      <w:ins w:id="75" w:author="Audrey Doyle" w:date="2025-09-19T08:44:00Z" w16du:dateUtc="2025-09-19T12:44:00Z">
        <w:r w:rsidR="00612A11">
          <w:t>.</w:t>
        </w:r>
      </w:ins>
    </w:p>
    <w:p w14:paraId="08E68C26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ref</w:t>
      </w:r>
    </w:p>
    <w:p w14:paraId="0F9B54FD" w14:textId="0A944C5E" w:rsidR="00483835" w:rsidRDefault="00483835" w:rsidP="00483835">
      <w:pPr>
        <w:pStyle w:val="RunInPara"/>
      </w:pPr>
      <w:del w:id="76" w:author="Audrey Doyle" w:date="2025-09-19T08:44:00Z" w16du:dateUtc="2025-09-19T12:44:00Z">
        <w:r w:rsidDel="00612A11">
          <w:delText xml:space="preserve">bind </w:delText>
        </w:r>
      </w:del>
      <w:ins w:id="77" w:author="Audrey Doyle" w:date="2025-09-19T08:44:00Z" w16du:dateUtc="2025-09-19T12:44:00Z">
        <w:r w:rsidR="00612A11">
          <w:t xml:space="preserve">Bind </w:t>
        </w:r>
      </w:ins>
      <w:r>
        <w:t>by reference</w:t>
      </w:r>
      <w:ins w:id="78" w:author="Audrey Doyle" w:date="2025-09-19T08:44:00Z" w16du:dateUtc="2025-09-19T12:44:00Z">
        <w:r w:rsidR="00612A11">
          <w:t>.</w:t>
        </w:r>
      </w:ins>
    </w:p>
    <w:p w14:paraId="551836D0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return</w:t>
      </w:r>
    </w:p>
    <w:p w14:paraId="1CFBBFA7" w14:textId="47662BE1" w:rsidR="00483835" w:rsidRDefault="00483835" w:rsidP="00483835">
      <w:pPr>
        <w:pStyle w:val="RunInPara"/>
      </w:pPr>
      <w:del w:id="79" w:author="Audrey Doyle" w:date="2025-09-19T08:44:00Z" w16du:dateUtc="2025-09-19T12:44:00Z">
        <w:r w:rsidDel="00612A11">
          <w:delText xml:space="preserve">return </w:delText>
        </w:r>
      </w:del>
      <w:ins w:id="80" w:author="Audrey Doyle" w:date="2025-09-19T08:44:00Z" w16du:dateUtc="2025-09-19T12:44:00Z">
        <w:r w:rsidR="00612A11">
          <w:t xml:space="preserve">Return </w:t>
        </w:r>
      </w:ins>
      <w:r>
        <w:t>from function</w:t>
      </w:r>
      <w:ins w:id="81" w:author="Audrey Doyle" w:date="2025-09-19T08:44:00Z" w16du:dateUtc="2025-09-19T12:44:00Z">
        <w:r w:rsidR="00612A11">
          <w:t>.</w:t>
        </w:r>
      </w:ins>
    </w:p>
    <w:p w14:paraId="00F42757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Self</w:t>
      </w:r>
    </w:p>
    <w:p w14:paraId="3195D487" w14:textId="6218C8BB" w:rsidR="00483835" w:rsidRDefault="00483835" w:rsidP="00483835">
      <w:pPr>
        <w:pStyle w:val="RunInPara"/>
      </w:pPr>
      <w:del w:id="82" w:author="Audrey Doyle" w:date="2025-09-19T08:44:00Z" w16du:dateUtc="2025-09-19T12:44:00Z">
        <w:r w:rsidDel="00612A11">
          <w:delText xml:space="preserve">a </w:delText>
        </w:r>
      </w:del>
      <w:ins w:id="83" w:author="Audrey Doyle" w:date="2025-09-19T08:44:00Z" w16du:dateUtc="2025-09-19T12:44:00Z">
        <w:r w:rsidR="00612A11">
          <w:t xml:space="preserve">A </w:t>
        </w:r>
      </w:ins>
      <w:r>
        <w:t>type alias for the type we are defining or implementing</w:t>
      </w:r>
      <w:ins w:id="84" w:author="Audrey Doyle" w:date="2025-09-19T08:44:00Z" w16du:dateUtc="2025-09-19T12:44:00Z">
        <w:r w:rsidR="00612A11">
          <w:t>.</w:t>
        </w:r>
      </w:ins>
    </w:p>
    <w:p w14:paraId="5C07010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self</w:t>
      </w:r>
    </w:p>
    <w:p w14:paraId="13C05C67" w14:textId="520A03A2" w:rsidR="00483835" w:rsidRDefault="00483835" w:rsidP="00483835">
      <w:pPr>
        <w:pStyle w:val="RunInPara"/>
      </w:pPr>
      <w:del w:id="85" w:author="Audrey Doyle" w:date="2025-09-19T08:44:00Z" w16du:dateUtc="2025-09-19T12:44:00Z">
        <w:r w:rsidDel="00612A11">
          <w:delText xml:space="preserve">method </w:delText>
        </w:r>
      </w:del>
      <w:ins w:id="86" w:author="Audrey Doyle" w:date="2025-09-19T08:44:00Z" w16du:dateUtc="2025-09-19T12:44:00Z">
        <w:r w:rsidR="00612A11">
          <w:t xml:space="preserve">Method </w:t>
        </w:r>
      </w:ins>
      <w:r>
        <w:t>subject or current module</w:t>
      </w:r>
      <w:ins w:id="87" w:author="Audrey Doyle" w:date="2025-09-19T08:44:00Z" w16du:dateUtc="2025-09-19T12:44:00Z">
        <w:r w:rsidR="00612A11">
          <w:t>.</w:t>
        </w:r>
      </w:ins>
    </w:p>
    <w:p w14:paraId="55A5A333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static</w:t>
      </w:r>
    </w:p>
    <w:p w14:paraId="4E72B5D1" w14:textId="0BCF7339" w:rsidR="00483835" w:rsidRDefault="00483835" w:rsidP="00483835">
      <w:pPr>
        <w:pStyle w:val="RunInPara"/>
      </w:pPr>
      <w:del w:id="88" w:author="Audrey Doyle" w:date="2025-09-19T08:44:00Z" w16du:dateUtc="2025-09-19T12:44:00Z">
        <w:r w:rsidDel="00612A11">
          <w:lastRenderedPageBreak/>
          <w:delText xml:space="preserve">global </w:delText>
        </w:r>
      </w:del>
      <w:ins w:id="89" w:author="Audrey Doyle" w:date="2025-09-19T08:44:00Z" w16du:dateUtc="2025-09-19T12:44:00Z">
        <w:r w:rsidR="00612A11">
          <w:t xml:space="preserve">Global </w:t>
        </w:r>
      </w:ins>
      <w:r>
        <w:t>variable or lifetime lasting the entire program execution</w:t>
      </w:r>
      <w:ins w:id="90" w:author="Audrey Doyle" w:date="2025-09-19T08:44:00Z" w16du:dateUtc="2025-09-19T12:44:00Z">
        <w:r w:rsidR="00612A11">
          <w:t>.</w:t>
        </w:r>
      </w:ins>
    </w:p>
    <w:p w14:paraId="21B5E80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struct</w:t>
      </w:r>
    </w:p>
    <w:p w14:paraId="5A93D505" w14:textId="4849B294" w:rsidR="00483835" w:rsidRDefault="00483835" w:rsidP="00483835">
      <w:pPr>
        <w:pStyle w:val="RunInPara"/>
      </w:pPr>
      <w:del w:id="91" w:author="Audrey Doyle" w:date="2025-09-19T08:44:00Z" w16du:dateUtc="2025-09-19T12:44:00Z">
        <w:r w:rsidDel="00612A11">
          <w:delText xml:space="preserve">define </w:delText>
        </w:r>
      </w:del>
      <w:ins w:id="92" w:author="Audrey Doyle" w:date="2025-09-19T08:44:00Z" w16du:dateUtc="2025-09-19T12:44:00Z">
        <w:r w:rsidR="00612A11">
          <w:t xml:space="preserve">Define </w:t>
        </w:r>
      </w:ins>
      <w:r>
        <w:t>a structure</w:t>
      </w:r>
      <w:ins w:id="93" w:author="Audrey Doyle" w:date="2025-09-19T08:44:00Z" w16du:dateUtc="2025-09-19T12:44:00Z">
        <w:r w:rsidR="00612A11">
          <w:t>.</w:t>
        </w:r>
      </w:ins>
    </w:p>
    <w:p w14:paraId="746017A6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super</w:t>
      </w:r>
    </w:p>
    <w:p w14:paraId="25783EA8" w14:textId="2A8AE862" w:rsidR="00483835" w:rsidRDefault="00483835" w:rsidP="00483835">
      <w:pPr>
        <w:pStyle w:val="RunInPara"/>
      </w:pPr>
      <w:del w:id="94" w:author="Audrey Doyle" w:date="2025-09-19T08:44:00Z" w16du:dateUtc="2025-09-19T12:44:00Z">
        <w:r w:rsidDel="00612A11">
          <w:delText xml:space="preserve">parent </w:delText>
        </w:r>
      </w:del>
      <w:ins w:id="95" w:author="Audrey Doyle" w:date="2025-09-19T08:44:00Z" w16du:dateUtc="2025-09-19T12:44:00Z">
        <w:r w:rsidR="00612A11">
          <w:t xml:space="preserve">Parent </w:t>
        </w:r>
      </w:ins>
      <w:r>
        <w:t>module of the current module</w:t>
      </w:r>
      <w:ins w:id="96" w:author="Audrey Doyle" w:date="2025-09-19T08:44:00Z" w16du:dateUtc="2025-09-19T12:44:00Z">
        <w:r w:rsidR="00612A11">
          <w:t>.</w:t>
        </w:r>
      </w:ins>
    </w:p>
    <w:p w14:paraId="1108768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trait</w:t>
      </w:r>
    </w:p>
    <w:p w14:paraId="0CB87F3A" w14:textId="0C9B3C17" w:rsidR="00483835" w:rsidRDefault="00483835" w:rsidP="00483835">
      <w:pPr>
        <w:pStyle w:val="RunInPara"/>
      </w:pPr>
      <w:del w:id="97" w:author="Audrey Doyle" w:date="2025-09-19T08:44:00Z" w16du:dateUtc="2025-09-19T12:44:00Z">
        <w:r w:rsidDel="00612A11">
          <w:delText xml:space="preserve">define </w:delText>
        </w:r>
      </w:del>
      <w:ins w:id="98" w:author="Audrey Doyle" w:date="2025-09-19T08:44:00Z" w16du:dateUtc="2025-09-19T12:44:00Z">
        <w:r w:rsidR="00612A11">
          <w:t xml:space="preserve">Define </w:t>
        </w:r>
      </w:ins>
      <w:r>
        <w:t>a trait</w:t>
      </w:r>
      <w:ins w:id="99" w:author="Audrey Doyle" w:date="2025-09-19T08:44:00Z" w16du:dateUtc="2025-09-19T12:44:00Z">
        <w:r w:rsidR="00612A11">
          <w:t>.</w:t>
        </w:r>
      </w:ins>
    </w:p>
    <w:p w14:paraId="1CF5878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true</w:t>
      </w:r>
    </w:p>
    <w:p w14:paraId="125DD789" w14:textId="1C6A63AB" w:rsidR="00483835" w:rsidRDefault="00483835" w:rsidP="00483835">
      <w:pPr>
        <w:pStyle w:val="RunInPara"/>
      </w:pPr>
      <w:r>
        <w:t>Boolean true literal</w:t>
      </w:r>
      <w:ins w:id="100" w:author="Audrey Doyle" w:date="2025-09-19T08:44:00Z" w16du:dateUtc="2025-09-19T12:44:00Z">
        <w:r w:rsidR="00612A11">
          <w:t>.</w:t>
        </w:r>
      </w:ins>
    </w:p>
    <w:p w14:paraId="352255CC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type</w:t>
      </w:r>
    </w:p>
    <w:p w14:paraId="01424157" w14:textId="1D60E13B" w:rsidR="00483835" w:rsidRDefault="00483835" w:rsidP="00483835">
      <w:pPr>
        <w:pStyle w:val="RunInPara"/>
      </w:pPr>
      <w:del w:id="101" w:author="Audrey Doyle" w:date="2025-09-19T08:44:00Z" w16du:dateUtc="2025-09-19T12:44:00Z">
        <w:r w:rsidDel="00612A11">
          <w:delText xml:space="preserve">define </w:delText>
        </w:r>
      </w:del>
      <w:ins w:id="102" w:author="Audrey Doyle" w:date="2025-09-19T08:44:00Z" w16du:dateUtc="2025-09-19T12:44:00Z">
        <w:r w:rsidR="00612A11">
          <w:t xml:space="preserve">Define </w:t>
        </w:r>
      </w:ins>
      <w:r>
        <w:t>a type alias or associated type</w:t>
      </w:r>
      <w:ins w:id="103" w:author="Audrey Doyle" w:date="2025-09-19T08:44:00Z" w16du:dateUtc="2025-09-19T12:44:00Z">
        <w:r w:rsidR="00612A11">
          <w:t>.</w:t>
        </w:r>
      </w:ins>
    </w:p>
    <w:p w14:paraId="65D14BFE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union</w:t>
      </w:r>
    </w:p>
    <w:p w14:paraId="295D419E" w14:textId="3701F286" w:rsidR="00483835" w:rsidRDefault="00483835" w:rsidP="00483835">
      <w:pPr>
        <w:pStyle w:val="RunInPara"/>
      </w:pPr>
      <w:del w:id="104" w:author="Audrey Doyle" w:date="2025-09-19T08:44:00Z" w16du:dateUtc="2025-09-19T12:44:00Z">
        <w:r w:rsidDel="00612A11">
          <w:delText xml:space="preserve">define </w:delText>
        </w:r>
      </w:del>
      <w:ins w:id="105" w:author="Audrey Doyle" w:date="2025-09-19T08:44:00Z" w16du:dateUtc="2025-09-19T12:44:00Z">
        <w:r w:rsidR="00612A11">
          <w:t xml:space="preserve">Define </w:t>
        </w:r>
      </w:ins>
      <w:r>
        <w:t>a union; is a keyword only when used in a union declaration</w:t>
      </w:r>
      <w:ins w:id="106" w:author="Audrey Doyle" w:date="2025-09-19T08:45:00Z" w16du:dateUtc="2025-09-19T12:45:00Z">
        <w:r w:rsidR="00612A11">
          <w:t>.</w:t>
        </w:r>
      </w:ins>
    </w:p>
    <w:p w14:paraId="79AB106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unsafe</w:t>
      </w:r>
    </w:p>
    <w:p w14:paraId="32A04C1B" w14:textId="2F1B9184" w:rsidR="00483835" w:rsidRDefault="00483835" w:rsidP="00483835">
      <w:pPr>
        <w:pStyle w:val="RunInPara"/>
      </w:pPr>
      <w:del w:id="107" w:author="Audrey Doyle" w:date="2025-09-19T08:45:00Z" w16du:dateUtc="2025-09-19T12:45:00Z">
        <w:r w:rsidDel="00612A11">
          <w:delText xml:space="preserve">denote </w:delText>
        </w:r>
      </w:del>
      <w:ins w:id="108" w:author="Audrey Doyle" w:date="2025-09-19T08:45:00Z" w16du:dateUtc="2025-09-19T12:45:00Z">
        <w:r w:rsidR="00612A11">
          <w:t xml:space="preserve">Denote </w:t>
        </w:r>
      </w:ins>
      <w:r>
        <w:t>unsafe code, functions, traits, or implementations</w:t>
      </w:r>
      <w:ins w:id="109" w:author="Audrey Doyle" w:date="2025-09-19T08:45:00Z" w16du:dateUtc="2025-09-19T12:45:00Z">
        <w:r w:rsidR="00612A11">
          <w:t>.</w:t>
        </w:r>
      </w:ins>
    </w:p>
    <w:p w14:paraId="4A946CD1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use</w:t>
      </w:r>
    </w:p>
    <w:p w14:paraId="3B1F72EE" w14:textId="76E58B0A" w:rsidR="00483835" w:rsidRDefault="00483835" w:rsidP="00483835">
      <w:pPr>
        <w:pStyle w:val="RunInPara"/>
      </w:pPr>
      <w:del w:id="110" w:author="Audrey Doyle" w:date="2025-09-19T08:45:00Z" w16du:dateUtc="2025-09-19T12:45:00Z">
        <w:r w:rsidDel="00612A11">
          <w:delText xml:space="preserve">bring </w:delText>
        </w:r>
      </w:del>
      <w:ins w:id="111" w:author="Audrey Doyle" w:date="2025-09-19T08:45:00Z" w16du:dateUtc="2025-09-19T12:45:00Z">
        <w:r w:rsidR="00612A11">
          <w:t xml:space="preserve">Bring </w:t>
        </w:r>
      </w:ins>
      <w:r>
        <w:t>symbols into scope</w:t>
      </w:r>
      <w:ins w:id="112" w:author="Audrey Doyle" w:date="2025-09-19T08:45:00Z" w16du:dateUtc="2025-09-19T12:45:00Z">
        <w:r w:rsidR="00612A11">
          <w:t>.</w:t>
        </w:r>
      </w:ins>
    </w:p>
    <w:p w14:paraId="4088E89B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where</w:t>
      </w:r>
    </w:p>
    <w:p w14:paraId="5F505B79" w14:textId="73685545" w:rsidR="00483835" w:rsidRDefault="00483835" w:rsidP="00483835">
      <w:pPr>
        <w:pStyle w:val="RunInPara"/>
      </w:pPr>
      <w:del w:id="113" w:author="Audrey Doyle" w:date="2025-09-19T08:45:00Z" w16du:dateUtc="2025-09-19T12:45:00Z">
        <w:r w:rsidDel="00612A11">
          <w:delText xml:space="preserve">denote </w:delText>
        </w:r>
      </w:del>
      <w:ins w:id="114" w:author="Audrey Doyle" w:date="2025-09-19T08:45:00Z" w16du:dateUtc="2025-09-19T12:45:00Z">
        <w:r w:rsidR="00612A11">
          <w:t xml:space="preserve">Denote </w:t>
        </w:r>
      </w:ins>
      <w:r>
        <w:t>clauses that constrain a type</w:t>
      </w:r>
      <w:ins w:id="115" w:author="Audrey Doyle" w:date="2025-09-19T08:45:00Z" w16du:dateUtc="2025-09-19T12:45:00Z">
        <w:r w:rsidR="00612A11">
          <w:t>.</w:t>
        </w:r>
      </w:ins>
    </w:p>
    <w:p w14:paraId="28D210A4" w14:textId="77777777" w:rsidR="00483835" w:rsidRPr="00483835" w:rsidRDefault="00483835" w:rsidP="00483835">
      <w:pPr>
        <w:pStyle w:val="RunInHead"/>
        <w:rPr>
          <w:rStyle w:val="Literal"/>
        </w:rPr>
      </w:pPr>
      <w:r w:rsidRPr="00483835">
        <w:rPr>
          <w:rStyle w:val="Literal"/>
        </w:rPr>
        <w:t>while</w:t>
      </w:r>
    </w:p>
    <w:p w14:paraId="1DD53BB2" w14:textId="33E84241" w:rsidR="00483835" w:rsidRDefault="00483835" w:rsidP="00483835">
      <w:pPr>
        <w:pStyle w:val="RunInPara"/>
      </w:pPr>
      <w:del w:id="116" w:author="Audrey Doyle" w:date="2025-09-19T08:45:00Z" w16du:dateUtc="2025-09-19T12:45:00Z">
        <w:r w:rsidDel="00612A11">
          <w:delText xml:space="preserve">loop </w:delText>
        </w:r>
      </w:del>
      <w:ins w:id="117" w:author="Audrey Doyle" w:date="2025-09-19T08:45:00Z" w16du:dateUtc="2025-09-19T12:45:00Z">
        <w:r w:rsidR="00612A11">
          <w:t xml:space="preserve">Loop </w:t>
        </w:r>
      </w:ins>
      <w:r>
        <w:t>conditionally based on the result of an expression</w:t>
      </w:r>
      <w:ins w:id="118" w:author="Audrey Doyle" w:date="2025-09-19T08:45:00Z" w16du:dateUtc="2025-09-19T12:45:00Z">
        <w:r w:rsidR="00612A11">
          <w:t>.</w:t>
        </w:r>
      </w:ins>
    </w:p>
    <w:p w14:paraId="185FE685" w14:textId="77777777" w:rsidR="00483835" w:rsidRDefault="00483835" w:rsidP="00483835">
      <w:pPr>
        <w:pStyle w:val="HeadA"/>
      </w:pPr>
      <w:r>
        <w:t>Keywords Reserved for Future Use</w:t>
      </w:r>
    </w:p>
    <w:p w14:paraId="321B4167" w14:textId="77777777" w:rsidR="00483835" w:rsidRDefault="00483835" w:rsidP="00A169E3">
      <w:pPr>
        <w:pStyle w:val="Body"/>
      </w:pPr>
      <w:r>
        <w:t>The following keywords do not yet have any functionality but are reserved by Rust for potential future use:</w:t>
      </w:r>
    </w:p>
    <w:p w14:paraId="5AA8D206" w14:textId="77777777" w:rsidR="00483835" w:rsidRDefault="00483835" w:rsidP="00483835">
      <w:pPr>
        <w:pStyle w:val="ListBullet"/>
        <w:spacing w:before="80"/>
      </w:pPr>
      <w:r>
        <w:rPr>
          <w:rStyle w:val="Literal"/>
        </w:rPr>
        <w:t>abstract</w:t>
      </w:r>
    </w:p>
    <w:p w14:paraId="198E2692" w14:textId="77777777" w:rsidR="00483835" w:rsidRDefault="00483835" w:rsidP="00483835">
      <w:pPr>
        <w:pStyle w:val="ListBullet"/>
      </w:pPr>
      <w:r>
        <w:rPr>
          <w:rStyle w:val="Literal"/>
        </w:rPr>
        <w:t>become</w:t>
      </w:r>
    </w:p>
    <w:p w14:paraId="7D6A6236" w14:textId="77777777" w:rsidR="00483835" w:rsidRDefault="00483835" w:rsidP="00483835">
      <w:pPr>
        <w:pStyle w:val="ListBullet"/>
      </w:pPr>
      <w:r>
        <w:rPr>
          <w:rStyle w:val="Literal"/>
        </w:rPr>
        <w:t>box</w:t>
      </w:r>
    </w:p>
    <w:p w14:paraId="7546B424" w14:textId="77777777" w:rsidR="00483835" w:rsidRDefault="00483835" w:rsidP="00483835">
      <w:pPr>
        <w:pStyle w:val="ListBullet"/>
      </w:pPr>
      <w:r>
        <w:rPr>
          <w:rStyle w:val="Literal"/>
        </w:rPr>
        <w:t>do</w:t>
      </w:r>
      <w:bookmarkStart w:id="119" w:name="OLE_LINK8"/>
    </w:p>
    <w:p w14:paraId="3479B31A" w14:textId="77777777" w:rsidR="00483835" w:rsidRDefault="00483835" w:rsidP="00483835">
      <w:pPr>
        <w:pStyle w:val="ListBullet"/>
      </w:pPr>
      <w:r>
        <w:rPr>
          <w:rStyle w:val="Literal"/>
        </w:rPr>
        <w:t>final</w:t>
      </w:r>
    </w:p>
    <w:p w14:paraId="3BD8C72F" w14:textId="77777777" w:rsidR="00483835" w:rsidRDefault="00483835" w:rsidP="00483835">
      <w:pPr>
        <w:pStyle w:val="ListBullet"/>
      </w:pPr>
      <w:r>
        <w:rPr>
          <w:rStyle w:val="Literal"/>
        </w:rPr>
        <w:lastRenderedPageBreak/>
        <w:t>gen</w:t>
      </w:r>
    </w:p>
    <w:bookmarkEnd w:id="119"/>
    <w:p w14:paraId="065E2EA5" w14:textId="77777777" w:rsidR="00483835" w:rsidRDefault="00483835" w:rsidP="00483835">
      <w:pPr>
        <w:pStyle w:val="ListBullet"/>
      </w:pPr>
      <w:r>
        <w:rPr>
          <w:rStyle w:val="Literal"/>
        </w:rPr>
        <w:t>macro</w:t>
      </w:r>
    </w:p>
    <w:p w14:paraId="663017E0" w14:textId="77777777" w:rsidR="00483835" w:rsidRDefault="00483835" w:rsidP="00483835">
      <w:pPr>
        <w:pStyle w:val="ListBullet"/>
      </w:pPr>
      <w:r>
        <w:rPr>
          <w:rStyle w:val="Literal"/>
        </w:rPr>
        <w:t>override</w:t>
      </w:r>
    </w:p>
    <w:p w14:paraId="5E10E575" w14:textId="77777777" w:rsidR="00483835" w:rsidRDefault="00483835" w:rsidP="00483835">
      <w:pPr>
        <w:pStyle w:val="ListBullet"/>
      </w:pPr>
      <w:r>
        <w:rPr>
          <w:rStyle w:val="Literal"/>
        </w:rPr>
        <w:t>priv</w:t>
      </w:r>
    </w:p>
    <w:p w14:paraId="493FA7B9" w14:textId="77777777" w:rsidR="00483835" w:rsidRDefault="00483835" w:rsidP="00483835">
      <w:pPr>
        <w:pStyle w:val="ListBullet"/>
      </w:pPr>
      <w:r>
        <w:rPr>
          <w:rStyle w:val="Literal"/>
        </w:rPr>
        <w:t>try</w:t>
      </w:r>
    </w:p>
    <w:p w14:paraId="2A124577" w14:textId="77777777" w:rsidR="00483835" w:rsidRDefault="00483835" w:rsidP="00483835">
      <w:pPr>
        <w:pStyle w:val="ListBullet"/>
      </w:pPr>
      <w:r>
        <w:rPr>
          <w:rStyle w:val="Literal"/>
        </w:rPr>
        <w:t>typeof</w:t>
      </w:r>
    </w:p>
    <w:p w14:paraId="19FFB73B" w14:textId="77777777" w:rsidR="00483835" w:rsidRDefault="00483835" w:rsidP="00483835">
      <w:pPr>
        <w:pStyle w:val="ListBullet"/>
      </w:pPr>
      <w:r>
        <w:rPr>
          <w:rStyle w:val="Literal"/>
        </w:rPr>
        <w:t>unsized</w:t>
      </w:r>
    </w:p>
    <w:p w14:paraId="0225137A" w14:textId="77777777" w:rsidR="00483835" w:rsidRDefault="00483835" w:rsidP="00483835">
      <w:pPr>
        <w:pStyle w:val="ListBullet"/>
      </w:pPr>
      <w:r>
        <w:rPr>
          <w:rStyle w:val="Literal"/>
        </w:rPr>
        <w:t>virtual</w:t>
      </w:r>
    </w:p>
    <w:p w14:paraId="6368D5E8" w14:textId="77777777" w:rsidR="00483835" w:rsidRDefault="00483835" w:rsidP="00483835">
      <w:pPr>
        <w:pStyle w:val="ListBullet"/>
      </w:pPr>
      <w:r>
        <w:rPr>
          <w:rStyle w:val="Literal"/>
        </w:rPr>
        <w:t>yield</w:t>
      </w:r>
    </w:p>
    <w:p w14:paraId="47E31407" w14:textId="77777777" w:rsidR="00483835" w:rsidRDefault="00483835" w:rsidP="00483835">
      <w:pPr>
        <w:pStyle w:val="HeadA"/>
        <w:spacing w:before="280"/>
      </w:pPr>
      <w:r>
        <w:fldChar w:fldCharType="begin"/>
      </w:r>
      <w:r>
        <w:instrText>xe "raw identifiers"</w:instrText>
      </w:r>
      <w:r>
        <w:fldChar w:fldCharType="end"/>
      </w:r>
      <w:r>
        <w:t>Raw Identifiers</w:t>
      </w:r>
    </w:p>
    <w:p w14:paraId="6D842CDA" w14:textId="77777777" w:rsidR="00483835" w:rsidRDefault="00483835" w:rsidP="00483835">
      <w:pPr>
        <w:pStyle w:val="Body"/>
      </w:pPr>
      <w:r w:rsidRPr="006418F8">
        <w:rPr>
          <w:rStyle w:val="Italic"/>
        </w:rPr>
        <w:t>Raw identifiers</w:t>
      </w:r>
      <w:r w:rsidRPr="006418F8">
        <w:t xml:space="preserve"> are the syntax that lets you use keywords where they wouldn’t normally be allowed. You use a raw identifier by prefixing a keyword with </w:t>
      </w:r>
      <w:r w:rsidRPr="006418F8">
        <w:rPr>
          <w:rStyle w:val="Literal"/>
        </w:rPr>
        <w:t>r#</w:t>
      </w:r>
      <w:r>
        <w:t>.</w:t>
      </w:r>
    </w:p>
    <w:p w14:paraId="02B99F02" w14:textId="77777777" w:rsidR="00483835" w:rsidRDefault="00483835" w:rsidP="00483835">
      <w:pPr>
        <w:pStyle w:val="Body"/>
      </w:pPr>
      <w:r>
        <w:t xml:space="preserve">For example, </w:t>
      </w:r>
      <w:r>
        <w:rPr>
          <w:rStyle w:val="Literal"/>
        </w:rPr>
        <w:t>match</w:t>
      </w:r>
      <w:r>
        <w:t xml:space="preserve"> is a keyword. If you try to compile the following function that uses </w:t>
      </w:r>
      <w:r>
        <w:rPr>
          <w:rStyle w:val="Literal"/>
        </w:rPr>
        <w:t>match</w:t>
      </w:r>
      <w:r>
        <w:t xml:space="preserve"> as its name:</w:t>
      </w:r>
    </w:p>
    <w:p w14:paraId="2615D44A" w14:textId="77777777" w:rsidR="00483835" w:rsidRDefault="00483835" w:rsidP="00483835">
      <w:pPr>
        <w:pStyle w:val="CodeLabel"/>
      </w:pPr>
      <w:r>
        <w:t>src/main.rs</w:t>
      </w:r>
    </w:p>
    <w:p w14:paraId="2E7DD614" w14:textId="77777777" w:rsidR="00483835" w:rsidRDefault="00483835" w:rsidP="00483835">
      <w:pPr>
        <w:pStyle w:val="Code"/>
      </w:pPr>
      <w:r>
        <w:t>fn match(needle: &amp;str, haystack: &amp;str) -&gt; bool {</w:t>
      </w:r>
    </w:p>
    <w:p w14:paraId="2C8A9AC7" w14:textId="77777777" w:rsidR="00483835" w:rsidRDefault="00483835" w:rsidP="00483835">
      <w:pPr>
        <w:pStyle w:val="Code"/>
      </w:pPr>
      <w:r>
        <w:t xml:space="preserve">    haystack.contains(needle)</w:t>
      </w:r>
    </w:p>
    <w:p w14:paraId="5C609224" w14:textId="77777777" w:rsidR="00483835" w:rsidRDefault="00483835" w:rsidP="00483835">
      <w:pPr>
        <w:pStyle w:val="Code"/>
      </w:pPr>
      <w:r>
        <w:t>}</w:t>
      </w:r>
    </w:p>
    <w:p w14:paraId="7FD364B6" w14:textId="77777777" w:rsidR="00483835" w:rsidRDefault="00483835" w:rsidP="00483835">
      <w:pPr>
        <w:pStyle w:val="BodyContinued"/>
      </w:pPr>
      <w:r>
        <w:t>you’ll get this error:</w:t>
      </w:r>
    </w:p>
    <w:p w14:paraId="6BCBA110" w14:textId="77777777" w:rsidR="00483835" w:rsidRDefault="00483835" w:rsidP="00483835">
      <w:pPr>
        <w:pStyle w:val="Code"/>
      </w:pPr>
      <w:r>
        <w:t>error: expected identifier, found keyword `match`</w:t>
      </w:r>
    </w:p>
    <w:p w14:paraId="7DEEC1E5" w14:textId="77777777" w:rsidR="00483835" w:rsidRDefault="00483835" w:rsidP="00483835">
      <w:pPr>
        <w:pStyle w:val="Code"/>
      </w:pPr>
      <w:r>
        <w:t xml:space="preserve"> --&gt; src/main.rs:4:4</w:t>
      </w:r>
    </w:p>
    <w:p w14:paraId="4B915B5D" w14:textId="77777777" w:rsidR="00483835" w:rsidRDefault="00483835" w:rsidP="00483835">
      <w:pPr>
        <w:pStyle w:val="Code"/>
      </w:pPr>
      <w:r>
        <w:t xml:space="preserve">  |</w:t>
      </w:r>
    </w:p>
    <w:p w14:paraId="226ACB4A" w14:textId="77777777" w:rsidR="00483835" w:rsidRDefault="00483835" w:rsidP="00483835">
      <w:pPr>
        <w:pStyle w:val="Code"/>
      </w:pPr>
      <w:r>
        <w:t>4 | fn match(needle: &amp;str, haystack: &amp;str) -&gt; bool {</w:t>
      </w:r>
    </w:p>
    <w:p w14:paraId="76059AD0" w14:textId="77777777" w:rsidR="00483835" w:rsidRDefault="00483835" w:rsidP="00483835">
      <w:pPr>
        <w:pStyle w:val="Code"/>
      </w:pPr>
      <w:r>
        <w:t xml:space="preserve">  |    ^^^^^ expected identifier, found keyword</w:t>
      </w:r>
    </w:p>
    <w:p w14:paraId="501121F6" w14:textId="77777777" w:rsidR="00483835" w:rsidRDefault="00483835" w:rsidP="00483835">
      <w:pPr>
        <w:pStyle w:val="Body"/>
      </w:pPr>
      <w:r>
        <w:t xml:space="preserve">The error shows that you can’t use the keyword </w:t>
      </w:r>
      <w:r>
        <w:rPr>
          <w:rStyle w:val="Literal"/>
        </w:rPr>
        <w:t>match</w:t>
      </w:r>
      <w:r>
        <w:t xml:space="preserve"> as the function identifier. To use </w:t>
      </w:r>
      <w:r>
        <w:rPr>
          <w:rStyle w:val="Literal"/>
        </w:rPr>
        <w:t>match</w:t>
      </w:r>
      <w:r>
        <w:t xml:space="preserve"> as a function name, you need to use the raw identifier syntax, like this:</w:t>
      </w:r>
    </w:p>
    <w:p w14:paraId="3C50B2B5" w14:textId="77777777" w:rsidR="00483835" w:rsidRDefault="00483835" w:rsidP="00483835">
      <w:pPr>
        <w:pStyle w:val="CodeLabel"/>
      </w:pPr>
      <w:r>
        <w:t>src/main.rs</w:t>
      </w:r>
    </w:p>
    <w:p w14:paraId="7EE4A982" w14:textId="77777777" w:rsidR="00483835" w:rsidRDefault="00483835" w:rsidP="00483835">
      <w:pPr>
        <w:pStyle w:val="Code"/>
      </w:pPr>
      <w:r>
        <w:t>fn r#match(needle: &amp;str, haystack: &amp;str) -&gt; bool {</w:t>
      </w:r>
    </w:p>
    <w:p w14:paraId="2547E5AD" w14:textId="77777777" w:rsidR="00483835" w:rsidRDefault="00483835" w:rsidP="00483835">
      <w:pPr>
        <w:pStyle w:val="Code"/>
      </w:pPr>
      <w:r>
        <w:t xml:space="preserve">    haystack.contains(needle)</w:t>
      </w:r>
    </w:p>
    <w:p w14:paraId="5242E4A7" w14:textId="77777777" w:rsidR="00483835" w:rsidRDefault="00483835" w:rsidP="00483835">
      <w:pPr>
        <w:pStyle w:val="Code"/>
      </w:pPr>
      <w:r>
        <w:t>}</w:t>
      </w:r>
    </w:p>
    <w:p w14:paraId="6B4ACD75" w14:textId="77777777" w:rsidR="00483835" w:rsidRDefault="00483835" w:rsidP="00483835">
      <w:pPr>
        <w:pStyle w:val="Code"/>
      </w:pPr>
    </w:p>
    <w:p w14:paraId="2FB8E5D6" w14:textId="77777777" w:rsidR="00483835" w:rsidRDefault="00483835" w:rsidP="00483835">
      <w:pPr>
        <w:pStyle w:val="Code"/>
      </w:pPr>
      <w:r>
        <w:t>fn main() {</w:t>
      </w:r>
    </w:p>
    <w:p w14:paraId="6355FE9C" w14:textId="77777777" w:rsidR="00483835" w:rsidRDefault="00483835" w:rsidP="00483835">
      <w:pPr>
        <w:pStyle w:val="Code"/>
      </w:pPr>
      <w:r>
        <w:lastRenderedPageBreak/>
        <w:t xml:space="preserve">    assert!(r#match("foo", "foobar"));</w:t>
      </w:r>
    </w:p>
    <w:p w14:paraId="75158587" w14:textId="77777777" w:rsidR="00483835" w:rsidRDefault="00483835" w:rsidP="00483835">
      <w:pPr>
        <w:pStyle w:val="Code"/>
      </w:pPr>
      <w:r>
        <w:t>}</w:t>
      </w:r>
    </w:p>
    <w:p w14:paraId="55B08A99" w14:textId="77777777" w:rsidR="00483835" w:rsidRPr="00921EC0" w:rsidRDefault="00483835" w:rsidP="00483835">
      <w:pPr>
        <w:pStyle w:val="Body"/>
      </w:pPr>
      <w:r w:rsidRPr="00921EC0">
        <w:t xml:space="preserve">This code will compile without any errors. Note the </w:t>
      </w:r>
      <w:r w:rsidRPr="00921EC0">
        <w:rPr>
          <w:rStyle w:val="Literal"/>
        </w:rPr>
        <w:t>r#</w:t>
      </w:r>
      <w:r w:rsidRPr="00921EC0">
        <w:t xml:space="preserve"> prefix on the function name in its definition as well as where the function is called in </w:t>
      </w:r>
      <w:r w:rsidRPr="006418F8">
        <w:rPr>
          <w:rStyle w:val="Literal"/>
        </w:rPr>
        <w:t>main</w:t>
      </w:r>
      <w:r w:rsidRPr="00921EC0">
        <w:t>.</w:t>
      </w:r>
    </w:p>
    <w:p w14:paraId="03CE758D" w14:textId="7641B7AE" w:rsidR="00015453" w:rsidRDefault="00483835" w:rsidP="00C76EDA">
      <w:pPr>
        <w:pStyle w:val="Body"/>
      </w:pPr>
      <w:r w:rsidRPr="00921EC0">
        <w:t xml:space="preserve">Raw identifiers allow you to use any word you choose as an identifier, </w:t>
      </w:r>
      <w:r>
        <w:t xml:space="preserve">even if that word happens to be a reserved keyword. This gives us more freedom to choose identifier names, as well as lets us integrate with programs written in a language where these words aren’t keywords. </w:t>
      </w:r>
      <w:r>
        <w:fldChar w:fldCharType="begin"/>
      </w:r>
      <w:r>
        <w:instrText>xe "editions"</w:instrText>
      </w:r>
      <w:r>
        <w:fldChar w:fldCharType="end"/>
      </w:r>
      <w:r>
        <w:t xml:space="preserve">In addition, raw identifiers allow you to use libraries written in a different Rust edition than your crate uses. For example, </w:t>
      </w:r>
      <w:r>
        <w:rPr>
          <w:rStyle w:val="Literal"/>
        </w:rPr>
        <w:t>try</w:t>
      </w:r>
      <w:r>
        <w:t xml:space="preserve"> isn’t a keyword in the 2015 edition but is in the 2018 and 2021 editions. If you depend on a library that is written using the 2015 edition and has a </w:t>
      </w:r>
      <w:r>
        <w:rPr>
          <w:rStyle w:val="Literal"/>
        </w:rPr>
        <w:t>try</w:t>
      </w:r>
      <w:r>
        <w:t xml:space="preserve"> function, you’ll need to use the raw identifier syntax, </w:t>
      </w:r>
      <w:r>
        <w:rPr>
          <w:rStyle w:val="Literal"/>
        </w:rPr>
        <w:t>r#try</w:t>
      </w:r>
      <w:r>
        <w:t xml:space="preserve"> in this case, to call that function from your code on later editions. See </w:t>
      </w:r>
      <w:r>
        <w:rPr>
          <w:rStyle w:val="Xref"/>
        </w:rPr>
        <w:t>Appendix E</w:t>
      </w:r>
      <w:r>
        <w:t xml:space="preserve"> for more information on editions.</w:t>
      </w:r>
    </w:p>
    <w:sectPr w:rsidR="00015453">
      <w:pgSz w:w="10080" w:h="13320"/>
      <w:pgMar w:top="720" w:right="1440" w:bottom="1440" w:left="16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drey Doyle" w:date="2025-09-19T08:41:00Z" w:initials="AD">
    <w:p w14:paraId="2A674EB3" w14:textId="15F1FCEF" w:rsidR="00612A11" w:rsidRDefault="00612A11">
      <w:pPr>
        <w:pStyle w:val="CommentText"/>
      </w:pPr>
      <w:r>
        <w:rPr>
          <w:rStyle w:val="CommentReference"/>
        </w:rPr>
        <w:annotationRef/>
      </w:r>
      <w:r>
        <w:t>AU: I can’t find this heading in any of the chapters. Please advise.</w:t>
      </w:r>
    </w:p>
  </w:comment>
  <w:comment w:id="1" w:author="Carol Nichols" w:date="2025-10-13T14:45:00Z" w:initials="CN">
    <w:p w14:paraId="179897FF" w14:textId="77777777" w:rsidR="00DA5514" w:rsidRDefault="00DA5514" w:rsidP="00DA5514">
      <w:r>
        <w:rPr>
          <w:rStyle w:val="CommentReference"/>
        </w:rPr>
        <w:annotationRef/>
      </w:r>
      <w:r>
        <w:rPr>
          <w:sz w:val="20"/>
          <w:szCs w:val="20"/>
        </w:rPr>
        <w:t>It's in this appendix, on the 5th page.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A674EB3" w15:done="0"/>
  <w15:commentEx w15:paraId="179897FF" w15:paraIdParent="2A674E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57FD7E" w16cex:dateUtc="2025-09-19T12:41:00Z"/>
  <w16cex:commentExtensible w16cex:durableId="4FF0125F" w16cex:dateUtc="2025-10-13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A674EB3" w16cid:durableId="2957FD7E"/>
  <w16cid:commentId w16cid:paraId="179897FF" w16cid:durableId="4FF01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mbria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swiss"/>
    <w:notTrueType/>
    <w:pitch w:val="variable"/>
    <w:sig w:usb0="A00002FF" w:usb1="5000204A" w:usb2="00000000" w:usb3="00000000" w:csb0="00000097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NSAnnotations500 Mono">
    <w:altName w:val="Calibri"/>
    <w:panose1 w:val="020B0604020202020204"/>
    <w:charset w:val="4D"/>
    <w:family w:val="modern"/>
    <w:notTrueType/>
    <w:pitch w:val="fixed"/>
    <w:sig w:usb0="00000007" w:usb1="00000001" w:usb2="00000000" w:usb3="00000000" w:csb0="00000093" w:csb1="00000000"/>
  </w:font>
  <w:font w:name="TheSansMonoCd W5Regular">
    <w:altName w:val="Calibri"/>
    <w:panose1 w:val="020B0604020202020204"/>
    <w:charset w:val="4D"/>
    <w:family w:val="modern"/>
    <w:notTrueType/>
    <w:pitch w:val="fixed"/>
    <w:sig w:usb0="A000006F" w:usb1="5000202B" w:usb2="00000000" w:usb3="00000000" w:csb0="0000009B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ITC New Baskerville St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Symbol Std">
    <w:altName w:val="Calibri"/>
    <w:panose1 w:val="020B0604020202020204"/>
    <w:charset w:val="00"/>
    <w:family w:val="auto"/>
    <w:pitch w:val="variable"/>
    <w:sig w:usb0="8000008B" w:usb1="100060E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FuturaPT-Book">
    <w:altName w:val="Century Gothic"/>
    <w:panose1 w:val="020B0604020202020204"/>
    <w:charset w:val="4D"/>
    <w:family w:val="swiss"/>
    <w:notTrueType/>
    <w:pitch w:val="variable"/>
    <w:sig w:usb0="A00002FF" w:usb1="5000204B" w:usb2="00000000" w:usb3="00000000" w:csb0="00000097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C92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2E6CB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B948F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014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CE414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700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1074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988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62A6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764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E2BF4"/>
    <w:multiLevelType w:val="multilevel"/>
    <w:tmpl w:val="706E9F88"/>
    <w:numStyleLink w:val="ChapterNumbering"/>
  </w:abstractNum>
  <w:abstractNum w:abstractNumId="12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82ED0"/>
    <w:multiLevelType w:val="multilevel"/>
    <w:tmpl w:val="706E9F88"/>
    <w:numStyleLink w:val="ChapterNumbering"/>
  </w:abstractNum>
  <w:abstractNum w:abstractNumId="14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FB6E03"/>
    <w:multiLevelType w:val="multilevel"/>
    <w:tmpl w:val="706E9F88"/>
    <w:styleLink w:val="ChapterNumbering"/>
    <w:lvl w:ilvl="0">
      <w:start w:val="2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92768"/>
    <w:multiLevelType w:val="multilevel"/>
    <w:tmpl w:val="706E9F88"/>
    <w:numStyleLink w:val="ChapterNumbering"/>
  </w:abstractNum>
  <w:abstractNum w:abstractNumId="24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6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FF829CF"/>
    <w:multiLevelType w:val="multilevel"/>
    <w:tmpl w:val="706E9F88"/>
    <w:numStyleLink w:val="ChapterNumbering"/>
  </w:abstractNum>
  <w:abstractNum w:abstractNumId="34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8870D9"/>
    <w:multiLevelType w:val="multilevel"/>
    <w:tmpl w:val="706E9F88"/>
    <w:numStyleLink w:val="ChapterNumbering"/>
  </w:abstractNum>
  <w:abstractNum w:abstractNumId="40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95794"/>
    <w:multiLevelType w:val="multilevel"/>
    <w:tmpl w:val="706E9F88"/>
    <w:numStyleLink w:val="ChapterNumbering"/>
  </w:abstractNum>
  <w:num w:numId="1" w16cid:durableId="177472897">
    <w:abstractNumId w:val="15"/>
  </w:num>
  <w:num w:numId="2" w16cid:durableId="1528908142">
    <w:abstractNumId w:val="34"/>
  </w:num>
  <w:num w:numId="3" w16cid:durableId="979069509">
    <w:abstractNumId w:val="40"/>
  </w:num>
  <w:num w:numId="4" w16cid:durableId="462969679">
    <w:abstractNumId w:val="25"/>
  </w:num>
  <w:num w:numId="5" w16cid:durableId="1098713119">
    <w:abstractNumId w:val="36"/>
  </w:num>
  <w:num w:numId="6" w16cid:durableId="925962376">
    <w:abstractNumId w:val="24"/>
  </w:num>
  <w:num w:numId="7" w16cid:durableId="1997881614">
    <w:abstractNumId w:val="31"/>
  </w:num>
  <w:num w:numId="8" w16cid:durableId="1718817769">
    <w:abstractNumId w:val="41"/>
  </w:num>
  <w:num w:numId="9" w16cid:durableId="1961374013">
    <w:abstractNumId w:val="29"/>
  </w:num>
  <w:num w:numId="10" w16cid:durableId="851801360">
    <w:abstractNumId w:val="19"/>
  </w:num>
  <w:num w:numId="11" w16cid:durableId="934365311">
    <w:abstractNumId w:val="13"/>
  </w:num>
  <w:num w:numId="12" w16cid:durableId="2008899033">
    <w:abstractNumId w:val="23"/>
  </w:num>
  <w:num w:numId="13" w16cid:durableId="333268314">
    <w:abstractNumId w:val="43"/>
  </w:num>
  <w:num w:numId="14" w16cid:durableId="1533685786">
    <w:abstractNumId w:val="0"/>
  </w:num>
  <w:num w:numId="15" w16cid:durableId="2130925472">
    <w:abstractNumId w:val="33"/>
  </w:num>
  <w:num w:numId="16" w16cid:durableId="1505046770">
    <w:abstractNumId w:val="26"/>
  </w:num>
  <w:num w:numId="17" w16cid:durableId="1865090025">
    <w:abstractNumId w:val="22"/>
  </w:num>
  <w:num w:numId="18" w16cid:durableId="563151141">
    <w:abstractNumId w:val="38"/>
  </w:num>
  <w:num w:numId="19" w16cid:durableId="192621142">
    <w:abstractNumId w:val="14"/>
  </w:num>
  <w:num w:numId="20" w16cid:durableId="1844852348">
    <w:abstractNumId w:val="35"/>
  </w:num>
  <w:num w:numId="21" w16cid:durableId="2047950922">
    <w:abstractNumId w:val="16"/>
  </w:num>
  <w:num w:numId="22" w16cid:durableId="479882913">
    <w:abstractNumId w:val="21"/>
  </w:num>
  <w:num w:numId="23" w16cid:durableId="1913928998">
    <w:abstractNumId w:val="27"/>
  </w:num>
  <w:num w:numId="24" w16cid:durableId="416442730">
    <w:abstractNumId w:val="30"/>
  </w:num>
  <w:num w:numId="25" w16cid:durableId="1625893021">
    <w:abstractNumId w:val="42"/>
  </w:num>
  <w:num w:numId="26" w16cid:durableId="1198279343">
    <w:abstractNumId w:val="17"/>
  </w:num>
  <w:num w:numId="27" w16cid:durableId="1711565017">
    <w:abstractNumId w:val="37"/>
  </w:num>
  <w:num w:numId="28" w16cid:durableId="311300351">
    <w:abstractNumId w:val="1"/>
  </w:num>
  <w:num w:numId="29" w16cid:durableId="1179195230">
    <w:abstractNumId w:val="2"/>
  </w:num>
  <w:num w:numId="30" w16cid:durableId="798038231">
    <w:abstractNumId w:val="3"/>
  </w:num>
  <w:num w:numId="31" w16cid:durableId="532497158">
    <w:abstractNumId w:val="4"/>
  </w:num>
  <w:num w:numId="32" w16cid:durableId="310712600">
    <w:abstractNumId w:val="9"/>
  </w:num>
  <w:num w:numId="33" w16cid:durableId="1737627823">
    <w:abstractNumId w:val="5"/>
  </w:num>
  <w:num w:numId="34" w16cid:durableId="474686168">
    <w:abstractNumId w:val="6"/>
  </w:num>
  <w:num w:numId="35" w16cid:durableId="1736661426">
    <w:abstractNumId w:val="7"/>
  </w:num>
  <w:num w:numId="36" w16cid:durableId="943001185">
    <w:abstractNumId w:val="8"/>
  </w:num>
  <w:num w:numId="37" w16cid:durableId="1566574761">
    <w:abstractNumId w:val="10"/>
  </w:num>
  <w:num w:numId="38" w16cid:durableId="1621107809">
    <w:abstractNumId w:val="18"/>
  </w:num>
  <w:num w:numId="39" w16cid:durableId="1456173661">
    <w:abstractNumId w:val="32"/>
  </w:num>
  <w:num w:numId="40" w16cid:durableId="627004618">
    <w:abstractNumId w:val="20"/>
  </w:num>
  <w:num w:numId="41" w16cid:durableId="387798764">
    <w:abstractNumId w:val="28"/>
  </w:num>
  <w:num w:numId="42" w16cid:durableId="708651601">
    <w:abstractNumId w:val="38"/>
    <w:lvlOverride w:ilvl="0">
      <w:startOverride w:val="1"/>
    </w:lvlOverride>
  </w:num>
  <w:num w:numId="43" w16cid:durableId="304166674">
    <w:abstractNumId w:val="37"/>
    <w:lvlOverride w:ilvl="0">
      <w:startOverride w:val="1"/>
    </w:lvlOverride>
  </w:num>
  <w:num w:numId="44" w16cid:durableId="71785026">
    <w:abstractNumId w:val="38"/>
    <w:lvlOverride w:ilvl="0">
      <w:startOverride w:val="1"/>
    </w:lvlOverride>
  </w:num>
  <w:num w:numId="45" w16cid:durableId="513231995">
    <w:abstractNumId w:val="34"/>
    <w:lvlOverride w:ilvl="0">
      <w:startOverride w:val="1"/>
    </w:lvlOverride>
  </w:num>
  <w:num w:numId="46" w16cid:durableId="2045598737">
    <w:abstractNumId w:val="21"/>
    <w:lvlOverride w:ilvl="0">
      <w:startOverride w:val="1"/>
    </w:lvlOverride>
  </w:num>
  <w:num w:numId="47" w16cid:durableId="2103404118">
    <w:abstractNumId w:val="41"/>
    <w:lvlOverride w:ilvl="0">
      <w:startOverride w:val="1"/>
    </w:lvlOverride>
  </w:num>
  <w:num w:numId="48" w16cid:durableId="527329202">
    <w:abstractNumId w:val="12"/>
  </w:num>
  <w:num w:numId="49" w16cid:durableId="187112058">
    <w:abstractNumId w:val="39"/>
  </w:num>
  <w:num w:numId="50" w16cid:durableId="733117761">
    <w:abstractNumId w:val="15"/>
    <w:lvlOverride w:ilvl="0">
      <w:startOverride w:val="1"/>
    </w:lvlOverride>
  </w:num>
  <w:num w:numId="51" w16cid:durableId="100498747">
    <w:abstractNumId w:val="15"/>
    <w:lvlOverride w:ilvl="0">
      <w:startOverride w:val="1"/>
    </w:lvlOverride>
  </w:num>
  <w:num w:numId="52" w16cid:durableId="933320112">
    <w:abstractNumId w:val="11"/>
  </w:num>
  <w:num w:numId="53" w16cid:durableId="167018182">
    <w:abstractNumId w:val="1"/>
  </w:num>
  <w:num w:numId="54" w16cid:durableId="712072201">
    <w:abstractNumId w:val="2"/>
  </w:num>
  <w:num w:numId="55" w16cid:durableId="500509789">
    <w:abstractNumId w:val="3"/>
  </w:num>
  <w:num w:numId="56" w16cid:durableId="1375423471">
    <w:abstractNumId w:val="4"/>
  </w:num>
  <w:num w:numId="57" w16cid:durableId="1788349531">
    <w:abstractNumId w:val="9"/>
  </w:num>
  <w:num w:numId="58" w16cid:durableId="1797405998">
    <w:abstractNumId w:val="5"/>
  </w:num>
  <w:num w:numId="59" w16cid:durableId="2122407320">
    <w:abstractNumId w:val="6"/>
  </w:num>
  <w:num w:numId="60" w16cid:durableId="1337421923">
    <w:abstractNumId w:val="7"/>
  </w:num>
  <w:num w:numId="61" w16cid:durableId="1921983149">
    <w:abstractNumId w:val="8"/>
  </w:num>
  <w:num w:numId="62" w16cid:durableId="903947299">
    <w:abstractNumId w:val="10"/>
  </w:num>
  <w:num w:numId="63" w16cid:durableId="318311536">
    <w:abstractNumId w:val="1"/>
  </w:num>
  <w:num w:numId="64" w16cid:durableId="569464781">
    <w:abstractNumId w:val="2"/>
  </w:num>
  <w:num w:numId="65" w16cid:durableId="1832482094">
    <w:abstractNumId w:val="3"/>
  </w:num>
  <w:num w:numId="66" w16cid:durableId="2059470985">
    <w:abstractNumId w:val="4"/>
  </w:num>
  <w:num w:numId="67" w16cid:durableId="1825275883">
    <w:abstractNumId w:val="9"/>
  </w:num>
  <w:num w:numId="68" w16cid:durableId="744227783">
    <w:abstractNumId w:val="5"/>
  </w:num>
  <w:num w:numId="69" w16cid:durableId="576284418">
    <w:abstractNumId w:val="6"/>
  </w:num>
  <w:num w:numId="70" w16cid:durableId="175925881">
    <w:abstractNumId w:val="7"/>
  </w:num>
  <w:num w:numId="71" w16cid:durableId="1331911097">
    <w:abstractNumId w:val="8"/>
  </w:num>
  <w:num w:numId="72" w16cid:durableId="1059212284">
    <w:abstractNumId w:val="10"/>
  </w:num>
  <w:num w:numId="73" w16cid:durableId="887182738">
    <w:abstractNumId w:val="1"/>
  </w:num>
  <w:num w:numId="74" w16cid:durableId="949823081">
    <w:abstractNumId w:val="2"/>
  </w:num>
  <w:num w:numId="75" w16cid:durableId="2108647126">
    <w:abstractNumId w:val="3"/>
  </w:num>
  <w:num w:numId="76" w16cid:durableId="679090295">
    <w:abstractNumId w:val="4"/>
  </w:num>
  <w:num w:numId="77" w16cid:durableId="1515219127">
    <w:abstractNumId w:val="9"/>
  </w:num>
  <w:num w:numId="78" w16cid:durableId="303123965">
    <w:abstractNumId w:val="5"/>
  </w:num>
  <w:num w:numId="79" w16cid:durableId="455831729">
    <w:abstractNumId w:val="6"/>
  </w:num>
  <w:num w:numId="80" w16cid:durableId="1628969563">
    <w:abstractNumId w:val="7"/>
  </w:num>
  <w:num w:numId="81" w16cid:durableId="217211679">
    <w:abstractNumId w:val="8"/>
  </w:num>
  <w:num w:numId="82" w16cid:durableId="1292122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drey Doyle">
    <w15:presenceInfo w15:providerId="None" w15:userId="Audrey Doyle"/>
  </w15:person>
  <w15:person w15:author="Carol Nichols">
    <w15:presenceInfo w15:providerId="None" w15:userId="Carol Nichol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E5"/>
    <w:rsid w:val="00015453"/>
    <w:rsid w:val="0006398E"/>
    <w:rsid w:val="000E060D"/>
    <w:rsid w:val="001250D2"/>
    <w:rsid w:val="001E05C8"/>
    <w:rsid w:val="00217E05"/>
    <w:rsid w:val="00230124"/>
    <w:rsid w:val="00270E1B"/>
    <w:rsid w:val="0027344B"/>
    <w:rsid w:val="00287AA3"/>
    <w:rsid w:val="002D5062"/>
    <w:rsid w:val="00323F82"/>
    <w:rsid w:val="0033669B"/>
    <w:rsid w:val="003850D9"/>
    <w:rsid w:val="003921E5"/>
    <w:rsid w:val="003C1A6B"/>
    <w:rsid w:val="00400858"/>
    <w:rsid w:val="00440D63"/>
    <w:rsid w:val="00483835"/>
    <w:rsid w:val="004B4072"/>
    <w:rsid w:val="004D1146"/>
    <w:rsid w:val="004F3606"/>
    <w:rsid w:val="004F453B"/>
    <w:rsid w:val="005138E5"/>
    <w:rsid w:val="00513979"/>
    <w:rsid w:val="0058267A"/>
    <w:rsid w:val="00590DFA"/>
    <w:rsid w:val="005918DE"/>
    <w:rsid w:val="00612A11"/>
    <w:rsid w:val="006534C2"/>
    <w:rsid w:val="00690202"/>
    <w:rsid w:val="006A7327"/>
    <w:rsid w:val="006D6642"/>
    <w:rsid w:val="006F0B75"/>
    <w:rsid w:val="00715737"/>
    <w:rsid w:val="0072480F"/>
    <w:rsid w:val="00794B5D"/>
    <w:rsid w:val="007C11C4"/>
    <w:rsid w:val="007C6D89"/>
    <w:rsid w:val="007C75F2"/>
    <w:rsid w:val="007D4429"/>
    <w:rsid w:val="007D4F86"/>
    <w:rsid w:val="007E58D3"/>
    <w:rsid w:val="00873A1E"/>
    <w:rsid w:val="008742BB"/>
    <w:rsid w:val="0088180C"/>
    <w:rsid w:val="008D27C9"/>
    <w:rsid w:val="00920134"/>
    <w:rsid w:val="0096661C"/>
    <w:rsid w:val="00975C52"/>
    <w:rsid w:val="009808FD"/>
    <w:rsid w:val="009A7675"/>
    <w:rsid w:val="009B4583"/>
    <w:rsid w:val="009E29A6"/>
    <w:rsid w:val="009E51E4"/>
    <w:rsid w:val="00A169E3"/>
    <w:rsid w:val="00A270EE"/>
    <w:rsid w:val="00A31520"/>
    <w:rsid w:val="00A72498"/>
    <w:rsid w:val="00AD05D3"/>
    <w:rsid w:val="00AD24C4"/>
    <w:rsid w:val="00AE0167"/>
    <w:rsid w:val="00B05D3B"/>
    <w:rsid w:val="00B15654"/>
    <w:rsid w:val="00B27EE2"/>
    <w:rsid w:val="00BA195B"/>
    <w:rsid w:val="00BB3221"/>
    <w:rsid w:val="00BB78C0"/>
    <w:rsid w:val="00BC461D"/>
    <w:rsid w:val="00BC523D"/>
    <w:rsid w:val="00BE590B"/>
    <w:rsid w:val="00BF0BC3"/>
    <w:rsid w:val="00C038CB"/>
    <w:rsid w:val="00C370F3"/>
    <w:rsid w:val="00C46841"/>
    <w:rsid w:val="00C71A7B"/>
    <w:rsid w:val="00C76EDA"/>
    <w:rsid w:val="00C94F77"/>
    <w:rsid w:val="00D335A5"/>
    <w:rsid w:val="00DA5514"/>
    <w:rsid w:val="00E3623E"/>
    <w:rsid w:val="00E71390"/>
    <w:rsid w:val="00EB55CA"/>
    <w:rsid w:val="00F43F7B"/>
    <w:rsid w:val="00F46394"/>
    <w:rsid w:val="00F63F1D"/>
    <w:rsid w:val="00FC50E6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72D6E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35"/>
    <w:pPr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CA"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7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7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7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7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7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7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7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7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51397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  <w14:ligatures w14:val="none"/>
    </w:rPr>
  </w:style>
  <w:style w:type="paragraph" w:customStyle="1" w:styleId="ChapterNumber">
    <w:name w:val="ChapterNumber"/>
    <w:next w:val="Normal"/>
    <w:qFormat/>
    <w:rsid w:val="00513979"/>
    <w:pPr>
      <w:numPr>
        <w:numId w:val="52"/>
      </w:numPr>
      <w:suppressAutoHyphens/>
      <w:spacing w:before="1200" w:after="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ChapterTitle">
    <w:name w:val="ChapterTitle"/>
    <w:qFormat/>
    <w:rsid w:val="0051397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ChapterIntro">
    <w:name w:val="ChapterIntro"/>
    <w:qFormat/>
    <w:rsid w:val="00513979"/>
    <w:pPr>
      <w:suppressAutoHyphens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BodyContinued">
    <w:name w:val="BodyContinued"/>
    <w:qFormat/>
    <w:rsid w:val="00513979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dy">
    <w:name w:val="Body"/>
    <w:uiPriority w:val="99"/>
    <w:qFormat/>
    <w:rsid w:val="00513979"/>
    <w:pPr>
      <w:suppressAutoHyphens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">
    <w:name w:val="ListNumber"/>
    <w:qFormat/>
    <w:rsid w:val="0051397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Anchor">
    <w:name w:val="Anchor"/>
    <w:basedOn w:val="NoParagraphStyle"/>
    <w:uiPriority w:val="99"/>
    <w:pPr>
      <w:keepLines/>
      <w:suppressAutoHyphens/>
      <w:spacing w:before="240" w:after="120"/>
      <w:ind w:left="1440"/>
    </w:pPr>
    <w:rPr>
      <w:sz w:val="4"/>
      <w:szCs w:val="4"/>
    </w:rPr>
  </w:style>
  <w:style w:type="paragraph" w:customStyle="1" w:styleId="CaptionLine">
    <w:name w:val="CaptionLine"/>
    <w:next w:val="Body"/>
    <w:qFormat/>
    <w:rsid w:val="00513979"/>
    <w:pPr>
      <w:numPr>
        <w:ilvl w:val="4"/>
        <w:numId w:val="52"/>
      </w:numPr>
      <w:spacing w:after="240" w:line="240" w:lineRule="auto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HeadA">
    <w:name w:val="HeadA"/>
    <w:qFormat/>
    <w:rsid w:val="0051397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HeadB">
    <w:name w:val="HeadB"/>
    <w:qFormat/>
    <w:rsid w:val="0051397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">
    <w:name w:val="Code"/>
    <w:qFormat/>
    <w:rsid w:val="00513979"/>
    <w:pPr>
      <w:pBdr>
        <w:left w:val="single" w:sz="4" w:space="14" w:color="auto"/>
      </w:pBdr>
      <w:suppressAutoHyphens/>
      <w:spacing w:after="0"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paragraph" w:customStyle="1" w:styleId="CodeLabel">
    <w:name w:val="CodeLabel"/>
    <w:next w:val="Code"/>
    <w:qFormat/>
    <w:rsid w:val="00513979"/>
    <w:pPr>
      <w:widowControl w:val="0"/>
      <w:suppressAutoHyphens/>
      <w:autoSpaceDE w:val="0"/>
      <w:autoSpaceDN w:val="0"/>
      <w:adjustRightInd w:val="0"/>
      <w:spacing w:before="240" w:after="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  <w14:ligatures w14:val="none"/>
    </w:rPr>
  </w:style>
  <w:style w:type="paragraph" w:customStyle="1" w:styleId="CodeListingCaption">
    <w:name w:val="CodeListingCaption"/>
    <w:next w:val="Code"/>
    <w:qFormat/>
    <w:rsid w:val="00513979"/>
    <w:pPr>
      <w:numPr>
        <w:ilvl w:val="6"/>
        <w:numId w:val="52"/>
      </w:numPr>
      <w:spacing w:before="240" w:after="120" w:line="240" w:lineRule="auto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  <w14:ligatures w14:val="none"/>
    </w:rPr>
  </w:style>
  <w:style w:type="paragraph" w:customStyle="1" w:styleId="CodeLabelAnnotated">
    <w:name w:val="CodeLabelAnnotated"/>
    <w:basedOn w:val="CodeLabel"/>
    <w:uiPriority w:val="99"/>
    <w:rsid w:val="00F63F1D"/>
  </w:style>
  <w:style w:type="paragraph" w:customStyle="1" w:styleId="CodeAnnotated">
    <w:name w:val="CodeAnnotated"/>
    <w:qFormat/>
    <w:rsid w:val="00513979"/>
    <w:pPr>
      <w:widowControl w:val="0"/>
      <w:pBdr>
        <w:left w:val="single" w:sz="4" w:space="4" w:color="auto"/>
      </w:pBdr>
      <w:suppressAutoHyphens/>
      <w:autoSpaceDE w:val="0"/>
      <w:autoSpaceDN w:val="0"/>
      <w:spacing w:after="0"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CodeSpaceAboveWide">
    <w:name w:val="_CodeSpaceAboveWide"/>
    <w:basedOn w:val="CodeSpaceAbove"/>
    <w:uiPriority w:val="99"/>
  </w:style>
  <w:style w:type="paragraph" w:customStyle="1" w:styleId="CodeWide">
    <w:name w:val="CodeWide"/>
    <w:qFormat/>
    <w:rsid w:val="00513979"/>
    <w:pPr>
      <w:widowControl w:val="0"/>
      <w:pBdr>
        <w:left w:val="single" w:sz="4" w:space="1" w:color="auto"/>
      </w:pBdr>
      <w:suppressAutoHyphens/>
      <w:autoSpaceDE w:val="0"/>
      <w:autoSpaceDN w:val="0"/>
      <w:adjustRightInd w:val="0"/>
      <w:spacing w:after="0"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  <w14:ligatures w14:val="none"/>
    </w:rPr>
  </w:style>
  <w:style w:type="paragraph" w:customStyle="1" w:styleId="CodeSpaceBelowWide">
    <w:name w:val="_CodeSpaceBelowWide"/>
    <w:basedOn w:val="CodeSpaceBelow"/>
    <w:uiPriority w:val="99"/>
  </w:style>
  <w:style w:type="paragraph" w:customStyle="1" w:styleId="HeadC">
    <w:name w:val="HeadC"/>
    <w:qFormat/>
    <w:rsid w:val="0051397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Note">
    <w:name w:val="Note"/>
    <w:qFormat/>
    <w:rsid w:val="0051397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  <w14:ligatures w14:val="none"/>
    </w:rPr>
  </w:style>
  <w:style w:type="paragraph" w:customStyle="1" w:styleId="ListBullet">
    <w:name w:val="ListBullet"/>
    <w:qFormat/>
    <w:rsid w:val="0051397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LinkURL">
    <w:name w:val="LinkURL"/>
    <w:uiPriority w:val="1"/>
    <w:qFormat/>
    <w:rsid w:val="0051397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Italic">
    <w:name w:val="Italic"/>
    <w:uiPriority w:val="1"/>
    <w:qFormat/>
    <w:rsid w:val="0051397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character" w:customStyle="1" w:styleId="Literal">
    <w:name w:val="Literal"/>
    <w:uiPriority w:val="1"/>
    <w:qFormat/>
    <w:rsid w:val="0051397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51397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CodeAnnotationCode">
    <w:name w:val="CodeAnnotationCode"/>
    <w:uiPriority w:val="99"/>
    <w:rPr>
      <w:rFonts w:ascii="NSAnnotations500 Mono" w:hAnsi="NSAnnotations500 Mono" w:cs="NSAnnotations500 Mono"/>
      <w:color w:val="000000"/>
      <w:u w:val="none" w:color="000000"/>
    </w:rPr>
  </w:style>
  <w:style w:type="character" w:customStyle="1" w:styleId="CodeAnnotation">
    <w:name w:val="CodeAnnotation"/>
    <w:uiPriority w:val="1"/>
    <w:qFormat/>
    <w:rsid w:val="0051397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character" w:customStyle="1" w:styleId="Caps">
    <w:name w:val="Caps"/>
    <w:uiPriority w:val="1"/>
    <w:qFormat/>
    <w:rsid w:val="00513979"/>
    <w:rPr>
      <w:caps/>
      <w:smallCaps w:val="0"/>
      <w:color w:val="3366FF"/>
    </w:rPr>
  </w:style>
  <w:style w:type="character" w:customStyle="1" w:styleId="KeyCaps">
    <w:name w:val="KeyCaps"/>
    <w:basedOn w:val="Caps"/>
    <w:uiPriority w:val="99"/>
    <w:rPr>
      <w:caps/>
      <w:smallCaps w:val="0"/>
      <w:color w:val="3366FF"/>
    </w:rPr>
  </w:style>
  <w:style w:type="character" w:customStyle="1" w:styleId="LiteralGray">
    <w:name w:val="LiteralGray"/>
    <w:uiPriority w:val="1"/>
    <w:qFormat/>
    <w:rsid w:val="00513979"/>
    <w:rPr>
      <w:rFonts w:ascii="Courier" w:hAnsi="Courier"/>
      <w:color w:val="A6A6A6" w:themeColor="background1" w:themeShade="A6"/>
    </w:rPr>
  </w:style>
  <w:style w:type="character" w:customStyle="1" w:styleId="LiteralCaption">
    <w:name w:val="LiteralCaption"/>
    <w:basedOn w:val="Literal"/>
    <w:uiPriority w:val="99"/>
    <w:rPr>
      <w:rFonts w:ascii="TheSansMonoCd W5Regular" w:hAnsi="TheSansMonoCd W5Regular" w:cs="TheSansMonoCd W5Regular"/>
      <w:i/>
      <w:iCs/>
      <w:color w:val="000000"/>
      <w:spacing w:val="0"/>
      <w:w w:val="100"/>
      <w:position w:val="0"/>
      <w:sz w:val="16"/>
      <w:szCs w:val="16"/>
      <w:u w:val="none"/>
      <w:vertAlign w:val="baseline"/>
      <w:lang w:val="en-US"/>
    </w:rPr>
  </w:style>
  <w:style w:type="character" w:customStyle="1" w:styleId="LiteralGrayItalic">
    <w:name w:val="LiteralGrayItalic"/>
    <w:basedOn w:val="LiteralGray"/>
    <w:uiPriority w:val="1"/>
    <w:qFormat/>
    <w:rsid w:val="00513979"/>
    <w:rPr>
      <w:rFonts w:ascii="Courier" w:hAnsi="Courier"/>
      <w:i/>
      <w:color w:val="A6A6A6" w:themeColor="background1" w:themeShade="A6"/>
    </w:rPr>
  </w:style>
  <w:style w:type="character" w:customStyle="1" w:styleId="ItalicCaption">
    <w:name w:val="ItalicCaption"/>
    <w:uiPriority w:val="99"/>
  </w:style>
  <w:style w:type="character" w:customStyle="1" w:styleId="Xref">
    <w:name w:val="Xref"/>
    <w:uiPriority w:val="1"/>
    <w:rsid w:val="00513979"/>
    <w:rPr>
      <w:color w:val="FF0000"/>
      <w:lang w:val="en-US"/>
    </w:rPr>
  </w:style>
  <w:style w:type="character" w:customStyle="1" w:styleId="LiteralItalic">
    <w:name w:val="LiteralItalic"/>
    <w:uiPriority w:val="1"/>
    <w:qFormat/>
    <w:rsid w:val="00513979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XrefRemoved">
    <w:name w:val="XrefRemoved"/>
    <w:uiPriority w:val="99"/>
  </w:style>
  <w:style w:type="character" w:customStyle="1" w:styleId="NoteHead">
    <w:name w:val="NoteHead"/>
    <w:uiPriority w:val="1"/>
    <w:qFormat/>
    <w:rsid w:val="0051397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character" w:customStyle="1" w:styleId="Roman">
    <w:name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  <w:style w:type="character" w:customStyle="1" w:styleId="ItalicInNote">
    <w:name w:val="ItalicInNote"/>
    <w:basedOn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  <w:style w:type="character" w:customStyle="1" w:styleId="LiteralInNote">
    <w:name w:val="LiteralInNote"/>
    <w:basedOn w:val="Literal"/>
    <w:uiPriority w:val="99"/>
    <w:rPr>
      <w:rFonts w:ascii="TheSansMonoCd W5Regular" w:hAnsi="TheSansMonoCd W5Regular" w:cs="TheSansMonoCd W5Regular"/>
      <w:i/>
      <w:i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aselineShiftMore">
    <w:name w:val="BaselineShiftMore"/>
    <w:uiPriority w:val="99"/>
    <w:rPr>
      <w:position w:val="-45"/>
    </w:rPr>
  </w:style>
  <w:style w:type="character" w:customStyle="1" w:styleId="Bullet">
    <w:name w:val="Bullet"/>
    <w:uiPriority w:val="99"/>
    <w:rPr>
      <w:rFonts w:ascii="Symbol Std" w:hAnsi="Symbol Std" w:cs="Symbol Std"/>
      <w:color w:val="000000"/>
    </w:rPr>
  </w:style>
  <w:style w:type="paragraph" w:styleId="Revision">
    <w:name w:val="Revision"/>
    <w:hidden/>
    <w:uiPriority w:val="99"/>
    <w:semiHidden/>
    <w:rsid w:val="004D114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4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2B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79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CA"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79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79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2"/>
      <w:szCs w:val="22"/>
      <w:lang w:val="en-CA" w:eastAsia="en-C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79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79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en-CA" w:eastAsia="en-C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7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79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79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  <w14:ligatures w14:val="none"/>
    </w:rPr>
  </w:style>
  <w:style w:type="paragraph" w:customStyle="1" w:styleId="IndexBody">
    <w:name w:val="IndexBody"/>
    <w:qFormat/>
    <w:rsid w:val="00513979"/>
    <w:pPr>
      <w:spacing w:after="0"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BoldItalic">
    <w:name w:val="BoldItalic"/>
    <w:uiPriority w:val="1"/>
    <w:qFormat/>
    <w:rsid w:val="0051397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13979"/>
    <w:pPr>
      <w:widowControl w:val="0"/>
      <w:suppressAutoHyphens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  <w14:ligatures w14:val="none"/>
    </w:rPr>
  </w:style>
  <w:style w:type="paragraph" w:customStyle="1" w:styleId="IndexHead">
    <w:name w:val="IndexHead"/>
    <w:qFormat/>
    <w:rsid w:val="00513979"/>
    <w:pPr>
      <w:spacing w:before="320" w:after="80" w:line="240" w:lineRule="auto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  <w14:ligatures w14:val="none"/>
    </w:rPr>
  </w:style>
  <w:style w:type="paragraph" w:customStyle="1" w:styleId="IndexLevel1">
    <w:name w:val="IndexLevel1"/>
    <w:qFormat/>
    <w:rsid w:val="00513979"/>
    <w:pPr>
      <w:spacing w:after="0"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">
    <w:name w:val="Epigraph"/>
    <w:qFormat/>
    <w:rsid w:val="0051397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  <w14:ligatures w14:val="none"/>
    </w:rPr>
  </w:style>
  <w:style w:type="paragraph" w:customStyle="1" w:styleId="ProductionDirective">
    <w:name w:val="ProductionDirectiv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  <w14:ligatures w14:val="none"/>
    </w:rPr>
  </w:style>
  <w:style w:type="character" w:customStyle="1" w:styleId="LiteralBoldItalic">
    <w:name w:val="LiteralBoldItalic"/>
    <w:uiPriority w:val="1"/>
    <w:qFormat/>
    <w:rsid w:val="0051397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numbering" w:customStyle="1" w:styleId="ChapterNumbering">
    <w:name w:val="ChapterNumbering"/>
    <w:uiPriority w:val="99"/>
    <w:rsid w:val="00513979"/>
    <w:pPr>
      <w:numPr>
        <w:numId w:val="10"/>
      </w:numPr>
    </w:pPr>
  </w:style>
  <w:style w:type="paragraph" w:customStyle="1" w:styleId="Blockquote">
    <w:name w:val="Blockquote"/>
    <w:next w:val="Normal"/>
    <w:qFormat/>
    <w:rsid w:val="0051397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  <w14:ligatures w14:val="none"/>
    </w:rPr>
  </w:style>
  <w:style w:type="character" w:customStyle="1" w:styleId="Regular">
    <w:name w:val="Regular"/>
    <w:uiPriority w:val="1"/>
    <w:qFormat/>
    <w:rsid w:val="0051397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paragraph" w:customStyle="1" w:styleId="TableHeader">
    <w:name w:val="TableHeader"/>
    <w:qFormat/>
    <w:rsid w:val="00513979"/>
    <w:pPr>
      <w:keepLines/>
      <w:widowControl w:val="0"/>
      <w:suppressAutoHyphens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TableBody">
    <w:name w:val="TableBody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IndexLevel2">
    <w:name w:val="IndexLevel2"/>
    <w:qFormat/>
    <w:rsid w:val="00513979"/>
    <w:pPr>
      <w:spacing w:after="0"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Level3">
    <w:name w:val="IndexLevel3"/>
    <w:qFormat/>
    <w:rsid w:val="00513979"/>
    <w:pPr>
      <w:spacing w:after="0"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  <w14:ligatures w14:val="none"/>
    </w:rPr>
  </w:style>
  <w:style w:type="paragraph" w:customStyle="1" w:styleId="IndexTitle">
    <w:name w:val="IndexTitle"/>
    <w:qFormat/>
    <w:rsid w:val="00513979"/>
    <w:pPr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  <w14:ligatures w14:val="none"/>
    </w:rPr>
  </w:style>
  <w:style w:type="paragraph" w:customStyle="1" w:styleId="BoxCaption">
    <w:name w:val="BoxCaption"/>
    <w:next w:val="BoxBody"/>
    <w:qFormat/>
    <w:rsid w:val="00513979"/>
    <w:pPr>
      <w:spacing w:after="0"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  <w14:ligatures w14:val="none"/>
    </w:rPr>
  </w:style>
  <w:style w:type="paragraph" w:customStyle="1" w:styleId="BoxBody">
    <w:name w:val="BoxBody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BodyFirst">
    <w:name w:val="BoxBodyFirst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0"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Bullet">
    <w:name w:val="BoxListBullet"/>
    <w:qFormat/>
    <w:rsid w:val="0051397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Code">
    <w:name w:val="BoxCode"/>
    <w:qFormat/>
    <w:rsid w:val="0051397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after="0"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  <w14:ligatures w14:val="none"/>
    </w:rPr>
  </w:style>
  <w:style w:type="paragraph" w:customStyle="1" w:styleId="BoxListBody">
    <w:name w:val="BoxListBody"/>
    <w:qFormat/>
    <w:rsid w:val="0051397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Head">
    <w:name w:val="BoxListHead"/>
    <w:qFormat/>
    <w:rsid w:val="0051397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  <w14:ligatures w14:val="none"/>
    </w:rPr>
  </w:style>
  <w:style w:type="character" w:customStyle="1" w:styleId="wingdings">
    <w:name w:val="wingdings"/>
    <w:uiPriority w:val="1"/>
    <w:qFormat/>
    <w:rsid w:val="0051397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1397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bulletcharacter">
    <w:name w:val="bullet_character"/>
    <w:uiPriority w:val="99"/>
    <w:rsid w:val="0051397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1397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1397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1397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1397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13979"/>
    <w:rPr>
      <w:rFonts w:ascii="Symbol" w:hAnsi="Symbol"/>
    </w:rPr>
  </w:style>
  <w:style w:type="paragraph" w:customStyle="1" w:styleId="ListCode">
    <w:name w:val="ListCode"/>
    <w:qFormat/>
    <w:rsid w:val="0051397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after="0"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  <w14:ligatures w14:val="none"/>
    </w:rPr>
  </w:style>
  <w:style w:type="paragraph" w:customStyle="1" w:styleId="ListHead">
    <w:name w:val="ListHead"/>
    <w:qFormat/>
    <w:rsid w:val="00513979"/>
    <w:pPr>
      <w:keepNext/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NumberSub">
    <w:name w:val="ListNumberSub"/>
    <w:qFormat/>
    <w:rsid w:val="00513979"/>
    <w:pPr>
      <w:widowControl w:val="0"/>
      <w:numPr>
        <w:numId w:val="45"/>
      </w:numPr>
      <w:tabs>
        <w:tab w:val="left" w:pos="1800"/>
      </w:tabs>
      <w:autoSpaceDE w:val="0"/>
      <w:autoSpaceDN w:val="0"/>
      <w:adjustRightInd w:val="0"/>
      <w:spacing w:before="60" w:after="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GraphicSlug">
    <w:name w:val="GraphicSlug"/>
    <w:qFormat/>
    <w:rsid w:val="00513979"/>
    <w:pPr>
      <w:keepLines/>
      <w:widowControl w:val="0"/>
      <w:suppressAutoHyphens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  <w14:ligatures w14:val="none"/>
    </w:rPr>
  </w:style>
  <w:style w:type="character" w:customStyle="1" w:styleId="AltText">
    <w:name w:val="AltText"/>
    <w:uiPriority w:val="1"/>
    <w:qFormat/>
    <w:rsid w:val="00513979"/>
    <w:rPr>
      <w:color w:val="FF358C"/>
      <w:u w:val="single"/>
    </w:rPr>
  </w:style>
  <w:style w:type="paragraph" w:customStyle="1" w:styleId="PartNumber">
    <w:name w:val="PartNumber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PartTitle">
    <w:name w:val="Part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PartIntro">
    <w:name w:val="PartIntro"/>
    <w:qFormat/>
    <w:rsid w:val="0051397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  <w14:ligatures w14:val="none"/>
    </w:rPr>
  </w:style>
  <w:style w:type="paragraph" w:customStyle="1" w:styleId="PartList">
    <w:name w:val="PartList"/>
    <w:qFormat/>
    <w:rsid w:val="00513979"/>
    <w:pPr>
      <w:widowControl w:val="0"/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IntroList">
    <w:name w:val="ChapterIntroList"/>
    <w:qFormat/>
    <w:rsid w:val="00513979"/>
    <w:pPr>
      <w:widowControl w:val="0"/>
      <w:tabs>
        <w:tab w:val="left" w:pos="1800"/>
      </w:tabs>
      <w:autoSpaceDE w:val="0"/>
      <w:autoSpaceDN w:val="0"/>
      <w:adjustRightInd w:val="0"/>
      <w:spacing w:before="180" w:after="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ChapterSubtitle">
    <w:name w:val="ChapterSubtitle"/>
    <w:rsid w:val="0051397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  <w14:ligatures w14:val="none"/>
    </w:rPr>
  </w:style>
  <w:style w:type="paragraph" w:customStyle="1" w:styleId="BoxHeadA">
    <w:name w:val="BoxHeadA"/>
    <w:qFormat/>
    <w:rsid w:val="0051397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paragraph" w:customStyle="1" w:styleId="BoxHeadB">
    <w:name w:val="BoxHeadB"/>
    <w:basedOn w:val="BoxHeadA"/>
    <w:qFormat/>
    <w:rsid w:val="0051397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Bold">
    <w:name w:val="Bold"/>
    <w:uiPriority w:val="1"/>
    <w:rsid w:val="00513979"/>
    <w:rPr>
      <w:b/>
      <w:bCs/>
      <w:color w:val="3366FF"/>
    </w:rPr>
  </w:style>
  <w:style w:type="paragraph" w:customStyle="1" w:styleId="RunInHead">
    <w:name w:val="RunInHead"/>
    <w:rsid w:val="00513979"/>
    <w:pPr>
      <w:widowControl w:val="0"/>
      <w:autoSpaceDE w:val="0"/>
      <w:autoSpaceDN w:val="0"/>
      <w:adjustRightInd w:val="0"/>
      <w:spacing w:before="120" w:after="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  <w14:ligatures w14:val="none"/>
    </w:rPr>
  </w:style>
  <w:style w:type="paragraph" w:customStyle="1" w:styleId="RunInPara">
    <w:name w:val="RunInPara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RunInHead">
    <w:name w:val="BoxRunInHead"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  <w14:ligatures w14:val="none"/>
    </w:rPr>
  </w:style>
  <w:style w:type="paragraph" w:customStyle="1" w:styleId="BoxRunInPara">
    <w:name w:val="BoxRunInPara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ExtractPara">
    <w:name w:val="BoxExtractPara"/>
    <w:qFormat/>
    <w:rsid w:val="0051397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character" w:customStyle="1" w:styleId="GraphicInline">
    <w:name w:val="GraphicInline"/>
    <w:uiPriority w:val="1"/>
    <w:qFormat/>
    <w:rsid w:val="00513979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51397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1397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1397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1397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1397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13979"/>
    <w:rPr>
      <w:color w:val="3366FF"/>
      <w:vertAlign w:val="superscript"/>
    </w:rPr>
  </w:style>
  <w:style w:type="paragraph" w:customStyle="1" w:styleId="Footnote">
    <w:name w:val="Footnote"/>
    <w:qFormat/>
    <w:rsid w:val="0051397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  <w14:ligatures w14:val="none"/>
    </w:rPr>
  </w:style>
  <w:style w:type="character" w:customStyle="1" w:styleId="FootnoteRef">
    <w:name w:val="FootnoteRef"/>
    <w:basedOn w:val="FootnoteReference"/>
    <w:uiPriority w:val="1"/>
    <w:qFormat/>
    <w:rsid w:val="0051397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13979"/>
    <w:rPr>
      <w:color w:val="3366FF"/>
      <w:vertAlign w:val="superscript"/>
    </w:rPr>
  </w:style>
  <w:style w:type="paragraph" w:customStyle="1" w:styleId="QuotePara">
    <w:name w:val="QuotePara"/>
    <w:qFormat/>
    <w:rsid w:val="0051397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sz w:val="20"/>
      <w:szCs w:val="20"/>
      <w:lang w:eastAsia="en-CA"/>
      <w14:ligatures w14:val="none"/>
    </w:rPr>
  </w:style>
  <w:style w:type="paragraph" w:customStyle="1" w:styleId="QuoteSource">
    <w:name w:val="QuoteSource"/>
    <w:basedOn w:val="QuotePara"/>
    <w:qFormat/>
    <w:rsid w:val="00513979"/>
    <w:pPr>
      <w:spacing w:after="240"/>
      <w:jc w:val="right"/>
    </w:pPr>
    <w:rPr>
      <w:i w:val="0"/>
    </w:rPr>
  </w:style>
  <w:style w:type="character" w:customStyle="1" w:styleId="SmallCaps">
    <w:name w:val="SmallCaps"/>
    <w:uiPriority w:val="1"/>
    <w:qFormat/>
    <w:rsid w:val="0051397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1397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1397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1397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13979"/>
    <w:rPr>
      <w:color w:val="3366FF"/>
    </w:rPr>
  </w:style>
  <w:style w:type="table" w:styleId="TableGrid">
    <w:name w:val="Table Grid"/>
    <w:basedOn w:val="TableNormal"/>
    <w:uiPriority w:val="59"/>
    <w:rsid w:val="00513979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13979"/>
    <w:pPr>
      <w:keepLines/>
      <w:widowControl w:val="0"/>
      <w:suppressAutoHyphens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  <w14:ligatures w14:val="none"/>
    </w:rPr>
  </w:style>
  <w:style w:type="paragraph" w:customStyle="1" w:styleId="TableFootnote">
    <w:name w:val="TableFootnote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  <w14:ligatures w14:val="none"/>
    </w:rPr>
  </w:style>
  <w:style w:type="paragraph" w:customStyle="1" w:styleId="TableListBulleted">
    <w:name w:val="TableListBulleted"/>
    <w:qFormat/>
    <w:rsid w:val="00513979"/>
    <w:pPr>
      <w:keepLines/>
      <w:widowControl w:val="0"/>
      <w:numPr>
        <w:numId w:val="7"/>
      </w:numPr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Numbered">
    <w:name w:val="TableListNumbered"/>
    <w:qFormat/>
    <w:rsid w:val="00513979"/>
    <w:pPr>
      <w:keepLines/>
      <w:widowControl w:val="0"/>
      <w:numPr>
        <w:numId w:val="47"/>
      </w:numPr>
      <w:autoSpaceDE w:val="0"/>
      <w:autoSpaceDN w:val="0"/>
      <w:adjustRightInd w:val="0"/>
      <w:spacing w:after="0"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TableListPlain">
    <w:name w:val="TableListPlain"/>
    <w:qFormat/>
    <w:rsid w:val="00513979"/>
    <w:pPr>
      <w:keepLines/>
      <w:widowControl w:val="0"/>
      <w:autoSpaceDE w:val="0"/>
      <w:autoSpaceDN w:val="0"/>
      <w:adjustRightInd w:val="0"/>
      <w:spacing w:after="0"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ExtractPara">
    <w:name w:val="ExtractPara"/>
    <w:basedOn w:val="QuotePara"/>
    <w:qFormat/>
    <w:rsid w:val="00513979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513979"/>
    <w:pPr>
      <w:jc w:val="right"/>
    </w:pPr>
  </w:style>
  <w:style w:type="paragraph" w:customStyle="1" w:styleId="ExtractParaContinued">
    <w:name w:val="ExtractParaContinued"/>
    <w:basedOn w:val="ExtractPara"/>
    <w:qFormat/>
    <w:rsid w:val="00513979"/>
    <w:pPr>
      <w:spacing w:before="0"/>
      <w:ind w:firstLine="360"/>
    </w:pPr>
  </w:style>
  <w:style w:type="paragraph" w:customStyle="1" w:styleId="AppendixNumber">
    <w:name w:val="AppendixNumber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  <w14:ligatures w14:val="none"/>
    </w:rPr>
  </w:style>
  <w:style w:type="paragraph" w:customStyle="1" w:styleId="AppendixTitle">
    <w:name w:val="Appendix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BackmatterTitle">
    <w:name w:val="BackmatterTitle"/>
    <w:qFormat/>
    <w:rsid w:val="0051397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  <w14:ligatures w14:val="none"/>
    </w:rPr>
  </w:style>
  <w:style w:type="paragraph" w:customStyle="1" w:styleId="GlossaryTerm">
    <w:name w:val="GlossaryTerm"/>
    <w:qFormat/>
    <w:rsid w:val="00513979"/>
    <w:pPr>
      <w:widowControl w:val="0"/>
      <w:autoSpaceDE w:val="0"/>
      <w:autoSpaceDN w:val="0"/>
      <w:adjustRightInd w:val="0"/>
      <w:spacing w:after="0"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GlossaryDefinition">
    <w:name w:val="GlossaryDefinition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EndnoteEntry">
    <w:name w:val="EndnoteEntry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character" w:customStyle="1" w:styleId="EndnoteRef">
    <w:name w:val="EndnoteRef"/>
    <w:basedOn w:val="EndnoteReference"/>
    <w:uiPriority w:val="1"/>
    <w:qFormat/>
    <w:rsid w:val="00513979"/>
    <w:rPr>
      <w:color w:val="3366FF"/>
      <w:vertAlign w:val="superscript"/>
    </w:rPr>
  </w:style>
  <w:style w:type="paragraph" w:customStyle="1" w:styleId="Reference">
    <w:name w:val="Reference"/>
    <w:qFormat/>
    <w:rsid w:val="0051397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HeadAExercise">
    <w:name w:val="HeadAExercise"/>
    <w:qFormat/>
    <w:rsid w:val="0051397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  <w14:ligatures w14:val="none"/>
    </w:rPr>
  </w:style>
  <w:style w:type="character" w:customStyle="1" w:styleId="PyBracket">
    <w:name w:val="PyBracket"/>
    <w:uiPriority w:val="1"/>
    <w:qFormat/>
    <w:rsid w:val="0051397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13979"/>
    <w:rPr>
      <w:rFonts w:ascii="Courier" w:hAnsi="Courier" w:cs="TheSansMonoCondensed-Plain"/>
      <w:color w:val="0B769F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1397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13979"/>
  </w:style>
  <w:style w:type="character" w:styleId="BookTitle">
    <w:name w:val="Book Title"/>
    <w:basedOn w:val="DefaultParagraphFont"/>
    <w:uiPriority w:val="33"/>
    <w:qFormat/>
    <w:rsid w:val="00513979"/>
    <w:rPr>
      <w:b/>
      <w:bCs/>
      <w:smallCaps/>
      <w:spacing w:val="5"/>
    </w:rPr>
  </w:style>
  <w:style w:type="paragraph" w:customStyle="1" w:styleId="BookTitle0">
    <w:name w:val="BookTitle"/>
    <w:qFormat/>
    <w:rsid w:val="00513979"/>
    <w:pPr>
      <w:widowControl w:val="0"/>
      <w:suppressAutoHyphens/>
      <w:autoSpaceDE w:val="0"/>
      <w:autoSpaceDN w:val="0"/>
      <w:adjustRightInd w:val="0"/>
      <w:spacing w:before="1200" w:after="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  <w14:ligatures w14:val="none"/>
    </w:rPr>
  </w:style>
  <w:style w:type="paragraph" w:customStyle="1" w:styleId="BookSubtitle">
    <w:name w:val="BookSubtitle"/>
    <w:basedOn w:val="ChapterSubtitle"/>
    <w:qFormat/>
    <w:rsid w:val="00513979"/>
  </w:style>
  <w:style w:type="paragraph" w:customStyle="1" w:styleId="BookEdition">
    <w:name w:val="BookEdition"/>
    <w:basedOn w:val="BookSubtitle"/>
    <w:qFormat/>
    <w:rsid w:val="0051397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1397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1397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13979"/>
    <w:pPr>
      <w:widowControl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  <w14:ligatures w14:val="none"/>
    </w:rPr>
  </w:style>
  <w:style w:type="paragraph" w:customStyle="1" w:styleId="CopyrightLOC">
    <w:name w:val="CopyrightLOC"/>
    <w:basedOn w:val="Copyright"/>
    <w:qFormat/>
    <w:rsid w:val="00513979"/>
  </w:style>
  <w:style w:type="paragraph" w:customStyle="1" w:styleId="CopyrightHead">
    <w:name w:val="CopyrightHead"/>
    <w:basedOn w:val="CopyrightLOC"/>
    <w:qFormat/>
    <w:rsid w:val="00513979"/>
    <w:rPr>
      <w:b/>
    </w:rPr>
  </w:style>
  <w:style w:type="paragraph" w:customStyle="1" w:styleId="Dedication">
    <w:name w:val="Dedication"/>
    <w:basedOn w:val="BookPublisher"/>
    <w:qFormat/>
    <w:rsid w:val="00513979"/>
  </w:style>
  <w:style w:type="paragraph" w:customStyle="1" w:styleId="FrontmatterTitle">
    <w:name w:val="FrontmatterTitle"/>
    <w:basedOn w:val="BackmatterTitle"/>
    <w:qFormat/>
    <w:rsid w:val="00513979"/>
  </w:style>
  <w:style w:type="paragraph" w:customStyle="1" w:styleId="TOCFM">
    <w:name w:val="TOCFM"/>
    <w:basedOn w:val="Normal"/>
    <w:qFormat/>
    <w:rsid w:val="0051397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513979"/>
    <w:pPr>
      <w:ind w:left="720"/>
    </w:pPr>
    <w:rPr>
      <w:b/>
    </w:rPr>
  </w:style>
  <w:style w:type="paragraph" w:customStyle="1" w:styleId="TOCPart">
    <w:name w:val="TOCPart"/>
    <w:basedOn w:val="TOCH1"/>
    <w:qFormat/>
    <w:rsid w:val="0051397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51397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513979"/>
    <w:pPr>
      <w:ind w:left="1080"/>
    </w:pPr>
    <w:rPr>
      <w:i/>
    </w:rPr>
  </w:style>
  <w:style w:type="paragraph" w:customStyle="1" w:styleId="TOCH3">
    <w:name w:val="TOCH3"/>
    <w:basedOn w:val="TOCH1"/>
    <w:qFormat/>
    <w:rsid w:val="00513979"/>
    <w:pPr>
      <w:ind w:left="1440"/>
    </w:pPr>
    <w:rPr>
      <w:b w:val="0"/>
      <w:i/>
    </w:rPr>
  </w:style>
  <w:style w:type="paragraph" w:customStyle="1" w:styleId="BoxType">
    <w:name w:val="BoxType"/>
    <w:qFormat/>
    <w:rsid w:val="0051397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after="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  <w14:ligatures w14:val="none"/>
    </w:rPr>
  </w:style>
  <w:style w:type="character" w:customStyle="1" w:styleId="CustomCharStyle">
    <w:name w:val="CustomCharStyle"/>
    <w:uiPriority w:val="1"/>
    <w:qFormat/>
    <w:rsid w:val="0051397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paragraph" w:customStyle="1" w:styleId="HeadANumber">
    <w:name w:val="HeadANumber"/>
    <w:qFormat/>
    <w:rsid w:val="00513979"/>
    <w:pPr>
      <w:keepNext/>
      <w:keepLines/>
      <w:widowControl w:val="0"/>
      <w:numPr>
        <w:ilvl w:val="1"/>
        <w:numId w:val="52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  <w14:ligatures w14:val="none"/>
    </w:rPr>
  </w:style>
  <w:style w:type="paragraph" w:customStyle="1" w:styleId="HeadBNumber">
    <w:name w:val="HeadBNumber"/>
    <w:qFormat/>
    <w:rsid w:val="00513979"/>
    <w:pPr>
      <w:keepNext/>
      <w:keepLines/>
      <w:widowControl w:val="0"/>
      <w:numPr>
        <w:ilvl w:val="2"/>
        <w:numId w:val="52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  <w14:ligatures w14:val="none"/>
    </w:rPr>
  </w:style>
  <w:style w:type="paragraph" w:customStyle="1" w:styleId="HeadCNumber">
    <w:name w:val="HeadCNumber"/>
    <w:qFormat/>
    <w:rsid w:val="00513979"/>
    <w:pPr>
      <w:keepNext/>
      <w:keepLines/>
      <w:widowControl w:val="0"/>
      <w:numPr>
        <w:ilvl w:val="3"/>
        <w:numId w:val="52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">
    <w:name w:val="ListPlain"/>
    <w:qFormat/>
    <w:rsid w:val="00513979"/>
    <w:pPr>
      <w:widowControl w:val="0"/>
      <w:autoSpaceDE w:val="0"/>
      <w:autoSpaceDN w:val="0"/>
      <w:adjustRightInd w:val="0"/>
      <w:spacing w:before="120" w:after="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BoxListNumber">
    <w:name w:val="BoxListNumber"/>
    <w:qFormat/>
    <w:rsid w:val="0051397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ListPlain">
    <w:name w:val="BoxListPlain"/>
    <w:qFormat/>
    <w:rsid w:val="0051397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  <w14:ligatures w14:val="none"/>
    </w:rPr>
  </w:style>
  <w:style w:type="paragraph" w:customStyle="1" w:styleId="BoxTitle">
    <w:name w:val="BoxTitle"/>
    <w:qFormat/>
    <w:rsid w:val="0051397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  <w14:ligatures w14:val="none"/>
    </w:rPr>
  </w:style>
  <w:style w:type="character" w:customStyle="1" w:styleId="MenuArrow">
    <w:name w:val="MenuArrow"/>
    <w:uiPriority w:val="1"/>
    <w:qFormat/>
    <w:rsid w:val="0051397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13979"/>
    <w:pPr>
      <w:keepNext/>
      <w:keepLines/>
      <w:widowControl w:val="0"/>
      <w:numPr>
        <w:ilvl w:val="5"/>
        <w:numId w:val="52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  <w14:ligatures w14:val="none"/>
    </w:rPr>
  </w:style>
  <w:style w:type="paragraph" w:customStyle="1" w:styleId="EpigraphSource">
    <w:name w:val="EpigraphSource"/>
    <w:basedOn w:val="Epigraph"/>
    <w:qFormat/>
    <w:rsid w:val="00513979"/>
    <w:pPr>
      <w:jc w:val="right"/>
    </w:pPr>
    <w:rPr>
      <w:i w:val="0"/>
    </w:rPr>
  </w:style>
  <w:style w:type="paragraph" w:customStyle="1" w:styleId="Default">
    <w:name w:val="Default"/>
    <w:rsid w:val="00513979"/>
    <w:pPr>
      <w:autoSpaceDE w:val="0"/>
      <w:autoSpaceDN w:val="0"/>
      <w:adjustRightInd w:val="0"/>
      <w:spacing w:after="0" w:line="240" w:lineRule="auto"/>
    </w:pPr>
    <w:rPr>
      <w:rFonts w:ascii="NewBaskerville" w:eastAsia="Times New Roman" w:hAnsi="NewBaskerville" w:cs="NewBaskerville"/>
      <w:color w:val="000000"/>
      <w:kern w:val="0"/>
      <w:lang w:bidi="hi-IN"/>
      <w14:ligatures w14:val="none"/>
    </w:rPr>
  </w:style>
  <w:style w:type="paragraph" w:customStyle="1" w:styleId="SourceForeword">
    <w:name w:val="SourceForeword"/>
    <w:basedOn w:val="ReviewSource"/>
    <w:qFormat/>
    <w:rsid w:val="00513979"/>
  </w:style>
  <w:style w:type="paragraph" w:customStyle="1" w:styleId="ReviewHead">
    <w:name w:val="ReviewHead"/>
    <w:basedOn w:val="FrontmatterTitle"/>
    <w:qFormat/>
    <w:rsid w:val="00513979"/>
  </w:style>
  <w:style w:type="paragraph" w:customStyle="1" w:styleId="ReviewQuote">
    <w:name w:val="ReviewQuote"/>
    <w:basedOn w:val="QuotePara"/>
    <w:qFormat/>
    <w:rsid w:val="00513979"/>
  </w:style>
  <w:style w:type="paragraph" w:customStyle="1" w:styleId="ReviewSource">
    <w:name w:val="ReviewSource"/>
    <w:basedOn w:val="QuoteSource"/>
    <w:qFormat/>
    <w:rsid w:val="00513979"/>
  </w:style>
  <w:style w:type="paragraph" w:customStyle="1" w:styleId="ListGraphic">
    <w:name w:val="ListGraphic"/>
    <w:basedOn w:val="GraphicSlug"/>
    <w:qFormat/>
    <w:rsid w:val="00513979"/>
    <w:pPr>
      <w:ind w:left="0"/>
    </w:pPr>
  </w:style>
  <w:style w:type="paragraph" w:customStyle="1" w:styleId="ListCaption">
    <w:name w:val="ListCaption"/>
    <w:basedOn w:val="CaptionLine"/>
    <w:qFormat/>
    <w:rsid w:val="00513979"/>
    <w:pPr>
      <w:ind w:left="3600"/>
    </w:pPr>
  </w:style>
  <w:style w:type="paragraph" w:customStyle="1" w:styleId="NoteContinued">
    <w:name w:val="NoteContinued"/>
    <w:basedOn w:val="Note"/>
    <w:qFormat/>
    <w:rsid w:val="00513979"/>
    <w:pPr>
      <w:spacing w:before="0"/>
      <w:ind w:firstLine="0"/>
    </w:pPr>
  </w:style>
  <w:style w:type="paragraph" w:customStyle="1" w:styleId="NoteCode">
    <w:name w:val="NoteCode"/>
    <w:basedOn w:val="Code"/>
    <w:qFormat/>
    <w:rsid w:val="00513979"/>
    <w:pPr>
      <w:spacing w:after="240"/>
    </w:pPr>
  </w:style>
  <w:style w:type="paragraph" w:customStyle="1" w:styleId="ListBulletSub">
    <w:name w:val="ListBulletSub"/>
    <w:basedOn w:val="ListBullet"/>
    <w:qFormat/>
    <w:rsid w:val="00513979"/>
    <w:pPr>
      <w:numPr>
        <w:numId w:val="41"/>
      </w:numPr>
      <w:ind w:left="2520"/>
    </w:pPr>
  </w:style>
  <w:style w:type="paragraph" w:customStyle="1" w:styleId="CodeCustom1">
    <w:name w:val="CodeCustom1"/>
    <w:basedOn w:val="Code"/>
    <w:qFormat/>
    <w:rsid w:val="00513979"/>
    <w:rPr>
      <w:color w:val="00B0F0"/>
    </w:rPr>
  </w:style>
  <w:style w:type="paragraph" w:customStyle="1" w:styleId="CodeCustom2">
    <w:name w:val="CodeCustom2"/>
    <w:basedOn w:val="CodeCustom1"/>
    <w:qFormat/>
    <w:rsid w:val="00513979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513979"/>
    <w:rPr>
      <w:bCs/>
      <w:color w:val="A12126"/>
    </w:rPr>
  </w:style>
  <w:style w:type="paragraph" w:customStyle="1" w:styleId="Equation">
    <w:name w:val="Equation"/>
    <w:basedOn w:val="ListPlain"/>
    <w:qFormat/>
    <w:rsid w:val="00513979"/>
  </w:style>
  <w:style w:type="character" w:customStyle="1" w:styleId="LiteralSuperscript">
    <w:name w:val="LiteralSuperscript"/>
    <w:uiPriority w:val="1"/>
    <w:qFormat/>
    <w:rsid w:val="00513979"/>
    <w:rPr>
      <w:vertAlign w:val="superscript"/>
    </w:rPr>
  </w:style>
  <w:style w:type="character" w:customStyle="1" w:styleId="LiteralSubscript">
    <w:name w:val="LiteralSubscript"/>
    <w:uiPriority w:val="1"/>
    <w:qFormat/>
    <w:rsid w:val="00513979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513979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513979"/>
    <w:rPr>
      <w:i/>
      <w:color w:val="3266FF"/>
      <w:vertAlign w:val="subscript"/>
    </w:rPr>
  </w:style>
  <w:style w:type="paragraph" w:customStyle="1" w:styleId="BoxCodeAnnotated">
    <w:name w:val="BoxCodeAnnotated"/>
    <w:basedOn w:val="BoxCode"/>
    <w:qFormat/>
    <w:rsid w:val="00513979"/>
    <w:pPr>
      <w:ind w:hanging="216"/>
    </w:pPr>
  </w:style>
  <w:style w:type="paragraph" w:customStyle="1" w:styleId="BoxListNumberSub">
    <w:name w:val="BoxListNumberSub"/>
    <w:basedOn w:val="BoxListNumber"/>
    <w:qFormat/>
    <w:rsid w:val="00513979"/>
    <w:pPr>
      <w:numPr>
        <w:numId w:val="44"/>
      </w:numPr>
      <w:ind w:left="720"/>
    </w:pPr>
  </w:style>
  <w:style w:type="numbering" w:customStyle="1" w:styleId="CurrentList1">
    <w:name w:val="Current List1"/>
    <w:uiPriority w:val="99"/>
    <w:rsid w:val="00513979"/>
    <w:pPr>
      <w:numPr>
        <w:numId w:val="16"/>
      </w:numPr>
    </w:pPr>
  </w:style>
  <w:style w:type="numbering" w:customStyle="1" w:styleId="CurrentList2">
    <w:name w:val="Current List2"/>
    <w:uiPriority w:val="99"/>
    <w:rsid w:val="00513979"/>
    <w:pPr>
      <w:numPr>
        <w:numId w:val="17"/>
      </w:numPr>
    </w:pPr>
  </w:style>
  <w:style w:type="paragraph" w:customStyle="1" w:styleId="ListContinued">
    <w:name w:val="ListContinued"/>
    <w:qFormat/>
    <w:rsid w:val="00513979"/>
    <w:pPr>
      <w:spacing w:before="120" w:after="0" w:line="240" w:lineRule="auto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CodeAnnotated">
    <w:name w:val="ListCodeAnnotated"/>
    <w:basedOn w:val="ListCode"/>
    <w:qFormat/>
    <w:rsid w:val="00513979"/>
    <w:pPr>
      <w:ind w:left="1613" w:hanging="216"/>
    </w:pPr>
  </w:style>
  <w:style w:type="paragraph" w:customStyle="1" w:styleId="ListLetter">
    <w:name w:val="ListLetter"/>
    <w:qFormat/>
    <w:rsid w:val="00513979"/>
    <w:pPr>
      <w:numPr>
        <w:numId w:val="19"/>
      </w:numPr>
      <w:spacing w:before="180" w:after="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LetterSub">
    <w:name w:val="ListLetterSub"/>
    <w:qFormat/>
    <w:rsid w:val="00513979"/>
    <w:pPr>
      <w:numPr>
        <w:numId w:val="46"/>
      </w:numPr>
      <w:spacing w:before="60" w:after="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paragraph" w:customStyle="1" w:styleId="ListPlainSub">
    <w:name w:val="ListPlainSub"/>
    <w:qFormat/>
    <w:rsid w:val="00513979"/>
    <w:pPr>
      <w:spacing w:before="120" w:after="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  <w14:ligatures w14:val="none"/>
    </w:rPr>
  </w:style>
  <w:style w:type="numbering" w:customStyle="1" w:styleId="CurrentList3">
    <w:name w:val="Current List3"/>
    <w:uiPriority w:val="99"/>
    <w:rsid w:val="00513979"/>
    <w:pPr>
      <w:numPr>
        <w:numId w:val="20"/>
      </w:numPr>
    </w:pPr>
  </w:style>
  <w:style w:type="numbering" w:customStyle="1" w:styleId="CurrentList4">
    <w:name w:val="Current List4"/>
    <w:uiPriority w:val="99"/>
    <w:rsid w:val="00513979"/>
    <w:pPr>
      <w:numPr>
        <w:numId w:val="21"/>
      </w:numPr>
    </w:pPr>
  </w:style>
  <w:style w:type="paragraph" w:customStyle="1" w:styleId="BoxListLetter">
    <w:name w:val="BoxListLetter"/>
    <w:basedOn w:val="BoxListNumber"/>
    <w:qFormat/>
    <w:rsid w:val="00513979"/>
    <w:pPr>
      <w:numPr>
        <w:numId w:val="25"/>
      </w:numPr>
      <w:ind w:left="360"/>
    </w:pPr>
  </w:style>
  <w:style w:type="numbering" w:customStyle="1" w:styleId="CurrentList5">
    <w:name w:val="Current List5"/>
    <w:uiPriority w:val="99"/>
    <w:rsid w:val="00513979"/>
    <w:pPr>
      <w:numPr>
        <w:numId w:val="23"/>
      </w:numPr>
    </w:pPr>
  </w:style>
  <w:style w:type="paragraph" w:customStyle="1" w:styleId="BoxListLetterSub">
    <w:name w:val="BoxListLetterSub"/>
    <w:basedOn w:val="BoxListNumber"/>
    <w:qFormat/>
    <w:rsid w:val="00513979"/>
    <w:pPr>
      <w:numPr>
        <w:numId w:val="43"/>
      </w:numPr>
    </w:pPr>
  </w:style>
  <w:style w:type="numbering" w:customStyle="1" w:styleId="CurrentList6">
    <w:name w:val="Current List6"/>
    <w:uiPriority w:val="99"/>
    <w:rsid w:val="00513979"/>
    <w:pPr>
      <w:numPr>
        <w:numId w:val="24"/>
      </w:numPr>
    </w:pPr>
  </w:style>
  <w:style w:type="paragraph" w:customStyle="1" w:styleId="BoxListBulletSub">
    <w:name w:val="BoxListBulletSub"/>
    <w:basedOn w:val="BoxListBullet"/>
    <w:qFormat/>
    <w:rsid w:val="00513979"/>
    <w:pPr>
      <w:numPr>
        <w:numId w:val="39"/>
      </w:numPr>
      <w:ind w:left="720"/>
    </w:pPr>
  </w:style>
  <w:style w:type="numbering" w:customStyle="1" w:styleId="CurrentList7">
    <w:name w:val="Current List7"/>
    <w:uiPriority w:val="99"/>
    <w:rsid w:val="00513979"/>
    <w:pPr>
      <w:numPr>
        <w:numId w:val="26"/>
      </w:numPr>
    </w:pPr>
  </w:style>
  <w:style w:type="paragraph" w:customStyle="1" w:styleId="ChapterAuthor">
    <w:name w:val="ChapterAuthor"/>
    <w:basedOn w:val="ChapterSubtitle"/>
    <w:qFormat/>
    <w:rsid w:val="00513979"/>
    <w:rPr>
      <w:i/>
      <w:sz w:val="22"/>
    </w:rPr>
  </w:style>
  <w:style w:type="character" w:customStyle="1" w:styleId="ChineseChar">
    <w:name w:val="ChineseChar"/>
    <w:uiPriority w:val="1"/>
    <w:qFormat/>
    <w:rsid w:val="00513979"/>
    <w:rPr>
      <w:lang w:val="fr-FR"/>
    </w:rPr>
  </w:style>
  <w:style w:type="character" w:customStyle="1" w:styleId="JapaneseChar">
    <w:name w:val="JapaneseChar"/>
    <w:uiPriority w:val="1"/>
    <w:qFormat/>
    <w:rsid w:val="00513979"/>
    <w:rPr>
      <w:lang w:val="fr-FR"/>
    </w:rPr>
  </w:style>
  <w:style w:type="character" w:customStyle="1" w:styleId="EmojiChar">
    <w:name w:val="EmojiChar"/>
    <w:uiPriority w:val="99"/>
    <w:qFormat/>
    <w:rsid w:val="00513979"/>
    <w:rPr>
      <w:lang w:val="fr-FR"/>
    </w:rPr>
  </w:style>
  <w:style w:type="character" w:customStyle="1" w:styleId="Strikethrough">
    <w:name w:val="Strikethrough"/>
    <w:uiPriority w:val="1"/>
    <w:qFormat/>
    <w:rsid w:val="00513979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513979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513979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513979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513979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513979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513979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513979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513979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513979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513979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513979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513979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513979"/>
    <w:rPr>
      <w:lang w:val="fr-FR"/>
    </w:rPr>
  </w:style>
  <w:style w:type="paragraph" w:customStyle="1" w:styleId="TabularList">
    <w:name w:val="TabularList"/>
    <w:basedOn w:val="Body"/>
    <w:qFormat/>
    <w:rsid w:val="00513979"/>
    <w:pPr>
      <w:ind w:left="0" w:firstLine="0"/>
    </w:pPr>
  </w:style>
  <w:style w:type="character" w:styleId="Hyperlink">
    <w:name w:val="Hyperlink"/>
    <w:basedOn w:val="DefaultParagraphFont"/>
    <w:uiPriority w:val="99"/>
    <w:unhideWhenUsed/>
    <w:rsid w:val="00513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979"/>
    <w:rPr>
      <w:color w:val="605E5C"/>
      <w:shd w:val="clear" w:color="auto" w:fill="E1DFDD"/>
    </w:rPr>
  </w:style>
  <w:style w:type="numbering" w:customStyle="1" w:styleId="CurrentList9">
    <w:name w:val="Current List9"/>
    <w:uiPriority w:val="99"/>
    <w:rsid w:val="00513979"/>
    <w:pPr>
      <w:numPr>
        <w:numId w:val="40"/>
      </w:numPr>
    </w:pPr>
  </w:style>
  <w:style w:type="numbering" w:customStyle="1" w:styleId="CurrentList8">
    <w:name w:val="Current List8"/>
    <w:uiPriority w:val="99"/>
    <w:rsid w:val="00513979"/>
    <w:pPr>
      <w:numPr>
        <w:numId w:val="3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1397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979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EndnoteReference0">
    <w:name w:val="endnote reference"/>
    <w:basedOn w:val="DefaultParagraphFont"/>
    <w:uiPriority w:val="99"/>
    <w:semiHidden/>
    <w:unhideWhenUsed/>
    <w:rsid w:val="0051397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9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979"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FootnoteReference0">
    <w:name w:val="footnote reference"/>
    <w:basedOn w:val="DefaultParagraphFont"/>
    <w:uiPriority w:val="99"/>
    <w:semiHidden/>
    <w:unhideWhenUsed/>
    <w:rsid w:val="00513979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513979"/>
    <w:rPr>
      <w:rFonts w:ascii="Apple Color Emoji" w:hAnsi="Apple Color Emoji" w:cs="Apple Color Emoj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Morrow</dc:creator>
  <cp:keywords/>
  <dc:description/>
  <cp:lastModifiedBy>Carol Nichols</cp:lastModifiedBy>
  <cp:revision>3</cp:revision>
  <cp:lastPrinted>2025-03-12T13:43:00Z</cp:lastPrinted>
  <dcterms:created xsi:type="dcterms:W3CDTF">2025-09-19T12:49:00Z</dcterms:created>
  <dcterms:modified xsi:type="dcterms:W3CDTF">2025-10-13T18:45:00Z</dcterms:modified>
</cp:coreProperties>
</file>