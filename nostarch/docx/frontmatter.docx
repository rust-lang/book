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DB506" w14:textId="77777777" w:rsidR="00EE1A57" w:rsidRDefault="00000000">
      <w:pPr>
        <w:pStyle w:val="ReviewHead"/>
      </w:pPr>
      <w:r>
        <w:t xml:space="preserve">PRAISE FOR </w:t>
      </w:r>
      <w:r>
        <w:br/>
      </w:r>
      <w:r>
        <w:rPr>
          <w:rStyle w:val="ItalicHeavy"/>
          <w:b w:val="0"/>
          <w:bCs w:val="0"/>
        </w:rPr>
        <w:t>THE Rust programming language, 2nd edition</w:t>
      </w:r>
    </w:p>
    <w:p w14:paraId="713671CE" w14:textId="77777777" w:rsidR="00EE1A57" w:rsidRDefault="00000000">
      <w:pPr>
        <w:pStyle w:val="ReviewQuote"/>
        <w:suppressAutoHyphens/>
      </w:pPr>
      <w:r>
        <w:t>“</w:t>
      </w:r>
      <w:r>
        <w:rPr>
          <w:rStyle w:val="Italic"/>
        </w:rPr>
        <w:t>The Rust Programming Language</w:t>
      </w:r>
      <w:r>
        <w:t xml:space="preserve"> has always been, and continues to be, the first place I point anyone looking to learn Rust. It’s referred to simply as “The Book,” and with good reason . . . The 2nd edition is a reflection of the ongoing love for the book in the </w:t>
      </w:r>
      <w:proofErr w:type="gramStart"/>
      <w:r>
        <w:t>community, and</w:t>
      </w:r>
      <w:proofErr w:type="gramEnd"/>
      <w:r>
        <w:t xml:space="preserve"> ensures that it will remain a solid introduction to the best Rust has to offer for years to come.”</w:t>
      </w:r>
    </w:p>
    <w:p w14:paraId="50B8E8BE" w14:textId="77777777" w:rsidR="00EE1A57" w:rsidRDefault="00000000">
      <w:pPr>
        <w:pStyle w:val="ReviewSource"/>
        <w:suppressAutoHyphens/>
      </w:pPr>
      <w:r>
        <w:t>—</w:t>
      </w:r>
      <w:r>
        <w:br/>
        <w:t xml:space="preserve">Jon </w:t>
      </w:r>
      <w:proofErr w:type="spellStart"/>
      <w:r>
        <w:t>Gjengset</w:t>
      </w:r>
      <w:proofErr w:type="spellEnd"/>
      <w:r>
        <w:t xml:space="preserve">, author of </w:t>
      </w:r>
      <w:r>
        <w:rPr>
          <w:rStyle w:val="Italic"/>
          <w:spacing w:val="2"/>
        </w:rPr>
        <w:t xml:space="preserve">Rust for </w:t>
      </w:r>
      <w:proofErr w:type="spellStart"/>
      <w:r>
        <w:rPr>
          <w:rStyle w:val="Italic"/>
          <w:spacing w:val="2"/>
        </w:rPr>
        <w:t>Rustaceans</w:t>
      </w:r>
      <w:proofErr w:type="spellEnd"/>
    </w:p>
    <w:p w14:paraId="60C59311" w14:textId="77777777" w:rsidR="00EE1A57" w:rsidRDefault="00000000">
      <w:pPr>
        <w:pStyle w:val="ReviewQuote"/>
        <w:suppressAutoHyphens/>
        <w:rPr>
          <w:spacing w:val="0"/>
        </w:rPr>
      </w:pPr>
      <w:r>
        <w:t>“</w:t>
      </w:r>
      <w:r>
        <w:rPr>
          <w:rStyle w:val="Italic"/>
          <w:spacing w:val="2"/>
        </w:rPr>
        <w:t>The Rust Programming Language</w:t>
      </w:r>
      <w:r>
        <w:rPr>
          <w:spacing w:val="2"/>
        </w:rPr>
        <w:t xml:space="preserve">, 2nd Edition has been improved, refined, and </w:t>
      </w:r>
      <w:proofErr w:type="gramStart"/>
      <w:r>
        <w:rPr>
          <w:spacing w:val="2"/>
        </w:rPr>
        <w:t>still remains</w:t>
      </w:r>
      <w:proofErr w:type="gramEnd"/>
      <w:r>
        <w:rPr>
          <w:spacing w:val="2"/>
        </w:rPr>
        <w:t xml:space="preserve"> *the book* to get started with learning Rust. Whether an experienced or a new </w:t>
      </w:r>
      <w:proofErr w:type="spellStart"/>
      <w:r>
        <w:rPr>
          <w:spacing w:val="2"/>
        </w:rPr>
        <w:t>Rustacean</w:t>
      </w:r>
      <w:proofErr w:type="spellEnd"/>
      <w:r>
        <w:rPr>
          <w:spacing w:val="2"/>
        </w:rPr>
        <w:t xml:space="preserve"> it’s an invaluable resource on how Rust works</w:t>
      </w:r>
      <w:r>
        <w:rPr>
          <w:spacing w:val="0"/>
        </w:rPr>
        <w:t>.”</w:t>
      </w:r>
    </w:p>
    <w:p w14:paraId="16A7EF69" w14:textId="77777777" w:rsidR="00EE1A57" w:rsidRDefault="00000000">
      <w:pPr>
        <w:pStyle w:val="ReviewSource"/>
      </w:pPr>
      <w:r>
        <w:t>—</w:t>
      </w:r>
      <w:r>
        <w:br/>
        <w:t xml:space="preserve">Michael </w:t>
      </w:r>
      <w:proofErr w:type="spellStart"/>
      <w:r>
        <w:t>Gattozzi</w:t>
      </w:r>
      <w:proofErr w:type="spellEnd"/>
      <w:r>
        <w:t xml:space="preserve">, Senior Software Engineer at Fastly </w:t>
      </w:r>
    </w:p>
    <w:p w14:paraId="439848C4" w14:textId="77777777" w:rsidR="00EE1A57" w:rsidRDefault="00000000">
      <w:pPr>
        <w:pStyle w:val="ReviewQuote"/>
        <w:suppressAutoHyphens/>
        <w:rPr>
          <w:spacing w:val="0"/>
        </w:rPr>
      </w:pPr>
      <w:r>
        <w:rPr>
          <w:spacing w:val="0"/>
        </w:rPr>
        <w:t>“A great resource for mastering Rust’s fundamentals. . . . If you’re thinking about seriously learning Rust, this book is for you.”</w:t>
      </w:r>
    </w:p>
    <w:p w14:paraId="442C54D4" w14:textId="77777777" w:rsidR="00EE1A57" w:rsidRDefault="00000000">
      <w:pPr>
        <w:pStyle w:val="ReviewSource"/>
      </w:pPr>
      <w:r>
        <w:t>—</w:t>
      </w:r>
      <w:r>
        <w:br/>
        <w:t>Adam Vartanian, Engineering Manager at Cord</w:t>
      </w:r>
    </w:p>
    <w:p w14:paraId="73BF29BF" w14:textId="77777777" w:rsidR="00EE1A57" w:rsidRDefault="00000000">
      <w:pPr>
        <w:pStyle w:val="ReviewQuote"/>
        <w:suppressAutoHyphens/>
        <w:rPr>
          <w:spacing w:val="0"/>
        </w:rPr>
      </w:pPr>
      <w:r>
        <w:t>“</w:t>
      </w:r>
      <w:r>
        <w:rPr>
          <w:spacing w:val="2"/>
        </w:rPr>
        <w:t xml:space="preserve">From a person who read the first edition front to back, the second edition of </w:t>
      </w:r>
      <w:r>
        <w:rPr>
          <w:rStyle w:val="Italic"/>
          <w:spacing w:val="2"/>
        </w:rPr>
        <w:t>The Rust Programming Language</w:t>
      </w:r>
      <w:r>
        <w:rPr>
          <w:spacing w:val="2"/>
        </w:rPr>
        <w:t xml:space="preserve"> met and exceeded my expectations! It’s well-written and formatted to help introduce the reader to all the concepts of Rust. . . . [it’s] an excellent addition to a programmer’s personal library.</w:t>
      </w:r>
      <w:r>
        <w:rPr>
          <w:spacing w:val="0"/>
        </w:rPr>
        <w:t>”</w:t>
      </w:r>
    </w:p>
    <w:p w14:paraId="07B17156" w14:textId="77777777" w:rsidR="00EE1A57" w:rsidRDefault="00000000">
      <w:pPr>
        <w:pStyle w:val="ReviewSource"/>
        <w:rPr>
          <w:rFonts w:ascii="Futura Std Book" w:hAnsi="Futura Std Book" w:cs="Futura Std Book"/>
          <w:b/>
          <w:bCs/>
          <w:caps/>
          <w:smallCaps w:val="0"/>
          <w:sz w:val="24"/>
          <w:szCs w:val="24"/>
        </w:rPr>
      </w:pPr>
      <w:r>
        <w:t>—</w:t>
      </w:r>
      <w:r>
        <w:br/>
      </w:r>
      <w:r>
        <w:rPr>
          <w:spacing w:val="-3"/>
        </w:rPr>
        <w:t>Jared Wolff, Owner, Circuit Dojo LLC</w:t>
      </w:r>
    </w:p>
    <w:p w14:paraId="3D55A7C4" w14:textId="77777777" w:rsidR="00EE1A57" w:rsidRDefault="00000000">
      <w:pPr>
        <w:pStyle w:val="BookTitle"/>
      </w:pPr>
      <w:r>
        <w:lastRenderedPageBreak/>
        <w:t>The Rust Programming Language</w:t>
      </w:r>
    </w:p>
    <w:p w14:paraId="1A11D489" w14:textId="77777777" w:rsidR="00EE1A57" w:rsidRDefault="00000000">
      <w:pPr>
        <w:pStyle w:val="BookEdition"/>
      </w:pPr>
      <w:r>
        <w:t>2nd Edition</w:t>
      </w:r>
    </w:p>
    <w:p w14:paraId="39134670" w14:textId="1B403C3C" w:rsidR="00EE1A57" w:rsidRDefault="00000000">
      <w:pPr>
        <w:pStyle w:val="BookAuthor"/>
      </w:pPr>
      <w:r>
        <w:lastRenderedPageBreak/>
        <w:t xml:space="preserve">by Steve </w:t>
      </w:r>
      <w:proofErr w:type="spellStart"/>
      <w:r>
        <w:t>Klabnik</w:t>
      </w:r>
      <w:proofErr w:type="spellEnd"/>
      <w:del w:id="0" w:author="Chris Krycho" w:date="2025-03-12T07:54:00Z" w16du:dateUtc="2025-03-12T13:54:00Z">
        <w:r w:rsidDel="002A1FB6">
          <w:delText xml:space="preserve"> and</w:delText>
        </w:r>
      </w:del>
      <w:ins w:id="1" w:author="Chris Krycho" w:date="2025-03-12T07:54:00Z" w16du:dateUtc="2025-03-12T13:54:00Z">
        <w:r w:rsidR="002A1FB6">
          <w:t>,</w:t>
        </w:r>
      </w:ins>
      <w:r>
        <w:t xml:space="preserve"> Carol Nichols,</w:t>
      </w:r>
      <w:ins w:id="2" w:author="Chris Krycho" w:date="2025-03-12T07:54:00Z" w16du:dateUtc="2025-03-12T13:54:00Z">
        <w:r w:rsidR="002A1FB6">
          <w:t xml:space="preserve"> and Chris </w:t>
        </w:r>
        <w:proofErr w:type="spellStart"/>
        <w:r w:rsidR="002A1FB6">
          <w:t>Krycho</w:t>
        </w:r>
        <w:proofErr w:type="spellEnd"/>
        <w:r w:rsidR="002A1FB6">
          <w:t>,</w:t>
        </w:r>
      </w:ins>
      <w:r>
        <w:t xml:space="preserve"> </w:t>
      </w:r>
      <w:r>
        <w:br/>
        <w:t xml:space="preserve">with contributions from </w:t>
      </w:r>
      <w:r>
        <w:br/>
        <w:t>the Rust Community</w:t>
      </w:r>
    </w:p>
    <w:p w14:paraId="33821925" w14:textId="77777777" w:rsidR="00EE1A57" w:rsidRDefault="00000000">
      <w:pPr>
        <w:pStyle w:val="CopyrightHead"/>
      </w:pPr>
      <w:r>
        <w:t>THE RUST PROGRAMMING LANGUAGE, 2ND EDITION. Copyright © 2023 by the Rust Foundation and the Rust Project Developers.</w:t>
      </w:r>
    </w:p>
    <w:p w14:paraId="210B6DD8" w14:textId="77777777" w:rsidR="00EE1A57" w:rsidRDefault="00000000">
      <w:pPr>
        <w:pStyle w:val="Copyright"/>
      </w:pPr>
      <w:r>
        <w:t>All rights reserved. No part of this work may be reproduced or transmitted in any form or by any means, electronic or mechanical, including photocopying, recording, or by any information storage or retrieval system, without the prior written permission of the copyright owner and the publisher.</w:t>
      </w:r>
    </w:p>
    <w:p w14:paraId="4E81C34C" w14:textId="77777777" w:rsidR="00EE1A57" w:rsidRDefault="00000000">
      <w:pPr>
        <w:pStyle w:val="Copyright"/>
      </w:pPr>
      <w:r>
        <w:t>Printed in the United States of America</w:t>
      </w:r>
    </w:p>
    <w:p w14:paraId="632E0D8E" w14:textId="77777777" w:rsidR="00EE1A57" w:rsidRDefault="00000000">
      <w:pPr>
        <w:pStyle w:val="Copyright"/>
      </w:pPr>
      <w:r>
        <w:t>Second printing</w:t>
      </w:r>
    </w:p>
    <w:p w14:paraId="78CADD58" w14:textId="77777777" w:rsidR="00EE1A57" w:rsidRDefault="00000000">
      <w:pPr>
        <w:pStyle w:val="Copyright"/>
      </w:pPr>
      <w:r>
        <w:t>27 26 25 24 23     2 3 4 5 6</w:t>
      </w:r>
    </w:p>
    <w:p w14:paraId="199A743A" w14:textId="77777777" w:rsidR="00EE1A57" w:rsidRDefault="00000000">
      <w:pPr>
        <w:pStyle w:val="Copyright"/>
      </w:pPr>
      <w:r>
        <w:t>ISBN-13: 978-1-7185-0310-6 (print)</w:t>
      </w:r>
      <w:r>
        <w:br/>
        <w:t>ISBN-13: 978-1-7185-0311-3 (</w:t>
      </w:r>
      <w:proofErr w:type="spellStart"/>
      <w:r>
        <w:t>ebook</w:t>
      </w:r>
      <w:proofErr w:type="spellEnd"/>
      <w:r>
        <w:t>)</w:t>
      </w:r>
    </w:p>
    <w:p w14:paraId="5569A744" w14:textId="77777777" w:rsidR="00EE1A57" w:rsidRDefault="00000000">
      <w:pPr>
        <w:pStyle w:val="Copyright"/>
      </w:pPr>
      <w:r>
        <w:t>Publisher: William Pollock</w:t>
      </w:r>
      <w:r>
        <w:br/>
        <w:t>Managing Editor: Jill Franklin</w:t>
      </w:r>
      <w:r>
        <w:br/>
        <w:t xml:space="preserve">Production Manager: Sabrina </w:t>
      </w:r>
      <w:proofErr w:type="spellStart"/>
      <w:r>
        <w:t>Plomitallo</w:t>
      </w:r>
      <w:proofErr w:type="spellEnd"/>
      <w:r>
        <w:t>-González</w:t>
      </w:r>
      <w:r>
        <w:br/>
        <w:t xml:space="preserve">Production Editors: Jennifer Kepler and Katrina </w:t>
      </w:r>
      <w:proofErr w:type="spellStart"/>
      <w:r>
        <w:t>Horlbeck</w:t>
      </w:r>
      <w:proofErr w:type="spellEnd"/>
      <w:r>
        <w:t xml:space="preserve"> Olsen</w:t>
      </w:r>
      <w:r>
        <w:br/>
        <w:t>Developmental Editor: Liz Chadwick</w:t>
      </w:r>
      <w:r>
        <w:br/>
        <w:t xml:space="preserve">Cover Illustration: Karen Rustad </w:t>
      </w:r>
      <w:proofErr w:type="spellStart"/>
      <w:r>
        <w:t>Tölva</w:t>
      </w:r>
      <w:proofErr w:type="spellEnd"/>
      <w:r>
        <w:br/>
        <w:t>Interior Design: Octopod Studios</w:t>
      </w:r>
      <w:r>
        <w:br/>
        <w:t>Technical Reviewer: JT</w:t>
      </w:r>
      <w:r>
        <w:br/>
        <w:t>Copyeditor: Audrey Doyle</w:t>
      </w:r>
      <w:r>
        <w:br/>
        <w:t>Compositor: Jeff Lytle, Happenstance Type-O-Rama</w:t>
      </w:r>
      <w:r>
        <w:br/>
        <w:t>Proofreader: Liz Wheeler</w:t>
      </w:r>
    </w:p>
    <w:p w14:paraId="5142BF82" w14:textId="77777777" w:rsidR="00EE1A57" w:rsidRDefault="00000000">
      <w:pPr>
        <w:pStyle w:val="Copyright"/>
      </w:pPr>
      <w:r>
        <w:t>For information on distribution, bulk sales, corporate sales, or translations, please contact No Starch Press, Inc. directly at info@nostarch.com or:</w:t>
      </w:r>
    </w:p>
    <w:p w14:paraId="08B9B5F9" w14:textId="77777777" w:rsidR="00EE1A57" w:rsidRDefault="00000000">
      <w:pPr>
        <w:pStyle w:val="Copyright"/>
      </w:pPr>
      <w:r>
        <w:t>No Starch Press, Inc.</w:t>
      </w:r>
      <w:r>
        <w:br/>
        <w:t>245 8th Street, San Francisco, CA 94103</w:t>
      </w:r>
      <w:r>
        <w:br/>
        <w:t>phone: 1.415.863.9900</w:t>
      </w:r>
      <w:r>
        <w:br/>
        <w:t>www.nostarch.com</w:t>
      </w:r>
    </w:p>
    <w:p w14:paraId="5786B978" w14:textId="77777777" w:rsidR="00EE1A57" w:rsidRDefault="00000000">
      <w:pPr>
        <w:pStyle w:val="Copyright"/>
      </w:pPr>
      <w:r>
        <w:rPr>
          <w:rStyle w:val="Italic"/>
        </w:rPr>
        <w:t>The Library of Congress has catalogued the first edition as follows:</w:t>
      </w:r>
    </w:p>
    <w:p w14:paraId="66860A48" w14:textId="77777777" w:rsidR="00EE1A57" w:rsidRDefault="00000000">
      <w:pPr>
        <w:pStyle w:val="CopyrightLOC"/>
      </w:pPr>
      <w:commentRangeStart w:id="3"/>
      <w:r>
        <w:lastRenderedPageBreak/>
        <w:t xml:space="preserve">Names: </w:t>
      </w:r>
      <w:proofErr w:type="spellStart"/>
      <w:r>
        <w:t>Klabnik</w:t>
      </w:r>
      <w:proofErr w:type="spellEnd"/>
      <w:r>
        <w:t xml:space="preserve">, Steve, author. | Nichols, Carol, 1983- </w:t>
      </w:r>
      <w:proofErr w:type="spellStart"/>
      <w:r>
        <w:t>eauthor</w:t>
      </w:r>
      <w:proofErr w:type="spellEnd"/>
      <w:r>
        <w:t>.</w:t>
      </w:r>
      <w:r>
        <w:br/>
        <w:t xml:space="preserve">Title: The Rust programming language / by Steve </w:t>
      </w:r>
      <w:proofErr w:type="spellStart"/>
      <w:r>
        <w:t>Klabnik</w:t>
      </w:r>
      <w:proofErr w:type="spellEnd"/>
      <w:r>
        <w:t xml:space="preserve"> and Carol Nichols ; with contributions from </w:t>
      </w:r>
      <w:r>
        <w:br/>
        <w:t>   the Rust Community.</w:t>
      </w:r>
      <w:commentRangeEnd w:id="3"/>
      <w:r w:rsidR="00566355">
        <w:rPr>
          <w:rStyle w:val="CommentReference"/>
          <w:rFonts w:asciiTheme="minorHAnsi" w:hAnsiTheme="minorHAnsi" w:cstheme="minorBidi"/>
          <w:color w:val="auto"/>
          <w:kern w:val="2"/>
        </w:rPr>
        <w:commentReference w:id="3"/>
      </w:r>
      <w:r>
        <w:br/>
        <w:t xml:space="preserve">Description: San Francisco : No Starch Press, Inc., 2018. | Includes index. Identifiers: LCCN </w:t>
      </w:r>
      <w:r>
        <w:br/>
        <w:t>   2018014097 (print) | LCCN 2018019844 (</w:t>
      </w:r>
      <w:proofErr w:type="spellStart"/>
      <w:r>
        <w:t>ebook</w:t>
      </w:r>
      <w:proofErr w:type="spellEnd"/>
      <w:r>
        <w:t>) | ISBN 9781593278519 (</w:t>
      </w:r>
      <w:proofErr w:type="spellStart"/>
      <w:r>
        <w:t>epub</w:t>
      </w:r>
      <w:proofErr w:type="spellEnd"/>
      <w:r>
        <w:t>) | ISBN 1593278519 (</w:t>
      </w:r>
      <w:proofErr w:type="spellStart"/>
      <w:r>
        <w:t>epub</w:t>
      </w:r>
      <w:proofErr w:type="spellEnd"/>
      <w:r>
        <w:t xml:space="preserve">) </w:t>
      </w:r>
      <w:r>
        <w:br/>
        <w:t>   | ISBN 9781593278281 (paperback) | ISBN 1593278284 (paperback)</w:t>
      </w:r>
      <w:r>
        <w:br/>
        <w:t>Subjects: LCSH: Rust (Computer programming language) | BISAC: COMPUTERS / Programming / Open Source.</w:t>
      </w:r>
      <w:r>
        <w:br/>
        <w:t>    | COMPUTERS / Programming Languages / General. | COMPUTERS / Programming / General.</w:t>
      </w:r>
      <w:r>
        <w:br/>
        <w:t>Classification: LCC QA76.73.R87 (</w:t>
      </w:r>
      <w:proofErr w:type="spellStart"/>
      <w:r>
        <w:t>ebook</w:t>
      </w:r>
      <w:proofErr w:type="spellEnd"/>
      <w:r>
        <w:t>) | LCC QA76.73.R87 K53 2018 (print) | DDC 005.13/3--dc23</w:t>
      </w:r>
      <w:r>
        <w:br/>
        <w:t>LC record available at https://lccn.loc.gov/2018014097</w:t>
      </w:r>
    </w:p>
    <w:p w14:paraId="3F455641" w14:textId="77777777" w:rsidR="00EE1A57" w:rsidRDefault="00000000">
      <w:pPr>
        <w:pStyle w:val="Copyright"/>
      </w:pPr>
      <w:r>
        <w:t>No Starch Press and the No Starch Press logo are registered trademarks of No Starch Press, Inc. Other product and company names mentioned herein may be the trademarks of their respective owners. Rather than use a trademark symbol with every occurrence of a trademarked name, we are using the names only in an editorial fashion and to the benefit of the trademark owner, with no intention of infringement of the trademark.</w:t>
      </w:r>
    </w:p>
    <w:p w14:paraId="620ADD3E" w14:textId="77777777" w:rsidR="00EE1A57" w:rsidRDefault="00000000">
      <w:pPr>
        <w:pStyle w:val="Copyright"/>
      </w:pPr>
      <w:r>
        <w:t>The information in this book is distributed on an “As Is” basis, without warranty. While every precaution has been taken in the preparation of this work, neither the authors nor No Starch Press, Inc. shall have any liability to any person or entity with respect to any loss or damage caused or alleged to be caused directly or indirectly by the information contained in it.</w:t>
      </w:r>
    </w:p>
    <w:p w14:paraId="55D6875D" w14:textId="77777777" w:rsidR="00EE1A57" w:rsidRDefault="00000000">
      <w:pPr>
        <w:pStyle w:val="HeadA"/>
      </w:pPr>
      <w:r>
        <w:t>About the Authors</w:t>
      </w:r>
    </w:p>
    <w:p w14:paraId="2213CD95" w14:textId="77777777" w:rsidR="00EE1A57" w:rsidRDefault="00000000">
      <w:pPr>
        <w:pStyle w:val="BodyFirst"/>
        <w:rPr>
          <w:spacing w:val="-1"/>
        </w:rPr>
      </w:pPr>
      <w:r>
        <w:rPr>
          <w:rStyle w:val="Bold"/>
          <w:spacing w:val="1"/>
        </w:rPr>
        <w:t xml:space="preserve">Steve </w:t>
      </w:r>
      <w:proofErr w:type="spellStart"/>
      <w:r>
        <w:rPr>
          <w:rStyle w:val="Bold"/>
          <w:spacing w:val="1"/>
        </w:rPr>
        <w:t>Klabnik</w:t>
      </w:r>
      <w:proofErr w:type="spellEnd"/>
      <w:r>
        <w:rPr>
          <w:spacing w:val="1"/>
        </w:rPr>
        <w:t xml:space="preserve"> was the lead for the Rust documentation team and was one </w:t>
      </w:r>
      <w:r>
        <w:rPr>
          <w:spacing w:val="-1"/>
        </w:rPr>
        <w:t xml:space="preserve">of Rust’s core developers. A frequent speaker and a prolific </w:t>
      </w:r>
      <w:proofErr w:type="gramStart"/>
      <w:r>
        <w:rPr>
          <w:spacing w:val="-1"/>
        </w:rPr>
        <w:t>open source</w:t>
      </w:r>
      <w:proofErr w:type="gramEnd"/>
      <w:r>
        <w:rPr>
          <w:spacing w:val="-1"/>
        </w:rPr>
        <w:t xml:space="preserve"> contributor, he previously worked on projects such as Ruby and Ruby on Rails.</w:t>
      </w:r>
    </w:p>
    <w:p w14:paraId="0A238A1D" w14:textId="1257AA68" w:rsidR="002026E2" w:rsidRDefault="00000000" w:rsidP="002026E2">
      <w:pPr>
        <w:pStyle w:val="BodyFirst"/>
        <w:spacing w:before="240"/>
        <w:rPr>
          <w:ins w:id="4" w:author="Chris Krycho" w:date="2025-03-12T07:59:00Z" w16du:dateUtc="2025-03-12T13:59:00Z"/>
        </w:rPr>
      </w:pPr>
      <w:bookmarkStart w:id="5" w:name="OLE_LINK3"/>
      <w:bookmarkStart w:id="6" w:name="OLE_LINK4"/>
      <w:commentRangeStart w:id="7"/>
      <w:r>
        <w:rPr>
          <w:rStyle w:val="Bold"/>
        </w:rPr>
        <w:t>Carol Nichols</w:t>
      </w:r>
      <w:r>
        <w:t xml:space="preserve"> is a member of the Rust Crates.io Team and a former mem</w:t>
      </w:r>
      <w:r>
        <w:rPr>
          <w:spacing w:val="3"/>
        </w:rPr>
        <w:t xml:space="preserve">ber of the Rust Core Team. She’s a co-founder of Integer 32, LLC, the </w:t>
      </w:r>
      <w:r>
        <w:t>world’s first Rust-focused software consultancy. Nichols has also organized the Rust Belt Rust Conference.</w:t>
      </w:r>
      <w:commentRangeEnd w:id="7"/>
      <w:r w:rsidR="00681463">
        <w:rPr>
          <w:rStyle w:val="CommentReference"/>
          <w:rFonts w:asciiTheme="minorHAnsi" w:hAnsiTheme="minorHAnsi" w:cstheme="minorBidi"/>
          <w:color w:val="auto"/>
          <w:kern w:val="2"/>
        </w:rPr>
        <w:commentReference w:id="7"/>
      </w:r>
    </w:p>
    <w:bookmarkEnd w:id="6"/>
    <w:p w14:paraId="69DD7DE0" w14:textId="291CB3CC" w:rsidR="002026E2" w:rsidRPr="002026E2" w:rsidRDefault="002026E2" w:rsidP="002026E2">
      <w:pPr>
        <w:pStyle w:val="BodyFirst"/>
        <w:spacing w:before="240"/>
        <w:rPr>
          <w:ins w:id="8" w:author="Chris Krycho" w:date="2025-03-12T07:59:00Z" w16du:dateUtc="2025-03-12T13:59:00Z"/>
        </w:rPr>
      </w:pPr>
      <w:ins w:id="9" w:author="Chris Krycho" w:date="2025-03-12T07:59:00Z" w16du:dateUtc="2025-03-12T13:59:00Z">
        <w:r>
          <w:rPr>
            <w:rStyle w:val="Bold"/>
          </w:rPr>
          <w:t xml:space="preserve">Chris </w:t>
        </w:r>
        <w:proofErr w:type="spellStart"/>
        <w:r>
          <w:rPr>
            <w:rStyle w:val="Bold"/>
          </w:rPr>
          <w:t>Krycho</w:t>
        </w:r>
        <w:proofErr w:type="spellEnd"/>
        <w:r>
          <w:t xml:space="preserve"> </w:t>
        </w:r>
      </w:ins>
      <w:ins w:id="10" w:author="Chris Krycho" w:date="2025-03-12T08:06:00Z" w16du:dateUtc="2025-03-12T14:06:00Z">
        <w:r w:rsidR="00681463">
          <w:t xml:space="preserve">is a </w:t>
        </w:r>
      </w:ins>
      <w:ins w:id="11" w:author="Chris Krycho" w:date="2025-03-12T08:08:00Z" w16du:dateUtc="2025-03-12T14:08:00Z">
        <w:r w:rsidR="00681463">
          <w:t>software engineer</w:t>
        </w:r>
      </w:ins>
      <w:ins w:id="12" w:author="Chris Krycho" w:date="2025-03-12T08:09:00Z" w16du:dateUtc="2025-03-12T14:09:00Z">
        <w:r w:rsidR="00681463">
          <w:t>ing leader</w:t>
        </w:r>
      </w:ins>
      <w:ins w:id="13" w:author="Chris Krycho" w:date="2025-03-12T08:08:00Z" w16du:dateUtc="2025-03-12T14:08:00Z">
        <w:r w:rsidR="00681463">
          <w:t xml:space="preserve"> </w:t>
        </w:r>
      </w:ins>
      <w:ins w:id="14" w:author="Chris Krycho" w:date="2025-03-12T08:09:00Z" w16du:dateUtc="2025-03-12T14:09:00Z">
        <w:r w:rsidR="00681463">
          <w:t>with experience</w:t>
        </w:r>
      </w:ins>
      <w:ins w:id="15" w:author="Chris Krycho" w:date="2025-03-12T08:11:00Z" w16du:dateUtc="2025-03-12T14:11:00Z">
        <w:r w:rsidR="00681463">
          <w:t xml:space="preserve"> in</w:t>
        </w:r>
      </w:ins>
      <w:ins w:id="16" w:author="Chris Krycho" w:date="2025-03-12T08:09:00Z" w16du:dateUtc="2025-03-12T14:09:00Z">
        <w:r w:rsidR="00681463">
          <w:t xml:space="preserve"> avionics</w:t>
        </w:r>
      </w:ins>
      <w:ins w:id="17" w:author="Chris Krycho" w:date="2025-03-12T08:11:00Z" w16du:dateUtc="2025-03-12T14:11:00Z">
        <w:r w:rsidR="00681463">
          <w:t>,</w:t>
        </w:r>
      </w:ins>
      <w:ins w:id="18" w:author="Chris Krycho" w:date="2025-03-12T08:10:00Z" w16du:dateUtc="2025-03-12T14:10:00Z">
        <w:r w:rsidR="00681463">
          <w:t xml:space="preserve"> developer tools</w:t>
        </w:r>
      </w:ins>
      <w:ins w:id="19" w:author="Chris Krycho" w:date="2025-03-12T08:11:00Z" w16du:dateUtc="2025-03-12T14:11:00Z">
        <w:r w:rsidR="00681463">
          <w:t>,</w:t>
        </w:r>
      </w:ins>
      <w:ins w:id="20" w:author="Chris Krycho" w:date="2025-03-12T08:10:00Z" w16du:dateUtc="2025-03-12T14:10:00Z">
        <w:r w:rsidR="00681463">
          <w:t xml:space="preserve"> web</w:t>
        </w:r>
      </w:ins>
      <w:ins w:id="21" w:author="Chris Krycho" w:date="2025-03-12T08:11:00Z" w16du:dateUtc="2025-03-12T14:11:00Z">
        <w:r w:rsidR="00681463">
          <w:t xml:space="preserve"> frameworks</w:t>
        </w:r>
      </w:ins>
      <w:ins w:id="22" w:author="Chris Krycho" w:date="2025-03-12T08:12:00Z" w16du:dateUtc="2025-03-12T14:12:00Z">
        <w:r w:rsidR="00681463">
          <w:t>, and more</w:t>
        </w:r>
      </w:ins>
      <w:ins w:id="23" w:author="Chris Krycho" w:date="2025-03-12T08:09:00Z" w16du:dateUtc="2025-03-12T14:09:00Z">
        <w:r w:rsidR="00681463">
          <w:t xml:space="preserve">. </w:t>
        </w:r>
      </w:ins>
      <w:ins w:id="24" w:author="Chris Krycho" w:date="2025-03-12T08:12:00Z" w16du:dateUtc="2025-03-12T14:12:00Z">
        <w:r w:rsidR="00681463">
          <w:t xml:space="preserve">In addition to his </w:t>
        </w:r>
        <w:proofErr w:type="gramStart"/>
        <w:r w:rsidR="00681463">
          <w:t>open source</w:t>
        </w:r>
        <w:proofErr w:type="gramEnd"/>
        <w:r w:rsidR="00681463">
          <w:t xml:space="preserve"> software </w:t>
        </w:r>
      </w:ins>
      <w:ins w:id="25" w:author="Chris Krycho" w:date="2025-03-12T08:11:00Z" w16du:dateUtc="2025-03-12T14:11:00Z">
        <w:r w:rsidR="00681463">
          <w:t>contributions</w:t>
        </w:r>
      </w:ins>
      <w:ins w:id="26" w:author="Chris Krycho" w:date="2025-03-12T08:30:00Z" w16du:dateUtc="2025-03-12T14:30:00Z">
        <w:r w:rsidR="00D26497">
          <w:t xml:space="preserve"> and</w:t>
        </w:r>
      </w:ins>
      <w:ins w:id="27" w:author="Chris Krycho" w:date="2025-03-12T08:12:00Z" w16du:dateUtc="2025-03-12T14:12:00Z">
        <w:r w:rsidR="00681463">
          <w:t xml:space="preserve"> regular</w:t>
        </w:r>
      </w:ins>
      <w:ins w:id="28" w:author="Chris Krycho" w:date="2025-03-12T08:10:00Z" w16du:dateUtc="2025-03-12T14:10:00Z">
        <w:r w:rsidR="00681463">
          <w:t xml:space="preserve"> public spea</w:t>
        </w:r>
      </w:ins>
      <w:ins w:id="29" w:author="Chris Krycho" w:date="2025-03-12T08:11:00Z" w16du:dateUtc="2025-03-12T14:11:00Z">
        <w:r w:rsidR="00681463">
          <w:t>k</w:t>
        </w:r>
      </w:ins>
      <w:ins w:id="30" w:author="Chris Krycho" w:date="2025-03-12T08:30:00Z" w16du:dateUtc="2025-03-12T14:30:00Z">
        <w:r w:rsidR="00D26497">
          <w:t>ing,</w:t>
        </w:r>
      </w:ins>
      <w:ins w:id="31" w:author="Chris Krycho" w:date="2025-03-12T08:12:00Z" w16du:dateUtc="2025-03-12T14:12:00Z">
        <w:r w:rsidR="00681463">
          <w:t xml:space="preserve"> </w:t>
        </w:r>
      </w:ins>
      <w:ins w:id="32" w:author="Chris Krycho" w:date="2025-03-12T08:30:00Z" w16du:dateUtc="2025-03-12T14:30:00Z">
        <w:r w:rsidR="00D26497">
          <w:t xml:space="preserve">he </w:t>
        </w:r>
      </w:ins>
      <w:ins w:id="33" w:author="Chris Krycho" w:date="2025-03-12T08:12:00Z" w16du:dateUtc="2025-03-12T14:12:00Z">
        <w:r w:rsidR="00681463">
          <w:t>created</w:t>
        </w:r>
      </w:ins>
      <w:ins w:id="34" w:author="Chris Krycho" w:date="2025-03-12T07:59:00Z" w16du:dateUtc="2025-03-12T13:59:00Z">
        <w:r>
          <w:t xml:space="preserve"> the </w:t>
        </w:r>
        <w:r>
          <w:rPr>
            <w:i/>
            <w:iCs/>
          </w:rPr>
          <w:t xml:space="preserve">New </w:t>
        </w:r>
        <w:proofErr w:type="spellStart"/>
        <w:r>
          <w:rPr>
            <w:i/>
            <w:iCs/>
          </w:rPr>
          <w:t>Rustacean</w:t>
        </w:r>
        <w:proofErr w:type="spellEnd"/>
        <w:r>
          <w:t xml:space="preserve"> podcast</w:t>
        </w:r>
      </w:ins>
      <w:ins w:id="35" w:author="Chris Krycho" w:date="2025-03-12T08:30:00Z" w16du:dateUtc="2025-03-12T14:30:00Z">
        <w:r w:rsidR="00D26497">
          <w:t xml:space="preserve"> (2015–2019)</w:t>
        </w:r>
      </w:ins>
      <w:ins w:id="36" w:author="Chris Krycho" w:date="2025-03-12T07:59:00Z" w16du:dateUtc="2025-03-12T13:59:00Z">
        <w:r>
          <w:t>.</w:t>
        </w:r>
      </w:ins>
    </w:p>
    <w:p w14:paraId="488F2CD5" w14:textId="77777777" w:rsidR="002026E2" w:rsidRPr="002026E2" w:rsidRDefault="002026E2" w:rsidP="002026E2">
      <w:pPr>
        <w:pStyle w:val="NoParagraphStyle"/>
        <w:pPrChange w:id="37" w:author="Chris Krycho" w:date="2025-03-12T07:59:00Z" w16du:dateUtc="2025-03-12T13:59:00Z">
          <w:pPr>
            <w:pStyle w:val="BodyFirst"/>
            <w:spacing w:before="240"/>
          </w:pPr>
        </w:pPrChange>
      </w:pPr>
    </w:p>
    <w:bookmarkEnd w:id="5"/>
    <w:p w14:paraId="00E5BCC8" w14:textId="77777777" w:rsidR="00EE1A57" w:rsidRDefault="00000000">
      <w:pPr>
        <w:pStyle w:val="HeadA"/>
      </w:pPr>
      <w:r>
        <w:t>About the Technical Reviewer</w:t>
      </w:r>
    </w:p>
    <w:p w14:paraId="0887EFBE" w14:textId="77777777" w:rsidR="00EE1A57" w:rsidRDefault="00000000">
      <w:pPr>
        <w:pStyle w:val="BodyFirst"/>
      </w:pPr>
      <w:commentRangeStart w:id="38"/>
      <w:r>
        <w:rPr>
          <w:rStyle w:val="Bold"/>
        </w:rPr>
        <w:t>JT</w:t>
      </w:r>
      <w:r>
        <w:t xml:space="preserve"> is a Rust core team member and the co-creator of the Rust error message format, Rust Language Server (RLS), and </w:t>
      </w:r>
      <w:proofErr w:type="spellStart"/>
      <w:r>
        <w:t>Nushell</w:t>
      </w:r>
      <w:proofErr w:type="spellEnd"/>
      <w:r>
        <w:t xml:space="preserve">. They first started using Rust in 2011, and in 2016 joined Mozilla </w:t>
      </w:r>
      <w:r>
        <w:lastRenderedPageBreak/>
        <w:t>to work on Rust full-time, helping to shape its direction for widespread use. These days, they are a freelance Rust trainer and advocate for safe systems programming.</w:t>
      </w:r>
      <w:commentRangeEnd w:id="38"/>
      <w:r w:rsidR="00681463">
        <w:rPr>
          <w:rStyle w:val="CommentReference"/>
          <w:rFonts w:asciiTheme="minorHAnsi" w:hAnsiTheme="minorHAnsi" w:cstheme="minorBidi"/>
          <w:color w:val="auto"/>
          <w:kern w:val="2"/>
        </w:rPr>
        <w:commentReference w:id="38"/>
      </w:r>
    </w:p>
    <w:p w14:paraId="62051082" w14:textId="77777777" w:rsidR="00EE1A57" w:rsidRDefault="00000000">
      <w:pPr>
        <w:pStyle w:val="FrontmatterTitleContents"/>
      </w:pPr>
      <w:r>
        <w:t>Brief Contents</w:t>
      </w:r>
    </w:p>
    <w:p w14:paraId="77573150" w14:textId="77777777" w:rsidR="00EE1A57" w:rsidRDefault="00000000">
      <w:pPr>
        <w:pStyle w:val="TOCBCHeadA"/>
      </w:pPr>
      <w:r>
        <w:t>Foreword</w:t>
      </w:r>
      <w:r>
        <w:tab/>
        <w:t>xix</w:t>
      </w:r>
    </w:p>
    <w:p w14:paraId="670BC9BD" w14:textId="77777777" w:rsidR="00EE1A57" w:rsidRDefault="00000000">
      <w:pPr>
        <w:pStyle w:val="TOCBCHeadA"/>
      </w:pPr>
      <w:r>
        <w:t>Preface</w:t>
      </w:r>
      <w:r>
        <w:tab/>
        <w:t>xxi</w:t>
      </w:r>
    </w:p>
    <w:p w14:paraId="4A474548" w14:textId="77777777" w:rsidR="00EE1A57" w:rsidRDefault="00000000">
      <w:pPr>
        <w:pStyle w:val="TOCBCHeadA"/>
      </w:pPr>
      <w:r>
        <w:t>Acknowledgments</w:t>
      </w:r>
      <w:r>
        <w:tab/>
        <w:t>xxiii</w:t>
      </w:r>
    </w:p>
    <w:p w14:paraId="2B39AB08" w14:textId="77777777" w:rsidR="00EE1A57" w:rsidRDefault="00000000">
      <w:pPr>
        <w:pStyle w:val="TOCBCHeadA"/>
        <w:spacing w:after="240"/>
      </w:pPr>
      <w:r>
        <w:t>Introduction</w:t>
      </w:r>
      <w:r>
        <w:tab/>
        <w:t>xxv</w:t>
      </w:r>
    </w:p>
    <w:p w14:paraId="5E631D82" w14:textId="77777777" w:rsidR="00EE1A57" w:rsidRDefault="00000000">
      <w:pPr>
        <w:pStyle w:val="TOCBCHeadA"/>
      </w:pPr>
      <w:r>
        <w:t>Chapter 1:  Getting Started</w:t>
      </w:r>
      <w:r>
        <w:tab/>
        <w:t>1</w:t>
      </w:r>
    </w:p>
    <w:p w14:paraId="1B6FE8A2" w14:textId="77777777" w:rsidR="00EE1A57" w:rsidRDefault="00000000">
      <w:pPr>
        <w:pStyle w:val="TOCBCHeadA"/>
      </w:pPr>
      <w:r>
        <w:t>Chapter 2:  Programming a Guessing Game</w:t>
      </w:r>
      <w:r>
        <w:tab/>
        <w:t>13</w:t>
      </w:r>
    </w:p>
    <w:p w14:paraId="2F3C519D" w14:textId="77777777" w:rsidR="00EE1A57" w:rsidRDefault="00000000">
      <w:pPr>
        <w:pStyle w:val="TOCBCHeadA"/>
      </w:pPr>
      <w:r>
        <w:t>Chapter 3:  Common Programming Concepts</w:t>
      </w:r>
      <w:r>
        <w:tab/>
        <w:t>31</w:t>
      </w:r>
    </w:p>
    <w:p w14:paraId="3813C7CE" w14:textId="77777777" w:rsidR="00EE1A57" w:rsidRDefault="00000000">
      <w:pPr>
        <w:pStyle w:val="TOCBCHeadA"/>
      </w:pPr>
      <w:r>
        <w:t>Chapter 4:  Understanding Ownership</w:t>
      </w:r>
      <w:r>
        <w:tab/>
        <w:t>59</w:t>
      </w:r>
    </w:p>
    <w:p w14:paraId="69E50685" w14:textId="77777777" w:rsidR="00EE1A57" w:rsidRDefault="00000000">
      <w:pPr>
        <w:pStyle w:val="TOCBCHeadA"/>
      </w:pPr>
      <w:r>
        <w:t>Chapter 5:  Using Structs to Structure Related Data</w:t>
      </w:r>
      <w:r>
        <w:tab/>
        <w:t>85</w:t>
      </w:r>
    </w:p>
    <w:p w14:paraId="1238109C" w14:textId="77777777" w:rsidR="00EE1A57" w:rsidRDefault="00000000">
      <w:pPr>
        <w:pStyle w:val="TOCBCHeadA"/>
      </w:pPr>
      <w:r>
        <w:t>Chapter 6:  Enums and Pattern Matching</w:t>
      </w:r>
      <w:r>
        <w:tab/>
        <w:t>103</w:t>
      </w:r>
    </w:p>
    <w:p w14:paraId="0BE1E08E" w14:textId="77777777" w:rsidR="00EE1A57" w:rsidRDefault="00000000">
      <w:pPr>
        <w:pStyle w:val="TOCBCHeadA"/>
      </w:pPr>
      <w:r>
        <w:t>Chapter 7:  Managing Growing Projects with Packages, Crates, and Modules</w:t>
      </w:r>
      <w:r>
        <w:tab/>
        <w:t>119</w:t>
      </w:r>
    </w:p>
    <w:p w14:paraId="73705DAE" w14:textId="77777777" w:rsidR="00EE1A57" w:rsidRDefault="00000000">
      <w:pPr>
        <w:pStyle w:val="TOCBCHeadA"/>
      </w:pPr>
      <w:r>
        <w:t>Chapter 8:  Common Collections</w:t>
      </w:r>
      <w:r>
        <w:tab/>
        <w:t>141</w:t>
      </w:r>
    </w:p>
    <w:p w14:paraId="38C6E1F5" w14:textId="77777777" w:rsidR="00EE1A57" w:rsidRDefault="00000000">
      <w:pPr>
        <w:pStyle w:val="TOCBCHeadA"/>
      </w:pPr>
      <w:r>
        <w:t>Chapter 9:  Error Handling</w:t>
      </w:r>
      <w:r>
        <w:tab/>
        <w:t>161</w:t>
      </w:r>
    </w:p>
    <w:p w14:paraId="40D756AF" w14:textId="77777777" w:rsidR="00EE1A57" w:rsidRDefault="00000000">
      <w:pPr>
        <w:pStyle w:val="TOCBCHeadA"/>
      </w:pPr>
      <w:r>
        <w:t>Chapter 10:  Generic Types, Traits, and Lifetimes</w:t>
      </w:r>
      <w:r>
        <w:tab/>
        <w:t>181</w:t>
      </w:r>
    </w:p>
    <w:p w14:paraId="202559E2" w14:textId="77777777" w:rsidR="00EE1A57" w:rsidRDefault="00000000">
      <w:pPr>
        <w:pStyle w:val="TOCBCHeadA"/>
      </w:pPr>
      <w:r>
        <w:t>Chapter 11:  Writing Automated Tests</w:t>
      </w:r>
      <w:r>
        <w:tab/>
        <w:t>215</w:t>
      </w:r>
    </w:p>
    <w:p w14:paraId="53F5F291" w14:textId="77777777" w:rsidR="00EE1A57" w:rsidRDefault="00000000">
      <w:pPr>
        <w:pStyle w:val="TOCBCHeadA"/>
      </w:pPr>
      <w:r>
        <w:t>Chapter 12:  An I/O Project: Building a Command Line Program</w:t>
      </w:r>
      <w:r>
        <w:tab/>
        <w:t>243</w:t>
      </w:r>
    </w:p>
    <w:p w14:paraId="1D6778BF" w14:textId="77777777" w:rsidR="00EE1A57" w:rsidRDefault="00000000">
      <w:pPr>
        <w:pStyle w:val="TOCBCHeadA"/>
      </w:pPr>
      <w:r>
        <w:t>Chapter 13:  Functional Language Features: Iterators and Closures</w:t>
      </w:r>
      <w:r>
        <w:tab/>
        <w:t>273</w:t>
      </w:r>
    </w:p>
    <w:p w14:paraId="25900996" w14:textId="77777777" w:rsidR="00EE1A57" w:rsidRDefault="00000000">
      <w:pPr>
        <w:pStyle w:val="TOCBCHeadA"/>
      </w:pPr>
      <w:r>
        <w:t>Chapter 14:  More About Cargo and Crates.io</w:t>
      </w:r>
      <w:r>
        <w:tab/>
        <w:t>295</w:t>
      </w:r>
    </w:p>
    <w:p w14:paraId="21CC7CF0" w14:textId="77777777" w:rsidR="00EE1A57" w:rsidRDefault="00000000">
      <w:pPr>
        <w:pStyle w:val="TOCBCHeadA"/>
      </w:pPr>
      <w:r>
        <w:t>Chapter 15:  Smart Pointers</w:t>
      </w:r>
      <w:r>
        <w:tab/>
        <w:t>315</w:t>
      </w:r>
    </w:p>
    <w:p w14:paraId="3CE1B491" w14:textId="77777777" w:rsidR="00EE1A57" w:rsidRDefault="00000000">
      <w:pPr>
        <w:pStyle w:val="TOCBCHeadA"/>
      </w:pPr>
      <w:r>
        <w:t>Chapter 16:  Fearless Concurrency</w:t>
      </w:r>
      <w:r>
        <w:tab/>
        <w:t>353</w:t>
      </w:r>
    </w:p>
    <w:p w14:paraId="39D8ED0D" w14:textId="77777777" w:rsidR="00EE1A57" w:rsidRDefault="00000000">
      <w:pPr>
        <w:pStyle w:val="TOCBCHeadA"/>
      </w:pPr>
      <w:commentRangeStart w:id="39"/>
      <w:r>
        <w:t>Chapter 17:  Object-Oriented Programming Features</w:t>
      </w:r>
      <w:r>
        <w:tab/>
        <w:t>375</w:t>
      </w:r>
    </w:p>
    <w:p w14:paraId="520AE569" w14:textId="77777777" w:rsidR="00EE1A57" w:rsidRDefault="00000000">
      <w:pPr>
        <w:pStyle w:val="TOCBCHeadA"/>
      </w:pPr>
      <w:r>
        <w:t>Chapter 18:  Patterns and Matching</w:t>
      </w:r>
      <w:r>
        <w:tab/>
        <w:t>397</w:t>
      </w:r>
    </w:p>
    <w:p w14:paraId="070FD73F" w14:textId="77777777" w:rsidR="00EE1A57" w:rsidRDefault="00000000">
      <w:pPr>
        <w:pStyle w:val="TOCBCHeadA"/>
      </w:pPr>
      <w:r>
        <w:lastRenderedPageBreak/>
        <w:t>Chapter 19:  Advanced Features</w:t>
      </w:r>
      <w:r>
        <w:tab/>
        <w:t>419</w:t>
      </w:r>
    </w:p>
    <w:p w14:paraId="05C14729" w14:textId="77777777" w:rsidR="00EE1A57" w:rsidRDefault="00000000">
      <w:pPr>
        <w:pStyle w:val="TOCBCHeadA"/>
      </w:pPr>
      <w:r>
        <w:t>Chapter 20:  Final Project: Building a Multithreaded Web Server</w:t>
      </w:r>
      <w:r>
        <w:tab/>
        <w:t>459</w:t>
      </w:r>
      <w:commentRangeEnd w:id="39"/>
      <w:r w:rsidR="00566355">
        <w:rPr>
          <w:rStyle w:val="CommentReference"/>
          <w:rFonts w:asciiTheme="minorHAnsi" w:hAnsiTheme="minorHAnsi" w:cstheme="minorBidi"/>
          <w:color w:val="auto"/>
          <w:kern w:val="2"/>
        </w:rPr>
        <w:commentReference w:id="39"/>
      </w:r>
    </w:p>
    <w:p w14:paraId="62D39701" w14:textId="77777777" w:rsidR="00EE1A57" w:rsidRDefault="00000000">
      <w:pPr>
        <w:pStyle w:val="TOCBCHeadA"/>
        <w:spacing w:before="240"/>
      </w:pPr>
      <w:r>
        <w:t>Appendix A:  Keywords</w:t>
      </w:r>
      <w:r>
        <w:tab/>
        <w:t>495</w:t>
      </w:r>
    </w:p>
    <w:p w14:paraId="6A54FA85" w14:textId="77777777" w:rsidR="00EE1A57" w:rsidRDefault="00000000">
      <w:pPr>
        <w:pStyle w:val="TOCBCHeadA"/>
      </w:pPr>
      <w:r>
        <w:t>Appendix B:  Operators and Symbols</w:t>
      </w:r>
      <w:r>
        <w:tab/>
        <w:t>499</w:t>
      </w:r>
    </w:p>
    <w:p w14:paraId="591BB581" w14:textId="77777777" w:rsidR="00EE1A57" w:rsidRDefault="00000000">
      <w:pPr>
        <w:pStyle w:val="TOCBCHeadA"/>
      </w:pPr>
      <w:r>
        <w:t>Appendix C:  Derivable Traits</w:t>
      </w:r>
      <w:r>
        <w:tab/>
        <w:t>507</w:t>
      </w:r>
    </w:p>
    <w:p w14:paraId="170EF301" w14:textId="77777777" w:rsidR="00EE1A57" w:rsidRDefault="00000000">
      <w:pPr>
        <w:pStyle w:val="TOCBCHeadA"/>
      </w:pPr>
      <w:r>
        <w:t>Appendix D:  Useful Development Tools</w:t>
      </w:r>
      <w:r>
        <w:tab/>
        <w:t>511</w:t>
      </w:r>
    </w:p>
    <w:p w14:paraId="338D1860" w14:textId="77777777" w:rsidR="00EE1A57" w:rsidRDefault="00000000">
      <w:pPr>
        <w:pStyle w:val="TOCBCHeadA"/>
      </w:pPr>
      <w:r>
        <w:t>Appendix E:  Editions</w:t>
      </w:r>
      <w:r>
        <w:tab/>
        <w:t>515</w:t>
      </w:r>
    </w:p>
    <w:p w14:paraId="46ECD864" w14:textId="77777777" w:rsidR="00EE1A57" w:rsidRDefault="00000000">
      <w:pPr>
        <w:pStyle w:val="TOCBCHeadA"/>
        <w:spacing w:before="240"/>
      </w:pPr>
      <w:r>
        <w:t>Index</w:t>
      </w:r>
      <w:r>
        <w:tab/>
        <w:t>517</w:t>
      </w:r>
    </w:p>
    <w:p w14:paraId="0736530B" w14:textId="77777777" w:rsidR="00EE1A57" w:rsidRDefault="00000000">
      <w:pPr>
        <w:pStyle w:val="FrontmatterTitleContents"/>
      </w:pPr>
      <w:r>
        <w:t>Contents in Detail</w:t>
      </w:r>
    </w:p>
    <w:p w14:paraId="4A1C70E3" w14:textId="77777777" w:rsidR="00EE1A57" w:rsidRDefault="00000000">
      <w:pPr>
        <w:pStyle w:val="TOCChapter"/>
      </w:pPr>
      <w:r>
        <w:t>Foreword</w:t>
      </w:r>
      <w:r>
        <w:tab/>
      </w:r>
      <w:r>
        <w:rPr>
          <w:caps w:val="0"/>
        </w:rPr>
        <w:t>xix</w:t>
      </w:r>
    </w:p>
    <w:p w14:paraId="40238E87" w14:textId="77777777" w:rsidR="00EE1A57" w:rsidRDefault="00000000">
      <w:pPr>
        <w:pStyle w:val="TOCChapter"/>
      </w:pPr>
      <w:r>
        <w:t>Preface</w:t>
      </w:r>
      <w:r>
        <w:tab/>
      </w:r>
      <w:r>
        <w:rPr>
          <w:caps w:val="0"/>
        </w:rPr>
        <w:t>xxi</w:t>
      </w:r>
    </w:p>
    <w:p w14:paraId="2F1FB79F" w14:textId="77777777" w:rsidR="00EE1A57" w:rsidRDefault="00000000">
      <w:pPr>
        <w:pStyle w:val="TOCChapter"/>
      </w:pPr>
      <w:r>
        <w:t>Acknowledgments</w:t>
      </w:r>
      <w:r>
        <w:tab/>
      </w:r>
      <w:r>
        <w:rPr>
          <w:caps w:val="0"/>
        </w:rPr>
        <w:t>xxiii</w:t>
      </w:r>
    </w:p>
    <w:p w14:paraId="6ED41BC9" w14:textId="77777777" w:rsidR="00EE1A57" w:rsidRDefault="00000000">
      <w:pPr>
        <w:pStyle w:val="TOCChapter"/>
      </w:pPr>
      <w:r>
        <w:t>Introduction</w:t>
      </w:r>
      <w:r>
        <w:tab/>
      </w:r>
      <w:r>
        <w:rPr>
          <w:caps w:val="0"/>
        </w:rPr>
        <w:t>xxv</w:t>
      </w:r>
    </w:p>
    <w:p w14:paraId="5A3AE3BB" w14:textId="77777777" w:rsidR="00EE1A57" w:rsidRDefault="00000000">
      <w:pPr>
        <w:pStyle w:val="TOCHeadA"/>
      </w:pPr>
      <w:r>
        <w:t>Who Rust Is For</w:t>
      </w:r>
      <w:r>
        <w:tab/>
        <w:t>xxvi</w:t>
      </w:r>
    </w:p>
    <w:p w14:paraId="203F6490" w14:textId="77777777" w:rsidR="00EE1A57" w:rsidRDefault="00000000">
      <w:pPr>
        <w:pStyle w:val="TOCHeadB"/>
      </w:pPr>
      <w:r>
        <w:t>Teams of Developers</w:t>
      </w:r>
      <w:r>
        <w:tab/>
        <w:t>xxvi</w:t>
      </w:r>
    </w:p>
    <w:p w14:paraId="3B01A3CE" w14:textId="77777777" w:rsidR="00EE1A57" w:rsidRDefault="00000000">
      <w:pPr>
        <w:pStyle w:val="TOCHeadB"/>
      </w:pPr>
      <w:r>
        <w:t>Students</w:t>
      </w:r>
      <w:r>
        <w:tab/>
        <w:t>xxvi</w:t>
      </w:r>
    </w:p>
    <w:p w14:paraId="48F5F837" w14:textId="77777777" w:rsidR="00EE1A57" w:rsidRDefault="00000000">
      <w:pPr>
        <w:pStyle w:val="TOCHeadB"/>
      </w:pPr>
      <w:r>
        <w:t>Companies</w:t>
      </w:r>
      <w:r>
        <w:tab/>
        <w:t>xxvi</w:t>
      </w:r>
    </w:p>
    <w:p w14:paraId="1F4042C7" w14:textId="77777777" w:rsidR="00EE1A57" w:rsidRDefault="00000000">
      <w:pPr>
        <w:pStyle w:val="TOCHeadB"/>
      </w:pPr>
      <w:proofErr w:type="gramStart"/>
      <w:r>
        <w:t>Open Source</w:t>
      </w:r>
      <w:proofErr w:type="gramEnd"/>
      <w:r>
        <w:t xml:space="preserve"> Developers</w:t>
      </w:r>
      <w:r>
        <w:tab/>
        <w:t>xxvii</w:t>
      </w:r>
    </w:p>
    <w:p w14:paraId="7F4E9C3D" w14:textId="77777777" w:rsidR="00EE1A57" w:rsidRDefault="00000000">
      <w:pPr>
        <w:pStyle w:val="TOCHeadB"/>
      </w:pPr>
      <w:r>
        <w:t>People Who Value Speed and Stability</w:t>
      </w:r>
      <w:r>
        <w:tab/>
        <w:t>xxvii</w:t>
      </w:r>
    </w:p>
    <w:p w14:paraId="05CCC919" w14:textId="77777777" w:rsidR="00EE1A57" w:rsidRDefault="00000000">
      <w:pPr>
        <w:pStyle w:val="TOCHeadA"/>
      </w:pPr>
      <w:r>
        <w:t>Who This Book Is For</w:t>
      </w:r>
      <w:r>
        <w:tab/>
        <w:t>xxvii</w:t>
      </w:r>
    </w:p>
    <w:p w14:paraId="1C4B7E01" w14:textId="77777777" w:rsidR="00EE1A57" w:rsidRDefault="00000000">
      <w:pPr>
        <w:pStyle w:val="TOCHeadA"/>
      </w:pPr>
      <w:r>
        <w:t>How to Use This Book</w:t>
      </w:r>
      <w:r>
        <w:tab/>
        <w:t>xxvii</w:t>
      </w:r>
    </w:p>
    <w:p w14:paraId="172DAF80" w14:textId="77777777" w:rsidR="00EE1A57" w:rsidRDefault="00000000">
      <w:pPr>
        <w:pStyle w:val="TOCHeadA"/>
      </w:pPr>
      <w:r>
        <w:t>Resources and How to Contribute to This Book</w:t>
      </w:r>
      <w:r>
        <w:tab/>
        <w:t>xxix</w:t>
      </w:r>
    </w:p>
    <w:p w14:paraId="4EB291BF" w14:textId="77777777" w:rsidR="00EE1A57" w:rsidRDefault="00000000">
      <w:pPr>
        <w:pStyle w:val="TOCChapter"/>
      </w:pPr>
      <w:r>
        <w:t>1</w:t>
      </w:r>
      <w:r>
        <w:br/>
        <w:t>Getting Started</w:t>
      </w:r>
      <w:r>
        <w:tab/>
        <w:t>1</w:t>
      </w:r>
    </w:p>
    <w:p w14:paraId="338E3AD5" w14:textId="77777777" w:rsidR="00EE1A57" w:rsidRDefault="00000000">
      <w:pPr>
        <w:pStyle w:val="TOCHeadA"/>
      </w:pPr>
      <w:r>
        <w:t>Installation</w:t>
      </w:r>
      <w:r>
        <w:tab/>
        <w:t>1</w:t>
      </w:r>
    </w:p>
    <w:p w14:paraId="7273CD2D" w14:textId="77777777" w:rsidR="00EE1A57" w:rsidRDefault="00000000">
      <w:pPr>
        <w:pStyle w:val="TOCHeadB"/>
      </w:pPr>
      <w:r>
        <w:t xml:space="preserve">Installing </w:t>
      </w:r>
      <w:proofErr w:type="spellStart"/>
      <w:r>
        <w:t>rustup</w:t>
      </w:r>
      <w:proofErr w:type="spellEnd"/>
      <w:r>
        <w:t xml:space="preserve"> on Linux or macOS</w:t>
      </w:r>
      <w:r>
        <w:tab/>
        <w:t>2</w:t>
      </w:r>
    </w:p>
    <w:p w14:paraId="5F932258" w14:textId="77777777" w:rsidR="00EE1A57" w:rsidRDefault="00000000">
      <w:pPr>
        <w:pStyle w:val="TOCHeadB"/>
      </w:pPr>
      <w:r>
        <w:t xml:space="preserve">Installing </w:t>
      </w:r>
      <w:proofErr w:type="spellStart"/>
      <w:r>
        <w:t>rustup</w:t>
      </w:r>
      <w:proofErr w:type="spellEnd"/>
      <w:r>
        <w:t xml:space="preserve"> on Windows</w:t>
      </w:r>
      <w:r>
        <w:tab/>
        <w:t>3</w:t>
      </w:r>
    </w:p>
    <w:p w14:paraId="2A99727F" w14:textId="77777777" w:rsidR="00EE1A57" w:rsidRDefault="00000000">
      <w:pPr>
        <w:pStyle w:val="TOCHeadB"/>
      </w:pPr>
      <w:r>
        <w:lastRenderedPageBreak/>
        <w:t>Troubleshooting</w:t>
      </w:r>
      <w:r>
        <w:tab/>
        <w:t>3</w:t>
      </w:r>
    </w:p>
    <w:p w14:paraId="5BCA3486" w14:textId="77777777" w:rsidR="00EE1A57" w:rsidRDefault="00000000">
      <w:pPr>
        <w:pStyle w:val="TOCHeadB"/>
      </w:pPr>
      <w:r>
        <w:t>Updating and Uninstalling</w:t>
      </w:r>
      <w:r>
        <w:tab/>
        <w:t>4</w:t>
      </w:r>
    </w:p>
    <w:p w14:paraId="774DCFF8" w14:textId="77777777" w:rsidR="00EE1A57" w:rsidRDefault="00000000">
      <w:pPr>
        <w:pStyle w:val="TOCHeadB"/>
      </w:pPr>
      <w:r>
        <w:t>Local Documentation</w:t>
      </w:r>
      <w:r>
        <w:tab/>
        <w:t>4</w:t>
      </w:r>
    </w:p>
    <w:p w14:paraId="7F304E62" w14:textId="77777777" w:rsidR="00EE1A57" w:rsidRDefault="00000000">
      <w:pPr>
        <w:pStyle w:val="TOCHeadA"/>
      </w:pPr>
      <w:r>
        <w:t>Hello, World!</w:t>
      </w:r>
      <w:r>
        <w:tab/>
        <w:t>4</w:t>
      </w:r>
    </w:p>
    <w:p w14:paraId="7B3BF804" w14:textId="77777777" w:rsidR="00EE1A57" w:rsidRDefault="00000000">
      <w:pPr>
        <w:pStyle w:val="TOCHeadB"/>
      </w:pPr>
      <w:r>
        <w:t>Creating a Project Directory</w:t>
      </w:r>
      <w:r>
        <w:tab/>
        <w:t>4</w:t>
      </w:r>
    </w:p>
    <w:p w14:paraId="46A69961" w14:textId="77777777" w:rsidR="00EE1A57" w:rsidRDefault="00000000">
      <w:pPr>
        <w:pStyle w:val="TOCHeadB"/>
      </w:pPr>
      <w:r>
        <w:t>Writing and Running a Rust Program</w:t>
      </w:r>
      <w:r>
        <w:tab/>
        <w:t>5</w:t>
      </w:r>
    </w:p>
    <w:p w14:paraId="0056F5AF" w14:textId="77777777" w:rsidR="00EE1A57" w:rsidRDefault="00000000">
      <w:pPr>
        <w:pStyle w:val="TOCHeadB"/>
      </w:pPr>
      <w:r>
        <w:t>Anatomy of a Rust Program</w:t>
      </w:r>
      <w:r>
        <w:tab/>
        <w:t>5</w:t>
      </w:r>
    </w:p>
    <w:p w14:paraId="231BED14" w14:textId="77777777" w:rsidR="00EE1A57" w:rsidRDefault="00000000">
      <w:pPr>
        <w:pStyle w:val="TOCHeadB"/>
      </w:pPr>
      <w:r>
        <w:t>Compiling and Running Are Separate Steps</w:t>
      </w:r>
      <w:r>
        <w:tab/>
        <w:t>6</w:t>
      </w:r>
    </w:p>
    <w:p w14:paraId="0162DC15" w14:textId="77777777" w:rsidR="00EE1A57" w:rsidRDefault="00000000">
      <w:pPr>
        <w:pStyle w:val="TOCHeadA"/>
      </w:pPr>
      <w:r>
        <w:t>Hello, Cargo!</w:t>
      </w:r>
      <w:r>
        <w:tab/>
        <w:t>7</w:t>
      </w:r>
    </w:p>
    <w:p w14:paraId="48A1BBE3" w14:textId="77777777" w:rsidR="00EE1A57" w:rsidRDefault="00000000">
      <w:pPr>
        <w:pStyle w:val="TOCHeadB"/>
      </w:pPr>
      <w:r>
        <w:t>Creating a Project with Cargo</w:t>
      </w:r>
      <w:r>
        <w:tab/>
        <w:t>8</w:t>
      </w:r>
    </w:p>
    <w:p w14:paraId="7FB1DE63" w14:textId="77777777" w:rsidR="00EE1A57" w:rsidRDefault="00000000">
      <w:pPr>
        <w:pStyle w:val="TOCHeadB"/>
      </w:pPr>
      <w:r>
        <w:t>Building and Running a Cargo Project</w:t>
      </w:r>
      <w:r>
        <w:tab/>
        <w:t>9</w:t>
      </w:r>
    </w:p>
    <w:p w14:paraId="65AD68FC" w14:textId="77777777" w:rsidR="00EE1A57" w:rsidRDefault="00000000">
      <w:pPr>
        <w:pStyle w:val="TOCHeadB"/>
      </w:pPr>
      <w:r>
        <w:t>Building for Release</w:t>
      </w:r>
      <w:r>
        <w:tab/>
        <w:t>11</w:t>
      </w:r>
    </w:p>
    <w:p w14:paraId="48A1707A" w14:textId="77777777" w:rsidR="00EE1A57" w:rsidRDefault="00000000">
      <w:pPr>
        <w:pStyle w:val="TOCHeadB"/>
      </w:pPr>
      <w:r>
        <w:t>Cargo as Convention</w:t>
      </w:r>
      <w:r>
        <w:tab/>
        <w:t>11</w:t>
      </w:r>
    </w:p>
    <w:p w14:paraId="7464C57E" w14:textId="77777777" w:rsidR="00EE1A57" w:rsidRDefault="00000000">
      <w:pPr>
        <w:pStyle w:val="TOCHeadA"/>
      </w:pPr>
      <w:r>
        <w:t>Summary</w:t>
      </w:r>
      <w:r>
        <w:tab/>
        <w:t>11</w:t>
      </w:r>
    </w:p>
    <w:p w14:paraId="58F9766C" w14:textId="77777777" w:rsidR="00EE1A57" w:rsidRDefault="00000000">
      <w:pPr>
        <w:pStyle w:val="TOCChapter"/>
      </w:pPr>
      <w:r>
        <w:t>2</w:t>
      </w:r>
      <w:r>
        <w:br/>
        <w:t>Programming a Guessing Game</w:t>
      </w:r>
      <w:r>
        <w:tab/>
        <w:t>13</w:t>
      </w:r>
    </w:p>
    <w:p w14:paraId="7540EC9D" w14:textId="77777777" w:rsidR="00EE1A57" w:rsidRDefault="00000000">
      <w:pPr>
        <w:pStyle w:val="TOCHeadA"/>
      </w:pPr>
      <w:r>
        <w:t>Setting Up a New Project</w:t>
      </w:r>
      <w:r>
        <w:tab/>
        <w:t>14</w:t>
      </w:r>
    </w:p>
    <w:p w14:paraId="56C24C01" w14:textId="77777777" w:rsidR="00EE1A57" w:rsidRDefault="00000000">
      <w:pPr>
        <w:pStyle w:val="TOCHeadA"/>
      </w:pPr>
      <w:r>
        <w:t>Processing a Guess</w:t>
      </w:r>
      <w:r>
        <w:tab/>
        <w:t>15</w:t>
      </w:r>
    </w:p>
    <w:p w14:paraId="76EA9DB3" w14:textId="77777777" w:rsidR="00EE1A57" w:rsidRDefault="00000000">
      <w:pPr>
        <w:pStyle w:val="TOCHeadB"/>
      </w:pPr>
      <w:r>
        <w:t>Storing Values with Variables</w:t>
      </w:r>
      <w:r>
        <w:tab/>
        <w:t>16</w:t>
      </w:r>
    </w:p>
    <w:p w14:paraId="21B0C5FA" w14:textId="77777777" w:rsidR="00EE1A57" w:rsidRDefault="00000000">
      <w:pPr>
        <w:pStyle w:val="TOCHeadB"/>
      </w:pPr>
      <w:r>
        <w:t>Receiving User Input</w:t>
      </w:r>
      <w:r>
        <w:tab/>
        <w:t>16</w:t>
      </w:r>
    </w:p>
    <w:p w14:paraId="15A7DB85" w14:textId="77777777" w:rsidR="00EE1A57" w:rsidRDefault="00000000">
      <w:pPr>
        <w:pStyle w:val="TOCHeadB"/>
      </w:pPr>
      <w:r>
        <w:t>Handling Potential Failure with Result</w:t>
      </w:r>
      <w:r>
        <w:tab/>
        <w:t>17</w:t>
      </w:r>
    </w:p>
    <w:p w14:paraId="639D2CAB" w14:textId="77777777" w:rsidR="00EE1A57" w:rsidRDefault="00000000">
      <w:pPr>
        <w:pStyle w:val="TOCHeadB"/>
      </w:pPr>
      <w:r>
        <w:t>Printing Values with println! Placeholders</w:t>
      </w:r>
      <w:r>
        <w:tab/>
        <w:t>18</w:t>
      </w:r>
    </w:p>
    <w:p w14:paraId="1FC79488" w14:textId="77777777" w:rsidR="00EE1A57" w:rsidRDefault="00000000">
      <w:pPr>
        <w:pStyle w:val="TOCHeadB"/>
      </w:pPr>
      <w:r>
        <w:t>Testing the First Part</w:t>
      </w:r>
      <w:r>
        <w:tab/>
        <w:t>19</w:t>
      </w:r>
    </w:p>
    <w:p w14:paraId="4699FB46" w14:textId="77777777" w:rsidR="00EE1A57" w:rsidRDefault="00000000">
      <w:pPr>
        <w:pStyle w:val="TOCHeadA"/>
      </w:pPr>
      <w:r>
        <w:t>Generating a Secret Number</w:t>
      </w:r>
      <w:r>
        <w:tab/>
        <w:t>19</w:t>
      </w:r>
    </w:p>
    <w:p w14:paraId="1C498C6A" w14:textId="77777777" w:rsidR="00EE1A57" w:rsidRDefault="00000000">
      <w:pPr>
        <w:pStyle w:val="TOCHeadB"/>
      </w:pPr>
      <w:r>
        <w:t>Using a Crate to Get More Functionality</w:t>
      </w:r>
      <w:r>
        <w:tab/>
        <w:t>19</w:t>
      </w:r>
    </w:p>
    <w:p w14:paraId="4C9C8C22" w14:textId="77777777" w:rsidR="00EE1A57" w:rsidRDefault="00000000">
      <w:pPr>
        <w:pStyle w:val="TOCHeadB"/>
      </w:pPr>
      <w:r>
        <w:t>Generating a Random Number</w:t>
      </w:r>
      <w:r>
        <w:tab/>
        <w:t>22</w:t>
      </w:r>
    </w:p>
    <w:p w14:paraId="2CB8D516" w14:textId="77777777" w:rsidR="00EE1A57" w:rsidRDefault="00000000">
      <w:pPr>
        <w:pStyle w:val="TOCHeadA"/>
      </w:pPr>
      <w:r>
        <w:t>Comparing the Guess to the Secret Number</w:t>
      </w:r>
      <w:r>
        <w:tab/>
        <w:t>23</w:t>
      </w:r>
    </w:p>
    <w:p w14:paraId="49D37393" w14:textId="77777777" w:rsidR="00EE1A57" w:rsidRDefault="00000000">
      <w:pPr>
        <w:pStyle w:val="TOCHeadA"/>
      </w:pPr>
      <w:r>
        <w:t>Allowing Multiple Guesses with Looping</w:t>
      </w:r>
      <w:r>
        <w:tab/>
        <w:t>26</w:t>
      </w:r>
    </w:p>
    <w:p w14:paraId="5005AC49" w14:textId="77777777" w:rsidR="00EE1A57" w:rsidRDefault="00000000">
      <w:pPr>
        <w:pStyle w:val="TOCHeadB"/>
      </w:pPr>
      <w:r>
        <w:t>Quitting After a Correct Guess</w:t>
      </w:r>
      <w:r>
        <w:tab/>
        <w:t>28</w:t>
      </w:r>
    </w:p>
    <w:p w14:paraId="04AF5D37" w14:textId="77777777" w:rsidR="00EE1A57" w:rsidRDefault="00000000">
      <w:pPr>
        <w:pStyle w:val="TOCHeadB"/>
      </w:pPr>
      <w:r>
        <w:t>Handling Invalid Input</w:t>
      </w:r>
      <w:r>
        <w:tab/>
        <w:t>28</w:t>
      </w:r>
    </w:p>
    <w:p w14:paraId="5697C1A6" w14:textId="77777777" w:rsidR="00EE1A57" w:rsidRDefault="00000000">
      <w:pPr>
        <w:pStyle w:val="TOCHeadA"/>
      </w:pPr>
      <w:r>
        <w:t>Summary</w:t>
      </w:r>
      <w:r>
        <w:tab/>
        <w:t>30</w:t>
      </w:r>
    </w:p>
    <w:p w14:paraId="16ECDFC3" w14:textId="77777777" w:rsidR="00EE1A57" w:rsidRDefault="00000000">
      <w:pPr>
        <w:pStyle w:val="TOCChapter"/>
      </w:pPr>
      <w:r>
        <w:t>3</w:t>
      </w:r>
      <w:r>
        <w:br/>
        <w:t>Common Programming Concepts</w:t>
      </w:r>
      <w:r>
        <w:tab/>
        <w:t>31</w:t>
      </w:r>
    </w:p>
    <w:p w14:paraId="1851093E" w14:textId="77777777" w:rsidR="00EE1A57" w:rsidRDefault="00000000">
      <w:pPr>
        <w:pStyle w:val="TOCHeadA"/>
      </w:pPr>
      <w:r>
        <w:t>Variables and Mutability</w:t>
      </w:r>
      <w:r>
        <w:tab/>
        <w:t>32</w:t>
      </w:r>
    </w:p>
    <w:p w14:paraId="77DC5B59" w14:textId="77777777" w:rsidR="00EE1A57" w:rsidRDefault="00000000">
      <w:pPr>
        <w:pStyle w:val="TOCHeadB"/>
      </w:pPr>
      <w:r>
        <w:t>Constants</w:t>
      </w:r>
      <w:r>
        <w:tab/>
        <w:t>33</w:t>
      </w:r>
    </w:p>
    <w:p w14:paraId="5BA95EA4" w14:textId="77777777" w:rsidR="00EE1A57" w:rsidRDefault="00000000">
      <w:pPr>
        <w:pStyle w:val="TOCHeadB"/>
      </w:pPr>
      <w:r>
        <w:t>Shadowing</w:t>
      </w:r>
      <w:r>
        <w:tab/>
        <w:t>34</w:t>
      </w:r>
    </w:p>
    <w:p w14:paraId="0BA0966B" w14:textId="77777777" w:rsidR="00EE1A57" w:rsidRDefault="00000000">
      <w:pPr>
        <w:pStyle w:val="TOCHeadA"/>
      </w:pPr>
      <w:r>
        <w:t>Data Types</w:t>
      </w:r>
      <w:r>
        <w:tab/>
        <w:t>36</w:t>
      </w:r>
    </w:p>
    <w:p w14:paraId="2AB73C5F" w14:textId="77777777" w:rsidR="00EE1A57" w:rsidRDefault="00000000">
      <w:pPr>
        <w:pStyle w:val="TOCHeadB"/>
      </w:pPr>
      <w:r>
        <w:t>Scalar Types</w:t>
      </w:r>
      <w:r>
        <w:tab/>
        <w:t>36</w:t>
      </w:r>
    </w:p>
    <w:p w14:paraId="5293D683" w14:textId="77777777" w:rsidR="00EE1A57" w:rsidRDefault="00000000">
      <w:pPr>
        <w:pStyle w:val="TOCHeadB"/>
      </w:pPr>
      <w:r>
        <w:t>Compound Types</w:t>
      </w:r>
      <w:r>
        <w:tab/>
        <w:t>40</w:t>
      </w:r>
    </w:p>
    <w:p w14:paraId="0C993CCE" w14:textId="77777777" w:rsidR="00EE1A57" w:rsidRDefault="00000000">
      <w:pPr>
        <w:pStyle w:val="TOCHeadA"/>
      </w:pPr>
      <w:r>
        <w:t>Functions</w:t>
      </w:r>
      <w:r>
        <w:tab/>
        <w:t>43</w:t>
      </w:r>
    </w:p>
    <w:p w14:paraId="6DBE5CD0" w14:textId="77777777" w:rsidR="00EE1A57" w:rsidRDefault="00000000">
      <w:pPr>
        <w:pStyle w:val="TOCHeadB"/>
      </w:pPr>
      <w:r>
        <w:t>Parameters</w:t>
      </w:r>
      <w:r>
        <w:tab/>
        <w:t>44</w:t>
      </w:r>
    </w:p>
    <w:p w14:paraId="3AFB7752" w14:textId="77777777" w:rsidR="00EE1A57" w:rsidRDefault="00000000">
      <w:pPr>
        <w:pStyle w:val="TOCHeadB"/>
      </w:pPr>
      <w:r>
        <w:t>Statements and Expressions</w:t>
      </w:r>
      <w:r>
        <w:tab/>
        <w:t>46</w:t>
      </w:r>
    </w:p>
    <w:p w14:paraId="5C1D63DF" w14:textId="77777777" w:rsidR="00EE1A57" w:rsidRDefault="00000000">
      <w:pPr>
        <w:pStyle w:val="TOCHeadB"/>
      </w:pPr>
      <w:r>
        <w:t>Functions with Return Values</w:t>
      </w:r>
      <w:r>
        <w:tab/>
        <w:t>47</w:t>
      </w:r>
    </w:p>
    <w:p w14:paraId="6E8D4F1B" w14:textId="77777777" w:rsidR="00EE1A57" w:rsidRDefault="00000000">
      <w:pPr>
        <w:pStyle w:val="TOCHeadA"/>
      </w:pPr>
      <w:r>
        <w:t>Comments</w:t>
      </w:r>
      <w:r>
        <w:tab/>
        <w:t>49</w:t>
      </w:r>
    </w:p>
    <w:p w14:paraId="3E20AAA1" w14:textId="77777777" w:rsidR="00EE1A57" w:rsidRDefault="00000000">
      <w:pPr>
        <w:pStyle w:val="TOCHeadA"/>
      </w:pPr>
      <w:r>
        <w:t>Control Flow</w:t>
      </w:r>
      <w:r>
        <w:tab/>
        <w:t>50</w:t>
      </w:r>
    </w:p>
    <w:p w14:paraId="063ECB04" w14:textId="77777777" w:rsidR="00EE1A57" w:rsidRDefault="00000000">
      <w:pPr>
        <w:pStyle w:val="TOCHeadB"/>
      </w:pPr>
      <w:r>
        <w:t>if Expressions</w:t>
      </w:r>
      <w:r>
        <w:tab/>
        <w:t>50</w:t>
      </w:r>
    </w:p>
    <w:p w14:paraId="31FF1AD7" w14:textId="77777777" w:rsidR="00EE1A57" w:rsidRDefault="00000000">
      <w:pPr>
        <w:pStyle w:val="TOCHeadB"/>
      </w:pPr>
      <w:r>
        <w:t>Repetition with Loops</w:t>
      </w:r>
      <w:r>
        <w:tab/>
        <w:t>54</w:t>
      </w:r>
    </w:p>
    <w:p w14:paraId="22B58166" w14:textId="77777777" w:rsidR="00EE1A57" w:rsidRDefault="00000000">
      <w:pPr>
        <w:pStyle w:val="TOCHeadA"/>
      </w:pPr>
      <w:r>
        <w:lastRenderedPageBreak/>
        <w:t>Summary</w:t>
      </w:r>
      <w:r>
        <w:tab/>
        <w:t>58</w:t>
      </w:r>
    </w:p>
    <w:p w14:paraId="2831F0FC" w14:textId="77777777" w:rsidR="00EE1A57" w:rsidRDefault="00000000">
      <w:pPr>
        <w:pStyle w:val="TOCChapter"/>
      </w:pPr>
      <w:r>
        <w:t>4</w:t>
      </w:r>
      <w:r>
        <w:br/>
        <w:t>Understanding Ownership</w:t>
      </w:r>
      <w:r>
        <w:tab/>
        <w:t>59</w:t>
      </w:r>
    </w:p>
    <w:p w14:paraId="1EF6BF9A" w14:textId="77777777" w:rsidR="00EE1A57" w:rsidRDefault="00000000">
      <w:pPr>
        <w:pStyle w:val="TOCHeadA"/>
      </w:pPr>
      <w:r>
        <w:t>What Is Ownership?</w:t>
      </w:r>
      <w:r>
        <w:tab/>
        <w:t>59</w:t>
      </w:r>
    </w:p>
    <w:p w14:paraId="7B21386E" w14:textId="77777777" w:rsidR="00EE1A57" w:rsidRDefault="00000000">
      <w:pPr>
        <w:pStyle w:val="TOCHeadB"/>
      </w:pPr>
      <w:r>
        <w:t>Ownership Rules</w:t>
      </w:r>
      <w:r>
        <w:tab/>
        <w:t>61</w:t>
      </w:r>
    </w:p>
    <w:p w14:paraId="447ECAB9" w14:textId="77777777" w:rsidR="00EE1A57" w:rsidRDefault="00000000">
      <w:pPr>
        <w:pStyle w:val="TOCHeadB"/>
      </w:pPr>
      <w:r>
        <w:t>Variable Scope</w:t>
      </w:r>
      <w:r>
        <w:tab/>
        <w:t>61</w:t>
      </w:r>
    </w:p>
    <w:p w14:paraId="4F33F14D" w14:textId="77777777" w:rsidR="00EE1A57" w:rsidRDefault="00000000">
      <w:pPr>
        <w:pStyle w:val="TOCHeadB"/>
      </w:pPr>
      <w:r>
        <w:t>The String Type</w:t>
      </w:r>
      <w:r>
        <w:tab/>
        <w:t>62</w:t>
      </w:r>
    </w:p>
    <w:p w14:paraId="16BCE580" w14:textId="77777777" w:rsidR="00EE1A57" w:rsidRDefault="00000000">
      <w:pPr>
        <w:pStyle w:val="TOCHeadB"/>
      </w:pPr>
      <w:r>
        <w:t>Memory and Allocation</w:t>
      </w:r>
      <w:r>
        <w:tab/>
        <w:t>63</w:t>
      </w:r>
    </w:p>
    <w:p w14:paraId="67BD20C3" w14:textId="77777777" w:rsidR="00EE1A57" w:rsidRDefault="00000000">
      <w:pPr>
        <w:pStyle w:val="TOCHeadB"/>
      </w:pPr>
      <w:r>
        <w:t>Ownership and Functions</w:t>
      </w:r>
      <w:r>
        <w:tab/>
        <w:t>68</w:t>
      </w:r>
    </w:p>
    <w:p w14:paraId="5D9EBAB2" w14:textId="77777777" w:rsidR="00EE1A57" w:rsidRDefault="00000000">
      <w:pPr>
        <w:pStyle w:val="TOCHeadB"/>
      </w:pPr>
      <w:r>
        <w:t>Return Values and Scope</w:t>
      </w:r>
      <w:r>
        <w:tab/>
        <w:t>69</w:t>
      </w:r>
    </w:p>
    <w:p w14:paraId="2D6D210C" w14:textId="77777777" w:rsidR="00EE1A57" w:rsidRDefault="00000000">
      <w:pPr>
        <w:pStyle w:val="TOCHeadA"/>
      </w:pPr>
      <w:r>
        <w:t>References and Borrowing</w:t>
      </w:r>
      <w:r>
        <w:tab/>
        <w:t>71</w:t>
      </w:r>
    </w:p>
    <w:p w14:paraId="4E998FCB" w14:textId="77777777" w:rsidR="00EE1A57" w:rsidRDefault="00000000">
      <w:pPr>
        <w:pStyle w:val="TOCHeadB"/>
      </w:pPr>
      <w:r>
        <w:t>Mutable References</w:t>
      </w:r>
      <w:r>
        <w:tab/>
        <w:t>73</w:t>
      </w:r>
    </w:p>
    <w:p w14:paraId="742E2EB1" w14:textId="77777777" w:rsidR="00EE1A57" w:rsidRDefault="00000000">
      <w:pPr>
        <w:pStyle w:val="TOCHeadB"/>
      </w:pPr>
      <w:r>
        <w:t>Dangling References</w:t>
      </w:r>
      <w:r>
        <w:tab/>
        <w:t>75</w:t>
      </w:r>
    </w:p>
    <w:p w14:paraId="2AC2353D" w14:textId="77777777" w:rsidR="00EE1A57" w:rsidRDefault="00000000">
      <w:pPr>
        <w:pStyle w:val="TOCHeadB"/>
      </w:pPr>
      <w:r>
        <w:t>The Rules of References</w:t>
      </w:r>
      <w:r>
        <w:tab/>
        <w:t>77</w:t>
      </w:r>
    </w:p>
    <w:p w14:paraId="77811F14" w14:textId="77777777" w:rsidR="00EE1A57" w:rsidRDefault="00000000">
      <w:pPr>
        <w:pStyle w:val="TOCHeadA"/>
      </w:pPr>
      <w:r>
        <w:t>The Slice Type</w:t>
      </w:r>
      <w:r>
        <w:tab/>
        <w:t>77</w:t>
      </w:r>
    </w:p>
    <w:p w14:paraId="2F922BC4" w14:textId="77777777" w:rsidR="00EE1A57" w:rsidRDefault="00000000">
      <w:pPr>
        <w:pStyle w:val="TOCHeadB"/>
      </w:pPr>
      <w:r>
        <w:t>String Slices</w:t>
      </w:r>
      <w:r>
        <w:tab/>
        <w:t>79</w:t>
      </w:r>
    </w:p>
    <w:p w14:paraId="15A5CE74" w14:textId="77777777" w:rsidR="00EE1A57" w:rsidRDefault="00000000">
      <w:pPr>
        <w:pStyle w:val="TOCHeadB"/>
      </w:pPr>
      <w:r>
        <w:t>Other Slices</w:t>
      </w:r>
      <w:r>
        <w:tab/>
        <w:t>83</w:t>
      </w:r>
    </w:p>
    <w:p w14:paraId="14EE0039" w14:textId="77777777" w:rsidR="00EE1A57" w:rsidRDefault="00000000">
      <w:pPr>
        <w:pStyle w:val="TOCHeadA"/>
      </w:pPr>
      <w:r>
        <w:t>Summary</w:t>
      </w:r>
      <w:r>
        <w:tab/>
        <w:t>83</w:t>
      </w:r>
    </w:p>
    <w:p w14:paraId="098B5A82" w14:textId="77777777" w:rsidR="00EE1A57" w:rsidRDefault="00000000">
      <w:pPr>
        <w:pStyle w:val="TOCChapter"/>
      </w:pPr>
      <w:r>
        <w:t>5</w:t>
      </w:r>
      <w:r>
        <w:br/>
        <w:t>Using Structs to Structure Related Data</w:t>
      </w:r>
      <w:r>
        <w:tab/>
        <w:t>85</w:t>
      </w:r>
    </w:p>
    <w:p w14:paraId="421BF1DC" w14:textId="77777777" w:rsidR="00EE1A57" w:rsidRDefault="00000000">
      <w:pPr>
        <w:pStyle w:val="TOCHeadA"/>
      </w:pPr>
      <w:r>
        <w:t>Defining and Instantiating Structs</w:t>
      </w:r>
      <w:r>
        <w:tab/>
        <w:t>86</w:t>
      </w:r>
    </w:p>
    <w:p w14:paraId="451A6D72" w14:textId="77777777" w:rsidR="00EE1A57" w:rsidRDefault="00000000">
      <w:pPr>
        <w:pStyle w:val="TOCHeadB"/>
      </w:pPr>
      <w:r>
        <w:t>Using the Field Init Shorthand</w:t>
      </w:r>
      <w:r>
        <w:tab/>
        <w:t>87</w:t>
      </w:r>
    </w:p>
    <w:p w14:paraId="21E5972A" w14:textId="77777777" w:rsidR="00EE1A57" w:rsidRDefault="00000000">
      <w:pPr>
        <w:pStyle w:val="TOCHeadB"/>
      </w:pPr>
      <w:r>
        <w:t>Creating Instances from Other Instances with Struct Update Syntax</w:t>
      </w:r>
      <w:r>
        <w:tab/>
        <w:t>88</w:t>
      </w:r>
    </w:p>
    <w:p w14:paraId="7FE4FD8C" w14:textId="77777777" w:rsidR="00EE1A57" w:rsidRDefault="00000000">
      <w:pPr>
        <w:pStyle w:val="TOCHeadB"/>
      </w:pPr>
      <w:r>
        <w:t>Using Tuple Structs Without Named Fields to Create Different Types</w:t>
      </w:r>
      <w:r>
        <w:tab/>
        <w:t>89</w:t>
      </w:r>
    </w:p>
    <w:p w14:paraId="0EDFD527" w14:textId="77777777" w:rsidR="00EE1A57" w:rsidRDefault="00000000">
      <w:pPr>
        <w:pStyle w:val="TOCHeadB"/>
      </w:pPr>
      <w:r>
        <w:t>Unit-Like Structs Without Any Fields</w:t>
      </w:r>
      <w:r>
        <w:tab/>
        <w:t>89</w:t>
      </w:r>
    </w:p>
    <w:p w14:paraId="3C010539" w14:textId="77777777" w:rsidR="00EE1A57" w:rsidRDefault="00000000">
      <w:pPr>
        <w:pStyle w:val="TOCHeadA"/>
      </w:pPr>
      <w:r>
        <w:t>An Example Program Using Structs</w:t>
      </w:r>
      <w:r>
        <w:tab/>
        <w:t>91</w:t>
      </w:r>
    </w:p>
    <w:p w14:paraId="0E321D33" w14:textId="77777777" w:rsidR="00EE1A57" w:rsidRDefault="00000000">
      <w:pPr>
        <w:pStyle w:val="TOCHeadB"/>
      </w:pPr>
      <w:r>
        <w:t>Refactoring with Tuples</w:t>
      </w:r>
      <w:r>
        <w:tab/>
        <w:t>92</w:t>
      </w:r>
    </w:p>
    <w:p w14:paraId="3396D790" w14:textId="77777777" w:rsidR="00EE1A57" w:rsidRDefault="00000000">
      <w:pPr>
        <w:pStyle w:val="TOCHeadB"/>
      </w:pPr>
      <w:r>
        <w:t>Refactoring with Structs: Adding More Meaning</w:t>
      </w:r>
      <w:r>
        <w:tab/>
        <w:t>93</w:t>
      </w:r>
    </w:p>
    <w:p w14:paraId="3CD88555" w14:textId="77777777" w:rsidR="00EE1A57" w:rsidRDefault="00000000">
      <w:pPr>
        <w:pStyle w:val="TOCHeadB"/>
      </w:pPr>
      <w:r>
        <w:t>Adding Useful Functionality with Derived Traits</w:t>
      </w:r>
      <w:r>
        <w:tab/>
        <w:t>94</w:t>
      </w:r>
    </w:p>
    <w:p w14:paraId="597FD56F" w14:textId="77777777" w:rsidR="00EE1A57" w:rsidRDefault="00000000">
      <w:pPr>
        <w:pStyle w:val="TOCHeadA"/>
      </w:pPr>
      <w:r>
        <w:t>Method Syntax</w:t>
      </w:r>
      <w:r>
        <w:tab/>
        <w:t>97</w:t>
      </w:r>
    </w:p>
    <w:p w14:paraId="182BEF13" w14:textId="77777777" w:rsidR="00EE1A57" w:rsidRDefault="00000000">
      <w:pPr>
        <w:pStyle w:val="TOCHeadB"/>
      </w:pPr>
      <w:r>
        <w:t>Defining Methods</w:t>
      </w:r>
      <w:r>
        <w:tab/>
        <w:t>97</w:t>
      </w:r>
    </w:p>
    <w:p w14:paraId="687F6705" w14:textId="77777777" w:rsidR="00EE1A57" w:rsidRDefault="00000000">
      <w:pPr>
        <w:pStyle w:val="TOCHeadB"/>
      </w:pPr>
      <w:r>
        <w:t>Methods with More Parameters</w:t>
      </w:r>
      <w:r>
        <w:tab/>
        <w:t>99</w:t>
      </w:r>
    </w:p>
    <w:p w14:paraId="7AA010B7" w14:textId="77777777" w:rsidR="00EE1A57" w:rsidRDefault="00000000">
      <w:pPr>
        <w:pStyle w:val="TOCHeadB"/>
      </w:pPr>
      <w:r>
        <w:t>Associated Functions</w:t>
      </w:r>
      <w:r>
        <w:tab/>
        <w:t>101</w:t>
      </w:r>
    </w:p>
    <w:p w14:paraId="69AE3DE1" w14:textId="77777777" w:rsidR="00EE1A57" w:rsidRDefault="00000000">
      <w:pPr>
        <w:pStyle w:val="TOCHeadB"/>
      </w:pPr>
      <w:r>
        <w:t xml:space="preserve">Multiple </w:t>
      </w:r>
      <w:proofErr w:type="spellStart"/>
      <w:r>
        <w:t>impl</w:t>
      </w:r>
      <w:proofErr w:type="spellEnd"/>
      <w:r>
        <w:t xml:space="preserve"> Blocks</w:t>
      </w:r>
      <w:r>
        <w:tab/>
        <w:t>102</w:t>
      </w:r>
    </w:p>
    <w:p w14:paraId="5C88D540" w14:textId="77777777" w:rsidR="00EE1A57" w:rsidRDefault="00000000">
      <w:pPr>
        <w:pStyle w:val="TOCHeadA"/>
      </w:pPr>
      <w:r>
        <w:t>Summary</w:t>
      </w:r>
      <w:r>
        <w:tab/>
        <w:t>102</w:t>
      </w:r>
    </w:p>
    <w:p w14:paraId="0869E367" w14:textId="77777777" w:rsidR="00EE1A57" w:rsidRDefault="00000000">
      <w:pPr>
        <w:pStyle w:val="TOCChapter"/>
      </w:pPr>
      <w:r>
        <w:t>6</w:t>
      </w:r>
      <w:r>
        <w:br/>
        <w:t>Enums and Pattern Matching</w:t>
      </w:r>
      <w:r>
        <w:tab/>
        <w:t>103</w:t>
      </w:r>
    </w:p>
    <w:p w14:paraId="61459027" w14:textId="77777777" w:rsidR="00EE1A57" w:rsidRDefault="00000000">
      <w:pPr>
        <w:pStyle w:val="TOCHeadA"/>
      </w:pPr>
      <w:r>
        <w:t>Defining an Enum</w:t>
      </w:r>
      <w:r>
        <w:tab/>
        <w:t>103</w:t>
      </w:r>
    </w:p>
    <w:p w14:paraId="44B808AD" w14:textId="77777777" w:rsidR="00EE1A57" w:rsidRDefault="00000000">
      <w:pPr>
        <w:pStyle w:val="TOCHeadB"/>
      </w:pPr>
      <w:r>
        <w:t>Enum Values</w:t>
      </w:r>
      <w:r>
        <w:tab/>
        <w:t>104</w:t>
      </w:r>
    </w:p>
    <w:p w14:paraId="6331ACE3" w14:textId="77777777" w:rsidR="00EE1A57" w:rsidRDefault="00000000">
      <w:pPr>
        <w:pStyle w:val="TOCHeadB"/>
      </w:pPr>
      <w:r>
        <w:t>The Option Enum and Its Advantages Over Null Values</w:t>
      </w:r>
      <w:r>
        <w:tab/>
        <w:t>108</w:t>
      </w:r>
    </w:p>
    <w:p w14:paraId="03C26AB8" w14:textId="77777777" w:rsidR="00EE1A57" w:rsidRDefault="00000000">
      <w:pPr>
        <w:pStyle w:val="TOCHeadA"/>
      </w:pPr>
      <w:r>
        <w:t>The match Control Flow Construct</w:t>
      </w:r>
      <w:r>
        <w:tab/>
        <w:t>110</w:t>
      </w:r>
    </w:p>
    <w:p w14:paraId="5484B7AF" w14:textId="77777777" w:rsidR="00EE1A57" w:rsidRDefault="00000000">
      <w:pPr>
        <w:pStyle w:val="TOCHeadB"/>
      </w:pPr>
      <w:r>
        <w:t>Patterns That Bind to Values</w:t>
      </w:r>
      <w:r>
        <w:tab/>
        <w:t>112</w:t>
      </w:r>
    </w:p>
    <w:p w14:paraId="0287A02D" w14:textId="77777777" w:rsidR="00EE1A57" w:rsidRDefault="00000000">
      <w:pPr>
        <w:pStyle w:val="TOCHeadB"/>
      </w:pPr>
      <w:r>
        <w:t>Matching with Option&lt;T&gt;</w:t>
      </w:r>
      <w:r>
        <w:tab/>
        <w:t>113</w:t>
      </w:r>
    </w:p>
    <w:p w14:paraId="28188B88" w14:textId="77777777" w:rsidR="00EE1A57" w:rsidRDefault="00000000">
      <w:pPr>
        <w:pStyle w:val="TOCHeadB"/>
      </w:pPr>
      <w:r>
        <w:t>Matches Are Exhaustive</w:t>
      </w:r>
      <w:r>
        <w:tab/>
        <w:t>114</w:t>
      </w:r>
    </w:p>
    <w:p w14:paraId="50ADA830" w14:textId="77777777" w:rsidR="00EE1A57" w:rsidRDefault="00000000">
      <w:pPr>
        <w:pStyle w:val="TOCHeadB"/>
      </w:pPr>
      <w:r>
        <w:t>Catch-All Patterns and the _ Placeholder</w:t>
      </w:r>
      <w:r>
        <w:tab/>
        <w:t>115</w:t>
      </w:r>
    </w:p>
    <w:p w14:paraId="311A2ABB" w14:textId="77777777" w:rsidR="00EE1A57" w:rsidRDefault="00000000">
      <w:pPr>
        <w:pStyle w:val="TOCHeadA"/>
      </w:pPr>
      <w:r>
        <w:lastRenderedPageBreak/>
        <w:t>Concise Control Flow with if let</w:t>
      </w:r>
      <w:r>
        <w:tab/>
        <w:t>116</w:t>
      </w:r>
    </w:p>
    <w:p w14:paraId="53E613FC" w14:textId="77777777" w:rsidR="00EE1A57" w:rsidRDefault="00000000">
      <w:pPr>
        <w:pStyle w:val="TOCHeadA"/>
      </w:pPr>
      <w:r>
        <w:t>Summary</w:t>
      </w:r>
      <w:r>
        <w:tab/>
        <w:t>117</w:t>
      </w:r>
    </w:p>
    <w:p w14:paraId="3C999266" w14:textId="77777777" w:rsidR="00EE1A57" w:rsidRDefault="00000000">
      <w:pPr>
        <w:pStyle w:val="TOCChapter"/>
      </w:pPr>
      <w:r>
        <w:t>7</w:t>
      </w:r>
      <w:r>
        <w:br/>
        <w:t xml:space="preserve">Managing Growing Projects </w:t>
      </w:r>
      <w:r>
        <w:br/>
        <w:t>with Packages, Crates, and Modules</w:t>
      </w:r>
      <w:r>
        <w:tab/>
        <w:t>119</w:t>
      </w:r>
    </w:p>
    <w:p w14:paraId="6A922373" w14:textId="77777777" w:rsidR="00EE1A57" w:rsidRDefault="00000000">
      <w:pPr>
        <w:pStyle w:val="TOCHeadA"/>
      </w:pPr>
      <w:r>
        <w:t>Packages and Crates</w:t>
      </w:r>
      <w:r>
        <w:tab/>
        <w:t>120</w:t>
      </w:r>
    </w:p>
    <w:p w14:paraId="0366EF2A" w14:textId="77777777" w:rsidR="00EE1A57" w:rsidRDefault="00000000">
      <w:pPr>
        <w:pStyle w:val="TOCHeadA"/>
      </w:pPr>
      <w:r>
        <w:t>Defining Modules to Control Scope and Privacy</w:t>
      </w:r>
      <w:r>
        <w:tab/>
        <w:t>123</w:t>
      </w:r>
    </w:p>
    <w:p w14:paraId="1EF1BF74" w14:textId="77777777" w:rsidR="00EE1A57" w:rsidRDefault="00000000">
      <w:pPr>
        <w:pStyle w:val="TOCHeadA"/>
      </w:pPr>
      <w:r>
        <w:t>Paths for Referring to an Item in the Module Tree</w:t>
      </w:r>
      <w:r>
        <w:tab/>
        <w:t>125</w:t>
      </w:r>
    </w:p>
    <w:p w14:paraId="3B4A8A86" w14:textId="77777777" w:rsidR="00EE1A57" w:rsidRDefault="00000000">
      <w:pPr>
        <w:pStyle w:val="TOCHeadB"/>
      </w:pPr>
      <w:r>
        <w:t>Exposing Paths with the pub Keyword</w:t>
      </w:r>
      <w:r>
        <w:tab/>
        <w:t>127</w:t>
      </w:r>
    </w:p>
    <w:p w14:paraId="35B1182A" w14:textId="77777777" w:rsidR="00EE1A57" w:rsidRDefault="00000000">
      <w:pPr>
        <w:pStyle w:val="TOCHeadB"/>
      </w:pPr>
      <w:r>
        <w:t>Starting Relative Paths with super</w:t>
      </w:r>
      <w:r>
        <w:tab/>
        <w:t>130</w:t>
      </w:r>
    </w:p>
    <w:p w14:paraId="65F8C2CC" w14:textId="77777777" w:rsidR="00EE1A57" w:rsidRDefault="00000000">
      <w:pPr>
        <w:pStyle w:val="TOCHeadB"/>
      </w:pPr>
      <w:r>
        <w:t>Making Structs and Enums Public</w:t>
      </w:r>
      <w:r>
        <w:tab/>
        <w:t>130</w:t>
      </w:r>
    </w:p>
    <w:p w14:paraId="1355E726" w14:textId="77777777" w:rsidR="00EE1A57" w:rsidRDefault="00000000">
      <w:pPr>
        <w:pStyle w:val="TOCHeadA"/>
      </w:pPr>
      <w:r>
        <w:t>Bringing Paths into Scope with the use Keyword</w:t>
      </w:r>
      <w:r>
        <w:tab/>
        <w:t>132</w:t>
      </w:r>
    </w:p>
    <w:p w14:paraId="61916AE1" w14:textId="77777777" w:rsidR="00EE1A57" w:rsidRDefault="00000000">
      <w:pPr>
        <w:pStyle w:val="TOCHeadB"/>
      </w:pPr>
      <w:r>
        <w:t>Creating Idiomatic use Paths</w:t>
      </w:r>
      <w:r>
        <w:tab/>
        <w:t>133</w:t>
      </w:r>
    </w:p>
    <w:p w14:paraId="22BE1DEB" w14:textId="77777777" w:rsidR="00EE1A57" w:rsidRDefault="00000000">
      <w:pPr>
        <w:pStyle w:val="TOCHeadB"/>
      </w:pPr>
      <w:r>
        <w:t>Providing New Names with the as Keyword</w:t>
      </w:r>
      <w:r>
        <w:tab/>
        <w:t>135</w:t>
      </w:r>
    </w:p>
    <w:p w14:paraId="728E9496" w14:textId="77777777" w:rsidR="00EE1A57" w:rsidRDefault="00000000">
      <w:pPr>
        <w:pStyle w:val="TOCHeadB"/>
      </w:pPr>
      <w:r>
        <w:t>Re-exporting Names with pub use</w:t>
      </w:r>
      <w:r>
        <w:tab/>
        <w:t>135</w:t>
      </w:r>
    </w:p>
    <w:p w14:paraId="62E744FD" w14:textId="77777777" w:rsidR="00EE1A57" w:rsidRDefault="00000000">
      <w:pPr>
        <w:pStyle w:val="TOCHeadB"/>
      </w:pPr>
      <w:r>
        <w:t>Using External Packages</w:t>
      </w:r>
      <w:r>
        <w:tab/>
        <w:t>136</w:t>
      </w:r>
    </w:p>
    <w:p w14:paraId="5D4E798C" w14:textId="77777777" w:rsidR="00EE1A57" w:rsidRDefault="00000000">
      <w:pPr>
        <w:pStyle w:val="TOCHeadB"/>
      </w:pPr>
      <w:r>
        <w:t xml:space="preserve">Using Nested Paths to Clean Up Large </w:t>
      </w:r>
      <w:proofErr w:type="gramStart"/>
      <w:r>
        <w:t>use</w:t>
      </w:r>
      <w:proofErr w:type="gramEnd"/>
      <w:r>
        <w:t xml:space="preserve"> Lists</w:t>
      </w:r>
      <w:r>
        <w:tab/>
        <w:t>137</w:t>
      </w:r>
    </w:p>
    <w:p w14:paraId="2699CF52" w14:textId="77777777" w:rsidR="00EE1A57" w:rsidRDefault="00000000">
      <w:pPr>
        <w:pStyle w:val="TOCHeadB"/>
      </w:pPr>
      <w:r>
        <w:t>The Glob Operator</w:t>
      </w:r>
      <w:r>
        <w:tab/>
        <w:t>138</w:t>
      </w:r>
    </w:p>
    <w:p w14:paraId="75B33FFF" w14:textId="77777777" w:rsidR="00EE1A57" w:rsidRDefault="00000000">
      <w:pPr>
        <w:pStyle w:val="TOCHeadA"/>
      </w:pPr>
      <w:r>
        <w:t>Separating Modules into Different Files</w:t>
      </w:r>
      <w:r>
        <w:tab/>
        <w:t>138</w:t>
      </w:r>
    </w:p>
    <w:p w14:paraId="78AB1737" w14:textId="77777777" w:rsidR="00EE1A57" w:rsidRDefault="00000000">
      <w:pPr>
        <w:pStyle w:val="TOCHeadA"/>
      </w:pPr>
      <w:r>
        <w:t>Summary</w:t>
      </w:r>
      <w:r>
        <w:tab/>
        <w:t>140</w:t>
      </w:r>
    </w:p>
    <w:p w14:paraId="56A6834D" w14:textId="77777777" w:rsidR="00EE1A57" w:rsidRDefault="00000000">
      <w:pPr>
        <w:pStyle w:val="TOCChapter"/>
      </w:pPr>
      <w:r>
        <w:t>8</w:t>
      </w:r>
      <w:r>
        <w:br/>
        <w:t>Common Collections</w:t>
      </w:r>
      <w:r>
        <w:tab/>
        <w:t>141</w:t>
      </w:r>
    </w:p>
    <w:p w14:paraId="4D081795" w14:textId="77777777" w:rsidR="00EE1A57" w:rsidRDefault="00000000">
      <w:pPr>
        <w:pStyle w:val="TOCHeadA"/>
      </w:pPr>
      <w:r>
        <w:t>Storing Lists of Values with Vectors</w:t>
      </w:r>
      <w:r>
        <w:tab/>
        <w:t>142</w:t>
      </w:r>
    </w:p>
    <w:p w14:paraId="4A7D9D93" w14:textId="77777777" w:rsidR="00EE1A57" w:rsidRDefault="00000000">
      <w:pPr>
        <w:pStyle w:val="TOCHeadB"/>
      </w:pPr>
      <w:r>
        <w:t>Creating a New Vector</w:t>
      </w:r>
      <w:r>
        <w:tab/>
        <w:t>142</w:t>
      </w:r>
    </w:p>
    <w:p w14:paraId="5012E033" w14:textId="77777777" w:rsidR="00EE1A57" w:rsidRDefault="00000000">
      <w:pPr>
        <w:pStyle w:val="TOCHeadB"/>
      </w:pPr>
      <w:r>
        <w:t>Updating a Vector</w:t>
      </w:r>
      <w:r>
        <w:tab/>
        <w:t>142</w:t>
      </w:r>
    </w:p>
    <w:p w14:paraId="7F2FEF85" w14:textId="77777777" w:rsidR="00EE1A57" w:rsidRDefault="00000000">
      <w:pPr>
        <w:pStyle w:val="TOCHeadB"/>
      </w:pPr>
      <w:r>
        <w:t>Reading Elements of Vectors</w:t>
      </w:r>
      <w:r>
        <w:tab/>
        <w:t>143</w:t>
      </w:r>
    </w:p>
    <w:p w14:paraId="6D04D034" w14:textId="77777777" w:rsidR="00EE1A57" w:rsidRDefault="00000000">
      <w:pPr>
        <w:pStyle w:val="TOCHeadB"/>
      </w:pPr>
      <w:r>
        <w:t>Iterating Over the Values in a Vector</w:t>
      </w:r>
      <w:r>
        <w:tab/>
        <w:t>145</w:t>
      </w:r>
    </w:p>
    <w:p w14:paraId="6CB443B7" w14:textId="77777777" w:rsidR="00EE1A57" w:rsidRDefault="00000000">
      <w:pPr>
        <w:pStyle w:val="TOCHeadB"/>
      </w:pPr>
      <w:r>
        <w:t>Using an Enum to Store Multiple Types</w:t>
      </w:r>
      <w:r>
        <w:tab/>
        <w:t>145</w:t>
      </w:r>
    </w:p>
    <w:p w14:paraId="5A96A1D0" w14:textId="77777777" w:rsidR="00EE1A57" w:rsidRDefault="00000000">
      <w:pPr>
        <w:pStyle w:val="TOCHeadB"/>
      </w:pPr>
      <w:r>
        <w:t>Dropping a Vector Drops Its Elements</w:t>
      </w:r>
      <w:r>
        <w:tab/>
        <w:t>146</w:t>
      </w:r>
    </w:p>
    <w:p w14:paraId="5FCA9CC6" w14:textId="77777777" w:rsidR="00EE1A57" w:rsidRDefault="00000000">
      <w:pPr>
        <w:pStyle w:val="TOCHeadA"/>
      </w:pPr>
      <w:r>
        <w:t>Storing UTF-8 Encoded Text with Strings</w:t>
      </w:r>
      <w:r>
        <w:tab/>
        <w:t>147</w:t>
      </w:r>
    </w:p>
    <w:p w14:paraId="7AED4D90" w14:textId="77777777" w:rsidR="00EE1A57" w:rsidRDefault="00000000">
      <w:pPr>
        <w:pStyle w:val="TOCHeadB"/>
      </w:pPr>
      <w:r>
        <w:t>What Is a String?</w:t>
      </w:r>
      <w:r>
        <w:tab/>
        <w:t>147</w:t>
      </w:r>
    </w:p>
    <w:p w14:paraId="7CC59441" w14:textId="77777777" w:rsidR="00EE1A57" w:rsidRDefault="00000000">
      <w:pPr>
        <w:pStyle w:val="TOCHeadB"/>
      </w:pPr>
      <w:r>
        <w:t>Creating a New String</w:t>
      </w:r>
      <w:r>
        <w:tab/>
        <w:t>147</w:t>
      </w:r>
    </w:p>
    <w:p w14:paraId="42D58710" w14:textId="77777777" w:rsidR="00EE1A57" w:rsidRDefault="00000000">
      <w:pPr>
        <w:pStyle w:val="TOCHeadB"/>
      </w:pPr>
      <w:r>
        <w:t>Updating a String</w:t>
      </w:r>
      <w:r>
        <w:tab/>
        <w:t>148</w:t>
      </w:r>
    </w:p>
    <w:p w14:paraId="14AB379F" w14:textId="77777777" w:rsidR="00EE1A57" w:rsidRDefault="00000000">
      <w:pPr>
        <w:pStyle w:val="TOCHeadB"/>
      </w:pPr>
      <w:r>
        <w:t>Indexing into Strings</w:t>
      </w:r>
      <w:r>
        <w:tab/>
        <w:t>151</w:t>
      </w:r>
    </w:p>
    <w:p w14:paraId="07819B31" w14:textId="77777777" w:rsidR="00EE1A57" w:rsidRDefault="00000000">
      <w:pPr>
        <w:pStyle w:val="TOCHeadB"/>
      </w:pPr>
      <w:r>
        <w:t>Slicing Strings</w:t>
      </w:r>
      <w:r>
        <w:tab/>
        <w:t>152</w:t>
      </w:r>
    </w:p>
    <w:p w14:paraId="122B64C5" w14:textId="77777777" w:rsidR="00EE1A57" w:rsidRDefault="00000000">
      <w:pPr>
        <w:pStyle w:val="TOCHeadB"/>
      </w:pPr>
      <w:r>
        <w:t>Methods for Iterating Over Strings</w:t>
      </w:r>
      <w:r>
        <w:tab/>
        <w:t>153</w:t>
      </w:r>
    </w:p>
    <w:p w14:paraId="25C5955C" w14:textId="77777777" w:rsidR="00EE1A57" w:rsidRDefault="00000000">
      <w:pPr>
        <w:pStyle w:val="TOCHeadB"/>
      </w:pPr>
      <w:r>
        <w:t>Strings Are Not So Simple</w:t>
      </w:r>
      <w:r>
        <w:tab/>
        <w:t>154</w:t>
      </w:r>
    </w:p>
    <w:p w14:paraId="27FFC251" w14:textId="77777777" w:rsidR="00EE1A57" w:rsidRDefault="00000000">
      <w:pPr>
        <w:pStyle w:val="TOCHeadA"/>
      </w:pPr>
      <w:r>
        <w:t>Storing Keys with Associated Values in Hash Maps</w:t>
      </w:r>
      <w:r>
        <w:tab/>
        <w:t>154</w:t>
      </w:r>
    </w:p>
    <w:p w14:paraId="19CE5360" w14:textId="77777777" w:rsidR="00EE1A57" w:rsidRDefault="00000000">
      <w:pPr>
        <w:pStyle w:val="TOCHeadB"/>
      </w:pPr>
      <w:r>
        <w:t>Creating a New Hash Map</w:t>
      </w:r>
      <w:r>
        <w:tab/>
        <w:t>154</w:t>
      </w:r>
    </w:p>
    <w:p w14:paraId="1B615B53" w14:textId="77777777" w:rsidR="00EE1A57" w:rsidRDefault="00000000">
      <w:pPr>
        <w:pStyle w:val="TOCHeadB"/>
      </w:pPr>
      <w:r>
        <w:t>Accessing Values in a Hash Map</w:t>
      </w:r>
      <w:r>
        <w:tab/>
        <w:t>155</w:t>
      </w:r>
    </w:p>
    <w:p w14:paraId="00F943A4" w14:textId="77777777" w:rsidR="00EE1A57" w:rsidRDefault="00000000">
      <w:pPr>
        <w:pStyle w:val="TOCHeadB"/>
      </w:pPr>
      <w:r>
        <w:t>Hash Maps and Ownership</w:t>
      </w:r>
      <w:r>
        <w:tab/>
        <w:t>156</w:t>
      </w:r>
    </w:p>
    <w:p w14:paraId="75A49ECD" w14:textId="77777777" w:rsidR="00EE1A57" w:rsidRDefault="00000000">
      <w:pPr>
        <w:pStyle w:val="TOCHeadB"/>
      </w:pPr>
      <w:r>
        <w:t>Updating a Hash Map</w:t>
      </w:r>
      <w:r>
        <w:tab/>
        <w:t>156</w:t>
      </w:r>
    </w:p>
    <w:p w14:paraId="476D0F77" w14:textId="77777777" w:rsidR="00EE1A57" w:rsidRDefault="00000000">
      <w:pPr>
        <w:pStyle w:val="TOCHeadB"/>
      </w:pPr>
      <w:r>
        <w:t>Hashing Functions</w:t>
      </w:r>
      <w:r>
        <w:tab/>
        <w:t>158</w:t>
      </w:r>
    </w:p>
    <w:p w14:paraId="3DF72A50" w14:textId="77777777" w:rsidR="00EE1A57" w:rsidRDefault="00000000">
      <w:pPr>
        <w:pStyle w:val="TOCHeadA"/>
      </w:pPr>
      <w:r>
        <w:t>Summary</w:t>
      </w:r>
      <w:r>
        <w:tab/>
        <w:t>159</w:t>
      </w:r>
    </w:p>
    <w:p w14:paraId="4E1F0FFC" w14:textId="77777777" w:rsidR="00EE1A57" w:rsidRDefault="00000000">
      <w:pPr>
        <w:pStyle w:val="TOCChapter"/>
        <w:spacing w:before="200"/>
      </w:pPr>
      <w:r>
        <w:lastRenderedPageBreak/>
        <w:t>9</w:t>
      </w:r>
      <w:r>
        <w:br/>
        <w:t>Error Handling</w:t>
      </w:r>
      <w:r>
        <w:tab/>
        <w:t>161</w:t>
      </w:r>
    </w:p>
    <w:p w14:paraId="18B516FB" w14:textId="77777777" w:rsidR="00EE1A57" w:rsidRDefault="00000000">
      <w:pPr>
        <w:pStyle w:val="TOCHeadA"/>
      </w:pPr>
      <w:r>
        <w:t>Unrecoverable Errors with panic!</w:t>
      </w:r>
      <w:r>
        <w:tab/>
        <w:t>162</w:t>
      </w:r>
    </w:p>
    <w:p w14:paraId="763F6C41" w14:textId="77777777" w:rsidR="00EE1A57" w:rsidRDefault="00000000">
      <w:pPr>
        <w:pStyle w:val="TOCHeadA"/>
      </w:pPr>
      <w:r>
        <w:t>Recoverable Errors with Result</w:t>
      </w:r>
      <w:r>
        <w:tab/>
        <w:t>165</w:t>
      </w:r>
    </w:p>
    <w:p w14:paraId="7A28E7FB" w14:textId="77777777" w:rsidR="00EE1A57" w:rsidRDefault="00000000">
      <w:pPr>
        <w:pStyle w:val="TOCHeadB"/>
      </w:pPr>
      <w:r>
        <w:t>Matching on Different Errors</w:t>
      </w:r>
      <w:r>
        <w:tab/>
        <w:t>166</w:t>
      </w:r>
    </w:p>
    <w:p w14:paraId="0E587775" w14:textId="77777777" w:rsidR="00EE1A57" w:rsidRDefault="00000000">
      <w:pPr>
        <w:pStyle w:val="TOCHeadB"/>
      </w:pPr>
      <w:r>
        <w:t>Propagating Errors</w:t>
      </w:r>
      <w:r>
        <w:tab/>
        <w:t>169</w:t>
      </w:r>
    </w:p>
    <w:p w14:paraId="72EB6CF0" w14:textId="77777777" w:rsidR="00EE1A57" w:rsidRDefault="00000000">
      <w:pPr>
        <w:pStyle w:val="TOCHeadA"/>
      </w:pPr>
      <w:r>
        <w:t xml:space="preserve">To panic! or </w:t>
      </w:r>
      <w:proofErr w:type="gramStart"/>
      <w:r>
        <w:t>Not</w:t>
      </w:r>
      <w:proofErr w:type="gramEnd"/>
      <w:r>
        <w:t xml:space="preserve"> to panic!</w:t>
      </w:r>
      <w:r>
        <w:tab/>
        <w:t>175</w:t>
      </w:r>
    </w:p>
    <w:p w14:paraId="4CBF1E2F" w14:textId="77777777" w:rsidR="00EE1A57" w:rsidRDefault="00000000">
      <w:pPr>
        <w:pStyle w:val="TOCHeadB"/>
      </w:pPr>
      <w:r>
        <w:t>Examples, Prototype Code, and Tests</w:t>
      </w:r>
      <w:r>
        <w:tab/>
        <w:t>175</w:t>
      </w:r>
    </w:p>
    <w:p w14:paraId="5AF5D999" w14:textId="77777777" w:rsidR="00EE1A57" w:rsidRDefault="00000000">
      <w:pPr>
        <w:pStyle w:val="TOCHeadB"/>
      </w:pPr>
      <w:r>
        <w:t>Cases in Which You Have More Information Than the Compiler</w:t>
      </w:r>
      <w:r>
        <w:tab/>
        <w:t>176</w:t>
      </w:r>
    </w:p>
    <w:p w14:paraId="24A9AB55" w14:textId="77777777" w:rsidR="00EE1A57" w:rsidRDefault="00000000">
      <w:pPr>
        <w:pStyle w:val="TOCHeadB"/>
      </w:pPr>
      <w:r>
        <w:t>Guidelines for Error Handling</w:t>
      </w:r>
      <w:r>
        <w:tab/>
        <w:t>176</w:t>
      </w:r>
    </w:p>
    <w:p w14:paraId="1C1EB32C" w14:textId="77777777" w:rsidR="00EE1A57" w:rsidRDefault="00000000">
      <w:pPr>
        <w:pStyle w:val="TOCHeadB"/>
      </w:pPr>
      <w:r>
        <w:t>Creating Custom Types for Validation</w:t>
      </w:r>
      <w:r>
        <w:tab/>
        <w:t>177</w:t>
      </w:r>
    </w:p>
    <w:p w14:paraId="60CC69E9" w14:textId="77777777" w:rsidR="00EE1A57" w:rsidRDefault="00000000">
      <w:pPr>
        <w:pStyle w:val="TOCHeadA"/>
      </w:pPr>
      <w:r>
        <w:t>Summary</w:t>
      </w:r>
      <w:r>
        <w:tab/>
        <w:t>179</w:t>
      </w:r>
    </w:p>
    <w:p w14:paraId="1D080210" w14:textId="77777777" w:rsidR="00EE1A57" w:rsidRDefault="00000000">
      <w:pPr>
        <w:pStyle w:val="TOCChapter"/>
      </w:pPr>
      <w:r>
        <w:t>10</w:t>
      </w:r>
      <w:r>
        <w:br/>
        <w:t>Generic Types, Traits, and Lifetimes</w:t>
      </w:r>
      <w:r>
        <w:tab/>
        <w:t>181</w:t>
      </w:r>
    </w:p>
    <w:p w14:paraId="5743E14C" w14:textId="77777777" w:rsidR="00EE1A57" w:rsidRDefault="00000000">
      <w:pPr>
        <w:pStyle w:val="TOCHeadA"/>
      </w:pPr>
      <w:r>
        <w:t>Removing Duplication by Extracting a Function</w:t>
      </w:r>
      <w:r>
        <w:tab/>
        <w:t>182</w:t>
      </w:r>
    </w:p>
    <w:p w14:paraId="6227175E" w14:textId="77777777" w:rsidR="00EE1A57" w:rsidRDefault="00000000">
      <w:pPr>
        <w:pStyle w:val="TOCHeadA"/>
      </w:pPr>
      <w:r>
        <w:t>Generic Data Types</w:t>
      </w:r>
      <w:r>
        <w:tab/>
        <w:t>184</w:t>
      </w:r>
    </w:p>
    <w:p w14:paraId="10B86D88" w14:textId="77777777" w:rsidR="00EE1A57" w:rsidRDefault="00000000">
      <w:pPr>
        <w:pStyle w:val="TOCHeadB"/>
      </w:pPr>
      <w:r>
        <w:t>In Function Definitions</w:t>
      </w:r>
      <w:r>
        <w:tab/>
        <w:t>184</w:t>
      </w:r>
    </w:p>
    <w:p w14:paraId="0E4EC1F7" w14:textId="77777777" w:rsidR="00EE1A57" w:rsidRDefault="00000000">
      <w:pPr>
        <w:pStyle w:val="TOCHeadB"/>
      </w:pPr>
      <w:r>
        <w:t>In Struct Definitions</w:t>
      </w:r>
      <w:r>
        <w:tab/>
        <w:t>187</w:t>
      </w:r>
    </w:p>
    <w:p w14:paraId="7E73E61C" w14:textId="77777777" w:rsidR="00EE1A57" w:rsidRDefault="00000000">
      <w:pPr>
        <w:pStyle w:val="TOCHeadB"/>
      </w:pPr>
      <w:r>
        <w:t>In Enum Definitions</w:t>
      </w:r>
      <w:r>
        <w:tab/>
        <w:t>188</w:t>
      </w:r>
    </w:p>
    <w:p w14:paraId="3F4FC804" w14:textId="77777777" w:rsidR="00EE1A57" w:rsidRDefault="00000000">
      <w:pPr>
        <w:pStyle w:val="TOCHeadB"/>
      </w:pPr>
      <w:r>
        <w:t>In Method Definitions</w:t>
      </w:r>
      <w:r>
        <w:tab/>
        <w:t>189</w:t>
      </w:r>
    </w:p>
    <w:p w14:paraId="72B9276E" w14:textId="77777777" w:rsidR="00EE1A57" w:rsidRDefault="00000000">
      <w:pPr>
        <w:pStyle w:val="TOCHeadB"/>
      </w:pPr>
      <w:r>
        <w:t>Performance of Code Using Generics</w:t>
      </w:r>
      <w:r>
        <w:tab/>
        <w:t>191</w:t>
      </w:r>
    </w:p>
    <w:p w14:paraId="442A88F8" w14:textId="77777777" w:rsidR="00EE1A57" w:rsidRDefault="00000000">
      <w:pPr>
        <w:pStyle w:val="TOCHeadA"/>
      </w:pPr>
      <w:r>
        <w:t>Traits: Defining Shared Behavior</w:t>
      </w:r>
      <w:r>
        <w:tab/>
        <w:t>192</w:t>
      </w:r>
    </w:p>
    <w:p w14:paraId="2ED55C0D" w14:textId="77777777" w:rsidR="00EE1A57" w:rsidRDefault="00000000">
      <w:pPr>
        <w:pStyle w:val="TOCHeadB"/>
      </w:pPr>
      <w:r>
        <w:t>Defining a Trait</w:t>
      </w:r>
      <w:r>
        <w:tab/>
        <w:t>192</w:t>
      </w:r>
    </w:p>
    <w:p w14:paraId="4A391CEA" w14:textId="77777777" w:rsidR="00EE1A57" w:rsidRDefault="00000000">
      <w:pPr>
        <w:pStyle w:val="TOCHeadB"/>
      </w:pPr>
      <w:r>
        <w:t>Implementing a Trait on a Type</w:t>
      </w:r>
      <w:r>
        <w:tab/>
        <w:t>193</w:t>
      </w:r>
    </w:p>
    <w:p w14:paraId="0C170DB6" w14:textId="77777777" w:rsidR="00EE1A57" w:rsidRDefault="00000000">
      <w:pPr>
        <w:pStyle w:val="TOCHeadB"/>
      </w:pPr>
      <w:r>
        <w:t>Default Implementations</w:t>
      </w:r>
      <w:r>
        <w:tab/>
        <w:t>195</w:t>
      </w:r>
    </w:p>
    <w:p w14:paraId="6B75A448" w14:textId="77777777" w:rsidR="00EE1A57" w:rsidRDefault="00000000">
      <w:pPr>
        <w:pStyle w:val="TOCHeadB"/>
      </w:pPr>
      <w:r>
        <w:t>Traits as Parameters</w:t>
      </w:r>
      <w:r>
        <w:tab/>
        <w:t>197</w:t>
      </w:r>
    </w:p>
    <w:p w14:paraId="1B2C3B98" w14:textId="77777777" w:rsidR="00EE1A57" w:rsidRDefault="00000000">
      <w:pPr>
        <w:pStyle w:val="TOCHeadB"/>
      </w:pPr>
      <w:r>
        <w:t>Returning Types That Implement Traits</w:t>
      </w:r>
      <w:r>
        <w:tab/>
        <w:t>199</w:t>
      </w:r>
    </w:p>
    <w:p w14:paraId="0AF6FD2E" w14:textId="77777777" w:rsidR="00EE1A57" w:rsidRDefault="00000000">
      <w:pPr>
        <w:pStyle w:val="TOCHeadB"/>
      </w:pPr>
      <w:r>
        <w:t>Using Trait Bounds to Conditionally Implement Methods</w:t>
      </w:r>
      <w:r>
        <w:tab/>
        <w:t>200</w:t>
      </w:r>
    </w:p>
    <w:p w14:paraId="405B81B6" w14:textId="77777777" w:rsidR="00EE1A57" w:rsidRDefault="00000000">
      <w:pPr>
        <w:pStyle w:val="TOCHeadA"/>
      </w:pPr>
      <w:r>
        <w:t>Validating References with Lifetimes</w:t>
      </w:r>
      <w:r>
        <w:tab/>
        <w:t>201</w:t>
      </w:r>
    </w:p>
    <w:p w14:paraId="118BFF35" w14:textId="77777777" w:rsidR="00EE1A57" w:rsidRDefault="00000000">
      <w:pPr>
        <w:pStyle w:val="TOCHeadB"/>
      </w:pPr>
      <w:r>
        <w:t>Preventing Dangling References with Lifetimes</w:t>
      </w:r>
      <w:r>
        <w:tab/>
        <w:t>201</w:t>
      </w:r>
    </w:p>
    <w:p w14:paraId="42CA50CC" w14:textId="77777777" w:rsidR="00EE1A57" w:rsidRDefault="00000000">
      <w:pPr>
        <w:pStyle w:val="TOCHeadB"/>
      </w:pPr>
      <w:r>
        <w:t>The Borrow Checker</w:t>
      </w:r>
      <w:r>
        <w:tab/>
        <w:t>202</w:t>
      </w:r>
    </w:p>
    <w:p w14:paraId="668A72F4" w14:textId="77777777" w:rsidR="00EE1A57" w:rsidRDefault="00000000">
      <w:pPr>
        <w:pStyle w:val="TOCHeadB"/>
      </w:pPr>
      <w:r>
        <w:t>Generic Lifetimes in Functions</w:t>
      </w:r>
      <w:r>
        <w:tab/>
        <w:t>203</w:t>
      </w:r>
    </w:p>
    <w:p w14:paraId="6868FA77" w14:textId="77777777" w:rsidR="00EE1A57" w:rsidRDefault="00000000">
      <w:pPr>
        <w:pStyle w:val="TOCHeadB"/>
      </w:pPr>
      <w:r>
        <w:t>Lifetime Annotation Syntax</w:t>
      </w:r>
      <w:r>
        <w:tab/>
        <w:t>205</w:t>
      </w:r>
    </w:p>
    <w:p w14:paraId="1E5DA2CA" w14:textId="77777777" w:rsidR="00EE1A57" w:rsidRDefault="00000000">
      <w:pPr>
        <w:pStyle w:val="TOCHeadB"/>
      </w:pPr>
      <w:r>
        <w:t>Lifetime Annotations in Function Signatures</w:t>
      </w:r>
      <w:r>
        <w:tab/>
        <w:t>205</w:t>
      </w:r>
    </w:p>
    <w:p w14:paraId="093AE705" w14:textId="77777777" w:rsidR="00EE1A57" w:rsidRDefault="00000000">
      <w:pPr>
        <w:pStyle w:val="TOCHeadB"/>
      </w:pPr>
      <w:r>
        <w:t>Thinking in Terms of Lifetimes</w:t>
      </w:r>
      <w:r>
        <w:tab/>
        <w:t>208</w:t>
      </w:r>
    </w:p>
    <w:p w14:paraId="33BD50CE" w14:textId="77777777" w:rsidR="00EE1A57" w:rsidRDefault="00000000">
      <w:pPr>
        <w:pStyle w:val="TOCHeadB"/>
      </w:pPr>
      <w:r>
        <w:t>Lifetime Annotations in Struct Definitions</w:t>
      </w:r>
      <w:r>
        <w:tab/>
        <w:t>209</w:t>
      </w:r>
    </w:p>
    <w:p w14:paraId="00D1CC33" w14:textId="77777777" w:rsidR="00EE1A57" w:rsidRDefault="00000000">
      <w:pPr>
        <w:pStyle w:val="TOCHeadB"/>
      </w:pPr>
      <w:r>
        <w:t>Lifetime Elision</w:t>
      </w:r>
      <w:r>
        <w:tab/>
        <w:t>209</w:t>
      </w:r>
    </w:p>
    <w:p w14:paraId="0B938072" w14:textId="77777777" w:rsidR="00EE1A57" w:rsidRDefault="00000000">
      <w:pPr>
        <w:pStyle w:val="TOCHeadB"/>
      </w:pPr>
      <w:r>
        <w:t>Lifetime Annotations in Method Definitions</w:t>
      </w:r>
      <w:r>
        <w:tab/>
        <w:t>212</w:t>
      </w:r>
    </w:p>
    <w:p w14:paraId="34B34692" w14:textId="77777777" w:rsidR="00EE1A57" w:rsidRDefault="00000000">
      <w:pPr>
        <w:pStyle w:val="TOCHeadB"/>
      </w:pPr>
      <w:r>
        <w:t>The Static Lifetime</w:t>
      </w:r>
      <w:r>
        <w:tab/>
        <w:t>212</w:t>
      </w:r>
    </w:p>
    <w:p w14:paraId="5CA71402" w14:textId="77777777" w:rsidR="00EE1A57" w:rsidRDefault="00000000">
      <w:pPr>
        <w:pStyle w:val="TOCHeadA"/>
      </w:pPr>
      <w:r>
        <w:t>Generic Type Parameters, Trait Bounds, and Lifetimes Together</w:t>
      </w:r>
      <w:r>
        <w:tab/>
        <w:t>213</w:t>
      </w:r>
    </w:p>
    <w:p w14:paraId="10B7856E" w14:textId="77777777" w:rsidR="00EE1A57" w:rsidRDefault="00000000">
      <w:pPr>
        <w:pStyle w:val="TOCHeadA"/>
      </w:pPr>
      <w:r>
        <w:t>Summary</w:t>
      </w:r>
      <w:r>
        <w:tab/>
        <w:t>213</w:t>
      </w:r>
    </w:p>
    <w:p w14:paraId="6B869005" w14:textId="77777777" w:rsidR="00EE1A57" w:rsidRDefault="00000000">
      <w:pPr>
        <w:pStyle w:val="TOCChapter"/>
      </w:pPr>
      <w:r>
        <w:t>11</w:t>
      </w:r>
      <w:r>
        <w:br/>
        <w:t>Writing Automated Tests</w:t>
      </w:r>
      <w:r>
        <w:tab/>
        <w:t>215</w:t>
      </w:r>
    </w:p>
    <w:p w14:paraId="244FFF76" w14:textId="77777777" w:rsidR="00EE1A57" w:rsidRDefault="00000000">
      <w:pPr>
        <w:pStyle w:val="TOCHeadA"/>
      </w:pPr>
      <w:r>
        <w:t>How to Write Tests</w:t>
      </w:r>
      <w:r>
        <w:tab/>
        <w:t>216</w:t>
      </w:r>
    </w:p>
    <w:p w14:paraId="2C081E12" w14:textId="77777777" w:rsidR="00EE1A57" w:rsidRDefault="00000000">
      <w:pPr>
        <w:pStyle w:val="TOCHeadB"/>
      </w:pPr>
      <w:r>
        <w:t>The Anatomy of a Test Function</w:t>
      </w:r>
      <w:r>
        <w:tab/>
        <w:t>216</w:t>
      </w:r>
    </w:p>
    <w:p w14:paraId="4E7667F6" w14:textId="77777777" w:rsidR="00EE1A57" w:rsidRDefault="00000000">
      <w:pPr>
        <w:pStyle w:val="TOCHeadB"/>
      </w:pPr>
      <w:r>
        <w:t>Checking Results with the assert! Macro</w:t>
      </w:r>
      <w:r>
        <w:tab/>
        <w:t>219</w:t>
      </w:r>
    </w:p>
    <w:p w14:paraId="2F7F36E3" w14:textId="77777777" w:rsidR="00EE1A57" w:rsidRDefault="00000000">
      <w:pPr>
        <w:pStyle w:val="TOCHeadB"/>
      </w:pPr>
      <w:r>
        <w:lastRenderedPageBreak/>
        <w:t xml:space="preserve">Testing Equality with the </w:t>
      </w:r>
      <w:proofErr w:type="spellStart"/>
      <w:r>
        <w:t>assert_eq</w:t>
      </w:r>
      <w:proofErr w:type="spellEnd"/>
      <w:r>
        <w:t xml:space="preserve">! and </w:t>
      </w:r>
      <w:proofErr w:type="spellStart"/>
      <w:r>
        <w:t>assert_ne</w:t>
      </w:r>
      <w:proofErr w:type="spellEnd"/>
      <w:r>
        <w:t>! Macros</w:t>
      </w:r>
      <w:r>
        <w:tab/>
        <w:t>222</w:t>
      </w:r>
    </w:p>
    <w:p w14:paraId="3E69793B" w14:textId="77777777" w:rsidR="00EE1A57" w:rsidRDefault="00000000">
      <w:pPr>
        <w:pStyle w:val="TOCHeadB"/>
      </w:pPr>
      <w:r>
        <w:t>Adding Custom Failure Messages</w:t>
      </w:r>
      <w:r>
        <w:tab/>
        <w:t>224</w:t>
      </w:r>
    </w:p>
    <w:p w14:paraId="6F5CB34F" w14:textId="77777777" w:rsidR="00EE1A57" w:rsidRDefault="00000000">
      <w:pPr>
        <w:pStyle w:val="TOCHeadB"/>
      </w:pPr>
      <w:r>
        <w:t xml:space="preserve">Checking for Panics with </w:t>
      </w:r>
      <w:proofErr w:type="spellStart"/>
      <w:r>
        <w:t>should_panic</w:t>
      </w:r>
      <w:proofErr w:type="spellEnd"/>
      <w:r>
        <w:tab/>
        <w:t>226</w:t>
      </w:r>
    </w:p>
    <w:p w14:paraId="5257C699" w14:textId="77777777" w:rsidR="00EE1A57" w:rsidRDefault="00000000">
      <w:pPr>
        <w:pStyle w:val="TOCHeadB"/>
      </w:pPr>
      <w:r>
        <w:t>Using Result&lt;T, E&gt; in Tests</w:t>
      </w:r>
      <w:r>
        <w:tab/>
        <w:t>230</w:t>
      </w:r>
    </w:p>
    <w:p w14:paraId="0C6AC0D0" w14:textId="77777777" w:rsidR="00EE1A57" w:rsidRDefault="00000000">
      <w:pPr>
        <w:pStyle w:val="TOCHeadA"/>
      </w:pPr>
      <w:r>
        <w:t>Controlling How Tests Are Run</w:t>
      </w:r>
      <w:r>
        <w:tab/>
        <w:t>230</w:t>
      </w:r>
    </w:p>
    <w:p w14:paraId="7673AE3F" w14:textId="77777777" w:rsidR="00EE1A57" w:rsidRDefault="00000000">
      <w:pPr>
        <w:pStyle w:val="TOCHeadB"/>
      </w:pPr>
      <w:r>
        <w:t>Running Tests in Parallel or Consecutively</w:t>
      </w:r>
      <w:r>
        <w:tab/>
        <w:t>231</w:t>
      </w:r>
    </w:p>
    <w:p w14:paraId="4EF09A0D" w14:textId="77777777" w:rsidR="00EE1A57" w:rsidRDefault="00000000">
      <w:pPr>
        <w:pStyle w:val="TOCHeadB"/>
      </w:pPr>
      <w:r>
        <w:t>Showing Function Output</w:t>
      </w:r>
      <w:r>
        <w:tab/>
        <w:t>231</w:t>
      </w:r>
    </w:p>
    <w:p w14:paraId="7F52C59A" w14:textId="77777777" w:rsidR="00EE1A57" w:rsidRDefault="00000000">
      <w:pPr>
        <w:pStyle w:val="TOCHeadB"/>
      </w:pPr>
      <w:r>
        <w:t>Running a Subset of Tests by Name</w:t>
      </w:r>
      <w:r>
        <w:tab/>
        <w:t>233</w:t>
      </w:r>
    </w:p>
    <w:p w14:paraId="25739FD4" w14:textId="77777777" w:rsidR="00EE1A57" w:rsidRDefault="00000000">
      <w:pPr>
        <w:pStyle w:val="TOCHeadB"/>
      </w:pPr>
      <w:r>
        <w:t>Ignoring Some Tests Unless Specifically Requested</w:t>
      </w:r>
      <w:r>
        <w:tab/>
        <w:t>235</w:t>
      </w:r>
    </w:p>
    <w:p w14:paraId="5FC75DA8" w14:textId="77777777" w:rsidR="00EE1A57" w:rsidRDefault="00000000">
      <w:pPr>
        <w:pStyle w:val="TOCHeadA"/>
      </w:pPr>
      <w:r>
        <w:t>Test Organization</w:t>
      </w:r>
      <w:r>
        <w:tab/>
        <w:t>236</w:t>
      </w:r>
    </w:p>
    <w:p w14:paraId="7E60E778" w14:textId="77777777" w:rsidR="00EE1A57" w:rsidRDefault="00000000">
      <w:pPr>
        <w:pStyle w:val="TOCHeadB"/>
      </w:pPr>
      <w:r>
        <w:t>Unit Tests</w:t>
      </w:r>
      <w:r>
        <w:tab/>
        <w:t>236</w:t>
      </w:r>
    </w:p>
    <w:p w14:paraId="669CE6F2" w14:textId="77777777" w:rsidR="00EE1A57" w:rsidRDefault="00000000">
      <w:pPr>
        <w:pStyle w:val="TOCHeadB"/>
      </w:pPr>
      <w:r>
        <w:t>Integration Tests</w:t>
      </w:r>
      <w:r>
        <w:tab/>
        <w:t>237</w:t>
      </w:r>
    </w:p>
    <w:p w14:paraId="2C54B199" w14:textId="77777777" w:rsidR="00EE1A57" w:rsidRDefault="00000000">
      <w:pPr>
        <w:pStyle w:val="TOCHeadA"/>
      </w:pPr>
      <w:r>
        <w:t>Summary</w:t>
      </w:r>
      <w:r>
        <w:tab/>
        <w:t>242</w:t>
      </w:r>
    </w:p>
    <w:p w14:paraId="482E12B3" w14:textId="77777777" w:rsidR="00EE1A57" w:rsidRDefault="00000000">
      <w:pPr>
        <w:pStyle w:val="TOCChapter"/>
      </w:pPr>
      <w:r>
        <w:t>12</w:t>
      </w:r>
      <w:r>
        <w:br/>
        <w:t>An I/O Project: Building a Command Line Program</w:t>
      </w:r>
      <w:r>
        <w:tab/>
        <w:t>243</w:t>
      </w:r>
    </w:p>
    <w:p w14:paraId="2A9027E2" w14:textId="77777777" w:rsidR="00EE1A57" w:rsidRDefault="00000000">
      <w:pPr>
        <w:pStyle w:val="TOCHeadA"/>
      </w:pPr>
      <w:r>
        <w:t>Accepting Command Line Arguments</w:t>
      </w:r>
      <w:r>
        <w:tab/>
        <w:t>244</w:t>
      </w:r>
    </w:p>
    <w:p w14:paraId="7756CE2F" w14:textId="77777777" w:rsidR="00EE1A57" w:rsidRDefault="00000000">
      <w:pPr>
        <w:pStyle w:val="TOCHeadB"/>
      </w:pPr>
      <w:r>
        <w:t>Reading the Argument Values</w:t>
      </w:r>
      <w:r>
        <w:tab/>
        <w:t>244</w:t>
      </w:r>
    </w:p>
    <w:p w14:paraId="5830CD0B" w14:textId="77777777" w:rsidR="00EE1A57" w:rsidRDefault="00000000">
      <w:pPr>
        <w:pStyle w:val="TOCHeadB"/>
      </w:pPr>
      <w:r>
        <w:t>Saving the Argument Values in Variables</w:t>
      </w:r>
      <w:r>
        <w:tab/>
        <w:t>246</w:t>
      </w:r>
    </w:p>
    <w:p w14:paraId="63371575" w14:textId="77777777" w:rsidR="00EE1A57" w:rsidRDefault="00000000">
      <w:pPr>
        <w:pStyle w:val="TOCHeadA"/>
      </w:pPr>
      <w:r>
        <w:t>Reading a File</w:t>
      </w:r>
      <w:r>
        <w:tab/>
        <w:t>247</w:t>
      </w:r>
    </w:p>
    <w:p w14:paraId="533F0A03" w14:textId="77777777" w:rsidR="00EE1A57" w:rsidRDefault="00000000">
      <w:pPr>
        <w:pStyle w:val="TOCHeadA"/>
      </w:pPr>
      <w:r>
        <w:t>Refactoring to Improve Modularity and Error Handling</w:t>
      </w:r>
      <w:r>
        <w:tab/>
        <w:t>248</w:t>
      </w:r>
    </w:p>
    <w:p w14:paraId="346FED22" w14:textId="77777777" w:rsidR="00EE1A57" w:rsidRDefault="00000000">
      <w:pPr>
        <w:pStyle w:val="TOCHeadB"/>
      </w:pPr>
      <w:r>
        <w:t>Separation of Concerns for Binary Projects</w:t>
      </w:r>
      <w:r>
        <w:tab/>
        <w:t>249</w:t>
      </w:r>
    </w:p>
    <w:p w14:paraId="44E8F53D" w14:textId="77777777" w:rsidR="00EE1A57" w:rsidRDefault="00000000">
      <w:pPr>
        <w:pStyle w:val="TOCHeadB"/>
      </w:pPr>
      <w:r>
        <w:t>Fixing the Error Handling</w:t>
      </w:r>
      <w:r>
        <w:tab/>
        <w:t>253</w:t>
      </w:r>
    </w:p>
    <w:p w14:paraId="3814EE5E" w14:textId="77777777" w:rsidR="00EE1A57" w:rsidRDefault="00000000">
      <w:pPr>
        <w:pStyle w:val="TOCHeadB"/>
      </w:pPr>
      <w:r>
        <w:t>Extracting Logic from main</w:t>
      </w:r>
      <w:r>
        <w:tab/>
        <w:t>256</w:t>
      </w:r>
    </w:p>
    <w:p w14:paraId="16095163" w14:textId="77777777" w:rsidR="00EE1A57" w:rsidRDefault="00000000">
      <w:pPr>
        <w:pStyle w:val="TOCHeadB"/>
      </w:pPr>
      <w:r>
        <w:t>Splitting Code into a Library Crate</w:t>
      </w:r>
      <w:r>
        <w:tab/>
        <w:t>258</w:t>
      </w:r>
    </w:p>
    <w:p w14:paraId="7E83F025" w14:textId="77777777" w:rsidR="00EE1A57" w:rsidRDefault="00000000">
      <w:pPr>
        <w:pStyle w:val="TOCHeadA"/>
      </w:pPr>
      <w:r>
        <w:t>Developing the Library’s Functionality with Test-Driven Development</w:t>
      </w:r>
      <w:r>
        <w:tab/>
        <w:t>259</w:t>
      </w:r>
    </w:p>
    <w:p w14:paraId="26A0A996" w14:textId="77777777" w:rsidR="00EE1A57" w:rsidRDefault="00000000">
      <w:pPr>
        <w:pStyle w:val="TOCHeadB"/>
      </w:pPr>
      <w:r>
        <w:t>Writing a Failing Test</w:t>
      </w:r>
      <w:r>
        <w:tab/>
        <w:t>260</w:t>
      </w:r>
    </w:p>
    <w:p w14:paraId="7C96B9C7" w14:textId="77777777" w:rsidR="00EE1A57" w:rsidRDefault="00000000">
      <w:pPr>
        <w:pStyle w:val="TOCHeadB"/>
      </w:pPr>
      <w:r>
        <w:t>Writing Code to Pass the Test</w:t>
      </w:r>
      <w:r>
        <w:tab/>
        <w:t>262</w:t>
      </w:r>
    </w:p>
    <w:p w14:paraId="3D6202C6" w14:textId="77777777" w:rsidR="00EE1A57" w:rsidRDefault="00000000">
      <w:pPr>
        <w:pStyle w:val="TOCHeadA"/>
      </w:pPr>
      <w:r>
        <w:t>Working with Environment Variables</w:t>
      </w:r>
      <w:r>
        <w:tab/>
        <w:t>265</w:t>
      </w:r>
    </w:p>
    <w:p w14:paraId="74114CF4" w14:textId="77777777" w:rsidR="00EE1A57" w:rsidRDefault="00000000">
      <w:pPr>
        <w:pStyle w:val="TOCHeadB"/>
      </w:pPr>
      <w:r>
        <w:t>Writing a Failing Test for the Case-Insensitive Search Function</w:t>
      </w:r>
      <w:r>
        <w:tab/>
        <w:t>265</w:t>
      </w:r>
    </w:p>
    <w:p w14:paraId="56C2237A" w14:textId="77777777" w:rsidR="00EE1A57" w:rsidRDefault="00000000">
      <w:pPr>
        <w:pStyle w:val="TOCHeadB"/>
      </w:pPr>
      <w:r>
        <w:t xml:space="preserve">Implementing the </w:t>
      </w:r>
      <w:proofErr w:type="spellStart"/>
      <w:r>
        <w:t>search_case_insensitive</w:t>
      </w:r>
      <w:proofErr w:type="spellEnd"/>
      <w:r>
        <w:t xml:space="preserve"> Function</w:t>
      </w:r>
      <w:r>
        <w:tab/>
        <w:t>266</w:t>
      </w:r>
    </w:p>
    <w:p w14:paraId="70D7DC4E" w14:textId="77777777" w:rsidR="00EE1A57" w:rsidRDefault="00000000">
      <w:pPr>
        <w:pStyle w:val="TOCHeadA"/>
      </w:pPr>
      <w:r>
        <w:t>Writing Error Messages to Standard Error Instead of Standard Output</w:t>
      </w:r>
      <w:r>
        <w:tab/>
        <w:t>270</w:t>
      </w:r>
    </w:p>
    <w:p w14:paraId="242B8623" w14:textId="77777777" w:rsidR="00EE1A57" w:rsidRDefault="00000000">
      <w:pPr>
        <w:pStyle w:val="TOCHeadB"/>
      </w:pPr>
      <w:r>
        <w:t>Checking Where Errors Are Written</w:t>
      </w:r>
      <w:r>
        <w:tab/>
        <w:t>270</w:t>
      </w:r>
    </w:p>
    <w:p w14:paraId="34C5B279" w14:textId="77777777" w:rsidR="00EE1A57" w:rsidRDefault="00000000">
      <w:pPr>
        <w:pStyle w:val="TOCHeadB"/>
      </w:pPr>
      <w:r>
        <w:t>Printing Errors to Standard Error</w:t>
      </w:r>
      <w:r>
        <w:tab/>
        <w:t>271</w:t>
      </w:r>
    </w:p>
    <w:p w14:paraId="1F5CA9EB" w14:textId="77777777" w:rsidR="00EE1A57" w:rsidRDefault="00000000">
      <w:pPr>
        <w:pStyle w:val="TOCHeadA"/>
      </w:pPr>
      <w:r>
        <w:t>Summary</w:t>
      </w:r>
      <w:r>
        <w:tab/>
        <w:t>272</w:t>
      </w:r>
    </w:p>
    <w:p w14:paraId="40EF6DAB" w14:textId="77777777" w:rsidR="00EE1A57" w:rsidRDefault="00000000">
      <w:pPr>
        <w:pStyle w:val="TOCChapter"/>
        <w:spacing w:before="200"/>
      </w:pPr>
      <w:r>
        <w:t>13</w:t>
      </w:r>
      <w:r>
        <w:br/>
        <w:t xml:space="preserve">Functional Language Features: </w:t>
      </w:r>
      <w:r>
        <w:br/>
        <w:t>Iterators and Closures</w:t>
      </w:r>
      <w:r>
        <w:tab/>
        <w:t>273</w:t>
      </w:r>
    </w:p>
    <w:p w14:paraId="3C4F1608" w14:textId="77777777" w:rsidR="00EE1A57" w:rsidRDefault="00000000">
      <w:pPr>
        <w:pStyle w:val="TOCHeadA"/>
      </w:pPr>
      <w:r>
        <w:t>Closures: Anonymous Functions That Capture Their Environment</w:t>
      </w:r>
      <w:r>
        <w:tab/>
        <w:t>274</w:t>
      </w:r>
    </w:p>
    <w:p w14:paraId="410D13BD" w14:textId="77777777" w:rsidR="00EE1A57" w:rsidRDefault="00000000">
      <w:pPr>
        <w:pStyle w:val="TOCHeadB"/>
      </w:pPr>
      <w:r>
        <w:t>Capturing the Environment with Closures</w:t>
      </w:r>
      <w:r>
        <w:tab/>
        <w:t>274</w:t>
      </w:r>
    </w:p>
    <w:p w14:paraId="2DBB038A" w14:textId="77777777" w:rsidR="00EE1A57" w:rsidRDefault="00000000">
      <w:pPr>
        <w:pStyle w:val="TOCHeadB"/>
      </w:pPr>
      <w:r>
        <w:t>Closure Type Inference and Annotation</w:t>
      </w:r>
      <w:r>
        <w:tab/>
        <w:t>276</w:t>
      </w:r>
    </w:p>
    <w:p w14:paraId="7A83A2B7" w14:textId="77777777" w:rsidR="00EE1A57" w:rsidRDefault="00000000">
      <w:pPr>
        <w:pStyle w:val="TOCHeadB"/>
      </w:pPr>
      <w:r>
        <w:t>Capturing References or Moving Ownership</w:t>
      </w:r>
      <w:r>
        <w:tab/>
        <w:t>278</w:t>
      </w:r>
    </w:p>
    <w:p w14:paraId="270641AA" w14:textId="77777777" w:rsidR="00EE1A57" w:rsidRDefault="00000000">
      <w:pPr>
        <w:pStyle w:val="TOCHeadB"/>
      </w:pPr>
      <w:r>
        <w:t>Moving Captured Values Out of Closures and the Fn Traits</w:t>
      </w:r>
      <w:r>
        <w:tab/>
        <w:t>280</w:t>
      </w:r>
    </w:p>
    <w:p w14:paraId="3611E1E9" w14:textId="77777777" w:rsidR="00EE1A57" w:rsidRDefault="00000000">
      <w:pPr>
        <w:pStyle w:val="TOCHeadA"/>
      </w:pPr>
      <w:r>
        <w:t>Processing a Series of Items with Iterators</w:t>
      </w:r>
      <w:r>
        <w:tab/>
        <w:t>284</w:t>
      </w:r>
    </w:p>
    <w:p w14:paraId="6714889A" w14:textId="77777777" w:rsidR="00EE1A57" w:rsidRDefault="00000000">
      <w:pPr>
        <w:pStyle w:val="TOCHeadB"/>
      </w:pPr>
      <w:r>
        <w:t>The Iterator Trait and the next Method</w:t>
      </w:r>
      <w:r>
        <w:tab/>
        <w:t>285</w:t>
      </w:r>
    </w:p>
    <w:p w14:paraId="19C9576F" w14:textId="77777777" w:rsidR="00EE1A57" w:rsidRDefault="00000000">
      <w:pPr>
        <w:pStyle w:val="TOCHeadB"/>
      </w:pPr>
      <w:r>
        <w:t>Methods That Consume the Iterator</w:t>
      </w:r>
      <w:r>
        <w:tab/>
        <w:t>286</w:t>
      </w:r>
    </w:p>
    <w:p w14:paraId="5C2C0ED8" w14:textId="77777777" w:rsidR="00EE1A57" w:rsidRDefault="00000000">
      <w:pPr>
        <w:pStyle w:val="TOCHeadB"/>
      </w:pPr>
      <w:r>
        <w:t>Methods That Produce Other Iterators</w:t>
      </w:r>
      <w:r>
        <w:tab/>
        <w:t>286</w:t>
      </w:r>
    </w:p>
    <w:p w14:paraId="21426649" w14:textId="77777777" w:rsidR="00EE1A57" w:rsidRDefault="00000000">
      <w:pPr>
        <w:pStyle w:val="TOCHeadB"/>
      </w:pPr>
      <w:r>
        <w:t>Using Closures That Capture Their Environment</w:t>
      </w:r>
      <w:r>
        <w:tab/>
        <w:t>287</w:t>
      </w:r>
    </w:p>
    <w:p w14:paraId="0B5AD4FE" w14:textId="77777777" w:rsidR="00EE1A57" w:rsidRDefault="00000000">
      <w:pPr>
        <w:pStyle w:val="TOCHeadA"/>
      </w:pPr>
      <w:r>
        <w:lastRenderedPageBreak/>
        <w:t>Improving Our I/O Project</w:t>
      </w:r>
      <w:r>
        <w:tab/>
        <w:t>289</w:t>
      </w:r>
    </w:p>
    <w:p w14:paraId="36A9B8EA" w14:textId="77777777" w:rsidR="00EE1A57" w:rsidRDefault="00000000">
      <w:pPr>
        <w:pStyle w:val="TOCHeadB"/>
      </w:pPr>
      <w:r>
        <w:t>Removing a clone Using an Iterator</w:t>
      </w:r>
      <w:r>
        <w:tab/>
        <w:t>289</w:t>
      </w:r>
    </w:p>
    <w:p w14:paraId="2827BC08" w14:textId="77777777" w:rsidR="00EE1A57" w:rsidRDefault="00000000">
      <w:pPr>
        <w:pStyle w:val="TOCHeadB"/>
      </w:pPr>
      <w:r>
        <w:t>Making Code Clearer with Iterator Adapters</w:t>
      </w:r>
      <w:r>
        <w:tab/>
        <w:t>292</w:t>
      </w:r>
    </w:p>
    <w:p w14:paraId="17653C46" w14:textId="77777777" w:rsidR="00EE1A57" w:rsidRDefault="00000000">
      <w:pPr>
        <w:pStyle w:val="TOCHeadB"/>
      </w:pPr>
      <w:r>
        <w:t>Choosing Between Loops and Iterators</w:t>
      </w:r>
      <w:r>
        <w:tab/>
        <w:t>292</w:t>
      </w:r>
    </w:p>
    <w:p w14:paraId="21C61A34" w14:textId="77777777" w:rsidR="00EE1A57" w:rsidRDefault="00000000">
      <w:pPr>
        <w:pStyle w:val="TOCHeadA"/>
      </w:pPr>
      <w:r>
        <w:t>Comparing Performance: Loops vs. Iterators</w:t>
      </w:r>
      <w:r>
        <w:tab/>
        <w:t>293</w:t>
      </w:r>
    </w:p>
    <w:p w14:paraId="47E80F63" w14:textId="77777777" w:rsidR="00EE1A57" w:rsidRDefault="00000000">
      <w:pPr>
        <w:pStyle w:val="TOCHeadA"/>
      </w:pPr>
      <w:r>
        <w:t>Summary</w:t>
      </w:r>
      <w:r>
        <w:tab/>
        <w:t>294</w:t>
      </w:r>
    </w:p>
    <w:p w14:paraId="2CA32248" w14:textId="77777777" w:rsidR="00EE1A57" w:rsidRDefault="00000000">
      <w:pPr>
        <w:pStyle w:val="TOCChapter"/>
        <w:spacing w:before="200"/>
      </w:pPr>
      <w:r>
        <w:t>14</w:t>
      </w:r>
      <w:r>
        <w:br/>
        <w:t>More About Cargo and Crates.io</w:t>
      </w:r>
      <w:r>
        <w:tab/>
        <w:t>295</w:t>
      </w:r>
    </w:p>
    <w:p w14:paraId="0966EB6B" w14:textId="77777777" w:rsidR="00EE1A57" w:rsidRDefault="00000000">
      <w:pPr>
        <w:pStyle w:val="TOCHeadA"/>
      </w:pPr>
      <w:r>
        <w:t>Customizing Builds with Release Profiles</w:t>
      </w:r>
      <w:r>
        <w:tab/>
        <w:t>296</w:t>
      </w:r>
    </w:p>
    <w:p w14:paraId="4C621162" w14:textId="77777777" w:rsidR="00EE1A57" w:rsidRDefault="00000000">
      <w:pPr>
        <w:pStyle w:val="TOCHeadA"/>
      </w:pPr>
      <w:r>
        <w:t>Publishing a Crate to Crates.io</w:t>
      </w:r>
      <w:r>
        <w:tab/>
        <w:t>297</w:t>
      </w:r>
    </w:p>
    <w:p w14:paraId="6941A834" w14:textId="77777777" w:rsidR="00EE1A57" w:rsidRDefault="00000000">
      <w:pPr>
        <w:pStyle w:val="TOCHeadB"/>
      </w:pPr>
      <w:r>
        <w:t>Making Useful Documentation Comments</w:t>
      </w:r>
      <w:r>
        <w:tab/>
        <w:t>297</w:t>
      </w:r>
    </w:p>
    <w:p w14:paraId="16DEB74C" w14:textId="77777777" w:rsidR="00EE1A57" w:rsidRDefault="00000000">
      <w:pPr>
        <w:pStyle w:val="TOCHeadB"/>
      </w:pPr>
      <w:r>
        <w:t>Exporting a Convenient Public API with pub use</w:t>
      </w:r>
      <w:r>
        <w:tab/>
        <w:t>300</w:t>
      </w:r>
    </w:p>
    <w:p w14:paraId="792AA15E" w14:textId="77777777" w:rsidR="00EE1A57" w:rsidRDefault="00000000">
      <w:pPr>
        <w:pStyle w:val="TOCHeadB"/>
      </w:pPr>
      <w:r>
        <w:t>Setting Up a Crates.io Account</w:t>
      </w:r>
      <w:r>
        <w:tab/>
        <w:t>304</w:t>
      </w:r>
    </w:p>
    <w:p w14:paraId="737D8D47" w14:textId="77777777" w:rsidR="00EE1A57" w:rsidRDefault="00000000">
      <w:pPr>
        <w:pStyle w:val="TOCHeadB"/>
      </w:pPr>
      <w:r>
        <w:t>Adding Metadata to a New Crate</w:t>
      </w:r>
      <w:r>
        <w:tab/>
        <w:t>304</w:t>
      </w:r>
    </w:p>
    <w:p w14:paraId="32A1DFD8" w14:textId="77777777" w:rsidR="00EE1A57" w:rsidRDefault="00000000">
      <w:pPr>
        <w:pStyle w:val="TOCHeadB"/>
      </w:pPr>
      <w:r>
        <w:t>Publishing to Crates.io</w:t>
      </w:r>
      <w:r>
        <w:tab/>
        <w:t>305</w:t>
      </w:r>
    </w:p>
    <w:p w14:paraId="07152F79" w14:textId="77777777" w:rsidR="00EE1A57" w:rsidRDefault="00000000">
      <w:pPr>
        <w:pStyle w:val="TOCHeadB"/>
      </w:pPr>
      <w:r>
        <w:t>Publishing a New Version of an Existing Crate</w:t>
      </w:r>
      <w:r>
        <w:tab/>
        <w:t>306</w:t>
      </w:r>
    </w:p>
    <w:p w14:paraId="52CAEBCE" w14:textId="77777777" w:rsidR="00EE1A57" w:rsidRDefault="00000000">
      <w:pPr>
        <w:pStyle w:val="TOCHeadB"/>
      </w:pPr>
      <w:r>
        <w:t>Deprecating Versions from Crates.io with cargo yank</w:t>
      </w:r>
      <w:r>
        <w:tab/>
        <w:t>306</w:t>
      </w:r>
    </w:p>
    <w:p w14:paraId="4DC5162D" w14:textId="77777777" w:rsidR="00EE1A57" w:rsidRDefault="00000000">
      <w:pPr>
        <w:pStyle w:val="TOCHeadA"/>
      </w:pPr>
      <w:r>
        <w:t>Cargo Workspaces</w:t>
      </w:r>
      <w:r>
        <w:tab/>
        <w:t>307</w:t>
      </w:r>
    </w:p>
    <w:p w14:paraId="1CF09C1C" w14:textId="77777777" w:rsidR="00EE1A57" w:rsidRDefault="00000000">
      <w:pPr>
        <w:pStyle w:val="TOCHeadB"/>
      </w:pPr>
      <w:r>
        <w:t>Creating a Workspace</w:t>
      </w:r>
      <w:r>
        <w:tab/>
        <w:t>307</w:t>
      </w:r>
    </w:p>
    <w:p w14:paraId="55A196E4" w14:textId="77777777" w:rsidR="00EE1A57" w:rsidRDefault="00000000">
      <w:pPr>
        <w:pStyle w:val="TOCHeadB"/>
      </w:pPr>
      <w:r>
        <w:t>Creating the Second Package in the Workspace</w:t>
      </w:r>
      <w:r>
        <w:tab/>
        <w:t>308</w:t>
      </w:r>
    </w:p>
    <w:p w14:paraId="332695ED" w14:textId="77777777" w:rsidR="00EE1A57" w:rsidRDefault="00000000">
      <w:pPr>
        <w:pStyle w:val="TOCHeadA"/>
      </w:pPr>
      <w:r>
        <w:t>Installing Binaries with cargo install</w:t>
      </w:r>
      <w:r>
        <w:tab/>
        <w:t>312</w:t>
      </w:r>
    </w:p>
    <w:p w14:paraId="6A526A8E" w14:textId="77777777" w:rsidR="00EE1A57" w:rsidRDefault="00000000">
      <w:pPr>
        <w:pStyle w:val="TOCHeadA"/>
      </w:pPr>
      <w:r>
        <w:t>Extending Cargo with Custom Commands</w:t>
      </w:r>
      <w:r>
        <w:tab/>
        <w:t>313</w:t>
      </w:r>
    </w:p>
    <w:p w14:paraId="76CEB208" w14:textId="77777777" w:rsidR="00EE1A57" w:rsidRDefault="00000000">
      <w:pPr>
        <w:pStyle w:val="TOCHeadA"/>
      </w:pPr>
      <w:r>
        <w:t>Summary</w:t>
      </w:r>
      <w:r>
        <w:tab/>
        <w:t>313</w:t>
      </w:r>
    </w:p>
    <w:p w14:paraId="7290E50C" w14:textId="77777777" w:rsidR="00EE1A57" w:rsidRDefault="00000000">
      <w:pPr>
        <w:pStyle w:val="TOCChapter"/>
        <w:spacing w:before="200"/>
      </w:pPr>
      <w:r>
        <w:t>15</w:t>
      </w:r>
      <w:r>
        <w:br/>
        <w:t>Smart Pointers</w:t>
      </w:r>
      <w:r>
        <w:tab/>
        <w:t>315</w:t>
      </w:r>
    </w:p>
    <w:p w14:paraId="3BAFFF36" w14:textId="77777777" w:rsidR="00EE1A57" w:rsidRDefault="00000000">
      <w:pPr>
        <w:pStyle w:val="TOCHeadA"/>
      </w:pPr>
      <w:r>
        <w:t>Using Box&lt;T&gt; to Point to Data on the Heap</w:t>
      </w:r>
      <w:r>
        <w:tab/>
        <w:t>316</w:t>
      </w:r>
    </w:p>
    <w:p w14:paraId="69DE8C36" w14:textId="77777777" w:rsidR="00EE1A57" w:rsidRDefault="00000000">
      <w:pPr>
        <w:pStyle w:val="TOCHeadB"/>
      </w:pPr>
      <w:r>
        <w:t>Using Box&lt;T&gt; to Store Data on the Heap</w:t>
      </w:r>
      <w:r>
        <w:tab/>
        <w:t>317</w:t>
      </w:r>
    </w:p>
    <w:p w14:paraId="19B5EC67" w14:textId="77777777" w:rsidR="00EE1A57" w:rsidRDefault="00000000">
      <w:pPr>
        <w:pStyle w:val="TOCHeadB"/>
      </w:pPr>
      <w:r>
        <w:t>Enabling Recursive Types with Boxes</w:t>
      </w:r>
      <w:r>
        <w:tab/>
        <w:t>317</w:t>
      </w:r>
    </w:p>
    <w:p w14:paraId="733AFDC3" w14:textId="77777777" w:rsidR="00EE1A57" w:rsidRDefault="00000000">
      <w:pPr>
        <w:pStyle w:val="TOCHeadA"/>
      </w:pPr>
      <w:r>
        <w:t xml:space="preserve">Treating Smart Pointers Like Regular References with </w:t>
      </w:r>
      <w:proofErr w:type="spellStart"/>
      <w:r>
        <w:t>Deref</w:t>
      </w:r>
      <w:proofErr w:type="spellEnd"/>
      <w:r>
        <w:tab/>
        <w:t>321</w:t>
      </w:r>
    </w:p>
    <w:p w14:paraId="39261395" w14:textId="77777777" w:rsidR="00EE1A57" w:rsidRDefault="00000000">
      <w:pPr>
        <w:pStyle w:val="TOCHeadB"/>
      </w:pPr>
      <w:r>
        <w:t>Following the Pointer to the Value</w:t>
      </w:r>
      <w:r>
        <w:tab/>
        <w:t>322</w:t>
      </w:r>
    </w:p>
    <w:p w14:paraId="04CA0AA2" w14:textId="77777777" w:rsidR="00EE1A57" w:rsidRDefault="00000000">
      <w:pPr>
        <w:pStyle w:val="TOCHeadB"/>
      </w:pPr>
      <w:r>
        <w:t>Using Box&lt;T&gt; Like a Reference</w:t>
      </w:r>
      <w:r>
        <w:tab/>
        <w:t>323</w:t>
      </w:r>
    </w:p>
    <w:p w14:paraId="5606919D" w14:textId="77777777" w:rsidR="00EE1A57" w:rsidRDefault="00000000">
      <w:pPr>
        <w:pStyle w:val="TOCHeadB"/>
      </w:pPr>
      <w:r>
        <w:t>Defining Our Own Smart Pointer</w:t>
      </w:r>
      <w:r>
        <w:tab/>
        <w:t>323</w:t>
      </w:r>
    </w:p>
    <w:p w14:paraId="550D06AE" w14:textId="77777777" w:rsidR="00EE1A57" w:rsidRDefault="00000000">
      <w:pPr>
        <w:pStyle w:val="TOCHeadB"/>
      </w:pPr>
      <w:r>
        <w:t xml:space="preserve">Implementing the </w:t>
      </w:r>
      <w:proofErr w:type="spellStart"/>
      <w:r>
        <w:t>Deref</w:t>
      </w:r>
      <w:proofErr w:type="spellEnd"/>
      <w:r>
        <w:t xml:space="preserve"> Trait</w:t>
      </w:r>
      <w:r>
        <w:tab/>
        <w:t>324</w:t>
      </w:r>
    </w:p>
    <w:p w14:paraId="6FC62876" w14:textId="77777777" w:rsidR="00EE1A57" w:rsidRDefault="00000000">
      <w:pPr>
        <w:pStyle w:val="TOCHeadB"/>
      </w:pPr>
      <w:r>
        <w:t xml:space="preserve">Implicit </w:t>
      </w:r>
      <w:proofErr w:type="spellStart"/>
      <w:r>
        <w:t>Deref</w:t>
      </w:r>
      <w:proofErr w:type="spellEnd"/>
      <w:r>
        <w:t xml:space="preserve"> Coercions with Functions and Methods</w:t>
      </w:r>
      <w:r>
        <w:tab/>
        <w:t>325</w:t>
      </w:r>
    </w:p>
    <w:p w14:paraId="200B1C3F" w14:textId="77777777" w:rsidR="00EE1A57" w:rsidRDefault="00000000">
      <w:pPr>
        <w:pStyle w:val="TOCHeadB"/>
      </w:pPr>
      <w:r>
        <w:t xml:space="preserve">How </w:t>
      </w:r>
      <w:proofErr w:type="spellStart"/>
      <w:r>
        <w:t>Deref</w:t>
      </w:r>
      <w:proofErr w:type="spellEnd"/>
      <w:r>
        <w:t xml:space="preserve"> Coercion Interacts with Mutability</w:t>
      </w:r>
      <w:r>
        <w:tab/>
        <w:t>326</w:t>
      </w:r>
    </w:p>
    <w:p w14:paraId="65476D95" w14:textId="77777777" w:rsidR="00EE1A57" w:rsidRDefault="00000000">
      <w:pPr>
        <w:pStyle w:val="TOCHeadA"/>
      </w:pPr>
      <w:r>
        <w:t>Running Code on Cleanup with the Drop Trait</w:t>
      </w:r>
      <w:r>
        <w:tab/>
        <w:t>327</w:t>
      </w:r>
    </w:p>
    <w:p w14:paraId="0043DF06" w14:textId="77777777" w:rsidR="00EE1A57" w:rsidRDefault="00000000">
      <w:pPr>
        <w:pStyle w:val="TOCHeadA"/>
      </w:pPr>
      <w:proofErr w:type="spellStart"/>
      <w:r>
        <w:t>Rc</w:t>
      </w:r>
      <w:proofErr w:type="spellEnd"/>
      <w:r>
        <w:t>&lt;T&gt;, the Reference Counted Smart Pointer</w:t>
      </w:r>
      <w:r>
        <w:tab/>
        <w:t>330</w:t>
      </w:r>
    </w:p>
    <w:p w14:paraId="46CFA040" w14:textId="77777777" w:rsidR="00EE1A57" w:rsidRDefault="00000000">
      <w:pPr>
        <w:pStyle w:val="TOCHeadB"/>
      </w:pPr>
      <w:r>
        <w:t xml:space="preserve">Using </w:t>
      </w:r>
      <w:proofErr w:type="spellStart"/>
      <w:r>
        <w:t>Rc</w:t>
      </w:r>
      <w:proofErr w:type="spellEnd"/>
      <w:r>
        <w:t>&lt;T&gt; to Share Data</w:t>
      </w:r>
      <w:r>
        <w:tab/>
        <w:t>331</w:t>
      </w:r>
    </w:p>
    <w:p w14:paraId="2643A480" w14:textId="77777777" w:rsidR="00EE1A57" w:rsidRDefault="00000000">
      <w:pPr>
        <w:pStyle w:val="TOCHeadB"/>
      </w:pPr>
      <w:r>
        <w:t xml:space="preserve">Cloning </w:t>
      </w:r>
      <w:proofErr w:type="gramStart"/>
      <w:r>
        <w:t>an</w:t>
      </w:r>
      <w:proofErr w:type="gramEnd"/>
      <w:r>
        <w:t xml:space="preserve"> </w:t>
      </w:r>
      <w:proofErr w:type="spellStart"/>
      <w:r>
        <w:t>Rc</w:t>
      </w:r>
      <w:proofErr w:type="spellEnd"/>
      <w:r>
        <w:t>&lt;T&gt; Increases the Reference Count</w:t>
      </w:r>
      <w:r>
        <w:tab/>
        <w:t>333</w:t>
      </w:r>
    </w:p>
    <w:p w14:paraId="0C0A7DEC" w14:textId="77777777" w:rsidR="00EE1A57" w:rsidRDefault="00000000">
      <w:pPr>
        <w:pStyle w:val="TOCHeadA"/>
      </w:pPr>
      <w:proofErr w:type="spellStart"/>
      <w:r>
        <w:t>RefCell</w:t>
      </w:r>
      <w:proofErr w:type="spellEnd"/>
      <w:r>
        <w:t>&lt;T&gt; and the Interior Mutability Pattern</w:t>
      </w:r>
      <w:r>
        <w:tab/>
        <w:t>334</w:t>
      </w:r>
    </w:p>
    <w:p w14:paraId="098D7BCA" w14:textId="77777777" w:rsidR="00EE1A57" w:rsidRDefault="00000000">
      <w:pPr>
        <w:pStyle w:val="TOCHeadB"/>
      </w:pPr>
      <w:r>
        <w:t xml:space="preserve">Enforcing Borrowing Rules at Runtime with </w:t>
      </w:r>
      <w:proofErr w:type="spellStart"/>
      <w:r>
        <w:t>RefCell</w:t>
      </w:r>
      <w:proofErr w:type="spellEnd"/>
      <w:r>
        <w:t>&lt;T&gt;</w:t>
      </w:r>
      <w:r>
        <w:tab/>
        <w:t>334</w:t>
      </w:r>
    </w:p>
    <w:p w14:paraId="13D29894" w14:textId="77777777" w:rsidR="00EE1A57" w:rsidRDefault="00000000">
      <w:pPr>
        <w:pStyle w:val="TOCHeadB"/>
      </w:pPr>
      <w:r>
        <w:t>Interior Mutability: A Mutable Borrow to an Immutable Value</w:t>
      </w:r>
      <w:r>
        <w:tab/>
        <w:t>335</w:t>
      </w:r>
    </w:p>
    <w:p w14:paraId="11340EFB" w14:textId="77777777" w:rsidR="00EE1A57" w:rsidRDefault="00000000">
      <w:pPr>
        <w:pStyle w:val="TOCHeadB"/>
      </w:pPr>
      <w:r>
        <w:t xml:space="preserve">Allowing Multiple Owners of Mutable Data with </w:t>
      </w:r>
      <w:proofErr w:type="spellStart"/>
      <w:r>
        <w:t>Rc</w:t>
      </w:r>
      <w:proofErr w:type="spellEnd"/>
      <w:r>
        <w:t xml:space="preserve">&lt;T&gt; and </w:t>
      </w:r>
      <w:proofErr w:type="spellStart"/>
      <w:r>
        <w:t>RefCell</w:t>
      </w:r>
      <w:proofErr w:type="spellEnd"/>
      <w:r>
        <w:t>&lt;T&gt;</w:t>
      </w:r>
      <w:r>
        <w:tab/>
        <w:t>342</w:t>
      </w:r>
    </w:p>
    <w:p w14:paraId="152F62EA" w14:textId="77777777" w:rsidR="00EE1A57" w:rsidRDefault="00000000">
      <w:pPr>
        <w:pStyle w:val="TOCHeadA"/>
      </w:pPr>
      <w:r>
        <w:t>Reference Cycles Can Leak Memory</w:t>
      </w:r>
      <w:r>
        <w:tab/>
        <w:t>343</w:t>
      </w:r>
    </w:p>
    <w:p w14:paraId="55F27988" w14:textId="77777777" w:rsidR="00EE1A57" w:rsidRDefault="00000000">
      <w:pPr>
        <w:pStyle w:val="TOCHeadB"/>
      </w:pPr>
      <w:r>
        <w:t>Creating a Reference Cycle</w:t>
      </w:r>
      <w:r>
        <w:tab/>
        <w:t>343</w:t>
      </w:r>
    </w:p>
    <w:p w14:paraId="522D3E08" w14:textId="77777777" w:rsidR="00EE1A57" w:rsidRDefault="00000000">
      <w:pPr>
        <w:pStyle w:val="TOCHeadB"/>
      </w:pPr>
      <w:r>
        <w:t>Preventing Reference Cycles Using Weak&lt;T&gt;</w:t>
      </w:r>
      <w:r>
        <w:tab/>
        <w:t>346</w:t>
      </w:r>
    </w:p>
    <w:p w14:paraId="2CB19AC4" w14:textId="77777777" w:rsidR="00EE1A57" w:rsidRDefault="00000000">
      <w:pPr>
        <w:pStyle w:val="TOCHeadA"/>
      </w:pPr>
      <w:r>
        <w:t>Summary</w:t>
      </w:r>
      <w:r>
        <w:tab/>
        <w:t>351</w:t>
      </w:r>
    </w:p>
    <w:p w14:paraId="348B0D39" w14:textId="77777777" w:rsidR="00EE1A57" w:rsidRDefault="00000000">
      <w:pPr>
        <w:pStyle w:val="TOCChapter"/>
        <w:spacing w:before="180"/>
      </w:pPr>
      <w:r>
        <w:lastRenderedPageBreak/>
        <w:t>16</w:t>
      </w:r>
      <w:r>
        <w:br/>
        <w:t>Fearless Concurrency</w:t>
      </w:r>
      <w:r>
        <w:tab/>
        <w:t>353</w:t>
      </w:r>
    </w:p>
    <w:p w14:paraId="55870A23" w14:textId="77777777" w:rsidR="00EE1A57" w:rsidRDefault="00000000">
      <w:pPr>
        <w:pStyle w:val="TOCHeadA"/>
      </w:pPr>
      <w:r>
        <w:t>Using Threads to Run Code Simultaneously</w:t>
      </w:r>
      <w:r>
        <w:tab/>
        <w:t>354</w:t>
      </w:r>
    </w:p>
    <w:p w14:paraId="389CD707" w14:textId="77777777" w:rsidR="00EE1A57" w:rsidRDefault="00000000">
      <w:pPr>
        <w:pStyle w:val="TOCHeadB"/>
      </w:pPr>
      <w:r>
        <w:t>Creating a New Thread with spawn</w:t>
      </w:r>
      <w:r>
        <w:tab/>
        <w:t>355</w:t>
      </w:r>
    </w:p>
    <w:p w14:paraId="73F1FA1C" w14:textId="77777777" w:rsidR="00EE1A57" w:rsidRDefault="00000000">
      <w:pPr>
        <w:pStyle w:val="TOCHeadB"/>
      </w:pPr>
      <w:r>
        <w:t>Waiting for All Threads to Finish Using join Handles</w:t>
      </w:r>
      <w:r>
        <w:tab/>
        <w:t>356</w:t>
      </w:r>
    </w:p>
    <w:p w14:paraId="25150AD2" w14:textId="77777777" w:rsidR="00EE1A57" w:rsidRDefault="00000000">
      <w:pPr>
        <w:pStyle w:val="TOCHeadB"/>
      </w:pPr>
      <w:r>
        <w:t>Using move Closures with Threads</w:t>
      </w:r>
      <w:r>
        <w:tab/>
        <w:t>358</w:t>
      </w:r>
    </w:p>
    <w:p w14:paraId="334CDD80" w14:textId="77777777" w:rsidR="00EE1A57" w:rsidRDefault="00000000">
      <w:pPr>
        <w:pStyle w:val="TOCHeadA"/>
      </w:pPr>
      <w:r>
        <w:t>Using Message Passing to Transfer Data Between Threads</w:t>
      </w:r>
      <w:r>
        <w:tab/>
        <w:t>361</w:t>
      </w:r>
    </w:p>
    <w:p w14:paraId="26DA4EB8" w14:textId="77777777" w:rsidR="00EE1A57" w:rsidRDefault="00000000">
      <w:pPr>
        <w:pStyle w:val="TOCHeadB"/>
      </w:pPr>
      <w:r>
        <w:t>Channels and Ownership Transference</w:t>
      </w:r>
      <w:r>
        <w:tab/>
        <w:t>363</w:t>
      </w:r>
    </w:p>
    <w:p w14:paraId="200AACCE" w14:textId="77777777" w:rsidR="00EE1A57" w:rsidRDefault="00000000">
      <w:pPr>
        <w:pStyle w:val="TOCHeadB"/>
      </w:pPr>
      <w:r>
        <w:t>Sending Multiple Values and Seeing the Receiver Waiting</w:t>
      </w:r>
      <w:r>
        <w:tab/>
        <w:t>364</w:t>
      </w:r>
    </w:p>
    <w:p w14:paraId="54942B02" w14:textId="77777777" w:rsidR="00EE1A57" w:rsidRDefault="00000000">
      <w:pPr>
        <w:pStyle w:val="TOCHeadB"/>
      </w:pPr>
      <w:r>
        <w:t>Creating Multiple Producers by Cloning the Transmitter</w:t>
      </w:r>
      <w:r>
        <w:tab/>
        <w:t>365</w:t>
      </w:r>
    </w:p>
    <w:p w14:paraId="5342D334" w14:textId="77777777" w:rsidR="00EE1A57" w:rsidRDefault="00000000">
      <w:pPr>
        <w:pStyle w:val="TOCHeadA"/>
      </w:pPr>
      <w:r>
        <w:t>Shared-State Concurrency</w:t>
      </w:r>
      <w:r>
        <w:tab/>
        <w:t>367</w:t>
      </w:r>
    </w:p>
    <w:p w14:paraId="45AD45CF" w14:textId="77777777" w:rsidR="00EE1A57" w:rsidRDefault="00000000">
      <w:pPr>
        <w:pStyle w:val="TOCHeadB"/>
      </w:pPr>
      <w:r>
        <w:t>Using Mutexes to Allow Access to Data from One Thread at a Time</w:t>
      </w:r>
      <w:r>
        <w:tab/>
        <w:t>367</w:t>
      </w:r>
    </w:p>
    <w:p w14:paraId="235C00D3" w14:textId="77777777" w:rsidR="00EE1A57" w:rsidRDefault="00000000">
      <w:pPr>
        <w:pStyle w:val="TOCHeadB"/>
      </w:pPr>
      <w:r>
        <w:t xml:space="preserve">Similarities Between </w:t>
      </w:r>
      <w:proofErr w:type="spellStart"/>
      <w:r>
        <w:t>RefCell</w:t>
      </w:r>
      <w:proofErr w:type="spellEnd"/>
      <w:r>
        <w:t>&lt;T&gt;/</w:t>
      </w:r>
      <w:proofErr w:type="spellStart"/>
      <w:r>
        <w:t>Rc</w:t>
      </w:r>
      <w:proofErr w:type="spellEnd"/>
      <w:r>
        <w:t>&lt;T&gt; and Mutex&lt;T&gt;/Arc&lt;T&gt;</w:t>
      </w:r>
      <w:r>
        <w:tab/>
        <w:t>372</w:t>
      </w:r>
    </w:p>
    <w:p w14:paraId="1B986457" w14:textId="77777777" w:rsidR="00EE1A57" w:rsidRDefault="00000000">
      <w:pPr>
        <w:pStyle w:val="TOCHeadA"/>
      </w:pPr>
      <w:r>
        <w:t>Extensible Concurrency with the Send and Sync Traits</w:t>
      </w:r>
      <w:r>
        <w:tab/>
        <w:t>373</w:t>
      </w:r>
    </w:p>
    <w:p w14:paraId="404E0E3C" w14:textId="77777777" w:rsidR="00EE1A57" w:rsidRDefault="00000000">
      <w:pPr>
        <w:pStyle w:val="TOCHeadB"/>
      </w:pPr>
      <w:r>
        <w:t>Allowing Transference of Ownership Between Threads with Send</w:t>
      </w:r>
      <w:r>
        <w:tab/>
        <w:t>373</w:t>
      </w:r>
    </w:p>
    <w:p w14:paraId="0D84E938" w14:textId="77777777" w:rsidR="00EE1A57" w:rsidRDefault="00000000">
      <w:pPr>
        <w:pStyle w:val="TOCHeadB"/>
      </w:pPr>
      <w:r>
        <w:t>Allowing Access from Multiple Threads with Sync</w:t>
      </w:r>
      <w:r>
        <w:tab/>
        <w:t>373</w:t>
      </w:r>
    </w:p>
    <w:p w14:paraId="3EF3BF84" w14:textId="77777777" w:rsidR="00EE1A57" w:rsidRDefault="00000000">
      <w:pPr>
        <w:pStyle w:val="TOCHeadB"/>
      </w:pPr>
      <w:r>
        <w:t>Implementing Send and Sync Manually Is Unsafe</w:t>
      </w:r>
      <w:r>
        <w:tab/>
        <w:t>374</w:t>
      </w:r>
    </w:p>
    <w:p w14:paraId="2807114F" w14:textId="77777777" w:rsidR="00EE1A57" w:rsidRDefault="00000000">
      <w:pPr>
        <w:pStyle w:val="TOCHeadA"/>
      </w:pPr>
      <w:r>
        <w:t>Summary</w:t>
      </w:r>
      <w:r>
        <w:tab/>
        <w:t>374</w:t>
      </w:r>
    </w:p>
    <w:p w14:paraId="322FBBD2" w14:textId="77777777" w:rsidR="00EE1A57" w:rsidRDefault="00000000">
      <w:pPr>
        <w:pStyle w:val="TOCChapter"/>
        <w:spacing w:before="180"/>
      </w:pPr>
      <w:r>
        <w:t>17</w:t>
      </w:r>
      <w:r>
        <w:br/>
        <w:t>Object-Oriented Programming Features</w:t>
      </w:r>
      <w:r>
        <w:tab/>
        <w:t>375</w:t>
      </w:r>
    </w:p>
    <w:p w14:paraId="6C454300" w14:textId="77777777" w:rsidR="00EE1A57" w:rsidRDefault="00000000">
      <w:pPr>
        <w:pStyle w:val="TOCHeadA"/>
      </w:pPr>
      <w:r>
        <w:t>Characteristics of Object-Oriented Languages</w:t>
      </w:r>
      <w:r>
        <w:tab/>
        <w:t>376</w:t>
      </w:r>
    </w:p>
    <w:p w14:paraId="38283D6E" w14:textId="77777777" w:rsidR="00EE1A57" w:rsidRDefault="00000000">
      <w:pPr>
        <w:pStyle w:val="TOCHeadB"/>
      </w:pPr>
      <w:r>
        <w:t>Objects Contain Data and Behavior</w:t>
      </w:r>
      <w:r>
        <w:tab/>
        <w:t>376</w:t>
      </w:r>
    </w:p>
    <w:p w14:paraId="7AC9641F" w14:textId="77777777" w:rsidR="00EE1A57" w:rsidRDefault="00000000">
      <w:pPr>
        <w:pStyle w:val="TOCHeadB"/>
      </w:pPr>
      <w:r>
        <w:t>Encapsulation That Hides Implementation Details</w:t>
      </w:r>
      <w:r>
        <w:tab/>
        <w:t>376</w:t>
      </w:r>
    </w:p>
    <w:p w14:paraId="1B12FE30" w14:textId="77777777" w:rsidR="00EE1A57" w:rsidRDefault="00000000">
      <w:pPr>
        <w:pStyle w:val="TOCHeadB"/>
      </w:pPr>
      <w:r>
        <w:t>Inheritance as a Type System and as Code Sharing</w:t>
      </w:r>
      <w:r>
        <w:tab/>
        <w:t>378</w:t>
      </w:r>
    </w:p>
    <w:p w14:paraId="42AE33C1" w14:textId="77777777" w:rsidR="00EE1A57" w:rsidRDefault="00000000">
      <w:pPr>
        <w:pStyle w:val="TOCHeadA"/>
      </w:pPr>
      <w:r>
        <w:t>Using Trait Objects That Allow for Values of Different Types</w:t>
      </w:r>
      <w:r>
        <w:tab/>
        <w:t>379</w:t>
      </w:r>
    </w:p>
    <w:p w14:paraId="3004556C" w14:textId="77777777" w:rsidR="00EE1A57" w:rsidRDefault="00000000">
      <w:pPr>
        <w:pStyle w:val="TOCHeadB"/>
      </w:pPr>
      <w:r>
        <w:t>Defining a Trait for Common Behavior</w:t>
      </w:r>
      <w:r>
        <w:tab/>
        <w:t>380</w:t>
      </w:r>
    </w:p>
    <w:p w14:paraId="314DCFB3" w14:textId="77777777" w:rsidR="00EE1A57" w:rsidRDefault="00000000">
      <w:pPr>
        <w:pStyle w:val="TOCHeadB"/>
      </w:pPr>
      <w:r>
        <w:t>Implementing the Trait</w:t>
      </w:r>
      <w:r>
        <w:tab/>
        <w:t>381</w:t>
      </w:r>
    </w:p>
    <w:p w14:paraId="1125DA1A" w14:textId="77777777" w:rsidR="00EE1A57" w:rsidRDefault="00000000">
      <w:pPr>
        <w:pStyle w:val="TOCHeadB"/>
      </w:pPr>
      <w:r>
        <w:t>Trait Objects Perform Dynamic Dispatch</w:t>
      </w:r>
      <w:r>
        <w:tab/>
        <w:t>384</w:t>
      </w:r>
    </w:p>
    <w:p w14:paraId="742CC347" w14:textId="77777777" w:rsidR="00EE1A57" w:rsidRDefault="00000000">
      <w:pPr>
        <w:pStyle w:val="TOCHeadA"/>
      </w:pPr>
      <w:r>
        <w:t>Implementing an Object-Oriented Design Pattern</w:t>
      </w:r>
      <w:r>
        <w:tab/>
        <w:t>384</w:t>
      </w:r>
    </w:p>
    <w:p w14:paraId="744C5E98" w14:textId="77777777" w:rsidR="00EE1A57" w:rsidRDefault="00000000">
      <w:pPr>
        <w:pStyle w:val="TOCHeadB"/>
      </w:pPr>
      <w:r>
        <w:t>Defining Post and Creating a New Instance in the Draft State</w:t>
      </w:r>
      <w:r>
        <w:tab/>
        <w:t>386</w:t>
      </w:r>
    </w:p>
    <w:p w14:paraId="30D5EB53" w14:textId="77777777" w:rsidR="00EE1A57" w:rsidRDefault="00000000">
      <w:pPr>
        <w:pStyle w:val="TOCHeadB"/>
      </w:pPr>
      <w:r>
        <w:t>Storing the Text of the Post Content</w:t>
      </w:r>
      <w:r>
        <w:tab/>
        <w:t>387</w:t>
      </w:r>
    </w:p>
    <w:p w14:paraId="19B19D9B" w14:textId="77777777" w:rsidR="00EE1A57" w:rsidRDefault="00000000">
      <w:pPr>
        <w:pStyle w:val="TOCHeadB"/>
      </w:pPr>
      <w:r>
        <w:t>Ensuring the Content of a Draft Post Is Empty</w:t>
      </w:r>
      <w:r>
        <w:tab/>
        <w:t>387</w:t>
      </w:r>
    </w:p>
    <w:p w14:paraId="4DF7FD9A" w14:textId="77777777" w:rsidR="00EE1A57" w:rsidRDefault="00000000">
      <w:pPr>
        <w:pStyle w:val="TOCHeadB"/>
      </w:pPr>
      <w:r>
        <w:t>Requesting a Review Changes the Post’s State</w:t>
      </w:r>
      <w:r>
        <w:tab/>
        <w:t>388</w:t>
      </w:r>
    </w:p>
    <w:p w14:paraId="3DC8E2EC" w14:textId="77777777" w:rsidR="00EE1A57" w:rsidRDefault="00000000">
      <w:pPr>
        <w:pStyle w:val="TOCHeadB"/>
      </w:pPr>
      <w:r>
        <w:t xml:space="preserve">Adding </w:t>
      </w:r>
      <w:proofErr w:type="gramStart"/>
      <w:r>
        <w:t>approve</w:t>
      </w:r>
      <w:proofErr w:type="gramEnd"/>
      <w:r>
        <w:t xml:space="preserve"> to Change the Behavior of content</w:t>
      </w:r>
      <w:r>
        <w:tab/>
        <w:t>389</w:t>
      </w:r>
    </w:p>
    <w:p w14:paraId="5EB659BD" w14:textId="77777777" w:rsidR="00EE1A57" w:rsidRDefault="00000000">
      <w:pPr>
        <w:pStyle w:val="TOCHeadB"/>
      </w:pPr>
      <w:r>
        <w:t>Trade-offs of the State Pattern</w:t>
      </w:r>
      <w:r>
        <w:tab/>
        <w:t>392</w:t>
      </w:r>
    </w:p>
    <w:p w14:paraId="149D97FB" w14:textId="77777777" w:rsidR="00EE1A57" w:rsidRDefault="00000000">
      <w:pPr>
        <w:pStyle w:val="TOCHeadA"/>
      </w:pPr>
      <w:r>
        <w:t>Summary</w:t>
      </w:r>
      <w:r>
        <w:tab/>
        <w:t>396</w:t>
      </w:r>
    </w:p>
    <w:p w14:paraId="7CDC365F" w14:textId="77777777" w:rsidR="00EE1A57" w:rsidRDefault="00000000">
      <w:pPr>
        <w:pStyle w:val="TOCChapter"/>
      </w:pPr>
      <w:r>
        <w:t>18</w:t>
      </w:r>
      <w:r>
        <w:br/>
        <w:t>Patterns and Matching</w:t>
      </w:r>
      <w:r>
        <w:tab/>
        <w:t>397</w:t>
      </w:r>
    </w:p>
    <w:p w14:paraId="271ED193" w14:textId="77777777" w:rsidR="00EE1A57" w:rsidRDefault="00000000">
      <w:pPr>
        <w:pStyle w:val="TOCHeadA"/>
      </w:pPr>
      <w:r>
        <w:t>All the Places Patterns Can Be Used</w:t>
      </w:r>
      <w:r>
        <w:tab/>
        <w:t>398</w:t>
      </w:r>
    </w:p>
    <w:p w14:paraId="645AC001" w14:textId="77777777" w:rsidR="00EE1A57" w:rsidRDefault="00000000">
      <w:pPr>
        <w:pStyle w:val="TOCHeadB"/>
      </w:pPr>
      <w:r>
        <w:t>match Arms</w:t>
      </w:r>
      <w:r>
        <w:tab/>
        <w:t>398</w:t>
      </w:r>
    </w:p>
    <w:p w14:paraId="0884CAC5" w14:textId="77777777" w:rsidR="00EE1A57" w:rsidRDefault="00000000">
      <w:pPr>
        <w:pStyle w:val="TOCHeadB"/>
      </w:pPr>
      <w:r>
        <w:t>Conditional if let Expressions</w:t>
      </w:r>
      <w:r>
        <w:tab/>
        <w:t>399</w:t>
      </w:r>
    </w:p>
    <w:p w14:paraId="6963AA53" w14:textId="77777777" w:rsidR="00EE1A57" w:rsidRDefault="00000000">
      <w:pPr>
        <w:pStyle w:val="TOCHeadB"/>
      </w:pPr>
      <w:r>
        <w:t>while let Conditional Loops</w:t>
      </w:r>
      <w:r>
        <w:tab/>
        <w:t>400</w:t>
      </w:r>
    </w:p>
    <w:p w14:paraId="2F8A2C49" w14:textId="77777777" w:rsidR="00EE1A57" w:rsidRDefault="00000000">
      <w:pPr>
        <w:pStyle w:val="TOCHeadB"/>
      </w:pPr>
      <w:r>
        <w:t>for Loops</w:t>
      </w:r>
      <w:r>
        <w:tab/>
        <w:t>400</w:t>
      </w:r>
    </w:p>
    <w:p w14:paraId="62D1C934" w14:textId="77777777" w:rsidR="00EE1A57" w:rsidRDefault="00000000">
      <w:pPr>
        <w:pStyle w:val="TOCHeadB"/>
      </w:pPr>
      <w:r>
        <w:t>let Statements</w:t>
      </w:r>
      <w:r>
        <w:tab/>
        <w:t>401</w:t>
      </w:r>
    </w:p>
    <w:p w14:paraId="2520C42E" w14:textId="77777777" w:rsidR="00EE1A57" w:rsidRDefault="00000000">
      <w:pPr>
        <w:pStyle w:val="TOCHeadB"/>
      </w:pPr>
      <w:r>
        <w:t>Function Parameters</w:t>
      </w:r>
      <w:r>
        <w:tab/>
        <w:t>402</w:t>
      </w:r>
    </w:p>
    <w:p w14:paraId="7512EEF3" w14:textId="77777777" w:rsidR="00EE1A57" w:rsidRDefault="00000000">
      <w:pPr>
        <w:pStyle w:val="TOCHeadA"/>
      </w:pPr>
      <w:r>
        <w:t>Refutability: Whether a Pattern Might Fail to Match</w:t>
      </w:r>
      <w:r>
        <w:tab/>
        <w:t>403</w:t>
      </w:r>
    </w:p>
    <w:p w14:paraId="7265E319" w14:textId="77777777" w:rsidR="00EE1A57" w:rsidRDefault="00000000">
      <w:pPr>
        <w:pStyle w:val="TOCHeadA"/>
      </w:pPr>
      <w:r>
        <w:t>Pattern Syntax</w:t>
      </w:r>
      <w:r>
        <w:tab/>
        <w:t>405</w:t>
      </w:r>
    </w:p>
    <w:p w14:paraId="49C63BD4" w14:textId="77777777" w:rsidR="00EE1A57" w:rsidRDefault="00000000">
      <w:pPr>
        <w:pStyle w:val="TOCHeadB"/>
      </w:pPr>
      <w:r>
        <w:lastRenderedPageBreak/>
        <w:t>Matching Literals</w:t>
      </w:r>
      <w:r>
        <w:tab/>
        <w:t>405</w:t>
      </w:r>
    </w:p>
    <w:p w14:paraId="54F216B2" w14:textId="77777777" w:rsidR="00EE1A57" w:rsidRDefault="00000000">
      <w:pPr>
        <w:pStyle w:val="TOCHeadB"/>
      </w:pPr>
      <w:r>
        <w:t>Matching Named Variables</w:t>
      </w:r>
      <w:r>
        <w:tab/>
        <w:t>405</w:t>
      </w:r>
    </w:p>
    <w:p w14:paraId="665D8CF8" w14:textId="77777777" w:rsidR="00EE1A57" w:rsidRDefault="00000000">
      <w:pPr>
        <w:pStyle w:val="TOCHeadB"/>
      </w:pPr>
      <w:r>
        <w:t>Multiple Patterns</w:t>
      </w:r>
      <w:r>
        <w:tab/>
        <w:t>406</w:t>
      </w:r>
    </w:p>
    <w:p w14:paraId="2DF5EBEC" w14:textId="77777777" w:rsidR="00EE1A57" w:rsidRDefault="00000000">
      <w:pPr>
        <w:pStyle w:val="TOCHeadB"/>
      </w:pPr>
      <w:r>
        <w:t>Matching Ranges of Values with</w:t>
      </w:r>
      <w:proofErr w:type="gramStart"/>
      <w:r>
        <w:t xml:space="preserve"> ..</w:t>
      </w:r>
      <w:proofErr w:type="gramEnd"/>
      <w:r>
        <w:t>=</w:t>
      </w:r>
      <w:r>
        <w:tab/>
        <w:t>406</w:t>
      </w:r>
    </w:p>
    <w:p w14:paraId="4E6890CE" w14:textId="77777777" w:rsidR="00EE1A57" w:rsidRDefault="00000000">
      <w:pPr>
        <w:pStyle w:val="TOCHeadB"/>
      </w:pPr>
      <w:proofErr w:type="spellStart"/>
      <w:r>
        <w:t>Destructuring</w:t>
      </w:r>
      <w:proofErr w:type="spellEnd"/>
      <w:r>
        <w:t xml:space="preserve"> to Break Apart Values</w:t>
      </w:r>
      <w:r>
        <w:tab/>
        <w:t>407</w:t>
      </w:r>
    </w:p>
    <w:p w14:paraId="1C880109" w14:textId="77777777" w:rsidR="00EE1A57" w:rsidRDefault="00000000">
      <w:pPr>
        <w:pStyle w:val="TOCHeadB"/>
      </w:pPr>
      <w:r>
        <w:t>Ignoring Values in a Pattern</w:t>
      </w:r>
      <w:r>
        <w:tab/>
        <w:t>411</w:t>
      </w:r>
    </w:p>
    <w:p w14:paraId="289C73B6" w14:textId="77777777" w:rsidR="00EE1A57" w:rsidRDefault="00000000">
      <w:pPr>
        <w:pStyle w:val="TOCHeadB"/>
      </w:pPr>
      <w:r>
        <w:t>Extra Conditionals with Match Guards</w:t>
      </w:r>
      <w:r>
        <w:tab/>
        <w:t>415</w:t>
      </w:r>
    </w:p>
    <w:p w14:paraId="150FE4DC" w14:textId="77777777" w:rsidR="00EE1A57" w:rsidRDefault="00000000">
      <w:pPr>
        <w:pStyle w:val="TOCHeadB"/>
      </w:pPr>
      <w:r>
        <w:t>@ Bindings</w:t>
      </w:r>
      <w:r>
        <w:tab/>
        <w:t>417</w:t>
      </w:r>
    </w:p>
    <w:p w14:paraId="1DCB9A4D" w14:textId="77777777" w:rsidR="00EE1A57" w:rsidRDefault="00000000">
      <w:pPr>
        <w:pStyle w:val="TOCHeadA"/>
      </w:pPr>
      <w:r>
        <w:t>Summary</w:t>
      </w:r>
      <w:r>
        <w:tab/>
        <w:t>418</w:t>
      </w:r>
    </w:p>
    <w:p w14:paraId="26EB2F4D" w14:textId="77777777" w:rsidR="00EE1A57" w:rsidRDefault="00000000">
      <w:pPr>
        <w:pStyle w:val="TOCChapter"/>
      </w:pPr>
      <w:r>
        <w:t>19</w:t>
      </w:r>
      <w:r>
        <w:br/>
        <w:t>Advanced Features</w:t>
      </w:r>
      <w:r>
        <w:tab/>
        <w:t>419</w:t>
      </w:r>
    </w:p>
    <w:p w14:paraId="278260B6" w14:textId="77777777" w:rsidR="00EE1A57" w:rsidRDefault="00000000">
      <w:pPr>
        <w:pStyle w:val="TOCHeadA"/>
      </w:pPr>
      <w:r>
        <w:t>Unsafe Rust</w:t>
      </w:r>
      <w:r>
        <w:tab/>
        <w:t>420</w:t>
      </w:r>
    </w:p>
    <w:p w14:paraId="4FC4E163" w14:textId="77777777" w:rsidR="00EE1A57" w:rsidRDefault="00000000">
      <w:pPr>
        <w:pStyle w:val="TOCHeadB"/>
      </w:pPr>
      <w:r>
        <w:t>Unsafe Superpowers</w:t>
      </w:r>
      <w:r>
        <w:tab/>
        <w:t>420</w:t>
      </w:r>
    </w:p>
    <w:p w14:paraId="4F076071" w14:textId="77777777" w:rsidR="00EE1A57" w:rsidRDefault="00000000">
      <w:pPr>
        <w:pStyle w:val="TOCHeadB"/>
      </w:pPr>
      <w:r>
        <w:t>Dereferencing a Raw Pointer</w:t>
      </w:r>
      <w:r>
        <w:tab/>
        <w:t>421</w:t>
      </w:r>
    </w:p>
    <w:p w14:paraId="690BA1D8" w14:textId="77777777" w:rsidR="00EE1A57" w:rsidRDefault="00000000">
      <w:pPr>
        <w:pStyle w:val="TOCHeadB"/>
      </w:pPr>
      <w:r>
        <w:t>Calling an Unsafe Function or Method</w:t>
      </w:r>
      <w:r>
        <w:tab/>
        <w:t>423</w:t>
      </w:r>
    </w:p>
    <w:p w14:paraId="7E4CD0A7" w14:textId="77777777" w:rsidR="00EE1A57" w:rsidRDefault="00000000">
      <w:pPr>
        <w:pStyle w:val="TOCHeadB"/>
      </w:pPr>
      <w:r>
        <w:t>Accessing or Modifying a Mutable Static Variable</w:t>
      </w:r>
      <w:r>
        <w:tab/>
        <w:t>427</w:t>
      </w:r>
    </w:p>
    <w:p w14:paraId="63ED9A2A" w14:textId="77777777" w:rsidR="00EE1A57" w:rsidRDefault="00000000">
      <w:pPr>
        <w:pStyle w:val="TOCHeadB"/>
      </w:pPr>
      <w:r>
        <w:t>Implementing an Unsafe Trait</w:t>
      </w:r>
      <w:r>
        <w:tab/>
        <w:t>429</w:t>
      </w:r>
    </w:p>
    <w:p w14:paraId="2D403512" w14:textId="77777777" w:rsidR="00EE1A57" w:rsidRDefault="00000000">
      <w:pPr>
        <w:pStyle w:val="TOCHeadB"/>
      </w:pPr>
      <w:r>
        <w:t>Accessing Fields of a Union</w:t>
      </w:r>
      <w:r>
        <w:tab/>
        <w:t>429</w:t>
      </w:r>
    </w:p>
    <w:p w14:paraId="1340B807" w14:textId="77777777" w:rsidR="00EE1A57" w:rsidRDefault="00000000">
      <w:pPr>
        <w:pStyle w:val="TOCHeadB"/>
      </w:pPr>
      <w:r>
        <w:t>When to Use Unsafe Code</w:t>
      </w:r>
      <w:r>
        <w:tab/>
        <w:t>429</w:t>
      </w:r>
    </w:p>
    <w:p w14:paraId="34E098C5" w14:textId="77777777" w:rsidR="00EE1A57" w:rsidRDefault="00000000">
      <w:pPr>
        <w:pStyle w:val="TOCHeadA"/>
      </w:pPr>
      <w:r>
        <w:t>Advanced Traits</w:t>
      </w:r>
      <w:r>
        <w:tab/>
        <w:t>430</w:t>
      </w:r>
    </w:p>
    <w:p w14:paraId="27518832" w14:textId="77777777" w:rsidR="00EE1A57" w:rsidRDefault="00000000">
      <w:pPr>
        <w:pStyle w:val="TOCHeadB"/>
      </w:pPr>
      <w:r>
        <w:t>Associated Types</w:t>
      </w:r>
      <w:r>
        <w:tab/>
        <w:t>430</w:t>
      </w:r>
    </w:p>
    <w:p w14:paraId="7DE2BCB4" w14:textId="77777777" w:rsidR="00EE1A57" w:rsidRDefault="00000000">
      <w:pPr>
        <w:pStyle w:val="TOCHeadB"/>
      </w:pPr>
      <w:r>
        <w:t>Default Generic Type Parameters and Operator Overloading</w:t>
      </w:r>
      <w:r>
        <w:tab/>
        <w:t>431</w:t>
      </w:r>
    </w:p>
    <w:p w14:paraId="7E6E3DB9" w14:textId="77777777" w:rsidR="00EE1A57" w:rsidRDefault="00000000">
      <w:pPr>
        <w:pStyle w:val="TOCHeadB"/>
      </w:pPr>
      <w:r>
        <w:t>Disambiguating Between Methods with the Same Name</w:t>
      </w:r>
      <w:r>
        <w:tab/>
        <w:t>433</w:t>
      </w:r>
    </w:p>
    <w:p w14:paraId="6642D778" w14:textId="77777777" w:rsidR="00EE1A57" w:rsidRDefault="00000000">
      <w:pPr>
        <w:pStyle w:val="TOCHeadB"/>
      </w:pPr>
      <w:r>
        <w:t xml:space="preserve">Using </w:t>
      </w:r>
      <w:proofErr w:type="spellStart"/>
      <w:r>
        <w:t>Supertraits</w:t>
      </w:r>
      <w:proofErr w:type="spellEnd"/>
      <w:r>
        <w:tab/>
        <w:t>437</w:t>
      </w:r>
    </w:p>
    <w:p w14:paraId="2D50FAC6" w14:textId="77777777" w:rsidR="00EE1A57" w:rsidRDefault="00000000">
      <w:pPr>
        <w:pStyle w:val="TOCHeadB"/>
      </w:pPr>
      <w:r>
        <w:t xml:space="preserve">Using the </w:t>
      </w:r>
      <w:proofErr w:type="spellStart"/>
      <w:r>
        <w:t>Newtype</w:t>
      </w:r>
      <w:proofErr w:type="spellEnd"/>
      <w:r>
        <w:t xml:space="preserve"> Pattern to Implement External Traits</w:t>
      </w:r>
      <w:r>
        <w:tab/>
        <w:t>439</w:t>
      </w:r>
    </w:p>
    <w:p w14:paraId="16B15227" w14:textId="77777777" w:rsidR="00EE1A57" w:rsidRDefault="00000000">
      <w:pPr>
        <w:pStyle w:val="TOCHeadA"/>
      </w:pPr>
      <w:r>
        <w:t>Advanced Types</w:t>
      </w:r>
      <w:r>
        <w:tab/>
        <w:t>440</w:t>
      </w:r>
    </w:p>
    <w:p w14:paraId="2BA95BF0" w14:textId="77777777" w:rsidR="00EE1A57" w:rsidRDefault="00000000">
      <w:pPr>
        <w:pStyle w:val="TOCHeadB"/>
      </w:pPr>
      <w:r>
        <w:t xml:space="preserve">Using the </w:t>
      </w:r>
      <w:proofErr w:type="spellStart"/>
      <w:r>
        <w:t>Newtype</w:t>
      </w:r>
      <w:proofErr w:type="spellEnd"/>
      <w:r>
        <w:t xml:space="preserve"> Pattern for Type Safety and Abstraction</w:t>
      </w:r>
      <w:r>
        <w:tab/>
        <w:t>440</w:t>
      </w:r>
    </w:p>
    <w:p w14:paraId="1B38E1C1" w14:textId="77777777" w:rsidR="00EE1A57" w:rsidRDefault="00000000">
      <w:pPr>
        <w:pStyle w:val="TOCHeadB"/>
      </w:pPr>
      <w:r>
        <w:t>Creating Type Synonyms with Type Aliases</w:t>
      </w:r>
      <w:r>
        <w:tab/>
        <w:t>440</w:t>
      </w:r>
    </w:p>
    <w:p w14:paraId="70395B3D" w14:textId="77777777" w:rsidR="00EE1A57" w:rsidRDefault="00000000">
      <w:pPr>
        <w:pStyle w:val="TOCHeadB"/>
      </w:pPr>
      <w:r>
        <w:t>The Never Type That Never Returns</w:t>
      </w:r>
      <w:r>
        <w:tab/>
        <w:t>443</w:t>
      </w:r>
    </w:p>
    <w:p w14:paraId="636E20DA" w14:textId="77777777" w:rsidR="00EE1A57" w:rsidRDefault="00000000">
      <w:pPr>
        <w:pStyle w:val="TOCHeadB"/>
      </w:pPr>
      <w:r>
        <w:t>Dynamically Sized Types and the Sized Trait</w:t>
      </w:r>
      <w:r>
        <w:tab/>
        <w:t>444</w:t>
      </w:r>
    </w:p>
    <w:p w14:paraId="12EF4867" w14:textId="77777777" w:rsidR="00EE1A57" w:rsidRDefault="00000000">
      <w:pPr>
        <w:pStyle w:val="TOCHeadA"/>
      </w:pPr>
      <w:r>
        <w:t>Advanced Functions and Closures</w:t>
      </w:r>
      <w:r>
        <w:tab/>
        <w:t>446</w:t>
      </w:r>
    </w:p>
    <w:p w14:paraId="00B95EE7" w14:textId="77777777" w:rsidR="00EE1A57" w:rsidRDefault="00000000">
      <w:pPr>
        <w:pStyle w:val="TOCHeadB"/>
      </w:pPr>
      <w:r>
        <w:t>Function Pointers</w:t>
      </w:r>
      <w:r>
        <w:tab/>
        <w:t>446</w:t>
      </w:r>
    </w:p>
    <w:p w14:paraId="627A8255" w14:textId="77777777" w:rsidR="00EE1A57" w:rsidRDefault="00000000">
      <w:pPr>
        <w:pStyle w:val="TOCHeadB"/>
      </w:pPr>
      <w:r>
        <w:t>Returning Closures</w:t>
      </w:r>
      <w:r>
        <w:tab/>
        <w:t>448</w:t>
      </w:r>
    </w:p>
    <w:p w14:paraId="10E6DC7C" w14:textId="77777777" w:rsidR="00EE1A57" w:rsidRDefault="00000000">
      <w:pPr>
        <w:pStyle w:val="TOCHeadA"/>
      </w:pPr>
      <w:r>
        <w:t>Macros</w:t>
      </w:r>
      <w:r>
        <w:tab/>
        <w:t>449</w:t>
      </w:r>
    </w:p>
    <w:p w14:paraId="03A54BAE" w14:textId="77777777" w:rsidR="00EE1A57" w:rsidRDefault="00000000">
      <w:pPr>
        <w:pStyle w:val="TOCHeadB"/>
      </w:pPr>
      <w:r>
        <w:t>The Difference Between Macros and Functions</w:t>
      </w:r>
      <w:r>
        <w:tab/>
        <w:t>449</w:t>
      </w:r>
    </w:p>
    <w:p w14:paraId="77550263" w14:textId="77777777" w:rsidR="00EE1A57" w:rsidRDefault="00000000">
      <w:pPr>
        <w:pStyle w:val="TOCHeadB"/>
      </w:pPr>
      <w:r>
        <w:t xml:space="preserve">Declarative Macros with </w:t>
      </w:r>
      <w:proofErr w:type="spellStart"/>
      <w:r>
        <w:t>macro_rules</w:t>
      </w:r>
      <w:proofErr w:type="spellEnd"/>
      <w:r>
        <w:t>! for General Metaprogramming</w:t>
      </w:r>
      <w:r>
        <w:tab/>
        <w:t>449</w:t>
      </w:r>
    </w:p>
    <w:p w14:paraId="1349884D" w14:textId="77777777" w:rsidR="00EE1A57" w:rsidRDefault="00000000">
      <w:pPr>
        <w:pStyle w:val="TOCHeadB"/>
      </w:pPr>
      <w:r>
        <w:t>Procedural Macros for Generating Code from Attributes</w:t>
      </w:r>
      <w:r>
        <w:tab/>
        <w:t>451</w:t>
      </w:r>
    </w:p>
    <w:p w14:paraId="06FEC0E0" w14:textId="77777777" w:rsidR="00EE1A57" w:rsidRDefault="00000000">
      <w:pPr>
        <w:pStyle w:val="TOCHeadB"/>
      </w:pPr>
      <w:r>
        <w:t>How to Write a Custom derive Macro</w:t>
      </w:r>
      <w:r>
        <w:tab/>
        <w:t>452</w:t>
      </w:r>
    </w:p>
    <w:p w14:paraId="763A0F1D" w14:textId="77777777" w:rsidR="00EE1A57" w:rsidRDefault="00000000">
      <w:pPr>
        <w:pStyle w:val="TOCHeadB"/>
      </w:pPr>
      <w:r>
        <w:t>Attribute-Like Macros</w:t>
      </w:r>
      <w:r>
        <w:tab/>
        <w:t>457</w:t>
      </w:r>
    </w:p>
    <w:p w14:paraId="2C62BF27" w14:textId="77777777" w:rsidR="00EE1A57" w:rsidRDefault="00000000">
      <w:pPr>
        <w:pStyle w:val="TOCHeadB"/>
      </w:pPr>
      <w:r>
        <w:t>Function-Like Macros</w:t>
      </w:r>
      <w:r>
        <w:tab/>
        <w:t>458</w:t>
      </w:r>
    </w:p>
    <w:p w14:paraId="634BF922" w14:textId="77777777" w:rsidR="00EE1A57" w:rsidRDefault="00000000">
      <w:pPr>
        <w:pStyle w:val="TOCHeadA"/>
      </w:pPr>
      <w:r>
        <w:t>Summary</w:t>
      </w:r>
      <w:r>
        <w:tab/>
        <w:t>458</w:t>
      </w:r>
    </w:p>
    <w:p w14:paraId="74A16F81" w14:textId="77777777" w:rsidR="00EE1A57" w:rsidRDefault="00000000">
      <w:pPr>
        <w:pStyle w:val="TOCChapter"/>
      </w:pPr>
      <w:r>
        <w:t>20</w:t>
      </w:r>
      <w:r>
        <w:br/>
        <w:t>Final Project: Building a Multithreaded Web Server</w:t>
      </w:r>
      <w:r>
        <w:tab/>
        <w:t>459</w:t>
      </w:r>
    </w:p>
    <w:p w14:paraId="703FA61D" w14:textId="77777777" w:rsidR="00EE1A57" w:rsidRDefault="00000000">
      <w:pPr>
        <w:pStyle w:val="TOCHeadA"/>
      </w:pPr>
      <w:r>
        <w:t>Building a Single-Threaded Web Server</w:t>
      </w:r>
      <w:r>
        <w:tab/>
        <w:t>460</w:t>
      </w:r>
    </w:p>
    <w:p w14:paraId="54D4A949" w14:textId="77777777" w:rsidR="00EE1A57" w:rsidRDefault="00000000">
      <w:pPr>
        <w:pStyle w:val="TOCHeadB"/>
      </w:pPr>
      <w:r>
        <w:t>Listening to the TCP Connection</w:t>
      </w:r>
      <w:r>
        <w:tab/>
        <w:t>461</w:t>
      </w:r>
    </w:p>
    <w:p w14:paraId="7D6F2E02" w14:textId="77777777" w:rsidR="00EE1A57" w:rsidRDefault="00000000">
      <w:pPr>
        <w:pStyle w:val="TOCHeadB"/>
      </w:pPr>
      <w:r>
        <w:t>Reading the Request</w:t>
      </w:r>
      <w:r>
        <w:tab/>
        <w:t>462</w:t>
      </w:r>
    </w:p>
    <w:p w14:paraId="2D44F06C" w14:textId="77777777" w:rsidR="00EE1A57" w:rsidRDefault="00000000">
      <w:pPr>
        <w:pStyle w:val="TOCHeadB"/>
      </w:pPr>
      <w:r>
        <w:t>A Closer Look at an HTTP Request</w:t>
      </w:r>
      <w:r>
        <w:tab/>
        <w:t>464</w:t>
      </w:r>
    </w:p>
    <w:p w14:paraId="48C83613" w14:textId="77777777" w:rsidR="00EE1A57" w:rsidRDefault="00000000">
      <w:pPr>
        <w:pStyle w:val="TOCHeadB"/>
      </w:pPr>
      <w:r>
        <w:lastRenderedPageBreak/>
        <w:t>Writing a Response</w:t>
      </w:r>
      <w:r>
        <w:tab/>
        <w:t>465</w:t>
      </w:r>
    </w:p>
    <w:p w14:paraId="43CF64BF" w14:textId="77777777" w:rsidR="00EE1A57" w:rsidRDefault="00000000">
      <w:pPr>
        <w:pStyle w:val="TOCHeadB"/>
      </w:pPr>
      <w:r>
        <w:t>Returning Real HTML</w:t>
      </w:r>
      <w:r>
        <w:tab/>
        <w:t>466</w:t>
      </w:r>
    </w:p>
    <w:p w14:paraId="0658D82B" w14:textId="77777777" w:rsidR="00EE1A57" w:rsidRDefault="00000000">
      <w:pPr>
        <w:pStyle w:val="TOCHeadB"/>
      </w:pPr>
      <w:r>
        <w:t>Validating the Request and Selectively Responding</w:t>
      </w:r>
      <w:r>
        <w:tab/>
        <w:t>467</w:t>
      </w:r>
    </w:p>
    <w:p w14:paraId="1969A8DD" w14:textId="77777777" w:rsidR="00EE1A57" w:rsidRDefault="00000000">
      <w:pPr>
        <w:pStyle w:val="TOCHeadB"/>
      </w:pPr>
      <w:r>
        <w:t>A Touch of Refactoring</w:t>
      </w:r>
      <w:r>
        <w:tab/>
        <w:t>469</w:t>
      </w:r>
    </w:p>
    <w:p w14:paraId="057FE574" w14:textId="77777777" w:rsidR="00EE1A57" w:rsidRDefault="00000000">
      <w:pPr>
        <w:pStyle w:val="TOCHeadA"/>
      </w:pPr>
      <w:r>
        <w:t>Turning Our Single-Threaded Server into a Multithreaded Server</w:t>
      </w:r>
      <w:r>
        <w:tab/>
        <w:t>471</w:t>
      </w:r>
    </w:p>
    <w:p w14:paraId="16924B57" w14:textId="77777777" w:rsidR="00EE1A57" w:rsidRDefault="00000000">
      <w:pPr>
        <w:pStyle w:val="TOCHeadB"/>
      </w:pPr>
      <w:r>
        <w:t>Simulating a Slow Request</w:t>
      </w:r>
      <w:r>
        <w:tab/>
        <w:t>471</w:t>
      </w:r>
    </w:p>
    <w:p w14:paraId="056104ED" w14:textId="77777777" w:rsidR="00EE1A57" w:rsidRDefault="00000000">
      <w:pPr>
        <w:pStyle w:val="TOCHeadB"/>
      </w:pPr>
      <w:r>
        <w:t>Improving Throughput with a Thread Pool</w:t>
      </w:r>
      <w:r>
        <w:tab/>
        <w:t>472</w:t>
      </w:r>
    </w:p>
    <w:p w14:paraId="7606B40A" w14:textId="77777777" w:rsidR="00EE1A57" w:rsidRDefault="00000000">
      <w:pPr>
        <w:pStyle w:val="TOCHeadA"/>
      </w:pPr>
      <w:r>
        <w:t>Graceful Shutdown and Cleanup</w:t>
      </w:r>
      <w:r>
        <w:tab/>
        <w:t>487</w:t>
      </w:r>
    </w:p>
    <w:p w14:paraId="7A35C975" w14:textId="77777777" w:rsidR="00EE1A57" w:rsidRDefault="00000000">
      <w:pPr>
        <w:pStyle w:val="TOCHeadB"/>
      </w:pPr>
      <w:r>
        <w:t xml:space="preserve">Implementing the Drop Trait on </w:t>
      </w:r>
      <w:proofErr w:type="spellStart"/>
      <w:r>
        <w:t>ThreadPool</w:t>
      </w:r>
      <w:proofErr w:type="spellEnd"/>
      <w:r>
        <w:tab/>
        <w:t>487</w:t>
      </w:r>
    </w:p>
    <w:p w14:paraId="7C7E8802" w14:textId="77777777" w:rsidR="00EE1A57" w:rsidRDefault="00000000">
      <w:pPr>
        <w:pStyle w:val="TOCHeadB"/>
      </w:pPr>
      <w:r>
        <w:t>Signaling to the Threads to Stop Listening for Jobs</w:t>
      </w:r>
      <w:r>
        <w:tab/>
        <w:t>490</w:t>
      </w:r>
    </w:p>
    <w:p w14:paraId="1D34B455" w14:textId="77777777" w:rsidR="00EE1A57" w:rsidRDefault="00000000">
      <w:pPr>
        <w:pStyle w:val="TOCHeadA"/>
      </w:pPr>
      <w:r>
        <w:t>Summary</w:t>
      </w:r>
      <w:r>
        <w:tab/>
        <w:t>493</w:t>
      </w:r>
    </w:p>
    <w:p w14:paraId="09F6E13F" w14:textId="77777777" w:rsidR="00EE1A57" w:rsidRDefault="00000000">
      <w:pPr>
        <w:pStyle w:val="TOCChapter"/>
      </w:pPr>
      <w:r>
        <w:t>A</w:t>
      </w:r>
      <w:r>
        <w:br/>
        <w:t>Keywords</w:t>
      </w:r>
      <w:r>
        <w:tab/>
        <w:t>495</w:t>
      </w:r>
    </w:p>
    <w:p w14:paraId="5F2BE27C" w14:textId="77777777" w:rsidR="00EE1A57" w:rsidRDefault="00000000">
      <w:pPr>
        <w:pStyle w:val="TOCHeadA"/>
      </w:pPr>
      <w:r>
        <w:t>Keywords Currently in Use</w:t>
      </w:r>
      <w:r>
        <w:tab/>
        <w:t>495</w:t>
      </w:r>
    </w:p>
    <w:p w14:paraId="319C9C85" w14:textId="77777777" w:rsidR="00EE1A57" w:rsidRDefault="00000000">
      <w:pPr>
        <w:pStyle w:val="TOCHeadA"/>
      </w:pPr>
      <w:r>
        <w:t>Keywords Reserved for Future Use</w:t>
      </w:r>
      <w:r>
        <w:tab/>
        <w:t>497</w:t>
      </w:r>
    </w:p>
    <w:p w14:paraId="602D5C40" w14:textId="77777777" w:rsidR="00EE1A57" w:rsidRDefault="00000000">
      <w:pPr>
        <w:pStyle w:val="TOCHeadA"/>
      </w:pPr>
      <w:r>
        <w:t>Raw Identifiers</w:t>
      </w:r>
      <w:r>
        <w:tab/>
        <w:t>497</w:t>
      </w:r>
    </w:p>
    <w:p w14:paraId="4738FD75" w14:textId="77777777" w:rsidR="00EE1A57" w:rsidRDefault="00000000">
      <w:pPr>
        <w:pStyle w:val="TOCChapter"/>
      </w:pPr>
      <w:r>
        <w:t>B</w:t>
      </w:r>
      <w:r>
        <w:br/>
        <w:t>Operators and Symbols</w:t>
      </w:r>
      <w:r>
        <w:tab/>
        <w:t>499</w:t>
      </w:r>
    </w:p>
    <w:p w14:paraId="70605528" w14:textId="77777777" w:rsidR="00EE1A57" w:rsidRDefault="00000000">
      <w:pPr>
        <w:pStyle w:val="TOCHeadA"/>
      </w:pPr>
      <w:r>
        <w:t>Operators</w:t>
      </w:r>
      <w:r>
        <w:tab/>
        <w:t>499</w:t>
      </w:r>
    </w:p>
    <w:p w14:paraId="3AAFCFB3" w14:textId="77777777" w:rsidR="00EE1A57" w:rsidRDefault="00000000">
      <w:pPr>
        <w:pStyle w:val="TOCHeadA"/>
      </w:pPr>
      <w:r>
        <w:t>Non-operator Symbols</w:t>
      </w:r>
      <w:r>
        <w:tab/>
        <w:t>502</w:t>
      </w:r>
    </w:p>
    <w:p w14:paraId="05BFDCB9" w14:textId="77777777" w:rsidR="00EE1A57" w:rsidRDefault="00000000">
      <w:pPr>
        <w:pStyle w:val="TOCChapter"/>
      </w:pPr>
      <w:r>
        <w:t>C</w:t>
      </w:r>
      <w:r>
        <w:br/>
        <w:t>Derivable Traits</w:t>
      </w:r>
      <w:r>
        <w:tab/>
        <w:t>507</w:t>
      </w:r>
    </w:p>
    <w:p w14:paraId="2C835EC1" w14:textId="77777777" w:rsidR="00EE1A57" w:rsidRDefault="00000000">
      <w:pPr>
        <w:pStyle w:val="TOCHeadA"/>
      </w:pPr>
      <w:r>
        <w:t>Debug for Programmer Output</w:t>
      </w:r>
      <w:r>
        <w:tab/>
        <w:t>508</w:t>
      </w:r>
    </w:p>
    <w:p w14:paraId="46D6D8C5" w14:textId="77777777" w:rsidR="00EE1A57" w:rsidRDefault="00000000">
      <w:pPr>
        <w:pStyle w:val="TOCHeadA"/>
      </w:pPr>
      <w:proofErr w:type="spellStart"/>
      <w:r>
        <w:t>PartialEq</w:t>
      </w:r>
      <w:proofErr w:type="spellEnd"/>
      <w:r>
        <w:t xml:space="preserve"> and Eq for Equality Comparisons</w:t>
      </w:r>
      <w:r>
        <w:tab/>
        <w:t>508</w:t>
      </w:r>
    </w:p>
    <w:p w14:paraId="3B46E26C" w14:textId="77777777" w:rsidR="00EE1A57" w:rsidRDefault="00000000">
      <w:pPr>
        <w:pStyle w:val="TOCHeadA"/>
      </w:pPr>
      <w:proofErr w:type="spellStart"/>
      <w:r>
        <w:t>PartialOrd</w:t>
      </w:r>
      <w:proofErr w:type="spellEnd"/>
      <w:r>
        <w:t xml:space="preserve"> and Ord for Ordering Comparisons</w:t>
      </w:r>
      <w:r>
        <w:tab/>
        <w:t>509</w:t>
      </w:r>
    </w:p>
    <w:p w14:paraId="29690F72" w14:textId="77777777" w:rsidR="00EE1A57" w:rsidRDefault="00000000">
      <w:pPr>
        <w:pStyle w:val="TOCHeadA"/>
      </w:pPr>
      <w:r>
        <w:t>Clone and Copy for Duplicating Values</w:t>
      </w:r>
      <w:r>
        <w:tab/>
        <w:t>509</w:t>
      </w:r>
    </w:p>
    <w:p w14:paraId="3E824375" w14:textId="77777777" w:rsidR="00EE1A57" w:rsidRDefault="00000000">
      <w:pPr>
        <w:pStyle w:val="TOCHeadA"/>
      </w:pPr>
      <w:r>
        <w:t>Hash for Mapping a Value to a Value of Fixed Size</w:t>
      </w:r>
      <w:r>
        <w:tab/>
        <w:t>510</w:t>
      </w:r>
    </w:p>
    <w:p w14:paraId="2662BE71" w14:textId="77777777" w:rsidR="00EE1A57" w:rsidRDefault="00000000">
      <w:pPr>
        <w:pStyle w:val="TOCHeadA"/>
      </w:pPr>
      <w:r>
        <w:t>Default for Default Values</w:t>
      </w:r>
      <w:r>
        <w:tab/>
        <w:t>510</w:t>
      </w:r>
    </w:p>
    <w:p w14:paraId="3530ADD9" w14:textId="77777777" w:rsidR="00EE1A57" w:rsidRDefault="00000000">
      <w:pPr>
        <w:pStyle w:val="TOCChapter"/>
      </w:pPr>
      <w:r>
        <w:t>D</w:t>
      </w:r>
      <w:r>
        <w:br/>
        <w:t>Useful Development Tools</w:t>
      </w:r>
      <w:r>
        <w:tab/>
        <w:t>511</w:t>
      </w:r>
    </w:p>
    <w:p w14:paraId="278A2B89" w14:textId="77777777" w:rsidR="00EE1A57" w:rsidRDefault="00000000">
      <w:pPr>
        <w:pStyle w:val="TOCHeadA"/>
      </w:pPr>
      <w:r>
        <w:t xml:space="preserve">Automatic Formatting with </w:t>
      </w:r>
      <w:proofErr w:type="spellStart"/>
      <w:r>
        <w:t>rustfmt</w:t>
      </w:r>
      <w:proofErr w:type="spellEnd"/>
      <w:r>
        <w:tab/>
        <w:t>511</w:t>
      </w:r>
    </w:p>
    <w:p w14:paraId="7AB4E81B" w14:textId="77777777" w:rsidR="00EE1A57" w:rsidRDefault="00000000">
      <w:pPr>
        <w:pStyle w:val="TOCHeadA"/>
      </w:pPr>
      <w:r>
        <w:t xml:space="preserve">Fix Your Code with </w:t>
      </w:r>
      <w:proofErr w:type="spellStart"/>
      <w:r>
        <w:t>rustfix</w:t>
      </w:r>
      <w:proofErr w:type="spellEnd"/>
      <w:r>
        <w:tab/>
        <w:t>512</w:t>
      </w:r>
    </w:p>
    <w:p w14:paraId="09393CA3" w14:textId="77777777" w:rsidR="00EE1A57" w:rsidRDefault="00000000">
      <w:pPr>
        <w:pStyle w:val="TOCHeadA"/>
      </w:pPr>
      <w:r>
        <w:t xml:space="preserve">More </w:t>
      </w:r>
      <w:proofErr w:type="spellStart"/>
      <w:r>
        <w:t>Lints</w:t>
      </w:r>
      <w:proofErr w:type="spellEnd"/>
      <w:r>
        <w:t xml:space="preserve"> with </w:t>
      </w:r>
      <w:proofErr w:type="spellStart"/>
      <w:r>
        <w:t>Clippy</w:t>
      </w:r>
      <w:proofErr w:type="spellEnd"/>
      <w:r>
        <w:tab/>
        <w:t>513</w:t>
      </w:r>
    </w:p>
    <w:p w14:paraId="73D7F12F" w14:textId="77777777" w:rsidR="00EE1A57" w:rsidRDefault="00000000">
      <w:pPr>
        <w:pStyle w:val="TOCHeadA"/>
      </w:pPr>
      <w:r>
        <w:t>IDE Integration Using rust-analyzer</w:t>
      </w:r>
      <w:r>
        <w:tab/>
        <w:t>514</w:t>
      </w:r>
    </w:p>
    <w:p w14:paraId="3E4C8C37" w14:textId="77777777" w:rsidR="00EE1A57" w:rsidRDefault="00000000">
      <w:pPr>
        <w:pStyle w:val="TOCChapter"/>
      </w:pPr>
      <w:r>
        <w:t>E</w:t>
      </w:r>
      <w:r>
        <w:br/>
        <w:t>Editions</w:t>
      </w:r>
      <w:r>
        <w:tab/>
        <w:t>515</w:t>
      </w:r>
    </w:p>
    <w:p w14:paraId="19ABE24A" w14:textId="77777777" w:rsidR="00EE1A57" w:rsidRDefault="00000000">
      <w:pPr>
        <w:pStyle w:val="TOCChapter"/>
      </w:pPr>
      <w:r>
        <w:t>Index</w:t>
      </w:r>
      <w:r>
        <w:tab/>
        <w:t>517</w:t>
      </w:r>
    </w:p>
    <w:p w14:paraId="7214EF38" w14:textId="77777777" w:rsidR="00EE1A57" w:rsidRDefault="00000000">
      <w:pPr>
        <w:pStyle w:val="FrontmatterTitle"/>
      </w:pPr>
      <w:r>
        <w:lastRenderedPageBreak/>
        <w:t>Foreword</w:t>
      </w:r>
    </w:p>
    <w:p w14:paraId="282A3C58" w14:textId="77777777" w:rsidR="00EE1A57" w:rsidRDefault="00000000">
      <w:pPr>
        <w:pStyle w:val="BodyFirst"/>
      </w:pPr>
      <w:r>
        <w:t>It wasn’t always so clear, but the Rust programming language is fundamen</w:t>
      </w:r>
      <w:r>
        <w:rPr>
          <w:spacing w:val="1"/>
        </w:rPr>
        <w:t xml:space="preserve">tally about </w:t>
      </w:r>
      <w:r>
        <w:rPr>
          <w:rStyle w:val="Italic"/>
          <w:spacing w:val="1"/>
        </w:rPr>
        <w:t>empowerment</w:t>
      </w:r>
      <w:r>
        <w:rPr>
          <w:spacing w:val="1"/>
        </w:rPr>
        <w:t xml:space="preserve">: no matter what kind of code you are writing now, Rust </w:t>
      </w:r>
      <w:r>
        <w:t>empowers you to reach further, to program with confidence in a wider variety of domains than you did before.</w:t>
      </w:r>
    </w:p>
    <w:p w14:paraId="7759BF54" w14:textId="77777777" w:rsidR="00EE1A57" w:rsidRDefault="00000000">
      <w:pPr>
        <w:pStyle w:val="Body"/>
        <w:rPr>
          <w:spacing w:val="-2"/>
        </w:rPr>
      </w:pPr>
      <w:r>
        <w:rPr>
          <w:spacing w:val="-2"/>
        </w:rPr>
        <w:t xml:space="preserve">Take, for example, “systems-level” work that deals with low-level details of memory management, data representation, and concurrency. Traditionally, this realm of programming is seen as arcane, accessible to only a select few </w:t>
      </w:r>
      <w:r>
        <w:rPr>
          <w:spacing w:val="1"/>
        </w:rPr>
        <w:t xml:space="preserve">who have devoted the necessary years to learning it to avoid its infamous </w:t>
      </w:r>
      <w:r>
        <w:rPr>
          <w:spacing w:val="-2"/>
        </w:rPr>
        <w:t>pitfalls. And even those who practice it do so with caution, lest their code be open to exploits, crashes, or corruption.</w:t>
      </w:r>
    </w:p>
    <w:p w14:paraId="490DDEAB" w14:textId="77777777" w:rsidR="00EE1A57" w:rsidRDefault="00000000">
      <w:pPr>
        <w:pStyle w:val="Body"/>
        <w:rPr>
          <w:spacing w:val="-3"/>
        </w:rPr>
      </w:pPr>
      <w:r>
        <w:rPr>
          <w:spacing w:val="-3"/>
        </w:rPr>
        <w:t>Rust breaks down these barriers by eliminating the old pitfalls and provid</w:t>
      </w:r>
      <w:r>
        <w:rPr>
          <w:spacing w:val="-1"/>
        </w:rPr>
        <w:t xml:space="preserve">ing a friendly, polished set of tools to help you along the way. Programmers </w:t>
      </w:r>
      <w:r>
        <w:rPr>
          <w:spacing w:val="-3"/>
        </w:rPr>
        <w:t xml:space="preserve">who need to “dip down” into lower-level control can do so with Rust, without </w:t>
      </w:r>
      <w:r>
        <w:t>taking on the customary risk of crashes or security holes and without hav</w:t>
      </w:r>
      <w:r>
        <w:rPr>
          <w:spacing w:val="-3"/>
        </w:rPr>
        <w:t>ing to learn the fine points of a fickle toolchain. Better yet, the language is designed to guide you naturally toward reliable code that is efficient in terms of speed and memory usage.</w:t>
      </w:r>
    </w:p>
    <w:p w14:paraId="34242834" w14:textId="77777777" w:rsidR="00EE1A57" w:rsidRDefault="00000000">
      <w:pPr>
        <w:pStyle w:val="Body"/>
      </w:pPr>
      <w:r>
        <w:rPr>
          <w:spacing w:val="3"/>
        </w:rPr>
        <w:t xml:space="preserve">Programmers who are already working with low-level code can use </w:t>
      </w:r>
      <w:r>
        <w:t>Rust to raise their ambitions. For example, introducing parallelism in Rust is a relatively low-risk operation: the compiler will catch the classical mistakes for you. And you can tackle more aggressive optimizations in your code with the confidence that you won’t accidentally introduce crashes or vulnerabilities.</w:t>
      </w:r>
    </w:p>
    <w:p w14:paraId="6A2723D0" w14:textId="77777777" w:rsidR="00EE1A57" w:rsidRDefault="00000000">
      <w:pPr>
        <w:pStyle w:val="Body"/>
      </w:pPr>
      <w:r>
        <w:t xml:space="preserve">But Rust isn’t limited to low-level systems programming. It’s expressive </w:t>
      </w:r>
      <w:r>
        <w:rPr>
          <w:spacing w:val="3"/>
        </w:rPr>
        <w:t xml:space="preserve">and ergonomic enough to make CLI apps, web servers, and many other </w:t>
      </w:r>
      <w:r>
        <w:t xml:space="preserve">kinds of code quite pleasant to write—you’ll find simple examples later in </w:t>
      </w:r>
      <w:r>
        <w:rPr>
          <w:spacing w:val="2"/>
        </w:rPr>
        <w:t xml:space="preserve">the book. Working with Rust allows you to build skills that transfer from </w:t>
      </w:r>
      <w:r>
        <w:t>one domain to another; you can learn Rust by writing a web app, then apply those same skills to target your Raspberry Pi.</w:t>
      </w:r>
    </w:p>
    <w:p w14:paraId="7A95C2FE" w14:textId="77777777" w:rsidR="00EE1A57" w:rsidRDefault="00000000">
      <w:pPr>
        <w:pStyle w:val="Body"/>
      </w:pPr>
      <w:r>
        <w:t>This book fully embraces the potential of Rust to empower its users. It’s a friendly and approachable text intended to help you level up not just your knowledge of Rust, but also your reach and confidence as a program</w:t>
      </w:r>
      <w:r>
        <w:rPr>
          <w:spacing w:val="2"/>
        </w:rPr>
        <w:t xml:space="preserve">mer in general. </w:t>
      </w:r>
      <w:proofErr w:type="gramStart"/>
      <w:r>
        <w:rPr>
          <w:spacing w:val="2"/>
        </w:rPr>
        <w:t>So</w:t>
      </w:r>
      <w:proofErr w:type="gramEnd"/>
      <w:r>
        <w:rPr>
          <w:spacing w:val="2"/>
        </w:rPr>
        <w:t xml:space="preserve"> dive in, get ready </w:t>
      </w:r>
      <w:r>
        <w:rPr>
          <w:spacing w:val="2"/>
        </w:rPr>
        <w:lastRenderedPageBreak/>
        <w:t xml:space="preserve">to learn—and welcome to the Rust </w:t>
      </w:r>
      <w:r>
        <w:t>community!</w:t>
      </w:r>
    </w:p>
    <w:p w14:paraId="5E6681B5" w14:textId="77777777" w:rsidR="00EE1A57" w:rsidRDefault="00000000">
      <w:pPr>
        <w:pStyle w:val="SourceForeword"/>
      </w:pPr>
      <w:r>
        <w:t xml:space="preserve">Nicholas </w:t>
      </w:r>
      <w:proofErr w:type="spellStart"/>
      <w:r>
        <w:t>Matsakis</w:t>
      </w:r>
      <w:proofErr w:type="spellEnd"/>
      <w:r>
        <w:t xml:space="preserve"> and Aaron </w:t>
      </w:r>
      <w:proofErr w:type="spellStart"/>
      <w:r>
        <w:t>Turon</w:t>
      </w:r>
      <w:proofErr w:type="spellEnd"/>
    </w:p>
    <w:p w14:paraId="1D8AEB20" w14:textId="77777777" w:rsidR="00EE1A57" w:rsidRDefault="00000000">
      <w:pPr>
        <w:pStyle w:val="FrontmatterTitle"/>
      </w:pPr>
      <w:r>
        <w:lastRenderedPageBreak/>
        <w:t>Preface</w:t>
      </w:r>
    </w:p>
    <w:p w14:paraId="756AF374" w14:textId="44E83529" w:rsidR="00EE1A57" w:rsidRDefault="00000000">
      <w:pPr>
        <w:pStyle w:val="BodyFirst"/>
      </w:pPr>
      <w:r>
        <w:rPr>
          <w:spacing w:val="-3"/>
        </w:rPr>
        <w:fldChar w:fldCharType="begin"/>
      </w:r>
      <w:r>
        <w:rPr>
          <w:spacing w:val="-3"/>
        </w:rPr>
        <w:instrText>xe "editions"</w:instrText>
      </w:r>
      <w:r>
        <w:rPr>
          <w:spacing w:val="-3"/>
        </w:rPr>
        <w:fldChar w:fldCharType="end"/>
      </w:r>
      <w:r>
        <w:rPr>
          <w:spacing w:val="-3"/>
        </w:rPr>
        <w:t>This version of the text assumes you’re using Rust 1.</w:t>
      </w:r>
      <w:del w:id="40" w:author="Chris Krycho" w:date="2025-03-12T08:34:00Z" w16du:dateUtc="2025-03-12T14:34:00Z">
        <w:r w:rsidDel="00566355">
          <w:rPr>
            <w:spacing w:val="-3"/>
          </w:rPr>
          <w:delText>62</w:delText>
        </w:r>
      </w:del>
      <w:ins w:id="41" w:author="Chris Krycho" w:date="2025-03-12T08:34:00Z" w16du:dateUtc="2025-03-12T14:34:00Z">
        <w:r w:rsidR="00566355">
          <w:rPr>
            <w:spacing w:val="-3"/>
          </w:rPr>
          <w:t>85</w:t>
        </w:r>
      </w:ins>
      <w:r>
        <w:rPr>
          <w:spacing w:val="-3"/>
        </w:rPr>
        <w:t xml:space="preserve">.0 (released </w:t>
      </w:r>
      <w:del w:id="42" w:author="Chris Krycho" w:date="2025-03-12T08:34:00Z" w16du:dateUtc="2025-03-12T14:34:00Z">
        <w:r w:rsidDel="00566355">
          <w:rPr>
            <w:spacing w:val="-3"/>
          </w:rPr>
          <w:delText>2022</w:delText>
        </w:r>
      </w:del>
      <w:ins w:id="43" w:author="Chris Krycho" w:date="2025-03-12T08:34:00Z" w16du:dateUtc="2025-03-12T14:34:00Z">
        <w:r w:rsidR="00566355">
          <w:rPr>
            <w:spacing w:val="-3"/>
          </w:rPr>
          <w:t>202</w:t>
        </w:r>
        <w:r w:rsidR="00566355">
          <w:rPr>
            <w:spacing w:val="-3"/>
          </w:rPr>
          <w:t>5</w:t>
        </w:r>
      </w:ins>
      <w:r>
        <w:rPr>
          <w:spacing w:val="-3"/>
        </w:rPr>
        <w:t>-</w:t>
      </w:r>
      <w:del w:id="44" w:author="Chris Krycho" w:date="2025-03-12T08:34:00Z" w16du:dateUtc="2025-03-12T14:34:00Z">
        <w:r w:rsidDel="00566355">
          <w:rPr>
            <w:spacing w:val="-3"/>
          </w:rPr>
          <w:delText>06</w:delText>
        </w:r>
      </w:del>
      <w:ins w:id="45" w:author="Chris Krycho" w:date="2025-03-12T08:34:00Z" w16du:dateUtc="2025-03-12T14:34:00Z">
        <w:r w:rsidR="00566355">
          <w:rPr>
            <w:spacing w:val="-3"/>
          </w:rPr>
          <w:t>0</w:t>
        </w:r>
      </w:ins>
      <w:ins w:id="46" w:author="Chris Krycho" w:date="2025-03-12T08:35:00Z" w16du:dateUtc="2025-03-12T14:35:00Z">
        <w:r w:rsidR="00566355">
          <w:rPr>
            <w:spacing w:val="-3"/>
          </w:rPr>
          <w:t>2</w:t>
        </w:r>
      </w:ins>
      <w:r>
        <w:rPr>
          <w:spacing w:val="-3"/>
        </w:rPr>
        <w:t>-</w:t>
      </w:r>
      <w:del w:id="47" w:author="Chris Krycho" w:date="2025-03-12T08:35:00Z" w16du:dateUtc="2025-03-12T14:35:00Z">
        <w:r w:rsidDel="00566355">
          <w:rPr>
            <w:spacing w:val="-3"/>
          </w:rPr>
          <w:delText>30</w:delText>
        </w:r>
      </w:del>
      <w:ins w:id="48" w:author="Chris Krycho" w:date="2025-03-12T08:35:00Z" w16du:dateUtc="2025-03-12T14:35:00Z">
        <w:r w:rsidR="00566355">
          <w:rPr>
            <w:spacing w:val="-3"/>
          </w:rPr>
          <w:t>17</w:t>
        </w:r>
      </w:ins>
      <w:r>
        <w:rPr>
          <w:spacing w:val="-3"/>
        </w:rPr>
        <w:t xml:space="preserve">) </w:t>
      </w:r>
      <w:r>
        <w:t xml:space="preserve">or later with </w:t>
      </w:r>
      <w:r>
        <w:rPr>
          <w:rStyle w:val="Literal"/>
        </w:rPr>
        <w:t>edition</w:t>
      </w:r>
      <w:ins w:id="49" w:author="Chris Krycho" w:date="2025-03-12T09:31:00Z" w16du:dateUtc="2025-03-12T15:31:00Z">
        <w:r w:rsidR="00915BC8">
          <w:rPr>
            <w:rStyle w:val="Literal"/>
          </w:rPr>
          <w:t xml:space="preserve"> </w:t>
        </w:r>
      </w:ins>
      <w:r>
        <w:rPr>
          <w:rStyle w:val="Literal"/>
        </w:rPr>
        <w:t>=</w:t>
      </w:r>
      <w:ins w:id="50" w:author="Chris Krycho" w:date="2025-03-12T09:31:00Z" w16du:dateUtc="2025-03-12T15:31:00Z">
        <w:r w:rsidR="00915BC8">
          <w:rPr>
            <w:rStyle w:val="Literal"/>
          </w:rPr>
          <w:t xml:space="preserve"> </w:t>
        </w:r>
      </w:ins>
      <w:r>
        <w:rPr>
          <w:rStyle w:val="Literal"/>
        </w:rPr>
        <w:t>"</w:t>
      </w:r>
      <w:del w:id="51" w:author="Chris Krycho" w:date="2025-03-12T08:35:00Z" w16du:dateUtc="2025-03-12T14:35:00Z">
        <w:r w:rsidDel="00566355">
          <w:rPr>
            <w:rStyle w:val="Literal"/>
          </w:rPr>
          <w:delText>2021</w:delText>
        </w:r>
      </w:del>
      <w:ins w:id="52" w:author="Chris Krycho" w:date="2025-03-12T08:35:00Z" w16du:dateUtc="2025-03-12T14:35:00Z">
        <w:r w:rsidR="00566355">
          <w:rPr>
            <w:rStyle w:val="Literal"/>
          </w:rPr>
          <w:t>202</w:t>
        </w:r>
        <w:r w:rsidR="00566355">
          <w:rPr>
            <w:rStyle w:val="Literal"/>
          </w:rPr>
          <w:t>4</w:t>
        </w:r>
      </w:ins>
      <w:r>
        <w:rPr>
          <w:rStyle w:val="Literal"/>
        </w:rPr>
        <w:t>"</w:t>
      </w:r>
      <w:r>
        <w:t xml:space="preserve"> in the </w:t>
      </w:r>
      <w:proofErr w:type="spellStart"/>
      <w:r>
        <w:rPr>
          <w:rStyle w:val="Italic"/>
        </w:rPr>
        <w:t>Cargo.toml</w:t>
      </w:r>
      <w:proofErr w:type="spellEnd"/>
      <w:r>
        <w:t xml:space="preserve"> file of all projects to configure them to use Rust </w:t>
      </w:r>
      <w:del w:id="53" w:author="Chris Krycho" w:date="2025-03-12T08:35:00Z" w16du:dateUtc="2025-03-12T14:35:00Z">
        <w:r w:rsidDel="00566355">
          <w:delText xml:space="preserve">2021 </w:delText>
        </w:r>
      </w:del>
      <w:ins w:id="54" w:author="Chris Krycho" w:date="2025-03-12T08:35:00Z" w16du:dateUtc="2025-03-12T14:35:00Z">
        <w:r w:rsidR="00566355">
          <w:t>202</w:t>
        </w:r>
        <w:r w:rsidR="00566355">
          <w:t>4</w:t>
        </w:r>
        <w:r w:rsidR="00566355">
          <w:t xml:space="preserve"> </w:t>
        </w:r>
      </w:ins>
      <w:r>
        <w:t xml:space="preserve">edition idioms. See </w:t>
      </w:r>
      <w:r>
        <w:rPr>
          <w:rStyle w:val="XrefRemoved"/>
        </w:rPr>
        <w:t>“Installation”</w:t>
      </w:r>
      <w:r>
        <w:t xml:space="preserve"> on </w:t>
      </w:r>
      <w:r>
        <w:rPr>
          <w:rStyle w:val="XrefRemoved"/>
        </w:rPr>
        <w:t>page 1</w:t>
      </w:r>
      <w:r>
        <w:t xml:space="preserve"> for instructions on installing or updating </w:t>
      </w:r>
      <w:proofErr w:type="gramStart"/>
      <w:r>
        <w:t>Rust, and</w:t>
      </w:r>
      <w:proofErr w:type="gramEnd"/>
      <w:r>
        <w:t xml:space="preserve"> see </w:t>
      </w:r>
      <w:r>
        <w:rPr>
          <w:rStyle w:val="Xref"/>
        </w:rPr>
        <w:t>Appendix E</w:t>
      </w:r>
      <w:r>
        <w:t xml:space="preserve"> for information on editions.</w:t>
      </w:r>
    </w:p>
    <w:p w14:paraId="230A9843" w14:textId="44874487" w:rsidR="00EE1A57" w:rsidRDefault="00000000">
      <w:pPr>
        <w:pStyle w:val="Body"/>
        <w:rPr>
          <w:spacing w:val="-2"/>
        </w:rPr>
      </w:pPr>
      <w:r>
        <w:rPr>
          <w:spacing w:val="1"/>
        </w:rPr>
        <w:t xml:space="preserve">The </w:t>
      </w:r>
      <w:del w:id="55" w:author="Chris Krycho" w:date="2025-03-12T08:41:00Z" w16du:dateUtc="2025-03-12T14:41:00Z">
        <w:r w:rsidDel="00FA54A8">
          <w:rPr>
            <w:spacing w:val="1"/>
          </w:rPr>
          <w:delText xml:space="preserve">2021 </w:delText>
        </w:r>
      </w:del>
      <w:ins w:id="56" w:author="Chris Krycho" w:date="2025-03-12T08:41:00Z" w16du:dateUtc="2025-03-12T14:41:00Z">
        <w:r w:rsidR="00FA54A8">
          <w:rPr>
            <w:spacing w:val="1"/>
          </w:rPr>
          <w:t>202</w:t>
        </w:r>
        <w:r w:rsidR="00FA54A8">
          <w:rPr>
            <w:spacing w:val="1"/>
          </w:rPr>
          <w:t>4</w:t>
        </w:r>
        <w:r w:rsidR="00FA54A8">
          <w:rPr>
            <w:spacing w:val="1"/>
          </w:rPr>
          <w:t xml:space="preserve"> </w:t>
        </w:r>
      </w:ins>
      <w:r>
        <w:rPr>
          <w:spacing w:val="1"/>
        </w:rPr>
        <w:t xml:space="preserve">edition of the Rust language includes </w:t>
      </w:r>
      <w:proofErr w:type="gramStart"/>
      <w:r>
        <w:rPr>
          <w:spacing w:val="1"/>
        </w:rPr>
        <w:t>a number of</w:t>
      </w:r>
      <w:proofErr w:type="gramEnd"/>
      <w:r>
        <w:rPr>
          <w:spacing w:val="1"/>
        </w:rPr>
        <w:t xml:space="preserve"> improve</w:t>
      </w:r>
      <w:r>
        <w:rPr>
          <w:spacing w:val="-2"/>
        </w:rPr>
        <w:t xml:space="preserve">ments that make Rust more ergonomic and that correct some inconsistencies. On top of a general update to reflect these improvements, this rendition of the book has </w:t>
      </w:r>
      <w:proofErr w:type="gramStart"/>
      <w:r>
        <w:rPr>
          <w:spacing w:val="-2"/>
        </w:rPr>
        <w:t>a number of</w:t>
      </w:r>
      <w:proofErr w:type="gramEnd"/>
      <w:r>
        <w:rPr>
          <w:spacing w:val="-2"/>
        </w:rPr>
        <w:t xml:space="preserve"> improvements to address specific feedback:</w:t>
      </w:r>
    </w:p>
    <w:p w14:paraId="68800433" w14:textId="05FA36C7" w:rsidR="00EE1A57" w:rsidRDefault="00FA54A8">
      <w:pPr>
        <w:pStyle w:val="ListBullet"/>
      </w:pPr>
      <w:ins w:id="57" w:author="Chris Krycho" w:date="2025-03-12T08:43:00Z" w16du:dateUtc="2025-03-12T14:43:00Z">
        <w:r>
          <w:rPr>
            <w:rStyle w:val="Xref"/>
          </w:rPr>
          <w:t xml:space="preserve">A new </w:t>
        </w:r>
      </w:ins>
      <w:r w:rsidR="00000000">
        <w:rPr>
          <w:rStyle w:val="Xref"/>
        </w:rPr>
        <w:t>Chapter </w:t>
      </w:r>
      <w:ins w:id="58" w:author="Chris Krycho" w:date="2025-03-12T08:41:00Z" w16du:dateUtc="2025-03-12T14:41:00Z">
        <w:r>
          <w:rPr>
            <w:rStyle w:val="Xref"/>
          </w:rPr>
          <w:t>1</w:t>
        </w:r>
      </w:ins>
      <w:r w:rsidR="00000000">
        <w:rPr>
          <w:rStyle w:val="Xref"/>
        </w:rPr>
        <w:t>7</w:t>
      </w:r>
      <w:r w:rsidR="00000000">
        <w:t xml:space="preserve"> </w:t>
      </w:r>
      <w:del w:id="59" w:author="Chris Krycho" w:date="2025-03-12T08:41:00Z" w16du:dateUtc="2025-03-12T14:41:00Z">
        <w:r w:rsidR="00000000" w:rsidDel="00FA54A8">
          <w:delText>contains a new quick reference section on organizing your code into multiple files with modules</w:delText>
        </w:r>
      </w:del>
      <w:ins w:id="60" w:author="Chris Krycho" w:date="2025-03-12T08:43:00Z" w16du:dateUtc="2025-03-12T14:43:00Z">
        <w:r>
          <w:t xml:space="preserve">introduces async </w:t>
        </w:r>
      </w:ins>
      <w:ins w:id="61" w:author="Chris Krycho" w:date="2025-03-12T09:14:00Z" w16du:dateUtc="2025-03-12T15:14:00Z">
        <w:r w:rsidR="005508F3">
          <w:t xml:space="preserve">programming in </w:t>
        </w:r>
      </w:ins>
      <w:ins w:id="62" w:author="Chris Krycho" w:date="2025-03-12T08:43:00Z" w16du:dateUtc="2025-03-12T14:43:00Z">
        <w:r>
          <w:t xml:space="preserve">Rust, including </w:t>
        </w:r>
      </w:ins>
      <w:ins w:id="63" w:author="Chris Krycho" w:date="2025-03-12T09:14:00Z" w16du:dateUtc="2025-03-12T15:14:00Z">
        <w:r w:rsidR="005508F3" w:rsidRPr="005508F3">
          <w:rPr>
            <w:rStyle w:val="Literal"/>
            <w:rPrChange w:id="64" w:author="Chris Krycho" w:date="2025-03-12T09:14:00Z" w16du:dateUtc="2025-03-12T15:14:00Z">
              <w:rPr/>
            </w:rPrChange>
          </w:rPr>
          <w:t>async</w:t>
        </w:r>
        <w:r w:rsidR="005508F3">
          <w:t xml:space="preserve"> and </w:t>
        </w:r>
        <w:r w:rsidR="005508F3" w:rsidRPr="005508F3">
          <w:rPr>
            <w:rStyle w:val="Literal"/>
            <w:rPrChange w:id="65" w:author="Chris Krycho" w:date="2025-03-12T09:14:00Z" w16du:dateUtc="2025-03-12T15:14:00Z">
              <w:rPr/>
            </w:rPrChange>
          </w:rPr>
          <w:t>await</w:t>
        </w:r>
        <w:r w:rsidR="005508F3">
          <w:t xml:space="preserve"> along with the </w:t>
        </w:r>
        <w:r w:rsidR="005508F3" w:rsidRPr="005508F3">
          <w:rPr>
            <w:rStyle w:val="Literal"/>
            <w:rPrChange w:id="66" w:author="Chris Krycho" w:date="2025-03-12T09:14:00Z" w16du:dateUtc="2025-03-12T15:14:00Z">
              <w:rPr/>
            </w:rPrChange>
          </w:rPr>
          <w:t>Future</w:t>
        </w:r>
        <w:r w:rsidR="005508F3">
          <w:t xml:space="preserve"> and </w:t>
        </w:r>
        <w:r w:rsidR="005508F3" w:rsidRPr="005508F3">
          <w:rPr>
            <w:rStyle w:val="Literal"/>
            <w:rPrChange w:id="67" w:author="Chris Krycho" w:date="2025-03-12T09:14:00Z" w16du:dateUtc="2025-03-12T15:14:00Z">
              <w:rPr/>
            </w:rPrChange>
          </w:rPr>
          <w:t>Stream</w:t>
        </w:r>
        <w:r w:rsidR="005508F3">
          <w:t xml:space="preserve"> types</w:t>
        </w:r>
      </w:ins>
      <w:r w:rsidR="00000000">
        <w:t>.</w:t>
      </w:r>
      <w:ins w:id="68" w:author="Chris Krycho" w:date="2025-03-12T09:15:00Z" w16du:dateUtc="2025-03-12T15:15:00Z">
        <w:r w:rsidR="005508F3">
          <w:t xml:space="preserve"> Later chapters have been lightly updated and renumbered to account for this update.</w:t>
        </w:r>
      </w:ins>
    </w:p>
    <w:p w14:paraId="122E0BC5" w14:textId="4E83A130" w:rsidR="00EE1A57" w:rsidRDefault="00000000">
      <w:pPr>
        <w:pStyle w:val="ListBullet"/>
      </w:pPr>
      <w:r>
        <w:rPr>
          <w:rStyle w:val="Xref"/>
        </w:rPr>
        <w:t>Chapter </w:t>
      </w:r>
      <w:del w:id="69" w:author="Chris Krycho" w:date="2025-03-12T09:33:00Z" w16du:dateUtc="2025-03-12T15:33:00Z">
        <w:r w:rsidDel="008F55DA">
          <w:rPr>
            <w:rStyle w:val="Xref"/>
          </w:rPr>
          <w:delText>13</w:delText>
        </w:r>
        <w:r w:rsidDel="008F55DA">
          <w:delText xml:space="preserve"> </w:delText>
        </w:r>
      </w:del>
      <w:ins w:id="70" w:author="Chris Krycho" w:date="2025-03-12T09:33:00Z" w16du:dateUtc="2025-03-12T15:33:00Z">
        <w:r w:rsidR="008F55DA">
          <w:rPr>
            <w:rStyle w:val="Xref"/>
          </w:rPr>
          <w:t>20</w:t>
        </w:r>
      </w:ins>
      <w:ins w:id="71" w:author="Chris Krycho" w:date="2025-03-12T09:34:00Z" w16du:dateUtc="2025-03-12T15:34:00Z">
        <w:r w:rsidR="008F55DA">
          <w:rPr>
            <w:rStyle w:val="Xref"/>
          </w:rPr>
          <w:t xml:space="preserve"> (Chapter 19 in previous editions)</w:t>
        </w:r>
      </w:ins>
      <w:ins w:id="72" w:author="Chris Krycho" w:date="2025-03-12T09:33:00Z" w16du:dateUtc="2025-03-12T15:33:00Z">
        <w:r w:rsidR="008F55DA">
          <w:t xml:space="preserve"> </w:t>
        </w:r>
      </w:ins>
      <w:del w:id="73" w:author="Chris Krycho" w:date="2025-03-12T09:34:00Z" w16du:dateUtc="2025-03-12T15:34:00Z">
        <w:r w:rsidDel="008F55DA">
          <w:delText xml:space="preserve">has </w:delText>
        </w:r>
      </w:del>
      <w:del w:id="74" w:author="Chris Krycho" w:date="2025-03-12T09:33:00Z" w16du:dateUtc="2025-03-12T15:33:00Z">
        <w:r w:rsidDel="008F55DA">
          <w:delText xml:space="preserve">new and improved closure examples that more clearly illustrate captures, the </w:delText>
        </w:r>
        <w:r w:rsidDel="008F55DA">
          <w:rPr>
            <w:rStyle w:val="Literal"/>
          </w:rPr>
          <w:delText>move</w:delText>
        </w:r>
        <w:r w:rsidDel="008F55DA">
          <w:delText xml:space="preserve"> keyword, and the </w:delText>
        </w:r>
        <w:r w:rsidDel="008F55DA">
          <w:rPr>
            <w:rStyle w:val="Literal"/>
          </w:rPr>
          <w:delText>Fn</w:delText>
        </w:r>
        <w:r w:rsidDel="008F55DA">
          <w:delText xml:space="preserve"> traits</w:delText>
        </w:r>
      </w:del>
      <w:ins w:id="75" w:author="Chris Krycho" w:date="2025-03-12T09:34:00Z" w16du:dateUtc="2025-03-12T15:34:00Z">
        <w:r w:rsidR="008F55DA">
          <w:t>now includes an introduction to Miri, Rust’s dynamic analysis tool for unsafe code</w:t>
        </w:r>
      </w:ins>
      <w:r>
        <w:t>.</w:t>
      </w:r>
      <w:ins w:id="76" w:author="Chris Krycho" w:date="2025-03-12T09:34:00Z" w16du:dateUtc="2025-03-12T15:34:00Z">
        <w:r w:rsidR="008F55DA">
          <w:t xml:space="preserve"> It also</w:t>
        </w:r>
      </w:ins>
      <w:ins w:id="77" w:author="Chris Krycho" w:date="2025-03-12T09:35:00Z" w16du:dateUtc="2025-03-12T15:35:00Z">
        <w:r w:rsidR="008F55DA">
          <w:t xml:space="preserve"> includes updates for some of the more significant updates to Rust in the 2024 Edition. </w:t>
        </w:r>
      </w:ins>
    </w:p>
    <w:p w14:paraId="0B8645FB" w14:textId="77777777" w:rsidR="00EE1A57" w:rsidRDefault="00000000">
      <w:pPr>
        <w:pStyle w:val="ListBullet"/>
      </w:pPr>
      <w:r>
        <w:t xml:space="preserve">We fixed </w:t>
      </w:r>
      <w:proofErr w:type="gramStart"/>
      <w:r>
        <w:t>a number of</w:t>
      </w:r>
      <w:proofErr w:type="gramEnd"/>
      <w:r>
        <w:t xml:space="preserve"> small errors and imprecise wording throughout the book. Thank you to the readers who reported them!</w:t>
      </w:r>
    </w:p>
    <w:p w14:paraId="3937779D" w14:textId="77777777" w:rsidR="00EE1A57" w:rsidRDefault="00000000">
      <w:pPr>
        <w:pStyle w:val="Body"/>
      </w:pPr>
      <w:r>
        <w:fldChar w:fldCharType="begin"/>
      </w:r>
      <w:r>
        <w:instrText>xe "backward-compatibility guarantees"</w:instrText>
      </w:r>
      <w:r>
        <w:fldChar w:fldCharType="end"/>
      </w:r>
      <w:r>
        <w:t xml:space="preserve">Note that any code from earlier renditions of this book that compiled </w:t>
      </w:r>
      <w:r>
        <w:rPr>
          <w:spacing w:val="-3"/>
        </w:rPr>
        <w:t xml:space="preserve">will continue to compile with the relevant edition in the project’s </w:t>
      </w:r>
      <w:proofErr w:type="spellStart"/>
      <w:r>
        <w:rPr>
          <w:rStyle w:val="Italic"/>
          <w:spacing w:val="-3"/>
        </w:rPr>
        <w:t>Cargo.toml</w:t>
      </w:r>
      <w:proofErr w:type="spellEnd"/>
      <w:r>
        <w:rPr>
          <w:spacing w:val="-3"/>
        </w:rPr>
        <w:t xml:space="preserve">, </w:t>
      </w:r>
      <w:r>
        <w:t xml:space="preserve">even as you update the Rust compiler version you’re using. That’s Rust’s </w:t>
      </w:r>
      <w:proofErr w:type="gramStart"/>
      <w:r>
        <w:t>backward-compatibility</w:t>
      </w:r>
      <w:proofErr w:type="gramEnd"/>
      <w:r>
        <w:t xml:space="preserve"> guarantees at work!</w:t>
      </w:r>
    </w:p>
    <w:p w14:paraId="1FF49C2D" w14:textId="77777777" w:rsidR="00EE1A57" w:rsidRDefault="00000000">
      <w:pPr>
        <w:pStyle w:val="FrontmatterTitle"/>
      </w:pPr>
      <w:r>
        <w:lastRenderedPageBreak/>
        <w:t>Acknowledgments</w:t>
      </w:r>
    </w:p>
    <w:p w14:paraId="06183189" w14:textId="77777777" w:rsidR="00EE1A57" w:rsidRDefault="00000000">
      <w:pPr>
        <w:pStyle w:val="BodyFirst"/>
      </w:pPr>
      <w:r>
        <w:t xml:space="preserve">We would like to thank everyone who has worked on the Rust language for creating an amazing language worth writing a book about. We’re grateful </w:t>
      </w:r>
      <w:r>
        <w:rPr>
          <w:spacing w:val="2"/>
        </w:rPr>
        <w:t xml:space="preserve">to everyone in the Rust community for being welcoming and creating an </w:t>
      </w:r>
      <w:r>
        <w:t>environment worth welcoming more folks into.</w:t>
      </w:r>
    </w:p>
    <w:p w14:paraId="6930F74F" w14:textId="77777777" w:rsidR="00EE1A57" w:rsidRDefault="00000000">
      <w:pPr>
        <w:pStyle w:val="Body"/>
        <w:rPr>
          <w:spacing w:val="-2"/>
        </w:rPr>
      </w:pPr>
      <w:r>
        <w:rPr>
          <w:spacing w:val="-2"/>
        </w:rPr>
        <w:t xml:space="preserve">We’re especially thankful for everyone who read early versions of this book online and provided feedback, bug reports, and pull requests. Special </w:t>
      </w:r>
      <w:r>
        <w:rPr>
          <w:spacing w:val="3"/>
        </w:rPr>
        <w:t xml:space="preserve">thanks to Eduard-Mihai </w:t>
      </w:r>
      <w:proofErr w:type="spellStart"/>
      <w:r>
        <w:rPr>
          <w:spacing w:val="3"/>
        </w:rPr>
        <w:t>Burtescu</w:t>
      </w:r>
      <w:proofErr w:type="spellEnd"/>
      <w:r>
        <w:rPr>
          <w:spacing w:val="3"/>
        </w:rPr>
        <w:t xml:space="preserve">, Alex Crichton, and JT for providing </w:t>
      </w:r>
      <w:r>
        <w:rPr>
          <w:spacing w:val="-1"/>
        </w:rPr>
        <w:t xml:space="preserve">technical review, and to Karen Rustad </w:t>
      </w:r>
      <w:proofErr w:type="spellStart"/>
      <w:r>
        <w:rPr>
          <w:spacing w:val="-1"/>
        </w:rPr>
        <w:t>Tölva</w:t>
      </w:r>
      <w:proofErr w:type="spellEnd"/>
      <w:r>
        <w:rPr>
          <w:spacing w:val="-1"/>
        </w:rPr>
        <w:t xml:space="preserve"> for the cover art. Thank you </w:t>
      </w:r>
      <w:r>
        <w:rPr>
          <w:spacing w:val="-2"/>
        </w:rPr>
        <w:t xml:space="preserve">to our team at No Starch, including Bill Pollock, Liz Chadwick, and Janelle </w:t>
      </w:r>
      <w:proofErr w:type="spellStart"/>
      <w:r>
        <w:rPr>
          <w:spacing w:val="-2"/>
        </w:rPr>
        <w:t>Ludowise</w:t>
      </w:r>
      <w:proofErr w:type="spellEnd"/>
      <w:r>
        <w:rPr>
          <w:spacing w:val="-2"/>
        </w:rPr>
        <w:t>, for improving this book and bringing it to print.</w:t>
      </w:r>
    </w:p>
    <w:p w14:paraId="168C87CA" w14:textId="77777777" w:rsidR="00EE1A57" w:rsidRDefault="00000000">
      <w:pPr>
        <w:pStyle w:val="Body"/>
        <w:rPr>
          <w:ins w:id="78" w:author="Chris Krycho" w:date="2025-03-12T09:16:00Z" w16du:dateUtc="2025-03-12T15:16:00Z"/>
        </w:rPr>
      </w:pPr>
      <w:r>
        <w:t xml:space="preserve">Carol is grateful for the opportunity to work on this book. She thanks </w:t>
      </w:r>
      <w:r>
        <w:rPr>
          <w:spacing w:val="3"/>
        </w:rPr>
        <w:t xml:space="preserve">her family for their constant love and support, especially her husband, </w:t>
      </w:r>
      <w:del w:id="79" w:author="Chris Krycho" w:date="2025-03-12T09:16:00Z" w16du:dateUtc="2025-03-12T15:16:00Z">
        <w:r w:rsidDel="00DB61E7">
          <w:rPr>
            <w:spacing w:val="3"/>
          </w:rPr>
          <w:br/>
        </w:r>
      </w:del>
      <w:r>
        <w:t>Jake Goulding, and her daughter, Vivian.</w:t>
      </w:r>
    </w:p>
    <w:p w14:paraId="038AEFE2" w14:textId="5EE98B33" w:rsidR="00DB61E7" w:rsidRDefault="00DB61E7">
      <w:pPr>
        <w:pStyle w:val="Body"/>
      </w:pPr>
      <w:ins w:id="80" w:author="Chris Krycho" w:date="2025-03-12T09:16:00Z" w16du:dateUtc="2025-03-12T15:16:00Z">
        <w:r>
          <w:t>Chris</w:t>
        </w:r>
      </w:ins>
      <w:ins w:id="81" w:author="Chris Krycho" w:date="2025-03-12T09:55:00Z" w16du:dateUtc="2025-03-12T15:55:00Z">
        <w:r w:rsidR="00B6274B" w:rsidRPr="00B6274B">
          <w:t xml:space="preserve"> </w:t>
        </w:r>
        <w:r w:rsidR="00B6274B">
          <w:t xml:space="preserve">is profoundly grateful to Tim McNamara, Will Crichton, James Munns, Nick Cameron, and Tyler </w:t>
        </w:r>
        <w:proofErr w:type="spellStart"/>
        <w:r w:rsidR="00B6274B">
          <w:t>Mandry</w:t>
        </w:r>
        <w:proofErr w:type="spellEnd"/>
        <w:r w:rsidR="00B6274B">
          <w:t xml:space="preserve"> for </w:t>
        </w:r>
      </w:ins>
      <w:ins w:id="82" w:author="Chris Krycho" w:date="2025-03-12T11:08:00Z" w16du:dateUtc="2025-03-12T17:08:00Z">
        <w:r w:rsidR="00E8313C">
          <w:t xml:space="preserve">dedicated </w:t>
        </w:r>
      </w:ins>
      <w:ins w:id="83" w:author="Chris Krycho" w:date="2025-03-12T09:55:00Z" w16du:dateUtc="2025-03-12T15:55:00Z">
        <w:r w:rsidR="00B6274B">
          <w:t>feedback on the new chapter on async programming in Rust</w:t>
        </w:r>
      </w:ins>
      <w:ins w:id="84" w:author="Chris Krycho" w:date="2025-03-12T09:17:00Z" w16du:dateUtc="2025-03-12T15:17:00Z">
        <w:r>
          <w:t xml:space="preserve">. He </w:t>
        </w:r>
      </w:ins>
      <w:ins w:id="85" w:author="Chris Krycho" w:date="2025-03-12T09:39:00Z" w16du:dateUtc="2025-03-12T15:39:00Z">
        <w:r w:rsidR="00DB0FB4">
          <w:t xml:space="preserve">would </w:t>
        </w:r>
      </w:ins>
      <w:ins w:id="86" w:author="Chris Krycho" w:date="2025-03-12T09:17:00Z" w16du:dateUtc="2025-03-12T15:17:00Z">
        <w:r>
          <w:t xml:space="preserve">also </w:t>
        </w:r>
      </w:ins>
      <w:ins w:id="87" w:author="Chris Krycho" w:date="2025-03-12T09:39:00Z" w16du:dateUtc="2025-03-12T15:39:00Z">
        <w:r w:rsidR="00DB0FB4">
          <w:t xml:space="preserve">like to </w:t>
        </w:r>
      </w:ins>
      <w:ins w:id="88" w:author="Chris Krycho" w:date="2025-03-12T09:17:00Z" w16du:dateUtc="2025-03-12T15:17:00Z">
        <w:r>
          <w:t xml:space="preserve">thank Integer32 for </w:t>
        </w:r>
      </w:ins>
      <w:ins w:id="89" w:author="Chris Krycho" w:date="2025-03-12T09:18:00Z" w16du:dateUtc="2025-03-12T15:18:00Z">
        <w:r>
          <w:t xml:space="preserve">making </w:t>
        </w:r>
      </w:ins>
      <w:ins w:id="90" w:author="Chris Krycho" w:date="2025-03-12T09:17:00Z" w16du:dateUtc="2025-03-12T15:17:00Z">
        <w:r>
          <w:t>th</w:t>
        </w:r>
      </w:ins>
      <w:ins w:id="91" w:author="Chris Krycho" w:date="2025-03-12T09:18:00Z" w16du:dateUtc="2025-03-12T15:18:00Z">
        <w:r>
          <w:t>is update for the</w:t>
        </w:r>
      </w:ins>
      <w:ins w:id="92" w:author="Chris Krycho" w:date="2025-03-12T09:17:00Z" w16du:dateUtc="2025-03-12T15:17:00Z">
        <w:r>
          <w:t xml:space="preserve"> 2024 Edition</w:t>
        </w:r>
      </w:ins>
      <w:ins w:id="93" w:author="Chris Krycho" w:date="2025-03-12T09:18:00Z" w16du:dateUtc="2025-03-12T15:18:00Z">
        <w:r>
          <w:t xml:space="preserve"> happen</w:t>
        </w:r>
      </w:ins>
      <w:ins w:id="94" w:author="Chris Krycho" w:date="2025-03-12T09:39:00Z" w16du:dateUtc="2025-03-12T15:39:00Z">
        <w:r w:rsidR="004F7153">
          <w:t xml:space="preserve">. Finally, </w:t>
        </w:r>
      </w:ins>
      <w:ins w:id="95" w:author="Chris Krycho" w:date="2025-03-12T09:55:00Z" w16du:dateUtc="2025-03-12T15:55:00Z">
        <w:r w:rsidR="00B6274B">
          <w:t xml:space="preserve">and most of all, </w:t>
        </w:r>
      </w:ins>
      <w:ins w:id="96" w:author="Chris Krycho" w:date="2025-03-12T09:39:00Z" w16du:dateUtc="2025-03-12T15:39:00Z">
        <w:r w:rsidR="004F7153">
          <w:t>he</w:t>
        </w:r>
      </w:ins>
      <w:ins w:id="97" w:author="Chris Krycho" w:date="2025-03-12T09:55:00Z" w16du:dateUtc="2025-03-12T15:55:00Z">
        <w:r w:rsidR="00B6274B" w:rsidRPr="00B6274B">
          <w:t xml:space="preserve"> </w:t>
        </w:r>
        <w:r w:rsidR="00B6274B">
          <w:t xml:space="preserve">is thankful to his wife Jaimie and his daughters Elayne and Katherine for supporting him, including many a “How is the book going, daddy?” over </w:t>
        </w:r>
        <w:r w:rsidR="00B6274B">
          <w:t xml:space="preserve">family </w:t>
        </w:r>
        <w:r w:rsidR="00B6274B">
          <w:t>dinner</w:t>
        </w:r>
        <w:r w:rsidR="00B6274B">
          <w:t>s</w:t>
        </w:r>
      </w:ins>
      <w:ins w:id="98" w:author="Chris Krycho" w:date="2025-03-12T09:18:00Z" w16du:dateUtc="2025-03-12T15:18:00Z">
        <w:r>
          <w:t>.</w:t>
        </w:r>
      </w:ins>
    </w:p>
    <w:p w14:paraId="28420E0D" w14:textId="77777777" w:rsidR="00EE1A57" w:rsidRDefault="00000000">
      <w:pPr>
        <w:pStyle w:val="FrontmatterTitleIntroduction"/>
        <w:pageBreakBefore/>
      </w:pPr>
      <w:r>
        <w:lastRenderedPageBreak/>
        <w:t>Introduction</w:t>
      </w:r>
    </w:p>
    <w:p w14:paraId="0921CF02" w14:textId="77777777" w:rsidR="00EE1A57" w:rsidRDefault="00000000">
      <w:pPr>
        <w:pStyle w:val="ChapterIntro"/>
      </w:pPr>
      <w:r>
        <w:rPr>
          <w:spacing w:val="-3"/>
        </w:rPr>
        <w:lastRenderedPageBreak/>
        <w:t xml:space="preserve">Welcome to </w:t>
      </w:r>
      <w:r>
        <w:rPr>
          <w:rStyle w:val="Italic"/>
          <w:spacing w:val="-3"/>
        </w:rPr>
        <w:t>The Rust Programming Language</w:t>
      </w:r>
      <w:r>
        <w:rPr>
          <w:spacing w:val="-3"/>
        </w:rPr>
        <w:t xml:space="preserve">, </w:t>
      </w:r>
      <w:r>
        <w:rPr>
          <w:spacing w:val="4"/>
        </w:rPr>
        <w:t xml:space="preserve">an introductory book about Rust. The Rust programming language helps you </w:t>
      </w:r>
      <w:r>
        <w:rPr>
          <w:spacing w:val="-1"/>
        </w:rPr>
        <w:t xml:space="preserve">write faster, more reliable software. High-level </w:t>
      </w:r>
      <w:r>
        <w:t>ergonomics and low-level control are often at odds in programming language design; Rust challenges that conflict. Through balancing powerful technical capacity and a great developer experience, Rust gives you the option to control low-level details (such as memory usage) without all the hassle traditionally associated with such control.</w:t>
      </w:r>
    </w:p>
    <w:p w14:paraId="710F41BC" w14:textId="77777777" w:rsidR="00EE1A57" w:rsidRDefault="00000000">
      <w:pPr>
        <w:pStyle w:val="HeadA"/>
      </w:pPr>
      <w:r>
        <w:t>Who Rust Is For</w:t>
      </w:r>
    </w:p>
    <w:p w14:paraId="7159CA78" w14:textId="77777777" w:rsidR="00EE1A57" w:rsidRDefault="00000000">
      <w:pPr>
        <w:pStyle w:val="BodyFirst"/>
      </w:pPr>
      <w:r>
        <w:t>Rust is ideal for many people for a variety of reasons. Let’s look at a few of the most important groups.</w:t>
      </w:r>
    </w:p>
    <w:p w14:paraId="1CB9637E" w14:textId="77777777" w:rsidR="00EE1A57" w:rsidRDefault="00000000">
      <w:pPr>
        <w:pStyle w:val="HeadB"/>
      </w:pPr>
      <w:r>
        <w:fldChar w:fldCharType="begin"/>
      </w:r>
      <w:r>
        <w:instrText>xe "teams of developers"</w:instrText>
      </w:r>
      <w:r>
        <w:fldChar w:fldCharType="end"/>
      </w:r>
      <w:r>
        <w:t>Teams of Developers</w:t>
      </w:r>
    </w:p>
    <w:p w14:paraId="0F2AA308" w14:textId="77777777" w:rsidR="00EE1A57" w:rsidRDefault="00000000">
      <w:pPr>
        <w:pStyle w:val="BodyFirst"/>
      </w:pPr>
      <w:r>
        <w:t>Rust is proving to be a productive tool for collaborating among large teams of developers with varying levels of systems programming knowledge. Low-</w:t>
      </w:r>
      <w:r>
        <w:rPr>
          <w:spacing w:val="2"/>
        </w:rPr>
        <w:t xml:space="preserve">level code is prone to various subtle bugs, which in most other languages can only be caught through extensive testing and careful code review by experienced developers. In Rust, the compiler plays a gatekeeper role by refusing to compile code with these elusive bugs, including concurrency bugs. By working alongside the compiler, the team can spend their time </w:t>
      </w:r>
      <w:r>
        <w:t xml:space="preserve">focusing on the program’s logic rather than chasing down bugs. </w:t>
      </w:r>
    </w:p>
    <w:p w14:paraId="71BD1D9B" w14:textId="77777777" w:rsidR="00EE1A57" w:rsidRDefault="00000000">
      <w:pPr>
        <w:pStyle w:val="Body"/>
      </w:pPr>
      <w:r>
        <w:t>Rust also brings contemporary developer tools to the systems programming world:</w:t>
      </w:r>
    </w:p>
    <w:p w14:paraId="7F25A9E2" w14:textId="77777777" w:rsidR="00EE1A57" w:rsidRDefault="00000000">
      <w:pPr>
        <w:pStyle w:val="ListBullet"/>
      </w:pPr>
      <w:r>
        <w:fldChar w:fldCharType="begin"/>
      </w:r>
      <w:r>
        <w:instrText>xe "Cargo"</w:instrText>
      </w:r>
      <w:r>
        <w:fldChar w:fldCharType="end"/>
      </w:r>
      <w:r>
        <w:t>Cargo, the included dependency manager and build tool, makes add</w:t>
      </w:r>
      <w:r>
        <w:rPr>
          <w:spacing w:val="1"/>
        </w:rPr>
        <w:t xml:space="preserve">ing, compiling, and managing dependencies painless and consistent </w:t>
      </w:r>
      <w:r>
        <w:t>across the Rust ecosystem.</w:t>
      </w:r>
    </w:p>
    <w:p w14:paraId="62F33690" w14:textId="77777777" w:rsidR="00EE1A57" w:rsidRDefault="00000000">
      <w:pPr>
        <w:pStyle w:val="ListBullet"/>
      </w:pPr>
      <w:r>
        <w:t xml:space="preserve">The </w:t>
      </w:r>
      <w:r>
        <w:fldChar w:fldCharType="begin"/>
      </w:r>
      <w:r>
        <w:instrText>xe "rustfmt"</w:instrText>
      </w:r>
      <w:r>
        <w:fldChar w:fldCharType="end"/>
      </w:r>
      <w:proofErr w:type="spellStart"/>
      <w:r>
        <w:rPr>
          <w:rStyle w:val="Literal"/>
        </w:rPr>
        <w:t>rustfmt</w:t>
      </w:r>
      <w:proofErr w:type="spellEnd"/>
      <w:r>
        <w:t xml:space="preserve"> formatting tool ensures a consistent coding style across developers.</w:t>
      </w:r>
    </w:p>
    <w:p w14:paraId="27812F12" w14:textId="77777777" w:rsidR="00EE1A57" w:rsidRDefault="00000000">
      <w:pPr>
        <w:pStyle w:val="ListBullet"/>
        <w:rPr>
          <w:spacing w:val="-2"/>
        </w:rPr>
      </w:pPr>
      <w:r>
        <w:rPr>
          <w:spacing w:val="-2"/>
        </w:rPr>
        <w:lastRenderedPageBreak/>
        <w:t xml:space="preserve">The Rust Language </w:t>
      </w:r>
      <w:r>
        <w:rPr>
          <w:spacing w:val="-2"/>
        </w:rPr>
        <w:fldChar w:fldCharType="begin"/>
      </w:r>
      <w:r>
        <w:rPr>
          <w:spacing w:val="-2"/>
        </w:rPr>
        <w:instrText>xe "RLS (Rust Language Server)"</w:instrText>
      </w:r>
      <w:r>
        <w:rPr>
          <w:spacing w:val="-2"/>
        </w:rPr>
        <w:fldChar w:fldCharType="end"/>
      </w:r>
      <w:r>
        <w:rPr>
          <w:spacing w:val="-2"/>
        </w:rPr>
        <w:fldChar w:fldCharType="begin"/>
      </w:r>
      <w:r>
        <w:rPr>
          <w:spacing w:val="-2"/>
        </w:rPr>
        <w:instrText>xe "Rust Language Server (RLS)"</w:instrText>
      </w:r>
      <w:r>
        <w:rPr>
          <w:spacing w:val="-2"/>
        </w:rPr>
        <w:fldChar w:fldCharType="end"/>
      </w:r>
      <w:r>
        <w:rPr>
          <w:spacing w:val="-2"/>
        </w:rPr>
        <w:t>Server powers integrated development environment (IDE)</w:t>
      </w:r>
      <w:r>
        <w:rPr>
          <w:spacing w:val="-2"/>
        </w:rPr>
        <w:fldChar w:fldCharType="begin"/>
      </w:r>
      <w:r>
        <w:rPr>
          <w:spacing w:val="-2"/>
        </w:rPr>
        <w:instrText>xe "IDE (integrated development environment)"</w:instrText>
      </w:r>
      <w:r>
        <w:rPr>
          <w:spacing w:val="-2"/>
        </w:rPr>
        <w:fldChar w:fldCharType="end"/>
      </w:r>
      <w:r>
        <w:rPr>
          <w:spacing w:val="-2"/>
        </w:rPr>
        <w:fldChar w:fldCharType="begin"/>
      </w:r>
      <w:r>
        <w:rPr>
          <w:spacing w:val="-2"/>
        </w:rPr>
        <w:instrText>xe "integrated development environment (IDE)"</w:instrText>
      </w:r>
      <w:r>
        <w:rPr>
          <w:spacing w:val="-2"/>
        </w:rPr>
        <w:fldChar w:fldCharType="end"/>
      </w:r>
      <w:r>
        <w:rPr>
          <w:spacing w:val="-2"/>
        </w:rPr>
        <w:t xml:space="preserve"> integration for code completion and inline error messages.</w:t>
      </w:r>
    </w:p>
    <w:p w14:paraId="21F78993" w14:textId="77777777" w:rsidR="00EE1A57" w:rsidRDefault="00000000">
      <w:pPr>
        <w:pStyle w:val="Body"/>
      </w:pPr>
      <w:r>
        <w:t>By using these and other tools in the Rust ecosystem, developers can be productive while writing systems-level code.</w:t>
      </w:r>
    </w:p>
    <w:p w14:paraId="3065A38C" w14:textId="77777777" w:rsidR="00EE1A57" w:rsidRDefault="00000000">
      <w:pPr>
        <w:pStyle w:val="HeadB"/>
      </w:pPr>
      <w:r>
        <w:fldChar w:fldCharType="begin"/>
      </w:r>
      <w:r>
        <w:instrText>xe "students"</w:instrText>
      </w:r>
      <w:r>
        <w:fldChar w:fldCharType="end"/>
      </w:r>
      <w:r>
        <w:t>Students</w:t>
      </w:r>
    </w:p>
    <w:p w14:paraId="463FEEDA" w14:textId="77777777" w:rsidR="00EE1A57" w:rsidRDefault="00000000">
      <w:pPr>
        <w:pStyle w:val="BodyFirst"/>
      </w:pPr>
      <w:r>
        <w:t>Rust is for students and those who are interested in learning about systems concepts. Using Rust, many people have learned about topics like operat</w:t>
      </w:r>
      <w:r>
        <w:rPr>
          <w:spacing w:val="3"/>
        </w:rPr>
        <w:t xml:space="preserve">ing systems development. The community is very welcoming and happy </w:t>
      </w:r>
      <w:r>
        <w:t xml:space="preserve">to answer students’ questions. Through efforts such as this book, the Rust teams want to make systems concepts more accessible to more people, especially those new to programming. </w:t>
      </w:r>
    </w:p>
    <w:p w14:paraId="1DBAF57E" w14:textId="77777777" w:rsidR="00EE1A57" w:rsidRDefault="00000000">
      <w:pPr>
        <w:pStyle w:val="HeadB"/>
        <w:spacing w:before="180"/>
      </w:pPr>
      <w:r>
        <w:fldChar w:fldCharType="begin"/>
      </w:r>
      <w:r>
        <w:instrText>xe "companies"</w:instrText>
      </w:r>
      <w:r>
        <w:fldChar w:fldCharType="end"/>
      </w:r>
      <w:r>
        <w:t>Companies</w:t>
      </w:r>
    </w:p>
    <w:p w14:paraId="2868A383" w14:textId="77777777" w:rsidR="00EE1A57" w:rsidRDefault="00000000">
      <w:pPr>
        <w:pStyle w:val="BodyFirst"/>
      </w:pPr>
      <w:r>
        <w:t>Hundreds of companies, large and small, use Rust in production for a vari</w:t>
      </w:r>
      <w:r>
        <w:rPr>
          <w:spacing w:val="2"/>
        </w:rPr>
        <w:t xml:space="preserve">ety of tasks, including command line tools, web services, DevOps tooling, embedded devices, audio and video analysis and transcoding, cryptocurrencies, bioinformatics, search engines, Internet of Things applications, </w:t>
      </w:r>
      <w:r>
        <w:t xml:space="preserve">machine learning, and even major parts of the Firefox web </w:t>
      </w:r>
      <w:r>
        <w:fldChar w:fldCharType="begin"/>
      </w:r>
      <w:r>
        <w:instrText>xe "Firefox web browser "</w:instrText>
      </w:r>
      <w:r>
        <w:fldChar w:fldCharType="end"/>
      </w:r>
      <w:r>
        <w:t>browser.</w:t>
      </w:r>
    </w:p>
    <w:p w14:paraId="5155B008" w14:textId="77777777" w:rsidR="00EE1A57" w:rsidRDefault="00000000">
      <w:pPr>
        <w:pStyle w:val="HeadB"/>
        <w:spacing w:before="200"/>
      </w:pPr>
      <w:r>
        <w:fldChar w:fldCharType="begin"/>
      </w:r>
      <w:r>
        <w:instrText>xe "open source developers"</w:instrText>
      </w:r>
      <w:r>
        <w:fldChar w:fldCharType="end"/>
      </w:r>
      <w:proofErr w:type="gramStart"/>
      <w:r>
        <w:t>Open Source</w:t>
      </w:r>
      <w:proofErr w:type="gramEnd"/>
      <w:r>
        <w:t xml:space="preserve"> Developers</w:t>
      </w:r>
    </w:p>
    <w:p w14:paraId="5F4EFBC5" w14:textId="77777777" w:rsidR="00EE1A57" w:rsidRDefault="00000000">
      <w:pPr>
        <w:pStyle w:val="BodyFirst"/>
      </w:pPr>
      <w:r>
        <w:t xml:space="preserve">Rust is for people who want to build the Rust programming language, community, developer tools, and libraries. We’d love to have you contribute to the Rust language. </w:t>
      </w:r>
    </w:p>
    <w:p w14:paraId="741D9EBD" w14:textId="77777777" w:rsidR="00EE1A57" w:rsidRDefault="00000000">
      <w:pPr>
        <w:pStyle w:val="HeadB"/>
      </w:pPr>
      <w:r>
        <w:fldChar w:fldCharType="begin"/>
      </w:r>
      <w:r>
        <w:instrText>xe "speed"</w:instrText>
      </w:r>
      <w:r>
        <w:fldChar w:fldCharType="end"/>
      </w:r>
      <w:r>
        <w:t>People Who Value Speed and Stability</w:t>
      </w:r>
    </w:p>
    <w:p w14:paraId="2F5FA143" w14:textId="77777777" w:rsidR="00EE1A57" w:rsidRDefault="00000000">
      <w:pPr>
        <w:pStyle w:val="BodyFirst"/>
      </w:pPr>
      <w:r>
        <w:t xml:space="preserve">Rust is for people who crave speed and stability in a language. By speed, we mean both how quickly Rust code can run and the speed at which Rust lets </w:t>
      </w:r>
      <w:r>
        <w:rPr>
          <w:spacing w:val="2"/>
        </w:rPr>
        <w:t xml:space="preserve">you write programs. The Rust compiler’s checks ensure stability through feature additions and refactoring. This </w:t>
      </w:r>
      <w:proofErr w:type="gramStart"/>
      <w:r>
        <w:rPr>
          <w:spacing w:val="2"/>
        </w:rPr>
        <w:t>is in contrast to</w:t>
      </w:r>
      <w:proofErr w:type="gramEnd"/>
      <w:r>
        <w:rPr>
          <w:spacing w:val="2"/>
        </w:rPr>
        <w:t xml:space="preserve"> the brittle legacy </w:t>
      </w:r>
      <w:r>
        <w:t>code in languages without these checks, which developers are often afraid to modify. By striving for zero-cost abstractions—higher-level features that compile to lower-level code as fast as code written manually—Rust endeavors to make safe code be fast code as well.</w:t>
      </w:r>
    </w:p>
    <w:p w14:paraId="02BA50B3" w14:textId="77777777" w:rsidR="00EE1A57" w:rsidRDefault="00000000">
      <w:pPr>
        <w:pStyle w:val="Body"/>
      </w:pPr>
      <w:r>
        <w:t xml:space="preserve">The Rust language hopes to support many other users as well; those </w:t>
      </w:r>
      <w:r>
        <w:rPr>
          <w:spacing w:val="-3"/>
        </w:rPr>
        <w:t xml:space="preserve">mentioned here are merely some of the biggest stakeholders. Overall, Rust’s </w:t>
      </w:r>
      <w:r>
        <w:rPr>
          <w:spacing w:val="3"/>
        </w:rPr>
        <w:t xml:space="preserve">greatest ambition is to eliminate the trade-offs that programmers have </w:t>
      </w:r>
      <w:r>
        <w:t xml:space="preserve">accepted for decades by </w:t>
      </w:r>
      <w:r>
        <w:lastRenderedPageBreak/>
        <w:t xml:space="preserve">providing safety </w:t>
      </w:r>
      <w:r>
        <w:rPr>
          <w:rStyle w:val="Italic"/>
        </w:rPr>
        <w:t>and</w:t>
      </w:r>
      <w:r>
        <w:t xml:space="preserve"> productivity, speed </w:t>
      </w:r>
      <w:r>
        <w:rPr>
          <w:rStyle w:val="Italic"/>
        </w:rPr>
        <w:t>and</w:t>
      </w:r>
      <w:r>
        <w:t xml:space="preserve"> ergonomics. Give Rust a try and see if its choices work for you.</w:t>
      </w:r>
    </w:p>
    <w:p w14:paraId="40B68FD6" w14:textId="77777777" w:rsidR="00EE1A57" w:rsidRDefault="00000000">
      <w:pPr>
        <w:pStyle w:val="HeadA"/>
      </w:pPr>
      <w:r>
        <w:t>Who This Book Is For</w:t>
      </w:r>
    </w:p>
    <w:p w14:paraId="36B8D00C" w14:textId="77777777" w:rsidR="00EE1A57" w:rsidRDefault="00000000">
      <w:pPr>
        <w:pStyle w:val="BodyFirst"/>
        <w:rPr>
          <w:spacing w:val="-1"/>
        </w:rPr>
      </w:pPr>
      <w:r>
        <w:rPr>
          <w:spacing w:val="2"/>
        </w:rPr>
        <w:t xml:space="preserve">This book assumes that you’ve written code in another programming </w:t>
      </w:r>
      <w:proofErr w:type="gramStart"/>
      <w:r>
        <w:rPr>
          <w:spacing w:val="2"/>
        </w:rPr>
        <w:t>language, but</w:t>
      </w:r>
      <w:proofErr w:type="gramEnd"/>
      <w:r>
        <w:rPr>
          <w:spacing w:val="2"/>
        </w:rPr>
        <w:t xml:space="preserve"> doesn’t make any assumptions about which one. We’ve tried to make the material broadly accessible to those from a wide variety of programming backgrounds. We don’t spend a lot of time talking about what </w:t>
      </w:r>
      <w:r>
        <w:rPr>
          <w:spacing w:val="-1"/>
        </w:rPr>
        <w:t xml:space="preserve">programming </w:t>
      </w:r>
      <w:r>
        <w:rPr>
          <w:rStyle w:val="Italic"/>
          <w:spacing w:val="-1"/>
        </w:rPr>
        <w:t>is</w:t>
      </w:r>
      <w:r>
        <w:rPr>
          <w:spacing w:val="-1"/>
        </w:rPr>
        <w:t xml:space="preserve"> or how to think about it. If you’re entirely new to programming, you would be better served by reading a book that specifically </w:t>
      </w:r>
      <w:proofErr w:type="gramStart"/>
      <w:r>
        <w:rPr>
          <w:spacing w:val="-1"/>
        </w:rPr>
        <w:t>provides an introduction to</w:t>
      </w:r>
      <w:proofErr w:type="gramEnd"/>
      <w:r>
        <w:rPr>
          <w:spacing w:val="-1"/>
        </w:rPr>
        <w:t xml:space="preserve"> programming.</w:t>
      </w:r>
    </w:p>
    <w:p w14:paraId="6B123BE4" w14:textId="77777777" w:rsidR="00EE1A57" w:rsidRDefault="00000000">
      <w:pPr>
        <w:pStyle w:val="HeadA"/>
      </w:pPr>
      <w:r>
        <w:t>How to Use This Book</w:t>
      </w:r>
    </w:p>
    <w:p w14:paraId="35908A5F" w14:textId="77777777" w:rsidR="00EE1A57" w:rsidRDefault="00000000">
      <w:pPr>
        <w:pStyle w:val="BodyFirst"/>
      </w:pPr>
      <w:r>
        <w:t xml:space="preserve">In general, this book assumes that you’re reading it in sequence from front </w:t>
      </w:r>
      <w:r>
        <w:rPr>
          <w:spacing w:val="3"/>
        </w:rPr>
        <w:t xml:space="preserve">to back. Later chapters build on concepts in earlier chapters, and earlier </w:t>
      </w:r>
      <w:r>
        <w:t>chapters might not delve into details on a particular topic but will revisit the topic in a later chapter.</w:t>
      </w:r>
    </w:p>
    <w:p w14:paraId="0519319C" w14:textId="0D2404DB" w:rsidR="00EE1A57" w:rsidRDefault="00000000">
      <w:pPr>
        <w:pStyle w:val="Body"/>
      </w:pPr>
      <w:r>
        <w:t xml:space="preserve">You’ll find two kinds of chapters in this book: concept chapters and </w:t>
      </w:r>
      <w:r>
        <w:rPr>
          <w:spacing w:val="-2"/>
        </w:rPr>
        <w:t xml:space="preserve">project chapters. In concept chapters, you’ll learn about an aspect of Rust. </w:t>
      </w:r>
      <w:r>
        <w:rPr>
          <w:spacing w:val="-2"/>
        </w:rPr>
        <w:br/>
      </w:r>
      <w:r>
        <w:t xml:space="preserve">In project chapters, we’ll build small programs together, applying what you’ve learned so far. </w:t>
      </w:r>
      <w:r>
        <w:rPr>
          <w:rStyle w:val="Xref"/>
        </w:rPr>
        <w:t>Chapter 2</w:t>
      </w:r>
      <w:r>
        <w:t xml:space="preserve">, </w:t>
      </w:r>
      <w:r>
        <w:rPr>
          <w:rStyle w:val="Xref"/>
        </w:rPr>
        <w:t>Chapter 12</w:t>
      </w:r>
      <w:r>
        <w:t xml:space="preserve">, and </w:t>
      </w:r>
      <w:r>
        <w:rPr>
          <w:rStyle w:val="Xref"/>
        </w:rPr>
        <w:t xml:space="preserve">Chapter </w:t>
      </w:r>
      <w:del w:id="99" w:author="Chris Krycho" w:date="2025-03-12T09:26:00Z" w16du:dateUtc="2025-03-12T15:26:00Z">
        <w:r w:rsidDel="0082643D">
          <w:rPr>
            <w:rStyle w:val="Xref"/>
          </w:rPr>
          <w:delText>20</w:delText>
        </w:r>
        <w:r w:rsidDel="0082643D">
          <w:delText xml:space="preserve"> </w:delText>
        </w:r>
      </w:del>
      <w:ins w:id="100" w:author="Chris Krycho" w:date="2025-03-12T09:26:00Z" w16du:dateUtc="2025-03-12T15:26:00Z">
        <w:r w:rsidR="0082643D">
          <w:rPr>
            <w:rStyle w:val="Xref"/>
          </w:rPr>
          <w:t>2</w:t>
        </w:r>
        <w:r w:rsidR="0082643D">
          <w:rPr>
            <w:rStyle w:val="Xref"/>
          </w:rPr>
          <w:t>1</w:t>
        </w:r>
        <w:r w:rsidR="0082643D">
          <w:t xml:space="preserve"> </w:t>
        </w:r>
      </w:ins>
      <w:r>
        <w:t>are project chapters; the rest are concept chapters.</w:t>
      </w:r>
    </w:p>
    <w:p w14:paraId="3290F202" w14:textId="77777777" w:rsidR="00EE1A57" w:rsidRDefault="00000000">
      <w:pPr>
        <w:pStyle w:val="Body"/>
      </w:pPr>
      <w:r>
        <w:rPr>
          <w:rStyle w:val="Bold"/>
        </w:rPr>
        <w:t>Chapter 1</w:t>
      </w:r>
      <w:r>
        <w:t xml:space="preserve"> explains how to install Rust, how to write a “Hello, world!” program, and how to use Cargo, Rust’s package manager and build tool. </w:t>
      </w:r>
      <w:r>
        <w:rPr>
          <w:rStyle w:val="Bold"/>
        </w:rPr>
        <w:t>Chapter 2</w:t>
      </w:r>
      <w:r>
        <w:t xml:space="preserve"> is a hands-on introduction to writing a program in Rust, having you build up a number-guessing game. Here, we cover concepts at a high </w:t>
      </w:r>
      <w:r>
        <w:rPr>
          <w:spacing w:val="3"/>
        </w:rPr>
        <w:t xml:space="preserve">level, and later chapters will provide additional detail. If you want to get </w:t>
      </w:r>
      <w:r>
        <w:t xml:space="preserve">your hands dirty right away, </w:t>
      </w:r>
      <w:r>
        <w:rPr>
          <w:rStyle w:val="Xref"/>
        </w:rPr>
        <w:t>Chapter 2</w:t>
      </w:r>
      <w:r>
        <w:t xml:space="preserve"> is the place for that. </w:t>
      </w:r>
      <w:r>
        <w:rPr>
          <w:rStyle w:val="Bold"/>
        </w:rPr>
        <w:t>Chapter 3</w:t>
      </w:r>
      <w:r>
        <w:t xml:space="preserve"> covers Rust features that are </w:t>
      </w:r>
      <w:proofErr w:type="gramStart"/>
      <w:r>
        <w:t>similar to</w:t>
      </w:r>
      <w:proofErr w:type="gramEnd"/>
      <w:r>
        <w:t xml:space="preserve"> those of other programming languages, </w:t>
      </w:r>
      <w:r>
        <w:rPr>
          <w:spacing w:val="3"/>
        </w:rPr>
        <w:t xml:space="preserve">and in </w:t>
      </w:r>
      <w:r>
        <w:rPr>
          <w:rStyle w:val="Bold"/>
          <w:spacing w:val="3"/>
        </w:rPr>
        <w:t>Chapter 4</w:t>
      </w:r>
      <w:r>
        <w:rPr>
          <w:spacing w:val="3"/>
        </w:rPr>
        <w:t xml:space="preserve"> you’ll learn about Rust’s ownership system. If you’re a particularly meticulous learner who prefers to learn every detail before moving on to the next, you might want to skip </w:t>
      </w:r>
      <w:r>
        <w:rPr>
          <w:rStyle w:val="Xref"/>
          <w:spacing w:val="3"/>
        </w:rPr>
        <w:t>Chapter 2</w:t>
      </w:r>
      <w:r>
        <w:rPr>
          <w:spacing w:val="3"/>
        </w:rPr>
        <w:t xml:space="preserve"> and go straight</w:t>
      </w:r>
      <w:r>
        <w:t xml:space="preserve"> to </w:t>
      </w:r>
      <w:r>
        <w:rPr>
          <w:rStyle w:val="Xref"/>
        </w:rPr>
        <w:t>Chapter 3</w:t>
      </w:r>
      <w:r>
        <w:t xml:space="preserve">, returning to </w:t>
      </w:r>
      <w:r>
        <w:rPr>
          <w:rStyle w:val="Xref"/>
        </w:rPr>
        <w:t>Chapter 2</w:t>
      </w:r>
      <w:r>
        <w:t xml:space="preserve"> when you’d like to work on a project applying the details you’ve learned.</w:t>
      </w:r>
    </w:p>
    <w:p w14:paraId="7DA10360" w14:textId="77777777" w:rsidR="00EE1A57" w:rsidRDefault="00000000">
      <w:pPr>
        <w:pStyle w:val="Body"/>
      </w:pPr>
      <w:r>
        <w:rPr>
          <w:rStyle w:val="Bold"/>
        </w:rPr>
        <w:t>Chapter 5</w:t>
      </w:r>
      <w:r>
        <w:t xml:space="preserve"> discusses structs and methods, and </w:t>
      </w:r>
      <w:r>
        <w:rPr>
          <w:rStyle w:val="Bold"/>
        </w:rPr>
        <w:t>Chapter 6</w:t>
      </w:r>
      <w:r>
        <w:t xml:space="preserve"> covers enums, </w:t>
      </w:r>
      <w:r>
        <w:rPr>
          <w:rStyle w:val="Literal"/>
        </w:rPr>
        <w:t>match</w:t>
      </w:r>
      <w:r>
        <w:t xml:space="preserve"> expressions, and the </w:t>
      </w:r>
      <w:r>
        <w:rPr>
          <w:rStyle w:val="Literal"/>
        </w:rPr>
        <w:t>if let</w:t>
      </w:r>
      <w:r>
        <w:t xml:space="preserve"> control flow construct. You’ll use structs and enums to make custom types in Rust.</w:t>
      </w:r>
    </w:p>
    <w:p w14:paraId="250B731C" w14:textId="77777777" w:rsidR="00EE1A57" w:rsidRDefault="00000000">
      <w:pPr>
        <w:pStyle w:val="Body"/>
        <w:rPr>
          <w:spacing w:val="-3"/>
        </w:rPr>
      </w:pPr>
      <w:r>
        <w:t xml:space="preserve">In </w:t>
      </w:r>
      <w:r>
        <w:rPr>
          <w:rStyle w:val="Bold"/>
        </w:rPr>
        <w:t>Chapter 7</w:t>
      </w:r>
      <w:r>
        <w:t xml:space="preserve">, you’ll learn about Rust’s module system and </w:t>
      </w:r>
      <w:r>
        <w:lastRenderedPageBreak/>
        <w:t xml:space="preserve">about privacy </w:t>
      </w:r>
      <w:r>
        <w:rPr>
          <w:spacing w:val="3"/>
        </w:rPr>
        <w:t xml:space="preserve">rules for organizing your code and its public application programming </w:t>
      </w:r>
      <w:r>
        <w:t xml:space="preserve">interface (API). </w:t>
      </w:r>
      <w:r>
        <w:rPr>
          <w:rStyle w:val="Bold"/>
        </w:rPr>
        <w:t>Chapter 8</w:t>
      </w:r>
      <w:r>
        <w:t xml:space="preserve"> discusses some common collection data structures that the standard library provides, such as vectors, strings, and hash </w:t>
      </w:r>
      <w:r>
        <w:rPr>
          <w:spacing w:val="-3"/>
        </w:rPr>
        <w:t xml:space="preserve">maps. </w:t>
      </w:r>
      <w:r>
        <w:rPr>
          <w:rStyle w:val="Bold"/>
          <w:spacing w:val="-3"/>
        </w:rPr>
        <w:t>Chapter 9</w:t>
      </w:r>
      <w:r>
        <w:rPr>
          <w:spacing w:val="-3"/>
        </w:rPr>
        <w:t xml:space="preserve"> explores Rust’s error-handling philosophy and techniques.</w:t>
      </w:r>
    </w:p>
    <w:p w14:paraId="434BCEF7" w14:textId="77777777" w:rsidR="00EE1A57" w:rsidRDefault="00000000">
      <w:pPr>
        <w:pStyle w:val="Body"/>
      </w:pPr>
      <w:r>
        <w:rPr>
          <w:rStyle w:val="Bold"/>
        </w:rPr>
        <w:t>Chapter 10</w:t>
      </w:r>
      <w:r>
        <w:t xml:space="preserve"> digs into generics, traits, and lifetimes, which give you the power to define code that applies to multiple types. </w:t>
      </w:r>
      <w:r>
        <w:rPr>
          <w:rStyle w:val="Bold"/>
        </w:rPr>
        <w:t>Chapter 11</w:t>
      </w:r>
      <w:r>
        <w:t xml:space="preserve"> is all about </w:t>
      </w:r>
      <w:r>
        <w:rPr>
          <w:spacing w:val="-3"/>
        </w:rPr>
        <w:t xml:space="preserve">testing, which even with Rust’s safety guarantees is necessary to ensure your </w:t>
      </w:r>
      <w:r>
        <w:t xml:space="preserve">program’s logic is correct. In </w:t>
      </w:r>
      <w:r>
        <w:rPr>
          <w:rStyle w:val="Bold"/>
        </w:rPr>
        <w:t>Chapter 12</w:t>
      </w:r>
      <w:r>
        <w:t xml:space="preserve">, we’ll build our own implementation of a subset of functionality from the </w:t>
      </w:r>
      <w:r>
        <w:rPr>
          <w:rStyle w:val="Literal"/>
        </w:rPr>
        <w:t>grep</w:t>
      </w:r>
      <w:r>
        <w:t xml:space="preserve"> command line tool that </w:t>
      </w:r>
      <w:r>
        <w:rPr>
          <w:spacing w:val="1"/>
        </w:rPr>
        <w:t>searches for text within files. For this, we’ll use many of the concepts we dis</w:t>
      </w:r>
      <w:r>
        <w:t>cussed in the previous chapters.</w:t>
      </w:r>
    </w:p>
    <w:p w14:paraId="4E4FB2BF" w14:textId="77777777" w:rsidR="00EE1A57" w:rsidRDefault="00000000">
      <w:pPr>
        <w:pStyle w:val="Body"/>
      </w:pPr>
      <w:r>
        <w:rPr>
          <w:rStyle w:val="Bold"/>
        </w:rPr>
        <w:t>Chapter 13</w:t>
      </w:r>
      <w:r>
        <w:t xml:space="preserve"> explores closures and iterators: features of Rust that come </w:t>
      </w:r>
      <w:r>
        <w:rPr>
          <w:spacing w:val="3"/>
        </w:rPr>
        <w:t xml:space="preserve">from functional programming languages. In </w:t>
      </w:r>
      <w:r>
        <w:rPr>
          <w:rStyle w:val="Bold"/>
          <w:spacing w:val="3"/>
        </w:rPr>
        <w:t>Chapter 14</w:t>
      </w:r>
      <w:r>
        <w:rPr>
          <w:spacing w:val="3"/>
        </w:rPr>
        <w:t xml:space="preserve">, we’ll examine </w:t>
      </w:r>
      <w:r>
        <w:rPr>
          <w:spacing w:val="-3"/>
        </w:rPr>
        <w:t xml:space="preserve">Cargo in more depth and talk about best practices for sharing your libraries </w:t>
      </w:r>
      <w:r>
        <w:t xml:space="preserve">with others. </w:t>
      </w:r>
      <w:r>
        <w:rPr>
          <w:rStyle w:val="Bold"/>
        </w:rPr>
        <w:t xml:space="preserve">Chapter 15 </w:t>
      </w:r>
      <w:r>
        <w:t>discusses smart pointers that the standard library provides and the traits that enable their functionality.</w:t>
      </w:r>
    </w:p>
    <w:p w14:paraId="1D5AA2D6" w14:textId="77777777" w:rsidR="009B1211" w:rsidRDefault="00000000">
      <w:pPr>
        <w:pStyle w:val="Body"/>
        <w:rPr>
          <w:ins w:id="101" w:author="Chris Krycho" w:date="2025-03-12T09:28:00Z" w16du:dateUtc="2025-03-12T15:28:00Z"/>
        </w:rPr>
      </w:pPr>
      <w:r>
        <w:t xml:space="preserve">In </w:t>
      </w:r>
      <w:r>
        <w:rPr>
          <w:rStyle w:val="Bold"/>
        </w:rPr>
        <w:t>Chapter 16</w:t>
      </w:r>
      <w:r>
        <w:t>, we’ll walk through different models of concurrent programming and talk about how Rust helps you program in multiple threads fearlessly.</w:t>
      </w:r>
      <w:bookmarkStart w:id="102" w:name="OLE_LINK6"/>
      <w:ins w:id="103" w:author="Chris Krycho" w:date="2025-03-12T09:26:00Z" w16du:dateUtc="2025-03-12T15:26:00Z">
        <w:r w:rsidR="007C727B">
          <w:t xml:space="preserve"> </w:t>
        </w:r>
        <w:bookmarkStart w:id="104" w:name="OLE_LINK7"/>
        <w:r w:rsidR="007C727B">
          <w:t>In</w:t>
        </w:r>
      </w:ins>
      <w:ins w:id="105" w:author="Chris Krycho" w:date="2025-03-12T09:22:00Z" w16du:dateUtc="2025-03-12T15:22:00Z">
        <w:r w:rsidR="00AF25B5">
          <w:t xml:space="preserve"> </w:t>
        </w:r>
        <w:r w:rsidR="00AF25B5">
          <w:rPr>
            <w:rStyle w:val="Bold"/>
          </w:rPr>
          <w:t>Chapter 17</w:t>
        </w:r>
      </w:ins>
      <w:ins w:id="106" w:author="Chris Krycho" w:date="2025-03-12T09:26:00Z" w16du:dateUtc="2025-03-12T15:26:00Z">
        <w:r w:rsidR="007C727B">
          <w:t>, we build on</w:t>
        </w:r>
      </w:ins>
      <w:ins w:id="107" w:author="Chris Krycho" w:date="2025-03-12T09:25:00Z" w16du:dateUtc="2025-03-12T15:25:00Z">
        <w:r w:rsidR="00AF25B5">
          <w:t xml:space="preserve"> that by exploring</w:t>
        </w:r>
      </w:ins>
      <w:ins w:id="108" w:author="Chris Krycho" w:date="2025-03-12T09:23:00Z" w16du:dateUtc="2025-03-12T15:23:00Z">
        <w:r w:rsidR="00AF25B5">
          <w:t xml:space="preserve"> </w:t>
        </w:r>
      </w:ins>
      <w:ins w:id="109" w:author="Chris Krycho" w:date="2025-03-12T09:22:00Z" w16du:dateUtc="2025-03-12T15:22:00Z">
        <w:r w:rsidR="00AF25B5">
          <w:t xml:space="preserve">Rust’s async </w:t>
        </w:r>
      </w:ins>
      <w:ins w:id="110" w:author="Chris Krycho" w:date="2025-03-12T09:27:00Z" w16du:dateUtc="2025-03-12T15:27:00Z">
        <w:r w:rsidR="007C727B">
          <w:t>and await syntax, along with</w:t>
        </w:r>
      </w:ins>
      <w:ins w:id="111" w:author="Chris Krycho" w:date="2025-03-12T09:23:00Z" w16du:dateUtc="2025-03-12T15:23:00Z">
        <w:r w:rsidR="00AF25B5">
          <w:t xml:space="preserve"> tasks, futures, and streams</w:t>
        </w:r>
      </w:ins>
      <w:ins w:id="112" w:author="Chris Krycho" w:date="2025-03-12T09:27:00Z" w16du:dateUtc="2025-03-12T15:27:00Z">
        <w:r w:rsidR="007C727B">
          <w:t>, and the lightweight concurrency model they enable</w:t>
        </w:r>
      </w:ins>
      <w:ins w:id="113" w:author="Chris Krycho" w:date="2025-03-12T09:22:00Z" w16du:dateUtc="2025-03-12T15:22:00Z">
        <w:r w:rsidR="00AF25B5">
          <w:t>.</w:t>
        </w:r>
      </w:ins>
      <w:bookmarkEnd w:id="104"/>
    </w:p>
    <w:p w14:paraId="62891B22" w14:textId="096F1B98" w:rsidR="00EE1A57" w:rsidDel="009B1211" w:rsidRDefault="00000000">
      <w:pPr>
        <w:pStyle w:val="Body"/>
        <w:rPr>
          <w:del w:id="114" w:author="Chris Krycho" w:date="2025-03-12T09:28:00Z" w16du:dateUtc="2025-03-12T15:28:00Z"/>
        </w:rPr>
      </w:pPr>
      <w:del w:id="115" w:author="Chris Krycho" w:date="2025-03-12T09:28:00Z" w16du:dateUtc="2025-03-12T15:28:00Z">
        <w:r w:rsidDel="009B1211">
          <w:delText xml:space="preserve"> </w:delText>
        </w:r>
      </w:del>
      <w:bookmarkStart w:id="116" w:name="OLE_LINK5"/>
      <w:r>
        <w:rPr>
          <w:rStyle w:val="Bold"/>
        </w:rPr>
        <w:t>Chapter </w:t>
      </w:r>
      <w:del w:id="117" w:author="Chris Krycho" w:date="2025-03-12T09:23:00Z" w16du:dateUtc="2025-03-12T15:23:00Z">
        <w:r w:rsidDel="00AF25B5">
          <w:rPr>
            <w:rStyle w:val="Bold"/>
          </w:rPr>
          <w:delText xml:space="preserve">17 </w:delText>
        </w:r>
      </w:del>
      <w:bookmarkEnd w:id="116"/>
      <w:ins w:id="118" w:author="Chris Krycho" w:date="2025-03-12T09:23:00Z" w16du:dateUtc="2025-03-12T15:23:00Z">
        <w:r w:rsidR="00AF25B5">
          <w:rPr>
            <w:rStyle w:val="Bold"/>
          </w:rPr>
          <w:t>1</w:t>
        </w:r>
        <w:r w:rsidR="00AF25B5">
          <w:rPr>
            <w:rStyle w:val="Bold"/>
          </w:rPr>
          <w:t>8</w:t>
        </w:r>
        <w:r w:rsidR="00AF25B5">
          <w:rPr>
            <w:rStyle w:val="Bold"/>
          </w:rPr>
          <w:t xml:space="preserve"> </w:t>
        </w:r>
      </w:ins>
      <w:r>
        <w:t>looks at how Rust idioms compare to object-oriented programming principles you might be familiar with.</w:t>
      </w:r>
      <w:bookmarkEnd w:id="102"/>
      <w:ins w:id="119" w:author="Chris Krycho" w:date="2025-03-12T09:28:00Z" w16du:dateUtc="2025-03-12T15:28:00Z">
        <w:r w:rsidR="009B1211">
          <w:t xml:space="preserve"> </w:t>
        </w:r>
      </w:ins>
    </w:p>
    <w:p w14:paraId="40E2C7B6" w14:textId="20B4F80D" w:rsidR="00EE1A57" w:rsidRDefault="00000000" w:rsidP="009B1211">
      <w:pPr>
        <w:pStyle w:val="Body"/>
      </w:pPr>
      <w:r>
        <w:rPr>
          <w:rStyle w:val="Bold"/>
        </w:rPr>
        <w:t>Chapter </w:t>
      </w:r>
      <w:del w:id="120" w:author="Chris Krycho" w:date="2025-03-12T09:21:00Z" w16du:dateUtc="2025-03-12T15:21:00Z">
        <w:r w:rsidDel="00AF25B5">
          <w:rPr>
            <w:rStyle w:val="Bold"/>
          </w:rPr>
          <w:delText>18</w:delText>
        </w:r>
        <w:r w:rsidDel="00AF25B5">
          <w:delText xml:space="preserve"> </w:delText>
        </w:r>
      </w:del>
      <w:ins w:id="121" w:author="Chris Krycho" w:date="2025-03-12T09:21:00Z" w16du:dateUtc="2025-03-12T15:21:00Z">
        <w:r w:rsidR="00AF25B5">
          <w:rPr>
            <w:rStyle w:val="Bold"/>
          </w:rPr>
          <w:t>1</w:t>
        </w:r>
        <w:r w:rsidR="00AF25B5">
          <w:rPr>
            <w:rStyle w:val="Bold"/>
          </w:rPr>
          <w:t>9</w:t>
        </w:r>
        <w:r w:rsidR="00AF25B5">
          <w:t xml:space="preserve"> </w:t>
        </w:r>
      </w:ins>
      <w:r>
        <w:t xml:space="preserve">is a reference on patterns and pattern matching, which are powerful ways of expressing ideas throughout Rust programs. </w:t>
      </w:r>
      <w:r>
        <w:rPr>
          <w:rStyle w:val="Bold"/>
        </w:rPr>
        <w:t>Chapter </w:t>
      </w:r>
      <w:del w:id="122" w:author="Chris Krycho" w:date="2025-03-12T09:21:00Z" w16du:dateUtc="2025-03-12T15:21:00Z">
        <w:r w:rsidDel="00AF25B5">
          <w:rPr>
            <w:rStyle w:val="Bold"/>
          </w:rPr>
          <w:delText>19</w:delText>
        </w:r>
        <w:r w:rsidDel="00AF25B5">
          <w:delText xml:space="preserve"> </w:delText>
        </w:r>
      </w:del>
      <w:ins w:id="123" w:author="Chris Krycho" w:date="2025-03-12T09:21:00Z" w16du:dateUtc="2025-03-12T15:21:00Z">
        <w:r w:rsidR="00AF25B5">
          <w:rPr>
            <w:rStyle w:val="Bold"/>
          </w:rPr>
          <w:t>20</w:t>
        </w:r>
        <w:r w:rsidR="00AF25B5">
          <w:t xml:space="preserve"> </w:t>
        </w:r>
      </w:ins>
      <w:r>
        <w:t xml:space="preserve">contains a smorgasbord of advanced topics of interest, including unsafe </w:t>
      </w:r>
      <w:r>
        <w:rPr>
          <w:spacing w:val="3"/>
        </w:rPr>
        <w:t xml:space="preserve">Rust, macros, and more about lifetimes, traits, types, functions, and </w:t>
      </w:r>
      <w:r>
        <w:t>closures.</w:t>
      </w:r>
    </w:p>
    <w:p w14:paraId="57145B38" w14:textId="65B47F24" w:rsidR="00EE1A57" w:rsidRDefault="00000000">
      <w:pPr>
        <w:pStyle w:val="Body"/>
      </w:pPr>
      <w:r>
        <w:t xml:space="preserve">In </w:t>
      </w:r>
      <w:r>
        <w:rPr>
          <w:rStyle w:val="Bold"/>
        </w:rPr>
        <w:t>Chapter </w:t>
      </w:r>
      <w:del w:id="124" w:author="Chris Krycho" w:date="2025-03-12T09:22:00Z" w16du:dateUtc="2025-03-12T15:22:00Z">
        <w:r w:rsidDel="00AF25B5">
          <w:rPr>
            <w:rStyle w:val="Bold"/>
          </w:rPr>
          <w:delText>20</w:delText>
        </w:r>
      </w:del>
      <w:ins w:id="125" w:author="Chris Krycho" w:date="2025-03-12T09:22:00Z" w16du:dateUtc="2025-03-12T15:22:00Z">
        <w:r w:rsidR="00AF25B5">
          <w:rPr>
            <w:rStyle w:val="Bold"/>
          </w:rPr>
          <w:t>2</w:t>
        </w:r>
        <w:r w:rsidR="00AF25B5">
          <w:rPr>
            <w:rStyle w:val="Bold"/>
          </w:rPr>
          <w:t>1</w:t>
        </w:r>
      </w:ins>
      <w:r>
        <w:t>, we’ll complete a project in which we’ll implement a low-level multithreaded web server!</w:t>
      </w:r>
    </w:p>
    <w:p w14:paraId="42FC65D6" w14:textId="77777777" w:rsidR="00EE1A57" w:rsidRDefault="00000000">
      <w:pPr>
        <w:pStyle w:val="Body"/>
      </w:pPr>
      <w:r>
        <w:rPr>
          <w:spacing w:val="3"/>
        </w:rPr>
        <w:t>Finally, some appendixes contain useful information about the lan</w:t>
      </w:r>
      <w:r>
        <w:t xml:space="preserve">guage in a more reference-like format. </w:t>
      </w:r>
      <w:r>
        <w:rPr>
          <w:rStyle w:val="Bold"/>
        </w:rPr>
        <w:t>Appendix A</w:t>
      </w:r>
      <w:r>
        <w:t xml:space="preserve"> covers Rust’s keywords, </w:t>
      </w:r>
      <w:r>
        <w:rPr>
          <w:rStyle w:val="Bold"/>
        </w:rPr>
        <w:t>Appendix B</w:t>
      </w:r>
      <w:r>
        <w:t xml:space="preserve"> covers Rust’s operators and symbols, </w:t>
      </w:r>
      <w:r>
        <w:rPr>
          <w:rStyle w:val="Bold"/>
        </w:rPr>
        <w:t>Appendix C</w:t>
      </w:r>
      <w:r>
        <w:t xml:space="preserve"> covers derivable traits provided by the standard library, </w:t>
      </w:r>
      <w:r>
        <w:rPr>
          <w:rStyle w:val="Bold"/>
        </w:rPr>
        <w:t>Appendix D</w:t>
      </w:r>
      <w:r>
        <w:t xml:space="preserve"> covers some useful development tools, and </w:t>
      </w:r>
      <w:r>
        <w:rPr>
          <w:rStyle w:val="Bold"/>
        </w:rPr>
        <w:t>Appendix E</w:t>
      </w:r>
      <w:r>
        <w:t xml:space="preserve"> explains Rust editions.</w:t>
      </w:r>
    </w:p>
    <w:p w14:paraId="67DB8B32" w14:textId="77777777" w:rsidR="00EE1A57" w:rsidRDefault="00000000">
      <w:pPr>
        <w:pStyle w:val="Body"/>
      </w:pPr>
      <w:r>
        <w:rPr>
          <w:spacing w:val="2"/>
        </w:rPr>
        <w:t xml:space="preserve">There is no wrong way to read this book: if you want to skip ahead, go </w:t>
      </w:r>
      <w:r>
        <w:t>for it! You might have to jump back to earlier chapters if you experience any confusion. But do whatever works for you.</w:t>
      </w:r>
    </w:p>
    <w:p w14:paraId="6C77EFCD" w14:textId="77777777" w:rsidR="00EE1A57" w:rsidRDefault="00000000">
      <w:pPr>
        <w:pStyle w:val="Body"/>
        <w:rPr>
          <w:spacing w:val="-2"/>
        </w:rPr>
      </w:pPr>
      <w:r>
        <w:t xml:space="preserve">An important part of the process of learning Rust is learning how to read the error messages the compiler displays: these will </w:t>
      </w:r>
      <w:r>
        <w:lastRenderedPageBreak/>
        <w:t xml:space="preserve">guide you toward </w:t>
      </w:r>
      <w:r>
        <w:rPr>
          <w:spacing w:val="3"/>
        </w:rPr>
        <w:t xml:space="preserve">working code. As such, we’ll provide many examples that don’t compile </w:t>
      </w:r>
      <w:r>
        <w:t xml:space="preserve">along with the error message the compiler will show you in each situation. </w:t>
      </w:r>
      <w:r>
        <w:rPr>
          <w:spacing w:val="-2"/>
        </w:rPr>
        <w:t>Know that if you enter and run a random example, it may not compile! Make sure you read the surrounding text to see whether the example you’re trying to run is meant to error. In most situations, we’ll lead you to the correct version of any code that doesn’t compile.</w:t>
      </w:r>
    </w:p>
    <w:p w14:paraId="5037883A" w14:textId="77777777" w:rsidR="00EE1A57" w:rsidRDefault="00000000">
      <w:pPr>
        <w:pStyle w:val="HeadA"/>
      </w:pPr>
      <w:r>
        <w:t>Resources and How to Contribute to This Book</w:t>
      </w:r>
    </w:p>
    <w:p w14:paraId="7D72038A" w14:textId="77777777" w:rsidR="00EE1A57" w:rsidRDefault="00000000">
      <w:pPr>
        <w:pStyle w:val="BodyFirst"/>
      </w:pPr>
      <w:r>
        <w:rPr>
          <w:spacing w:val="2"/>
        </w:rPr>
        <w:t xml:space="preserve">This book is open source. If you find an error, please don’t hesitate to file </w:t>
      </w:r>
      <w:r>
        <w:t xml:space="preserve">an issue or send a pull request on GitHub at </w:t>
      </w:r>
      <w:hyperlink r:id="rId8" w:history="1">
        <w:r w:rsidR="00EE1A57">
          <w:rPr>
            <w:rStyle w:val="LinkURL"/>
          </w:rPr>
          <w:t>https://github.com/rust-lang/book</w:t>
        </w:r>
      </w:hyperlink>
      <w:r>
        <w:t xml:space="preserve">. Please see </w:t>
      </w:r>
      <w:r>
        <w:rPr>
          <w:rStyle w:val="Italic"/>
        </w:rPr>
        <w:t>CONTRIBUTING.md</w:t>
      </w:r>
      <w:r>
        <w:t xml:space="preserve"> at </w:t>
      </w:r>
      <w:hyperlink r:id="rId9" w:history="1">
        <w:r w:rsidR="00EE1A57">
          <w:rPr>
            <w:rStyle w:val="LinkURL"/>
          </w:rPr>
          <w:t>https://github.com/rust-lang/book/blob/main/CONTRIBUTING.md</w:t>
        </w:r>
      </w:hyperlink>
      <w:r>
        <w:t xml:space="preserve"> for more details.</w:t>
      </w:r>
    </w:p>
    <w:p w14:paraId="19FEC99C" w14:textId="77777777" w:rsidR="00EE1A57" w:rsidRDefault="00000000">
      <w:pPr>
        <w:pStyle w:val="Body"/>
        <w:rPr>
          <w:spacing w:val="-3"/>
        </w:rPr>
      </w:pPr>
      <w:r>
        <w:rPr>
          <w:spacing w:val="-3"/>
        </w:rPr>
        <w:t xml:space="preserve">The source code for the examples in this book, errata, and other information are available at </w:t>
      </w:r>
      <w:hyperlink r:id="rId10" w:history="1">
        <w:r w:rsidR="00EE1A57">
          <w:rPr>
            <w:rStyle w:val="LinkURL"/>
            <w:spacing w:val="-3"/>
          </w:rPr>
          <w:t>https://nostarch.com/rust-programming-language-2nd-edition</w:t>
        </w:r>
      </w:hyperlink>
      <w:r>
        <w:rPr>
          <w:spacing w:val="-3"/>
        </w:rPr>
        <w:t>.</w:t>
      </w:r>
    </w:p>
    <w:p w14:paraId="5E891E8A" w14:textId="77777777" w:rsidR="00EE1A57" w:rsidRDefault="00000000">
      <w:pPr>
        <w:pStyle w:val="Body"/>
      </w:pPr>
      <w:r>
        <w:t xml:space="preserve">PRAISE FOR </w:t>
      </w:r>
      <w:r>
        <w:br/>
      </w:r>
      <w:r>
        <w:rPr>
          <w:rStyle w:val="ItalicHeavy"/>
        </w:rPr>
        <w:t>THE ART OF CYBERWARFARE</w:t>
      </w:r>
    </w:p>
    <w:p w14:paraId="4D658F2A" w14:textId="77777777" w:rsidR="00EE1A57" w:rsidRDefault="00000000">
      <w:pPr>
        <w:pStyle w:val="ReviewQuote"/>
        <w:suppressAutoHyphens/>
      </w:pPr>
      <w:r>
        <w:t xml:space="preserve">“Encompasses useful knowledge from the past and modern advanced </w:t>
      </w:r>
      <w:r>
        <w:br/>
        <w:t>threats seen today. Regardless of your expertise level, this book is an insightful read . . .”</w:t>
      </w:r>
    </w:p>
    <w:p w14:paraId="4C3221D6" w14:textId="77777777" w:rsidR="00EE1A57" w:rsidRDefault="00000000">
      <w:pPr>
        <w:pStyle w:val="ReviewSource"/>
        <w:suppressAutoHyphens/>
      </w:pPr>
      <w:r>
        <w:t>—</w:t>
      </w:r>
      <w:r>
        <w:br/>
        <w:t>Brittany Day, Director of Communications, Guardian Digital</w:t>
      </w:r>
    </w:p>
    <w:p w14:paraId="3A48F7F1" w14:textId="77777777" w:rsidR="00EE1A57" w:rsidRDefault="00000000">
      <w:pPr>
        <w:pStyle w:val="ReviewQuote"/>
        <w:suppressAutoHyphens/>
        <w:rPr>
          <w:spacing w:val="0"/>
        </w:rPr>
      </w:pPr>
      <w:r>
        <w:t>“</w:t>
      </w:r>
      <w:r>
        <w:rPr>
          <w:spacing w:val="2"/>
        </w:rPr>
        <w:t xml:space="preserve">For those looking for a guide to help them understand the new world of cyberwar, </w:t>
      </w:r>
      <w:r>
        <w:rPr>
          <w:i/>
          <w:iCs/>
          <w:spacing w:val="4"/>
        </w:rPr>
        <w:t>The Art of Cyberwarfare</w:t>
      </w:r>
      <w:r>
        <w:rPr>
          <w:spacing w:val="2"/>
        </w:rPr>
        <w:t xml:space="preserve"> provides readers with a good overview </w:t>
      </w:r>
      <w:r>
        <w:rPr>
          <w:spacing w:val="2"/>
        </w:rPr>
        <w:br/>
        <w:t>of this expanding threat and what they can do to avoid being victims</w:t>
      </w:r>
      <w:r>
        <w:rPr>
          <w:spacing w:val="0"/>
        </w:rPr>
        <w:t>.”</w:t>
      </w:r>
    </w:p>
    <w:p w14:paraId="1C5CB34B" w14:textId="77777777" w:rsidR="00EE1A57" w:rsidRDefault="00000000">
      <w:pPr>
        <w:pStyle w:val="ReviewSource"/>
      </w:pPr>
      <w:r>
        <w:t>—</w:t>
      </w:r>
      <w:r>
        <w:br/>
        <w:t xml:space="preserve">Ben </w:t>
      </w:r>
      <w:proofErr w:type="spellStart"/>
      <w:r>
        <w:t>Rothke</w:t>
      </w:r>
      <w:proofErr w:type="spellEnd"/>
      <w:r>
        <w:t xml:space="preserve">, Senior Information Security Manager, </w:t>
      </w:r>
      <w:proofErr w:type="spellStart"/>
      <w:r>
        <w:t>Tapad</w:t>
      </w:r>
      <w:proofErr w:type="spellEnd"/>
    </w:p>
    <w:p w14:paraId="2B56F673" w14:textId="77777777" w:rsidR="00EE1A57" w:rsidRDefault="00000000">
      <w:pPr>
        <w:pStyle w:val="ReviewQuote"/>
        <w:suppressAutoHyphens/>
        <w:rPr>
          <w:spacing w:val="0"/>
        </w:rPr>
      </w:pPr>
      <w:r>
        <w:rPr>
          <w:spacing w:val="0"/>
        </w:rPr>
        <w:t xml:space="preserve">“An informative and explanatory guide for cybersecurity experts and an enlightening read for novices. DiMaggio effectively details both the </w:t>
      </w:r>
      <w:r>
        <w:rPr>
          <w:spacing w:val="0"/>
        </w:rPr>
        <w:br/>
        <w:t>history of cybercrime and how it is seen today.”</w:t>
      </w:r>
    </w:p>
    <w:p w14:paraId="42396814" w14:textId="77777777" w:rsidR="00EE1A57" w:rsidRDefault="00000000">
      <w:pPr>
        <w:pStyle w:val="ReviewSource"/>
      </w:pPr>
      <w:r>
        <w:t>—</w:t>
      </w:r>
      <w:r>
        <w:br/>
        <w:t>Justice Levine, Communications Manager and Cloud Email Security Expert, Guardian Digital</w:t>
      </w:r>
    </w:p>
    <w:p w14:paraId="2F5A99FD" w14:textId="77777777" w:rsidR="00EE1A57" w:rsidRDefault="00000000">
      <w:pPr>
        <w:pStyle w:val="ReviewQuote"/>
        <w:suppressAutoHyphens/>
        <w:rPr>
          <w:spacing w:val="0"/>
        </w:rPr>
      </w:pPr>
      <w:r>
        <w:t>“</w:t>
      </w:r>
      <w:r>
        <w:rPr>
          <w:spacing w:val="2"/>
        </w:rPr>
        <w:t>This book deserves to find a place on the shelf of everyone whose role involves protecting networks.</w:t>
      </w:r>
      <w:r>
        <w:rPr>
          <w:spacing w:val="0"/>
        </w:rPr>
        <w:t>”</w:t>
      </w:r>
    </w:p>
    <w:p w14:paraId="41D246C4" w14:textId="77777777" w:rsidR="00EE1A57" w:rsidRDefault="00000000">
      <w:pPr>
        <w:pStyle w:val="ReviewSource"/>
      </w:pPr>
      <w:r>
        <w:t>—</w:t>
      </w:r>
      <w:r>
        <w:br/>
        <w:t xml:space="preserve">Ian Barker, </w:t>
      </w:r>
      <w:proofErr w:type="spellStart"/>
      <w:r>
        <w:t>BetaNews</w:t>
      </w:r>
      <w:proofErr w:type="spellEnd"/>
    </w:p>
    <w:p w14:paraId="3AF1AE76" w14:textId="77777777" w:rsidR="00EE1A57" w:rsidRDefault="00000000">
      <w:pPr>
        <w:pStyle w:val="ReviewQuote"/>
        <w:suppressAutoHyphens/>
        <w:rPr>
          <w:spacing w:val="0"/>
        </w:rPr>
      </w:pPr>
      <w:r>
        <w:rPr>
          <w:spacing w:val="0"/>
        </w:rPr>
        <w:lastRenderedPageBreak/>
        <w:t>“A cross between an IBM presentation . . . and a Tom Clancy novel!”</w:t>
      </w:r>
    </w:p>
    <w:p w14:paraId="64BEB5DD" w14:textId="77777777" w:rsidR="00EE1A57" w:rsidRDefault="00000000">
      <w:pPr>
        <w:pStyle w:val="ReviewSource"/>
        <w:rPr>
          <w:rFonts w:ascii="Futura Std Book" w:hAnsi="Futura Std Book" w:cs="Futura Std Book"/>
          <w:b/>
          <w:bCs/>
          <w:caps/>
          <w:smallCaps w:val="0"/>
          <w:sz w:val="24"/>
          <w:szCs w:val="24"/>
        </w:rPr>
      </w:pPr>
      <w:r>
        <w:t>—</w:t>
      </w:r>
      <w:r>
        <w:br/>
        <w:t>The Shepherdess, Amazon Reviewer</w:t>
      </w:r>
    </w:p>
    <w:p w14:paraId="0353C6B1" w14:textId="77777777" w:rsidR="000E3B30" w:rsidRDefault="000E3B30">
      <w:pPr>
        <w:pStyle w:val="Body"/>
        <w:rPr>
          <w:spacing w:val="-3"/>
        </w:rPr>
      </w:pPr>
    </w:p>
    <w:sectPr w:rsidR="000E3B30">
      <w:pgSz w:w="10080" w:h="13320"/>
      <w:pgMar w:top="720" w:right="1440" w:bottom="1440" w:left="16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Chris Krycho" w:date="2025-03-12T08:30:00Z" w:initials="CK">
    <w:p w14:paraId="24340EDD" w14:textId="77777777" w:rsidR="00566355" w:rsidRDefault="00566355" w:rsidP="00566355">
      <w:r>
        <w:rPr>
          <w:rStyle w:val="CommentReference"/>
        </w:rPr>
        <w:annotationRef/>
      </w:r>
      <w:r>
        <w:rPr>
          <w:color w:val="000000"/>
          <w:sz w:val="20"/>
          <w:szCs w:val="20"/>
        </w:rPr>
        <w:t>Will need updating to include me!</w:t>
      </w:r>
    </w:p>
  </w:comment>
  <w:comment w:id="7" w:author="Chris Krycho" w:date="2025-03-12T08:07:00Z" w:initials="CK">
    <w:p w14:paraId="1C876B2D" w14:textId="5D1335B1" w:rsidR="00681463" w:rsidRDefault="00681463" w:rsidP="00681463">
      <w:r>
        <w:rPr>
          <w:rStyle w:val="CommentReference"/>
        </w:rPr>
        <w:annotationRef/>
      </w:r>
      <w:r>
        <w:rPr>
          <w:color w:val="000000"/>
          <w:sz w:val="20"/>
          <w:szCs w:val="20"/>
        </w:rPr>
        <w:t>Carol’s bio will probably need a minor update!</w:t>
      </w:r>
    </w:p>
  </w:comment>
  <w:comment w:id="38" w:author="Chris Krycho" w:date="2025-03-12T08:08:00Z" w:initials="CK">
    <w:p w14:paraId="455CA001" w14:textId="77777777" w:rsidR="00681463" w:rsidRDefault="00681463" w:rsidP="00681463">
      <w:r>
        <w:rPr>
          <w:rStyle w:val="CommentReference"/>
        </w:rPr>
        <w:annotationRef/>
      </w:r>
      <w:r>
        <w:rPr>
          <w:color w:val="000000"/>
          <w:sz w:val="20"/>
          <w:szCs w:val="20"/>
        </w:rPr>
        <w:t>This will need updating: name → Sophia, assuming they’re willing to do this round; and any other changes.</w:t>
      </w:r>
    </w:p>
  </w:comment>
  <w:comment w:id="39" w:author="Chris Krycho" w:date="2025-03-12T08:31:00Z" w:initials="CK">
    <w:p w14:paraId="53C40957" w14:textId="77777777" w:rsidR="00566355" w:rsidRDefault="00566355" w:rsidP="00566355">
      <w:r>
        <w:rPr>
          <w:rStyle w:val="CommentReference"/>
        </w:rPr>
        <w:annotationRef/>
      </w:r>
      <w:r>
        <w:rPr>
          <w:color w:val="000000"/>
          <w:sz w:val="20"/>
          <w:szCs w:val="20"/>
        </w:rPr>
        <w:t>Will need updating to account for new Ch. 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4340EDD" w15:done="0"/>
  <w15:commentEx w15:paraId="1C876B2D" w15:done="0"/>
  <w15:commentEx w15:paraId="455CA001" w15:done="0"/>
  <w15:commentEx w15:paraId="53C409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935EA57" w16cex:dateUtc="2025-03-12T14:30:00Z"/>
  <w16cex:commentExtensible w16cex:durableId="10C9BF65" w16cex:dateUtc="2025-03-12T14:07:00Z"/>
  <w16cex:commentExtensible w16cex:durableId="1EE74C97" w16cex:dateUtc="2025-03-12T14:08:00Z"/>
  <w16cex:commentExtensible w16cex:durableId="28D4A601" w16cex:dateUtc="2025-03-12T14: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4340EDD" w16cid:durableId="3935EA57"/>
  <w16cid:commentId w16cid:paraId="1C876B2D" w16cid:durableId="10C9BF65"/>
  <w16cid:commentId w16cid:paraId="455CA001" w16cid:durableId="1EE74C97"/>
  <w16cid:commentId w16cid:paraId="53C40957" w16cid:durableId="28D4A6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TC New Baskerville Std">
    <w:altName w:val="Cambria"/>
    <w:panose1 w:val="020B0604020202020204"/>
    <w:charset w:val="00"/>
    <w:family w:val="roman"/>
    <w:pitch w:val="variable"/>
    <w:sig w:usb0="800000AF" w:usb1="5000204A" w:usb2="00000000" w:usb3="00000000" w:csb0="00000001" w:csb1="00000000"/>
  </w:font>
  <w:font w:name="Futura Std Book">
    <w:panose1 w:val="020B0502020204020303"/>
    <w:charset w:val="00"/>
    <w:family w:val="swiss"/>
    <w:notTrueType/>
    <w:pitch w:val="variable"/>
    <w:sig w:usb0="800000AF" w:usb1="4000204A" w:usb2="00000000" w:usb3="00000000" w:csb0="00000001" w:csb1="00000000"/>
  </w:font>
  <w:font w:name="Futura Std Medium">
    <w:panose1 w:val="020B0702020204020203"/>
    <w:charset w:val="00"/>
    <w:family w:val="swiss"/>
    <w:notTrueType/>
    <w:pitch w:val="variable"/>
    <w:sig w:usb0="800000AF" w:usb1="4000204A" w:usb2="00000000" w:usb3="00000000" w:csb0="00000001" w:csb1="00000000"/>
  </w:font>
  <w:font w:name="Dogma OT Bold">
    <w:altName w:val="Calibri"/>
    <w:panose1 w:val="020B0604020202020204"/>
    <w:charset w:val="4D"/>
    <w:family w:val="auto"/>
    <w:notTrueType/>
    <w:pitch w:val="variable"/>
    <w:sig w:usb0="00000003" w:usb1="00000000" w:usb2="00000000" w:usb3="00000000" w:csb0="00000001" w:csb1="00000000"/>
  </w:font>
  <w:font w:name="TheSansMonoCd W5Regular">
    <w:panose1 w:val="020B0509040302020203"/>
    <w:charset w:val="4D"/>
    <w:family w:val="modern"/>
    <w:notTrueType/>
    <w:pitch w:val="fixed"/>
    <w:sig w:usb0="A000006F" w:usb1="5000202B" w:usb2="00000000" w:usb3="00000000" w:csb0="0000009B" w:csb1="00000000"/>
  </w:font>
  <w:font w:name="Futura Std Condensed">
    <w:altName w:val="Century Gothic"/>
    <w:panose1 w:val="020B0502020204020303"/>
    <w:charset w:val="00"/>
    <w:family w:val="swiss"/>
    <w:notTrueType/>
    <w:pitch w:val="variable"/>
    <w:sig w:usb0="800000AF" w:usb1="4000204A" w:usb2="00000000" w:usb3="00000000" w:csb0="00000001" w:csb1="00000000"/>
  </w:font>
  <w:font w:name="Symbol Std">
    <w:altName w:val="Calibri"/>
    <w:panose1 w:val="020B0604020202020204"/>
    <w:charset w:val="00"/>
    <w:family w:val="auto"/>
    <w:pitch w:val="variable"/>
    <w:sig w:usb0="8000008B" w:usb1="100060EA"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hris Krycho">
    <w15:presenceInfo w15:providerId="Windows Live" w15:userId="5c12a0c3f03a3a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3"/>
  <w:embedSystemFonts/>
  <w:bordersDoNotSurroundHeader/>
  <w:bordersDoNotSurroundFooter/>
  <w:proofState w:spelling="clean" w:grammar="clean"/>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C7"/>
    <w:rsid w:val="000E3B30"/>
    <w:rsid w:val="000F69C7"/>
    <w:rsid w:val="002026E2"/>
    <w:rsid w:val="002A1FB6"/>
    <w:rsid w:val="004F7153"/>
    <w:rsid w:val="00511604"/>
    <w:rsid w:val="005508F3"/>
    <w:rsid w:val="00566355"/>
    <w:rsid w:val="00681463"/>
    <w:rsid w:val="006B7B69"/>
    <w:rsid w:val="007B6E93"/>
    <w:rsid w:val="007C727B"/>
    <w:rsid w:val="0082643D"/>
    <w:rsid w:val="00876451"/>
    <w:rsid w:val="008E6A86"/>
    <w:rsid w:val="008F55DA"/>
    <w:rsid w:val="00915BC8"/>
    <w:rsid w:val="00920134"/>
    <w:rsid w:val="009B1211"/>
    <w:rsid w:val="00AF25B5"/>
    <w:rsid w:val="00B6274B"/>
    <w:rsid w:val="00B75D53"/>
    <w:rsid w:val="00C038CB"/>
    <w:rsid w:val="00D26497"/>
    <w:rsid w:val="00DB0FB4"/>
    <w:rsid w:val="00DB61E7"/>
    <w:rsid w:val="00E16F8B"/>
    <w:rsid w:val="00E8313C"/>
    <w:rsid w:val="00EE1A57"/>
    <w:rsid w:val="00FA54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9C5A4EE"/>
  <w14:defaultImageDpi w14:val="0"/>
  <w15:docId w15:val="{CB7A7418-49E2-3F43-9B70-ED5855CFA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pPr>
      <w:widowControl w:val="0"/>
      <w:autoSpaceDE w:val="0"/>
      <w:autoSpaceDN w:val="0"/>
      <w:adjustRightInd w:val="0"/>
      <w:spacing w:after="0" w:line="288" w:lineRule="auto"/>
      <w:textAlignment w:val="center"/>
    </w:pPr>
    <w:rPr>
      <w:rFonts w:ascii="ITC New Baskerville Std" w:hAnsi="ITC New Baskerville Std" w:cs="ITC New Baskerville Std"/>
      <w:color w:val="000000"/>
      <w:kern w:val="0"/>
    </w:rPr>
  </w:style>
  <w:style w:type="paragraph" w:customStyle="1" w:styleId="HeadA">
    <w:name w:val="HeadA"/>
    <w:basedOn w:val="NoParagraphStyle"/>
    <w:next w:val="BodyContinued"/>
    <w:uiPriority w:val="99"/>
    <w:pPr>
      <w:keepNext/>
      <w:keepLines/>
      <w:tabs>
        <w:tab w:val="right" w:pos="1200"/>
        <w:tab w:val="left" w:pos="1440"/>
      </w:tabs>
      <w:suppressAutoHyphens/>
      <w:spacing w:before="420" w:after="120" w:line="300" w:lineRule="atLeast"/>
      <w:ind w:left="360"/>
      <w:textAlignment w:val="baseline"/>
    </w:pPr>
    <w:rPr>
      <w:rFonts w:ascii="Futura Std Book" w:hAnsi="Futura Std Book" w:cs="Futura Std Book"/>
      <w:b/>
      <w:bCs/>
    </w:rPr>
  </w:style>
  <w:style w:type="paragraph" w:customStyle="1" w:styleId="ReviewHead">
    <w:name w:val="ReviewHead"/>
    <w:basedOn w:val="HeadA"/>
    <w:uiPriority w:val="99"/>
    <w:pPr>
      <w:spacing w:after="480"/>
      <w:jc w:val="center"/>
    </w:pPr>
    <w:rPr>
      <w:rFonts w:ascii="Futura Std Medium" w:hAnsi="Futura Std Medium" w:cs="Futura Std Medium"/>
      <w:caps/>
      <w:spacing w:val="5"/>
    </w:rPr>
  </w:style>
  <w:style w:type="paragraph" w:customStyle="1" w:styleId="BodyFirst">
    <w:name w:val="BodyFirst"/>
    <w:basedOn w:val="NoParagraphStyle"/>
    <w:next w:val="NoParagraphStyle"/>
    <w:uiPriority w:val="99"/>
    <w:pPr>
      <w:spacing w:line="240" w:lineRule="atLeast"/>
      <w:ind w:left="1440"/>
      <w:textAlignment w:val="baseline"/>
    </w:pPr>
    <w:rPr>
      <w:sz w:val="20"/>
      <w:szCs w:val="20"/>
    </w:rPr>
  </w:style>
  <w:style w:type="paragraph" w:customStyle="1" w:styleId="ReviewQuote">
    <w:name w:val="ReviewQuote"/>
    <w:basedOn w:val="BodyFirst"/>
    <w:uiPriority w:val="99"/>
    <w:pPr>
      <w:ind w:left="80" w:hanging="80"/>
    </w:pPr>
    <w:rPr>
      <w:spacing w:val="-2"/>
    </w:rPr>
  </w:style>
  <w:style w:type="paragraph" w:customStyle="1" w:styleId="ReviewSource">
    <w:name w:val="ReviewSource"/>
    <w:basedOn w:val="BodyFirst"/>
    <w:uiPriority w:val="99"/>
    <w:pPr>
      <w:spacing w:before="60" w:after="180"/>
      <w:ind w:left="2880"/>
    </w:pPr>
    <w:rPr>
      <w:smallCaps/>
    </w:rPr>
  </w:style>
  <w:style w:type="paragraph" w:customStyle="1" w:styleId="BookTitle">
    <w:name w:val="BookTitle"/>
    <w:basedOn w:val="NoParagraphStyle"/>
    <w:uiPriority w:val="99"/>
    <w:pPr>
      <w:keepNext/>
      <w:keepLines/>
      <w:pageBreakBefore/>
      <w:suppressAutoHyphens/>
      <w:spacing w:line="880" w:lineRule="atLeast"/>
      <w:jc w:val="center"/>
    </w:pPr>
    <w:rPr>
      <w:rFonts w:ascii="Dogma OT Bold" w:hAnsi="Dogma OT Bold" w:cs="Dogma OT Bold"/>
      <w:b/>
      <w:bCs/>
      <w:caps/>
      <w:spacing w:val="100"/>
      <w:sz w:val="80"/>
      <w:szCs w:val="80"/>
    </w:rPr>
  </w:style>
  <w:style w:type="paragraph" w:customStyle="1" w:styleId="BookEdition">
    <w:name w:val="BookEdition"/>
    <w:basedOn w:val="NoParagraphStyle"/>
    <w:uiPriority w:val="99"/>
    <w:pPr>
      <w:spacing w:line="880" w:lineRule="atLeast"/>
      <w:jc w:val="center"/>
    </w:pPr>
    <w:rPr>
      <w:rFonts w:ascii="Dogma OT Bold" w:hAnsi="Dogma OT Bold" w:cs="Dogma OT Bold"/>
      <w:b/>
      <w:bCs/>
      <w:spacing w:val="70"/>
      <w:sz w:val="56"/>
      <w:szCs w:val="56"/>
    </w:rPr>
  </w:style>
  <w:style w:type="paragraph" w:customStyle="1" w:styleId="BookAuthor">
    <w:name w:val="BookAuthor"/>
    <w:basedOn w:val="NoParagraphStyle"/>
    <w:uiPriority w:val="99"/>
    <w:pPr>
      <w:keepLines/>
      <w:pageBreakBefore/>
      <w:suppressAutoHyphens/>
      <w:spacing w:before="600" w:line="380" w:lineRule="atLeast"/>
      <w:jc w:val="center"/>
    </w:pPr>
    <w:rPr>
      <w:rFonts w:ascii="Futura Std Medium" w:hAnsi="Futura Std Medium" w:cs="Futura Std Medium"/>
      <w:spacing w:val="36"/>
      <w:sz w:val="36"/>
      <w:szCs w:val="36"/>
    </w:rPr>
  </w:style>
  <w:style w:type="paragraph" w:customStyle="1" w:styleId="Copyright">
    <w:name w:val="Copyright"/>
    <w:basedOn w:val="BodyFirst"/>
    <w:uiPriority w:val="99"/>
    <w:pPr>
      <w:spacing w:after="120" w:line="200" w:lineRule="atLeast"/>
      <w:ind w:left="0"/>
    </w:pPr>
    <w:rPr>
      <w:sz w:val="16"/>
      <w:szCs w:val="16"/>
    </w:rPr>
  </w:style>
  <w:style w:type="paragraph" w:customStyle="1" w:styleId="CopyrightHead">
    <w:name w:val="CopyrightHead"/>
    <w:basedOn w:val="Copyright"/>
    <w:uiPriority w:val="99"/>
  </w:style>
  <w:style w:type="paragraph" w:customStyle="1" w:styleId="Code">
    <w:name w:val="Code"/>
    <w:basedOn w:val="NoParagraphStyle"/>
    <w:uiPriority w:val="99"/>
    <w:pPr>
      <w:keepLines/>
      <w:suppressAutoHyphens/>
      <w:spacing w:line="210" w:lineRule="atLeast"/>
      <w:ind w:left="1440"/>
      <w:textAlignment w:val="top"/>
    </w:pPr>
    <w:rPr>
      <w:rFonts w:ascii="TheSansMonoCd W5Regular" w:hAnsi="TheSansMonoCd W5Regular" w:cs="TheSansMonoCd W5Regular"/>
      <w:sz w:val="17"/>
      <w:szCs w:val="17"/>
    </w:rPr>
  </w:style>
  <w:style w:type="paragraph" w:customStyle="1" w:styleId="CodeWide">
    <w:name w:val="CodeWide"/>
    <w:basedOn w:val="Code"/>
    <w:next w:val="NoParagraphStyle"/>
    <w:uiPriority w:val="99"/>
    <w:pPr>
      <w:ind w:left="0"/>
      <w:textAlignment w:val="baseline"/>
    </w:pPr>
  </w:style>
  <w:style w:type="paragraph" w:customStyle="1" w:styleId="CopyrightLOC">
    <w:name w:val="CopyrightLOC"/>
    <w:basedOn w:val="CodeWide"/>
    <w:uiPriority w:val="99"/>
    <w:pPr>
      <w:spacing w:before="120" w:after="120" w:line="200" w:lineRule="atLeast"/>
    </w:pPr>
    <w:rPr>
      <w:sz w:val="15"/>
      <w:szCs w:val="15"/>
    </w:rPr>
  </w:style>
  <w:style w:type="paragraph" w:customStyle="1" w:styleId="ChapterTitle">
    <w:name w:val="ChapterTitle"/>
    <w:basedOn w:val="NoParagraphStyle"/>
    <w:next w:val="NoParagraphStyle"/>
    <w:uiPriority w:val="99"/>
    <w:pPr>
      <w:keepLines/>
      <w:suppressAutoHyphens/>
      <w:spacing w:before="600" w:after="240" w:line="360" w:lineRule="atLeast"/>
      <w:ind w:left="1440"/>
      <w:jc w:val="center"/>
      <w:textAlignment w:val="baseline"/>
    </w:pPr>
    <w:rPr>
      <w:rFonts w:ascii="Dogma OT Bold" w:hAnsi="Dogma OT Bold" w:cs="Dogma OT Bold"/>
      <w:b/>
      <w:bCs/>
      <w:caps/>
      <w:spacing w:val="48"/>
      <w:sz w:val="32"/>
      <w:szCs w:val="32"/>
    </w:rPr>
  </w:style>
  <w:style w:type="paragraph" w:customStyle="1" w:styleId="FrontmatterTitle">
    <w:name w:val="FrontmatterTitle"/>
    <w:basedOn w:val="ChapterTitle"/>
    <w:uiPriority w:val="99"/>
    <w:pPr>
      <w:pageBreakBefore/>
      <w:spacing w:after="1440"/>
    </w:pPr>
  </w:style>
  <w:style w:type="paragraph" w:customStyle="1" w:styleId="FrontmatterTitleContents">
    <w:name w:val="FrontmatterTitleContents"/>
    <w:basedOn w:val="FrontmatterTitle"/>
    <w:uiPriority w:val="99"/>
    <w:pPr>
      <w:pageBreakBefore w:val="0"/>
      <w:spacing w:after="720"/>
      <w:ind w:left="0"/>
    </w:pPr>
  </w:style>
  <w:style w:type="paragraph" w:customStyle="1" w:styleId="TOCBCHeadA">
    <w:name w:val="TOCBCHeadA"/>
    <w:basedOn w:val="NoParagraphStyle"/>
    <w:uiPriority w:val="99"/>
    <w:pPr>
      <w:keepLines/>
      <w:tabs>
        <w:tab w:val="right" w:pos="7488"/>
      </w:tabs>
      <w:suppressAutoHyphens/>
      <w:spacing w:after="180" w:line="220" w:lineRule="atLeast"/>
      <w:ind w:left="360" w:hanging="360"/>
    </w:pPr>
    <w:rPr>
      <w:rFonts w:ascii="Futura Std Book" w:hAnsi="Futura Std Book" w:cs="Futura Std Book"/>
      <w:sz w:val="18"/>
      <w:szCs w:val="18"/>
    </w:rPr>
  </w:style>
  <w:style w:type="paragraph" w:customStyle="1" w:styleId="TOCChapter">
    <w:name w:val="TOCChapter"/>
    <w:basedOn w:val="NoParagraphStyle"/>
    <w:next w:val="NoParagraphStyle"/>
    <w:uiPriority w:val="99"/>
    <w:pPr>
      <w:keepNext/>
      <w:keepLines/>
      <w:tabs>
        <w:tab w:val="right" w:pos="7200"/>
      </w:tabs>
      <w:suppressAutoHyphens/>
      <w:spacing w:before="240" w:after="80" w:line="240" w:lineRule="atLeast"/>
    </w:pPr>
    <w:rPr>
      <w:rFonts w:ascii="Futura Std Book" w:hAnsi="Futura Std Book" w:cs="Futura Std Book"/>
      <w:b/>
      <w:bCs/>
      <w:caps/>
      <w:spacing w:val="2"/>
      <w:sz w:val="20"/>
      <w:szCs w:val="20"/>
    </w:rPr>
  </w:style>
  <w:style w:type="paragraph" w:customStyle="1" w:styleId="TOCHeadA">
    <w:name w:val="TOCHeadA"/>
    <w:basedOn w:val="NoParagraphStyle"/>
    <w:uiPriority w:val="99"/>
    <w:pPr>
      <w:keepLines/>
      <w:tabs>
        <w:tab w:val="right" w:pos="7200"/>
      </w:tabs>
      <w:suppressAutoHyphens/>
      <w:spacing w:line="220" w:lineRule="atLeast"/>
      <w:ind w:left="360" w:hanging="360"/>
    </w:pPr>
    <w:rPr>
      <w:rFonts w:ascii="Futura Std Book" w:hAnsi="Futura Std Book" w:cs="Futura Std Book"/>
      <w:sz w:val="18"/>
      <w:szCs w:val="18"/>
    </w:rPr>
  </w:style>
  <w:style w:type="paragraph" w:customStyle="1" w:styleId="TOCHeadB">
    <w:name w:val="TOCHeadB"/>
    <w:basedOn w:val="TOCHeadA"/>
    <w:uiPriority w:val="99"/>
    <w:pPr>
      <w:ind w:left="1080"/>
    </w:pPr>
  </w:style>
  <w:style w:type="paragraph" w:customStyle="1" w:styleId="BodyContinued">
    <w:name w:val="BodyContinued"/>
    <w:basedOn w:val="NoParagraphStyle"/>
    <w:next w:val="NoParagraphStyle"/>
    <w:uiPriority w:val="99"/>
    <w:pPr>
      <w:spacing w:line="240" w:lineRule="atLeast"/>
      <w:ind w:left="1440"/>
      <w:textAlignment w:val="baseline"/>
    </w:pPr>
    <w:rPr>
      <w:sz w:val="20"/>
      <w:szCs w:val="20"/>
    </w:rPr>
  </w:style>
  <w:style w:type="paragraph" w:customStyle="1" w:styleId="Body">
    <w:name w:val="Body"/>
    <w:basedOn w:val="BodyContinued"/>
    <w:uiPriority w:val="99"/>
    <w:pPr>
      <w:ind w:firstLine="360"/>
    </w:pPr>
  </w:style>
  <w:style w:type="paragraph" w:customStyle="1" w:styleId="SourceForeword">
    <w:name w:val="SourceForeword"/>
    <w:basedOn w:val="Body"/>
    <w:uiPriority w:val="99"/>
    <w:pPr>
      <w:spacing w:before="180"/>
      <w:jc w:val="right"/>
    </w:pPr>
  </w:style>
  <w:style w:type="paragraph" w:customStyle="1" w:styleId="ListBullet">
    <w:name w:val="ListBullet"/>
    <w:basedOn w:val="NoParagraphStyle"/>
    <w:next w:val="NoParagraphStyle"/>
    <w:uiPriority w:val="99"/>
    <w:pPr>
      <w:tabs>
        <w:tab w:val="left" w:pos="1800"/>
      </w:tabs>
      <w:spacing w:before="180" w:after="180" w:line="240" w:lineRule="atLeast"/>
      <w:ind w:left="1800" w:hanging="360"/>
      <w:textAlignment w:val="top"/>
    </w:pPr>
    <w:rPr>
      <w:sz w:val="20"/>
      <w:szCs w:val="20"/>
    </w:rPr>
  </w:style>
  <w:style w:type="paragraph" w:customStyle="1" w:styleId="FrontmatterTitleIntroduction">
    <w:name w:val="FrontmatterTitleIntroduction"/>
    <w:basedOn w:val="ChapterTitle"/>
    <w:uiPriority w:val="99"/>
  </w:style>
  <w:style w:type="paragraph" w:customStyle="1" w:styleId="ChapterIntro">
    <w:name w:val="ChapterIntro"/>
    <w:basedOn w:val="NoParagraphStyle"/>
    <w:next w:val="NoParagraphStyle"/>
    <w:uiPriority w:val="99"/>
    <w:pPr>
      <w:pageBreakBefore/>
      <w:spacing w:after="60" w:line="360" w:lineRule="atLeast"/>
      <w:ind w:left="1440"/>
      <w:textAlignment w:val="baseline"/>
    </w:pPr>
    <w:rPr>
      <w:spacing w:val="1"/>
      <w:sz w:val="28"/>
      <w:szCs w:val="28"/>
    </w:rPr>
  </w:style>
  <w:style w:type="paragraph" w:customStyle="1" w:styleId="HeadB">
    <w:name w:val="HeadB"/>
    <w:basedOn w:val="NoParagraphStyle"/>
    <w:next w:val="BodyContinued"/>
    <w:uiPriority w:val="99"/>
    <w:pPr>
      <w:keepNext/>
      <w:keepLines/>
      <w:tabs>
        <w:tab w:val="right" w:pos="1200"/>
        <w:tab w:val="left" w:pos="1440"/>
      </w:tabs>
      <w:suppressAutoHyphens/>
      <w:spacing w:before="240" w:after="80" w:line="300" w:lineRule="atLeast"/>
      <w:ind w:left="1440"/>
      <w:textAlignment w:val="baseline"/>
    </w:pPr>
    <w:rPr>
      <w:rFonts w:ascii="Futura Std Condensed" w:hAnsi="Futura Std Condensed" w:cs="Futura Std Condensed"/>
      <w:b/>
      <w:bCs/>
      <w:i/>
      <w:iCs/>
      <w:spacing w:val="6"/>
    </w:rPr>
  </w:style>
  <w:style w:type="character" w:customStyle="1" w:styleId="ItalicHeavy">
    <w:name w:val="ItalicHeavy"/>
    <w:uiPriority w:val="99"/>
    <w:rPr>
      <w:i/>
      <w:iCs/>
    </w:rPr>
  </w:style>
  <w:style w:type="character" w:customStyle="1" w:styleId="Italic">
    <w:name w:val="Italic"/>
    <w:uiPriority w:val="99"/>
    <w:rPr>
      <w:i/>
      <w:iCs/>
    </w:rPr>
  </w:style>
  <w:style w:type="character" w:customStyle="1" w:styleId="Bold">
    <w:name w:val="Bold"/>
    <w:uiPriority w:val="99"/>
    <w:rPr>
      <w:b/>
      <w:bCs/>
    </w:rPr>
  </w:style>
  <w:style w:type="character" w:customStyle="1" w:styleId="Literal">
    <w:name w:val="Literal"/>
    <w:uiPriority w:val="99"/>
    <w:rPr>
      <w:rFonts w:ascii="TheSansMonoCd W5Regular" w:hAnsi="TheSansMonoCd W5Regular" w:cs="TheSansMonoCd W5Regular"/>
      <w:color w:val="000000"/>
      <w:spacing w:val="0"/>
      <w:w w:val="100"/>
      <w:position w:val="0"/>
      <w:sz w:val="17"/>
      <w:szCs w:val="17"/>
      <w:u w:val="none"/>
      <w:vertAlign w:val="baseline"/>
      <w:lang w:val="en-US"/>
    </w:rPr>
  </w:style>
  <w:style w:type="character" w:customStyle="1" w:styleId="XrefRemoved">
    <w:name w:val="XrefRemoved"/>
    <w:uiPriority w:val="99"/>
  </w:style>
  <w:style w:type="character" w:customStyle="1" w:styleId="Xref">
    <w:name w:val="Xref"/>
    <w:uiPriority w:val="99"/>
  </w:style>
  <w:style w:type="character" w:customStyle="1" w:styleId="LinkURL">
    <w:name w:val="LinkURL"/>
    <w:uiPriority w:val="99"/>
    <w:rPr>
      <w:i/>
      <w:iCs/>
    </w:rPr>
  </w:style>
  <w:style w:type="character" w:customStyle="1" w:styleId="CopyrightRunIn">
    <w:name w:val="_CopyrightRunIn"/>
    <w:uiPriority w:val="99"/>
    <w:rPr>
      <w:rFonts w:ascii="Futura Std Book" w:hAnsi="Futura Std Book" w:cs="Futura Std Book"/>
      <w:b/>
      <w:bCs/>
      <w:caps/>
    </w:rPr>
  </w:style>
  <w:style w:type="character" w:customStyle="1" w:styleId="Bullet">
    <w:name w:val="Bullet"/>
    <w:uiPriority w:val="99"/>
    <w:rPr>
      <w:rFonts w:ascii="Symbol Std" w:hAnsi="Symbol Std" w:cs="Symbol Std"/>
      <w:color w:val="000000"/>
    </w:rPr>
  </w:style>
  <w:style w:type="character" w:customStyle="1" w:styleId="ChapterIntroSmallRoman">
    <w:name w:val="ChapterIntroSmallRoman"/>
    <w:uiPriority w:val="99"/>
    <w:rPr>
      <w:rFonts w:ascii="ITC New Baskerville Std" w:hAnsi="ITC New Baskerville Std" w:cs="ITC New Baskerville Std"/>
      <w:position w:val="-4"/>
      <w:sz w:val="20"/>
      <w:szCs w:val="20"/>
    </w:rPr>
  </w:style>
  <w:style w:type="paragraph" w:styleId="Revision">
    <w:name w:val="Revision"/>
    <w:hidden/>
    <w:uiPriority w:val="99"/>
    <w:semiHidden/>
    <w:rsid w:val="007B6E93"/>
    <w:pPr>
      <w:spacing w:after="0" w:line="240" w:lineRule="auto"/>
    </w:pPr>
  </w:style>
  <w:style w:type="character" w:styleId="CommentReference">
    <w:name w:val="annotation reference"/>
    <w:basedOn w:val="DefaultParagraphFont"/>
    <w:uiPriority w:val="99"/>
    <w:semiHidden/>
    <w:unhideWhenUsed/>
    <w:rsid w:val="00681463"/>
    <w:rPr>
      <w:sz w:val="16"/>
      <w:szCs w:val="16"/>
    </w:rPr>
  </w:style>
  <w:style w:type="paragraph" w:styleId="CommentText">
    <w:name w:val="annotation text"/>
    <w:basedOn w:val="Normal"/>
    <w:link w:val="CommentTextChar"/>
    <w:uiPriority w:val="99"/>
    <w:semiHidden/>
    <w:unhideWhenUsed/>
    <w:rsid w:val="00681463"/>
    <w:pPr>
      <w:spacing w:line="240" w:lineRule="auto"/>
    </w:pPr>
    <w:rPr>
      <w:sz w:val="20"/>
      <w:szCs w:val="20"/>
    </w:rPr>
  </w:style>
  <w:style w:type="character" w:customStyle="1" w:styleId="CommentTextChar">
    <w:name w:val="Comment Text Char"/>
    <w:basedOn w:val="DefaultParagraphFont"/>
    <w:link w:val="CommentText"/>
    <w:uiPriority w:val="99"/>
    <w:semiHidden/>
    <w:rsid w:val="00681463"/>
    <w:rPr>
      <w:sz w:val="20"/>
      <w:szCs w:val="20"/>
    </w:rPr>
  </w:style>
  <w:style w:type="paragraph" w:styleId="CommentSubject">
    <w:name w:val="annotation subject"/>
    <w:basedOn w:val="CommentText"/>
    <w:next w:val="CommentText"/>
    <w:link w:val="CommentSubjectChar"/>
    <w:uiPriority w:val="99"/>
    <w:semiHidden/>
    <w:unhideWhenUsed/>
    <w:rsid w:val="00681463"/>
    <w:rPr>
      <w:b/>
      <w:bCs/>
    </w:rPr>
  </w:style>
  <w:style w:type="character" w:customStyle="1" w:styleId="CommentSubjectChar">
    <w:name w:val="Comment Subject Char"/>
    <w:basedOn w:val="CommentTextChar"/>
    <w:link w:val="CommentSubject"/>
    <w:uiPriority w:val="99"/>
    <w:semiHidden/>
    <w:rsid w:val="0068146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ust-lang/book"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hyperlink" Target="https://nostarch.com/rust-programming-language-2nd-edition" TargetMode="External"/><Relationship Id="rId4" Type="http://schemas.openxmlformats.org/officeDocument/2006/relationships/comments" Target="comments.xml"/><Relationship Id="rId9" Type="http://schemas.openxmlformats.org/officeDocument/2006/relationships/hyperlink" Target="https://github.com/rust-lang/book/blob/main/CONTRIBUTING.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26</Pages>
  <Words>5497</Words>
  <Characters>31337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Krycho</dc:creator>
  <cp:keywords/>
  <dc:description/>
  <cp:lastModifiedBy>Chris Krycho</cp:lastModifiedBy>
  <cp:revision>22</cp:revision>
  <dcterms:created xsi:type="dcterms:W3CDTF">2025-01-09T20:36:00Z</dcterms:created>
  <dcterms:modified xsi:type="dcterms:W3CDTF">2025-03-12T17:08:00Z</dcterms:modified>
</cp:coreProperties>
</file>