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an-i/o-project:-building-a-command-line-"/>
    <w:bookmarkEnd w:id="1"/>
    <w:p w14:paraId="1C859303" w14:textId="5FFC8015" w:rsidR="00F95B8E" w:rsidRDefault="00A549D4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1405" w:history="1">
        <w:r w:rsidR="00F95B8E" w:rsidRPr="00CA130D">
          <w:rPr>
            <w:rStyle w:val="Hyperlink"/>
            <w:noProof/>
            <w:lang w:eastAsia="en-GB"/>
          </w:rPr>
          <w:t>Accepting Command Line Arguments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</w:t>
        </w:r>
        <w:r w:rsidR="00F95B8E">
          <w:rPr>
            <w:noProof/>
            <w:webHidden/>
          </w:rPr>
          <w:fldChar w:fldCharType="end"/>
        </w:r>
      </w:hyperlink>
    </w:p>
    <w:p w14:paraId="4B658B64" w14:textId="599BB550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6" w:history="1">
        <w:r w:rsidR="00F95B8E" w:rsidRPr="00CA130D">
          <w:rPr>
            <w:rStyle w:val="Hyperlink"/>
            <w:noProof/>
            <w:lang w:eastAsia="en-GB"/>
          </w:rPr>
          <w:t>Reading the Argument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11A1691A" w14:textId="17EAF28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7" w:history="1">
        <w:r w:rsidR="00F95B8E" w:rsidRPr="00CA130D">
          <w:rPr>
            <w:rStyle w:val="Hyperlink"/>
            <w:noProof/>
          </w:rPr>
          <w:t>The args</w:t>
        </w:r>
        <w:r w:rsidR="00F95B8E" w:rsidRPr="00CA130D">
          <w:rPr>
            <w:rStyle w:val="Hyperlink"/>
            <w:noProof/>
            <w:lang w:eastAsia="en-GB"/>
          </w:rPr>
          <w:t xml:space="preserve"> Function and Invalid Unicode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7849C1E4" w14:textId="5BD50D02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8" w:history="1">
        <w:r w:rsidR="00F95B8E" w:rsidRPr="00CA130D">
          <w:rPr>
            <w:rStyle w:val="Hyperlink"/>
            <w:noProof/>
            <w:lang w:eastAsia="en-GB"/>
          </w:rPr>
          <w:t>Saving the Argument Values in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5</w:t>
        </w:r>
        <w:r w:rsidR="00F95B8E">
          <w:rPr>
            <w:noProof/>
            <w:webHidden/>
          </w:rPr>
          <w:fldChar w:fldCharType="end"/>
        </w:r>
      </w:hyperlink>
    </w:p>
    <w:p w14:paraId="40A0318D" w14:textId="35F4E21E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9" w:history="1">
        <w:r w:rsidR="00F95B8E" w:rsidRPr="00CA130D">
          <w:rPr>
            <w:rStyle w:val="Hyperlink"/>
            <w:noProof/>
            <w:lang w:eastAsia="en-GB"/>
          </w:rPr>
          <w:t>Reading a File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6</w:t>
        </w:r>
        <w:r w:rsidR="00F95B8E">
          <w:rPr>
            <w:noProof/>
            <w:webHidden/>
          </w:rPr>
          <w:fldChar w:fldCharType="end"/>
        </w:r>
      </w:hyperlink>
    </w:p>
    <w:p w14:paraId="5C99D373" w14:textId="3EB96A38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0" w:history="1">
        <w:r w:rsidR="00F95B8E" w:rsidRPr="00CA130D">
          <w:rPr>
            <w:rStyle w:val="Hyperlink"/>
            <w:noProof/>
            <w:lang w:eastAsia="en-GB"/>
          </w:rPr>
          <w:t>Refactoring to Improve Modularity and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7</w:t>
        </w:r>
        <w:r w:rsidR="00F95B8E">
          <w:rPr>
            <w:noProof/>
            <w:webHidden/>
          </w:rPr>
          <w:fldChar w:fldCharType="end"/>
        </w:r>
      </w:hyperlink>
    </w:p>
    <w:p w14:paraId="1451CBD4" w14:textId="0676D10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1" w:history="1">
        <w:r w:rsidR="00F95B8E" w:rsidRPr="00CA130D">
          <w:rPr>
            <w:rStyle w:val="Hyperlink"/>
            <w:noProof/>
            <w:lang w:eastAsia="en-GB"/>
          </w:rPr>
          <w:t>Separation of Concerns for Binary Projects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8</w:t>
        </w:r>
        <w:r w:rsidR="00F95B8E">
          <w:rPr>
            <w:noProof/>
            <w:webHidden/>
          </w:rPr>
          <w:fldChar w:fldCharType="end"/>
        </w:r>
      </w:hyperlink>
    </w:p>
    <w:p w14:paraId="210550D2" w14:textId="65D7D191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2" w:history="1">
        <w:r w:rsidR="00F95B8E" w:rsidRPr="00CA130D">
          <w:rPr>
            <w:rStyle w:val="Hyperlink"/>
            <w:noProof/>
            <w:lang w:eastAsia="en-GB"/>
          </w:rPr>
          <w:t>Extracting the Argument Parser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63FA42BB" w14:textId="6D43D782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3" w:history="1">
        <w:r w:rsidR="00F95B8E" w:rsidRPr="00CA130D">
          <w:rPr>
            <w:rStyle w:val="Hyperlink"/>
            <w:noProof/>
            <w:lang w:eastAsia="en-GB"/>
          </w:rPr>
          <w:t>Grouping Configuration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12DEF3DA" w14:textId="075567BF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4" w:history="1">
        <w:r w:rsidR="00F95B8E" w:rsidRPr="00CA130D">
          <w:rPr>
            <w:rStyle w:val="Hyperlink"/>
            <w:noProof/>
            <w:lang w:eastAsia="en-GB"/>
          </w:rPr>
          <w:t xml:space="preserve">Creating a Constructor for </w:t>
        </w:r>
        <w:r w:rsidR="00F95B8E" w:rsidRPr="00CA130D">
          <w:rPr>
            <w:rStyle w:val="Hyperlink"/>
            <w:noProof/>
          </w:rPr>
          <w:t>Config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11</w:t>
        </w:r>
        <w:r w:rsidR="00F95B8E">
          <w:rPr>
            <w:noProof/>
            <w:webHidden/>
          </w:rPr>
          <w:fldChar w:fldCharType="end"/>
        </w:r>
      </w:hyperlink>
    </w:p>
    <w:p w14:paraId="0E3DA599" w14:textId="030C9C41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5" w:history="1">
        <w:r w:rsidR="00F95B8E" w:rsidRPr="00CA130D">
          <w:rPr>
            <w:rStyle w:val="Hyperlink"/>
            <w:noProof/>
            <w:lang w:eastAsia="en-GB"/>
          </w:rPr>
          <w:t>Fixing the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6E06A948" w14:textId="13C7AD6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6" w:history="1">
        <w:r w:rsidR="00F95B8E" w:rsidRPr="00CA130D">
          <w:rPr>
            <w:rStyle w:val="Hyperlink"/>
            <w:noProof/>
            <w:lang w:eastAsia="en-GB"/>
          </w:rPr>
          <w:t>Improving the Error Message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10993309" w14:textId="37E8162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7" w:history="1">
        <w:r w:rsidR="00F95B8E" w:rsidRPr="00CA130D">
          <w:rPr>
            <w:rStyle w:val="Hyperlink"/>
            <w:noProof/>
            <w:lang w:eastAsia="en-GB"/>
          </w:rPr>
          <w:t xml:space="preserve">Returning a </w:t>
        </w:r>
        <w:r w:rsidR="00F95B8E" w:rsidRPr="00CA130D">
          <w:rPr>
            <w:rStyle w:val="Hyperlink"/>
            <w:noProof/>
          </w:rPr>
          <w:t>Result</w:t>
        </w:r>
        <w:r w:rsidR="00F95B8E" w:rsidRPr="00CA130D">
          <w:rPr>
            <w:rStyle w:val="Hyperlink"/>
            <w:noProof/>
            <w:lang w:eastAsia="en-GB"/>
          </w:rPr>
          <w:t xml:space="preserve"> Instead of Calling </w:t>
        </w:r>
        <w:r w:rsidR="00F95B8E" w:rsidRPr="00CA130D">
          <w:rPr>
            <w:rStyle w:val="Hyperlink"/>
            <w:noProof/>
          </w:rPr>
          <w:t>panic!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13</w:t>
        </w:r>
        <w:r w:rsidR="00F95B8E">
          <w:rPr>
            <w:noProof/>
            <w:webHidden/>
          </w:rPr>
          <w:fldChar w:fldCharType="end"/>
        </w:r>
      </w:hyperlink>
    </w:p>
    <w:p w14:paraId="604787C1" w14:textId="40FD5C9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8" w:history="1">
        <w:r w:rsidR="00F95B8E" w:rsidRPr="00CA130D">
          <w:rPr>
            <w:rStyle w:val="Hyperlink"/>
            <w:noProof/>
            <w:lang w:eastAsia="en-GB"/>
          </w:rPr>
          <w:t xml:space="preserve">Calling </w:t>
        </w:r>
        <w:r w:rsidR="00F95B8E" w:rsidRPr="00CA130D">
          <w:rPr>
            <w:rStyle w:val="Hyperlink"/>
            <w:noProof/>
          </w:rPr>
          <w:t>Config::build</w:t>
        </w:r>
        <w:r w:rsidR="00F95B8E" w:rsidRPr="00CA130D">
          <w:rPr>
            <w:rStyle w:val="Hyperlink"/>
            <w:noProof/>
            <w:lang w:eastAsia="en-GB"/>
          </w:rPr>
          <w:t xml:space="preserve"> and Handling Errors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14</w:t>
        </w:r>
        <w:r w:rsidR="00F95B8E">
          <w:rPr>
            <w:noProof/>
            <w:webHidden/>
          </w:rPr>
          <w:fldChar w:fldCharType="end"/>
        </w:r>
      </w:hyperlink>
    </w:p>
    <w:p w14:paraId="332FECC0" w14:textId="10682B6E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9" w:history="1">
        <w:r w:rsidR="00F95B8E" w:rsidRPr="00CA130D">
          <w:rPr>
            <w:rStyle w:val="Hyperlink"/>
            <w:noProof/>
          </w:rPr>
          <w:t>Extracting Logic from 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15</w:t>
        </w:r>
        <w:r w:rsidR="00F95B8E">
          <w:rPr>
            <w:noProof/>
            <w:webHidden/>
          </w:rPr>
          <w:fldChar w:fldCharType="end"/>
        </w:r>
      </w:hyperlink>
    </w:p>
    <w:p w14:paraId="509A6255" w14:textId="7BC0297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0" w:history="1">
        <w:r w:rsidR="00F95B8E" w:rsidRPr="00CA130D">
          <w:rPr>
            <w:rStyle w:val="Hyperlink"/>
            <w:noProof/>
            <w:lang w:eastAsia="en-GB"/>
          </w:rPr>
          <w:t xml:space="preserve">Returning Errors from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16</w:t>
        </w:r>
        <w:r w:rsidR="00F95B8E">
          <w:rPr>
            <w:noProof/>
            <w:webHidden/>
          </w:rPr>
          <w:fldChar w:fldCharType="end"/>
        </w:r>
      </w:hyperlink>
    </w:p>
    <w:p w14:paraId="4DBB35E3" w14:textId="4E727C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1" w:history="1">
        <w:r w:rsidR="00F95B8E" w:rsidRPr="00CA130D">
          <w:rPr>
            <w:rStyle w:val="Hyperlink"/>
            <w:noProof/>
            <w:lang w:eastAsia="en-GB"/>
          </w:rPr>
          <w:t xml:space="preserve">Handling Errors Returned from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in </w:t>
        </w:r>
        <w:r w:rsidR="00F95B8E" w:rsidRPr="00CA130D">
          <w:rPr>
            <w:rStyle w:val="Hyperlink"/>
            <w:noProof/>
          </w:rPr>
          <w:t>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220F2B98" w14:textId="6E692F2A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2" w:history="1">
        <w:r w:rsidR="00F95B8E" w:rsidRPr="00CA130D">
          <w:rPr>
            <w:rStyle w:val="Hyperlink"/>
            <w:noProof/>
            <w:lang w:eastAsia="en-GB"/>
          </w:rPr>
          <w:t>Splitting Code into a Library Crate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3B082FCD" w14:textId="78F8669C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3" w:history="1">
        <w:r w:rsidR="00F95B8E" w:rsidRPr="00CA130D">
          <w:rPr>
            <w:rStyle w:val="Hyperlink"/>
            <w:noProof/>
            <w:lang w:eastAsia="en-GB"/>
          </w:rPr>
          <w:t>Developing the Library’s Functionality with Test-Driven Development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441E8D2F" w14:textId="74AA63E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4" w:history="1">
        <w:r w:rsidR="00F95B8E" w:rsidRPr="00CA130D">
          <w:rPr>
            <w:rStyle w:val="Hyperlink"/>
            <w:noProof/>
            <w:lang w:eastAsia="en-GB"/>
          </w:rPr>
          <w:t>Writing a Failing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631B2960" w14:textId="6CFCCD66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5" w:history="1">
        <w:r w:rsidR="00F95B8E" w:rsidRPr="00CA130D">
          <w:rPr>
            <w:rStyle w:val="Hyperlink"/>
            <w:noProof/>
            <w:lang w:eastAsia="en-GB"/>
          </w:rPr>
          <w:t>Writing Code to Pass the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240F37E5" w14:textId="132D2F4A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6" w:history="1">
        <w:r w:rsidR="00F95B8E" w:rsidRPr="00CA130D">
          <w:rPr>
            <w:rStyle w:val="Hyperlink"/>
            <w:noProof/>
            <w:lang w:eastAsia="en-GB"/>
          </w:rPr>
          <w:t xml:space="preserve">Iterating Through Lines with the </w:t>
        </w:r>
        <w:r w:rsidR="00F95B8E" w:rsidRPr="00CA130D">
          <w:rPr>
            <w:rStyle w:val="Hyperlink"/>
            <w:noProof/>
          </w:rPr>
          <w:t>lines</w:t>
        </w:r>
        <w:r w:rsidR="00F95B8E" w:rsidRPr="00CA130D">
          <w:rPr>
            <w:rStyle w:val="Hyperlink"/>
            <w:noProof/>
            <w:lang w:eastAsia="en-GB"/>
          </w:rPr>
          <w:t xml:space="preserve"> Method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76E014DE" w14:textId="2DD450B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7" w:history="1">
        <w:r w:rsidR="00F95B8E" w:rsidRPr="00CA130D">
          <w:rPr>
            <w:rStyle w:val="Hyperlink"/>
            <w:noProof/>
            <w:lang w:eastAsia="en-GB"/>
          </w:rPr>
          <w:t>Searching Each Line for the Query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0D8D9032" w14:textId="521560C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8" w:history="1">
        <w:r w:rsidR="00F95B8E" w:rsidRPr="00CA130D">
          <w:rPr>
            <w:rStyle w:val="Hyperlink"/>
            <w:noProof/>
            <w:lang w:eastAsia="en-GB"/>
          </w:rPr>
          <w:t>Storing Matching Lines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AE19846" w14:textId="67695E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9" w:history="1">
        <w:r w:rsidR="00F95B8E" w:rsidRPr="00CA130D">
          <w:rPr>
            <w:rStyle w:val="Hyperlink"/>
            <w:noProof/>
            <w:lang w:eastAsia="en-GB"/>
          </w:rPr>
          <w:t xml:space="preserve">Using the </w:t>
        </w:r>
        <w:r w:rsidR="00F95B8E" w:rsidRPr="00CA130D">
          <w:rPr>
            <w:rStyle w:val="Hyperlink"/>
            <w:noProof/>
          </w:rPr>
          <w:t>search</w:t>
        </w:r>
        <w:r w:rsidR="00F95B8E" w:rsidRPr="00CA130D">
          <w:rPr>
            <w:rStyle w:val="Hyperlink"/>
            <w:noProof/>
            <w:lang w:eastAsia="en-GB"/>
          </w:rPr>
          <w:t xml:space="preserve"> Function in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B9B5B32" w14:textId="30BBF082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0" w:history="1">
        <w:r w:rsidR="00F95B8E" w:rsidRPr="00CA130D">
          <w:rPr>
            <w:rStyle w:val="Hyperlink"/>
            <w:noProof/>
            <w:lang w:eastAsia="en-GB"/>
          </w:rPr>
          <w:t>Working with Environment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24</w:t>
        </w:r>
        <w:r w:rsidR="00F95B8E">
          <w:rPr>
            <w:noProof/>
            <w:webHidden/>
          </w:rPr>
          <w:fldChar w:fldCharType="end"/>
        </w:r>
      </w:hyperlink>
    </w:p>
    <w:p w14:paraId="6206559E" w14:textId="467CC797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1" w:history="1">
        <w:r w:rsidR="00F95B8E" w:rsidRPr="00CA130D">
          <w:rPr>
            <w:rStyle w:val="Hyperlink"/>
            <w:noProof/>
          </w:rPr>
          <w:t>Writing a Failing Test for the Case-Insensitive search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25</w:t>
        </w:r>
        <w:r w:rsidR="00F95B8E">
          <w:rPr>
            <w:noProof/>
            <w:webHidden/>
          </w:rPr>
          <w:fldChar w:fldCharType="end"/>
        </w:r>
      </w:hyperlink>
    </w:p>
    <w:p w14:paraId="280F810A" w14:textId="726D1E2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2" w:history="1">
        <w:r w:rsidR="00F95B8E" w:rsidRPr="00CA130D">
          <w:rPr>
            <w:rStyle w:val="Hyperlink"/>
            <w:noProof/>
          </w:rPr>
          <w:t>Implementing the search_case_insensitive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26</w:t>
        </w:r>
        <w:r w:rsidR="00F95B8E">
          <w:rPr>
            <w:noProof/>
            <w:webHidden/>
          </w:rPr>
          <w:fldChar w:fldCharType="end"/>
        </w:r>
      </w:hyperlink>
    </w:p>
    <w:p w14:paraId="75D63306" w14:textId="72F41E05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3" w:history="1">
        <w:r w:rsidR="00F95B8E" w:rsidRPr="00CA130D">
          <w:rPr>
            <w:rStyle w:val="Hyperlink"/>
            <w:noProof/>
            <w:lang w:eastAsia="en-GB"/>
          </w:rPr>
          <w:t xml:space="preserve">Writing Error Messages to Standard Error Instead of Standard </w:t>
        </w:r>
        <w:r w:rsidR="001B5D17">
          <w:rPr>
            <w:rStyle w:val="Hyperlink"/>
            <w:noProof/>
            <w:lang w:eastAsia="en-GB"/>
          </w:rPr>
          <w:t>O</w:t>
        </w:r>
        <w:r w:rsidR="001B5D17" w:rsidRPr="00CA130D">
          <w:rPr>
            <w:rStyle w:val="Hyperlink"/>
            <w:noProof/>
            <w:lang w:eastAsia="en-GB"/>
          </w:rPr>
          <w:t>utput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29</w:t>
        </w:r>
        <w:r w:rsidR="00F95B8E">
          <w:rPr>
            <w:noProof/>
            <w:webHidden/>
          </w:rPr>
          <w:fldChar w:fldCharType="end"/>
        </w:r>
      </w:hyperlink>
    </w:p>
    <w:p w14:paraId="35705794" w14:textId="5AA1FB6B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4" w:history="1">
        <w:r w:rsidR="00F95B8E" w:rsidRPr="00CA130D">
          <w:rPr>
            <w:rStyle w:val="Hyperlink"/>
            <w:noProof/>
            <w:lang w:eastAsia="en-GB"/>
          </w:rPr>
          <w:t>Checking Where Errors Are Written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31DC9FE9" w14:textId="75C7584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5" w:history="1">
        <w:r w:rsidR="00F95B8E" w:rsidRPr="00CA130D">
          <w:rPr>
            <w:rStyle w:val="Hyperlink"/>
            <w:noProof/>
            <w:lang w:eastAsia="en-GB"/>
          </w:rPr>
          <w:t>Printing Errors to Standard Error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77EF6AA2" w14:textId="2458C779" w:rsidR="00F95B8E" w:rsidRDefault="00000000" w:rsidP="00B16313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6" w:history="1">
        <w:r w:rsidR="00F95B8E" w:rsidRPr="00CA130D">
          <w:rPr>
            <w:rStyle w:val="Hyperlink"/>
            <w:noProof/>
            <w:lang w:eastAsia="en-GB"/>
          </w:rPr>
          <w:t>Summary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31</w:t>
        </w:r>
        <w:r w:rsidR="00F95B8E">
          <w:rPr>
            <w:noProof/>
            <w:webHidden/>
          </w:rPr>
          <w:fldChar w:fldCharType="end"/>
        </w:r>
      </w:hyperlink>
    </w:p>
    <w:p w14:paraId="4B3D4C7D" w14:textId="39834F54" w:rsidR="0035006E" w:rsidRDefault="00A549D4" w:rsidP="0030550D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1B5D17">
        <w:rPr>
          <w:lang w:eastAsia="en-GB"/>
        </w:rPr>
        <w:t>12</w:t>
      </w:r>
    </w:p>
    <w:p w14:paraId="0334A91E" w14:textId="34D78605" w:rsidR="00A00BD3" w:rsidRPr="00A00BD3" w:rsidRDefault="00A00BD3" w:rsidP="0035006E">
      <w:pPr>
        <w:pStyle w:val="ChapterTitle"/>
        <w:rPr>
          <w:lang w:eastAsia="en-GB"/>
        </w:rPr>
      </w:pPr>
      <w:r w:rsidRPr="00A00BD3">
        <w:rPr>
          <w:lang w:eastAsia="en-GB"/>
        </w:rPr>
        <w:t>An I/O Project: Building a Command Line Program</w:t>
      </w:r>
    </w:p>
    <w:p w14:paraId="1648841F" w14:textId="617CC8F7" w:rsidR="00A00BD3" w:rsidRPr="00A00BD3" w:rsidRDefault="002F7CBB" w:rsidP="0035006E">
      <w:pPr>
        <w:pStyle w:val="ChapterIntro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E22681">
        <w:instrText>minigrep project</w:instrText>
      </w:r>
      <w:r w:rsidR="00B71773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 xml:space="preserve">This </w:t>
      </w:r>
      <w:r w:rsidR="00FB62BD">
        <w:t>c</w:t>
      </w:r>
      <w:r w:rsidR="00A549D4" w:rsidRPr="00FB62BD">
        <w:t>hapter</w:t>
      </w:r>
      <w:r w:rsidR="00A00BD3" w:rsidRPr="00A00BD3">
        <w:rPr>
          <w:lang w:eastAsia="en-GB"/>
        </w:rPr>
        <w:t xml:space="preserve"> is a recap of the many skills you’ve learned so far and an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exploration of a few more standard library features. We’ll build a command line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tool that interacts with file and command line input/output to practice some of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the Rust concepts you now have under your belt.</w:t>
      </w:r>
    </w:p>
    <w:p w14:paraId="770150C8" w14:textId="2C2C379D" w:rsidR="00A00BD3" w:rsidRPr="00A00BD3" w:rsidRDefault="00A00BD3" w:rsidP="0035006E">
      <w:pPr>
        <w:pStyle w:val="Body"/>
        <w:rPr>
          <w:lang w:eastAsia="en-GB"/>
        </w:rPr>
      </w:pPr>
      <w:r w:rsidRPr="0035006E">
        <w:t>Rust’s speed, safety, single binary</w:t>
      </w:r>
      <w:r w:rsidR="00A549D4">
        <w:t xml:space="preserve"> </w:t>
      </w:r>
      <w:r w:rsidR="007157CB">
        <w:t>output</w:t>
      </w:r>
      <w:r w:rsidRPr="0035006E">
        <w:t>, and cross-platform support make it</w:t>
      </w:r>
      <w:r w:rsidR="0035006E" w:rsidRPr="0035006E">
        <w:t xml:space="preserve"> </w:t>
      </w:r>
      <w:r w:rsidRPr="0035006E">
        <w:t>an ideal language for creating command line tools, so for our project, we’ll</w:t>
      </w:r>
      <w:r w:rsidR="0035006E" w:rsidRPr="0035006E">
        <w:t xml:space="preserve"> </w:t>
      </w:r>
      <w:r w:rsidRPr="0035006E">
        <w:t xml:space="preserve">make our own version of </w:t>
      </w:r>
      <w:r w:rsidR="003210CD">
        <w:rPr>
          <w:lang w:eastAsia="en-GB"/>
        </w:rPr>
        <w:fldChar w:fldCharType="begin"/>
      </w:r>
      <w:r w:rsidR="003210CD">
        <w:instrText xml:space="preserve"> XE "</w:instrText>
      </w:r>
      <w:r w:rsidR="003210CD" w:rsidRPr="00BE574B">
        <w:instrText>grep</w:instrText>
      </w:r>
      <w:r w:rsidR="003210CD">
        <w:instrText xml:space="preserve"> startRange" </w:instrText>
      </w:r>
      <w:r w:rsidR="003210CD">
        <w:rPr>
          <w:lang w:eastAsia="en-GB"/>
        </w:rPr>
        <w:fldChar w:fldCharType="end"/>
      </w:r>
      <w:r w:rsidRPr="0035006E">
        <w:t xml:space="preserve">the classic command line search tool </w:t>
      </w:r>
      <w:r w:rsidRPr="007157CB">
        <w:rPr>
          <w:rStyle w:val="Literal"/>
        </w:rPr>
        <w:lastRenderedPageBreak/>
        <w:t>grep</w:t>
      </w:r>
      <w:r w:rsidR="0035006E" w:rsidRPr="0035006E">
        <w:t xml:space="preserve"> </w:t>
      </w:r>
      <w:r w:rsidRPr="0035006E">
        <w:t>(</w:t>
      </w:r>
      <w:r w:rsidRPr="0030550D">
        <w:rPr>
          <w:rStyle w:val="Bold"/>
          <w:b w:val="0"/>
          <w:bCs w:val="0"/>
          <w:i/>
          <w:iCs/>
        </w:rPr>
        <w:t>g</w:t>
      </w:r>
      <w:r w:rsidRPr="0035006E">
        <w:t xml:space="preserve">lobally search a </w:t>
      </w:r>
      <w:r w:rsidRPr="0030550D">
        <w:rPr>
          <w:rStyle w:val="Bold"/>
          <w:b w:val="0"/>
          <w:bCs w:val="0"/>
          <w:i/>
          <w:iCs/>
        </w:rPr>
        <w:t>r</w:t>
      </w:r>
      <w:r w:rsidRPr="0035006E">
        <w:t xml:space="preserve">egular </w:t>
      </w:r>
      <w:r w:rsidRPr="0030550D">
        <w:rPr>
          <w:rStyle w:val="Bold"/>
          <w:b w:val="0"/>
          <w:bCs w:val="0"/>
          <w:i/>
          <w:iCs/>
        </w:rPr>
        <w:t>e</w:t>
      </w:r>
      <w:r w:rsidRPr="0035006E">
        <w:t xml:space="preserve">xpression and </w:t>
      </w:r>
      <w:r w:rsidRPr="0030550D">
        <w:rPr>
          <w:rStyle w:val="Bold"/>
          <w:b w:val="0"/>
          <w:bCs w:val="0"/>
          <w:i/>
          <w:iCs/>
        </w:rPr>
        <w:t>p</w:t>
      </w:r>
      <w:r w:rsidRPr="0035006E">
        <w:t>rint). In the</w:t>
      </w:r>
      <w:r w:rsidR="0035006E" w:rsidRPr="0035006E">
        <w:t xml:space="preserve"> </w:t>
      </w:r>
      <w:r w:rsidRPr="0035006E">
        <w:t xml:space="preserve">simplest use case, </w:t>
      </w:r>
      <w:r w:rsidRPr="007157CB">
        <w:rPr>
          <w:rStyle w:val="Literal"/>
        </w:rPr>
        <w:t>grep</w:t>
      </w:r>
      <w:r w:rsidRPr="0035006E">
        <w:t xml:space="preserve"> searches a specified file for a specified string. To</w:t>
      </w:r>
      <w:r w:rsidR="0035006E" w:rsidRPr="0035006E">
        <w:t xml:space="preserve"> </w:t>
      </w:r>
      <w:r w:rsidRPr="0035006E">
        <w:t xml:space="preserve">do so,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takes as its arguments a file path and a string. Then it reads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file, finds lines in that file that contain the string argument, and prints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those lines.</w:t>
      </w:r>
      <w:r w:rsidR="003210CD">
        <w:rPr>
          <w:lang w:eastAsia="en-GB"/>
        </w:rPr>
        <w:fldChar w:fldCharType="begin"/>
      </w:r>
      <w:r w:rsidR="003210CD">
        <w:instrText xml:space="preserve"> XE "</w:instrText>
      </w:r>
      <w:r w:rsidR="003210CD" w:rsidRPr="00BE574B">
        <w:instrText>grep</w:instrText>
      </w:r>
      <w:r w:rsidR="003210CD">
        <w:instrText xml:space="preserve"> </w:instrText>
      </w:r>
      <w:r w:rsidR="00A540DC">
        <w:instrText>end</w:instrText>
      </w:r>
      <w:r w:rsidR="003210CD">
        <w:instrText xml:space="preserve">Range" </w:instrText>
      </w:r>
      <w:r w:rsidR="003210CD">
        <w:rPr>
          <w:lang w:eastAsia="en-GB"/>
        </w:rPr>
        <w:fldChar w:fldCharType="end"/>
      </w:r>
    </w:p>
    <w:p w14:paraId="0885105B" w14:textId="3BC3F1E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Along the way, we’ll show how to make our command line tool use the terminal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features that many other command line tools use. We’ll read the value of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 to allow the user to configure the behavior of our tool.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also print error messages to the standard error console stream (</w:t>
      </w:r>
      <w:r w:rsidRPr="007157CB">
        <w:rPr>
          <w:rStyle w:val="Literal"/>
        </w:rPr>
        <w:t>stderr</w:t>
      </w:r>
      <w:r w:rsidRPr="0035006E">
        <w:t>)</w:t>
      </w:r>
      <w:r w:rsidR="0035006E" w:rsidRPr="0035006E">
        <w:t xml:space="preserve"> </w:t>
      </w:r>
      <w:r w:rsidRPr="0035006E">
        <w:t>instead of standard</w:t>
      </w:r>
      <w:r w:rsidR="00A549D4">
        <w:t xml:space="preserve"> </w:t>
      </w:r>
      <w:r w:rsidR="007157CB">
        <w:t>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A00BD3">
        <w:rPr>
          <w:lang w:eastAsia="en-GB"/>
        </w:rPr>
        <w:t>) so</w:t>
      </w:r>
      <w:r w:rsidR="00872A83">
        <w:rPr>
          <w:lang w:eastAsia="en-GB"/>
        </w:rPr>
        <w:t xml:space="preserve"> that</w:t>
      </w:r>
      <w:r w:rsidRPr="00A00BD3">
        <w:rPr>
          <w:lang w:eastAsia="en-GB"/>
        </w:rPr>
        <w:t>, for example, the user can redirect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successful</w:t>
      </w:r>
      <w:r w:rsidR="00A549D4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while still seeing error messages onscreen.</w:t>
      </w:r>
    </w:p>
    <w:p w14:paraId="73D124BC" w14:textId="095133AE" w:rsidR="00A00BD3" w:rsidRPr="00A00BD3" w:rsidRDefault="00E040C6" w:rsidP="0035006E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"rip</w:instrText>
      </w:r>
      <w:r w:rsidRPr="00BE574B">
        <w:instrText>grep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One Rust community member, Andrew Gallant</w:t>
      </w:r>
      <w:r>
        <w:rPr>
          <w:lang w:eastAsia="en-GB"/>
        </w:rPr>
        <w:fldChar w:fldCharType="begin"/>
      </w:r>
      <w:r>
        <w:instrText xml:space="preserve"> XE "</w:instrText>
      </w:r>
      <w:r w:rsidRPr="00213A55">
        <w:instrText>Gallant, Andrew</w:instrText>
      </w:r>
      <w:r>
        <w:instrText xml:space="preserve">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, has already created a fully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 xml:space="preserve">featured, very fast version of </w:t>
      </w:r>
      <w:r w:rsidR="00A00BD3" w:rsidRPr="007157CB">
        <w:rPr>
          <w:rStyle w:val="Literal"/>
        </w:rPr>
        <w:t>grep</w:t>
      </w:r>
      <w:r w:rsidR="00A00BD3" w:rsidRPr="0035006E">
        <w:t xml:space="preserve">, called </w:t>
      </w:r>
      <w:r w:rsidR="00A00BD3" w:rsidRPr="007157CB">
        <w:rPr>
          <w:rStyle w:val="Literal"/>
        </w:rPr>
        <w:t>ripgrep</w:t>
      </w:r>
      <w:r w:rsidR="00A00BD3" w:rsidRPr="0035006E">
        <w:t>. By comparison, our</w:t>
      </w:r>
      <w:r w:rsidR="0035006E" w:rsidRPr="0035006E">
        <w:t xml:space="preserve"> </w:t>
      </w:r>
      <w:r w:rsidR="00A00BD3" w:rsidRPr="0035006E">
        <w:t xml:space="preserve">version will be fairly simple, but this </w:t>
      </w:r>
      <w:r w:rsidR="00622939">
        <w:t>c</w:t>
      </w:r>
      <w:r w:rsidR="00A549D4" w:rsidRPr="00622939">
        <w:t>hapter</w:t>
      </w:r>
      <w:r w:rsidR="00A00BD3" w:rsidRPr="0035006E">
        <w:t xml:space="preserve"> will give you some of the</w:t>
      </w:r>
      <w:r w:rsidR="0035006E" w:rsidRPr="0035006E">
        <w:t xml:space="preserve"> </w:t>
      </w:r>
      <w:r w:rsidR="00A00BD3" w:rsidRPr="0035006E">
        <w:t>background knowledge you need to understand a real-world project such as</w:t>
      </w:r>
      <w:r w:rsidR="0035006E" w:rsidRPr="0035006E">
        <w:t xml:space="preserve"> </w:t>
      </w:r>
      <w:r w:rsidR="00A00BD3" w:rsidRPr="007157CB">
        <w:rPr>
          <w:rStyle w:val="Literal"/>
        </w:rPr>
        <w:t>ripgrep</w:t>
      </w:r>
      <w:r w:rsidR="00A00BD3" w:rsidRPr="00A00BD3">
        <w:rPr>
          <w:lang w:eastAsia="en-GB"/>
        </w:rPr>
        <w:t>.</w:t>
      </w:r>
      <w:r>
        <w:rPr>
          <w:lang w:eastAsia="en-GB"/>
        </w:rPr>
        <w:fldChar w:fldCharType="begin"/>
      </w:r>
      <w:r>
        <w:instrText xml:space="preserve"> XE "rip</w:instrText>
      </w:r>
      <w:r w:rsidRPr="00BE574B">
        <w:instrText>grep</w:instrText>
      </w:r>
      <w:r>
        <w:instrText xml:space="preserve"> endRange" </w:instrText>
      </w:r>
      <w:r>
        <w:rPr>
          <w:lang w:eastAsia="en-GB"/>
        </w:rPr>
        <w:fldChar w:fldCharType="end"/>
      </w:r>
    </w:p>
    <w:p w14:paraId="397B2A8C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project will combine a number of concepts you’ve learned so far:</w:t>
      </w:r>
    </w:p>
    <w:p w14:paraId="451C0637" w14:textId="6723D0AE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Organizing code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A00BD3">
        <w:rPr>
          <w:lang w:eastAsia="en-GB"/>
        </w:rPr>
        <w:t>)</w:t>
      </w:r>
    </w:p>
    <w:p w14:paraId="5F273F26" w14:textId="5E34092F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vectors and strings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8</w:t>
      </w:r>
      <w:r w:rsidRPr="00A00BD3">
        <w:rPr>
          <w:lang w:eastAsia="en-GB"/>
        </w:rPr>
        <w:t>)</w:t>
      </w:r>
    </w:p>
    <w:p w14:paraId="7FAE8678" w14:textId="55720392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Handling errors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A00BD3">
        <w:rPr>
          <w:lang w:eastAsia="en-GB"/>
        </w:rPr>
        <w:t>)</w:t>
      </w:r>
    </w:p>
    <w:p w14:paraId="6569987C" w14:textId="1DE9F90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traits and lifetimes where appropriate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A00BD3">
        <w:rPr>
          <w:lang w:eastAsia="en-GB"/>
        </w:rPr>
        <w:t>)</w:t>
      </w:r>
    </w:p>
    <w:p w14:paraId="1F0BC6A8" w14:textId="52A0D8F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Writing tests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A00BD3">
        <w:rPr>
          <w:lang w:eastAsia="en-GB"/>
        </w:rPr>
        <w:t>)</w:t>
      </w:r>
    </w:p>
    <w:p w14:paraId="21D0ED4E" w14:textId="6DA973EA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We’ll also briefly introduce closures, iterators, and trait objects, which</w:t>
      </w:r>
      <w:r w:rsidR="0035006E">
        <w:rPr>
          <w:lang w:eastAsia="en-GB"/>
        </w:rPr>
        <w:t xml:space="preserve"> </w:t>
      </w:r>
      <w:r w:rsidR="00A549D4" w:rsidRPr="00F95B8E">
        <w:rPr>
          <w:rStyle w:val="Xref"/>
        </w:rPr>
        <w:t>Chapter</w:t>
      </w:r>
      <w:r w:rsidRPr="00F95B8E">
        <w:rPr>
          <w:rStyle w:val="Xref"/>
        </w:rPr>
        <w:t xml:space="preserve"> 13</w:t>
      </w:r>
      <w:r w:rsidRPr="0030550D">
        <w:t xml:space="preserve"> </w:t>
      </w:r>
      <w:r w:rsidR="00517970">
        <w:t xml:space="preserve">and </w:t>
      </w:r>
      <w:r w:rsidR="00517970" w:rsidRPr="0030550D">
        <w:rPr>
          <w:rStyle w:val="Xref"/>
        </w:rPr>
        <w:t>Chapter 17</w:t>
      </w:r>
      <w:r w:rsidRPr="00A00BD3">
        <w:rPr>
          <w:lang w:eastAsia="en-GB"/>
        </w:rPr>
        <w:t xml:space="preserve"> will cover in detail.</w:t>
      </w:r>
    </w:p>
    <w:bookmarkStart w:id="2" w:name="accepting-command-line-arguments"/>
    <w:bookmarkStart w:id="3" w:name="_Toc106891405"/>
    <w:bookmarkEnd w:id="2"/>
    <w:p w14:paraId="672C8DBE" w14:textId="71A62F12" w:rsidR="00A00BD3" w:rsidRPr="00A00BD3" w:rsidRDefault="008711CC" w:rsidP="0035006E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"command line arguments, accepting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Accepting Command Line Arguments</w:t>
      </w:r>
      <w:bookmarkEnd w:id="3"/>
    </w:p>
    <w:p w14:paraId="3346AC02" w14:textId="57F75B5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Let’s create a new project with, as always, </w:t>
      </w:r>
      <w:r w:rsidRPr="007157CB">
        <w:rPr>
          <w:rStyle w:val="Literal"/>
        </w:rPr>
        <w:t>cargo new</w:t>
      </w:r>
      <w:r w:rsidRPr="0035006E">
        <w:t>. We’ll call our project</w:t>
      </w:r>
      <w:r w:rsidR="0035006E" w:rsidRPr="0035006E">
        <w:t xml:space="preserve"> </w:t>
      </w:r>
      <w:r w:rsidRPr="007157CB">
        <w:rPr>
          <w:rStyle w:val="Literal"/>
        </w:rPr>
        <w:t>minigrep</w:t>
      </w:r>
      <w:r w:rsidRPr="0035006E">
        <w:t xml:space="preserve"> to distinguish it from the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tool that you might already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 your system.</w:t>
      </w:r>
    </w:p>
    <w:p w14:paraId="39419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>cargo new minigrep</w:t>
      </w:r>
    </w:p>
    <w:p w14:paraId="245CF9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Created binary (application) `minigrep` project</w:t>
      </w:r>
    </w:p>
    <w:p w14:paraId="1DDC05E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cd minigrep</w:t>
      </w:r>
    </w:p>
    <w:p w14:paraId="1CDB526D" w14:textId="26D79F2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first task is to make </w:t>
      </w:r>
      <w:r w:rsidRPr="007157CB">
        <w:rPr>
          <w:rStyle w:val="Literal"/>
        </w:rPr>
        <w:t>minigrep</w:t>
      </w:r>
      <w:r w:rsidRPr="0035006E">
        <w:t xml:space="preserve"> accept its two command line arguments: the</w:t>
      </w:r>
      <w:r w:rsidR="0035006E" w:rsidRPr="0035006E">
        <w:t xml:space="preserve"> </w:t>
      </w:r>
      <w:r w:rsidRPr="0035006E">
        <w:t>file path and a string to search for. That is, we want to be able to run our</w:t>
      </w:r>
      <w:r w:rsidR="0035006E" w:rsidRPr="0035006E">
        <w:t xml:space="preserve"> </w:t>
      </w:r>
      <w:r w:rsidRPr="0035006E">
        <w:t xml:space="preserve">program with </w:t>
      </w:r>
      <w:r w:rsidRPr="007157CB">
        <w:rPr>
          <w:rStyle w:val="Literal"/>
        </w:rPr>
        <w:t>cargo run</w:t>
      </w:r>
      <w:r w:rsidRPr="0035006E">
        <w:t>, two hyphens to indicate the following arguments are</w:t>
      </w:r>
      <w:r w:rsidR="0035006E" w:rsidRPr="0035006E">
        <w:t xml:space="preserve"> </w:t>
      </w:r>
      <w:r w:rsidRPr="0035006E">
        <w:t xml:space="preserve">for our program rather than for </w:t>
      </w:r>
      <w:r w:rsidRPr="007157CB">
        <w:rPr>
          <w:rStyle w:val="Literal"/>
        </w:rPr>
        <w:t>cargo</w:t>
      </w:r>
      <w:r w:rsidRPr="00A00BD3">
        <w:rPr>
          <w:lang w:eastAsia="en-GB"/>
        </w:rPr>
        <w:t>, a string to search for, and a path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file to search in, like so:</w:t>
      </w:r>
    </w:p>
    <w:p w14:paraId="24F5DB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cargo run -- searchstring example-filename.txt</w:t>
      </w:r>
    </w:p>
    <w:p w14:paraId="70A7A18B" w14:textId="201B293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Right now, the program generated by </w:t>
      </w:r>
      <w:r w:rsidRPr="007157CB">
        <w:rPr>
          <w:rStyle w:val="Literal"/>
        </w:rPr>
        <w:t>cargo new</w:t>
      </w:r>
      <w:r w:rsidRPr="0035006E">
        <w:t xml:space="preserve"> cannot process arguments </w:t>
      </w:r>
      <w:r w:rsidRPr="0035006E">
        <w:lastRenderedPageBreak/>
        <w:t>we</w:t>
      </w:r>
      <w:r w:rsidR="0035006E" w:rsidRPr="0035006E">
        <w:t xml:space="preserve"> </w:t>
      </w:r>
      <w:r w:rsidRPr="0035006E">
        <w:t xml:space="preserve">give it. Some existing libraries on </w:t>
      </w:r>
      <w:hyperlink r:id="rId8" w:history="1">
        <w:r w:rsidRPr="00517970">
          <w:rPr>
            <w:rStyle w:val="LinkURL"/>
          </w:rPr>
          <w:t>https://crates.io</w:t>
        </w:r>
      </w:hyperlink>
      <w:r w:rsidRPr="00A00BD3">
        <w:rPr>
          <w:lang w:eastAsia="en-GB"/>
        </w:rPr>
        <w:t xml:space="preserve"> can help with writing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that accepts command line arguments, but because you’re just learning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concept, let’s implement this capability ourselves.</w:t>
      </w:r>
    </w:p>
    <w:p w14:paraId="69ED49AE" w14:textId="77777777" w:rsidR="00A00BD3" w:rsidRPr="00A00BD3" w:rsidRDefault="00A00BD3" w:rsidP="007157CB">
      <w:pPr>
        <w:pStyle w:val="HeadB"/>
        <w:rPr>
          <w:lang w:eastAsia="en-GB"/>
        </w:rPr>
      </w:pPr>
      <w:bookmarkStart w:id="4" w:name="reading-the-argument-values"/>
      <w:bookmarkStart w:id="5" w:name="_Toc106891406"/>
      <w:bookmarkEnd w:id="4"/>
      <w:r w:rsidRPr="00A00BD3">
        <w:rPr>
          <w:lang w:eastAsia="en-GB"/>
        </w:rPr>
        <w:t>Reading the Argument Values</w:t>
      </w:r>
      <w:bookmarkEnd w:id="5"/>
    </w:p>
    <w:p w14:paraId="4F307F89" w14:textId="61FD112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enable </w:t>
      </w:r>
      <w:r w:rsidRPr="007157CB">
        <w:rPr>
          <w:rStyle w:val="Literal"/>
        </w:rPr>
        <w:t>minigrep</w:t>
      </w:r>
      <w:r w:rsidRPr="0035006E">
        <w:t xml:space="preserve"> to read the values of command line arguments we pass to</w:t>
      </w:r>
      <w:r w:rsidR="0035006E" w:rsidRPr="0035006E">
        <w:t xml:space="preserve"> </w:t>
      </w:r>
      <w:r w:rsidRPr="0035006E">
        <w:t xml:space="preserve">it, we’ll need the </w:t>
      </w:r>
      <w:r w:rsidRPr="007157CB">
        <w:rPr>
          <w:rStyle w:val="Literal"/>
        </w:rPr>
        <w:t>std::env::args</w:t>
      </w:r>
      <w:r w:rsidRPr="0035006E">
        <w:t xml:space="preserve"> function provided in Rust’s standard</w:t>
      </w:r>
      <w:r w:rsidR="0035006E" w:rsidRPr="0035006E">
        <w:t xml:space="preserve"> </w:t>
      </w:r>
      <w:r w:rsidRPr="0035006E">
        <w:t>library. This function returns an iterator of the command line arguments passed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minigrep</w:t>
      </w:r>
      <w:r w:rsidRPr="0035006E">
        <w:t xml:space="preserve">. We’ll cover iterators fully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only</w:t>
      </w:r>
      <w:r w:rsidR="0035006E" w:rsidRPr="0035006E">
        <w:t xml:space="preserve"> </w:t>
      </w:r>
      <w:r w:rsidRPr="0035006E">
        <w:t>need to know two details about iterators: iterators produce a series of values,</w:t>
      </w:r>
      <w:r w:rsidR="0035006E" w:rsidRPr="0035006E">
        <w:t xml:space="preserve"> </w:t>
      </w:r>
      <w:r w:rsidRPr="0035006E">
        <w:t xml:space="preserve">and we can call the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method on an iterator to turn it into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collection, such as a vector, that contains all the elements the iterator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produces.</w:t>
      </w:r>
    </w:p>
    <w:p w14:paraId="1299971E" w14:textId="69B34A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code in Listing 12-1 allows your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to read any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arguments passed to it</w:t>
      </w:r>
      <w:r w:rsidR="0030550D">
        <w:rPr>
          <w:lang w:eastAsia="en-GB"/>
        </w:rPr>
        <w:t>,</w:t>
      </w:r>
      <w:r w:rsidRPr="00A00BD3">
        <w:rPr>
          <w:lang w:eastAsia="en-GB"/>
        </w:rPr>
        <w:t xml:space="preserve"> and then collect the values into a vector.</w:t>
      </w:r>
    </w:p>
    <w:p w14:paraId="29472667" w14:textId="74942A2B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2999025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6DFC14BA" w14:textId="77777777" w:rsidR="00A00BD3" w:rsidRPr="00A00BD3" w:rsidRDefault="00A00BD3" w:rsidP="007157CB">
      <w:pPr>
        <w:pStyle w:val="Code"/>
        <w:rPr>
          <w:lang w:eastAsia="en-GB"/>
        </w:rPr>
      </w:pPr>
    </w:p>
    <w:p w14:paraId="7AB42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6B90D7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2EA6E1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dbg!(args);</w:t>
      </w:r>
    </w:p>
    <w:p w14:paraId="5323BDE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D3A6CC4" w14:textId="045D9ECC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Collecting the command line arguments into a vector and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</w:t>
      </w:r>
    </w:p>
    <w:p w14:paraId="70C6D0CB" w14:textId="20C2A57F" w:rsidR="00517970" w:rsidRDefault="00517970" w:rsidP="0030550D">
      <w:pPr>
        <w:pStyle w:val="ProductionDirective"/>
      </w:pPr>
      <w:r>
        <w:t>Prod: please renumber this as Listing 12-1 and then renumber the remaining listings consecutively; e.g., Listing 12-2, Listing 12-3, etc.</w:t>
      </w:r>
    </w:p>
    <w:p w14:paraId="656B671B" w14:textId="4D086CF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 we bring the </w:t>
      </w:r>
      <w:r w:rsidRPr="007157CB">
        <w:rPr>
          <w:rStyle w:val="Literal"/>
        </w:rPr>
        <w:t>std::env</w:t>
      </w:r>
      <w:r w:rsidRPr="0035006E">
        <w:t xml:space="preserve"> module into scope with a </w:t>
      </w:r>
      <w:r w:rsidRPr="007157CB">
        <w:rPr>
          <w:rStyle w:val="Literal"/>
        </w:rPr>
        <w:t>use</w:t>
      </w:r>
      <w:r w:rsidRPr="0035006E">
        <w:t xml:space="preserve"> statement so we</w:t>
      </w:r>
      <w:r w:rsidR="0035006E" w:rsidRPr="0035006E">
        <w:t xml:space="preserve"> </w:t>
      </w:r>
      <w:r w:rsidRPr="0035006E">
        <w:t xml:space="preserve">can use its </w:t>
      </w:r>
      <w:r w:rsidRPr="007157CB">
        <w:rPr>
          <w:rStyle w:val="Literal"/>
        </w:rPr>
        <w:t>args</w:t>
      </w:r>
      <w:r w:rsidRPr="0035006E">
        <w:t xml:space="preserve"> function. Notice that the </w:t>
      </w:r>
      <w:r w:rsidRPr="007157CB">
        <w:rPr>
          <w:rStyle w:val="Literal"/>
        </w:rPr>
        <w:t>std::env::args</w:t>
      </w:r>
      <w:r w:rsidRPr="0035006E">
        <w:t xml:space="preserve"> function is</w:t>
      </w:r>
      <w:r w:rsidR="0035006E" w:rsidRPr="0035006E">
        <w:t xml:space="preserve"> </w:t>
      </w:r>
      <w:r w:rsidRPr="0035006E">
        <w:t xml:space="preserve">nested in two levels of modules. As we 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35006E">
        <w:t>, in cases where</w:t>
      </w:r>
      <w:r w:rsidR="0035006E" w:rsidRPr="0035006E">
        <w:t xml:space="preserve"> </w:t>
      </w:r>
      <w:r w:rsidRPr="0035006E">
        <w:t>the desired function is nested in more than one module, we’ve chosen to bring</w:t>
      </w:r>
      <w:r w:rsidR="0035006E" w:rsidRPr="0035006E">
        <w:t xml:space="preserve"> </w:t>
      </w:r>
      <w:r w:rsidRPr="0035006E">
        <w:t>the parent module into scope rather than the function. By doing so, we can</w:t>
      </w:r>
      <w:r w:rsidR="0035006E" w:rsidRPr="0035006E">
        <w:t xml:space="preserve"> </w:t>
      </w:r>
      <w:r w:rsidRPr="0035006E">
        <w:t xml:space="preserve">easily use other functions from </w:t>
      </w:r>
      <w:r w:rsidRPr="007157CB">
        <w:rPr>
          <w:rStyle w:val="Literal"/>
        </w:rPr>
        <w:t>std::env</w:t>
      </w:r>
      <w:r w:rsidRPr="0035006E">
        <w:t>. It’s also less ambiguous than</w:t>
      </w:r>
      <w:r w:rsidR="0035006E" w:rsidRPr="0035006E">
        <w:t xml:space="preserve"> </w:t>
      </w:r>
      <w:r w:rsidRPr="0035006E">
        <w:t xml:space="preserve">adding </w:t>
      </w:r>
      <w:r w:rsidRPr="007157CB">
        <w:rPr>
          <w:rStyle w:val="Literal"/>
        </w:rPr>
        <w:t>use std::env::args</w:t>
      </w:r>
      <w:r w:rsidRPr="0035006E">
        <w:t xml:space="preserve"> and then calling the function with just </w:t>
      </w:r>
      <w:r w:rsidRPr="007157CB">
        <w:rPr>
          <w:rStyle w:val="Literal"/>
        </w:rPr>
        <w:t>args</w:t>
      </w:r>
      <w:r w:rsidRPr="0035006E">
        <w:t>,</w:t>
      </w:r>
      <w:r w:rsidR="0035006E" w:rsidRPr="0035006E">
        <w:t xml:space="preserve"> </w:t>
      </w:r>
      <w:r w:rsidRPr="0035006E">
        <w:t xml:space="preserve">because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might easily be mistaken for a function that’s defined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current module.</w:t>
      </w:r>
    </w:p>
    <w:p w14:paraId="2FF4455D" w14:textId="77777777" w:rsidR="00674C5E" w:rsidRDefault="00674C5E" w:rsidP="00E467C4">
      <w:pPr>
        <w:pStyle w:val="BoxType"/>
      </w:pPr>
      <w:bookmarkStart w:id="6" w:name="the-`args`-function-and-invalid-unicode"/>
      <w:bookmarkStart w:id="7" w:name="_Toc106891407"/>
      <w:bookmarkEnd w:id="6"/>
    </w:p>
    <w:p w14:paraId="37A8A1D9" w14:textId="47D5CB05" w:rsidR="00A00BD3" w:rsidRPr="00A00BD3" w:rsidRDefault="00A00BD3" w:rsidP="00F95B8E">
      <w:pPr>
        <w:pStyle w:val="BoxTitle"/>
        <w:rPr>
          <w:lang w:eastAsia="en-GB"/>
        </w:rPr>
      </w:pPr>
      <w:r w:rsidRPr="00A549D4">
        <w:t>The args</w:t>
      </w:r>
      <w:r w:rsidRPr="00A00BD3">
        <w:rPr>
          <w:lang w:eastAsia="en-GB"/>
        </w:rPr>
        <w:t xml:space="preserve"> Function and Invalid Unicode</w:t>
      </w:r>
      <w:bookmarkEnd w:id="7"/>
    </w:p>
    <w:p w14:paraId="5B55D719" w14:textId="721E6F0D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Note that </w:t>
      </w:r>
      <w:r w:rsidRPr="007157CB">
        <w:rPr>
          <w:rStyle w:val="Literal"/>
        </w:rPr>
        <w:t>std::env::args</w:t>
      </w:r>
      <w:r w:rsidRPr="0035006E">
        <w:t xml:space="preserve"> will panic if any argument contains invalid</w:t>
      </w:r>
      <w:r w:rsidR="0035006E" w:rsidRPr="0035006E">
        <w:t xml:space="preserve"> </w:t>
      </w:r>
      <w:r w:rsidRPr="0035006E">
        <w:t>Unicode. If your program needs to accept arguments containing invalid</w:t>
      </w:r>
      <w:r w:rsidR="0035006E" w:rsidRPr="0035006E">
        <w:t xml:space="preserve"> </w:t>
      </w:r>
      <w:r w:rsidRPr="0035006E">
        <w:t xml:space="preserve">Unicode, use </w:t>
      </w:r>
      <w:r w:rsidRPr="007157CB">
        <w:rPr>
          <w:rStyle w:val="Literal"/>
        </w:rPr>
        <w:t>std::env::args_os</w:t>
      </w:r>
      <w:r w:rsidRPr="0035006E">
        <w:t xml:space="preserve"> instead. That function returns an iterator</w:t>
      </w:r>
      <w:r w:rsidR="0035006E" w:rsidRPr="0035006E">
        <w:t xml:space="preserve"> </w:t>
      </w:r>
      <w:r w:rsidRPr="0035006E">
        <w:t xml:space="preserve">that produces </w:t>
      </w:r>
      <w:r w:rsidRPr="007157CB">
        <w:rPr>
          <w:rStyle w:val="Literal"/>
        </w:rPr>
        <w:t>OsString</w:t>
      </w:r>
      <w:r w:rsidRPr="0035006E">
        <w:t xml:space="preserve"> values instead of </w:t>
      </w:r>
      <w:r w:rsidRPr="007157CB">
        <w:rPr>
          <w:rStyle w:val="Literal"/>
        </w:rPr>
        <w:t>String</w:t>
      </w:r>
      <w:r w:rsidRPr="0035006E">
        <w:t xml:space="preserve"> values. We’ve chosen to</w:t>
      </w:r>
      <w:r w:rsidR="0035006E" w:rsidRPr="0035006E">
        <w:t xml:space="preserve"> </w:t>
      </w:r>
      <w:r w:rsidRPr="0035006E">
        <w:t xml:space="preserve">use </w:t>
      </w:r>
      <w:r w:rsidRPr="007157CB">
        <w:rPr>
          <w:rStyle w:val="Literal"/>
        </w:rPr>
        <w:t>std::env::args</w:t>
      </w:r>
      <w:r w:rsidRPr="0035006E">
        <w:t xml:space="preserve"> here for simplicity because </w:t>
      </w:r>
      <w:r w:rsidRPr="007157CB">
        <w:rPr>
          <w:rStyle w:val="Literal"/>
        </w:rPr>
        <w:t>OsString</w:t>
      </w:r>
      <w:r w:rsidRPr="0035006E">
        <w:t xml:space="preserve"> values differ</w:t>
      </w:r>
      <w:r w:rsidR="0035006E" w:rsidRPr="0035006E">
        <w:t xml:space="preserve"> </w:t>
      </w:r>
      <w:r w:rsidRPr="0035006E">
        <w:t xml:space="preserve">per platform and are more complex to work with than </w:t>
      </w:r>
      <w:r w:rsidRPr="007157CB">
        <w:rPr>
          <w:rStyle w:val="Literal"/>
        </w:rPr>
        <w:t>String</w:t>
      </w:r>
      <w:r w:rsidRPr="00A00BD3">
        <w:rPr>
          <w:lang w:eastAsia="en-GB"/>
        </w:rPr>
        <w:t xml:space="preserve"> values.</w:t>
      </w:r>
    </w:p>
    <w:p w14:paraId="0729CF0D" w14:textId="1497303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On the first line of </w:t>
      </w:r>
      <w:r w:rsidRPr="007157CB">
        <w:rPr>
          <w:rStyle w:val="Literal"/>
        </w:rPr>
        <w:t>main</w:t>
      </w:r>
      <w:r w:rsidRPr="0035006E">
        <w:t xml:space="preserve">, we call </w:t>
      </w:r>
      <w:r w:rsidRPr="007157CB">
        <w:rPr>
          <w:rStyle w:val="Literal"/>
        </w:rPr>
        <w:t>env::args</w:t>
      </w:r>
      <w:r w:rsidRPr="0035006E">
        <w:t>, and we immediately use</w:t>
      </w:r>
      <w:r w:rsidR="0035006E" w:rsidRPr="0035006E">
        <w:t xml:space="preserve"> </w:t>
      </w:r>
      <w:r w:rsidRPr="007157CB">
        <w:rPr>
          <w:rStyle w:val="Literal"/>
        </w:rPr>
        <w:t>collect</w:t>
      </w:r>
      <w:r w:rsidRPr="0035006E">
        <w:t xml:space="preserve"> to turn the iterator into a vector containing all the values produced</w:t>
      </w:r>
      <w:r w:rsidR="0035006E" w:rsidRPr="0035006E">
        <w:t xml:space="preserve"> </w:t>
      </w:r>
      <w:r w:rsidRPr="0035006E">
        <w:t xml:space="preserve">by the iterator. We can use the </w:t>
      </w:r>
      <w:r w:rsidRPr="007157CB">
        <w:rPr>
          <w:rStyle w:val="Literal"/>
        </w:rPr>
        <w:t>collect</w:t>
      </w:r>
      <w:r w:rsidRPr="0035006E">
        <w:t xml:space="preserve"> function to create many kinds of</w:t>
      </w:r>
      <w:r w:rsidR="0035006E" w:rsidRPr="0035006E">
        <w:t xml:space="preserve"> </w:t>
      </w:r>
      <w:r w:rsidRPr="0035006E">
        <w:lastRenderedPageBreak/>
        <w:t xml:space="preserve">collections, so we explicitly annotate the type of </w:t>
      </w:r>
      <w:r w:rsidRPr="007157CB">
        <w:rPr>
          <w:rStyle w:val="Literal"/>
        </w:rPr>
        <w:t>args</w:t>
      </w:r>
      <w:r w:rsidRPr="0035006E">
        <w:t xml:space="preserve"> to specify that we</w:t>
      </w:r>
      <w:r w:rsidR="0035006E" w:rsidRPr="0035006E">
        <w:t xml:space="preserve"> </w:t>
      </w:r>
      <w:r w:rsidRPr="0035006E">
        <w:t xml:space="preserve">want a vector of strings. Although </w:t>
      </w:r>
      <w:r w:rsidR="00674C5E">
        <w:t>you</w:t>
      </w:r>
      <w:r w:rsidR="00674C5E" w:rsidRPr="0035006E">
        <w:t xml:space="preserve"> </w:t>
      </w:r>
      <w:r w:rsidRPr="0035006E">
        <w:t>very rarely need to annotate types in</w:t>
      </w:r>
      <w:r w:rsidR="0035006E" w:rsidRPr="0035006E">
        <w:t xml:space="preserve"> </w:t>
      </w:r>
      <w:r w:rsidRPr="0035006E">
        <w:t xml:space="preserve">Rust,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is one function you do often need to annotate because Rust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isn’t able to infer the kind of collection you want.</w:t>
      </w:r>
    </w:p>
    <w:p w14:paraId="69F8C797" w14:textId="50C956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Finally, we print the vector using the debug macro. Let’s try running the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first with no arguments and then with two arguments:</w:t>
      </w:r>
    </w:p>
    <w:p w14:paraId="080DC99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3FB889D" w14:textId="0CEECC7F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4F9A08FF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357EDFC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7D68999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61B729F" w14:textId="3EDCCDF8" w:rsidR="00A00BD3" w:rsidRPr="00A00BD3" w:rsidRDefault="00A00BD3" w:rsidP="0036426F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needle haystack</w:t>
      </w:r>
    </w:p>
    <w:p w14:paraId="56091234" w14:textId="561C95F6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800284E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9171DF0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6E465B7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"needle",</w:t>
      </w:r>
    </w:p>
    <w:p w14:paraId="731EFC0A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"haystack",</w:t>
      </w:r>
    </w:p>
    <w:p w14:paraId="350C49EE" w14:textId="6539A0C7" w:rsidR="00A00BD3" w:rsidRPr="00A00BD3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37CFEA9" w14:textId="02F2348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Notice that the first value in the vector is </w:t>
      </w:r>
      <w:r w:rsidRPr="007157CB">
        <w:rPr>
          <w:rStyle w:val="Literal"/>
        </w:rPr>
        <w:t>"target/debug/minigrep"</w:t>
      </w:r>
      <w:r w:rsidRPr="00A00BD3">
        <w:rPr>
          <w:lang w:eastAsia="en-GB"/>
        </w:rPr>
        <w:t>, which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 the name of our binary. This matches the behavior of the arguments list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C, letting programs use the name by which they were invoked in their execution.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It’s often convenient to have access to the program name in case you want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print it in messages or change </w:t>
      </w:r>
      <w:r w:rsidR="00517970">
        <w:rPr>
          <w:lang w:eastAsia="en-GB"/>
        </w:rPr>
        <w:t xml:space="preserve">the </w:t>
      </w:r>
      <w:r w:rsidRPr="00A00BD3">
        <w:rPr>
          <w:lang w:eastAsia="en-GB"/>
        </w:rPr>
        <w:t>behavior of the program based on what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alias was used to invoke the program. But for the purposes of this</w:t>
      </w:r>
      <w:r w:rsidR="0035006E">
        <w:rPr>
          <w:lang w:eastAsia="en-GB"/>
        </w:rPr>
        <w:t xml:space="preserve">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>, we’ll ignore it and save only the two arguments we need.</w:t>
      </w:r>
    </w:p>
    <w:p w14:paraId="5D427302" w14:textId="77777777" w:rsidR="00A00BD3" w:rsidRPr="00A00BD3" w:rsidRDefault="00A00BD3" w:rsidP="007157CB">
      <w:pPr>
        <w:pStyle w:val="HeadB"/>
        <w:rPr>
          <w:lang w:eastAsia="en-GB"/>
        </w:rPr>
      </w:pPr>
      <w:bookmarkStart w:id="8" w:name="saving-the-argument-values-in-variables"/>
      <w:bookmarkStart w:id="9" w:name="_Toc106891408"/>
      <w:bookmarkEnd w:id="8"/>
      <w:r w:rsidRPr="00A00BD3">
        <w:rPr>
          <w:lang w:eastAsia="en-GB"/>
        </w:rPr>
        <w:t>Saving the Argument Values in Variables</w:t>
      </w:r>
      <w:bookmarkEnd w:id="9"/>
    </w:p>
    <w:p w14:paraId="5942F6DB" w14:textId="04F6DBD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The program is currently able to access the values specified as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arguments. Now we need to save the values of the two arguments in variables so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can use the values throughout the rest of the program. We do that in Listing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12-2.</w:t>
      </w:r>
    </w:p>
    <w:p w14:paraId="7905154F" w14:textId="111248C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30F6B2A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use std::env;</w:t>
      </w:r>
    </w:p>
    <w:p w14:paraId="118F00A7" w14:textId="77777777" w:rsidR="00A00BD3" w:rsidRPr="0030550D" w:rsidRDefault="00A00BD3" w:rsidP="007157CB">
      <w:pPr>
        <w:pStyle w:val="Code"/>
        <w:rPr>
          <w:rStyle w:val="LiteralGray"/>
        </w:rPr>
      </w:pPr>
    </w:p>
    <w:p w14:paraId="3618CAB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70253288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args: Vec&lt;String&gt; = env::args().collect();</w:t>
      </w:r>
    </w:p>
    <w:p w14:paraId="5E106EC2" w14:textId="77777777" w:rsidR="00A00BD3" w:rsidRPr="00A00BD3" w:rsidRDefault="00A00BD3" w:rsidP="007157CB">
      <w:pPr>
        <w:pStyle w:val="Code"/>
        <w:rPr>
          <w:lang w:eastAsia="en-GB"/>
        </w:rPr>
      </w:pPr>
    </w:p>
    <w:p w14:paraId="37760349" w14:textId="7828F5D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4568D632" w14:textId="1E007A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61EE0B5D" w14:textId="77777777" w:rsidR="00A00BD3" w:rsidRPr="00A00BD3" w:rsidRDefault="00A00BD3" w:rsidP="007157CB">
      <w:pPr>
        <w:pStyle w:val="Code"/>
        <w:rPr>
          <w:lang w:eastAsia="en-GB"/>
        </w:rPr>
      </w:pPr>
    </w:p>
    <w:p w14:paraId="0436C8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query);</w:t>
      </w:r>
    </w:p>
    <w:p w14:paraId="44B2D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1B82F4D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09F7361F" w14:textId="60DABE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Creating variables to hold the query argument and file path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</w:t>
      </w:r>
    </w:p>
    <w:p w14:paraId="6BE3F337" w14:textId="12E32B4E" w:rsidR="00A00BD3" w:rsidRPr="00A00BD3" w:rsidRDefault="00A00BD3" w:rsidP="0035006E">
      <w:pPr>
        <w:pStyle w:val="Body"/>
        <w:rPr>
          <w:lang w:eastAsia="en-GB"/>
        </w:rPr>
      </w:pPr>
      <w:r w:rsidRPr="0035006E">
        <w:t>As we saw when we printed the vector, the program’s name takes up the first</w:t>
      </w:r>
      <w:r w:rsidR="0035006E" w:rsidRPr="0035006E">
        <w:t xml:space="preserve"> </w:t>
      </w:r>
      <w:r w:rsidRPr="0035006E">
        <w:t xml:space="preserve">value in the vector at </w:t>
      </w:r>
      <w:r w:rsidRPr="007157CB">
        <w:rPr>
          <w:rStyle w:val="Literal"/>
        </w:rPr>
        <w:t>args[0]</w:t>
      </w:r>
      <w:r w:rsidRPr="0035006E">
        <w:t xml:space="preserve">, so we’re starting arguments at index </w:t>
      </w:r>
      <w:r w:rsidRPr="00050087">
        <w:t>1.</w:t>
      </w:r>
      <w:r w:rsidRPr="0035006E">
        <w:t xml:space="preserve"> The</w:t>
      </w:r>
      <w:r w:rsidR="0035006E" w:rsidRPr="0035006E">
        <w:t xml:space="preserve"> </w:t>
      </w:r>
      <w:r w:rsidRPr="0035006E">
        <w:t xml:space="preserve">first </w:t>
      </w:r>
      <w:r w:rsidRPr="0035006E">
        <w:lastRenderedPageBreak/>
        <w:t xml:space="preserve">argument </w:t>
      </w:r>
      <w:r w:rsidRPr="007157CB">
        <w:rPr>
          <w:rStyle w:val="Literal"/>
        </w:rPr>
        <w:t>minigrep</w:t>
      </w:r>
      <w:r w:rsidRPr="0035006E">
        <w:t xml:space="preserve"> takes is the string we’re searching for, so we put a</w:t>
      </w:r>
      <w:r w:rsidR="0035006E" w:rsidRPr="0035006E">
        <w:t xml:space="preserve"> </w:t>
      </w:r>
      <w:r w:rsidRPr="0035006E">
        <w:t xml:space="preserve">reference to the first argument in the variable </w:t>
      </w:r>
      <w:r w:rsidRPr="007157CB">
        <w:rPr>
          <w:rStyle w:val="Literal"/>
        </w:rPr>
        <w:t>query</w:t>
      </w:r>
      <w:r w:rsidRPr="0035006E">
        <w:t>. The second argument</w:t>
      </w:r>
      <w:r w:rsidR="0035006E" w:rsidRPr="0035006E">
        <w:t xml:space="preserve"> </w:t>
      </w:r>
      <w:r w:rsidRPr="0035006E">
        <w:t>will be the file path, so we put a reference to the second argument in the</w:t>
      </w:r>
      <w:r w:rsidR="0035006E" w:rsidRPr="0035006E">
        <w:t xml:space="preserve"> </w:t>
      </w:r>
      <w:r w:rsidRPr="0035006E">
        <w:t xml:space="preserve">variable </w:t>
      </w:r>
      <w:r w:rsidRPr="007157CB">
        <w:rPr>
          <w:rStyle w:val="Literal"/>
        </w:rPr>
        <w:t>file_path</w:t>
      </w:r>
      <w:r w:rsidRPr="00A00BD3">
        <w:rPr>
          <w:lang w:eastAsia="en-GB"/>
        </w:rPr>
        <w:t>.</w:t>
      </w:r>
    </w:p>
    <w:p w14:paraId="22F6686A" w14:textId="6BCF569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temporarily print the values of these variables to prove that the code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as we intend. Let’s run this program again with the arguments </w:t>
      </w:r>
      <w:r w:rsidRPr="007157CB">
        <w:rPr>
          <w:rStyle w:val="Literal"/>
        </w:rPr>
        <w:t>test</w:t>
      </w:r>
      <w:r w:rsidR="0035006E" w:rsidRPr="0035006E">
        <w:t xml:space="preserve"> </w:t>
      </w:r>
      <w:r w:rsidRPr="0035006E">
        <w:t xml:space="preserve">and </w:t>
      </w:r>
      <w:r w:rsidRPr="007157CB">
        <w:rPr>
          <w:rStyle w:val="Literal"/>
        </w:rPr>
        <w:t>sample.txt</w:t>
      </w:r>
      <w:r w:rsidRPr="00A00BD3">
        <w:rPr>
          <w:lang w:eastAsia="en-GB"/>
        </w:rPr>
        <w:t>:</w:t>
      </w:r>
    </w:p>
    <w:p w14:paraId="62105F7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test sample.txt</w:t>
      </w:r>
    </w:p>
    <w:p w14:paraId="292BDBA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1295A98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29635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test sample.txt`</w:t>
      </w:r>
    </w:p>
    <w:p w14:paraId="279240D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test</w:t>
      </w:r>
    </w:p>
    <w:p w14:paraId="30CD416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sample.txt</w:t>
      </w:r>
    </w:p>
    <w:p w14:paraId="4D53F8F2" w14:textId="1CB4C808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program is working! The values of the arguments we need are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saved into the right variables. Later we’ll add some error handling to deal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 certain potential erroneous situations, such as when the user provides no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arguments; for now, we’ll ignore that situation and work on adding file-reading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capabilities instead.</w:t>
      </w:r>
      <w:r w:rsidR="00445696">
        <w:rPr>
          <w:lang w:eastAsia="en-GB"/>
        </w:rPr>
        <w:fldChar w:fldCharType="begin"/>
      </w:r>
      <w:r w:rsidR="00445696">
        <w:instrText xml:space="preserve"> XE "command line arguments, accepting endRange" </w:instrText>
      </w:r>
      <w:r w:rsidR="00445696">
        <w:rPr>
          <w:lang w:eastAsia="en-GB"/>
        </w:rPr>
        <w:fldChar w:fldCharType="end"/>
      </w:r>
    </w:p>
    <w:bookmarkStart w:id="10" w:name="reading-a-file"/>
    <w:bookmarkStart w:id="11" w:name="_Toc106891409"/>
    <w:bookmarkEnd w:id="10"/>
    <w:p w14:paraId="2982298B" w14:textId="67E86095" w:rsidR="00A00BD3" w:rsidRPr="00A00BD3" w:rsidRDefault="00187B90" w:rsidP="0035006E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"files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Reading a File</w:t>
      </w:r>
      <w:bookmarkEnd w:id="11"/>
    </w:p>
    <w:p w14:paraId="018073DF" w14:textId="3BA0C9EB" w:rsidR="00A00BD3" w:rsidRPr="00A00BD3" w:rsidRDefault="00F144CB" w:rsidP="0035006E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"Dickinson, Emily startRange" </w:instrText>
      </w:r>
      <w:r>
        <w:rPr>
          <w:lang w:eastAsia="en-GB"/>
        </w:rPr>
        <w:fldChar w:fldCharType="end"/>
      </w:r>
      <w:r w:rsidR="00A00BD3" w:rsidRPr="0035006E">
        <w:t xml:space="preserve">Now we’ll add functionality to read the file specified in the </w:t>
      </w:r>
      <w:r w:rsidR="00A00BD3" w:rsidRPr="007157CB">
        <w:rPr>
          <w:rStyle w:val="Literal"/>
        </w:rPr>
        <w:t>file_path</w:t>
      </w:r>
      <w:r w:rsidR="0035006E" w:rsidRPr="0035006E">
        <w:t xml:space="preserve"> </w:t>
      </w:r>
      <w:r w:rsidR="00A00BD3" w:rsidRPr="0035006E">
        <w:t>argument. First we need a sample file to test it with: we’ll use a file with a</w:t>
      </w:r>
      <w:r w:rsidR="0035006E" w:rsidRPr="0035006E">
        <w:t xml:space="preserve"> </w:t>
      </w:r>
      <w:r w:rsidR="00A00BD3" w:rsidRPr="0035006E">
        <w:t>small amount of text over multiple lines with some repeated words. Listing 12-3</w:t>
      </w:r>
      <w:r w:rsidR="0035006E" w:rsidRPr="0035006E">
        <w:t xml:space="preserve"> </w:t>
      </w:r>
      <w:r w:rsidR="00A00BD3" w:rsidRPr="0035006E">
        <w:t>has an Emily Dickinson poem that will work well! Create a file called</w:t>
      </w:r>
      <w:r w:rsidR="0035006E" w:rsidRPr="0035006E">
        <w:t xml:space="preserve"> </w:t>
      </w:r>
      <w:r w:rsidR="00A00BD3" w:rsidRPr="00A549D4">
        <w:rPr>
          <w:rStyle w:val="Italic"/>
        </w:rPr>
        <w:t>poem.txt</w:t>
      </w:r>
      <w:r w:rsidR="00A00BD3" w:rsidRPr="00A00BD3">
        <w:rPr>
          <w:lang w:eastAsia="en-GB"/>
        </w:rPr>
        <w:t xml:space="preserve"> at the root level of your project, and enter the poem “I’m Nobody!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Who are you?”</w:t>
      </w:r>
    </w:p>
    <w:p w14:paraId="37E9D23B" w14:textId="5735BE25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poem.txt</w:t>
      </w:r>
    </w:p>
    <w:p w14:paraId="2032FF52" w14:textId="77777777" w:rsidR="00A00BD3" w:rsidRPr="00A00BD3" w:rsidRDefault="00A00BD3" w:rsidP="00A549D4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5F79C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5D2AA7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485B083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6755F9CB" w14:textId="77777777" w:rsidR="00A00BD3" w:rsidRPr="00A00BD3" w:rsidRDefault="00A00BD3" w:rsidP="007157CB">
      <w:pPr>
        <w:pStyle w:val="Code"/>
        <w:rPr>
          <w:lang w:eastAsia="en-GB"/>
        </w:rPr>
      </w:pPr>
    </w:p>
    <w:p w14:paraId="685C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BD2F7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775EB5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076AAD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22990EBF" w14:textId="18C057BE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 poem by Emily Dickinson makes a good test case</w:t>
      </w:r>
      <w:r w:rsidR="0072719C">
        <w:rPr>
          <w:lang w:eastAsia="en-GB"/>
        </w:rPr>
        <w:t>.</w:t>
      </w:r>
      <w:r w:rsidR="00F144CB">
        <w:rPr>
          <w:lang w:eastAsia="en-GB"/>
        </w:rPr>
        <w:fldChar w:fldCharType="begin"/>
      </w:r>
      <w:r w:rsidR="00F144CB">
        <w:instrText xml:space="preserve"> XE "Dickinson, Emily endRange" </w:instrText>
      </w:r>
      <w:r w:rsidR="00F144CB">
        <w:rPr>
          <w:lang w:eastAsia="en-GB"/>
        </w:rPr>
        <w:fldChar w:fldCharType="end"/>
      </w:r>
    </w:p>
    <w:p w14:paraId="64D7875B" w14:textId="7F77E913" w:rsidR="00A00BD3" w:rsidRPr="00A00BD3" w:rsidRDefault="00A00BD3" w:rsidP="0035006E">
      <w:pPr>
        <w:pStyle w:val="Body"/>
        <w:rPr>
          <w:lang w:eastAsia="en-GB"/>
        </w:rPr>
      </w:pPr>
      <w:r w:rsidRPr="0035006E">
        <w:t>With the text in place, edit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and add code to read the file,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shown in Listing 12-4.</w:t>
      </w:r>
    </w:p>
    <w:p w14:paraId="3B70A352" w14:textId="0D51CEE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B3664E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use std::env;</w:t>
      </w:r>
    </w:p>
    <w:p w14:paraId="20C97272" w14:textId="16CE65DC" w:rsidR="00A00BD3" w:rsidRPr="00A00BD3" w:rsidRDefault="00734E59" w:rsidP="00936ABA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</w:t>
      </w:r>
      <w:r w:rsidR="00A00BD3" w:rsidRPr="00936ABA">
        <w:t>use</w:t>
      </w:r>
      <w:r w:rsidR="00A00BD3" w:rsidRPr="00A00BD3">
        <w:rPr>
          <w:lang w:eastAsia="en-GB"/>
        </w:rPr>
        <w:t xml:space="preserve"> std::fs;</w:t>
      </w:r>
    </w:p>
    <w:p w14:paraId="6B383D61" w14:textId="77777777" w:rsidR="00A00BD3" w:rsidRPr="00A00BD3" w:rsidRDefault="00A00BD3" w:rsidP="007157CB">
      <w:pPr>
        <w:pStyle w:val="Code"/>
        <w:rPr>
          <w:lang w:eastAsia="en-GB"/>
        </w:rPr>
      </w:pPr>
    </w:p>
    <w:p w14:paraId="6797946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3D24BEBC" w14:textId="4181E39E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45B5F62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lastRenderedPageBreak/>
        <w:t xml:space="preserve">    println!("In file {}", file_path);</w:t>
      </w:r>
    </w:p>
    <w:p w14:paraId="70B23247" w14:textId="77777777" w:rsidR="00A00BD3" w:rsidRPr="00A00BD3" w:rsidRDefault="00A00BD3" w:rsidP="007157CB">
      <w:pPr>
        <w:pStyle w:val="Code"/>
        <w:rPr>
          <w:lang w:eastAsia="en-GB"/>
        </w:rPr>
      </w:pPr>
    </w:p>
    <w:p w14:paraId="7F3FB963" w14:textId="57D2193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contents = fs::read_to_string(file_path)</w:t>
      </w:r>
    </w:p>
    <w:p w14:paraId="4AB804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109FCD3C" w14:textId="77777777" w:rsidR="00A00BD3" w:rsidRPr="00A00BD3" w:rsidRDefault="00A00BD3" w:rsidP="007157CB">
      <w:pPr>
        <w:pStyle w:val="Code"/>
        <w:rPr>
          <w:lang w:eastAsia="en-GB"/>
        </w:rPr>
      </w:pPr>
    </w:p>
    <w:p w14:paraId="5D9131B0" w14:textId="5321A47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println!("With text:\n{contents}");</w:t>
      </w:r>
    </w:p>
    <w:p w14:paraId="262C244D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06795F04" w14:textId="4B36609A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Reading the contents of the file specified by the second argument</w:t>
      </w:r>
    </w:p>
    <w:p w14:paraId="793EC30A" w14:textId="226F0282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 we bring in a relevant part of the standard library with a </w:t>
      </w:r>
      <w:r w:rsidRPr="007157CB">
        <w:rPr>
          <w:rStyle w:val="Literal"/>
        </w:rPr>
        <w:t>use</w:t>
      </w:r>
      <w:r w:rsidR="0035006E" w:rsidRPr="0035006E">
        <w:t xml:space="preserve"> </w:t>
      </w:r>
      <w:r w:rsidRPr="0035006E">
        <w:t xml:space="preserve">statement: we need </w:t>
      </w:r>
      <w:r w:rsidRPr="007157CB">
        <w:rPr>
          <w:rStyle w:val="Literal"/>
        </w:rPr>
        <w:t>std::fs</w:t>
      </w:r>
      <w:r w:rsidRPr="00A00BD3">
        <w:rPr>
          <w:lang w:eastAsia="en-GB"/>
        </w:rPr>
        <w:t xml:space="preserve"> to handle files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>.</w:t>
      </w:r>
    </w:p>
    <w:p w14:paraId="77CD4560" w14:textId="279D5D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</w:t>
      </w:r>
      <w:r w:rsidRPr="007157CB">
        <w:rPr>
          <w:rStyle w:val="Literal"/>
        </w:rPr>
        <w:t>main</w:t>
      </w:r>
      <w:r w:rsidRPr="0035006E">
        <w:t xml:space="preserve">, the new statement </w:t>
      </w:r>
      <w:r w:rsidRPr="007157CB">
        <w:rPr>
          <w:rStyle w:val="Literal"/>
        </w:rPr>
        <w:t>fs::read_to_string</w:t>
      </w:r>
      <w:r w:rsidRPr="0035006E">
        <w:t xml:space="preserve"> takes the </w:t>
      </w:r>
      <w:r w:rsidRPr="007157CB">
        <w:rPr>
          <w:rStyle w:val="Literal"/>
        </w:rPr>
        <w:t>file_path</w:t>
      </w:r>
      <w:r w:rsidRPr="0035006E">
        <w:t>, opens</w:t>
      </w:r>
      <w:r w:rsidR="0035006E" w:rsidRPr="0035006E">
        <w:t xml:space="preserve"> </w:t>
      </w:r>
      <w:r w:rsidRPr="0035006E">
        <w:t>that file, and returns a</w:t>
      </w:r>
      <w:r w:rsidR="0072719C">
        <w:t>n</w:t>
      </w:r>
      <w:r w:rsidRPr="0035006E">
        <w:t xml:space="preserve"> </w:t>
      </w:r>
      <w:r w:rsidRPr="007157CB">
        <w:rPr>
          <w:rStyle w:val="Literal"/>
        </w:rPr>
        <w:t>std::io::Result&lt;String&gt;</w:t>
      </w:r>
      <w:r w:rsidRPr="00A00BD3">
        <w:rPr>
          <w:lang w:eastAsia="en-GB"/>
        </w:rPr>
        <w:t xml:space="preserve"> of the file’s contents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>.</w:t>
      </w:r>
    </w:p>
    <w:p w14:paraId="18C31831" w14:textId="7C47AC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After that, we again add a temporary </w:t>
      </w:r>
      <w:r w:rsidRPr="007157CB">
        <w:rPr>
          <w:rStyle w:val="Literal"/>
        </w:rPr>
        <w:t>println!</w:t>
      </w:r>
      <w:r w:rsidRPr="0035006E">
        <w:t xml:space="preserve"> statement that prints the value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after the file is read, so we can check that the program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so far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>.</w:t>
      </w:r>
    </w:p>
    <w:p w14:paraId="0F83D231" w14:textId="499C5C7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run this code with any string as the first command line argument (because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we haven’t implemented the searching part yet) and the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file 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second argument:</w:t>
      </w:r>
    </w:p>
    <w:p w14:paraId="4F2352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the poem.txt</w:t>
      </w:r>
    </w:p>
    <w:p w14:paraId="19299A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C26DC5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29DFB7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the poem.txt`</w:t>
      </w:r>
    </w:p>
    <w:p w14:paraId="067FE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the</w:t>
      </w:r>
    </w:p>
    <w:p w14:paraId="7364E8A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poem.txt</w:t>
      </w:r>
    </w:p>
    <w:p w14:paraId="013E5AB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With text:</w:t>
      </w:r>
    </w:p>
    <w:p w14:paraId="502ABE5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12D457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772FF3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059774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1E5C2964" w14:textId="77777777" w:rsidR="00A00BD3" w:rsidRPr="00A00BD3" w:rsidRDefault="00A00BD3" w:rsidP="007157CB">
      <w:pPr>
        <w:pStyle w:val="Code"/>
        <w:rPr>
          <w:lang w:eastAsia="en-GB"/>
        </w:rPr>
      </w:pPr>
    </w:p>
    <w:p w14:paraId="50AC963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080C1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521D548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4A410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BC8A8E4" w14:textId="17BFE94E" w:rsidR="00A00BD3" w:rsidRPr="00A00BD3" w:rsidRDefault="00A00BD3" w:rsidP="0035006E">
      <w:pPr>
        <w:pStyle w:val="Body"/>
        <w:rPr>
          <w:lang w:eastAsia="en-GB"/>
        </w:rPr>
      </w:pPr>
      <w:r w:rsidRPr="0035006E">
        <w:t>Great! The code read and then printed the contents of the file. But the code</w:t>
      </w:r>
      <w:r w:rsidR="0035006E" w:rsidRPr="0035006E">
        <w:t xml:space="preserve"> </w:t>
      </w:r>
      <w:r w:rsidRPr="0035006E">
        <w:t xml:space="preserve">has a few flaws. At the moment,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has multiple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responsibilities: generally, functions are clearer and easier to maintain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each function is responsible for only one idea. The other problem is that we’re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handling errors as well as we could. The program is still small, so these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flaws aren’t a big problem, but as the program grows, it will be harder to fix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them cleanly. It’s </w:t>
      </w:r>
      <w:r w:rsidR="002214F1">
        <w:rPr>
          <w:lang w:eastAsia="en-GB"/>
        </w:rPr>
        <w:t xml:space="preserve">a </w:t>
      </w:r>
      <w:r w:rsidRPr="00A00BD3">
        <w:rPr>
          <w:lang w:eastAsia="en-GB"/>
        </w:rPr>
        <w:t>good practice to begin refactoring early on when developing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because it’s much easier to refactor smaller amounts of code.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do that next.</w:t>
      </w:r>
      <w:r w:rsidR="00187B90">
        <w:rPr>
          <w:lang w:eastAsia="en-GB"/>
        </w:rPr>
        <w:fldChar w:fldCharType="begin"/>
      </w:r>
      <w:r w:rsidR="00187B90">
        <w:instrText xml:space="preserve"> XE "files endRange" </w:instrText>
      </w:r>
      <w:r w:rsidR="00187B90">
        <w:rPr>
          <w:lang w:eastAsia="en-GB"/>
        </w:rPr>
        <w:fldChar w:fldCharType="end"/>
      </w:r>
    </w:p>
    <w:p w14:paraId="1C03F6F1" w14:textId="77777777" w:rsidR="00A00BD3" w:rsidRPr="00A00BD3" w:rsidRDefault="00A00BD3" w:rsidP="0035006E">
      <w:pPr>
        <w:pStyle w:val="HeadA"/>
        <w:rPr>
          <w:lang w:eastAsia="en-GB"/>
        </w:rPr>
      </w:pPr>
      <w:bookmarkStart w:id="12" w:name="refactoring-to-improve-modularity-and-er"/>
      <w:bookmarkStart w:id="13" w:name="_Toc106891410"/>
      <w:bookmarkEnd w:id="12"/>
      <w:r w:rsidRPr="00A00BD3">
        <w:rPr>
          <w:lang w:eastAsia="en-GB"/>
        </w:rPr>
        <w:lastRenderedPageBreak/>
        <w:t>Refactoring to Improve Modularity and Error Handling</w:t>
      </w:r>
      <w:bookmarkEnd w:id="13"/>
    </w:p>
    <w:p w14:paraId="5F25334C" w14:textId="77D7F7D3" w:rsidR="00A00BD3" w:rsidRPr="00A00BD3" w:rsidRDefault="00A00BD3" w:rsidP="0035006E">
      <w:pPr>
        <w:pStyle w:val="Body"/>
        <w:rPr>
          <w:lang w:eastAsia="en-GB"/>
        </w:rPr>
      </w:pPr>
      <w:r w:rsidRPr="0035006E">
        <w:t>To improve our program, we’ll fix four problems that have to do with the</w:t>
      </w:r>
      <w:r w:rsidR="0035006E" w:rsidRPr="0035006E">
        <w:t xml:space="preserve"> </w:t>
      </w:r>
      <w:r w:rsidRPr="0035006E">
        <w:t xml:space="preserve">program’s structure and how it’s handling potential errors. First, our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>function now performs two tasks: it parses arguments and reads files. As our</w:t>
      </w:r>
      <w:r w:rsidR="0035006E" w:rsidRPr="0035006E">
        <w:t xml:space="preserve"> </w:t>
      </w:r>
      <w:r w:rsidRPr="0035006E">
        <w:t xml:space="preserve">program grows, the number of separate tasks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handles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increase. As a function gains responsibilities, it becomes more difficult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reason about, harder to test, and harder to change without breaking one of its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parts. It’s best to separate functionality so each function is responsible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one task.</w:t>
      </w:r>
    </w:p>
    <w:p w14:paraId="312DC9D8" w14:textId="775BBF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issue also ties into the second problem: although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 xml:space="preserve">are configuration variables to our program, variables like </w:t>
      </w:r>
      <w:r w:rsidRPr="007157CB">
        <w:rPr>
          <w:rStyle w:val="Literal"/>
        </w:rPr>
        <w:t>contents</w:t>
      </w:r>
      <w:r w:rsidRPr="0035006E">
        <w:t xml:space="preserve"> are used</w:t>
      </w:r>
      <w:r w:rsidR="0035006E" w:rsidRPr="0035006E">
        <w:t xml:space="preserve"> </w:t>
      </w:r>
      <w:r w:rsidRPr="0035006E">
        <w:t xml:space="preserve">to perform the program’s logic. The longer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becomes, the more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need to bring into scope; the more variables we have in scope, the harder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will be to keep track of the purpose of each. It’s best to group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 variables into one structure to make their purpose clear.</w:t>
      </w:r>
    </w:p>
    <w:p w14:paraId="44A53823" w14:textId="6BC7820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third problem is that we’ve used </w:t>
      </w:r>
      <w:r w:rsidRPr="007157CB">
        <w:rPr>
          <w:rStyle w:val="Literal"/>
        </w:rPr>
        <w:t>expect</w:t>
      </w:r>
      <w:r w:rsidRPr="0035006E">
        <w:t xml:space="preserve"> to print an error message when</w:t>
      </w:r>
      <w:r w:rsidR="0035006E" w:rsidRPr="0035006E">
        <w:t xml:space="preserve"> </w:t>
      </w:r>
      <w:r w:rsidRPr="0035006E">
        <w:t xml:space="preserve">reading the file fails, but the error message just prints </w:t>
      </w:r>
      <w:r w:rsidRPr="007157CB">
        <w:rPr>
          <w:rStyle w:val="Literal"/>
        </w:rPr>
        <w:t>Should have been able to read the file</w:t>
      </w:r>
      <w:r w:rsidRPr="00A00BD3">
        <w:rPr>
          <w:lang w:eastAsia="en-GB"/>
        </w:rPr>
        <w:t>. Reading a file can fail in a number of ways: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example, the file could be missing, or we might not have permission to open it.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Right now, regardless of the situation, we’d print the same error message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everything, which wouldn’t give the user any information!</w:t>
      </w:r>
    </w:p>
    <w:p w14:paraId="11677A4C" w14:textId="2CC40C0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Fourth, we use </w:t>
      </w:r>
      <w:r w:rsidRPr="007157CB">
        <w:rPr>
          <w:rStyle w:val="Literal"/>
        </w:rPr>
        <w:t>expect</w:t>
      </w:r>
      <w:r w:rsidRPr="0035006E">
        <w:t xml:space="preserve"> repeatedly to handle different errors, and if the user</w:t>
      </w:r>
      <w:r w:rsidR="0035006E" w:rsidRPr="0035006E">
        <w:t xml:space="preserve"> </w:t>
      </w:r>
      <w:r w:rsidRPr="0035006E">
        <w:t xml:space="preserve">runs our program without specifying enough arguments, they’ll get an </w:t>
      </w:r>
      <w:r w:rsidRPr="007157CB">
        <w:rPr>
          <w:rStyle w:val="Literal"/>
        </w:rPr>
        <w:t>index out of bounds</w:t>
      </w:r>
      <w:r w:rsidRPr="00A00BD3">
        <w:rPr>
          <w:lang w:eastAsia="en-GB"/>
        </w:rPr>
        <w:t xml:space="preserve"> error from Rust that doesn’t clearly explain the problem. It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 best if all the error-handling code were in one place so future maintainers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had only one place to consult the code if the error-handling logic needed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change. Having all the error-handling code in one place will also ensure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printing messages that will be meaningful to our end users.</w:t>
      </w:r>
    </w:p>
    <w:p w14:paraId="49CB7872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address these four problems by refactoring our project.</w:t>
      </w:r>
    </w:p>
    <w:bookmarkStart w:id="14" w:name="separation-of-concerns-for-binary-projec"/>
    <w:bookmarkStart w:id="15" w:name="_Toc106891411"/>
    <w:bookmarkEnd w:id="14"/>
    <w:p w14:paraId="1DD88828" w14:textId="02807436" w:rsidR="00A00BD3" w:rsidRPr="00A00BD3" w:rsidRDefault="00C32B6C" w:rsidP="007157CB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"binary crate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Separation of Concerns for Binary Projects</w:t>
      </w:r>
      <w:bookmarkEnd w:id="15"/>
    </w:p>
    <w:p w14:paraId="16EC18BC" w14:textId="6125AF90" w:rsidR="00A00BD3" w:rsidRPr="00A00BD3" w:rsidRDefault="00A00BD3" w:rsidP="0035006E">
      <w:pPr>
        <w:pStyle w:val="Body"/>
        <w:rPr>
          <w:lang w:eastAsia="en-GB"/>
        </w:rPr>
      </w:pPr>
      <w:r w:rsidRPr="0035006E">
        <w:t>The organizational problem of allocating responsibility for multiple tasks to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main</w:t>
      </w:r>
      <w:r w:rsidRPr="0035006E">
        <w:t xml:space="preserve"> function is common to many binary projects. As a result, the Rust</w:t>
      </w:r>
      <w:r w:rsidR="0035006E" w:rsidRPr="0035006E">
        <w:t xml:space="preserve"> </w:t>
      </w:r>
      <w:r w:rsidRPr="0035006E">
        <w:t>community has developed guidelines for splitting the separate concerns of a</w:t>
      </w:r>
      <w:r w:rsidR="0035006E" w:rsidRPr="0035006E">
        <w:t xml:space="preserve"> </w:t>
      </w:r>
      <w:r w:rsidRPr="0035006E">
        <w:t xml:space="preserve">binary program when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starts getting large. This process has the following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steps:</w:t>
      </w:r>
    </w:p>
    <w:p w14:paraId="7A7DB298" w14:textId="49B2AE8D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Split your program into a </w:t>
      </w:r>
      <w:r w:rsidRPr="00A549D4">
        <w:rPr>
          <w:rStyle w:val="Italic"/>
        </w:rPr>
        <w:t>main.rs</w:t>
      </w:r>
      <w:r w:rsidRPr="0035006E">
        <w:t xml:space="preserve"> </w:t>
      </w:r>
      <w:r w:rsidR="002214F1">
        <w:t xml:space="preserve">file </w:t>
      </w:r>
      <w:r w:rsidRPr="0035006E">
        <w:t xml:space="preserve">and a </w:t>
      </w:r>
      <w:r w:rsidRPr="00A549D4">
        <w:rPr>
          <w:rStyle w:val="Italic"/>
        </w:rPr>
        <w:t>lib.rs</w:t>
      </w:r>
      <w:r w:rsidRPr="0035006E">
        <w:t xml:space="preserve"> </w:t>
      </w:r>
      <w:r w:rsidR="002214F1">
        <w:t xml:space="preserve">file </w:t>
      </w:r>
      <w:r w:rsidRPr="0035006E">
        <w:t>and move your program’s</w:t>
      </w:r>
      <w:r w:rsidR="0035006E" w:rsidRPr="0035006E">
        <w:t xml:space="preserve"> </w:t>
      </w:r>
      <w:r w:rsidRPr="0035006E">
        <w:t xml:space="preserve">logic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43396A4E" w14:textId="0CB6E533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As long as your command line parsing logic is small, it can remain in</w:t>
      </w:r>
      <w:r w:rsidR="0035006E">
        <w:rPr>
          <w:lang w:eastAsia="en-GB"/>
        </w:rPr>
        <w:t xml:space="preserve">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0CAFFA32" w14:textId="55E6691E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When the command line parsing logic starts getting complicated, extract it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from </w:t>
      </w:r>
      <w:r w:rsidRPr="00A549D4">
        <w:rPr>
          <w:rStyle w:val="Italic"/>
        </w:rPr>
        <w:t>main.rs</w:t>
      </w:r>
      <w:r w:rsidRPr="0035006E">
        <w:t xml:space="preserve"> and move it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561E0B0F" w14:textId="6A82EFD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responsibilities that remain in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after this process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should </w:t>
      </w:r>
      <w:r w:rsidRPr="00A00BD3">
        <w:rPr>
          <w:lang w:eastAsia="en-GB"/>
        </w:rPr>
        <w:lastRenderedPageBreak/>
        <w:t>be limited to the following:</w:t>
      </w:r>
    </w:p>
    <w:p w14:paraId="599B0F72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Calling the command line parsing logic with the argument values</w:t>
      </w:r>
    </w:p>
    <w:p w14:paraId="2CAC6FD1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Setting up any other configuration</w:t>
      </w:r>
    </w:p>
    <w:p w14:paraId="6E4A71E0" w14:textId="77777777" w:rsidR="00A00BD3" w:rsidRPr="00A00BD3" w:rsidRDefault="00A00BD3" w:rsidP="00622939">
      <w:pPr>
        <w:pStyle w:val="ListBullet"/>
        <w:rPr>
          <w:lang w:eastAsia="en-GB"/>
        </w:rPr>
      </w:pPr>
      <w:r w:rsidRPr="0035006E">
        <w:t xml:space="preserve">Calling a </w:t>
      </w:r>
      <w:r w:rsidRPr="007157CB">
        <w:rPr>
          <w:rStyle w:val="Literal"/>
        </w:rPr>
        <w:t>run</w:t>
      </w:r>
      <w:r w:rsidRPr="0035006E">
        <w:t xml:space="preserve"> function in </w:t>
      </w:r>
      <w:r w:rsidRPr="00A549D4">
        <w:rPr>
          <w:rStyle w:val="Italic"/>
        </w:rPr>
        <w:t>lib.rs</w:t>
      </w:r>
    </w:p>
    <w:p w14:paraId="38FF8D1F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Handling the error if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returns an error</w:t>
      </w:r>
    </w:p>
    <w:p w14:paraId="3ED5A3B8" w14:textId="6A74AAE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pattern is about separating concerns: </w:t>
      </w:r>
      <w:r w:rsidRPr="00A549D4">
        <w:rPr>
          <w:rStyle w:val="Italic"/>
        </w:rPr>
        <w:t>main.rs</w:t>
      </w:r>
      <w:r w:rsidRPr="0035006E">
        <w:t xml:space="preserve"> handles running the</w:t>
      </w:r>
      <w:r w:rsidR="0035006E" w:rsidRPr="0035006E">
        <w:t xml:space="preserve"> </w:t>
      </w:r>
      <w:r w:rsidRPr="0035006E">
        <w:t xml:space="preserve">program and </w:t>
      </w:r>
      <w:r w:rsidRPr="00A549D4">
        <w:rPr>
          <w:rStyle w:val="Italic"/>
        </w:rPr>
        <w:t>lib.rs</w:t>
      </w:r>
      <w:r w:rsidRPr="0035006E">
        <w:t xml:space="preserve"> handles all the logic of the task at hand. Because you</w:t>
      </w:r>
      <w:r w:rsidR="0035006E" w:rsidRPr="0035006E">
        <w:t xml:space="preserve"> </w:t>
      </w:r>
      <w:r w:rsidRPr="0035006E">
        <w:t xml:space="preserve">can’t test the </w:t>
      </w:r>
      <w:r w:rsidRPr="007157CB">
        <w:rPr>
          <w:rStyle w:val="Literal"/>
        </w:rPr>
        <w:t>main</w:t>
      </w:r>
      <w:r w:rsidRPr="0035006E">
        <w:t xml:space="preserve"> function directly, this structure lets you test all of</w:t>
      </w:r>
      <w:r w:rsidR="0035006E" w:rsidRPr="0035006E">
        <w:t xml:space="preserve"> </w:t>
      </w:r>
      <w:r w:rsidRPr="0035006E">
        <w:t xml:space="preserve">your program’s logic by moving it into functions in </w:t>
      </w:r>
      <w:r w:rsidRPr="00A549D4">
        <w:rPr>
          <w:rStyle w:val="Italic"/>
        </w:rPr>
        <w:t>lib.rs</w:t>
      </w:r>
      <w:r w:rsidRPr="0035006E">
        <w:t>. The code that</w:t>
      </w:r>
      <w:r w:rsidR="0035006E" w:rsidRPr="0035006E">
        <w:t xml:space="preserve"> </w:t>
      </w:r>
      <w:r w:rsidRPr="0035006E">
        <w:t xml:space="preserve">remains in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will be small enough to verify its correctness by 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it. Let’s rework our program by following this process.</w:t>
      </w:r>
      <w:r w:rsidR="00314BD8">
        <w:rPr>
          <w:lang w:eastAsia="en-GB"/>
        </w:rPr>
        <w:fldChar w:fldCharType="begin"/>
      </w:r>
      <w:r w:rsidR="00314BD8">
        <w:instrText xml:space="preserve"> XE "binary crate endRange" </w:instrText>
      </w:r>
      <w:r w:rsidR="00314BD8">
        <w:rPr>
          <w:lang w:eastAsia="en-GB"/>
        </w:rPr>
        <w:fldChar w:fldCharType="end"/>
      </w:r>
    </w:p>
    <w:p w14:paraId="24F6B24C" w14:textId="77777777" w:rsidR="00A00BD3" w:rsidRPr="00A00BD3" w:rsidRDefault="00A00BD3" w:rsidP="00A549D4">
      <w:pPr>
        <w:pStyle w:val="HeadC"/>
        <w:rPr>
          <w:lang w:eastAsia="en-GB"/>
        </w:rPr>
      </w:pPr>
      <w:bookmarkStart w:id="16" w:name="extracting-the-argument-parser"/>
      <w:bookmarkStart w:id="17" w:name="_Toc106891412"/>
      <w:bookmarkEnd w:id="16"/>
      <w:r w:rsidRPr="00A00BD3">
        <w:rPr>
          <w:lang w:eastAsia="en-GB"/>
        </w:rPr>
        <w:t>Extracting the Argument Parser</w:t>
      </w:r>
      <w:bookmarkEnd w:id="17"/>
    </w:p>
    <w:p w14:paraId="2722C908" w14:textId="0A16906C" w:rsidR="00A00BD3" w:rsidRPr="00A00BD3" w:rsidRDefault="00A00BD3" w:rsidP="0035006E">
      <w:pPr>
        <w:pStyle w:val="Body"/>
        <w:rPr>
          <w:lang w:eastAsia="en-GB"/>
        </w:rPr>
      </w:pPr>
      <w:r w:rsidRPr="0035006E">
        <w:t>We’ll extract the functionality for parsing arguments into a function that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will call to prepare for moving the command line parsing logic to</w:t>
      </w:r>
      <w:r w:rsidR="00622939">
        <w:rPr>
          <w:rStyle w:val="Italic"/>
        </w:rPr>
        <w:t xml:space="preserve"> </w:t>
      </w:r>
      <w:r w:rsidR="005F0E26">
        <w:rPr>
          <w:rStyle w:val="Italic"/>
        </w:rPr>
        <w:t>src/</w:t>
      </w:r>
      <w:r w:rsidRPr="00A549D4">
        <w:rPr>
          <w:rStyle w:val="Italic"/>
        </w:rPr>
        <w:t>lib.rs</w:t>
      </w:r>
      <w:r w:rsidRPr="0035006E">
        <w:t xml:space="preserve">. Listing 12-5 shows the new start of </w:t>
      </w:r>
      <w:r w:rsidRPr="007157CB">
        <w:rPr>
          <w:rStyle w:val="Literal"/>
        </w:rPr>
        <w:t>main</w:t>
      </w:r>
      <w:r w:rsidRPr="0035006E">
        <w:t xml:space="preserve"> that calls a new</w:t>
      </w:r>
      <w:r w:rsidR="0035006E" w:rsidRPr="0035006E">
        <w:t xml:space="preserve"> </w:t>
      </w:r>
      <w:r w:rsidRPr="0035006E">
        <w:t xml:space="preserve">function </w:t>
      </w:r>
      <w:r w:rsidRPr="007157CB">
        <w:rPr>
          <w:rStyle w:val="Literal"/>
        </w:rPr>
        <w:t>parse_config</w:t>
      </w:r>
      <w:r w:rsidRPr="0035006E">
        <w:t>, which we’ll define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for the moment.</w:t>
      </w:r>
    </w:p>
    <w:p w14:paraId="7C86ECF4" w14:textId="62D1827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F3D3D8E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4B6F6699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args: Vec&lt;String&gt; = env::args().collect();</w:t>
      </w:r>
    </w:p>
    <w:p w14:paraId="0BBFD8A6" w14:textId="77777777" w:rsidR="00A00BD3" w:rsidRPr="00A00BD3" w:rsidRDefault="00A00BD3" w:rsidP="007157CB">
      <w:pPr>
        <w:pStyle w:val="Code"/>
        <w:rPr>
          <w:lang w:eastAsia="en-GB"/>
        </w:rPr>
      </w:pPr>
    </w:p>
    <w:p w14:paraId="59E6FC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(query, file_path) = parse_config(&amp;args);</w:t>
      </w:r>
    </w:p>
    <w:p w14:paraId="0D6BA3F9" w14:textId="77777777" w:rsidR="00A00BD3" w:rsidRPr="00A00BD3" w:rsidRDefault="00A00BD3" w:rsidP="007157CB">
      <w:pPr>
        <w:pStyle w:val="Code"/>
        <w:rPr>
          <w:lang w:eastAsia="en-GB"/>
        </w:rPr>
      </w:pPr>
    </w:p>
    <w:p w14:paraId="757E3F6D" w14:textId="1136FB85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07542CBE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4345171E" w14:textId="77777777" w:rsidR="00A00BD3" w:rsidRPr="00A00BD3" w:rsidRDefault="00A00BD3" w:rsidP="007157CB">
      <w:pPr>
        <w:pStyle w:val="Code"/>
        <w:rPr>
          <w:lang w:eastAsia="en-GB"/>
        </w:rPr>
      </w:pPr>
    </w:p>
    <w:p w14:paraId="4C94A6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parse_config(args: &amp;[String]) -&gt; (&amp;str, &amp;str) {</w:t>
      </w:r>
    </w:p>
    <w:p w14:paraId="7DB7E2BD" w14:textId="30FC6B9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12825710" w14:textId="2A221F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2D52B198" w14:textId="77777777" w:rsidR="00A00BD3" w:rsidRPr="00A00BD3" w:rsidRDefault="00A00BD3" w:rsidP="007157CB">
      <w:pPr>
        <w:pStyle w:val="Code"/>
        <w:rPr>
          <w:lang w:eastAsia="en-GB"/>
        </w:rPr>
      </w:pPr>
    </w:p>
    <w:p w14:paraId="5873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(query, file_path)</w:t>
      </w:r>
    </w:p>
    <w:p w14:paraId="6E2DD8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749BE" w14:textId="49F0BCC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parse_config</w:t>
      </w:r>
      <w:r w:rsidRPr="0035006E">
        <w:t xml:space="preserve"> function from </w:t>
      </w:r>
      <w:r w:rsidRPr="007157CB">
        <w:rPr>
          <w:rStyle w:val="Literal"/>
        </w:rPr>
        <w:t>main</w:t>
      </w:r>
    </w:p>
    <w:p w14:paraId="1704FBD5" w14:textId="01B0229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We’re still collecting the command line arguments into a vector, but instead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assigning the argument value at index 1 to the variable </w:t>
      </w:r>
      <w:r w:rsidRPr="007157CB">
        <w:rPr>
          <w:rStyle w:val="Literal"/>
        </w:rPr>
        <w:t>query</w:t>
      </w:r>
      <w:r w:rsidRPr="0035006E">
        <w:t xml:space="preserve"> and the</w:t>
      </w:r>
      <w:r w:rsidR="0035006E" w:rsidRPr="0035006E">
        <w:t xml:space="preserve"> </w:t>
      </w:r>
      <w:r w:rsidRPr="0035006E">
        <w:t xml:space="preserve">argument value at index 2 to the variable </w:t>
      </w:r>
      <w:r w:rsidRPr="007157CB">
        <w:rPr>
          <w:rStyle w:val="Literal"/>
        </w:rPr>
        <w:t>file_path</w:t>
      </w:r>
      <w:r w:rsidRPr="0035006E">
        <w:t xml:space="preserve"> within the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 xml:space="preserve">function, we pass the whole vector to the </w:t>
      </w:r>
      <w:r w:rsidRPr="007157CB">
        <w:rPr>
          <w:rStyle w:val="Literal"/>
        </w:rPr>
        <w:t>parse_config</w:t>
      </w:r>
      <w:r w:rsidRPr="0035006E">
        <w:t xml:space="preserve"> function. The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function then holds the logic that determines which argument</w:t>
      </w:r>
      <w:r w:rsidR="0035006E" w:rsidRPr="0035006E">
        <w:t xml:space="preserve"> </w:t>
      </w:r>
      <w:r w:rsidRPr="0035006E">
        <w:t xml:space="preserve">goes in which variable and passes the values back to </w:t>
      </w:r>
      <w:r w:rsidRPr="007157CB">
        <w:rPr>
          <w:rStyle w:val="Literal"/>
        </w:rPr>
        <w:t>main</w:t>
      </w:r>
      <w:r w:rsidRPr="0035006E">
        <w:t>. We still create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in </w:t>
      </w:r>
      <w:r w:rsidRPr="007157CB">
        <w:rPr>
          <w:rStyle w:val="Literal"/>
        </w:rPr>
        <w:t>main</w:t>
      </w:r>
      <w:r w:rsidRPr="0035006E">
        <w:t xml:space="preserve">, but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no longer has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responsibility of determining how the command line arguments and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correspond.</w:t>
      </w:r>
    </w:p>
    <w:p w14:paraId="353DCCF5" w14:textId="6BF300B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rework may seem like overkill for our small program, but we’re </w:t>
      </w:r>
      <w:r w:rsidRPr="00A00BD3">
        <w:rPr>
          <w:lang w:eastAsia="en-GB"/>
        </w:rPr>
        <w:lastRenderedPageBreak/>
        <w:t>refactoring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small, incremental steps. After making this change, run the program again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verify that the argument parsing still works. It’s good to check your progress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often, to help identify the cause of problems when they occur.</w:t>
      </w:r>
    </w:p>
    <w:p w14:paraId="1EEC9DC9" w14:textId="77777777" w:rsidR="00A00BD3" w:rsidRPr="00A00BD3" w:rsidRDefault="00A00BD3" w:rsidP="00A549D4">
      <w:pPr>
        <w:pStyle w:val="HeadC"/>
        <w:rPr>
          <w:lang w:eastAsia="en-GB"/>
        </w:rPr>
      </w:pPr>
      <w:bookmarkStart w:id="18" w:name="grouping-configuration-values"/>
      <w:bookmarkStart w:id="19" w:name="_Toc106891413"/>
      <w:bookmarkEnd w:id="18"/>
      <w:r w:rsidRPr="00A00BD3">
        <w:rPr>
          <w:lang w:eastAsia="en-GB"/>
        </w:rPr>
        <w:t>Grouping Configuration Values</w:t>
      </w:r>
      <w:bookmarkEnd w:id="19"/>
    </w:p>
    <w:p w14:paraId="766DE622" w14:textId="662ABC4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take another small step to improve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 further.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At the moment, we’re returning a tuple, but then we immediately break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tuple into individual parts again. This is a sign that perhaps we don’t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right abstraction yet.</w:t>
      </w:r>
    </w:p>
    <w:p w14:paraId="71229671" w14:textId="3E2E3B6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Another indicator that shows there’s room for improvement is the </w:t>
      </w:r>
      <w:r w:rsidRPr="007157CB">
        <w:rPr>
          <w:rStyle w:val="Literal"/>
        </w:rPr>
        <w:t>config</w:t>
      </w:r>
      <w:r w:rsidRPr="0035006E">
        <w:t xml:space="preserve"> part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>, which implies that the two values we return are related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are both part of one configuration value. We’re not currently conveying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meaning in the structure of the data other than by grouping the two values into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tuple; we’ll instead put the two values into one struct and give each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 fields a meaningful name. Doing so will make it easier for future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maintainers of this code to understand how the different values relate to each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and what their purpose is.</w:t>
      </w:r>
    </w:p>
    <w:p w14:paraId="56F2631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12-6 shows the improvements to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2BCF39F3" w14:textId="367C8C6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47EEF0A6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3492F42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args: Vec&lt;String&gt; = env::args().collect();</w:t>
      </w:r>
    </w:p>
    <w:p w14:paraId="04AE8DCA" w14:textId="77777777" w:rsidR="00A00BD3" w:rsidRPr="00A00BD3" w:rsidRDefault="00A00BD3" w:rsidP="007157CB">
      <w:pPr>
        <w:pStyle w:val="Code"/>
        <w:rPr>
          <w:lang w:eastAsia="en-GB"/>
        </w:rPr>
      </w:pPr>
    </w:p>
    <w:p w14:paraId="37822246" w14:textId="2F5BCC0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parse_config(&amp;args);</w:t>
      </w:r>
    </w:p>
    <w:p w14:paraId="1669B17F" w14:textId="77777777" w:rsidR="00A00BD3" w:rsidRPr="00A00BD3" w:rsidRDefault="00A00BD3" w:rsidP="007157CB">
      <w:pPr>
        <w:pStyle w:val="Code"/>
        <w:rPr>
          <w:lang w:eastAsia="en-GB"/>
        </w:rPr>
      </w:pPr>
    </w:p>
    <w:p w14:paraId="6FCB1559" w14:textId="721396C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2</w:t>
      </w:r>
      <w:r w:rsidRPr="00A00BD3">
        <w:rPr>
          <w:lang w:eastAsia="en-GB"/>
        </w:rPr>
        <w:t xml:space="preserve"> config.query);</w:t>
      </w:r>
    </w:p>
    <w:p w14:paraId="5CFEEAB8" w14:textId="55710E7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3</w:t>
      </w:r>
      <w:r w:rsidRPr="00A00BD3">
        <w:rPr>
          <w:lang w:eastAsia="en-GB"/>
        </w:rPr>
        <w:t xml:space="preserve"> config.file_path);</w:t>
      </w:r>
    </w:p>
    <w:p w14:paraId="3A7F8A8F" w14:textId="77777777" w:rsidR="00A00BD3" w:rsidRPr="00A00BD3" w:rsidRDefault="00A00BD3" w:rsidP="007157CB">
      <w:pPr>
        <w:pStyle w:val="Code"/>
        <w:rPr>
          <w:lang w:eastAsia="en-GB"/>
        </w:rPr>
      </w:pPr>
    </w:p>
    <w:p w14:paraId="49F35123" w14:textId="0FC1F02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</w:t>
      </w:r>
      <w:r w:rsidR="00EB5568" w:rsidRPr="00734E59">
        <w:rPr>
          <w:rStyle w:val="CodeAnnotation"/>
        </w:rPr>
        <w:t>4</w:t>
      </w:r>
      <w:r w:rsidR="00EB5568" w:rsidRPr="00EB5568">
        <w:t xml:space="preserve"> </w:t>
      </w:r>
      <w:r w:rsidRPr="00A00BD3">
        <w:rPr>
          <w:lang w:eastAsia="en-GB"/>
        </w:rPr>
        <w:t>config.file_path)</w:t>
      </w:r>
    </w:p>
    <w:p w14:paraId="167C869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4244A873" w14:textId="77777777" w:rsidR="00A00BD3" w:rsidRPr="00A00BD3" w:rsidRDefault="00A00BD3" w:rsidP="007157CB">
      <w:pPr>
        <w:pStyle w:val="Code"/>
        <w:rPr>
          <w:lang w:eastAsia="en-GB"/>
        </w:rPr>
      </w:pPr>
    </w:p>
    <w:p w14:paraId="5EFF09D5" w14:textId="3029191D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79292A36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3B4540CB" w14:textId="77777777" w:rsidR="00A00BD3" w:rsidRPr="00A00BD3" w:rsidRDefault="00A00BD3" w:rsidP="007157CB">
      <w:pPr>
        <w:pStyle w:val="Code"/>
        <w:rPr>
          <w:lang w:eastAsia="en-GB"/>
        </w:rPr>
      </w:pPr>
    </w:p>
    <w:p w14:paraId="6AD38A3A" w14:textId="257217E0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5</w:t>
      </w:r>
      <w:r w:rsidR="00A00BD3" w:rsidRPr="00A00BD3">
        <w:rPr>
          <w:lang w:eastAsia="en-GB"/>
        </w:rPr>
        <w:t xml:space="preserve"> struct Config {</w:t>
      </w:r>
    </w:p>
    <w:p w14:paraId="506AD52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String,</w:t>
      </w:r>
    </w:p>
    <w:p w14:paraId="2D7FD2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file_path: String,</w:t>
      </w:r>
    </w:p>
    <w:p w14:paraId="1BC974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A77E10A" w14:textId="77777777" w:rsidR="00A00BD3" w:rsidRPr="00A00BD3" w:rsidRDefault="00A00BD3" w:rsidP="007157CB">
      <w:pPr>
        <w:pStyle w:val="Code"/>
        <w:rPr>
          <w:lang w:eastAsia="en-GB"/>
        </w:rPr>
      </w:pPr>
    </w:p>
    <w:p w14:paraId="0400FD13" w14:textId="43802F8E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6</w:t>
      </w:r>
      <w:r w:rsidR="00A00BD3" w:rsidRPr="00A00BD3">
        <w:rPr>
          <w:lang w:eastAsia="en-GB"/>
        </w:rPr>
        <w:t xml:space="preserve"> fn parse_config(args: &amp;[String]) -&gt; Config {</w:t>
      </w:r>
    </w:p>
    <w:p w14:paraId="34F97D79" w14:textId="4CC5CEE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7</w:t>
      </w:r>
      <w:r w:rsidRPr="00A00BD3">
        <w:rPr>
          <w:lang w:eastAsia="en-GB"/>
        </w:rPr>
        <w:t xml:space="preserve">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24F4DF1" w14:textId="5BA01F41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8</w:t>
      </w:r>
      <w:r w:rsidRPr="00A00BD3">
        <w:rPr>
          <w:lang w:eastAsia="en-GB"/>
        </w:rPr>
        <w:t xml:space="preserve">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76DFF3A" w14:textId="77777777" w:rsidR="00A00BD3" w:rsidRPr="00A00BD3" w:rsidRDefault="00A00BD3" w:rsidP="007157CB">
      <w:pPr>
        <w:pStyle w:val="Code"/>
        <w:rPr>
          <w:lang w:eastAsia="en-GB"/>
        </w:rPr>
      </w:pPr>
    </w:p>
    <w:p w14:paraId="71E52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Config { query, file_path }</w:t>
      </w:r>
    </w:p>
    <w:p w14:paraId="7EB205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E9315C7" w14:textId="23296FB7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Refactoring </w:t>
      </w:r>
      <w:r w:rsidRPr="007157CB">
        <w:rPr>
          <w:rStyle w:val="Literal"/>
        </w:rPr>
        <w:t>parse_config</w:t>
      </w:r>
      <w:r w:rsidRPr="0035006E">
        <w:t xml:space="preserve"> to return an instance of a </w:t>
      </w:r>
      <w:r w:rsidRPr="007157CB">
        <w:rPr>
          <w:rStyle w:val="Literal"/>
        </w:rPr>
        <w:t>Config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</w:t>
      </w:r>
    </w:p>
    <w:p w14:paraId="3BB73F59" w14:textId="3CE8F2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struct named </w:t>
      </w:r>
      <w:r w:rsidRPr="007157CB">
        <w:rPr>
          <w:rStyle w:val="Literal"/>
        </w:rPr>
        <w:t>Config</w:t>
      </w:r>
      <w:r w:rsidRPr="0035006E">
        <w:t xml:space="preserve"> defined to have fields named </w:t>
      </w:r>
      <w:r w:rsidRPr="007157CB">
        <w:rPr>
          <w:rStyle w:val="Literal"/>
        </w:rPr>
        <w:t>query</w:t>
      </w:r>
      <w:r w:rsidRPr="0035006E">
        <w:t xml:space="preserve"> and</w:t>
      </w:r>
      <w:r w:rsidR="0035006E" w:rsidRPr="0035006E">
        <w:t xml:space="preserve"> </w:t>
      </w:r>
      <w:r w:rsidRPr="007157CB">
        <w:rPr>
          <w:rStyle w:val="Literal"/>
        </w:rPr>
        <w:t>file_path</w:t>
      </w:r>
      <w:r w:rsidRPr="0035006E">
        <w:t xml:space="preserve"> </w:t>
      </w:r>
      <w:r w:rsidR="00734E59" w:rsidRPr="00734E59">
        <w:rPr>
          <w:rStyle w:val="CodeAnnotation"/>
        </w:rPr>
        <w:t>5</w:t>
      </w:r>
      <w:r w:rsidRPr="0035006E">
        <w:t xml:space="preserve">. The signature of </w:t>
      </w:r>
      <w:r w:rsidRPr="007157CB">
        <w:rPr>
          <w:rStyle w:val="Literal"/>
        </w:rPr>
        <w:t>parse_config</w:t>
      </w:r>
      <w:r w:rsidRPr="0035006E">
        <w:t xml:space="preserve"> now indicates that it </w:t>
      </w:r>
      <w:r w:rsidRPr="0035006E">
        <w:lastRenderedPageBreak/>
        <w:t>returns a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35006E">
        <w:t xml:space="preserve"> value </w:t>
      </w:r>
      <w:r w:rsidR="00734E59" w:rsidRPr="00734E59">
        <w:rPr>
          <w:rStyle w:val="CodeAnnotation"/>
        </w:rPr>
        <w:t>6</w:t>
      </w:r>
      <w:r w:rsidRPr="0035006E">
        <w:t xml:space="preserve">. In the body of </w:t>
      </w:r>
      <w:r w:rsidRPr="007157CB">
        <w:rPr>
          <w:rStyle w:val="Literal"/>
        </w:rPr>
        <w:t>parse_config</w:t>
      </w:r>
      <w:r w:rsidRPr="0035006E">
        <w:t>, where we used to return</w:t>
      </w:r>
      <w:r w:rsidR="0035006E" w:rsidRPr="0035006E">
        <w:t xml:space="preserve"> </w:t>
      </w:r>
      <w:r w:rsidRPr="0035006E">
        <w:t xml:space="preserve">string slices that reference </w:t>
      </w:r>
      <w:r w:rsidRPr="007157CB">
        <w:rPr>
          <w:rStyle w:val="Literal"/>
        </w:rPr>
        <w:t>String</w:t>
      </w:r>
      <w:r w:rsidRPr="0035006E">
        <w:t xml:space="preserve"> values in </w:t>
      </w:r>
      <w:r w:rsidRPr="007157CB">
        <w:rPr>
          <w:rStyle w:val="Literal"/>
        </w:rPr>
        <w:t>args</w:t>
      </w:r>
      <w:r w:rsidRPr="0035006E">
        <w:t xml:space="preserve">, we now define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to contain owned </w:t>
      </w:r>
      <w:r w:rsidRPr="007157CB">
        <w:rPr>
          <w:rStyle w:val="Literal"/>
        </w:rPr>
        <w:t>String</w:t>
      </w:r>
      <w:r w:rsidRPr="0035006E">
        <w:t xml:space="preserve"> values. The </w:t>
      </w:r>
      <w:r w:rsidRPr="007157CB">
        <w:rPr>
          <w:rStyle w:val="Literal"/>
        </w:rPr>
        <w:t>args</w:t>
      </w:r>
      <w:r w:rsidRPr="0035006E">
        <w:t xml:space="preserve"> variable in </w:t>
      </w:r>
      <w:r w:rsidRPr="007157CB">
        <w:rPr>
          <w:rStyle w:val="Literal"/>
        </w:rPr>
        <w:t>main</w:t>
      </w:r>
      <w:r w:rsidRPr="0035006E">
        <w:t xml:space="preserve"> is the owner of</w:t>
      </w:r>
      <w:r w:rsidR="0035006E" w:rsidRPr="0035006E">
        <w:t xml:space="preserve"> </w:t>
      </w:r>
      <w:r w:rsidRPr="0035006E">
        <w:t xml:space="preserve">the argument values and is only letting the </w:t>
      </w:r>
      <w:r w:rsidRPr="007157CB">
        <w:rPr>
          <w:rStyle w:val="Literal"/>
        </w:rPr>
        <w:t>parse_config</w:t>
      </w:r>
      <w:r w:rsidRPr="0035006E">
        <w:t xml:space="preserve"> function borrow</w:t>
      </w:r>
      <w:r w:rsidR="0035006E" w:rsidRPr="0035006E">
        <w:t xml:space="preserve"> </w:t>
      </w:r>
      <w:r w:rsidRPr="0035006E">
        <w:t xml:space="preserve">them, which means we’d violate Rust’s borrowing rules if </w:t>
      </w:r>
      <w:r w:rsidRPr="007157CB">
        <w:rPr>
          <w:rStyle w:val="Literal"/>
        </w:rPr>
        <w:t>Config</w:t>
      </w:r>
      <w:r w:rsidRPr="0035006E">
        <w:t xml:space="preserve"> tried to take</w:t>
      </w:r>
      <w:r w:rsidR="0035006E" w:rsidRPr="0035006E">
        <w:t xml:space="preserve"> </w:t>
      </w:r>
      <w:r w:rsidRPr="0035006E">
        <w:t xml:space="preserve">ownership of the values in </w:t>
      </w:r>
      <w:r w:rsidRPr="007157CB">
        <w:rPr>
          <w:rStyle w:val="Literal"/>
        </w:rPr>
        <w:t>args</w:t>
      </w:r>
      <w:r w:rsidRPr="00A00BD3">
        <w:rPr>
          <w:lang w:eastAsia="en-GB"/>
        </w:rPr>
        <w:t>.</w:t>
      </w:r>
    </w:p>
    <w:p w14:paraId="0005FAD3" w14:textId="18CD031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There are a number of ways we could manage the </w:t>
      </w:r>
      <w:r w:rsidRPr="007157CB">
        <w:rPr>
          <w:rStyle w:val="Literal"/>
        </w:rPr>
        <w:t>String</w:t>
      </w:r>
      <w:r w:rsidRPr="0035006E">
        <w:t xml:space="preserve"> data; the easiest,</w:t>
      </w:r>
      <w:r w:rsidR="0035006E" w:rsidRPr="0035006E">
        <w:t xml:space="preserve"> </w:t>
      </w:r>
      <w:r w:rsidRPr="0035006E">
        <w:t xml:space="preserve">though somewhat inefficient, route is to call the </w:t>
      </w:r>
      <w:r w:rsidRPr="007157CB">
        <w:rPr>
          <w:rStyle w:val="Literal"/>
        </w:rPr>
        <w:t>clone</w:t>
      </w:r>
      <w:r w:rsidRPr="0035006E">
        <w:t xml:space="preserve"> method on the values</w:t>
      </w:r>
      <w:r w:rsidR="0035006E" w:rsidRPr="0035006E">
        <w:t xml:space="preserve"> </w:t>
      </w:r>
      <w:r w:rsidR="00734E59" w:rsidRPr="00734E59">
        <w:rPr>
          <w:rStyle w:val="CodeAnnotation"/>
        </w:rPr>
        <w:t>7</w:t>
      </w:r>
      <w:r w:rsidR="00734E59" w:rsidRPr="00734E59">
        <w:t xml:space="preserve"> </w:t>
      </w:r>
      <w:r w:rsidR="00734E59" w:rsidRPr="00734E59">
        <w:rPr>
          <w:rStyle w:val="CodeAnnotation"/>
        </w:rPr>
        <w:t>8</w:t>
      </w:r>
      <w:r w:rsidRPr="0035006E">
        <w:t xml:space="preserve">. This will make a full copy of the data for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own, which takes more time and memory than storing a reference to the string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data. However, cloning the data also makes our code very straightforward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because we don’t have to manage the lifetimes of the references; in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circumstance, giving up a little performance to gain simplicity is a worthwhile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trade-off.</w:t>
      </w:r>
    </w:p>
    <w:p w14:paraId="4E49D405" w14:textId="77777777" w:rsidR="00E467C4" w:rsidRDefault="00E467C4" w:rsidP="00E467C4">
      <w:pPr>
        <w:pStyle w:val="BoxType"/>
      </w:pPr>
      <w:bookmarkStart w:id="20" w:name="the-trade-offs-of-using-`clone`"/>
      <w:bookmarkEnd w:id="20"/>
    </w:p>
    <w:p w14:paraId="00741AB1" w14:textId="15F39782" w:rsidR="00A00BD3" w:rsidRPr="00A00BD3" w:rsidRDefault="00C54D47" w:rsidP="00F95B8E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"clone method:trade-offs of startRange" </w:instrText>
      </w:r>
      <w:r>
        <w:rPr>
          <w:lang w:eastAsia="en-GB"/>
        </w:rPr>
        <w:fldChar w:fldCharType="end"/>
      </w:r>
      <w:r w:rsidR="00A00BD3" w:rsidRPr="00A549D4">
        <w:t>The Trade-Offs of Using clone</w:t>
      </w:r>
    </w:p>
    <w:p w14:paraId="0130A7F6" w14:textId="4535C113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There’s a tendency among many Rustaceans to avoid using </w:t>
      </w:r>
      <w:r w:rsidRPr="007157CB">
        <w:rPr>
          <w:rStyle w:val="Literal"/>
        </w:rPr>
        <w:t>clone</w:t>
      </w:r>
      <w:r w:rsidRPr="0035006E">
        <w:t xml:space="preserve"> to fix</w:t>
      </w:r>
      <w:r w:rsidR="0035006E" w:rsidRPr="0035006E">
        <w:t xml:space="preserve"> </w:t>
      </w:r>
      <w:r w:rsidRPr="0035006E">
        <w:t>ownership problems because of its runtime cost.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you’ll learn how to use more efficient</w:t>
      </w:r>
      <w:r w:rsidR="0035006E" w:rsidRPr="0035006E">
        <w:t xml:space="preserve"> </w:t>
      </w:r>
      <w:r w:rsidRPr="0035006E">
        <w:t>methods in this type of situation. But for now, it’s okay to copy a few</w:t>
      </w:r>
      <w:r w:rsidR="0035006E" w:rsidRPr="0035006E">
        <w:t xml:space="preserve"> </w:t>
      </w:r>
      <w:r w:rsidRPr="0035006E">
        <w:t>strings to continue making progress because you’ll make these copies only</w:t>
      </w:r>
      <w:r w:rsidR="0035006E" w:rsidRPr="0035006E">
        <w:t xml:space="preserve"> </w:t>
      </w:r>
      <w:r w:rsidRPr="0035006E">
        <w:t>once and your file path and query string are very small. It’s better to have</w:t>
      </w:r>
      <w:r w:rsidR="0035006E" w:rsidRPr="0035006E">
        <w:t xml:space="preserve"> </w:t>
      </w:r>
      <w:r w:rsidRPr="0035006E">
        <w:t>a working program that’s a bit inefficient than to try to hyperoptimize code</w:t>
      </w:r>
      <w:r w:rsidR="0035006E" w:rsidRPr="0035006E">
        <w:t xml:space="preserve"> </w:t>
      </w:r>
      <w:r w:rsidRPr="0035006E">
        <w:t>on your first pass. As you become more experienced with Rust, it’ll be</w:t>
      </w:r>
      <w:r w:rsidR="0035006E" w:rsidRPr="0035006E">
        <w:t xml:space="preserve"> </w:t>
      </w:r>
      <w:r w:rsidRPr="0035006E">
        <w:t>easier to start with the most efficient solution, but for now, it’s</w:t>
      </w:r>
      <w:r w:rsidR="0035006E" w:rsidRPr="0035006E">
        <w:t xml:space="preserve"> </w:t>
      </w:r>
      <w:r w:rsidRPr="0035006E">
        <w:t xml:space="preserve">perfectly acceptable to call </w:t>
      </w:r>
      <w:r w:rsidRPr="007157CB">
        <w:rPr>
          <w:rStyle w:val="Literal"/>
        </w:rPr>
        <w:t>clone</w:t>
      </w:r>
      <w:r w:rsidRPr="00A00BD3">
        <w:rPr>
          <w:lang w:eastAsia="en-GB"/>
        </w:rPr>
        <w:t>.</w:t>
      </w:r>
      <w:r w:rsidR="00C54D47">
        <w:rPr>
          <w:lang w:eastAsia="en-GB"/>
        </w:rPr>
        <w:fldChar w:fldCharType="begin"/>
      </w:r>
      <w:r w:rsidR="00C54D47">
        <w:instrText xml:space="preserve"> XE "clone method:trade-offs of endRange" </w:instrText>
      </w:r>
      <w:r w:rsidR="00C54D47">
        <w:rPr>
          <w:lang w:eastAsia="en-GB"/>
        </w:rPr>
        <w:fldChar w:fldCharType="end"/>
      </w:r>
    </w:p>
    <w:p w14:paraId="42A83737" w14:textId="54B760B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so it places the instance of </w:t>
      </w:r>
      <w:r w:rsidRPr="007157CB">
        <w:rPr>
          <w:rStyle w:val="Literal"/>
        </w:rPr>
        <w:t>Config</w:t>
      </w:r>
      <w:r w:rsidRPr="0035006E">
        <w:t xml:space="preserve"> returned by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into a variable named </w:t>
      </w:r>
      <w:r w:rsidRPr="007157CB">
        <w:rPr>
          <w:rStyle w:val="Literal"/>
        </w:rPr>
        <w:t>config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>, and we updated the code that</w:t>
      </w:r>
      <w:r w:rsidR="0035006E" w:rsidRPr="0035006E">
        <w:t xml:space="preserve"> </w:t>
      </w:r>
      <w:r w:rsidRPr="0035006E">
        <w:t xml:space="preserve">previously used the separate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so it now uses</w:t>
      </w:r>
      <w:r w:rsidR="0035006E" w:rsidRPr="0035006E">
        <w:t xml:space="preserve"> </w:t>
      </w:r>
      <w:r w:rsidRPr="0035006E">
        <w:t xml:space="preserve">the fields on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instead</w:t>
      </w:r>
      <w:r w:rsidR="00734E59">
        <w:rPr>
          <w:lang w:eastAsia="en-GB"/>
        </w:rPr>
        <w:t xml:space="preserve"> </w:t>
      </w:r>
      <w:r w:rsidR="00734E59" w:rsidRPr="00734E59">
        <w:rPr>
          <w:rStyle w:val="CodeAnnotation"/>
        </w:rPr>
        <w:t>2</w:t>
      </w:r>
      <w:r w:rsidR="00734E59" w:rsidRPr="00734E59">
        <w:t xml:space="preserve"> </w:t>
      </w:r>
      <w:r w:rsidR="00734E59" w:rsidRPr="00734E59">
        <w:rPr>
          <w:rStyle w:val="CodeAnnotation"/>
        </w:rPr>
        <w:t>3</w:t>
      </w:r>
      <w:r w:rsidR="00734E59" w:rsidRPr="00734E59">
        <w:t xml:space="preserve">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>.</w:t>
      </w:r>
    </w:p>
    <w:p w14:paraId="4A5B1961" w14:textId="177669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Now our code more clearly conveys that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are related and</w:t>
      </w:r>
      <w:r w:rsidR="0035006E" w:rsidRPr="0035006E">
        <w:t xml:space="preserve"> </w:t>
      </w:r>
      <w:r w:rsidRPr="0035006E">
        <w:t>that their purpose is to configure how the program will work. Any code that</w:t>
      </w:r>
      <w:r w:rsidR="0035006E" w:rsidRPr="0035006E">
        <w:t xml:space="preserve"> </w:t>
      </w:r>
      <w:r w:rsidRPr="0035006E">
        <w:t xml:space="preserve">uses these values knows to find them in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in the fields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named for their purpose.</w:t>
      </w:r>
    </w:p>
    <w:p w14:paraId="23E97B27" w14:textId="77777777" w:rsidR="00A00BD3" w:rsidRPr="00A00BD3" w:rsidRDefault="00A00BD3" w:rsidP="00A549D4">
      <w:pPr>
        <w:pStyle w:val="HeadC"/>
        <w:rPr>
          <w:lang w:eastAsia="en-GB"/>
        </w:rPr>
      </w:pPr>
      <w:bookmarkStart w:id="21" w:name="creating-a-constructor-for-`config`"/>
      <w:bookmarkStart w:id="22" w:name="_Toc106891414"/>
      <w:bookmarkEnd w:id="21"/>
      <w:r w:rsidRPr="00A00BD3">
        <w:rPr>
          <w:lang w:eastAsia="en-GB"/>
        </w:rPr>
        <w:t xml:space="preserve">Creating a Constructor for </w:t>
      </w:r>
      <w:r w:rsidRPr="00A549D4">
        <w:t>Config</w:t>
      </w:r>
      <w:bookmarkEnd w:id="22"/>
    </w:p>
    <w:p w14:paraId="4F2643A2" w14:textId="1A061BFB" w:rsidR="00A00BD3" w:rsidRPr="00A00BD3" w:rsidRDefault="00A00BD3" w:rsidP="0035006E">
      <w:pPr>
        <w:pStyle w:val="Body"/>
        <w:rPr>
          <w:lang w:eastAsia="en-GB"/>
        </w:rPr>
      </w:pPr>
      <w:r w:rsidRPr="0035006E">
        <w:t>So far, we’ve extracted the logic responsible for parsing the command line</w:t>
      </w:r>
      <w:r w:rsidR="0035006E" w:rsidRPr="0035006E">
        <w:t xml:space="preserve"> </w:t>
      </w:r>
      <w:r w:rsidRPr="0035006E">
        <w:t xml:space="preserve">arguments from </w:t>
      </w:r>
      <w:r w:rsidRPr="007157CB">
        <w:rPr>
          <w:rStyle w:val="Literal"/>
        </w:rPr>
        <w:t>main</w:t>
      </w:r>
      <w:r w:rsidRPr="0035006E">
        <w:t xml:space="preserve"> and placed it in the </w:t>
      </w:r>
      <w:r w:rsidRPr="007157CB">
        <w:rPr>
          <w:rStyle w:val="Literal"/>
        </w:rPr>
        <w:t>parse_config</w:t>
      </w:r>
      <w:r w:rsidRPr="0035006E">
        <w:t xml:space="preserve"> function. Doing so</w:t>
      </w:r>
      <w:r w:rsidR="0035006E" w:rsidRPr="0035006E">
        <w:t xml:space="preserve"> </w:t>
      </w:r>
      <w:r w:rsidRPr="0035006E">
        <w:t xml:space="preserve">helped us see that 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values were related</w:t>
      </w:r>
      <w:r w:rsidR="00BA5E42">
        <w:t>,</w:t>
      </w:r>
      <w:r w:rsidRPr="0035006E">
        <w:t xml:space="preserve"> and that</w:t>
      </w:r>
      <w:r w:rsidR="0035006E" w:rsidRPr="0035006E">
        <w:t xml:space="preserve"> </w:t>
      </w:r>
      <w:r w:rsidRPr="0035006E">
        <w:t xml:space="preserve">relationship should be conveyed in our code. We then added a </w:t>
      </w:r>
      <w:r w:rsidRPr="007157CB">
        <w:rPr>
          <w:rStyle w:val="Literal"/>
        </w:rPr>
        <w:t>Config</w:t>
      </w:r>
      <w:r w:rsidRPr="0035006E">
        <w:t xml:space="preserve"> struct to</w:t>
      </w:r>
      <w:r w:rsidR="0035006E" w:rsidRPr="0035006E">
        <w:t xml:space="preserve"> </w:t>
      </w:r>
      <w:r w:rsidRPr="0035006E">
        <w:t xml:space="preserve">name the related purpose of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and to be able to return the</w:t>
      </w:r>
      <w:r w:rsidR="0035006E" w:rsidRPr="0035006E">
        <w:t xml:space="preserve"> </w:t>
      </w:r>
      <w:r w:rsidRPr="0035006E">
        <w:t xml:space="preserve">values’ names as struct field names from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09FD8E19" w14:textId="57B1598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 now that the purpose of the </w:t>
      </w:r>
      <w:r w:rsidRPr="007157CB">
        <w:rPr>
          <w:rStyle w:val="Literal"/>
        </w:rPr>
        <w:t>parse_config</w:t>
      </w:r>
      <w:r w:rsidRPr="0035006E">
        <w:t xml:space="preserve"> function is to create a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instance, we can change </w:t>
      </w:r>
      <w:r w:rsidRPr="007157CB">
        <w:rPr>
          <w:rStyle w:val="Literal"/>
        </w:rPr>
        <w:t>parse_config</w:t>
      </w:r>
      <w:r w:rsidRPr="0035006E">
        <w:t xml:space="preserve"> from a plain function to a function</w:t>
      </w:r>
      <w:r w:rsidR="0035006E" w:rsidRPr="0035006E">
        <w:t xml:space="preserve"> </w:t>
      </w:r>
      <w:r w:rsidRPr="0035006E">
        <w:t xml:space="preserve">named </w:t>
      </w:r>
      <w:r w:rsidRPr="007157CB">
        <w:rPr>
          <w:rStyle w:val="Literal"/>
        </w:rPr>
        <w:t>new</w:t>
      </w:r>
      <w:r w:rsidRPr="0035006E">
        <w:t xml:space="preserve"> that is associated with the </w:t>
      </w:r>
      <w:r w:rsidRPr="007157CB">
        <w:rPr>
          <w:rStyle w:val="Literal"/>
        </w:rPr>
        <w:t>Config</w:t>
      </w:r>
      <w:r w:rsidRPr="0035006E">
        <w:t xml:space="preserve"> struct. Making this change</w:t>
      </w:r>
      <w:r w:rsidR="0035006E" w:rsidRPr="0035006E">
        <w:t xml:space="preserve"> </w:t>
      </w:r>
      <w:r w:rsidRPr="0035006E">
        <w:t xml:space="preserve">will </w:t>
      </w:r>
      <w:r w:rsidRPr="0035006E">
        <w:lastRenderedPageBreak/>
        <w:t>make the code more idiomatic. We can create instances of types in the</w:t>
      </w:r>
      <w:r w:rsidR="0035006E" w:rsidRPr="0035006E">
        <w:t xml:space="preserve"> </w:t>
      </w:r>
      <w:r w:rsidRPr="0035006E">
        <w:t xml:space="preserve">standard library, such as </w:t>
      </w:r>
      <w:r w:rsidRPr="007157CB">
        <w:rPr>
          <w:rStyle w:val="Literal"/>
        </w:rPr>
        <w:t>String</w:t>
      </w:r>
      <w:r w:rsidRPr="0035006E">
        <w:t xml:space="preserve">, by calling </w:t>
      </w:r>
      <w:r w:rsidRPr="007157CB">
        <w:rPr>
          <w:rStyle w:val="Literal"/>
        </w:rPr>
        <w:t>String::new</w:t>
      </w:r>
      <w:r w:rsidRPr="0035006E">
        <w:t>. Similarly, by</w:t>
      </w:r>
      <w:r w:rsidR="0035006E" w:rsidRPr="0035006E">
        <w:t xml:space="preserve"> </w:t>
      </w: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a </w:t>
      </w:r>
      <w:r w:rsidRPr="007157CB">
        <w:rPr>
          <w:rStyle w:val="Literal"/>
        </w:rPr>
        <w:t>new</w:t>
      </w:r>
      <w:r w:rsidRPr="0035006E">
        <w:t xml:space="preserve"> function associated with </w:t>
      </w:r>
      <w:r w:rsidRPr="007157CB">
        <w:rPr>
          <w:rStyle w:val="Literal"/>
        </w:rPr>
        <w:t>Config</w:t>
      </w:r>
      <w:r w:rsidRPr="0035006E">
        <w:t>, we’ll</w:t>
      </w:r>
      <w:r w:rsidR="0035006E" w:rsidRPr="0035006E">
        <w:t xml:space="preserve"> </w:t>
      </w:r>
      <w:r w:rsidRPr="0035006E">
        <w:t xml:space="preserve">be able to create instances of </w:t>
      </w:r>
      <w:r w:rsidRPr="007157CB">
        <w:rPr>
          <w:rStyle w:val="Literal"/>
        </w:rPr>
        <w:t>Config</w:t>
      </w:r>
      <w:r w:rsidRPr="0035006E">
        <w:t xml:space="preserve"> by calling </w:t>
      </w:r>
      <w:r w:rsidRPr="007157CB">
        <w:rPr>
          <w:rStyle w:val="Literal"/>
        </w:rPr>
        <w:t>Config::new</w:t>
      </w:r>
      <w:r w:rsidRPr="00A00BD3">
        <w:rPr>
          <w:lang w:eastAsia="en-GB"/>
        </w:rPr>
        <w:t>. Listing 12-7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shows the changes we need to make.</w:t>
      </w:r>
    </w:p>
    <w:p w14:paraId="5F410C4D" w14:textId="7088790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81E127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5AA786A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args: Vec&lt;String&gt; = env::args().collect();</w:t>
      </w:r>
    </w:p>
    <w:p w14:paraId="67E6C888" w14:textId="77777777" w:rsidR="00A00BD3" w:rsidRPr="00A00BD3" w:rsidRDefault="00A00BD3" w:rsidP="007157CB">
      <w:pPr>
        <w:pStyle w:val="Code"/>
        <w:rPr>
          <w:lang w:eastAsia="en-GB"/>
        </w:rPr>
      </w:pPr>
    </w:p>
    <w:p w14:paraId="1BA7E4E5" w14:textId="1219F32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Config::new(&amp;args);</w:t>
      </w:r>
    </w:p>
    <w:p w14:paraId="1304F6B7" w14:textId="77777777" w:rsidR="00A00BD3" w:rsidRPr="00A00BD3" w:rsidRDefault="00A00BD3" w:rsidP="007157CB">
      <w:pPr>
        <w:pStyle w:val="Code"/>
        <w:rPr>
          <w:lang w:eastAsia="en-GB"/>
        </w:rPr>
      </w:pPr>
    </w:p>
    <w:p w14:paraId="407995EF" w14:textId="4D351766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1379C84B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4205B040" w14:textId="77777777" w:rsidR="00A00BD3" w:rsidRPr="0030550D" w:rsidRDefault="00A00BD3" w:rsidP="007157CB">
      <w:pPr>
        <w:pStyle w:val="Code"/>
        <w:rPr>
          <w:rStyle w:val="LiteralGray"/>
        </w:rPr>
      </w:pPr>
    </w:p>
    <w:p w14:paraId="6F475A45" w14:textId="1C625D40" w:rsidR="00A00BD3" w:rsidRPr="0030550D" w:rsidRDefault="000D2375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1F5EECCC" w14:textId="77777777" w:rsidR="00A00BD3" w:rsidRPr="00A00BD3" w:rsidRDefault="00A00BD3" w:rsidP="007157CB">
      <w:pPr>
        <w:pStyle w:val="Code"/>
        <w:rPr>
          <w:lang w:eastAsia="en-GB"/>
        </w:rPr>
      </w:pPr>
    </w:p>
    <w:p w14:paraId="17AF1EF6" w14:textId="227A297C" w:rsidR="00A00BD3" w:rsidRPr="00A00BD3" w:rsidRDefault="00734E59" w:rsidP="007C723F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impl Config {</w:t>
      </w:r>
    </w:p>
    <w:p w14:paraId="34437678" w14:textId="78B663E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</w:t>
      </w:r>
      <w:r w:rsidR="007C723F">
        <w:rPr>
          <w:lang w:eastAsia="en-GB"/>
        </w:rPr>
        <w:t xml:space="preserve">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fn new(args: &amp;[String]) -&gt; Config {</w:t>
      </w:r>
    </w:p>
    <w:p w14:paraId="1B24AECA" w14:textId="4F4FA1E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9524303" w14:textId="22A6836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3E1BCCF" w14:textId="77777777" w:rsidR="00A00BD3" w:rsidRPr="00A00BD3" w:rsidRDefault="00A00BD3" w:rsidP="007157CB">
      <w:pPr>
        <w:pStyle w:val="Code"/>
        <w:rPr>
          <w:lang w:eastAsia="en-GB"/>
        </w:rPr>
      </w:pPr>
    </w:p>
    <w:p w14:paraId="561508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Config { query, file_path }</w:t>
      </w:r>
    </w:p>
    <w:p w14:paraId="7FE84C7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DC962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8064548" w14:textId="34ED87D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</w:t>
      </w:r>
      <w:r w:rsidRPr="007157CB">
        <w:rPr>
          <w:rStyle w:val="Literal"/>
        </w:rPr>
        <w:t>Config::new</w:t>
      </w:r>
    </w:p>
    <w:p w14:paraId="639C9DC5" w14:textId="41D874B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where we were calling </w:t>
      </w:r>
      <w:r w:rsidRPr="007157CB">
        <w:rPr>
          <w:rStyle w:val="Literal"/>
        </w:rPr>
        <w:t>parse_config</w:t>
      </w:r>
      <w:r w:rsidRPr="0035006E">
        <w:t xml:space="preserve"> to instead call</w:t>
      </w:r>
      <w:r w:rsidR="0035006E" w:rsidRPr="0035006E">
        <w:t xml:space="preserve"> </w:t>
      </w:r>
      <w:r w:rsidRPr="007157CB">
        <w:rPr>
          <w:rStyle w:val="Literal"/>
        </w:rPr>
        <w:t>Config::new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 xml:space="preserve">. We’ve changed the name of </w:t>
      </w:r>
      <w:r w:rsidRPr="007157CB">
        <w:rPr>
          <w:rStyle w:val="Literal"/>
        </w:rPr>
        <w:t>parse_config</w:t>
      </w:r>
      <w:r w:rsidRPr="0035006E">
        <w:t xml:space="preserve"> to </w:t>
      </w:r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 xml:space="preserve"> and</w:t>
      </w:r>
      <w:r w:rsidR="0035006E" w:rsidRPr="0035006E">
        <w:t xml:space="preserve"> </w:t>
      </w:r>
      <w:r w:rsidRPr="0035006E">
        <w:t xml:space="preserve">moved it within an </w:t>
      </w:r>
      <w:r w:rsidRPr="007157CB">
        <w:rPr>
          <w:rStyle w:val="Literal"/>
        </w:rPr>
        <w:t>impl</w:t>
      </w:r>
      <w:r w:rsidRPr="0035006E">
        <w:t xml:space="preserve"> block </w:t>
      </w:r>
      <w:r w:rsidR="00734E59" w:rsidRPr="00734E59">
        <w:rPr>
          <w:rStyle w:val="CodeAnnotation"/>
        </w:rPr>
        <w:t>2</w:t>
      </w:r>
      <w:r w:rsidRPr="0035006E">
        <w:t xml:space="preserve">, which associates the </w:t>
      </w:r>
      <w:r w:rsidRPr="007157CB">
        <w:rPr>
          <w:rStyle w:val="Literal"/>
        </w:rPr>
        <w:t>new</w:t>
      </w:r>
      <w:r w:rsidRPr="0035006E">
        <w:t xml:space="preserve"> function with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>. Try compiling this code again to make sure it works.</w:t>
      </w:r>
    </w:p>
    <w:p w14:paraId="0A5D6B68" w14:textId="77777777" w:rsidR="00A00BD3" w:rsidRPr="00A00BD3" w:rsidRDefault="00A00BD3" w:rsidP="007157CB">
      <w:pPr>
        <w:pStyle w:val="HeadB"/>
        <w:rPr>
          <w:lang w:eastAsia="en-GB"/>
        </w:rPr>
      </w:pPr>
      <w:bookmarkStart w:id="23" w:name="fixing-the-error-handling"/>
      <w:bookmarkStart w:id="24" w:name="_Toc106891415"/>
      <w:bookmarkEnd w:id="23"/>
      <w:r w:rsidRPr="00A00BD3">
        <w:rPr>
          <w:lang w:eastAsia="en-GB"/>
        </w:rPr>
        <w:t>Fixing the Error Handling</w:t>
      </w:r>
      <w:bookmarkEnd w:id="24"/>
    </w:p>
    <w:p w14:paraId="3CEE2A48" w14:textId="30BB607F" w:rsidR="00A00BD3" w:rsidRPr="00A00BD3" w:rsidRDefault="00A00BD3" w:rsidP="0035006E">
      <w:pPr>
        <w:pStyle w:val="Body"/>
        <w:rPr>
          <w:lang w:eastAsia="en-GB"/>
        </w:rPr>
      </w:pPr>
      <w:r w:rsidRPr="0035006E">
        <w:t>Now we’ll work on fixing our error handling. Recall that attempting to access</w:t>
      </w:r>
      <w:r w:rsidR="0035006E" w:rsidRPr="0035006E">
        <w:t xml:space="preserve"> </w:t>
      </w:r>
      <w:r w:rsidRPr="0035006E">
        <w:t xml:space="preserve">the values in the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vector at index 1 or index 2 will cause the program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panic if the vector contains fewer than three items. Try running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without any arguments; it will look like this:</w:t>
      </w:r>
    </w:p>
    <w:p w14:paraId="17D8DA29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75360D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35BA0A5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3D2C719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9CCD1DE" w14:textId="776C3B4E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'index out of bounds: the len is 1 but</w:t>
      </w:r>
    </w:p>
    <w:p w14:paraId="6D0FA073" w14:textId="33606D6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 index is 1',</w:t>
      </w:r>
      <w:r w:rsidR="006069F9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/main.rs:27:21</w:t>
      </w:r>
    </w:p>
    <w:p w14:paraId="478BED73" w14:textId="0E2C1859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</w:t>
      </w:r>
    </w:p>
    <w:p w14:paraId="0B8B44C1" w14:textId="319BF8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78D96605" w14:textId="187649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line </w:t>
      </w:r>
      <w:r w:rsidRPr="007157CB">
        <w:rPr>
          <w:rStyle w:val="Literal"/>
        </w:rPr>
        <w:t>index out of bounds: the len is 1 but the index is 1</w:t>
      </w:r>
      <w:r w:rsidRPr="00A00BD3">
        <w:rPr>
          <w:lang w:eastAsia="en-GB"/>
        </w:rPr>
        <w:t xml:space="preserve"> is an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message intended for programmers. It won’t help our end users understand what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 should do instead. Let’s fix that now.</w:t>
      </w:r>
    </w:p>
    <w:p w14:paraId="472BB9B7" w14:textId="77777777" w:rsidR="00A00BD3" w:rsidRPr="00A00BD3" w:rsidRDefault="00A00BD3" w:rsidP="00A549D4">
      <w:pPr>
        <w:pStyle w:val="HeadC"/>
        <w:rPr>
          <w:lang w:eastAsia="en-GB"/>
        </w:rPr>
      </w:pPr>
      <w:bookmarkStart w:id="25" w:name="improving-the-error-message"/>
      <w:bookmarkStart w:id="26" w:name="_Toc106891416"/>
      <w:bookmarkEnd w:id="25"/>
      <w:r w:rsidRPr="00A00BD3">
        <w:rPr>
          <w:lang w:eastAsia="en-GB"/>
        </w:rPr>
        <w:lastRenderedPageBreak/>
        <w:t>Improving the Error Message</w:t>
      </w:r>
      <w:bookmarkEnd w:id="26"/>
    </w:p>
    <w:p w14:paraId="73806A88" w14:textId="737FD66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In Listing 12-8, we add a check in the </w:t>
      </w:r>
      <w:r w:rsidRPr="007157CB">
        <w:rPr>
          <w:rStyle w:val="Literal"/>
        </w:rPr>
        <w:t>new</w:t>
      </w:r>
      <w:r w:rsidRPr="00A00BD3">
        <w:rPr>
          <w:lang w:eastAsia="en-GB"/>
        </w:rPr>
        <w:t xml:space="preserve"> function that will verify that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slice is long enough before accessing index 1 and </w:t>
      </w:r>
      <w:r w:rsidR="00BA5E42">
        <w:rPr>
          <w:lang w:eastAsia="en-GB"/>
        </w:rPr>
        <w:t xml:space="preserve">index </w:t>
      </w:r>
      <w:r w:rsidRPr="00A00BD3">
        <w:rPr>
          <w:lang w:eastAsia="en-GB"/>
        </w:rPr>
        <w:t>2. If the slice isn’t long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enough, the program panics and displays a better error message.</w:t>
      </w:r>
    </w:p>
    <w:p w14:paraId="2083E76F" w14:textId="7AEDCED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7F5242E5" w14:textId="1103FFFD" w:rsidR="00A00BD3" w:rsidRPr="0030550D" w:rsidRDefault="000D2375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11DD4687" w14:textId="77777777" w:rsidR="00A00BD3" w:rsidRPr="00A00BD3" w:rsidRDefault="00A00BD3" w:rsidP="007157CB">
      <w:pPr>
        <w:pStyle w:val="Code"/>
        <w:rPr>
          <w:lang w:eastAsia="en-GB"/>
        </w:rPr>
      </w:pPr>
      <w:r w:rsidRPr="0030550D">
        <w:rPr>
          <w:rStyle w:val="LiteralGray"/>
        </w:rPr>
        <w:t>fn new(args: &amp;[String]) -&gt; Config {</w:t>
      </w:r>
    </w:p>
    <w:p w14:paraId="70E75BE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args.len() &lt; 3 {</w:t>
      </w:r>
    </w:p>
    <w:p w14:paraId="76BE2D0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panic!("not enough arguments");</w:t>
      </w:r>
    </w:p>
    <w:p w14:paraId="78D2135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E3C3065" w14:textId="11B13671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5619530E" w14:textId="59E0299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check for the number of arguments</w:t>
      </w:r>
    </w:p>
    <w:p w14:paraId="24941B0D" w14:textId="416A52E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code is similar to the </w:t>
      </w:r>
      <w:r w:rsidRPr="007157CB">
        <w:rPr>
          <w:rStyle w:val="Literal"/>
        </w:rPr>
        <w:t>Guess::new</w:t>
      </w:r>
      <w:r w:rsidRPr="0035006E">
        <w:t xml:space="preserve"> function we wrote in Listing 9-13,</w:t>
      </w:r>
      <w:r w:rsidR="0035006E" w:rsidRPr="0035006E">
        <w:t xml:space="preserve"> </w:t>
      </w:r>
      <w:r w:rsidRPr="0035006E">
        <w:t xml:space="preserve">where we called </w:t>
      </w:r>
      <w:r w:rsidRPr="007157CB">
        <w:rPr>
          <w:rStyle w:val="Literal"/>
        </w:rPr>
        <w:t>panic!</w:t>
      </w:r>
      <w:r w:rsidRPr="0035006E">
        <w:t xml:space="preserve"> when the </w:t>
      </w:r>
      <w:r w:rsidRPr="007157CB">
        <w:rPr>
          <w:rStyle w:val="Literal"/>
        </w:rPr>
        <w:t>value</w:t>
      </w:r>
      <w:r w:rsidRPr="0035006E">
        <w:t xml:space="preserve"> argument was out of the range of</w:t>
      </w:r>
      <w:r w:rsidR="0035006E" w:rsidRPr="0035006E">
        <w:t xml:space="preserve"> </w:t>
      </w:r>
      <w:r w:rsidRPr="0035006E">
        <w:t>valid values. Instead of checking for a range of values here, we’re checking</w:t>
      </w:r>
      <w:r w:rsidR="0035006E" w:rsidRPr="0035006E">
        <w:t xml:space="preserve"> </w:t>
      </w:r>
      <w:r w:rsidRPr="0035006E">
        <w:t xml:space="preserve">that the length of </w:t>
      </w:r>
      <w:r w:rsidRPr="007157CB">
        <w:rPr>
          <w:rStyle w:val="Literal"/>
        </w:rPr>
        <w:t>args</w:t>
      </w:r>
      <w:r w:rsidRPr="0035006E">
        <w:t xml:space="preserve"> is at least </w:t>
      </w:r>
      <w:r w:rsidRPr="0030550D">
        <w:rPr>
          <w:rStyle w:val="Literal"/>
        </w:rPr>
        <w:t>3</w:t>
      </w:r>
      <w:r w:rsidRPr="0035006E">
        <w:t xml:space="preserve"> and the rest of the function can</w:t>
      </w:r>
      <w:r w:rsidR="0035006E" w:rsidRPr="0035006E">
        <w:t xml:space="preserve"> </w:t>
      </w:r>
      <w:r w:rsidRPr="0035006E">
        <w:t xml:space="preserve">operate under the assumption that this condition has been met. If </w:t>
      </w:r>
      <w:r w:rsidRPr="007157CB">
        <w:rPr>
          <w:rStyle w:val="Literal"/>
        </w:rPr>
        <w:t>args</w:t>
      </w:r>
      <w:r w:rsidRPr="0035006E">
        <w:t xml:space="preserve"> has</w:t>
      </w:r>
      <w:r w:rsidR="0035006E" w:rsidRPr="0035006E">
        <w:t xml:space="preserve"> </w:t>
      </w:r>
      <w:r w:rsidRPr="0035006E">
        <w:t xml:space="preserve">fewer than three items, this condition will be </w:t>
      </w:r>
      <w:r w:rsidRPr="00AF1681">
        <w:rPr>
          <w:rStyle w:val="Literal"/>
        </w:rPr>
        <w:t>true</w:t>
      </w:r>
      <w:r w:rsidRPr="0035006E">
        <w:t xml:space="preserve">, and we call the </w:t>
      </w:r>
      <w:r w:rsidRPr="007157CB">
        <w:rPr>
          <w:rStyle w:val="Literal"/>
        </w:rPr>
        <w:t>panic!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macro to end the program immediately.</w:t>
      </w:r>
    </w:p>
    <w:p w14:paraId="60DE88D4" w14:textId="2E421D6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With these extra few lines of code in </w:t>
      </w:r>
      <w:r w:rsidRPr="007157CB">
        <w:rPr>
          <w:rStyle w:val="Literal"/>
        </w:rPr>
        <w:t>new</w:t>
      </w:r>
      <w:r w:rsidRPr="00A00BD3">
        <w:rPr>
          <w:lang w:eastAsia="en-GB"/>
        </w:rPr>
        <w:t>, let’s run the program without any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 again to see what the error looks like now:</w:t>
      </w:r>
    </w:p>
    <w:p w14:paraId="5434155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6D2298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33872B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0795ED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4D1181F" w14:textId="77777777" w:rsidR="00042774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'not enough arguments',</w:t>
      </w:r>
    </w:p>
    <w:p w14:paraId="1DB82273" w14:textId="4CAECF4B" w:rsidR="00A00BD3" w:rsidRPr="00A00BD3" w:rsidRDefault="007157CB" w:rsidP="007157CB">
      <w:pPr>
        <w:pStyle w:val="Code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/main.rs:26:13</w:t>
      </w:r>
    </w:p>
    <w:p w14:paraId="414B36CD" w14:textId="69535C97" w:rsidR="00042774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</w:t>
      </w:r>
    </w:p>
    <w:p w14:paraId="3C0E667A" w14:textId="3B297A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0F7E21DA" w14:textId="20462125" w:rsidR="00A00BD3" w:rsidRPr="00A00BD3" w:rsidRDefault="00A00BD3" w:rsidP="0035006E">
      <w:pPr>
        <w:pStyle w:val="Body"/>
        <w:rPr>
          <w:lang w:eastAsia="en-GB"/>
        </w:rPr>
      </w:pPr>
      <w:r w:rsidRPr="0035006E">
        <w:t>This</w:t>
      </w:r>
      <w:r w:rsidR="0052562D">
        <w:t xml:space="preserve"> </w:t>
      </w:r>
      <w:r w:rsidR="007157CB">
        <w:t>output</w:t>
      </w:r>
      <w:r w:rsidRPr="0035006E">
        <w:t xml:space="preserve"> is better: we now have a reasonable error message. However, we also</w:t>
      </w:r>
      <w:r w:rsidR="0035006E" w:rsidRPr="0035006E">
        <w:t xml:space="preserve"> </w:t>
      </w:r>
      <w:r w:rsidRPr="0035006E">
        <w:t xml:space="preserve">have extraneous information we don’t want to give to our users. Perhaps the technique we used in Listing 9-13 isn’t the best </w:t>
      </w:r>
      <w:r w:rsidR="008742B1">
        <w:t xml:space="preserve">one </w:t>
      </w:r>
      <w:r w:rsidRPr="0035006E">
        <w:t>to use here: a call to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35006E">
        <w:t xml:space="preserve"> is more appropriate for a programming problem than a usage problem, as</w:t>
      </w:r>
      <w:r w:rsidR="0035006E" w:rsidRPr="0035006E">
        <w:t xml:space="preserve"> </w:t>
      </w:r>
      <w:r w:rsidRPr="0035006E">
        <w:t xml:space="preserve">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>. Instead, we’ll use the other technique you learned</w:t>
      </w:r>
      <w:r w:rsidR="0035006E" w:rsidRPr="0035006E">
        <w:t xml:space="preserve"> </w:t>
      </w:r>
      <w:r w:rsidRPr="0035006E">
        <w:t xml:space="preserve">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—returning a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that indicates either success or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error.</w:t>
      </w:r>
    </w:p>
    <w:p w14:paraId="74E55F44" w14:textId="77777777" w:rsidR="00A00BD3" w:rsidRPr="00A00BD3" w:rsidRDefault="00A00BD3" w:rsidP="00A549D4">
      <w:pPr>
        <w:pStyle w:val="HeadC"/>
        <w:rPr>
          <w:lang w:eastAsia="en-GB"/>
        </w:rPr>
      </w:pPr>
      <w:bookmarkStart w:id="27" w:name="returning-a-`result`-instead-of-calling-"/>
      <w:bookmarkStart w:id="28" w:name="_Toc106891417"/>
      <w:bookmarkEnd w:id="27"/>
      <w:r w:rsidRPr="00A00BD3">
        <w:rPr>
          <w:lang w:eastAsia="en-GB"/>
        </w:rPr>
        <w:t xml:space="preserve">Returning a </w:t>
      </w:r>
      <w:r w:rsidRPr="00A549D4">
        <w:t>Result</w:t>
      </w:r>
      <w:r w:rsidRPr="00A00BD3">
        <w:rPr>
          <w:lang w:eastAsia="en-GB"/>
        </w:rPr>
        <w:t xml:space="preserve"> Instead of Calling </w:t>
      </w:r>
      <w:r w:rsidRPr="00A549D4">
        <w:t>panic!</w:t>
      </w:r>
      <w:bookmarkEnd w:id="28"/>
    </w:p>
    <w:p w14:paraId="1E84A0F3" w14:textId="2F20619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instead return a </w:t>
      </w:r>
      <w:r w:rsidRPr="007157CB">
        <w:rPr>
          <w:rStyle w:val="Literal"/>
        </w:rPr>
        <w:t>Result</w:t>
      </w:r>
      <w:r w:rsidRPr="0035006E">
        <w:t xml:space="preserve"> value that will contain a </w:t>
      </w:r>
      <w:r w:rsidRPr="007157CB">
        <w:rPr>
          <w:rStyle w:val="Literal"/>
        </w:rPr>
        <w:t>Config</w:t>
      </w:r>
      <w:r w:rsidRPr="0035006E">
        <w:t xml:space="preserve"> instance in</w:t>
      </w:r>
      <w:r w:rsidR="0035006E" w:rsidRPr="0035006E">
        <w:t xml:space="preserve"> </w:t>
      </w:r>
      <w:r w:rsidRPr="0035006E">
        <w:t>the successful case and will describe the problem in the error case. We’re also</w:t>
      </w:r>
      <w:r w:rsidR="0035006E" w:rsidRPr="0035006E">
        <w:t xml:space="preserve"> </w:t>
      </w:r>
      <w:r w:rsidRPr="0035006E">
        <w:t xml:space="preserve">going to change the function name from </w:t>
      </w:r>
      <w:r w:rsidRPr="007157CB">
        <w:rPr>
          <w:rStyle w:val="Literal"/>
        </w:rPr>
        <w:t>new</w:t>
      </w:r>
      <w:r w:rsidRPr="0035006E">
        <w:t xml:space="preserve"> to </w:t>
      </w:r>
      <w:r w:rsidRPr="007157CB">
        <w:rPr>
          <w:rStyle w:val="Literal"/>
        </w:rPr>
        <w:t>build</w:t>
      </w:r>
      <w:r w:rsidRPr="0035006E">
        <w:t xml:space="preserve"> because many</w:t>
      </w:r>
      <w:r w:rsidR="0035006E" w:rsidRPr="0035006E">
        <w:t xml:space="preserve"> </w:t>
      </w:r>
      <w:r w:rsidRPr="0035006E">
        <w:t xml:space="preserve">programmers expect </w:t>
      </w:r>
      <w:r w:rsidRPr="007157CB">
        <w:rPr>
          <w:rStyle w:val="Literal"/>
        </w:rPr>
        <w:t>new</w:t>
      </w:r>
      <w:r w:rsidRPr="0035006E">
        <w:t xml:space="preserve"> functions to never fail. When </w:t>
      </w:r>
      <w:r w:rsidRPr="007157CB">
        <w:rPr>
          <w:rStyle w:val="Literal"/>
        </w:rPr>
        <w:t>Config::build</w:t>
      </w:r>
      <w:r w:rsidRPr="0035006E">
        <w:t xml:space="preserve"> is</w:t>
      </w:r>
      <w:r w:rsidR="0035006E" w:rsidRPr="0035006E">
        <w:t xml:space="preserve"> </w:t>
      </w:r>
      <w:r w:rsidRPr="0035006E">
        <w:t xml:space="preserve">communicating to </w:t>
      </w:r>
      <w:r w:rsidRPr="007157CB">
        <w:rPr>
          <w:rStyle w:val="Literal"/>
        </w:rPr>
        <w:t>main</w:t>
      </w:r>
      <w:r w:rsidRPr="0035006E">
        <w:t xml:space="preserve">, we can use the </w:t>
      </w:r>
      <w:r w:rsidRPr="007157CB">
        <w:rPr>
          <w:rStyle w:val="Literal"/>
        </w:rPr>
        <w:t>Result</w:t>
      </w:r>
      <w:r w:rsidRPr="0035006E">
        <w:t xml:space="preserve"> type to signal there was a</w:t>
      </w:r>
      <w:r w:rsidR="0035006E" w:rsidRPr="0035006E">
        <w:t xml:space="preserve"> </w:t>
      </w:r>
      <w:r w:rsidRPr="0035006E">
        <w:t xml:space="preserve">problem. Then we can change </w:t>
      </w:r>
      <w:r w:rsidRPr="007157CB">
        <w:rPr>
          <w:rStyle w:val="Literal"/>
        </w:rPr>
        <w:t>main</w:t>
      </w:r>
      <w:r w:rsidRPr="0035006E">
        <w:t xml:space="preserve"> to convert an </w:t>
      </w:r>
      <w:r w:rsidRPr="007157CB">
        <w:rPr>
          <w:rStyle w:val="Literal"/>
        </w:rPr>
        <w:t>Err</w:t>
      </w:r>
      <w:r w:rsidRPr="0035006E">
        <w:t xml:space="preserve"> variant into a more</w:t>
      </w:r>
      <w:r w:rsidR="0035006E" w:rsidRPr="0035006E">
        <w:t xml:space="preserve"> </w:t>
      </w:r>
      <w:r w:rsidRPr="0035006E">
        <w:t xml:space="preserve">practical error for our users without the surrounding text about </w:t>
      </w:r>
      <w:r w:rsidRPr="007157CB">
        <w:rPr>
          <w:rStyle w:val="Literal"/>
        </w:rPr>
        <w:t>thread 'main'</w:t>
      </w:r>
      <w:r w:rsidRPr="0035006E">
        <w:t xml:space="preserve"> and </w:t>
      </w:r>
      <w:r w:rsidRPr="007157CB">
        <w:rPr>
          <w:rStyle w:val="Literal"/>
        </w:rPr>
        <w:lastRenderedPageBreak/>
        <w:t>RUST_BACKTRACE</w:t>
      </w:r>
      <w:r w:rsidRPr="0035006E">
        <w:t xml:space="preserve"> that a call to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causes.</w:t>
      </w:r>
    </w:p>
    <w:p w14:paraId="611F5DD2" w14:textId="737DC8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Listing 12-9 shows the changes we need to make to the return value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we’re now calling </w:t>
      </w:r>
      <w:r w:rsidRPr="007157CB">
        <w:rPr>
          <w:rStyle w:val="Literal"/>
        </w:rPr>
        <w:t>Config::build</w:t>
      </w:r>
      <w:r w:rsidRPr="0035006E">
        <w:t xml:space="preserve"> and the body of the function needed</w:t>
      </w:r>
      <w:r w:rsidR="0035006E" w:rsidRPr="0035006E">
        <w:t xml:space="preserve"> </w:t>
      </w:r>
      <w:r w:rsidRPr="0035006E">
        <w:t xml:space="preserve">to return a </w:t>
      </w:r>
      <w:r w:rsidRPr="007157CB">
        <w:rPr>
          <w:rStyle w:val="Literal"/>
        </w:rPr>
        <w:t>Result</w:t>
      </w:r>
      <w:r w:rsidRPr="0035006E">
        <w:t xml:space="preserve">. Note that this won’t compile until we update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well, which we’ll do in the next listing.</w:t>
      </w:r>
    </w:p>
    <w:p w14:paraId="0B5F2F70" w14:textId="2F98EE7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AB8F9C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impl Config {</w:t>
      </w:r>
    </w:p>
    <w:p w14:paraId="19B14F2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build(args: &amp;[String]) -&gt; Result&lt;Config, &amp;'static str&gt; {</w:t>
      </w:r>
    </w:p>
    <w:p w14:paraId="42367232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if args.len() &lt; 3 {</w:t>
      </w:r>
    </w:p>
    <w:p w14:paraId="3DC7B8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32032234" w14:textId="77777777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    </w:t>
      </w:r>
      <w:r w:rsidRPr="0030550D">
        <w:rPr>
          <w:rStyle w:val="LiteralGray"/>
        </w:rPr>
        <w:t>}</w:t>
      </w:r>
    </w:p>
    <w:p w14:paraId="3D43E854" w14:textId="77777777" w:rsidR="00A00BD3" w:rsidRPr="00A00BD3" w:rsidRDefault="00A00BD3" w:rsidP="007157CB">
      <w:pPr>
        <w:pStyle w:val="Code"/>
        <w:rPr>
          <w:lang w:eastAsia="en-GB"/>
        </w:rPr>
      </w:pPr>
    </w:p>
    <w:p w14:paraId="7134A445" w14:textId="4A037FF2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    </w:t>
      </w:r>
      <w:r w:rsidRPr="0030550D">
        <w:rPr>
          <w:rStyle w:val="LiteralGray"/>
        </w:rPr>
        <w:t xml:space="preserve">let query = </w:t>
      </w:r>
      <w:r w:rsidR="00274678" w:rsidRPr="0030550D">
        <w:rPr>
          <w:rStyle w:val="LiteralGray"/>
        </w:rPr>
        <w:t>args[1]</w:t>
      </w:r>
      <w:r w:rsidRPr="0030550D">
        <w:rPr>
          <w:rStyle w:val="LiteralGray"/>
        </w:rPr>
        <w:t>.clone();</w:t>
      </w:r>
    </w:p>
    <w:p w14:paraId="0B8EEF65" w14:textId="396956EE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let file_path = </w:t>
      </w:r>
      <w:r w:rsidR="00274678" w:rsidRPr="0030550D">
        <w:rPr>
          <w:rStyle w:val="LiteralGray"/>
        </w:rPr>
        <w:t>args[2]</w:t>
      </w:r>
      <w:r w:rsidRPr="0030550D">
        <w:rPr>
          <w:rStyle w:val="LiteralGray"/>
        </w:rPr>
        <w:t>.clone();</w:t>
      </w:r>
    </w:p>
    <w:p w14:paraId="0582A0C7" w14:textId="77777777" w:rsidR="00A00BD3" w:rsidRPr="00A00BD3" w:rsidRDefault="00A00BD3" w:rsidP="007157CB">
      <w:pPr>
        <w:pStyle w:val="Code"/>
        <w:rPr>
          <w:lang w:eastAsia="en-GB"/>
        </w:rPr>
      </w:pPr>
    </w:p>
    <w:p w14:paraId="7F5EB6C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 query, file_path })</w:t>
      </w:r>
    </w:p>
    <w:p w14:paraId="6F96CAE1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</w:t>
      </w:r>
    </w:p>
    <w:p w14:paraId="06F20AC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13542A0E" w14:textId="7B1EE33A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Returning a </w:t>
      </w:r>
      <w:r w:rsidRPr="007157CB">
        <w:rPr>
          <w:rStyle w:val="Literal"/>
        </w:rPr>
        <w:t>Result</w:t>
      </w:r>
      <w:r w:rsidRPr="0035006E">
        <w:t xml:space="preserve"> from </w:t>
      </w:r>
      <w:r w:rsidRPr="007157CB">
        <w:rPr>
          <w:rStyle w:val="Literal"/>
        </w:rPr>
        <w:t>Config::build</w:t>
      </w:r>
    </w:p>
    <w:p w14:paraId="1EDE263E" w14:textId="3DF1872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build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with a </w:t>
      </w:r>
      <w:r w:rsidRPr="007157CB">
        <w:rPr>
          <w:rStyle w:val="Literal"/>
        </w:rPr>
        <w:t>Config</w:t>
      </w:r>
      <w:r w:rsidRPr="0035006E">
        <w:t xml:space="preserve"> instance in the success</w:t>
      </w:r>
      <w:r w:rsidR="0035006E" w:rsidRPr="0035006E">
        <w:t xml:space="preserve"> </w:t>
      </w:r>
      <w:r w:rsidRPr="0035006E">
        <w:t>case and a</w:t>
      </w:r>
      <w:r w:rsidR="00AF1681">
        <w:t>n</w:t>
      </w:r>
      <w:r w:rsidRPr="0035006E">
        <w:t xml:space="preserve"> </w:t>
      </w:r>
      <w:r w:rsidRPr="007157CB">
        <w:rPr>
          <w:rStyle w:val="Literal"/>
        </w:rPr>
        <w:t>&amp;'static str</w:t>
      </w:r>
      <w:r w:rsidRPr="0035006E">
        <w:t xml:space="preserve"> in the error case. Our error values will always be</w:t>
      </w:r>
      <w:r w:rsidR="0035006E" w:rsidRPr="0035006E">
        <w:t xml:space="preserve"> </w:t>
      </w:r>
      <w:r w:rsidRPr="0035006E">
        <w:t xml:space="preserve">string literals that have the </w:t>
      </w:r>
      <w:r w:rsidRPr="007157CB">
        <w:rPr>
          <w:rStyle w:val="Literal"/>
        </w:rPr>
        <w:t>'static</w:t>
      </w:r>
      <w:r w:rsidRPr="00A00BD3">
        <w:rPr>
          <w:lang w:eastAsia="en-GB"/>
        </w:rPr>
        <w:t xml:space="preserve"> lifetime.</w:t>
      </w:r>
    </w:p>
    <w:p w14:paraId="4B6DD31E" w14:textId="55227F0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two changes in the body of the function: instead of calling </w:t>
      </w:r>
      <w:r w:rsidRPr="007157CB">
        <w:rPr>
          <w:rStyle w:val="Literal"/>
        </w:rPr>
        <w:t>panic!</w:t>
      </w:r>
      <w:r w:rsidR="0035006E" w:rsidRPr="0035006E">
        <w:t xml:space="preserve"> </w:t>
      </w:r>
      <w:r w:rsidRPr="0035006E">
        <w:t xml:space="preserve">when the user doesn’t pass enough arguments, we now return an </w:t>
      </w:r>
      <w:r w:rsidRPr="007157CB">
        <w:rPr>
          <w:rStyle w:val="Literal"/>
        </w:rPr>
        <w:t>Err</w:t>
      </w:r>
      <w:r w:rsidRPr="0035006E">
        <w:t xml:space="preserve"> value, and</w:t>
      </w:r>
      <w:r w:rsidR="0035006E" w:rsidRPr="0035006E">
        <w:t xml:space="preserve"> </w:t>
      </w:r>
      <w:r w:rsidRPr="0035006E">
        <w:t xml:space="preserve">we’ve wrapped the </w:t>
      </w:r>
      <w:r w:rsidRPr="007157CB">
        <w:rPr>
          <w:rStyle w:val="Literal"/>
        </w:rPr>
        <w:t>Config</w:t>
      </w:r>
      <w:r w:rsidRPr="0035006E">
        <w:t xml:space="preserve"> return value in an </w:t>
      </w:r>
      <w:r w:rsidRPr="007157CB">
        <w:rPr>
          <w:rStyle w:val="Literal"/>
        </w:rPr>
        <w:t>Ok</w:t>
      </w:r>
      <w:r w:rsidRPr="00A00BD3">
        <w:rPr>
          <w:lang w:eastAsia="en-GB"/>
        </w:rPr>
        <w:t>. These changes make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conform to its new type signature.</w:t>
      </w:r>
    </w:p>
    <w:p w14:paraId="4F490163" w14:textId="424684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Returning an </w:t>
      </w:r>
      <w:r w:rsidRPr="007157CB">
        <w:rPr>
          <w:rStyle w:val="Literal"/>
        </w:rPr>
        <w:t>Err</w:t>
      </w:r>
      <w:r w:rsidRPr="0035006E">
        <w:t xml:space="preserve"> value from </w:t>
      </w:r>
      <w:r w:rsidRPr="007157CB">
        <w:rPr>
          <w:rStyle w:val="Literal"/>
        </w:rPr>
        <w:t>Config::build</w:t>
      </w:r>
      <w:r w:rsidRPr="0035006E">
        <w:t xml:space="preserve"> allows the </w:t>
      </w:r>
      <w:r w:rsidRPr="007157CB">
        <w:rPr>
          <w:rStyle w:val="Literal"/>
        </w:rPr>
        <w:t>main</w:t>
      </w:r>
      <w:r w:rsidRPr="0035006E">
        <w:t xml:space="preserve"> function to</w:t>
      </w:r>
      <w:r w:rsidR="0035006E" w:rsidRPr="0035006E">
        <w:t xml:space="preserve"> </w:t>
      </w:r>
      <w:r w:rsidRPr="0035006E">
        <w:t xml:space="preserve">handle the </w:t>
      </w:r>
      <w:r w:rsidRPr="007157CB">
        <w:rPr>
          <w:rStyle w:val="Literal"/>
        </w:rPr>
        <w:t>Result</w:t>
      </w:r>
      <w:r w:rsidRPr="0035006E">
        <w:t xml:space="preserve"> value returned from the </w:t>
      </w:r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and exit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process more cleanly in the error case.</w:t>
      </w:r>
    </w:p>
    <w:p w14:paraId="3EC7047D" w14:textId="77777777" w:rsidR="00A00BD3" w:rsidRPr="00A00BD3" w:rsidRDefault="00A00BD3" w:rsidP="00A549D4">
      <w:pPr>
        <w:pStyle w:val="HeadC"/>
        <w:rPr>
          <w:lang w:eastAsia="en-GB"/>
        </w:rPr>
      </w:pPr>
      <w:bookmarkStart w:id="29" w:name="calling-`config::build`-and-handling-err"/>
      <w:bookmarkStart w:id="30" w:name="_Toc106891418"/>
      <w:bookmarkEnd w:id="29"/>
      <w:r w:rsidRPr="00A00BD3">
        <w:rPr>
          <w:lang w:eastAsia="en-GB"/>
        </w:rPr>
        <w:t xml:space="preserve">Calling </w:t>
      </w:r>
      <w:r w:rsidRPr="00A549D4">
        <w:t>Config::build</w:t>
      </w:r>
      <w:r w:rsidRPr="00A00BD3">
        <w:rPr>
          <w:lang w:eastAsia="en-GB"/>
        </w:rPr>
        <w:t xml:space="preserve"> and Handling Errors</w:t>
      </w:r>
      <w:bookmarkEnd w:id="30"/>
    </w:p>
    <w:p w14:paraId="7403FADC" w14:textId="283E42B7" w:rsidR="00A00BD3" w:rsidRPr="00A00BD3" w:rsidRDefault="00A00BD3" w:rsidP="0035006E">
      <w:pPr>
        <w:pStyle w:val="Body"/>
        <w:rPr>
          <w:lang w:eastAsia="en-GB"/>
        </w:rPr>
      </w:pPr>
      <w:r w:rsidRPr="0035006E">
        <w:t>To handle the error case and print a user-friendly message, we need to update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to handle the </w:t>
      </w:r>
      <w:r w:rsidRPr="007157CB">
        <w:rPr>
          <w:rStyle w:val="Literal"/>
        </w:rPr>
        <w:t>Result</w:t>
      </w:r>
      <w:r w:rsidRPr="0035006E">
        <w:t xml:space="preserve"> being returned by </w:t>
      </w:r>
      <w:r w:rsidRPr="007157CB">
        <w:rPr>
          <w:rStyle w:val="Literal"/>
        </w:rPr>
        <w:t>Config::build</w:t>
      </w:r>
      <w:r w:rsidRPr="0035006E">
        <w:t>, as shown in</w:t>
      </w:r>
      <w:r w:rsidR="0035006E" w:rsidRPr="0035006E">
        <w:t xml:space="preserve"> </w:t>
      </w:r>
      <w:r w:rsidRPr="0035006E">
        <w:t xml:space="preserve">Listing 12-10. </w:t>
      </w:r>
      <w:r w:rsidR="004D339A">
        <w:rPr>
          <w:lang w:eastAsia="en-GB"/>
        </w:rPr>
        <w:fldChar w:fldCharType="begin"/>
      </w:r>
      <w:r w:rsidR="004D339A">
        <w:instrText xml:space="preserve"> XE "exit status code startRange" </w:instrText>
      </w:r>
      <w:r w:rsidR="004D339A">
        <w:rPr>
          <w:lang w:eastAsia="en-GB"/>
        </w:rPr>
        <w:fldChar w:fldCharType="end"/>
      </w:r>
      <w:r w:rsidRPr="0035006E">
        <w:t>We’ll also take the responsibility of exiting the command line</w:t>
      </w:r>
      <w:r w:rsidR="0035006E" w:rsidRPr="0035006E">
        <w:t xml:space="preserve"> </w:t>
      </w:r>
      <w:r w:rsidRPr="0035006E">
        <w:t xml:space="preserve">tool with a nonzero error code away from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and instead implement it by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hand. A nonzero exit status is a convention to signal to the process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called our program that the program exited with an error state.</w:t>
      </w:r>
    </w:p>
    <w:p w14:paraId="57BBC6C0" w14:textId="08D9504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9C4A544" w14:textId="09BD7069" w:rsidR="00A00BD3" w:rsidRPr="00A00BD3" w:rsidRDefault="00734E59" w:rsidP="00274678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std::process;</w:t>
      </w:r>
    </w:p>
    <w:p w14:paraId="680502A9" w14:textId="77777777" w:rsidR="00A00BD3" w:rsidRPr="00A00BD3" w:rsidRDefault="00A00BD3" w:rsidP="007157CB">
      <w:pPr>
        <w:pStyle w:val="Code"/>
        <w:rPr>
          <w:lang w:eastAsia="en-GB"/>
        </w:rPr>
      </w:pPr>
    </w:p>
    <w:p w14:paraId="2343E8E2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7F49F79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args: Vec&lt;String&gt; = env::args().collect();</w:t>
      </w:r>
    </w:p>
    <w:p w14:paraId="53AD8094" w14:textId="77777777" w:rsidR="00A00BD3" w:rsidRPr="00A00BD3" w:rsidRDefault="00A00BD3" w:rsidP="007157CB">
      <w:pPr>
        <w:pStyle w:val="Code"/>
        <w:rPr>
          <w:lang w:eastAsia="en-GB"/>
        </w:rPr>
      </w:pPr>
    </w:p>
    <w:p w14:paraId="422A844F" w14:textId="1DED809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config = Config::build(&amp;args).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unwrap_or_else(|</w:t>
      </w:r>
      <w:r w:rsidR="00274678" w:rsidRPr="00734E59">
        <w:rPr>
          <w:rStyle w:val="CodeAnnotation"/>
        </w:rPr>
        <w:t>4</w:t>
      </w:r>
      <w:r w:rsidR="00274678" w:rsidRPr="00274678">
        <w:t xml:space="preserve"> </w:t>
      </w:r>
      <w:r w:rsidRPr="00A00BD3">
        <w:rPr>
          <w:lang w:eastAsia="en-GB"/>
        </w:rPr>
        <w:t>err| {</w:t>
      </w:r>
    </w:p>
    <w:p w14:paraId="74229CAB" w14:textId="385B1FE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5</w:t>
      </w:r>
      <w:r w:rsidRPr="00A00BD3">
        <w:rPr>
          <w:lang w:eastAsia="en-GB"/>
        </w:rPr>
        <w:t xml:space="preserve"> println!("Problem parsing arguments: {err}");</w:t>
      </w:r>
    </w:p>
    <w:p w14:paraId="6EE14162" w14:textId="3600744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6</w:t>
      </w:r>
      <w:r w:rsidRPr="00A00BD3">
        <w:rPr>
          <w:lang w:eastAsia="en-GB"/>
        </w:rPr>
        <w:t xml:space="preserve"> process::exit(1);</w:t>
      </w:r>
    </w:p>
    <w:p w14:paraId="529630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66DA3CF3" w14:textId="77777777" w:rsidR="00A00BD3" w:rsidRPr="00A00BD3" w:rsidRDefault="00A00BD3" w:rsidP="007157CB">
      <w:pPr>
        <w:pStyle w:val="Code"/>
        <w:rPr>
          <w:lang w:eastAsia="en-GB"/>
        </w:rPr>
      </w:pPr>
    </w:p>
    <w:p w14:paraId="5D611D61" w14:textId="5C3A8080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71B0E9AD" w14:textId="3F78D9E3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Exiting with an error code if building a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fails</w:t>
      </w:r>
    </w:p>
    <w:p w14:paraId="2B019114" w14:textId="53B623B8" w:rsidR="00A00BD3" w:rsidRPr="00A00BD3" w:rsidRDefault="004628C9" w:rsidP="0035006E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"unwrap_or_else method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In this listing, we’ve used a method we haven’t covered in detail yet:</w:t>
      </w:r>
      <w:r w:rsidR="0035006E">
        <w:rPr>
          <w:lang w:eastAsia="en-GB"/>
        </w:rPr>
        <w:t xml:space="preserve"> </w:t>
      </w:r>
      <w:r w:rsidR="00A00BD3" w:rsidRPr="007157CB">
        <w:rPr>
          <w:rStyle w:val="Literal"/>
        </w:rPr>
        <w:t>unwrap_or_else</w:t>
      </w:r>
      <w:r w:rsidR="00A00BD3" w:rsidRPr="0035006E">
        <w:t xml:space="preserve">, which is defined on </w:t>
      </w:r>
      <w:r w:rsidR="00A00BD3" w:rsidRPr="007157CB">
        <w:rPr>
          <w:rStyle w:val="Literal"/>
        </w:rPr>
        <w:t>Result&lt;T, E&gt;</w:t>
      </w:r>
      <w:r w:rsidR="00A00BD3" w:rsidRPr="0035006E">
        <w:t xml:space="preserve"> by the standard library</w:t>
      </w:r>
      <w:r w:rsidR="0035006E" w:rsidRPr="0035006E">
        <w:t xml:space="preserve"> </w:t>
      </w:r>
      <w:r w:rsidR="00734E59" w:rsidRPr="00734E59">
        <w:rPr>
          <w:rStyle w:val="CodeAnnotation"/>
        </w:rPr>
        <w:t>2</w:t>
      </w:r>
      <w:r w:rsidR="00A00BD3" w:rsidRPr="0035006E">
        <w:t xml:space="preserve">. Using </w:t>
      </w:r>
      <w:r w:rsidR="00A00BD3" w:rsidRPr="007157CB">
        <w:rPr>
          <w:rStyle w:val="Literal"/>
        </w:rPr>
        <w:t>unwrap_or_else</w:t>
      </w:r>
      <w:r w:rsidR="00A00BD3" w:rsidRPr="0035006E">
        <w:t xml:space="preserve"> allows us to define some custom, non-</w:t>
      </w:r>
      <w:r w:rsidR="00A00BD3" w:rsidRPr="007157CB">
        <w:rPr>
          <w:rStyle w:val="Literal"/>
        </w:rPr>
        <w:t>panic!</w:t>
      </w:r>
      <w:r w:rsidR="00A00BD3" w:rsidRPr="0035006E">
        <w:t xml:space="preserve"> error</w:t>
      </w:r>
      <w:r w:rsidR="0035006E" w:rsidRPr="0035006E">
        <w:t xml:space="preserve"> </w:t>
      </w:r>
      <w:r w:rsidR="00A00BD3" w:rsidRPr="0035006E">
        <w:t xml:space="preserve">handling. If the </w:t>
      </w:r>
      <w:r w:rsidR="00A00BD3" w:rsidRPr="007157CB">
        <w:rPr>
          <w:rStyle w:val="Literal"/>
        </w:rPr>
        <w:t>Result</w:t>
      </w:r>
      <w:r w:rsidR="00A00BD3" w:rsidRPr="0035006E">
        <w:t xml:space="preserve"> is an </w:t>
      </w:r>
      <w:r w:rsidR="00A00BD3" w:rsidRPr="007157CB">
        <w:rPr>
          <w:rStyle w:val="Literal"/>
        </w:rPr>
        <w:t>Ok</w:t>
      </w:r>
      <w:r w:rsidR="00A00BD3" w:rsidRPr="0035006E">
        <w:t xml:space="preserve"> value, this method’s behavior is similar</w:t>
      </w:r>
      <w:r w:rsidR="0035006E" w:rsidRPr="0035006E">
        <w:t xml:space="preserve"> </w:t>
      </w:r>
      <w:r w:rsidR="00A00BD3" w:rsidRPr="0035006E">
        <w:t xml:space="preserve">to </w:t>
      </w:r>
      <w:r w:rsidR="00A00BD3" w:rsidRPr="007157CB">
        <w:rPr>
          <w:rStyle w:val="Literal"/>
        </w:rPr>
        <w:t>unwrap</w:t>
      </w:r>
      <w:r w:rsidR="00A00BD3" w:rsidRPr="0035006E">
        <w:t>: it returns the inner value</w:t>
      </w:r>
      <w:r w:rsidR="00243FA8">
        <w:t xml:space="preserve"> that</w:t>
      </w:r>
      <w:r w:rsidR="00A00BD3" w:rsidRPr="0035006E">
        <w:t xml:space="preserve"> </w:t>
      </w:r>
      <w:r w:rsidR="00A00BD3" w:rsidRPr="007157CB">
        <w:rPr>
          <w:rStyle w:val="Literal"/>
        </w:rPr>
        <w:t>Ok</w:t>
      </w:r>
      <w:r w:rsidR="00A00BD3" w:rsidRPr="0035006E">
        <w:t xml:space="preserve"> is wrapping. However, if the value</w:t>
      </w:r>
      <w:r w:rsidR="0035006E" w:rsidRPr="0035006E">
        <w:t xml:space="preserve"> </w:t>
      </w:r>
      <w:r w:rsidR="00A00BD3" w:rsidRPr="0035006E">
        <w:t xml:space="preserve">is an </w:t>
      </w:r>
      <w:r w:rsidR="00A00BD3" w:rsidRPr="007157CB">
        <w:rPr>
          <w:rStyle w:val="Literal"/>
        </w:rPr>
        <w:t>Err</w:t>
      </w:r>
      <w:r w:rsidR="00A00BD3" w:rsidRPr="0035006E">
        <w:t xml:space="preserve"> value, this method calls the code in the </w:t>
      </w:r>
      <w:r w:rsidR="00A00BD3" w:rsidRPr="00A549D4">
        <w:rPr>
          <w:rStyle w:val="Italic"/>
        </w:rPr>
        <w:t>closure</w:t>
      </w:r>
      <w:r w:rsidR="00A00BD3" w:rsidRPr="0035006E">
        <w:t>, which is an</w:t>
      </w:r>
      <w:r w:rsidR="0035006E" w:rsidRPr="0035006E">
        <w:t xml:space="preserve"> </w:t>
      </w:r>
      <w:r w:rsidR="00A00BD3" w:rsidRPr="0035006E">
        <w:t xml:space="preserve">anonymous function we define and pass as an argument to </w:t>
      </w:r>
      <w:r w:rsidR="00A00BD3" w:rsidRPr="007157CB">
        <w:rPr>
          <w:rStyle w:val="Literal"/>
        </w:rPr>
        <w:t>unwrap_or_else</w:t>
      </w:r>
      <w:r w:rsidR="00A00BD3" w:rsidRPr="0035006E">
        <w:t xml:space="preserve"> </w:t>
      </w:r>
      <w:r w:rsidR="00734E59" w:rsidRPr="00734E59">
        <w:rPr>
          <w:rStyle w:val="CodeAnnotation"/>
        </w:rPr>
        <w:t>3</w:t>
      </w:r>
      <w:r w:rsidR="00A00BD3" w:rsidRPr="0035006E">
        <w:t>.</w:t>
      </w:r>
      <w:r w:rsidR="0035006E" w:rsidRPr="0035006E">
        <w:t xml:space="preserve"> </w:t>
      </w:r>
      <w:r w:rsidR="00A00BD3" w:rsidRPr="0035006E">
        <w:t xml:space="preserve">We’ll cover closures in more detail in </w:t>
      </w:r>
      <w:r w:rsidR="00A549D4" w:rsidRPr="00AD3C21">
        <w:rPr>
          <w:rStyle w:val="Xref"/>
        </w:rPr>
        <w:t>Chapter</w:t>
      </w:r>
      <w:r w:rsidR="00A00BD3" w:rsidRPr="00AD3C21">
        <w:rPr>
          <w:rStyle w:val="Xref"/>
        </w:rPr>
        <w:t xml:space="preserve"> 13</w:t>
      </w:r>
      <w:r w:rsidR="00A00BD3" w:rsidRPr="0035006E">
        <w:t>. For now, you just need to</w:t>
      </w:r>
      <w:r w:rsidR="0035006E" w:rsidRPr="0035006E">
        <w:t xml:space="preserve"> </w:t>
      </w:r>
      <w:r w:rsidR="00A00BD3" w:rsidRPr="0035006E">
        <w:t xml:space="preserve">know that </w:t>
      </w:r>
      <w:r w:rsidR="00A00BD3" w:rsidRPr="007157CB">
        <w:rPr>
          <w:rStyle w:val="Literal"/>
        </w:rPr>
        <w:t>unwrap_or_else</w:t>
      </w:r>
      <w:r w:rsidR="00A00BD3" w:rsidRPr="0035006E">
        <w:t xml:space="preserve"> will pass the inner value of the </w:t>
      </w:r>
      <w:r w:rsidR="00A00BD3" w:rsidRPr="007157CB">
        <w:rPr>
          <w:rStyle w:val="Literal"/>
        </w:rPr>
        <w:t>Err</w:t>
      </w:r>
      <w:r w:rsidR="00A00BD3" w:rsidRPr="0035006E">
        <w:t>, which in</w:t>
      </w:r>
      <w:r w:rsidR="0035006E" w:rsidRPr="0035006E">
        <w:t xml:space="preserve"> </w:t>
      </w:r>
      <w:r w:rsidR="00A00BD3" w:rsidRPr="0035006E">
        <w:t xml:space="preserve">this case is the static string </w:t>
      </w:r>
      <w:r w:rsidR="00A00BD3" w:rsidRPr="007157CB">
        <w:rPr>
          <w:rStyle w:val="Literal"/>
        </w:rPr>
        <w:t>"not enough arguments"</w:t>
      </w:r>
      <w:r w:rsidR="00A00BD3" w:rsidRPr="0035006E">
        <w:t xml:space="preserve"> that we added in</w:t>
      </w:r>
      <w:r w:rsidR="0035006E" w:rsidRPr="0035006E">
        <w:t xml:space="preserve"> </w:t>
      </w:r>
      <w:r w:rsidR="00A00BD3" w:rsidRPr="0035006E">
        <w:t xml:space="preserve">Listing 12-9, to our closure in the argument </w:t>
      </w:r>
      <w:r w:rsidR="00A00BD3" w:rsidRPr="007157CB">
        <w:rPr>
          <w:rStyle w:val="Literal"/>
        </w:rPr>
        <w:t>err</w:t>
      </w:r>
      <w:r w:rsidR="00A00BD3" w:rsidRPr="0035006E">
        <w:t xml:space="preserve"> that appears between the</w:t>
      </w:r>
      <w:r w:rsidR="0035006E" w:rsidRPr="0035006E">
        <w:t xml:space="preserve"> </w:t>
      </w:r>
      <w:r w:rsidR="00A00BD3" w:rsidRPr="0035006E">
        <w:t xml:space="preserve">vertical pipes </w:t>
      </w:r>
      <w:r w:rsidR="00734E59" w:rsidRPr="00734E59">
        <w:rPr>
          <w:rStyle w:val="CodeAnnotation"/>
        </w:rPr>
        <w:t>4</w:t>
      </w:r>
      <w:r w:rsidR="00A00BD3" w:rsidRPr="0035006E">
        <w:t xml:space="preserve">. The code in the closure can then use the </w:t>
      </w:r>
      <w:r w:rsidR="00A00BD3" w:rsidRPr="007157CB">
        <w:rPr>
          <w:rStyle w:val="Literal"/>
        </w:rPr>
        <w:t>err</w:t>
      </w:r>
      <w:r w:rsidR="00A00BD3" w:rsidRPr="00A00BD3">
        <w:rPr>
          <w:lang w:eastAsia="en-GB"/>
        </w:rPr>
        <w:t xml:space="preserve"> value when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it runs.</w:t>
      </w:r>
      <w:r>
        <w:rPr>
          <w:lang w:eastAsia="en-GB"/>
        </w:rPr>
        <w:fldChar w:fldCharType="begin"/>
      </w:r>
      <w:r>
        <w:instrText xml:space="preserve"> XE "unwrap_or_else method endRange" </w:instrText>
      </w:r>
      <w:r>
        <w:rPr>
          <w:lang w:eastAsia="en-GB"/>
        </w:rPr>
        <w:fldChar w:fldCharType="end"/>
      </w:r>
    </w:p>
    <w:p w14:paraId="76277039" w14:textId="65C70BB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new </w:t>
      </w:r>
      <w:r w:rsidRPr="007157CB">
        <w:rPr>
          <w:rStyle w:val="Literal"/>
        </w:rPr>
        <w:t>use</w:t>
      </w:r>
      <w:r w:rsidRPr="0035006E">
        <w:t xml:space="preserve"> line to bring </w:t>
      </w:r>
      <w:r w:rsidRPr="007157CB">
        <w:rPr>
          <w:rStyle w:val="Literal"/>
        </w:rPr>
        <w:t>process</w:t>
      </w:r>
      <w:r w:rsidRPr="0035006E">
        <w:t xml:space="preserve"> from the standard library into</w:t>
      </w:r>
      <w:r w:rsidR="0035006E" w:rsidRPr="0035006E">
        <w:t xml:space="preserve"> </w:t>
      </w:r>
      <w:r w:rsidRPr="0035006E">
        <w:t xml:space="preserve">scope </w:t>
      </w:r>
      <w:r w:rsidR="00734E59" w:rsidRPr="00734E59">
        <w:rPr>
          <w:rStyle w:val="CodeAnnotation"/>
        </w:rPr>
        <w:t>1</w:t>
      </w:r>
      <w:r w:rsidRPr="0035006E">
        <w:t>. The code in the closure that will be run in the error case is only</w:t>
      </w:r>
      <w:r w:rsidR="0035006E" w:rsidRPr="0035006E">
        <w:t xml:space="preserve"> </w:t>
      </w:r>
      <w:r w:rsidRPr="0035006E">
        <w:t xml:space="preserve">two lines: we print the </w:t>
      </w:r>
      <w:r w:rsidRPr="007157CB">
        <w:rPr>
          <w:rStyle w:val="Literal"/>
        </w:rPr>
        <w:t>err</w:t>
      </w:r>
      <w:r w:rsidRPr="0035006E">
        <w:t xml:space="preserve"> value </w:t>
      </w:r>
      <w:r w:rsidR="00734E59" w:rsidRPr="00734E59">
        <w:rPr>
          <w:rStyle w:val="CodeAnnotation"/>
        </w:rPr>
        <w:t>5</w:t>
      </w:r>
      <w:r w:rsidRPr="0035006E">
        <w:t xml:space="preserve"> and then call </w:t>
      </w:r>
      <w:r w:rsidRPr="007157CB">
        <w:rPr>
          <w:rStyle w:val="Literal"/>
        </w:rPr>
        <w:t>process::exit</w:t>
      </w:r>
      <w:r w:rsidRPr="0035006E">
        <w:t xml:space="preserve"> </w:t>
      </w:r>
      <w:r w:rsidR="00734E59" w:rsidRPr="00734E59">
        <w:rPr>
          <w:rStyle w:val="CodeAnnotation"/>
        </w:rPr>
        <w:t>6</w:t>
      </w:r>
      <w:r w:rsidRPr="0035006E">
        <w:t>. The</w:t>
      </w:r>
      <w:r w:rsidR="0035006E" w:rsidRPr="0035006E">
        <w:t xml:space="preserve"> </w:t>
      </w:r>
      <w:r w:rsidRPr="007157CB">
        <w:rPr>
          <w:rStyle w:val="Literal"/>
        </w:rPr>
        <w:t>process::exit</w:t>
      </w:r>
      <w:r w:rsidRPr="0035006E">
        <w:t xml:space="preserve"> function will stop the program immediately and return the</w:t>
      </w:r>
      <w:r w:rsidR="0035006E" w:rsidRPr="0035006E">
        <w:t xml:space="preserve"> </w:t>
      </w:r>
      <w:r w:rsidRPr="0035006E">
        <w:t>number that was passed as the exit status code. This is similar to the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>-based handling we used in Listing 12-8, but we no longer get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extra</w:t>
      </w:r>
      <w:r w:rsidR="00B34010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. Let’s try it:</w:t>
      </w:r>
    </w:p>
    <w:p w14:paraId="6209313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5B2FF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EF336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0.48s</w:t>
      </w:r>
    </w:p>
    <w:p w14:paraId="2384D3C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39BD3F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2C429285" w14:textId="76860CE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Great! This</w:t>
      </w:r>
      <w:r w:rsidR="00EA4AAB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is much friendlier for our users.</w:t>
      </w:r>
      <w:r w:rsidR="004D339A">
        <w:rPr>
          <w:lang w:eastAsia="en-GB"/>
        </w:rPr>
        <w:fldChar w:fldCharType="begin"/>
      </w:r>
      <w:r w:rsidR="004D339A">
        <w:instrText xml:space="preserve"> XE "exit status code endRange" </w:instrText>
      </w:r>
      <w:r w:rsidR="004D339A">
        <w:rPr>
          <w:lang w:eastAsia="en-GB"/>
        </w:rPr>
        <w:fldChar w:fldCharType="end"/>
      </w:r>
    </w:p>
    <w:p w14:paraId="10FBCAE4" w14:textId="77777777" w:rsidR="00A00BD3" w:rsidRPr="00A00BD3" w:rsidRDefault="00A00BD3" w:rsidP="00A549D4">
      <w:pPr>
        <w:pStyle w:val="HeadB"/>
        <w:rPr>
          <w:lang w:eastAsia="en-GB"/>
        </w:rPr>
      </w:pPr>
      <w:bookmarkStart w:id="31" w:name="extracting-logic-from-`main`"/>
      <w:bookmarkStart w:id="32" w:name="_Toc106891419"/>
      <w:bookmarkEnd w:id="31"/>
      <w:r w:rsidRPr="00A549D4">
        <w:t>Extracting Logic from main</w:t>
      </w:r>
      <w:bookmarkEnd w:id="32"/>
    </w:p>
    <w:p w14:paraId="26A346C0" w14:textId="6502EDA7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finished refactoring the configuration parsing, let’s turn to</w:t>
      </w:r>
      <w:r w:rsidR="0035006E" w:rsidRPr="0035006E">
        <w:t xml:space="preserve"> </w:t>
      </w:r>
      <w:r w:rsidRPr="0035006E">
        <w:t xml:space="preserve">the program’s logic. As we stated in </w:t>
      </w:r>
      <w:r w:rsidRPr="0030550D">
        <w:rPr>
          <w:rStyle w:val="Xref"/>
        </w:rPr>
        <w:t>“Separation of Concerns for Binary</w:t>
      </w:r>
      <w:r w:rsidR="0035006E" w:rsidRPr="0030550D">
        <w:rPr>
          <w:rStyle w:val="Xref"/>
        </w:rPr>
        <w:t xml:space="preserve"> </w:t>
      </w:r>
      <w:r w:rsidRPr="0030550D">
        <w:rPr>
          <w:rStyle w:val="Xref"/>
        </w:rPr>
        <w:t>Projects”</w:t>
      </w:r>
      <w:r w:rsidR="00705D0F">
        <w:t xml:space="preserve"> on </w:t>
      </w:r>
      <w:r w:rsidR="00705D0F" w:rsidRPr="0030550D">
        <w:rPr>
          <w:rStyle w:val="Xref"/>
        </w:rPr>
        <w:t>page XX</w:t>
      </w:r>
      <w:r w:rsidRPr="0035006E">
        <w:t xml:space="preserve">, we’ll extract a function named </w:t>
      </w:r>
      <w:r w:rsidRPr="007157CB">
        <w:rPr>
          <w:rStyle w:val="Literal"/>
        </w:rPr>
        <w:t>run</w:t>
      </w:r>
      <w:r w:rsidRPr="0035006E">
        <w:t xml:space="preserve"> that will hold all the logic</w:t>
      </w:r>
      <w:r w:rsidR="0035006E" w:rsidRPr="0035006E">
        <w:t xml:space="preserve"> </w:t>
      </w:r>
      <w:r w:rsidRPr="0035006E">
        <w:t xml:space="preserve">currently in the </w:t>
      </w:r>
      <w:r w:rsidRPr="007157CB">
        <w:rPr>
          <w:rStyle w:val="Literal"/>
        </w:rPr>
        <w:t>main</w:t>
      </w:r>
      <w:r w:rsidRPr="0035006E">
        <w:t xml:space="preserve"> function that isn’t involved with setting up</w:t>
      </w:r>
      <w:r w:rsidR="0035006E" w:rsidRPr="0035006E">
        <w:t xml:space="preserve"> </w:t>
      </w:r>
      <w:r w:rsidRPr="0035006E">
        <w:t xml:space="preserve">configuration or handling errors. When we’re done,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will be concise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easy to verify by inspection, and we’ll be able to write tests for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logic.</w:t>
      </w:r>
    </w:p>
    <w:p w14:paraId="60DDF6E2" w14:textId="517628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12-11 shows the extracted </w:t>
      </w:r>
      <w:r w:rsidRPr="007157CB">
        <w:rPr>
          <w:rStyle w:val="Literal"/>
        </w:rPr>
        <w:t>run</w:t>
      </w:r>
      <w:r w:rsidRPr="0035006E">
        <w:t xml:space="preserve"> function. For now, we’re just making</w:t>
      </w:r>
      <w:r w:rsidR="0035006E" w:rsidRPr="0035006E">
        <w:t xml:space="preserve"> </w:t>
      </w:r>
      <w:r w:rsidRPr="0035006E">
        <w:t>the small, incremental improvement of extracting the function. We’re still</w:t>
      </w:r>
      <w:r w:rsidR="0035006E" w:rsidRPr="0035006E">
        <w:t xml:space="preserve"> </w:t>
      </w:r>
      <w:r w:rsidRPr="0035006E">
        <w:t>defining the function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3E5532B7" w14:textId="03831FB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lastRenderedPageBreak/>
        <w:t>src</w:t>
      </w:r>
      <w:r w:rsidR="00A00BD3" w:rsidRPr="00A00BD3">
        <w:rPr>
          <w:lang w:eastAsia="en-GB"/>
        </w:rPr>
        <w:t>/main.rs</w:t>
      </w:r>
    </w:p>
    <w:p w14:paraId="65875E8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15438A1D" w14:textId="53CB0736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5B163F2B" w14:textId="77777777" w:rsidR="00A00BD3" w:rsidRPr="0030550D" w:rsidRDefault="00A00BD3" w:rsidP="007157CB">
      <w:pPr>
        <w:pStyle w:val="Code"/>
        <w:rPr>
          <w:rStyle w:val="LiteralGray"/>
        </w:rPr>
      </w:pPr>
    </w:p>
    <w:p w14:paraId="7F823D2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println!("Searching for {}", config.query);</w:t>
      </w:r>
    </w:p>
    <w:p w14:paraId="42709D31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println!("In file {}", config.file_path);</w:t>
      </w:r>
    </w:p>
    <w:p w14:paraId="754B383D" w14:textId="77777777" w:rsidR="00A00BD3" w:rsidRPr="00A00BD3" w:rsidRDefault="00A00BD3" w:rsidP="007157CB">
      <w:pPr>
        <w:pStyle w:val="Code"/>
        <w:rPr>
          <w:lang w:eastAsia="en-GB"/>
        </w:rPr>
      </w:pPr>
    </w:p>
    <w:p w14:paraId="61B97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run(config);</w:t>
      </w:r>
    </w:p>
    <w:p w14:paraId="23BF6F4A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021D3A0F" w14:textId="77777777" w:rsidR="00A00BD3" w:rsidRPr="00A00BD3" w:rsidRDefault="00A00BD3" w:rsidP="007157CB">
      <w:pPr>
        <w:pStyle w:val="Code"/>
        <w:rPr>
          <w:lang w:eastAsia="en-GB"/>
        </w:rPr>
      </w:pPr>
    </w:p>
    <w:p w14:paraId="364912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run(config: Config) {</w:t>
      </w:r>
    </w:p>
    <w:p w14:paraId="2C59F2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</w:p>
    <w:p w14:paraId="11AEC31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787DF96D" w14:textId="77777777" w:rsidR="00A00BD3" w:rsidRPr="00A00BD3" w:rsidRDefault="00A00BD3" w:rsidP="007157CB">
      <w:pPr>
        <w:pStyle w:val="Code"/>
        <w:rPr>
          <w:lang w:eastAsia="en-GB"/>
        </w:rPr>
      </w:pPr>
    </w:p>
    <w:p w14:paraId="13D6C8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31E14F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BB8F5C9" w14:textId="77777777" w:rsidR="00A00BD3" w:rsidRPr="00A00BD3" w:rsidRDefault="00A00BD3" w:rsidP="007157CB">
      <w:pPr>
        <w:pStyle w:val="Code"/>
        <w:rPr>
          <w:lang w:eastAsia="en-GB"/>
        </w:rPr>
      </w:pPr>
    </w:p>
    <w:p w14:paraId="71B9E420" w14:textId="78F8D94C" w:rsidR="00A00BD3" w:rsidRPr="0030550D" w:rsidRDefault="000D2375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0371A41A" w14:textId="00B6BEE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containing the rest of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logic</w:t>
      </w:r>
    </w:p>
    <w:p w14:paraId="39B13251" w14:textId="1413EC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now contains all the remaining logic from </w:t>
      </w:r>
      <w:r w:rsidRPr="007157CB">
        <w:rPr>
          <w:rStyle w:val="Literal"/>
        </w:rPr>
        <w:t>main</w:t>
      </w:r>
      <w:r w:rsidRPr="0035006E">
        <w:t>, starting</w:t>
      </w:r>
      <w:r w:rsidR="0035006E" w:rsidRPr="0035006E">
        <w:t xml:space="preserve"> </w:t>
      </w:r>
      <w:r w:rsidRPr="0035006E">
        <w:t xml:space="preserve">from reading the file. The </w:t>
      </w:r>
      <w:r w:rsidRPr="007157CB">
        <w:rPr>
          <w:rStyle w:val="Literal"/>
        </w:rPr>
        <w:t>run</w:t>
      </w:r>
      <w:r w:rsidRPr="0035006E">
        <w:t xml:space="preserve"> function takes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as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argument.</w:t>
      </w:r>
    </w:p>
    <w:p w14:paraId="5DE42218" w14:textId="77777777" w:rsidR="00A00BD3" w:rsidRPr="00A00BD3" w:rsidRDefault="00A00BD3" w:rsidP="00A549D4">
      <w:pPr>
        <w:pStyle w:val="HeadC"/>
        <w:rPr>
          <w:lang w:eastAsia="en-GB"/>
        </w:rPr>
      </w:pPr>
      <w:bookmarkStart w:id="33" w:name="returning-errors-from-the-`run`-function"/>
      <w:bookmarkStart w:id="34" w:name="_Toc106891420"/>
      <w:bookmarkEnd w:id="33"/>
      <w:r w:rsidRPr="00A00BD3">
        <w:rPr>
          <w:lang w:eastAsia="en-GB"/>
        </w:rPr>
        <w:t xml:space="preserve">Returning Errors from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34"/>
    </w:p>
    <w:p w14:paraId="13FCD64D" w14:textId="0B42469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With the remaining program logic separated into the </w:t>
      </w:r>
      <w:r w:rsidRPr="007157CB">
        <w:rPr>
          <w:rStyle w:val="Literal"/>
        </w:rPr>
        <w:t>run</w:t>
      </w:r>
      <w:r w:rsidRPr="0035006E">
        <w:t xml:space="preserve"> function, we can</w:t>
      </w:r>
      <w:r w:rsidR="0035006E" w:rsidRPr="0035006E">
        <w:t xml:space="preserve"> </w:t>
      </w:r>
      <w:r w:rsidRPr="0035006E">
        <w:t xml:space="preserve">improve the error handling, as we did with </w:t>
      </w:r>
      <w:r w:rsidRPr="007157CB">
        <w:rPr>
          <w:rStyle w:val="Literal"/>
        </w:rPr>
        <w:t>Config::build</w:t>
      </w:r>
      <w:r w:rsidRPr="0035006E">
        <w:t xml:space="preserve"> in Listing 12-9.</w:t>
      </w:r>
      <w:r w:rsidR="0035006E" w:rsidRPr="0035006E">
        <w:t xml:space="preserve"> </w:t>
      </w:r>
      <w:r w:rsidRPr="0035006E">
        <w:t xml:space="preserve">Instead of allowing the program to panic by calling </w:t>
      </w:r>
      <w:r w:rsidRPr="007157CB">
        <w:rPr>
          <w:rStyle w:val="Literal"/>
        </w:rPr>
        <w:t>expect</w:t>
      </w:r>
      <w:r w:rsidRPr="0035006E">
        <w:t xml:space="preserve">, the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function will return a </w:t>
      </w:r>
      <w:r w:rsidRPr="007157CB">
        <w:rPr>
          <w:rStyle w:val="Literal"/>
        </w:rPr>
        <w:t>Result&lt;T, E&gt;</w:t>
      </w:r>
      <w:r w:rsidRPr="0035006E">
        <w:t xml:space="preserve"> when something goes wrong. This will let</w:t>
      </w:r>
      <w:r w:rsidR="0035006E" w:rsidRPr="0035006E">
        <w:t xml:space="preserve"> </w:t>
      </w:r>
      <w:r w:rsidRPr="0035006E">
        <w:t xml:space="preserve">us further consolidate the logic around handling errors into </w:t>
      </w:r>
      <w:r w:rsidRPr="007157CB">
        <w:rPr>
          <w:rStyle w:val="Literal"/>
        </w:rPr>
        <w:t>main</w:t>
      </w:r>
      <w:r w:rsidRPr="0035006E">
        <w:t xml:space="preserve"> in a</w:t>
      </w:r>
      <w:r w:rsidR="0035006E" w:rsidRPr="0035006E">
        <w:t xml:space="preserve"> </w:t>
      </w:r>
      <w:r w:rsidRPr="0035006E">
        <w:t>user-friendly way. Listing 12-12 shows the changes we need to make to the</w:t>
      </w:r>
      <w:r w:rsidR="0035006E" w:rsidRPr="0035006E">
        <w:t xml:space="preserve"> </w:t>
      </w:r>
      <w:r w:rsidRPr="0035006E">
        <w:t xml:space="preserve">signature and body of </w:t>
      </w:r>
      <w:r w:rsidRPr="007157CB">
        <w:rPr>
          <w:rStyle w:val="Literal"/>
        </w:rPr>
        <w:t>run</w:t>
      </w:r>
      <w:r w:rsidRPr="00A00BD3">
        <w:rPr>
          <w:lang w:eastAsia="en-GB"/>
        </w:rPr>
        <w:t>.</w:t>
      </w:r>
    </w:p>
    <w:p w14:paraId="65B60ACF" w14:textId="2037AB8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13C981F1" w14:textId="17A677CB" w:rsidR="00A00BD3" w:rsidRPr="00A00BD3" w:rsidRDefault="00734E59" w:rsidP="006F7C2E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std::error::Error;</w:t>
      </w:r>
    </w:p>
    <w:p w14:paraId="348AACC1" w14:textId="77777777" w:rsidR="00A00BD3" w:rsidRPr="00A00BD3" w:rsidRDefault="00A00BD3" w:rsidP="007157CB">
      <w:pPr>
        <w:pStyle w:val="Code"/>
        <w:rPr>
          <w:lang w:eastAsia="en-GB"/>
        </w:rPr>
      </w:pPr>
    </w:p>
    <w:p w14:paraId="4712366A" w14:textId="2AAAC83F" w:rsidR="00A00BD3" w:rsidRPr="0030550D" w:rsidRDefault="000D2375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20BE533B" w14:textId="77777777" w:rsidR="00A00BD3" w:rsidRPr="00A00BD3" w:rsidRDefault="00A00BD3" w:rsidP="007157CB">
      <w:pPr>
        <w:pStyle w:val="Code"/>
        <w:rPr>
          <w:lang w:eastAsia="en-GB"/>
        </w:rPr>
      </w:pPr>
    </w:p>
    <w:p w14:paraId="408BC64A" w14:textId="35067896" w:rsidR="00A00BD3" w:rsidRPr="00A00BD3" w:rsidRDefault="00734E59" w:rsidP="002B0864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fn run(config: Config) -&gt; Result&lt;(), Box&lt;dyn Error&gt;&gt; {</w:t>
      </w:r>
    </w:p>
    <w:p w14:paraId="4D42E624" w14:textId="5A87446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?;</w:t>
      </w:r>
    </w:p>
    <w:p w14:paraId="1A83C414" w14:textId="77777777" w:rsidR="00A00BD3" w:rsidRPr="00A00BD3" w:rsidRDefault="00A00BD3" w:rsidP="007157CB">
      <w:pPr>
        <w:pStyle w:val="Code"/>
        <w:rPr>
          <w:lang w:eastAsia="en-GB"/>
        </w:rPr>
      </w:pPr>
    </w:p>
    <w:p w14:paraId="4C05F44E" w14:textId="77777777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</w:t>
      </w:r>
      <w:r w:rsidRPr="0030550D">
        <w:rPr>
          <w:rStyle w:val="LiteralGray"/>
        </w:rPr>
        <w:t>println!("With text:\n{contents}");</w:t>
      </w:r>
    </w:p>
    <w:p w14:paraId="1B7A214A" w14:textId="77777777" w:rsidR="00A00BD3" w:rsidRPr="00A00BD3" w:rsidRDefault="00A00BD3" w:rsidP="007157CB">
      <w:pPr>
        <w:pStyle w:val="Code"/>
        <w:rPr>
          <w:lang w:eastAsia="en-GB"/>
        </w:rPr>
      </w:pPr>
    </w:p>
    <w:p w14:paraId="375BDC44" w14:textId="7E2FDFC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 xml:space="preserve"> Ok(())</w:t>
      </w:r>
    </w:p>
    <w:p w14:paraId="5A1DE20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774679A" w14:textId="4C9DB0B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the </w:t>
      </w:r>
      <w:r w:rsidRPr="007157CB">
        <w:rPr>
          <w:rStyle w:val="Literal"/>
        </w:rPr>
        <w:t>run</w:t>
      </w:r>
      <w:r w:rsidRPr="0035006E">
        <w:t xml:space="preserve"> function to return </w:t>
      </w:r>
      <w:r w:rsidRPr="007157CB">
        <w:rPr>
          <w:rStyle w:val="Literal"/>
        </w:rPr>
        <w:t>Result</w:t>
      </w:r>
    </w:p>
    <w:p w14:paraId="57B768F8" w14:textId="2597B0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We’ve made three significant changes here. First, we changed the return type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to </w:t>
      </w:r>
      <w:r w:rsidRPr="007157CB">
        <w:rPr>
          <w:rStyle w:val="Literal"/>
        </w:rPr>
        <w:t>Result&lt;(), Box&lt;dyn Error&gt;&gt;</w:t>
      </w:r>
      <w:r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>. This function previously</w:t>
      </w:r>
      <w:r w:rsidR="0035006E" w:rsidRPr="0035006E">
        <w:t xml:space="preserve"> </w:t>
      </w:r>
      <w:r w:rsidRPr="0035006E">
        <w:t xml:space="preserve">returned the unit type, </w:t>
      </w:r>
      <w:r w:rsidRPr="007157CB">
        <w:rPr>
          <w:rStyle w:val="Literal"/>
        </w:rPr>
        <w:t>()</w:t>
      </w:r>
      <w:r w:rsidRPr="0035006E">
        <w:t>, and we keep that as the value returned in the</w:t>
      </w:r>
      <w:r w:rsidR="0035006E" w:rsidRPr="0035006E">
        <w:t xml:space="preserve"> </w:t>
      </w:r>
      <w:r w:rsidRPr="007157CB">
        <w:rPr>
          <w:rStyle w:val="Literal"/>
        </w:rPr>
        <w:t>Ok</w:t>
      </w:r>
      <w:r w:rsidRPr="00A00BD3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>case.</w:t>
      </w:r>
    </w:p>
    <w:p w14:paraId="3242CCC2" w14:textId="631270CD" w:rsidR="00A00BD3" w:rsidRPr="00A00BD3" w:rsidRDefault="006A7126" w:rsidP="0035006E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"dyn keyword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 xml:space="preserve">For the error type, we used the </w:t>
      </w:r>
      <w:r w:rsidR="00A00BD3" w:rsidRPr="00A549D4">
        <w:rPr>
          <w:rStyle w:val="Italic"/>
        </w:rPr>
        <w:t>trait object</w:t>
      </w:r>
      <w:r w:rsidR="00A00BD3" w:rsidRPr="0035006E">
        <w:t xml:space="preserve"> </w:t>
      </w:r>
      <w:r w:rsidR="00A00BD3" w:rsidRPr="007157CB">
        <w:rPr>
          <w:rStyle w:val="Literal"/>
        </w:rPr>
        <w:t>Box&lt;dyn Error&gt;</w:t>
      </w:r>
      <w:r w:rsidR="00A00BD3" w:rsidRPr="0035006E">
        <w:t xml:space="preserve"> (and we’ve</w:t>
      </w:r>
      <w:r w:rsidR="0035006E" w:rsidRPr="0035006E">
        <w:t xml:space="preserve"> </w:t>
      </w:r>
      <w:r w:rsidR="00A00BD3" w:rsidRPr="0035006E">
        <w:t xml:space="preserve">brought </w:t>
      </w:r>
      <w:r w:rsidR="00A00BD3" w:rsidRPr="007157CB">
        <w:rPr>
          <w:rStyle w:val="Literal"/>
        </w:rPr>
        <w:t>std::error::Error</w:t>
      </w:r>
      <w:r w:rsidR="00A00BD3" w:rsidRPr="0035006E">
        <w:t xml:space="preserve"> into scope with a </w:t>
      </w:r>
      <w:r w:rsidR="00A00BD3" w:rsidRPr="007157CB">
        <w:rPr>
          <w:rStyle w:val="Literal"/>
        </w:rPr>
        <w:t>use</w:t>
      </w:r>
      <w:r w:rsidR="00A00BD3" w:rsidRPr="0035006E">
        <w:t xml:space="preserve"> statement at the top </w:t>
      </w:r>
      <w:r w:rsidR="00734E59" w:rsidRPr="00734E59">
        <w:rPr>
          <w:rStyle w:val="CodeAnnotation"/>
        </w:rPr>
        <w:t>1</w:t>
      </w:r>
      <w:r w:rsidR="00A00BD3" w:rsidRPr="0035006E">
        <w:t>).</w:t>
      </w:r>
      <w:r w:rsidR="0035006E" w:rsidRPr="0035006E">
        <w:t xml:space="preserve"> </w:t>
      </w:r>
      <w:r w:rsidR="00A00BD3" w:rsidRPr="0035006E">
        <w:t xml:space="preserve">We’ll cover trait objects in </w:t>
      </w:r>
      <w:r w:rsidR="00A549D4" w:rsidRPr="00AD3C21">
        <w:rPr>
          <w:rStyle w:val="Xref"/>
        </w:rPr>
        <w:t>Chapter</w:t>
      </w:r>
      <w:r w:rsidR="00A00BD3" w:rsidRPr="00AD3C21">
        <w:rPr>
          <w:rStyle w:val="Xref"/>
        </w:rPr>
        <w:t xml:space="preserve"> 17</w:t>
      </w:r>
      <w:r w:rsidR="00A00BD3" w:rsidRPr="0035006E">
        <w:t xml:space="preserve">. For now, just know that </w:t>
      </w:r>
      <w:r w:rsidR="00A00BD3" w:rsidRPr="007157CB">
        <w:rPr>
          <w:rStyle w:val="Literal"/>
        </w:rPr>
        <w:t>Box&lt;dyn Error&gt;</w:t>
      </w:r>
      <w:r w:rsidR="00A00BD3" w:rsidRPr="0035006E">
        <w:t xml:space="preserve"> means the function will return a type that implements the </w:t>
      </w:r>
      <w:r w:rsidR="00A00BD3" w:rsidRPr="007157CB">
        <w:rPr>
          <w:rStyle w:val="Literal"/>
        </w:rPr>
        <w:t>Error</w:t>
      </w:r>
      <w:r w:rsidR="0035006E" w:rsidRPr="0035006E">
        <w:t xml:space="preserve"> </w:t>
      </w:r>
      <w:r w:rsidR="00A00BD3" w:rsidRPr="0035006E">
        <w:t>trait, but we don’t have to specify what particular type the return value will</w:t>
      </w:r>
      <w:r w:rsidR="0035006E" w:rsidRPr="0035006E">
        <w:t xml:space="preserve"> </w:t>
      </w:r>
      <w:r w:rsidR="00A00BD3" w:rsidRPr="0035006E">
        <w:t>be. This gives us flexibility to return error values that may be of different</w:t>
      </w:r>
      <w:r w:rsidR="0035006E" w:rsidRPr="0035006E">
        <w:t xml:space="preserve"> </w:t>
      </w:r>
      <w:r w:rsidR="00A00BD3" w:rsidRPr="0035006E">
        <w:t xml:space="preserve">types in different error cases. The </w:t>
      </w:r>
      <w:r w:rsidR="00A00BD3" w:rsidRPr="007157CB">
        <w:rPr>
          <w:rStyle w:val="Literal"/>
        </w:rPr>
        <w:t>dyn</w:t>
      </w:r>
      <w:r w:rsidR="00A00BD3" w:rsidRPr="00A00BD3">
        <w:rPr>
          <w:lang w:eastAsia="en-GB"/>
        </w:rPr>
        <w:t xml:space="preserve"> keyword is short for </w:t>
      </w:r>
      <w:r w:rsidR="00A00BD3" w:rsidRPr="0030550D">
        <w:rPr>
          <w:rStyle w:val="Italic"/>
        </w:rPr>
        <w:t>dynamic</w:t>
      </w:r>
      <w:r w:rsidR="00A00BD3" w:rsidRPr="00A00BD3">
        <w:rPr>
          <w:lang w:eastAsia="en-GB"/>
        </w:rPr>
        <w:t>.</w:t>
      </w:r>
      <w:r>
        <w:rPr>
          <w:lang w:eastAsia="en-GB"/>
        </w:rPr>
        <w:fldChar w:fldCharType="begin"/>
      </w:r>
      <w:r>
        <w:instrText xml:space="preserve"> XE "dyn keyword endRange" </w:instrText>
      </w:r>
      <w:r>
        <w:rPr>
          <w:lang w:eastAsia="en-GB"/>
        </w:rPr>
        <w:fldChar w:fldCharType="end"/>
      </w:r>
    </w:p>
    <w:p w14:paraId="47B60013" w14:textId="4F26857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Second, we’ve removed the call to </w:t>
      </w:r>
      <w:r w:rsidRPr="007157CB">
        <w:rPr>
          <w:rStyle w:val="Literal"/>
        </w:rPr>
        <w:t>expect</w:t>
      </w:r>
      <w:r w:rsidRPr="0035006E">
        <w:t xml:space="preserve"> in favor of the </w:t>
      </w:r>
      <w:r w:rsidRPr="007157CB">
        <w:rPr>
          <w:rStyle w:val="Literal"/>
        </w:rPr>
        <w:t>?</w:t>
      </w:r>
      <w:r w:rsidRPr="0035006E">
        <w:t xml:space="preserve"> operator </w:t>
      </w:r>
      <w:r w:rsidR="00734E59" w:rsidRPr="00734E59">
        <w:rPr>
          <w:rStyle w:val="CodeAnnotation"/>
        </w:rPr>
        <w:t>3</w:t>
      </w:r>
      <w:r w:rsidRPr="0035006E">
        <w:t>, as</w:t>
      </w:r>
      <w:r w:rsidR="0035006E" w:rsidRPr="0035006E">
        <w:t xml:space="preserve"> </w:t>
      </w:r>
      <w:r w:rsidRPr="0035006E">
        <w:t xml:space="preserve">we talked 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. Rather than </w:t>
      </w:r>
      <w:r w:rsidRPr="007157CB">
        <w:rPr>
          <w:rStyle w:val="Literal"/>
        </w:rPr>
        <w:t>panic!</w:t>
      </w:r>
      <w:r w:rsidRPr="0035006E">
        <w:t xml:space="preserve"> on an error, </w:t>
      </w:r>
      <w:r w:rsidRPr="007157CB">
        <w:rPr>
          <w:rStyle w:val="Literal"/>
        </w:rPr>
        <w:t>?</w:t>
      </w:r>
      <w:r w:rsidRPr="00A00BD3">
        <w:rPr>
          <w:lang w:eastAsia="en-GB"/>
        </w:rPr>
        <w:t xml:space="preserve"> will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error value from the current function for the caller to handle.</w:t>
      </w:r>
    </w:p>
    <w:p w14:paraId="2C2DAB53" w14:textId="71A9550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Third, the </w:t>
      </w:r>
      <w:r w:rsidRPr="007157CB">
        <w:rPr>
          <w:rStyle w:val="Literal"/>
        </w:rPr>
        <w:t>run</w:t>
      </w:r>
      <w:r w:rsidRPr="0035006E">
        <w:t xml:space="preserve"> function now returns an </w:t>
      </w:r>
      <w:r w:rsidRPr="007157CB">
        <w:rPr>
          <w:rStyle w:val="Literal"/>
        </w:rPr>
        <w:t>Ok</w:t>
      </w:r>
      <w:r w:rsidRPr="0035006E">
        <w:t xml:space="preserve"> value in the success case </w:t>
      </w:r>
      <w:r w:rsidR="00734E59" w:rsidRPr="00734E59">
        <w:rPr>
          <w:rStyle w:val="CodeAnnotation"/>
        </w:rPr>
        <w:t>4</w:t>
      </w:r>
      <w:r w:rsidRPr="0035006E">
        <w:t>.</w:t>
      </w:r>
      <w:r w:rsidR="0035006E" w:rsidRPr="0035006E">
        <w:t xml:space="preserve"> </w:t>
      </w:r>
      <w:r w:rsidRPr="0035006E">
        <w:t xml:space="preserve">We’ve declared the </w:t>
      </w:r>
      <w:r w:rsidRPr="007157CB">
        <w:rPr>
          <w:rStyle w:val="Literal"/>
        </w:rPr>
        <w:t>run</w:t>
      </w:r>
      <w:r w:rsidRPr="0035006E">
        <w:t xml:space="preserve"> function’s success type as </w:t>
      </w:r>
      <w:r w:rsidRPr="007157CB">
        <w:rPr>
          <w:rStyle w:val="Literal"/>
        </w:rPr>
        <w:t>()</w:t>
      </w:r>
      <w:r w:rsidRPr="0035006E">
        <w:t xml:space="preserve"> in the signature,</w:t>
      </w:r>
      <w:r w:rsidR="0035006E" w:rsidRPr="0035006E">
        <w:t xml:space="preserve"> </w:t>
      </w:r>
      <w:r w:rsidRPr="0035006E">
        <w:t xml:space="preserve">which means we need to wrap the unit type value in the </w:t>
      </w:r>
      <w:r w:rsidRPr="007157CB">
        <w:rPr>
          <w:rStyle w:val="Literal"/>
        </w:rPr>
        <w:t>Ok</w:t>
      </w:r>
      <w:r w:rsidRPr="0035006E">
        <w:t xml:space="preserve"> value. This</w:t>
      </w:r>
      <w:r w:rsidR="0035006E" w:rsidRPr="0035006E">
        <w:t xml:space="preserve"> </w:t>
      </w:r>
      <w:r w:rsidRPr="007157CB">
        <w:rPr>
          <w:rStyle w:val="Literal"/>
        </w:rPr>
        <w:t>Ok(())</w:t>
      </w:r>
      <w:r w:rsidRPr="0035006E">
        <w:t xml:space="preserve"> syntax might look a bit strange at first, but using </w:t>
      </w:r>
      <w:r w:rsidRPr="007157CB">
        <w:rPr>
          <w:rStyle w:val="Literal"/>
        </w:rPr>
        <w:t>()</w:t>
      </w:r>
      <w:r w:rsidRPr="0035006E">
        <w:t xml:space="preserve"> like this is</w:t>
      </w:r>
      <w:r w:rsidR="0035006E" w:rsidRPr="0035006E">
        <w:t xml:space="preserve"> </w:t>
      </w:r>
      <w:r w:rsidRPr="0035006E">
        <w:t xml:space="preserve">the idiomatic way to indicate that we’re calling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for its side effects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only; it doesn’t return a value we need.</w:t>
      </w:r>
    </w:p>
    <w:p w14:paraId="6F12617F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When you run this code, it will compile but will display a warning:</w:t>
      </w:r>
    </w:p>
    <w:p w14:paraId="2F3336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warning: unused `Result` that must be used</w:t>
      </w:r>
    </w:p>
    <w:p w14:paraId="5ACD2563" w14:textId="03A9CD32" w:rsidR="00A00BD3" w:rsidRPr="00A00BD3" w:rsidRDefault="00362BA9" w:rsidP="00362BA9">
      <w:pPr>
        <w:pStyle w:val="Code"/>
        <w:rPr>
          <w:lang w:eastAsia="en-GB"/>
        </w:rPr>
      </w:pPr>
      <w:r w:rsidRPr="00362BA9">
        <w:rPr>
          <w:lang w:eastAsia="en-GB"/>
        </w:rPr>
        <w:t xml:space="preserve"> </w:t>
      </w:r>
      <w:r>
        <w:rPr>
          <w:lang w:eastAsia="en-GB"/>
        </w:rPr>
        <w:t xml:space="preserve"> --&gt; </w:t>
      </w:r>
      <w:r w:rsidR="007157CB">
        <w:rPr>
          <w:lang w:eastAsia="en-GB"/>
        </w:rPr>
        <w:t>src</w:t>
      </w:r>
      <w:r w:rsidR="00A00BD3" w:rsidRPr="00A00BD3">
        <w:rPr>
          <w:lang w:eastAsia="en-GB"/>
        </w:rPr>
        <w:t>/main.rs:19:5</w:t>
      </w:r>
    </w:p>
    <w:p w14:paraId="0B2024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B12EA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19 |     run(config);</w:t>
      </w:r>
    </w:p>
    <w:p w14:paraId="4FCC2DE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     ^^^^^^^^^^^^</w:t>
      </w:r>
    </w:p>
    <w:p w14:paraId="670A485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108625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`#[warn(unused_must_use)]` on by default</w:t>
      </w:r>
    </w:p>
    <w:p w14:paraId="70F35703" w14:textId="77777777" w:rsidR="001F3C30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this `Result` may be an `Err` variant, which should be</w:t>
      </w:r>
    </w:p>
    <w:p w14:paraId="0562D8B2" w14:textId="557E414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handled</w:t>
      </w:r>
    </w:p>
    <w:p w14:paraId="3C1FE301" w14:textId="759E7D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Rust tells us that our code ignored the </w:t>
      </w:r>
      <w:r w:rsidRPr="007157CB">
        <w:rPr>
          <w:rStyle w:val="Literal"/>
        </w:rPr>
        <w:t>Result</w:t>
      </w:r>
      <w:r w:rsidRPr="0035006E">
        <w:t xml:space="preserve"> value and the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value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might indicate that an error occurred. But we’re not checking to see whether 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there was an error, and the compiler reminds us that we probably meant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some error-handling code here! Let’s rectify that problem now.</w:t>
      </w:r>
    </w:p>
    <w:p w14:paraId="2E547C00" w14:textId="77777777" w:rsidR="00A00BD3" w:rsidRPr="00A00BD3" w:rsidRDefault="00A00BD3" w:rsidP="00A549D4">
      <w:pPr>
        <w:pStyle w:val="HeadC"/>
        <w:rPr>
          <w:lang w:eastAsia="en-GB"/>
        </w:rPr>
      </w:pPr>
      <w:bookmarkStart w:id="35" w:name="handling-errors-returned-from-`run`-in-`"/>
      <w:bookmarkStart w:id="36" w:name="_Toc106891421"/>
      <w:bookmarkEnd w:id="35"/>
      <w:r w:rsidRPr="00A00BD3">
        <w:rPr>
          <w:lang w:eastAsia="en-GB"/>
        </w:rPr>
        <w:t xml:space="preserve">Handling Errors Returned from </w:t>
      </w:r>
      <w:r w:rsidRPr="00A549D4">
        <w:t>run</w:t>
      </w:r>
      <w:r w:rsidRPr="00A00BD3">
        <w:rPr>
          <w:lang w:eastAsia="en-GB"/>
        </w:rPr>
        <w:t xml:space="preserve"> in </w:t>
      </w:r>
      <w:r w:rsidRPr="00A549D4">
        <w:t>main</w:t>
      </w:r>
      <w:bookmarkEnd w:id="36"/>
    </w:p>
    <w:p w14:paraId="7A25CF48" w14:textId="79113DE2" w:rsidR="00A00BD3" w:rsidRPr="00A00BD3" w:rsidRDefault="00A00BD3" w:rsidP="0035006E">
      <w:pPr>
        <w:pStyle w:val="Body"/>
        <w:rPr>
          <w:lang w:eastAsia="en-GB"/>
        </w:rPr>
      </w:pPr>
      <w:r w:rsidRPr="0035006E">
        <w:t>We’ll check for errors and handle them using a technique similar to one we used</w:t>
      </w:r>
      <w:r w:rsidR="0035006E" w:rsidRPr="0035006E">
        <w:t xml:space="preserve"> </w:t>
      </w:r>
      <w:r w:rsidRPr="0035006E">
        <w:t xml:space="preserve">with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in Listing 12-10, but with a slight difference:</w:t>
      </w:r>
    </w:p>
    <w:p w14:paraId="178E01B5" w14:textId="01FE461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3DE43CAB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77F843A2" w14:textId="0DBAA9BB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0A47A40D" w14:textId="77777777" w:rsidR="00A00BD3" w:rsidRPr="0030550D" w:rsidRDefault="00A00BD3" w:rsidP="007157CB">
      <w:pPr>
        <w:pStyle w:val="Code"/>
        <w:rPr>
          <w:rStyle w:val="LiteralGray"/>
        </w:rPr>
      </w:pPr>
    </w:p>
    <w:p w14:paraId="796D467C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println!("Searching for {}", config.query);</w:t>
      </w:r>
    </w:p>
    <w:p w14:paraId="7035F2FD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println!("In file {}", config.file_path);</w:t>
      </w:r>
    </w:p>
    <w:p w14:paraId="60B7BC22" w14:textId="77777777" w:rsidR="00A00BD3" w:rsidRPr="00A00BD3" w:rsidRDefault="00A00BD3" w:rsidP="007157CB">
      <w:pPr>
        <w:pStyle w:val="Code"/>
        <w:rPr>
          <w:lang w:eastAsia="en-GB"/>
        </w:rPr>
      </w:pPr>
    </w:p>
    <w:p w14:paraId="03B957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run(config) {</w:t>
      </w:r>
    </w:p>
    <w:p w14:paraId="5644312C" w14:textId="0E960020" w:rsidR="00A00BD3" w:rsidRPr="00A00BD3" w:rsidRDefault="00A00BD3" w:rsidP="00200369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println!("Application error: {e}");</w:t>
      </w:r>
    </w:p>
    <w:p w14:paraId="111F3F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76D6B5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}</w:t>
      </w:r>
    </w:p>
    <w:p w14:paraId="25EBCA73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61C26FD2" w14:textId="028E7ED2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use </w:t>
      </w:r>
      <w:r w:rsidRPr="007157CB">
        <w:rPr>
          <w:rStyle w:val="Literal"/>
        </w:rPr>
        <w:t>if let</w:t>
      </w:r>
      <w:r w:rsidRPr="0035006E">
        <w:t xml:space="preserve"> rather than </w:t>
      </w:r>
      <w:r w:rsidRPr="007157CB">
        <w:rPr>
          <w:rStyle w:val="Literal"/>
        </w:rPr>
        <w:t>unwrap_or_else</w:t>
      </w:r>
      <w:r w:rsidRPr="0035006E">
        <w:t xml:space="preserve"> to check whether </w:t>
      </w:r>
      <w:r w:rsidRPr="007157CB">
        <w:rPr>
          <w:rStyle w:val="Literal"/>
        </w:rPr>
        <w:t>run</w:t>
      </w:r>
      <w:r w:rsidRPr="0035006E">
        <w:t xml:space="preserve"> returns an</w:t>
      </w:r>
      <w:r w:rsidR="0035006E" w:rsidRPr="0035006E">
        <w:t xml:space="preserve"> </w:t>
      </w:r>
      <w:r w:rsidRPr="007157CB">
        <w:rPr>
          <w:rStyle w:val="Literal"/>
        </w:rPr>
        <w:t>Err</w:t>
      </w:r>
      <w:r w:rsidRPr="0035006E">
        <w:t xml:space="preserve"> value and</w:t>
      </w:r>
      <w:r w:rsidR="00243FA8">
        <w:t xml:space="preserve"> to</w:t>
      </w:r>
      <w:r w:rsidRPr="0035006E">
        <w:t xml:space="preserve"> call </w:t>
      </w:r>
      <w:r w:rsidRPr="007157CB">
        <w:rPr>
          <w:rStyle w:val="Literal"/>
        </w:rPr>
        <w:t>process::exit(1)</w:t>
      </w:r>
      <w:r w:rsidRPr="0035006E">
        <w:t xml:space="preserve"> if it does. The </w:t>
      </w:r>
      <w:r w:rsidRPr="007157CB">
        <w:rPr>
          <w:rStyle w:val="Literal"/>
        </w:rPr>
        <w:t>run</w:t>
      </w:r>
      <w:r w:rsidRPr="0035006E">
        <w:t xml:space="preserve"> function doesn’t</w:t>
      </w:r>
      <w:r w:rsidR="0035006E" w:rsidRPr="0035006E">
        <w:t xml:space="preserve"> </w:t>
      </w:r>
      <w:r w:rsidRPr="0035006E">
        <w:t xml:space="preserve">return a value that we want to </w:t>
      </w:r>
      <w:r w:rsidRPr="007157CB">
        <w:rPr>
          <w:rStyle w:val="Literal"/>
        </w:rPr>
        <w:t>unwrap</w:t>
      </w:r>
      <w:r w:rsidRPr="0035006E">
        <w:t xml:space="preserve"> in the same way that </w:t>
      </w:r>
      <w:r w:rsidRPr="007157CB">
        <w:rPr>
          <w:rStyle w:val="Literal"/>
        </w:rPr>
        <w:t>Config::build</w:t>
      </w:r>
      <w:r w:rsidR="0035006E" w:rsidRPr="0035006E">
        <w:t xml:space="preserve"> </w:t>
      </w:r>
      <w:r w:rsidRPr="0035006E">
        <w:t xml:space="preserve">returns the </w:t>
      </w:r>
      <w:r w:rsidRPr="007157CB">
        <w:rPr>
          <w:rStyle w:val="Literal"/>
        </w:rPr>
        <w:t>Config</w:t>
      </w:r>
      <w:r w:rsidRPr="0035006E">
        <w:t xml:space="preserve"> instance. Because </w:t>
      </w:r>
      <w:r w:rsidRPr="007157CB">
        <w:rPr>
          <w:rStyle w:val="Literal"/>
        </w:rPr>
        <w:t>run</w:t>
      </w:r>
      <w:r w:rsidRPr="0035006E">
        <w:t xml:space="preserve"> returns </w:t>
      </w:r>
      <w:r w:rsidRPr="007157CB">
        <w:rPr>
          <w:rStyle w:val="Literal"/>
        </w:rPr>
        <w:t>()</w:t>
      </w:r>
      <w:r w:rsidRPr="0035006E">
        <w:t xml:space="preserve"> in the success case,</w:t>
      </w:r>
      <w:r w:rsidR="0035006E" w:rsidRPr="0035006E">
        <w:t xml:space="preserve"> </w:t>
      </w:r>
      <w:r w:rsidRPr="0035006E">
        <w:t xml:space="preserve">we only care about detecting an error, so we don’t need </w:t>
      </w:r>
      <w:r w:rsidRPr="007157CB">
        <w:rPr>
          <w:rStyle w:val="Literal"/>
        </w:rPr>
        <w:t>unwrap_or_else</w:t>
      </w:r>
      <w:r w:rsidRPr="0035006E">
        <w:t xml:space="preserve"> to</w:t>
      </w:r>
      <w:r w:rsidR="0035006E" w:rsidRPr="0035006E">
        <w:t xml:space="preserve"> </w:t>
      </w:r>
      <w:r w:rsidRPr="0035006E">
        <w:t xml:space="preserve">return the unwrapped value, which would only be </w:t>
      </w:r>
      <w:r w:rsidRPr="007157CB">
        <w:rPr>
          <w:rStyle w:val="Literal"/>
        </w:rPr>
        <w:t>()</w:t>
      </w:r>
      <w:r w:rsidRPr="00A00BD3">
        <w:rPr>
          <w:lang w:eastAsia="en-GB"/>
        </w:rPr>
        <w:t>.</w:t>
      </w:r>
    </w:p>
    <w:p w14:paraId="7B48C784" w14:textId="4875ACB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bodies of the </w:t>
      </w:r>
      <w:r w:rsidRPr="007157CB">
        <w:rPr>
          <w:rStyle w:val="Literal"/>
        </w:rPr>
        <w:t>if let</w:t>
      </w:r>
      <w:r w:rsidRPr="0035006E">
        <w:t xml:space="preserve"> and the </w:t>
      </w:r>
      <w:r w:rsidRPr="007157CB">
        <w:rPr>
          <w:rStyle w:val="Literal"/>
        </w:rPr>
        <w:t>unwrap_or_else</w:t>
      </w:r>
      <w:r w:rsidRPr="00A00BD3">
        <w:rPr>
          <w:lang w:eastAsia="en-GB"/>
        </w:rPr>
        <w:t xml:space="preserve"> functions are the same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both cases: we print the error and exit.</w:t>
      </w:r>
    </w:p>
    <w:p w14:paraId="321B194D" w14:textId="77777777" w:rsidR="00A00BD3" w:rsidRPr="00A00BD3" w:rsidRDefault="00A00BD3" w:rsidP="007157CB">
      <w:pPr>
        <w:pStyle w:val="HeadB"/>
        <w:rPr>
          <w:lang w:eastAsia="en-GB"/>
        </w:rPr>
      </w:pPr>
      <w:bookmarkStart w:id="37" w:name="splitting-code-into-a-library-crate"/>
      <w:bookmarkStart w:id="38" w:name="_Toc106891422"/>
      <w:bookmarkEnd w:id="37"/>
      <w:r w:rsidRPr="00A00BD3">
        <w:rPr>
          <w:lang w:eastAsia="en-GB"/>
        </w:rPr>
        <w:t>Splitting Code into a Library Crate</w:t>
      </w:r>
      <w:bookmarkEnd w:id="38"/>
    </w:p>
    <w:p w14:paraId="54A66CAC" w14:textId="089EF72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Our </w:t>
      </w:r>
      <w:r w:rsidRPr="007157CB">
        <w:rPr>
          <w:rStyle w:val="Literal"/>
        </w:rPr>
        <w:t>minigrep</w:t>
      </w:r>
      <w:r w:rsidRPr="0035006E">
        <w:t xml:space="preserve"> project is looking good so far! Now we’ll split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file and put some code into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file. That way</w:t>
      </w:r>
      <w:r w:rsidR="00CA05CC">
        <w:t>,</w:t>
      </w:r>
      <w:r w:rsidRPr="0035006E">
        <w:t xml:space="preserve"> we</w:t>
      </w:r>
      <w:r w:rsidR="0035006E" w:rsidRPr="0035006E">
        <w:t xml:space="preserve"> </w:t>
      </w:r>
      <w:r w:rsidRPr="0035006E">
        <w:t>can test the code and have a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file with fewer responsibilities.</w:t>
      </w:r>
    </w:p>
    <w:p w14:paraId="0FA3EA30" w14:textId="5CCD69F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move all the code that isn’t</w:t>
      </w:r>
      <w:r w:rsidR="008A0011">
        <w:rPr>
          <w:lang w:eastAsia="en-GB"/>
        </w:rPr>
        <w:t xml:space="preserve"> in</w:t>
      </w:r>
      <w:r w:rsidRPr="00A00BD3">
        <w:rPr>
          <w:lang w:eastAsia="en-GB"/>
        </w:rPr>
        <w:t xml:space="preserve"> the </w:t>
      </w:r>
      <w:r w:rsidRPr="007157CB">
        <w:rPr>
          <w:rStyle w:val="Literal"/>
        </w:rPr>
        <w:t>main</w:t>
      </w:r>
      <w:r w:rsidRPr="0035006E">
        <w:t xml:space="preserve"> function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:</w:t>
      </w:r>
    </w:p>
    <w:p w14:paraId="1E5BF5E7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definition</w:t>
      </w:r>
    </w:p>
    <w:p w14:paraId="48F556D0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relevant </w:t>
      </w:r>
      <w:r w:rsidRPr="007157CB">
        <w:rPr>
          <w:rStyle w:val="Literal"/>
        </w:rPr>
        <w:t>use</w:t>
      </w:r>
      <w:r w:rsidRPr="00A00BD3">
        <w:rPr>
          <w:lang w:eastAsia="en-GB"/>
        </w:rPr>
        <w:t xml:space="preserve"> statements</w:t>
      </w:r>
    </w:p>
    <w:p w14:paraId="071056BD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definition of </w:t>
      </w:r>
      <w:r w:rsidRPr="007157CB">
        <w:rPr>
          <w:rStyle w:val="Literal"/>
        </w:rPr>
        <w:t>Config</w:t>
      </w:r>
    </w:p>
    <w:p w14:paraId="18DC36BA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function </w:t>
      </w:r>
      <w:r w:rsidRPr="007843FC">
        <w:t>definition</w:t>
      </w:r>
    </w:p>
    <w:p w14:paraId="532C3B89" w14:textId="1EE352F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contents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should have the signatures shown in Listing 12-13</w:t>
      </w:r>
      <w:r w:rsidR="0035006E" w:rsidRPr="0035006E">
        <w:t xml:space="preserve"> </w:t>
      </w:r>
      <w:r w:rsidRPr="0035006E">
        <w:t>(we’ve omitted the bodies of the functions for brevity). Note that this won’t</w:t>
      </w:r>
      <w:r w:rsidR="0035006E" w:rsidRPr="0035006E">
        <w:t xml:space="preserve"> </w:t>
      </w:r>
      <w:r w:rsidRPr="0035006E">
        <w:t>compile until we modify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in Listing 12-14.</w:t>
      </w:r>
    </w:p>
    <w:p w14:paraId="62F4D8EC" w14:textId="4AE73F76" w:rsidR="00A00BD3" w:rsidRPr="00A00BD3" w:rsidRDefault="007157CB" w:rsidP="007157CB">
      <w:pPr>
        <w:pStyle w:val="CodeLabel"/>
        <w:rPr>
          <w:lang w:eastAsia="en-GB"/>
        </w:rPr>
      </w:pPr>
      <w:commentRangeStart w:id="39"/>
      <w:commentRangeStart w:id="40"/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  <w:commentRangeEnd w:id="39"/>
      <w:r w:rsidR="00CA05CC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39"/>
      </w:r>
      <w:commentRangeEnd w:id="40"/>
      <w:r w:rsidR="00990CB0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40"/>
      </w:r>
    </w:p>
    <w:p w14:paraId="6632D3FD" w14:textId="77777777" w:rsidR="00A00BD3" w:rsidRPr="00A00BD3" w:rsidRDefault="00A00BD3">
      <w:pPr>
        <w:pStyle w:val="Code"/>
        <w:rPr>
          <w:lang w:eastAsia="en-GB"/>
        </w:rPr>
        <w:pPrChange w:id="41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use std::error::Error;</w:t>
      </w:r>
    </w:p>
    <w:p w14:paraId="46FB6D39" w14:textId="77777777" w:rsidR="00A00BD3" w:rsidRPr="00A00BD3" w:rsidRDefault="00A00BD3">
      <w:pPr>
        <w:pStyle w:val="Code"/>
        <w:rPr>
          <w:lang w:eastAsia="en-GB"/>
        </w:rPr>
        <w:pPrChange w:id="42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use std::fs;</w:t>
      </w:r>
    </w:p>
    <w:p w14:paraId="3699F528" w14:textId="77777777" w:rsidR="00A00BD3" w:rsidRPr="00A00BD3" w:rsidRDefault="00A00BD3">
      <w:pPr>
        <w:pStyle w:val="Code"/>
        <w:rPr>
          <w:lang w:eastAsia="en-GB"/>
        </w:rPr>
        <w:pPrChange w:id="43" w:author="Carol Nichols" w:date="2022-08-24T21:20:00Z">
          <w:pPr>
            <w:pStyle w:val="CodeWide"/>
          </w:pPr>
        </w:pPrChange>
      </w:pPr>
    </w:p>
    <w:p w14:paraId="4B5EC404" w14:textId="77777777" w:rsidR="00A00BD3" w:rsidRPr="00A00BD3" w:rsidRDefault="00A00BD3">
      <w:pPr>
        <w:pStyle w:val="Code"/>
        <w:rPr>
          <w:lang w:eastAsia="en-GB"/>
        </w:rPr>
        <w:pPrChange w:id="44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pub struct Config {</w:t>
      </w:r>
    </w:p>
    <w:p w14:paraId="0D92A80B" w14:textId="77777777" w:rsidR="00A00BD3" w:rsidRPr="00A00BD3" w:rsidRDefault="00A00BD3">
      <w:pPr>
        <w:pStyle w:val="Code"/>
        <w:rPr>
          <w:lang w:eastAsia="en-GB"/>
        </w:rPr>
        <w:pPrChange w:id="45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 xml:space="preserve">    pub query: String,</w:t>
      </w:r>
    </w:p>
    <w:p w14:paraId="4E4578A0" w14:textId="77777777" w:rsidR="00A00BD3" w:rsidRPr="00A00BD3" w:rsidRDefault="00A00BD3">
      <w:pPr>
        <w:pStyle w:val="Code"/>
        <w:rPr>
          <w:lang w:eastAsia="en-GB"/>
        </w:rPr>
        <w:pPrChange w:id="46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 xml:space="preserve">    pub file_path: String,</w:t>
      </w:r>
    </w:p>
    <w:p w14:paraId="5A3168AA" w14:textId="77777777" w:rsidR="00A00BD3" w:rsidRPr="00A00BD3" w:rsidRDefault="00A00BD3">
      <w:pPr>
        <w:pStyle w:val="Code"/>
        <w:rPr>
          <w:lang w:eastAsia="en-GB"/>
        </w:rPr>
        <w:pPrChange w:id="47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}</w:t>
      </w:r>
    </w:p>
    <w:p w14:paraId="34893A18" w14:textId="77777777" w:rsidR="00A00BD3" w:rsidRPr="00A00BD3" w:rsidRDefault="00A00BD3">
      <w:pPr>
        <w:pStyle w:val="Code"/>
        <w:rPr>
          <w:lang w:eastAsia="en-GB"/>
        </w:rPr>
        <w:pPrChange w:id="48" w:author="Carol Nichols" w:date="2022-08-24T21:20:00Z">
          <w:pPr>
            <w:pStyle w:val="CodeWide"/>
          </w:pPr>
        </w:pPrChange>
      </w:pPr>
    </w:p>
    <w:p w14:paraId="0F86799F" w14:textId="77777777" w:rsidR="00A00BD3" w:rsidRPr="00A00BD3" w:rsidRDefault="00A00BD3">
      <w:pPr>
        <w:pStyle w:val="Code"/>
        <w:rPr>
          <w:lang w:eastAsia="en-GB"/>
        </w:rPr>
        <w:pPrChange w:id="49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impl Config {</w:t>
      </w:r>
    </w:p>
    <w:p w14:paraId="02D64DCD" w14:textId="77777777" w:rsidR="00D50558" w:rsidRDefault="00A00BD3" w:rsidP="00D50558">
      <w:pPr>
        <w:pStyle w:val="Code"/>
        <w:rPr>
          <w:ins w:id="50" w:author="Carol Nichols" w:date="2022-08-24T21:20:00Z"/>
          <w:lang w:eastAsia="en-GB"/>
        </w:rPr>
      </w:pPr>
      <w:r w:rsidRPr="00A00BD3">
        <w:rPr>
          <w:lang w:eastAsia="en-GB"/>
        </w:rPr>
        <w:t xml:space="preserve">    pub fn build(</w:t>
      </w:r>
    </w:p>
    <w:p w14:paraId="6F58550F" w14:textId="17268C86" w:rsidR="00D50558" w:rsidRDefault="00D50558" w:rsidP="00D50558">
      <w:pPr>
        <w:pStyle w:val="Code"/>
        <w:rPr>
          <w:ins w:id="51" w:author="Carol Nichols" w:date="2022-08-24T21:20:00Z"/>
          <w:lang w:eastAsia="en-GB"/>
        </w:rPr>
      </w:pPr>
      <w:ins w:id="52" w:author="Carol Nichols" w:date="2022-08-24T21:20:00Z">
        <w:r>
          <w:rPr>
            <w:lang w:eastAsia="en-GB"/>
          </w:rPr>
          <w:t xml:space="preserve">        </w:t>
        </w:r>
      </w:ins>
      <w:r w:rsidR="00A00BD3" w:rsidRPr="00A00BD3">
        <w:rPr>
          <w:lang w:eastAsia="en-GB"/>
        </w:rPr>
        <w:t>args: &amp;[String]</w:t>
      </w:r>
      <w:ins w:id="53" w:author="Carol Nichols" w:date="2022-08-24T21:20:00Z">
        <w:r>
          <w:rPr>
            <w:lang w:eastAsia="en-GB"/>
          </w:rPr>
          <w:t>,</w:t>
        </w:r>
      </w:ins>
    </w:p>
    <w:p w14:paraId="34F48681" w14:textId="6C35062B" w:rsidR="00A00BD3" w:rsidRPr="00A00BD3" w:rsidRDefault="00D50558">
      <w:pPr>
        <w:pStyle w:val="Code"/>
        <w:rPr>
          <w:lang w:eastAsia="en-GB"/>
        </w:rPr>
        <w:pPrChange w:id="54" w:author="Carol Nichols" w:date="2022-08-24T21:20:00Z">
          <w:pPr>
            <w:pStyle w:val="CodeWide"/>
          </w:pPr>
        </w:pPrChange>
      </w:pPr>
      <w:ins w:id="55" w:author="Carol Nichols" w:date="2022-08-24T21:20:00Z">
        <w:r>
          <w:rPr>
            <w:lang w:eastAsia="en-GB"/>
          </w:rPr>
          <w:t xml:space="preserve">    </w:t>
        </w:r>
      </w:ins>
      <w:r w:rsidR="00A00BD3" w:rsidRPr="00A00BD3">
        <w:rPr>
          <w:lang w:eastAsia="en-GB"/>
        </w:rPr>
        <w:t>) -&gt; Result&lt;Config, &amp;'static str&gt; {</w:t>
      </w:r>
    </w:p>
    <w:p w14:paraId="23D8D01E" w14:textId="31D3F244" w:rsidR="00A00BD3" w:rsidRPr="0030550D" w:rsidRDefault="00A00BD3">
      <w:pPr>
        <w:pStyle w:val="Code"/>
        <w:rPr>
          <w:rStyle w:val="LiteralGray"/>
        </w:rPr>
        <w:pPrChange w:id="56" w:author="Carol Nichols" w:date="2022-08-24T21:20:00Z">
          <w:pPr>
            <w:pStyle w:val="CodeWide"/>
          </w:pPr>
        </w:pPrChange>
      </w:pPr>
      <w:r w:rsidRPr="0030550D">
        <w:rPr>
          <w:rStyle w:val="LiteralGray"/>
        </w:rPr>
        <w:t xml:space="preserve">    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4FB4CCCA" w14:textId="77777777" w:rsidR="00A00BD3" w:rsidRPr="00A00BD3" w:rsidRDefault="00A00BD3">
      <w:pPr>
        <w:pStyle w:val="Code"/>
        <w:rPr>
          <w:lang w:eastAsia="en-GB"/>
        </w:rPr>
        <w:pPrChange w:id="57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 xml:space="preserve">    }</w:t>
      </w:r>
    </w:p>
    <w:p w14:paraId="66213C92" w14:textId="77777777" w:rsidR="00A00BD3" w:rsidRPr="00A00BD3" w:rsidRDefault="00A00BD3">
      <w:pPr>
        <w:pStyle w:val="Code"/>
        <w:rPr>
          <w:lang w:eastAsia="en-GB"/>
        </w:rPr>
        <w:pPrChange w:id="58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}</w:t>
      </w:r>
    </w:p>
    <w:p w14:paraId="241D890E" w14:textId="77777777" w:rsidR="00A00BD3" w:rsidRPr="00A00BD3" w:rsidRDefault="00A00BD3">
      <w:pPr>
        <w:pStyle w:val="Code"/>
        <w:rPr>
          <w:lang w:eastAsia="en-GB"/>
        </w:rPr>
        <w:pPrChange w:id="59" w:author="Carol Nichols" w:date="2022-08-24T21:20:00Z">
          <w:pPr>
            <w:pStyle w:val="CodeWide"/>
          </w:pPr>
        </w:pPrChange>
      </w:pPr>
    </w:p>
    <w:p w14:paraId="1C1F93AA" w14:textId="77777777" w:rsidR="00A00BD3" w:rsidRPr="00A00BD3" w:rsidRDefault="00A00BD3">
      <w:pPr>
        <w:pStyle w:val="Code"/>
        <w:rPr>
          <w:lang w:eastAsia="en-GB"/>
        </w:rPr>
        <w:pPrChange w:id="60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pub fn run(config: Config) -&gt; Result&lt;(), Box&lt;dyn Error&gt;&gt; {</w:t>
      </w:r>
    </w:p>
    <w:p w14:paraId="02708F5E" w14:textId="03549E17" w:rsidR="00A00BD3" w:rsidRPr="0030550D" w:rsidRDefault="00A00BD3">
      <w:pPr>
        <w:pStyle w:val="Code"/>
        <w:rPr>
          <w:rStyle w:val="LiteralGray"/>
        </w:rPr>
        <w:pPrChange w:id="61" w:author="Carol Nichols" w:date="2022-08-24T21:20:00Z">
          <w:pPr>
            <w:pStyle w:val="CodeWide"/>
          </w:pPr>
        </w:pPrChange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3338BBE0" w14:textId="77777777" w:rsidR="00A00BD3" w:rsidRPr="00A00BD3" w:rsidRDefault="00A00BD3">
      <w:pPr>
        <w:pStyle w:val="Code"/>
        <w:rPr>
          <w:lang w:eastAsia="en-GB"/>
        </w:rPr>
        <w:pPrChange w:id="62" w:author="Carol Nichols" w:date="2022-08-24T21:20:00Z">
          <w:pPr>
            <w:pStyle w:val="CodeWide"/>
          </w:pPr>
        </w:pPrChange>
      </w:pPr>
      <w:r w:rsidRPr="00A00BD3">
        <w:rPr>
          <w:lang w:eastAsia="en-GB"/>
        </w:rPr>
        <w:t>}</w:t>
      </w:r>
    </w:p>
    <w:p w14:paraId="228C5918" w14:textId="0CA39755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lastRenderedPageBreak/>
        <w:t xml:space="preserve">Moving </w:t>
      </w:r>
      <w:r w:rsidRPr="007157CB">
        <w:rPr>
          <w:rStyle w:val="Literal"/>
        </w:rPr>
        <w:t>Config</w:t>
      </w:r>
      <w:r w:rsidRPr="0035006E">
        <w:t xml:space="preserve"> and </w:t>
      </w:r>
      <w:r w:rsidRPr="007157CB">
        <w:rPr>
          <w:rStyle w:val="Literal"/>
        </w:rPr>
        <w:t>run</w:t>
      </w:r>
      <w:r w:rsidRPr="0035006E">
        <w:t xml:space="preserve"> into</w:t>
      </w:r>
      <w:r w:rsidR="004F5C0C">
        <w:t xml:space="preserve"> </w:t>
      </w:r>
      <w:r w:rsidR="007157CB" w:rsidRPr="004F5C0C">
        <w:rPr>
          <w:rStyle w:val="Italic"/>
        </w:rPr>
        <w:t>src</w:t>
      </w:r>
      <w:r w:rsidRPr="004F5C0C">
        <w:rPr>
          <w:rStyle w:val="Italic"/>
        </w:rPr>
        <w:t>/lib.rs</w:t>
      </w:r>
    </w:p>
    <w:p w14:paraId="7D42BA97" w14:textId="7A686A4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liberal use of the </w:t>
      </w:r>
      <w:r w:rsidRPr="007157CB">
        <w:rPr>
          <w:rStyle w:val="Literal"/>
        </w:rPr>
        <w:t>pub</w:t>
      </w:r>
      <w:r w:rsidRPr="0035006E">
        <w:t xml:space="preserve"> keyword: on </w:t>
      </w:r>
      <w:r w:rsidRPr="007157CB">
        <w:rPr>
          <w:rStyle w:val="Literal"/>
        </w:rPr>
        <w:t>Config</w:t>
      </w:r>
      <w:r w:rsidRPr="0035006E">
        <w:t>, on its fields and its</w:t>
      </w:r>
      <w:r w:rsidR="0035006E" w:rsidRPr="0035006E">
        <w:t xml:space="preserve"> </w:t>
      </w:r>
      <w:r w:rsidRPr="007157CB">
        <w:rPr>
          <w:rStyle w:val="Literal"/>
        </w:rPr>
        <w:t>build</w:t>
      </w:r>
      <w:r w:rsidRPr="0035006E">
        <w:t xml:space="preserve"> method, and on 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function. We now have a library crate that has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public API we can test!</w:t>
      </w:r>
    </w:p>
    <w:p w14:paraId="03FD4100" w14:textId="621B6D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Now we need to bring the code we moved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into the scope of the</w:t>
      </w:r>
      <w:r w:rsidR="0035006E" w:rsidRPr="0035006E">
        <w:t xml:space="preserve"> </w:t>
      </w:r>
      <w:r w:rsidRPr="0035006E">
        <w:t>binary crate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as shown in Listing 12-14.</w:t>
      </w:r>
    </w:p>
    <w:p w14:paraId="25B34025" w14:textId="1E4F095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8B0862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use std::env;</w:t>
      </w:r>
    </w:p>
    <w:p w14:paraId="5718A27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use std::process;</w:t>
      </w:r>
    </w:p>
    <w:p w14:paraId="671ED1C7" w14:textId="77777777" w:rsidR="00A00BD3" w:rsidRPr="00A00BD3" w:rsidRDefault="00A00BD3" w:rsidP="007157CB">
      <w:pPr>
        <w:pStyle w:val="Code"/>
        <w:rPr>
          <w:lang w:eastAsia="en-GB"/>
        </w:rPr>
      </w:pPr>
    </w:p>
    <w:p w14:paraId="2462B1D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minigrep::Config;</w:t>
      </w:r>
    </w:p>
    <w:p w14:paraId="794E1458" w14:textId="77777777" w:rsidR="00A00BD3" w:rsidRPr="00A00BD3" w:rsidRDefault="00A00BD3" w:rsidP="007157CB">
      <w:pPr>
        <w:pStyle w:val="Code"/>
        <w:rPr>
          <w:lang w:eastAsia="en-GB"/>
        </w:rPr>
      </w:pPr>
    </w:p>
    <w:p w14:paraId="436F627D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23222C41" w14:textId="4AEC5B1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710881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minigrep::run(config) {</w:t>
      </w:r>
    </w:p>
    <w:p w14:paraId="6E4D5A7F" w14:textId="1529A665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</w:t>
      </w:r>
      <w:r w:rsidR="000D2375"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28959F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20DB23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7A8388C1" w14:textId="6BC59BB0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Using the </w:t>
      </w:r>
      <w:r w:rsidRPr="007157CB">
        <w:rPr>
          <w:rStyle w:val="Literal"/>
        </w:rPr>
        <w:t>minigrep</w:t>
      </w:r>
      <w:r w:rsidRPr="0035006E">
        <w:t xml:space="preserve"> library crate in</w:t>
      </w:r>
      <w:r w:rsidR="000B6135">
        <w:t xml:space="preserve"> </w:t>
      </w:r>
      <w:r w:rsidR="007157CB" w:rsidRPr="000B6135">
        <w:rPr>
          <w:rStyle w:val="Italic"/>
        </w:rPr>
        <w:t>src</w:t>
      </w:r>
      <w:r w:rsidRPr="000B6135">
        <w:rPr>
          <w:rStyle w:val="Italic"/>
        </w:rPr>
        <w:t>/main.rs</w:t>
      </w:r>
    </w:p>
    <w:p w14:paraId="2322596A" w14:textId="02ACFF2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add a </w:t>
      </w:r>
      <w:r w:rsidRPr="007157CB">
        <w:rPr>
          <w:rStyle w:val="Literal"/>
        </w:rPr>
        <w:t>use minigrep::Config</w:t>
      </w:r>
      <w:r w:rsidRPr="0035006E">
        <w:t xml:space="preserve"> line to bring the </w:t>
      </w:r>
      <w:r w:rsidRPr="007157CB">
        <w:rPr>
          <w:rStyle w:val="Literal"/>
        </w:rPr>
        <w:t>Config</w:t>
      </w:r>
      <w:r w:rsidRPr="0035006E">
        <w:t xml:space="preserve"> type from the</w:t>
      </w:r>
      <w:r w:rsidR="0035006E" w:rsidRPr="0035006E">
        <w:t xml:space="preserve"> </w:t>
      </w:r>
      <w:r w:rsidRPr="0035006E">
        <w:t xml:space="preserve">library crate into the binary crate’s scope, and we prefix the </w:t>
      </w:r>
      <w:r w:rsidRPr="007157CB">
        <w:rPr>
          <w:rStyle w:val="Literal"/>
        </w:rPr>
        <w:t>run</w:t>
      </w:r>
      <w:r w:rsidRPr="0035006E">
        <w:t xml:space="preserve"> function</w:t>
      </w:r>
      <w:r w:rsidR="0035006E" w:rsidRPr="0035006E">
        <w:t xml:space="preserve"> </w:t>
      </w:r>
      <w:r w:rsidRPr="0035006E">
        <w:t>with our crate name. Now all the functionality should be connected and should</w:t>
      </w:r>
      <w:r w:rsidR="0035006E" w:rsidRPr="0035006E">
        <w:t xml:space="preserve"> </w:t>
      </w:r>
      <w:r w:rsidRPr="0035006E">
        <w:t xml:space="preserve">work. Run the program with </w:t>
      </w:r>
      <w:r w:rsidRPr="007157CB">
        <w:rPr>
          <w:rStyle w:val="Literal"/>
        </w:rPr>
        <w:t>cargo run</w:t>
      </w:r>
      <w:r w:rsidRPr="00A00BD3">
        <w:rPr>
          <w:lang w:eastAsia="en-GB"/>
        </w:rPr>
        <w:t xml:space="preserve"> and make sure everything works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correctly.</w:t>
      </w:r>
    </w:p>
    <w:p w14:paraId="77CCF060" w14:textId="6D299C2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Whew! That was a lot of work, but we’ve set ourselves up for success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future. Now it’s much easier to handle errors, and we’ve made the code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modular. Almost all of our work will be done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 xml:space="preserve"> from here on out.</w:t>
      </w:r>
    </w:p>
    <w:p w14:paraId="0C2E8DE9" w14:textId="3CF0D3E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take advantage of this newfound modularity by doing something that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been difficult with the old code but is easy with the new code: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write some tests!</w:t>
      </w:r>
    </w:p>
    <w:bookmarkStart w:id="63" w:name="developing-the-library’s-functionality-w"/>
    <w:bookmarkStart w:id="64" w:name="_Toc106891423"/>
    <w:bookmarkEnd w:id="63"/>
    <w:p w14:paraId="7106E102" w14:textId="453DF6FA" w:rsidR="00A00BD3" w:rsidRPr="00A00BD3" w:rsidRDefault="00786B3F" w:rsidP="0035006E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"test-driven development (TDD)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Developing the Library’s Functionality with Test-Driven Development</w:t>
      </w:r>
      <w:bookmarkEnd w:id="64"/>
    </w:p>
    <w:p w14:paraId="2FF300DD" w14:textId="14885B38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extracted the logic into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 left the argument</w:t>
      </w:r>
      <w:r w:rsidR="0035006E" w:rsidRPr="0035006E">
        <w:t xml:space="preserve"> </w:t>
      </w:r>
      <w:r w:rsidRPr="0035006E">
        <w:t>collecting and error handling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it’s much easier to write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for the core functionality of our code. We can call functions directly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various arguments and check return values without having to call our binary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from the command line.</w:t>
      </w:r>
    </w:p>
    <w:p w14:paraId="1874F0EF" w14:textId="15ED34E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this section, we’ll add the searching logic to the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using the </w:t>
      </w:r>
      <w:bookmarkStart w:id="65" w:name="_Hlk110438487"/>
      <w:r w:rsidRPr="00A00BD3">
        <w:rPr>
          <w:lang w:eastAsia="en-GB"/>
        </w:rPr>
        <w:t xml:space="preserve">test-driven development </w:t>
      </w:r>
      <w:bookmarkEnd w:id="65"/>
      <w:r w:rsidRPr="00A00BD3">
        <w:rPr>
          <w:lang w:eastAsia="en-GB"/>
        </w:rPr>
        <w:t>(TDD) process with the following steps:</w:t>
      </w:r>
    </w:p>
    <w:p w14:paraId="594BC1B6" w14:textId="0607AE05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a test that fails and run it to make sure it fails for the reason you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expect.</w:t>
      </w:r>
    </w:p>
    <w:p w14:paraId="4A53487F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or modify just enough code to make the new test pass.</w:t>
      </w:r>
    </w:p>
    <w:p w14:paraId="781100C2" w14:textId="29144234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lastRenderedPageBreak/>
        <w:t>Refactor the code you just added or changed and make sure the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continue to pass.</w:t>
      </w:r>
    </w:p>
    <w:p w14:paraId="3F56FD66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Repeat from step 1!</w:t>
      </w:r>
    </w:p>
    <w:p w14:paraId="074413B1" w14:textId="2D9AE1E6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Though it’s just one of many ways to write software, TDD can help drive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design. Writing the test before you write the code that makes the test pass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helps to maintain high test coverage throughout the process.</w:t>
      </w:r>
    </w:p>
    <w:p w14:paraId="59B4146A" w14:textId="1375FFE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</w:t>
      </w:r>
      <w:r w:rsidR="001B103A" w:rsidRPr="0035006E">
        <w:t>test</w:t>
      </w:r>
      <w:r w:rsidR="001B103A">
        <w:t>-</w:t>
      </w:r>
      <w:r w:rsidRPr="0035006E">
        <w:t>drive the implementation of the functionality that will actually do</w:t>
      </w:r>
      <w:r w:rsidR="0035006E" w:rsidRPr="0035006E">
        <w:t xml:space="preserve"> </w:t>
      </w:r>
      <w:r w:rsidRPr="0035006E">
        <w:t>the searching for the query string in the file contents and produce a list of</w:t>
      </w:r>
      <w:r w:rsidR="0035006E" w:rsidRPr="0035006E">
        <w:t xml:space="preserve"> </w:t>
      </w:r>
      <w:r w:rsidRPr="0035006E">
        <w:t>lines that match the query. We’ll add this functionality in a function called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.</w:t>
      </w:r>
    </w:p>
    <w:p w14:paraId="6C7FF94D" w14:textId="77777777" w:rsidR="00A00BD3" w:rsidRPr="00A00BD3" w:rsidRDefault="00A00BD3" w:rsidP="007157CB">
      <w:pPr>
        <w:pStyle w:val="HeadB"/>
        <w:rPr>
          <w:lang w:eastAsia="en-GB"/>
        </w:rPr>
      </w:pPr>
      <w:bookmarkStart w:id="66" w:name="writing-a-failing-test"/>
      <w:bookmarkStart w:id="67" w:name="_Toc106891424"/>
      <w:bookmarkEnd w:id="66"/>
      <w:r w:rsidRPr="00A00BD3">
        <w:rPr>
          <w:lang w:eastAsia="en-GB"/>
        </w:rPr>
        <w:t>Writing a Failing Test</w:t>
      </w:r>
      <w:bookmarkEnd w:id="67"/>
    </w:p>
    <w:p w14:paraId="048BF42A" w14:textId="48B7A04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Because we don’t need them anymore, let’s remove the </w:t>
      </w:r>
      <w:r w:rsidRPr="007157CB">
        <w:rPr>
          <w:rStyle w:val="Literal"/>
        </w:rPr>
        <w:t>println!</w:t>
      </w:r>
      <w:r w:rsidRPr="0035006E">
        <w:t xml:space="preserve"> statements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that we used to check the program’s behavior.</w:t>
      </w:r>
      <w:r w:rsidR="0035006E" w:rsidRPr="0035006E">
        <w:t xml:space="preserve"> </w:t>
      </w:r>
      <w:r w:rsidRPr="0035006E">
        <w:t>Then,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, </w:t>
      </w:r>
      <w:r w:rsidR="001B103A">
        <w:t xml:space="preserve">we’ll </w:t>
      </w:r>
      <w:r w:rsidRPr="0035006E">
        <w:t xml:space="preserve">add a </w:t>
      </w:r>
      <w:r w:rsidRPr="007157CB">
        <w:rPr>
          <w:rStyle w:val="Literal"/>
        </w:rPr>
        <w:t>tests</w:t>
      </w:r>
      <w:r w:rsidRPr="0035006E">
        <w:t xml:space="preserve"> module with a </w:t>
      </w:r>
      <w:commentRangeStart w:id="68"/>
      <w:commentRangeStart w:id="69"/>
      <w:r w:rsidRPr="00C31B1B">
        <w:rPr>
          <w:highlight w:val="yellow"/>
        </w:rPr>
        <w:t>test</w:t>
      </w:r>
      <w:r w:rsidRPr="0035006E">
        <w:t xml:space="preserve"> </w:t>
      </w:r>
      <w:commentRangeEnd w:id="68"/>
      <w:r w:rsidR="00C31B1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8"/>
      </w:r>
      <w:commentRangeEnd w:id="69"/>
      <w:r w:rsidR="00F9331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69"/>
      </w:r>
      <w:r w:rsidRPr="0035006E">
        <w:t>function, as we did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35006E">
        <w:t xml:space="preserve">. The </w:t>
      </w:r>
      <w:r w:rsidRPr="00C31B1B">
        <w:rPr>
          <w:highlight w:val="yellow"/>
        </w:rPr>
        <w:t>test</w:t>
      </w:r>
      <w:r w:rsidRPr="0035006E">
        <w:t xml:space="preserve"> function specifies the behavior we want the </w:t>
      </w:r>
      <w:r w:rsidRPr="007157CB">
        <w:rPr>
          <w:rStyle w:val="Literal"/>
        </w:rPr>
        <w:t>search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to have: it will take a query and the text to search, and it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return only the lines from the text that contain the query. Listing 12-15 shows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test, which won’t compile yet.</w:t>
      </w:r>
    </w:p>
    <w:p w14:paraId="0822A609" w14:textId="6BB697A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44852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#[cfg(test)]</w:t>
      </w:r>
    </w:p>
    <w:p w14:paraId="558951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100F1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D39D26B" w14:textId="77777777" w:rsidR="00A00BD3" w:rsidRPr="00A00BD3" w:rsidRDefault="00A00BD3" w:rsidP="007157CB">
      <w:pPr>
        <w:pStyle w:val="Code"/>
        <w:rPr>
          <w:lang w:eastAsia="en-GB"/>
        </w:rPr>
      </w:pPr>
    </w:p>
    <w:p w14:paraId="1E4A2C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EAAB3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one_result() {</w:t>
      </w:r>
    </w:p>
    <w:p w14:paraId="15B1437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4C753BC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48828F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53C3CA3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19318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Pick three.";</w:t>
      </w:r>
    </w:p>
    <w:p w14:paraId="1C01091B" w14:textId="77777777" w:rsidR="00A00BD3" w:rsidRPr="00A00BD3" w:rsidRDefault="00A00BD3" w:rsidP="007157CB">
      <w:pPr>
        <w:pStyle w:val="Code"/>
        <w:rPr>
          <w:lang w:eastAsia="en-GB"/>
        </w:rPr>
      </w:pPr>
    </w:p>
    <w:p w14:paraId="2A62452C" w14:textId="77777777" w:rsidR="00471452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0CFB0078" w14:textId="30E6D90C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>vec!["safe, fast, productive."],</w:t>
      </w:r>
    </w:p>
    <w:p w14:paraId="2C90FFD6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>search(query, contents)</w:t>
      </w:r>
    </w:p>
    <w:p w14:paraId="6EC72447" w14:textId="14B29D8A" w:rsidR="00A00BD3" w:rsidRPr="00A00BD3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A00BD3" w:rsidRPr="00A00BD3">
        <w:rPr>
          <w:lang w:eastAsia="en-GB"/>
        </w:rPr>
        <w:t>);</w:t>
      </w:r>
    </w:p>
    <w:p w14:paraId="68C79EF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4D2A6E9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0FF7A" w14:textId="5DFED21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Creating a failing test 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we wish we had</w:t>
      </w:r>
    </w:p>
    <w:p w14:paraId="25B5D1C0" w14:textId="2321679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test searches for the string </w:t>
      </w:r>
      <w:r w:rsidRPr="007157CB">
        <w:rPr>
          <w:rStyle w:val="Literal"/>
        </w:rPr>
        <w:t>"duct"</w:t>
      </w:r>
      <w:r w:rsidRPr="0035006E">
        <w:t>. The text we’re searching is three</w:t>
      </w:r>
      <w:r w:rsidR="0035006E" w:rsidRPr="0035006E">
        <w:t xml:space="preserve"> </w:t>
      </w:r>
      <w:r w:rsidRPr="0035006E">
        <w:t xml:space="preserve">lines, only one of which contains </w:t>
      </w:r>
      <w:r w:rsidRPr="007157CB">
        <w:rPr>
          <w:rStyle w:val="Literal"/>
        </w:rPr>
        <w:t>"duct"</w:t>
      </w:r>
      <w:r w:rsidRPr="0035006E">
        <w:t xml:space="preserve"> (</w:t>
      </w:r>
      <w:r w:rsidR="001B103A">
        <w:t>n</w:t>
      </w:r>
      <w:r w:rsidRPr="0035006E">
        <w:t>ote that the backslash after the</w:t>
      </w:r>
      <w:r w:rsidR="0035006E" w:rsidRPr="0035006E">
        <w:t xml:space="preserve"> </w:t>
      </w:r>
      <w:r w:rsidRPr="0035006E">
        <w:t>opening double quote tells Rust not to put a newline character at the beginning</w:t>
      </w:r>
      <w:r w:rsidR="0035006E" w:rsidRPr="0035006E">
        <w:t xml:space="preserve"> </w:t>
      </w:r>
      <w:r w:rsidRPr="0035006E">
        <w:t>of the contents of this string literal). We assert that the value returned from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contains only the line we expect.</w:t>
      </w:r>
    </w:p>
    <w:p w14:paraId="4B3C71EA" w14:textId="484B17B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aren’t yet able to run this test and watch it fail because the test doesn’t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even compile: the </w:t>
      </w:r>
      <w:r w:rsidRPr="007157CB">
        <w:rPr>
          <w:rStyle w:val="Literal"/>
        </w:rPr>
        <w:t>search</w:t>
      </w:r>
      <w:r w:rsidRPr="0035006E">
        <w:t xml:space="preserve"> function doesn’t exist yet! In accordance with TDD</w:t>
      </w:r>
      <w:r w:rsidR="0035006E" w:rsidRPr="0035006E">
        <w:t xml:space="preserve"> </w:t>
      </w:r>
      <w:r w:rsidRPr="0035006E">
        <w:lastRenderedPageBreak/>
        <w:t>principles, we’ll add just enough code to get the test to compile and run by</w:t>
      </w:r>
      <w:r w:rsidR="0035006E" w:rsidRPr="0035006E">
        <w:t xml:space="preserve"> </w:t>
      </w:r>
      <w:r w:rsidRPr="0035006E">
        <w:t xml:space="preserve">adding a definition of the </w:t>
      </w:r>
      <w:r w:rsidRPr="007157CB">
        <w:rPr>
          <w:rStyle w:val="Literal"/>
        </w:rPr>
        <w:t>search</w:t>
      </w:r>
      <w:r w:rsidRPr="0035006E">
        <w:t xml:space="preserve"> function that always returns an empty</w:t>
      </w:r>
      <w:r w:rsidR="0035006E" w:rsidRPr="0035006E">
        <w:t xml:space="preserve"> </w:t>
      </w:r>
      <w:r w:rsidRPr="0035006E">
        <w:t>vector, as shown in Listing 12-16. Then the test should compile and fail</w:t>
      </w:r>
      <w:r w:rsidR="0035006E" w:rsidRPr="0035006E">
        <w:t xml:space="preserve"> </w:t>
      </w:r>
      <w:r w:rsidRPr="0035006E">
        <w:t xml:space="preserve">because an empty vector doesn’t match a vector containing the line </w:t>
      </w:r>
      <w:r w:rsidRPr="007157CB">
        <w:rPr>
          <w:rStyle w:val="Literal"/>
        </w:rPr>
        <w:t>"safe, fast, productive."</w:t>
      </w:r>
      <w:r w:rsidR="001B103A" w:rsidRPr="0030550D">
        <w:t>.</w:t>
      </w:r>
    </w:p>
    <w:p w14:paraId="68EAFC91" w14:textId="1E6D8DD3" w:rsidR="00A00BD3" w:rsidRPr="00A00BD3" w:rsidRDefault="007157CB" w:rsidP="007157CB">
      <w:pPr>
        <w:pStyle w:val="CodeLabel"/>
        <w:rPr>
          <w:lang w:eastAsia="en-GB"/>
        </w:rPr>
      </w:pPr>
      <w:commentRangeStart w:id="70"/>
      <w:commentRangeStart w:id="71"/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  <w:commentRangeEnd w:id="70"/>
      <w:r w:rsidR="00C31B1B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70"/>
      </w:r>
      <w:commentRangeEnd w:id="71"/>
      <w:r w:rsidR="002B1CE0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71"/>
      </w:r>
    </w:p>
    <w:p w14:paraId="236C8F73" w14:textId="77777777" w:rsidR="002B1CE0" w:rsidRDefault="00A00BD3" w:rsidP="002B1CE0">
      <w:pPr>
        <w:pStyle w:val="Code"/>
        <w:rPr>
          <w:ins w:id="72" w:author="Carol Nichols" w:date="2022-08-24T21:22:00Z"/>
          <w:lang w:eastAsia="en-GB"/>
        </w:rPr>
      </w:pPr>
      <w:r w:rsidRPr="00A00BD3">
        <w:rPr>
          <w:lang w:eastAsia="en-GB"/>
        </w:rPr>
        <w:t>pub fn search&lt;'a&gt;(</w:t>
      </w:r>
    </w:p>
    <w:p w14:paraId="2CB02ED6" w14:textId="77777777" w:rsidR="002B1CE0" w:rsidRDefault="002B1CE0" w:rsidP="002B1CE0">
      <w:pPr>
        <w:pStyle w:val="Code"/>
        <w:rPr>
          <w:ins w:id="73" w:author="Carol Nichols" w:date="2022-08-24T21:22:00Z"/>
          <w:lang w:eastAsia="en-GB"/>
        </w:rPr>
      </w:pPr>
      <w:ins w:id="74" w:author="Carol Nichols" w:date="2022-08-24T21:22:00Z">
        <w:r>
          <w:rPr>
            <w:lang w:eastAsia="en-GB"/>
          </w:rPr>
          <w:t xml:space="preserve">    </w:t>
        </w:r>
      </w:ins>
      <w:r w:rsidR="00A00BD3" w:rsidRPr="00A00BD3">
        <w:rPr>
          <w:lang w:eastAsia="en-GB"/>
        </w:rPr>
        <w:t>query: &amp;str,</w:t>
      </w:r>
      <w:del w:id="75" w:author="Carol Nichols" w:date="2022-08-24T21:23:00Z">
        <w:r w:rsidR="00A00BD3" w:rsidRPr="00A00BD3" w:rsidDel="008C0640">
          <w:rPr>
            <w:lang w:eastAsia="en-GB"/>
          </w:rPr>
          <w:delText xml:space="preserve"> </w:delText>
        </w:r>
      </w:del>
    </w:p>
    <w:p w14:paraId="59F2152E" w14:textId="77777777" w:rsidR="002B1CE0" w:rsidRDefault="002B1CE0" w:rsidP="002B1CE0">
      <w:pPr>
        <w:pStyle w:val="Code"/>
        <w:rPr>
          <w:ins w:id="76" w:author="Carol Nichols" w:date="2022-08-24T21:22:00Z"/>
          <w:lang w:eastAsia="en-GB"/>
        </w:rPr>
      </w:pPr>
      <w:ins w:id="77" w:author="Carol Nichols" w:date="2022-08-24T21:22:00Z">
        <w:r>
          <w:rPr>
            <w:lang w:eastAsia="en-GB"/>
          </w:rPr>
          <w:t xml:space="preserve">    </w:t>
        </w:r>
      </w:ins>
      <w:r w:rsidR="00A00BD3" w:rsidRPr="00A00BD3">
        <w:rPr>
          <w:lang w:eastAsia="en-GB"/>
        </w:rPr>
        <w:t>contents: &amp;'a str</w:t>
      </w:r>
      <w:ins w:id="78" w:author="Carol Nichols" w:date="2022-08-24T21:22:00Z">
        <w:r>
          <w:rPr>
            <w:lang w:eastAsia="en-GB"/>
          </w:rPr>
          <w:t>,</w:t>
        </w:r>
      </w:ins>
    </w:p>
    <w:p w14:paraId="19E8295C" w14:textId="74C8E47A" w:rsidR="00A00BD3" w:rsidRPr="00A00BD3" w:rsidRDefault="00A00BD3">
      <w:pPr>
        <w:pStyle w:val="Code"/>
        <w:rPr>
          <w:lang w:eastAsia="en-GB"/>
        </w:rPr>
        <w:pPrChange w:id="79" w:author="Carol Nichols" w:date="2022-08-24T21:22:00Z">
          <w:pPr>
            <w:pStyle w:val="CodeWide"/>
          </w:pPr>
        </w:pPrChange>
      </w:pPr>
      <w:r w:rsidRPr="00A00BD3">
        <w:rPr>
          <w:lang w:eastAsia="en-GB"/>
        </w:rPr>
        <w:t>) -&gt; Vec&lt;&amp;'a str&gt; {</w:t>
      </w:r>
    </w:p>
    <w:p w14:paraId="7A876A5C" w14:textId="77777777" w:rsidR="00A00BD3" w:rsidRPr="00A00BD3" w:rsidRDefault="00A00BD3">
      <w:pPr>
        <w:pStyle w:val="Code"/>
        <w:rPr>
          <w:lang w:eastAsia="en-GB"/>
        </w:rPr>
        <w:pPrChange w:id="80" w:author="Carol Nichols" w:date="2022-08-24T21:22:00Z">
          <w:pPr>
            <w:pStyle w:val="CodeWide"/>
          </w:pPr>
        </w:pPrChange>
      </w:pPr>
      <w:r w:rsidRPr="00A00BD3">
        <w:rPr>
          <w:lang w:eastAsia="en-GB"/>
        </w:rPr>
        <w:t xml:space="preserve">    vec![]</w:t>
      </w:r>
    </w:p>
    <w:p w14:paraId="3808579D" w14:textId="77777777" w:rsidR="00A00BD3" w:rsidRPr="00A00BD3" w:rsidRDefault="00A00BD3">
      <w:pPr>
        <w:pStyle w:val="Code"/>
        <w:rPr>
          <w:lang w:eastAsia="en-GB"/>
        </w:rPr>
        <w:pPrChange w:id="81" w:author="Carol Nichols" w:date="2022-08-24T21:22:00Z">
          <w:pPr>
            <w:pStyle w:val="CodeWide"/>
          </w:pPr>
        </w:pPrChange>
      </w:pPr>
      <w:r w:rsidRPr="00A00BD3">
        <w:rPr>
          <w:lang w:eastAsia="en-GB"/>
        </w:rPr>
        <w:t>}</w:t>
      </w:r>
    </w:p>
    <w:p w14:paraId="3315F62E" w14:textId="453FEAA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just enough of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so our test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compile</w:t>
      </w:r>
    </w:p>
    <w:p w14:paraId="6C921BE0" w14:textId="16505D5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Notice that we need to define an explicit lifetime </w:t>
      </w:r>
      <w:r w:rsidRPr="007157CB">
        <w:rPr>
          <w:rStyle w:val="Literal"/>
        </w:rPr>
        <w:t>'a</w:t>
      </w:r>
      <w:r w:rsidRPr="0035006E">
        <w:t xml:space="preserve"> in the signature of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35006E">
        <w:t xml:space="preserve"> and use that lifetime with the </w:t>
      </w:r>
      <w:r w:rsidRPr="007157CB">
        <w:rPr>
          <w:rStyle w:val="Literal"/>
        </w:rPr>
        <w:t>contents</w:t>
      </w:r>
      <w:r w:rsidRPr="0035006E">
        <w:t xml:space="preserve"> argument and the return</w:t>
      </w:r>
      <w:r w:rsidR="0035006E" w:rsidRPr="0035006E">
        <w:t xml:space="preserve"> </w:t>
      </w:r>
      <w:r w:rsidRPr="0035006E">
        <w:t xml:space="preserve">value. Recall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35006E">
        <w:t xml:space="preserve"> that the lifetime parameters specify which argument</w:t>
      </w:r>
      <w:r w:rsidR="0035006E" w:rsidRPr="0035006E">
        <w:t xml:space="preserve"> </w:t>
      </w:r>
      <w:r w:rsidRPr="0035006E">
        <w:t>lifetime is connected to the lifetime of the return value. In this case, we</w:t>
      </w:r>
      <w:r w:rsidR="0035006E" w:rsidRPr="0035006E">
        <w:t xml:space="preserve"> </w:t>
      </w:r>
      <w:r w:rsidRPr="0035006E">
        <w:t>indicate that the returned vector should contain string slices that reference</w:t>
      </w:r>
      <w:r w:rsidR="0035006E" w:rsidRPr="0035006E">
        <w:t xml:space="preserve"> </w:t>
      </w:r>
      <w:r w:rsidRPr="0035006E">
        <w:t xml:space="preserve">slices of the argument </w:t>
      </w:r>
      <w:r w:rsidRPr="007157CB">
        <w:rPr>
          <w:rStyle w:val="Literal"/>
        </w:rPr>
        <w:t>contents</w:t>
      </w:r>
      <w:r w:rsidRPr="0035006E">
        <w:t xml:space="preserve"> (rather than the argument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).</w:t>
      </w:r>
    </w:p>
    <w:p w14:paraId="3C44400F" w14:textId="1A3367E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other words, we tell Rust that the data returned by the </w:t>
      </w:r>
      <w:r w:rsidRPr="007157CB">
        <w:rPr>
          <w:rStyle w:val="Literal"/>
        </w:rPr>
        <w:t>search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will live as long as the data passed into the </w:t>
      </w:r>
      <w:r w:rsidRPr="007157CB">
        <w:rPr>
          <w:rStyle w:val="Literal"/>
        </w:rPr>
        <w:t>search</w:t>
      </w:r>
      <w:r w:rsidRPr="0035006E">
        <w:t xml:space="preserve"> function in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argument. This is important! The data referenced </w:t>
      </w:r>
      <w:r w:rsidRPr="00A549D4">
        <w:rPr>
          <w:rStyle w:val="Italic"/>
        </w:rPr>
        <w:t>by</w:t>
      </w:r>
      <w:r w:rsidRPr="0035006E">
        <w:t xml:space="preserve"> a slice needs</w:t>
      </w:r>
      <w:r w:rsidR="0035006E" w:rsidRPr="0035006E">
        <w:t xml:space="preserve"> </w:t>
      </w:r>
      <w:r w:rsidRPr="0035006E">
        <w:t>to be valid for the reference to be valid; if the compiler assumes we’re making</w:t>
      </w:r>
      <w:r w:rsidR="0035006E" w:rsidRPr="0035006E">
        <w:t xml:space="preserve"> </w:t>
      </w:r>
      <w:r w:rsidRPr="0035006E">
        <w:t xml:space="preserve">string slices of </w:t>
      </w:r>
      <w:r w:rsidRPr="007157CB">
        <w:rPr>
          <w:rStyle w:val="Literal"/>
        </w:rPr>
        <w:t>query</w:t>
      </w:r>
      <w:r w:rsidRPr="0035006E">
        <w:t xml:space="preserve"> rather than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>, it will do its safety checking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incorrectly.</w:t>
      </w:r>
    </w:p>
    <w:p w14:paraId="215A57A4" w14:textId="4D7D12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we forget the lifetime annotations and try to compile this function,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get this error:</w:t>
      </w:r>
    </w:p>
    <w:p w14:paraId="5CA9B7D8" w14:textId="77777777" w:rsidR="00A00E1D" w:rsidRPr="00A00E1D" w:rsidRDefault="00A00E1D">
      <w:pPr>
        <w:pStyle w:val="CodeWide"/>
        <w:rPr>
          <w:ins w:id="82" w:author="Carol Nichols" w:date="2022-08-24T21:25:00Z"/>
          <w:lang w:eastAsia="en-GB"/>
        </w:rPr>
        <w:pPrChange w:id="83" w:author="Carol Nichols" w:date="2022-08-24T21:25:00Z">
          <w:pPr>
            <w:pStyle w:val="Body"/>
          </w:pPr>
        </w:pPrChange>
      </w:pPr>
      <w:ins w:id="84" w:author="Carol Nichols" w:date="2022-08-24T21:25:00Z">
        <w:r w:rsidRPr="00A00E1D">
          <w:rPr>
            <w:lang w:eastAsia="en-GB"/>
          </w:rPr>
          <w:t>error[E0106]: missing lifetime specifier</w:t>
        </w:r>
      </w:ins>
    </w:p>
    <w:p w14:paraId="75FEBEC5" w14:textId="7F7BF828" w:rsidR="00A00E1D" w:rsidRPr="00A00E1D" w:rsidRDefault="00A00E1D">
      <w:pPr>
        <w:pStyle w:val="CodeWide"/>
        <w:rPr>
          <w:ins w:id="85" w:author="Carol Nichols" w:date="2022-08-24T21:25:00Z"/>
          <w:lang w:eastAsia="en-GB"/>
        </w:rPr>
        <w:pPrChange w:id="86" w:author="Carol Nichols" w:date="2022-08-24T21:25:00Z">
          <w:pPr>
            <w:pStyle w:val="Body"/>
          </w:pPr>
        </w:pPrChange>
      </w:pPr>
      <w:ins w:id="87" w:author="Carol Nichols" w:date="2022-08-24T21:25:00Z">
        <w:r w:rsidRPr="00A00E1D">
          <w:rPr>
            <w:lang w:eastAsia="en-GB"/>
          </w:rPr>
          <w:t xml:space="preserve">  --&gt; src/lib.rs:3</w:t>
        </w:r>
      </w:ins>
      <w:ins w:id="88" w:author="Carol Nichols" w:date="2022-08-24T21:26:00Z">
        <w:r>
          <w:rPr>
            <w:lang w:eastAsia="en-GB"/>
          </w:rPr>
          <w:t>1</w:t>
        </w:r>
      </w:ins>
      <w:ins w:id="89" w:author="Carol Nichols" w:date="2022-08-24T21:25:00Z">
        <w:r w:rsidRPr="00A00E1D">
          <w:rPr>
            <w:lang w:eastAsia="en-GB"/>
          </w:rPr>
          <w:t>:10</w:t>
        </w:r>
      </w:ins>
    </w:p>
    <w:p w14:paraId="48E97B96" w14:textId="77777777" w:rsidR="00A00E1D" w:rsidRPr="00A00E1D" w:rsidRDefault="00A00E1D">
      <w:pPr>
        <w:pStyle w:val="CodeWide"/>
        <w:rPr>
          <w:ins w:id="90" w:author="Carol Nichols" w:date="2022-08-24T21:25:00Z"/>
          <w:lang w:eastAsia="en-GB"/>
        </w:rPr>
        <w:pPrChange w:id="91" w:author="Carol Nichols" w:date="2022-08-24T21:25:00Z">
          <w:pPr>
            <w:pStyle w:val="Body"/>
          </w:pPr>
        </w:pPrChange>
      </w:pPr>
      <w:ins w:id="92" w:author="Carol Nichols" w:date="2022-08-24T21:25:00Z">
        <w:r w:rsidRPr="00A00E1D">
          <w:rPr>
            <w:lang w:eastAsia="en-GB"/>
          </w:rPr>
          <w:t xml:space="preserve">   |</w:t>
        </w:r>
      </w:ins>
    </w:p>
    <w:p w14:paraId="4036F23F" w14:textId="28F19790" w:rsidR="00A00E1D" w:rsidRPr="00A00E1D" w:rsidRDefault="00A00E1D">
      <w:pPr>
        <w:pStyle w:val="CodeWide"/>
        <w:rPr>
          <w:ins w:id="93" w:author="Carol Nichols" w:date="2022-08-24T21:25:00Z"/>
          <w:lang w:eastAsia="en-GB"/>
        </w:rPr>
        <w:pPrChange w:id="94" w:author="Carol Nichols" w:date="2022-08-24T21:25:00Z">
          <w:pPr>
            <w:pStyle w:val="Body"/>
          </w:pPr>
        </w:pPrChange>
      </w:pPr>
      <w:ins w:id="95" w:author="Carol Nichols" w:date="2022-08-24T21:26:00Z">
        <w:r>
          <w:rPr>
            <w:lang w:eastAsia="en-GB"/>
          </w:rPr>
          <w:t>29</w:t>
        </w:r>
      </w:ins>
      <w:ins w:id="96" w:author="Carol Nichols" w:date="2022-08-24T21:25:00Z">
        <w:r w:rsidRPr="00A00E1D">
          <w:rPr>
            <w:lang w:eastAsia="en-GB"/>
          </w:rPr>
          <w:t xml:space="preserve"> |     query: &amp;str,</w:t>
        </w:r>
      </w:ins>
    </w:p>
    <w:p w14:paraId="16F8430A" w14:textId="77777777" w:rsidR="00A00E1D" w:rsidRPr="00A00E1D" w:rsidRDefault="00A00E1D">
      <w:pPr>
        <w:pStyle w:val="CodeWide"/>
        <w:rPr>
          <w:ins w:id="97" w:author="Carol Nichols" w:date="2022-08-24T21:25:00Z"/>
          <w:lang w:eastAsia="en-GB"/>
        </w:rPr>
        <w:pPrChange w:id="98" w:author="Carol Nichols" w:date="2022-08-24T21:25:00Z">
          <w:pPr>
            <w:pStyle w:val="Body"/>
          </w:pPr>
        </w:pPrChange>
      </w:pPr>
      <w:ins w:id="99" w:author="Carol Nichols" w:date="2022-08-24T21:25:00Z">
        <w:r w:rsidRPr="00A00E1D">
          <w:rPr>
            <w:lang w:eastAsia="en-GB"/>
          </w:rPr>
          <w:t xml:space="preserve">   |            ----</w:t>
        </w:r>
      </w:ins>
    </w:p>
    <w:p w14:paraId="4D309C8A" w14:textId="5586B601" w:rsidR="00A00E1D" w:rsidRPr="00A00E1D" w:rsidRDefault="00A00E1D">
      <w:pPr>
        <w:pStyle w:val="CodeWide"/>
        <w:rPr>
          <w:ins w:id="100" w:author="Carol Nichols" w:date="2022-08-24T21:25:00Z"/>
          <w:lang w:eastAsia="en-GB"/>
        </w:rPr>
        <w:pPrChange w:id="101" w:author="Carol Nichols" w:date="2022-08-24T21:25:00Z">
          <w:pPr>
            <w:pStyle w:val="Body"/>
          </w:pPr>
        </w:pPrChange>
      </w:pPr>
      <w:ins w:id="102" w:author="Carol Nichols" w:date="2022-08-24T21:25:00Z">
        <w:r w:rsidRPr="00A00E1D">
          <w:rPr>
            <w:lang w:eastAsia="en-GB"/>
          </w:rPr>
          <w:t>3</w:t>
        </w:r>
      </w:ins>
      <w:ins w:id="103" w:author="Carol Nichols" w:date="2022-08-24T21:26:00Z">
        <w:r>
          <w:rPr>
            <w:lang w:eastAsia="en-GB"/>
          </w:rPr>
          <w:t>0</w:t>
        </w:r>
      </w:ins>
      <w:ins w:id="104" w:author="Carol Nichols" w:date="2022-08-24T21:25:00Z">
        <w:r w:rsidRPr="00A00E1D">
          <w:rPr>
            <w:lang w:eastAsia="en-GB"/>
          </w:rPr>
          <w:t xml:space="preserve"> |     contents: &amp;str,</w:t>
        </w:r>
      </w:ins>
    </w:p>
    <w:p w14:paraId="5CF24607" w14:textId="77777777" w:rsidR="00A00E1D" w:rsidRPr="00A00E1D" w:rsidRDefault="00A00E1D">
      <w:pPr>
        <w:pStyle w:val="CodeWide"/>
        <w:rPr>
          <w:ins w:id="105" w:author="Carol Nichols" w:date="2022-08-24T21:25:00Z"/>
          <w:lang w:eastAsia="en-GB"/>
        </w:rPr>
        <w:pPrChange w:id="106" w:author="Carol Nichols" w:date="2022-08-24T21:25:00Z">
          <w:pPr>
            <w:pStyle w:val="Body"/>
          </w:pPr>
        </w:pPrChange>
      </w:pPr>
      <w:ins w:id="107" w:author="Carol Nichols" w:date="2022-08-24T21:25:00Z">
        <w:r w:rsidRPr="00A00E1D">
          <w:rPr>
            <w:lang w:eastAsia="en-GB"/>
          </w:rPr>
          <w:t xml:space="preserve">   |               ----</w:t>
        </w:r>
      </w:ins>
    </w:p>
    <w:p w14:paraId="557569F6" w14:textId="7F172AE1" w:rsidR="00A00E1D" w:rsidRPr="00A00E1D" w:rsidRDefault="00A00E1D">
      <w:pPr>
        <w:pStyle w:val="CodeWide"/>
        <w:rPr>
          <w:ins w:id="108" w:author="Carol Nichols" w:date="2022-08-24T21:25:00Z"/>
          <w:lang w:eastAsia="en-GB"/>
        </w:rPr>
        <w:pPrChange w:id="109" w:author="Carol Nichols" w:date="2022-08-24T21:25:00Z">
          <w:pPr>
            <w:pStyle w:val="Body"/>
          </w:pPr>
        </w:pPrChange>
      </w:pPr>
      <w:ins w:id="110" w:author="Carol Nichols" w:date="2022-08-24T21:25:00Z">
        <w:r w:rsidRPr="00A00E1D">
          <w:rPr>
            <w:lang w:eastAsia="en-GB"/>
          </w:rPr>
          <w:t>3</w:t>
        </w:r>
      </w:ins>
      <w:ins w:id="111" w:author="Carol Nichols" w:date="2022-08-24T21:26:00Z">
        <w:r>
          <w:rPr>
            <w:lang w:eastAsia="en-GB"/>
          </w:rPr>
          <w:t>1</w:t>
        </w:r>
      </w:ins>
      <w:ins w:id="112" w:author="Carol Nichols" w:date="2022-08-24T21:25:00Z">
        <w:r w:rsidRPr="00A00E1D">
          <w:rPr>
            <w:lang w:eastAsia="en-GB"/>
          </w:rPr>
          <w:t xml:space="preserve"> | ) -&gt; Vec&lt;&amp;str&gt; {</w:t>
        </w:r>
      </w:ins>
    </w:p>
    <w:p w14:paraId="146EE008" w14:textId="77777777" w:rsidR="00A00E1D" w:rsidRPr="00A00E1D" w:rsidRDefault="00A00E1D">
      <w:pPr>
        <w:pStyle w:val="CodeWide"/>
        <w:rPr>
          <w:ins w:id="113" w:author="Carol Nichols" w:date="2022-08-24T21:25:00Z"/>
          <w:lang w:eastAsia="en-GB"/>
        </w:rPr>
        <w:pPrChange w:id="114" w:author="Carol Nichols" w:date="2022-08-24T21:25:00Z">
          <w:pPr>
            <w:pStyle w:val="Body"/>
          </w:pPr>
        </w:pPrChange>
      </w:pPr>
      <w:ins w:id="115" w:author="Carol Nichols" w:date="2022-08-24T21:25:00Z">
        <w:r w:rsidRPr="00A00E1D">
          <w:rPr>
            <w:lang w:eastAsia="en-GB"/>
          </w:rPr>
          <w:t xml:space="preserve">   |          ^ expected named lifetime parameter</w:t>
        </w:r>
      </w:ins>
    </w:p>
    <w:p w14:paraId="7C954854" w14:textId="77777777" w:rsidR="00A00E1D" w:rsidRPr="00A00E1D" w:rsidRDefault="00A00E1D">
      <w:pPr>
        <w:pStyle w:val="CodeWide"/>
        <w:rPr>
          <w:ins w:id="116" w:author="Carol Nichols" w:date="2022-08-24T21:25:00Z"/>
          <w:lang w:eastAsia="en-GB"/>
        </w:rPr>
        <w:pPrChange w:id="117" w:author="Carol Nichols" w:date="2022-08-24T21:25:00Z">
          <w:pPr>
            <w:pStyle w:val="Body"/>
          </w:pPr>
        </w:pPrChange>
      </w:pPr>
      <w:ins w:id="118" w:author="Carol Nichols" w:date="2022-08-24T21:25:00Z">
        <w:r w:rsidRPr="00A00E1D">
          <w:rPr>
            <w:lang w:eastAsia="en-GB"/>
          </w:rPr>
          <w:t xml:space="preserve">   |</w:t>
        </w:r>
      </w:ins>
    </w:p>
    <w:p w14:paraId="1DDDB538" w14:textId="77777777" w:rsidR="00A00E1D" w:rsidRDefault="00A00E1D" w:rsidP="00A00E1D">
      <w:pPr>
        <w:pStyle w:val="CodeWide"/>
        <w:rPr>
          <w:ins w:id="119" w:author="Carol Nichols" w:date="2022-08-24T21:25:00Z"/>
          <w:lang w:eastAsia="en-GB"/>
        </w:rPr>
      </w:pPr>
      <w:ins w:id="120" w:author="Carol Nichols" w:date="2022-08-24T21:25:00Z">
        <w:r w:rsidRPr="00A00E1D">
          <w:rPr>
            <w:lang w:eastAsia="en-GB"/>
          </w:rPr>
          <w:t xml:space="preserve">   = help: this function's return type contains a borrowed value, but the</w:t>
        </w:r>
      </w:ins>
    </w:p>
    <w:p w14:paraId="0604ABEA" w14:textId="36DF9642" w:rsidR="00A00E1D" w:rsidRPr="00A00E1D" w:rsidRDefault="00A00E1D">
      <w:pPr>
        <w:pStyle w:val="CodeWide"/>
        <w:rPr>
          <w:ins w:id="121" w:author="Carol Nichols" w:date="2022-08-24T21:25:00Z"/>
          <w:lang w:eastAsia="en-GB"/>
        </w:rPr>
        <w:pPrChange w:id="122" w:author="Carol Nichols" w:date="2022-08-24T21:25:00Z">
          <w:pPr>
            <w:pStyle w:val="Body"/>
          </w:pPr>
        </w:pPrChange>
      </w:pPr>
      <w:ins w:id="123" w:author="Carol Nichols" w:date="2022-08-24T21:25:00Z">
        <w:r w:rsidRPr="00A00E1D">
          <w:rPr>
            <w:lang w:eastAsia="en-GB"/>
          </w:rPr>
          <w:t>signature does not say whether it is borrowed from `query` or `contents`</w:t>
        </w:r>
      </w:ins>
    </w:p>
    <w:p w14:paraId="7C43EAF9" w14:textId="77777777" w:rsidR="00A00E1D" w:rsidRPr="00A00E1D" w:rsidRDefault="00A00E1D">
      <w:pPr>
        <w:pStyle w:val="CodeWide"/>
        <w:rPr>
          <w:ins w:id="124" w:author="Carol Nichols" w:date="2022-08-24T21:25:00Z"/>
          <w:lang w:eastAsia="en-GB"/>
        </w:rPr>
        <w:pPrChange w:id="125" w:author="Carol Nichols" w:date="2022-08-24T21:25:00Z">
          <w:pPr>
            <w:pStyle w:val="Body"/>
          </w:pPr>
        </w:pPrChange>
      </w:pPr>
      <w:ins w:id="126" w:author="Carol Nichols" w:date="2022-08-24T21:25:00Z">
        <w:r w:rsidRPr="00A00E1D">
          <w:rPr>
            <w:lang w:eastAsia="en-GB"/>
          </w:rPr>
          <w:t>help: consider introducing a named lifetime parameter</w:t>
        </w:r>
      </w:ins>
    </w:p>
    <w:p w14:paraId="549A50C9" w14:textId="77777777" w:rsidR="00A00E1D" w:rsidRPr="00A00E1D" w:rsidRDefault="00A00E1D">
      <w:pPr>
        <w:pStyle w:val="CodeWide"/>
        <w:rPr>
          <w:ins w:id="127" w:author="Carol Nichols" w:date="2022-08-24T21:25:00Z"/>
          <w:lang w:eastAsia="en-GB"/>
        </w:rPr>
        <w:pPrChange w:id="128" w:author="Carol Nichols" w:date="2022-08-24T21:25:00Z">
          <w:pPr>
            <w:pStyle w:val="Body"/>
          </w:pPr>
        </w:pPrChange>
      </w:pPr>
      <w:ins w:id="129" w:author="Carol Nichols" w:date="2022-08-24T21:25:00Z">
        <w:r w:rsidRPr="00A00E1D">
          <w:rPr>
            <w:lang w:eastAsia="en-GB"/>
          </w:rPr>
          <w:t xml:space="preserve">   |</w:t>
        </w:r>
      </w:ins>
    </w:p>
    <w:p w14:paraId="3F1A1273" w14:textId="4D3B9001" w:rsidR="00A00E1D" w:rsidRPr="00A00E1D" w:rsidRDefault="00A00E1D">
      <w:pPr>
        <w:pStyle w:val="CodeWide"/>
        <w:rPr>
          <w:ins w:id="130" w:author="Carol Nichols" w:date="2022-08-24T21:25:00Z"/>
          <w:lang w:eastAsia="en-GB"/>
        </w:rPr>
        <w:pPrChange w:id="131" w:author="Carol Nichols" w:date="2022-08-24T21:25:00Z">
          <w:pPr>
            <w:pStyle w:val="Body"/>
          </w:pPr>
        </w:pPrChange>
      </w:pPr>
      <w:ins w:id="132" w:author="Carol Nichols" w:date="2022-08-24T21:25:00Z">
        <w:r w:rsidRPr="00A00E1D">
          <w:rPr>
            <w:lang w:eastAsia="en-GB"/>
          </w:rPr>
          <w:t>2</w:t>
        </w:r>
      </w:ins>
      <w:ins w:id="133" w:author="Carol Nichols" w:date="2022-08-24T21:26:00Z">
        <w:r>
          <w:rPr>
            <w:lang w:eastAsia="en-GB"/>
          </w:rPr>
          <w:t>8</w:t>
        </w:r>
      </w:ins>
      <w:ins w:id="134" w:author="Carol Nichols" w:date="2022-08-24T21:25:00Z">
        <w:r w:rsidRPr="00A00E1D">
          <w:rPr>
            <w:lang w:eastAsia="en-GB"/>
          </w:rPr>
          <w:t xml:space="preserve"> ~ pub fn search&lt;'a&gt;(</w:t>
        </w:r>
      </w:ins>
    </w:p>
    <w:p w14:paraId="6642A10A" w14:textId="12582B01" w:rsidR="00A00E1D" w:rsidRPr="00A00E1D" w:rsidRDefault="00A00E1D">
      <w:pPr>
        <w:pStyle w:val="CodeWide"/>
        <w:rPr>
          <w:ins w:id="135" w:author="Carol Nichols" w:date="2022-08-24T21:25:00Z"/>
          <w:lang w:eastAsia="en-GB"/>
        </w:rPr>
        <w:pPrChange w:id="136" w:author="Carol Nichols" w:date="2022-08-24T21:25:00Z">
          <w:pPr>
            <w:pStyle w:val="Body"/>
          </w:pPr>
        </w:pPrChange>
      </w:pPr>
      <w:ins w:id="137" w:author="Carol Nichols" w:date="2022-08-24T21:26:00Z">
        <w:r>
          <w:rPr>
            <w:lang w:eastAsia="en-GB"/>
          </w:rPr>
          <w:t>29</w:t>
        </w:r>
      </w:ins>
      <w:ins w:id="138" w:author="Carol Nichols" w:date="2022-08-24T21:25:00Z">
        <w:r w:rsidRPr="00A00E1D">
          <w:rPr>
            <w:lang w:eastAsia="en-GB"/>
          </w:rPr>
          <w:t xml:space="preserve"> ~     query: &amp;'a str,</w:t>
        </w:r>
      </w:ins>
    </w:p>
    <w:p w14:paraId="2528DF9D" w14:textId="61D6D4A4" w:rsidR="00A00E1D" w:rsidRPr="00A00E1D" w:rsidRDefault="00A00E1D">
      <w:pPr>
        <w:pStyle w:val="CodeWide"/>
        <w:rPr>
          <w:ins w:id="139" w:author="Carol Nichols" w:date="2022-08-24T21:25:00Z"/>
          <w:lang w:eastAsia="en-GB"/>
        </w:rPr>
        <w:pPrChange w:id="140" w:author="Carol Nichols" w:date="2022-08-24T21:25:00Z">
          <w:pPr>
            <w:pStyle w:val="Body"/>
          </w:pPr>
        </w:pPrChange>
      </w:pPr>
      <w:ins w:id="141" w:author="Carol Nichols" w:date="2022-08-24T21:25:00Z">
        <w:r w:rsidRPr="00A00E1D">
          <w:rPr>
            <w:lang w:eastAsia="en-GB"/>
          </w:rPr>
          <w:t>3</w:t>
        </w:r>
      </w:ins>
      <w:ins w:id="142" w:author="Carol Nichols" w:date="2022-08-24T21:26:00Z">
        <w:r>
          <w:rPr>
            <w:lang w:eastAsia="en-GB"/>
          </w:rPr>
          <w:t>0</w:t>
        </w:r>
      </w:ins>
      <w:ins w:id="143" w:author="Carol Nichols" w:date="2022-08-24T21:25:00Z">
        <w:r w:rsidRPr="00A00E1D">
          <w:rPr>
            <w:lang w:eastAsia="en-GB"/>
          </w:rPr>
          <w:t xml:space="preserve"> ~     contents: &amp;'a str,</w:t>
        </w:r>
      </w:ins>
    </w:p>
    <w:p w14:paraId="2C1761DA" w14:textId="7F1182EC" w:rsidR="00A00E1D" w:rsidRPr="00A00E1D" w:rsidRDefault="00A00E1D">
      <w:pPr>
        <w:pStyle w:val="CodeWide"/>
        <w:rPr>
          <w:ins w:id="144" w:author="Carol Nichols" w:date="2022-08-24T21:25:00Z"/>
          <w:lang w:eastAsia="en-GB"/>
        </w:rPr>
        <w:pPrChange w:id="145" w:author="Carol Nichols" w:date="2022-08-24T21:25:00Z">
          <w:pPr>
            <w:pStyle w:val="Body"/>
          </w:pPr>
        </w:pPrChange>
      </w:pPr>
      <w:ins w:id="146" w:author="Carol Nichols" w:date="2022-08-24T21:25:00Z">
        <w:r w:rsidRPr="00A00E1D">
          <w:rPr>
            <w:lang w:eastAsia="en-GB"/>
          </w:rPr>
          <w:t>3</w:t>
        </w:r>
      </w:ins>
      <w:ins w:id="147" w:author="Carol Nichols" w:date="2022-08-24T21:26:00Z">
        <w:r>
          <w:rPr>
            <w:lang w:eastAsia="en-GB"/>
          </w:rPr>
          <w:t>1</w:t>
        </w:r>
      </w:ins>
      <w:ins w:id="148" w:author="Carol Nichols" w:date="2022-08-24T21:25:00Z">
        <w:r w:rsidRPr="00A00E1D">
          <w:rPr>
            <w:lang w:eastAsia="en-GB"/>
          </w:rPr>
          <w:t xml:space="preserve"> ~ ) -&gt; Vec&lt;&amp;'a str&gt; {</w:t>
        </w:r>
      </w:ins>
    </w:p>
    <w:p w14:paraId="21E10067" w14:textId="1811BD8B" w:rsidR="00A00BD3" w:rsidRPr="00A00BD3" w:rsidDel="00A00E1D" w:rsidRDefault="00A00E1D">
      <w:pPr>
        <w:pStyle w:val="CodeWide"/>
        <w:rPr>
          <w:del w:id="149" w:author="Carol Nichols" w:date="2022-08-24T21:25:00Z"/>
          <w:lang w:eastAsia="en-GB"/>
        </w:rPr>
      </w:pPr>
      <w:ins w:id="150" w:author="Carol Nichols" w:date="2022-08-24T21:25:00Z">
        <w:r w:rsidRPr="00A00E1D">
          <w:rPr>
            <w:lang w:eastAsia="en-GB"/>
          </w:rPr>
          <w:t xml:space="preserve">   |</w:t>
        </w:r>
      </w:ins>
      <w:del w:id="151" w:author="Carol Nichols" w:date="2022-08-24T21:25:00Z">
        <w:r w:rsidR="00A00BD3" w:rsidRPr="00A00BD3" w:rsidDel="00A00E1D">
          <w:rPr>
            <w:lang w:eastAsia="en-GB"/>
          </w:rPr>
          <w:delText>error[E0106]: missing lifetime specifier</w:delText>
        </w:r>
      </w:del>
    </w:p>
    <w:p w14:paraId="4FD93061" w14:textId="69BE5956" w:rsidR="00A00BD3" w:rsidRPr="00A00BD3" w:rsidDel="00A00E1D" w:rsidRDefault="00A00BD3">
      <w:pPr>
        <w:pStyle w:val="CodeWide"/>
        <w:rPr>
          <w:del w:id="152" w:author="Carol Nichols" w:date="2022-08-24T21:25:00Z"/>
          <w:lang w:eastAsia="en-GB"/>
        </w:rPr>
      </w:pPr>
      <w:del w:id="153" w:author="Carol Nichols" w:date="2022-08-24T21:25:00Z">
        <w:r w:rsidRPr="00A00BD3" w:rsidDel="00A00E1D">
          <w:rPr>
            <w:lang w:eastAsia="en-GB"/>
          </w:rPr>
          <w:delText xml:space="preserve">  --&gt;</w:delText>
        </w:r>
        <w:r w:rsidR="00146A8F" w:rsidDel="00A00E1D">
          <w:rPr>
            <w:lang w:eastAsia="en-GB"/>
          </w:rPr>
          <w:delText xml:space="preserve"> </w:delText>
        </w:r>
        <w:r w:rsidR="007157CB" w:rsidDel="00A00E1D">
          <w:rPr>
            <w:lang w:eastAsia="en-GB"/>
          </w:rPr>
          <w:delText>src</w:delText>
        </w:r>
        <w:r w:rsidRPr="00A00BD3" w:rsidDel="00A00E1D">
          <w:rPr>
            <w:lang w:eastAsia="en-GB"/>
          </w:rPr>
          <w:delText>/lib.rs:28:51</w:delText>
        </w:r>
      </w:del>
    </w:p>
    <w:p w14:paraId="5A21E595" w14:textId="3DB6FDBD" w:rsidR="00A00BD3" w:rsidRPr="00A00BD3" w:rsidDel="00A00E1D" w:rsidRDefault="00A00BD3">
      <w:pPr>
        <w:pStyle w:val="CodeWide"/>
        <w:rPr>
          <w:del w:id="154" w:author="Carol Nichols" w:date="2022-08-24T21:25:00Z"/>
          <w:lang w:eastAsia="en-GB"/>
        </w:rPr>
      </w:pPr>
      <w:del w:id="155" w:author="Carol Nichols" w:date="2022-08-24T21:25:00Z">
        <w:r w:rsidRPr="00A00BD3" w:rsidDel="00A00E1D">
          <w:rPr>
            <w:lang w:eastAsia="en-GB"/>
          </w:rPr>
          <w:delText xml:space="preserve">   |</w:delText>
        </w:r>
      </w:del>
    </w:p>
    <w:p w14:paraId="617177FE" w14:textId="62E525C5" w:rsidR="00A00BD3" w:rsidRPr="00A00BD3" w:rsidDel="00A00E1D" w:rsidRDefault="00A00BD3">
      <w:pPr>
        <w:pStyle w:val="CodeWide"/>
        <w:rPr>
          <w:del w:id="156" w:author="Carol Nichols" w:date="2022-08-24T21:25:00Z"/>
          <w:lang w:eastAsia="en-GB"/>
        </w:rPr>
      </w:pPr>
      <w:del w:id="157" w:author="Carol Nichols" w:date="2022-08-24T21:25:00Z">
        <w:r w:rsidRPr="00A00BD3" w:rsidDel="00A00E1D">
          <w:rPr>
            <w:lang w:eastAsia="en-GB"/>
          </w:rPr>
          <w:delText>28 | pub fn search(query: &amp;str, contents: &amp;str) -&gt; Vec&lt;&amp;str&gt; {</w:delText>
        </w:r>
      </w:del>
    </w:p>
    <w:p w14:paraId="183E3C7D" w14:textId="3311FDB8" w:rsidR="00163883" w:rsidDel="00A00E1D" w:rsidRDefault="00A00BD3">
      <w:pPr>
        <w:pStyle w:val="CodeWide"/>
        <w:rPr>
          <w:del w:id="158" w:author="Carol Nichols" w:date="2022-08-24T21:25:00Z"/>
          <w:lang w:eastAsia="en-GB"/>
        </w:rPr>
      </w:pPr>
      <w:del w:id="159" w:author="Carol Nichols" w:date="2022-08-24T21:25:00Z">
        <w:r w:rsidRPr="00A00BD3" w:rsidDel="00A00E1D">
          <w:rPr>
            <w:lang w:eastAsia="en-GB"/>
          </w:rPr>
          <w:delText xml:space="preserve">   |                      ----            ----         ^ expected named</w:delText>
        </w:r>
      </w:del>
    </w:p>
    <w:p w14:paraId="59153692" w14:textId="1A8AE5FC" w:rsidR="00A00BD3" w:rsidRPr="00A00BD3" w:rsidDel="00A00E1D" w:rsidRDefault="00A00BD3">
      <w:pPr>
        <w:pStyle w:val="CodeWide"/>
        <w:rPr>
          <w:del w:id="160" w:author="Carol Nichols" w:date="2022-08-24T21:25:00Z"/>
          <w:lang w:eastAsia="en-GB"/>
        </w:rPr>
      </w:pPr>
      <w:del w:id="161" w:author="Carol Nichols" w:date="2022-08-24T21:25:00Z">
        <w:r w:rsidRPr="00A00BD3" w:rsidDel="00A00E1D">
          <w:rPr>
            <w:lang w:eastAsia="en-GB"/>
          </w:rPr>
          <w:delText>lifetime parameter</w:delText>
        </w:r>
      </w:del>
    </w:p>
    <w:p w14:paraId="1DDB5D14" w14:textId="394547AB" w:rsidR="00A00BD3" w:rsidRPr="00A00BD3" w:rsidDel="00A00E1D" w:rsidRDefault="00A00BD3">
      <w:pPr>
        <w:pStyle w:val="CodeWide"/>
        <w:rPr>
          <w:del w:id="162" w:author="Carol Nichols" w:date="2022-08-24T21:25:00Z"/>
          <w:lang w:eastAsia="en-GB"/>
        </w:rPr>
      </w:pPr>
      <w:del w:id="163" w:author="Carol Nichols" w:date="2022-08-24T21:25:00Z">
        <w:r w:rsidRPr="00A00BD3" w:rsidDel="00A00E1D">
          <w:rPr>
            <w:lang w:eastAsia="en-GB"/>
          </w:rPr>
          <w:delText xml:space="preserve">   |</w:delText>
        </w:r>
      </w:del>
    </w:p>
    <w:p w14:paraId="5D09A67E" w14:textId="435EC9A3" w:rsidR="00282FEB" w:rsidDel="00A00E1D" w:rsidRDefault="00A00BD3">
      <w:pPr>
        <w:pStyle w:val="CodeWide"/>
        <w:rPr>
          <w:del w:id="164" w:author="Carol Nichols" w:date="2022-08-24T21:25:00Z"/>
          <w:lang w:eastAsia="en-GB"/>
        </w:rPr>
      </w:pPr>
      <w:del w:id="165" w:author="Carol Nichols" w:date="2022-08-24T21:25:00Z">
        <w:r w:rsidRPr="00A00BD3" w:rsidDel="00A00E1D">
          <w:rPr>
            <w:lang w:eastAsia="en-GB"/>
          </w:rPr>
          <w:delText xml:space="preserve">   = help: this function's return type contains a borrowed value,</w:delText>
        </w:r>
      </w:del>
    </w:p>
    <w:p w14:paraId="6622FC12" w14:textId="64CBADB7" w:rsidR="00282FEB" w:rsidDel="00A00E1D" w:rsidRDefault="00A00BD3">
      <w:pPr>
        <w:pStyle w:val="CodeWide"/>
        <w:rPr>
          <w:del w:id="166" w:author="Carol Nichols" w:date="2022-08-24T21:25:00Z"/>
          <w:lang w:eastAsia="en-GB"/>
        </w:rPr>
      </w:pPr>
      <w:del w:id="167" w:author="Carol Nichols" w:date="2022-08-24T21:25:00Z">
        <w:r w:rsidRPr="00A00BD3" w:rsidDel="00A00E1D">
          <w:rPr>
            <w:lang w:eastAsia="en-GB"/>
          </w:rPr>
          <w:delText>but the signature does not say whether it is borrowed from `query` or</w:delText>
        </w:r>
      </w:del>
    </w:p>
    <w:p w14:paraId="038E7A2C" w14:textId="08F05C65" w:rsidR="00A00BD3" w:rsidRPr="00A00BD3" w:rsidDel="00A00E1D" w:rsidRDefault="00A00BD3">
      <w:pPr>
        <w:pStyle w:val="CodeWide"/>
        <w:rPr>
          <w:del w:id="168" w:author="Carol Nichols" w:date="2022-08-24T21:25:00Z"/>
          <w:lang w:eastAsia="en-GB"/>
        </w:rPr>
      </w:pPr>
      <w:del w:id="169" w:author="Carol Nichols" w:date="2022-08-24T21:25:00Z">
        <w:r w:rsidRPr="00A00BD3" w:rsidDel="00A00E1D">
          <w:rPr>
            <w:lang w:eastAsia="en-GB"/>
          </w:rPr>
          <w:delText>`contents`</w:delText>
        </w:r>
      </w:del>
    </w:p>
    <w:p w14:paraId="0BF19C6A" w14:textId="342AAB30" w:rsidR="00A00BD3" w:rsidRPr="00A00BD3" w:rsidDel="00A00E1D" w:rsidRDefault="00A00BD3">
      <w:pPr>
        <w:pStyle w:val="CodeWide"/>
        <w:rPr>
          <w:del w:id="170" w:author="Carol Nichols" w:date="2022-08-24T21:25:00Z"/>
          <w:lang w:eastAsia="en-GB"/>
        </w:rPr>
      </w:pPr>
      <w:del w:id="171" w:author="Carol Nichols" w:date="2022-08-24T21:25:00Z">
        <w:r w:rsidRPr="00A00BD3" w:rsidDel="00A00E1D">
          <w:rPr>
            <w:lang w:eastAsia="en-GB"/>
          </w:rPr>
          <w:delText>help: consider introducing a named lifetime parameter</w:delText>
        </w:r>
      </w:del>
    </w:p>
    <w:p w14:paraId="4F0A4B59" w14:textId="7575FAD3" w:rsidR="00A00BD3" w:rsidRPr="00A00BD3" w:rsidDel="00A00E1D" w:rsidRDefault="00A00BD3">
      <w:pPr>
        <w:pStyle w:val="CodeWide"/>
        <w:rPr>
          <w:del w:id="172" w:author="Carol Nichols" w:date="2022-08-24T21:25:00Z"/>
          <w:lang w:eastAsia="en-GB"/>
        </w:rPr>
      </w:pPr>
      <w:del w:id="173" w:author="Carol Nichols" w:date="2022-08-24T21:25:00Z">
        <w:r w:rsidRPr="00A00BD3" w:rsidDel="00A00E1D">
          <w:rPr>
            <w:lang w:eastAsia="en-GB"/>
          </w:rPr>
          <w:delText xml:space="preserve">   |</w:delText>
        </w:r>
      </w:del>
    </w:p>
    <w:p w14:paraId="58F9820D" w14:textId="71C861CA" w:rsidR="00A00BD3" w:rsidRPr="00A00BD3" w:rsidDel="00A00E1D" w:rsidRDefault="00A00BD3">
      <w:pPr>
        <w:pStyle w:val="CodeWide"/>
        <w:rPr>
          <w:del w:id="174" w:author="Carol Nichols" w:date="2022-08-24T21:25:00Z"/>
          <w:lang w:eastAsia="en-GB"/>
        </w:rPr>
      </w:pPr>
      <w:del w:id="175" w:author="Carol Nichols" w:date="2022-08-24T21:25:00Z">
        <w:r w:rsidRPr="00A00BD3" w:rsidDel="00A00E1D">
          <w:rPr>
            <w:lang w:eastAsia="en-GB"/>
          </w:rPr>
          <w:delText>28 | pub fn search&lt;'a&gt;(query: &amp;'a str, contents: &amp;'a str) -&gt; Vec&lt;&amp;'a str&gt; {</w:delText>
        </w:r>
      </w:del>
    </w:p>
    <w:p w14:paraId="76FF1C10" w14:textId="7F50651B" w:rsidR="00A00BD3" w:rsidRPr="00A00BD3" w:rsidRDefault="00A00BD3" w:rsidP="00A00E1D">
      <w:pPr>
        <w:pStyle w:val="CodeWide"/>
        <w:rPr>
          <w:lang w:eastAsia="en-GB"/>
        </w:rPr>
      </w:pPr>
      <w:del w:id="176" w:author="Carol Nichols" w:date="2022-08-24T21:25:00Z">
        <w:r w:rsidRPr="00A00BD3" w:rsidDel="00A00E1D">
          <w:rPr>
            <w:lang w:eastAsia="en-GB"/>
          </w:rPr>
          <w:delText xml:space="preserve">   |              ++++         ++                 ++              ++</w:delText>
        </w:r>
      </w:del>
    </w:p>
    <w:p w14:paraId="33E48EDE" w14:textId="4C2525ED" w:rsidR="00A00BD3" w:rsidRPr="00A00BD3" w:rsidRDefault="00A00BD3" w:rsidP="0035006E">
      <w:pPr>
        <w:pStyle w:val="Body"/>
        <w:rPr>
          <w:lang w:eastAsia="en-GB"/>
        </w:rPr>
      </w:pPr>
      <w:r w:rsidRPr="0035006E">
        <w:t>Rust can’t possibly know which of the two arguments we need, so we need to tell</w:t>
      </w:r>
      <w:r w:rsidR="0035006E" w:rsidRPr="0035006E">
        <w:t xml:space="preserve"> </w:t>
      </w:r>
      <w:r w:rsidRPr="0035006E">
        <w:t xml:space="preserve">it explicitly. Because </w:t>
      </w:r>
      <w:r w:rsidRPr="007157CB">
        <w:rPr>
          <w:rStyle w:val="Literal"/>
        </w:rPr>
        <w:t>contents</w:t>
      </w:r>
      <w:r w:rsidRPr="0035006E">
        <w:t xml:space="preserve"> is the argument that contains all of our text</w:t>
      </w:r>
      <w:r w:rsidR="0035006E" w:rsidRPr="0035006E">
        <w:t xml:space="preserve"> </w:t>
      </w:r>
      <w:r w:rsidRPr="0035006E">
        <w:lastRenderedPageBreak/>
        <w:t xml:space="preserve">and we want to return the parts of that text that match, we know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argument that should be connected to the return value using the lifetime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syntax.</w:t>
      </w:r>
    </w:p>
    <w:p w14:paraId="6249BAA1" w14:textId="03290BB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Other programming languages don’t require you to connect arguments to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values in the signature, but this practice will get easier over time. You might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want to compare this example with</w:t>
      </w:r>
      <w:r w:rsidR="003C2ED7">
        <w:rPr>
          <w:lang w:eastAsia="en-GB"/>
        </w:rPr>
        <w:t xml:space="preserve"> the examples in</w:t>
      </w:r>
      <w:r w:rsidRPr="00A00BD3">
        <w:rPr>
          <w:lang w:eastAsia="en-GB"/>
        </w:rPr>
        <w:t xml:space="preserve"> </w:t>
      </w:r>
      <w:r w:rsidRPr="0030550D">
        <w:rPr>
          <w:rStyle w:val="Xref"/>
        </w:rPr>
        <w:t>“Validating References with Lifetimes”</w:t>
      </w:r>
      <w:r w:rsidR="0035006E">
        <w:rPr>
          <w:lang w:eastAsia="en-GB"/>
        </w:rPr>
        <w:t xml:space="preserve"> </w:t>
      </w:r>
      <w:r w:rsidR="00FB0985">
        <w:rPr>
          <w:lang w:eastAsia="en-GB"/>
        </w:rPr>
        <w:t>on</w:t>
      </w:r>
      <w:r w:rsidRPr="00A00BD3">
        <w:rPr>
          <w:lang w:eastAsia="en-GB"/>
        </w:rPr>
        <w:t xml:space="preserve"> </w:t>
      </w:r>
      <w:r w:rsidR="00FB0985">
        <w:rPr>
          <w:rStyle w:val="Xref"/>
        </w:rPr>
        <w:t>page XX</w:t>
      </w:r>
      <w:r w:rsidRPr="00A00BD3">
        <w:rPr>
          <w:lang w:eastAsia="en-GB"/>
        </w:rPr>
        <w:t>.</w:t>
      </w:r>
    </w:p>
    <w:p w14:paraId="4189A67A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let’s run the test:</w:t>
      </w:r>
    </w:p>
    <w:p w14:paraId="58C4770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4181AAC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2BC3F00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Finished test [unoptimized + debuginfo] target(s) in 0.97s</w:t>
      </w:r>
    </w:p>
    <w:p w14:paraId="16DB470F" w14:textId="26D250D6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Running unittests </w:t>
      </w:r>
      <w:r w:rsidR="00F80C72">
        <w:rPr>
          <w:lang w:eastAsia="en-GB"/>
        </w:rPr>
        <w:t xml:space="preserve">src/lib.rs </w:t>
      </w:r>
      <w:r w:rsidRPr="00A00BD3">
        <w:rPr>
          <w:lang w:eastAsia="en-GB"/>
        </w:rPr>
        <w:t>(target/debug/deps/minigrep-9cd200e5fac0fc94)</w:t>
      </w:r>
    </w:p>
    <w:p w14:paraId="7541C51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7733F25A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running 1 test</w:t>
      </w:r>
    </w:p>
    <w:p w14:paraId="1EE55A9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test tests::one_result ... FAILED</w:t>
      </w:r>
    </w:p>
    <w:p w14:paraId="5FD1EC82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136B2F44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1200F6BC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4A063229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---- tests::one_result stdout ----</w:t>
      </w:r>
    </w:p>
    <w:p w14:paraId="6ABF1AA5" w14:textId="7535329C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thread '</w:t>
      </w:r>
      <w:ins w:id="177" w:author="Carol Nichols" w:date="2022-08-24T21:28:00Z">
        <w:r w:rsidR="0073149B" w:rsidRPr="0073149B">
          <w:rPr>
            <w:lang w:eastAsia="en-GB"/>
          </w:rPr>
          <w:t>tests::one_result</w:t>
        </w:r>
      </w:ins>
      <w:del w:id="178" w:author="Carol Nichols" w:date="2022-08-24T21:28:00Z">
        <w:r w:rsidRPr="00A00BD3" w:rsidDel="0073149B">
          <w:rPr>
            <w:lang w:eastAsia="en-GB"/>
          </w:rPr>
          <w:delText>main</w:delText>
        </w:r>
      </w:del>
      <w:r w:rsidRPr="00A00BD3">
        <w:rPr>
          <w:lang w:eastAsia="en-GB"/>
        </w:rPr>
        <w:t>' panicked at 'assertion failed: `(left == right)`</w:t>
      </w:r>
    </w:p>
    <w:p w14:paraId="406E1E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left: `["safe, fast, productive."]`,</w:t>
      </w:r>
    </w:p>
    <w:p w14:paraId="5B8C910A" w14:textId="652A885B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right: `[]`',</w:t>
      </w:r>
      <w:r w:rsidR="0087440C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/lib.rs:4</w:t>
      </w:r>
      <w:ins w:id="179" w:author="Carol Nichols" w:date="2022-08-24T21:28:00Z">
        <w:r w:rsidR="003A2630">
          <w:rPr>
            <w:lang w:eastAsia="en-GB"/>
          </w:rPr>
          <w:t>7</w:t>
        </w:r>
      </w:ins>
      <w:del w:id="180" w:author="Carol Nichols" w:date="2022-08-24T21:28:00Z">
        <w:r w:rsidRPr="00A00BD3" w:rsidDel="003A2630">
          <w:rPr>
            <w:lang w:eastAsia="en-GB"/>
          </w:rPr>
          <w:delText>4</w:delText>
        </w:r>
      </w:del>
      <w:r w:rsidRPr="00A00BD3">
        <w:rPr>
          <w:lang w:eastAsia="en-GB"/>
        </w:rPr>
        <w:t>:9</w:t>
      </w:r>
    </w:p>
    <w:p w14:paraId="3AA50127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672A0ACF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52ED98A4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0005A59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73AD8B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tests::one_result</w:t>
      </w:r>
    </w:p>
    <w:p w14:paraId="63C540AB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1857264C" w14:textId="77777777" w:rsidR="00CB3D65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test result: FAILED. 0 passed; 1 failed; 0 ignored; 0 measured; 0 filtered out;</w:t>
      </w:r>
    </w:p>
    <w:p w14:paraId="214EBCF6" w14:textId="58B4189E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finished in 0.00s</w:t>
      </w:r>
    </w:p>
    <w:p w14:paraId="64B3DED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6379B8A6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error: test failed, to rerun pass '--lib'</w:t>
      </w:r>
    </w:p>
    <w:p w14:paraId="4FAD9584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test fails, exactly as we expected. Let’s get the test to pass!</w:t>
      </w:r>
    </w:p>
    <w:p w14:paraId="514DC14B" w14:textId="77777777" w:rsidR="00A00BD3" w:rsidRPr="00A00BD3" w:rsidRDefault="00A00BD3" w:rsidP="007157CB">
      <w:pPr>
        <w:pStyle w:val="HeadB"/>
        <w:rPr>
          <w:lang w:eastAsia="en-GB"/>
        </w:rPr>
      </w:pPr>
      <w:bookmarkStart w:id="181" w:name="writing-code-to-pass-the-test"/>
      <w:bookmarkStart w:id="182" w:name="_Toc106891425"/>
      <w:bookmarkEnd w:id="181"/>
      <w:r w:rsidRPr="00A00BD3">
        <w:rPr>
          <w:lang w:eastAsia="en-GB"/>
        </w:rPr>
        <w:t>Writing Code to Pass the Test</w:t>
      </w:r>
      <w:bookmarkEnd w:id="182"/>
    </w:p>
    <w:p w14:paraId="2EFD3A01" w14:textId="14C13228" w:rsidR="00A00BD3" w:rsidRPr="00A00BD3" w:rsidRDefault="00A00BD3" w:rsidP="0035006E">
      <w:pPr>
        <w:pStyle w:val="Body"/>
        <w:rPr>
          <w:lang w:eastAsia="en-GB"/>
        </w:rPr>
      </w:pPr>
      <w:r w:rsidRPr="0035006E">
        <w:t>Currently, our test is failing because we always return an empty vector. To fix</w:t>
      </w:r>
      <w:r w:rsidR="0035006E" w:rsidRPr="0035006E">
        <w:t xml:space="preserve"> </w:t>
      </w:r>
      <w:r w:rsidRPr="0035006E">
        <w:t xml:space="preserve">that and implement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our program needs to follow these steps:</w:t>
      </w:r>
    </w:p>
    <w:p w14:paraId="43A71773" w14:textId="77777777" w:rsidR="00A00BD3" w:rsidRPr="00A00BD3" w:rsidRDefault="00A00BD3" w:rsidP="00076320">
      <w:pPr>
        <w:pStyle w:val="ListNumber"/>
        <w:numPr>
          <w:ilvl w:val="0"/>
          <w:numId w:val="33"/>
        </w:numPr>
        <w:rPr>
          <w:lang w:eastAsia="en-GB"/>
        </w:rPr>
      </w:pPr>
      <w:r w:rsidRPr="00A00BD3">
        <w:rPr>
          <w:lang w:eastAsia="en-GB"/>
        </w:rPr>
        <w:t>Iterate through each line of the contents.</w:t>
      </w:r>
    </w:p>
    <w:p w14:paraId="7C3B5D82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Check whether the line contains our query string.</w:t>
      </w:r>
    </w:p>
    <w:p w14:paraId="0C7F300D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does, add it to the list of values we’re returning.</w:t>
      </w:r>
    </w:p>
    <w:p w14:paraId="066324E3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doesn’t, do nothing.</w:t>
      </w:r>
    </w:p>
    <w:p w14:paraId="248ADADA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Return the list of results that match.</w:t>
      </w:r>
    </w:p>
    <w:p w14:paraId="7DFAB47C" w14:textId="77777777" w:rsidR="00A00BD3" w:rsidRPr="00A00BD3" w:rsidRDefault="00A00BD3" w:rsidP="00C31B1B">
      <w:pPr>
        <w:pStyle w:val="BodyContinued"/>
        <w:rPr>
          <w:lang w:eastAsia="en-GB"/>
        </w:rPr>
      </w:pPr>
      <w:r w:rsidRPr="00A00BD3">
        <w:rPr>
          <w:lang w:eastAsia="en-GB"/>
        </w:rPr>
        <w:t>Let’s work through each step, starting with iterating through lines.</w:t>
      </w:r>
    </w:p>
    <w:p w14:paraId="15EAEA57" w14:textId="77777777" w:rsidR="00A00BD3" w:rsidRPr="00A00BD3" w:rsidRDefault="00A00BD3" w:rsidP="00A549D4">
      <w:pPr>
        <w:pStyle w:val="HeadC"/>
        <w:rPr>
          <w:lang w:eastAsia="en-GB"/>
        </w:rPr>
      </w:pPr>
      <w:bookmarkStart w:id="183" w:name="iterating-through-lines-with-the-`lines`"/>
      <w:bookmarkStart w:id="184" w:name="_Toc106891426"/>
      <w:bookmarkEnd w:id="183"/>
      <w:r w:rsidRPr="00A00BD3">
        <w:rPr>
          <w:lang w:eastAsia="en-GB"/>
        </w:rPr>
        <w:lastRenderedPageBreak/>
        <w:t xml:space="preserve">Iterating Through Lines with the </w:t>
      </w:r>
      <w:r w:rsidRPr="00A549D4">
        <w:t>lines</w:t>
      </w:r>
      <w:r w:rsidRPr="00A00BD3">
        <w:rPr>
          <w:lang w:eastAsia="en-GB"/>
        </w:rPr>
        <w:t xml:space="preserve"> Method</w:t>
      </w:r>
      <w:bookmarkEnd w:id="184"/>
    </w:p>
    <w:p w14:paraId="702CD7A8" w14:textId="57D37C08" w:rsidR="00A00BD3" w:rsidRPr="00A00BD3" w:rsidRDefault="00A00BD3" w:rsidP="0035006E">
      <w:pPr>
        <w:pStyle w:val="Body"/>
        <w:rPr>
          <w:lang w:eastAsia="en-GB"/>
        </w:rPr>
      </w:pPr>
      <w:r w:rsidRPr="0035006E">
        <w:t>Rust has a helpful method to handle line-by-line iteration of strings,</w:t>
      </w:r>
      <w:r w:rsidR="0035006E" w:rsidRPr="0035006E">
        <w:t xml:space="preserve"> </w:t>
      </w:r>
      <w:r w:rsidRPr="0035006E">
        <w:t xml:space="preserve">conveniently named </w:t>
      </w:r>
      <w:r w:rsidRPr="007157CB">
        <w:rPr>
          <w:rStyle w:val="Literal"/>
        </w:rPr>
        <w:t>lines</w:t>
      </w:r>
      <w:r w:rsidRPr="00A00BD3">
        <w:rPr>
          <w:lang w:eastAsia="en-GB"/>
        </w:rPr>
        <w:t xml:space="preserve">, that works as shown in Listing 12-17. Note </w:t>
      </w:r>
      <w:r w:rsidR="00FB0985">
        <w:rPr>
          <w:lang w:eastAsia="en-GB"/>
        </w:rPr>
        <w:t xml:space="preserve">that </w:t>
      </w:r>
      <w:r w:rsidRPr="00A00BD3">
        <w:rPr>
          <w:lang w:eastAsia="en-GB"/>
        </w:rPr>
        <w:t>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won’t compile yet.</w:t>
      </w:r>
    </w:p>
    <w:p w14:paraId="035A2FE3" w14:textId="2B7E860A" w:rsidR="00A00BD3" w:rsidRPr="00803F88" w:rsidRDefault="007157CB" w:rsidP="00803F88">
      <w:pPr>
        <w:pStyle w:val="CodeLabel"/>
      </w:pPr>
      <w:commentRangeStart w:id="185"/>
      <w:commentRangeStart w:id="186"/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  <w:commentRangeEnd w:id="185"/>
      <w:r w:rsidR="00C31B1B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185"/>
      </w:r>
      <w:commentRangeEnd w:id="186"/>
      <w:r w:rsidR="00BE713E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186"/>
      </w:r>
    </w:p>
    <w:p w14:paraId="774FE64D" w14:textId="77777777" w:rsidR="008C0640" w:rsidRDefault="00A00BD3" w:rsidP="008C0640">
      <w:pPr>
        <w:pStyle w:val="Code"/>
        <w:rPr>
          <w:ins w:id="187" w:author="Carol Nichols" w:date="2022-08-24T21:23:00Z"/>
          <w:rStyle w:val="LiteralGray"/>
        </w:rPr>
      </w:pPr>
      <w:r w:rsidRPr="0030550D">
        <w:rPr>
          <w:rStyle w:val="LiteralGray"/>
        </w:rPr>
        <w:t>pub fn search&lt;'a&gt;(</w:t>
      </w:r>
    </w:p>
    <w:p w14:paraId="0B661EF0" w14:textId="77777777" w:rsidR="008C0640" w:rsidRDefault="008C0640" w:rsidP="008C0640">
      <w:pPr>
        <w:pStyle w:val="Code"/>
        <w:rPr>
          <w:ins w:id="188" w:author="Carol Nichols" w:date="2022-08-24T21:23:00Z"/>
          <w:rStyle w:val="LiteralGray"/>
        </w:rPr>
      </w:pPr>
      <w:ins w:id="189" w:author="Carol Nichols" w:date="2022-08-24T21:23:00Z">
        <w:r>
          <w:rPr>
            <w:rStyle w:val="LiteralGray"/>
          </w:rPr>
          <w:t xml:space="preserve">    </w:t>
        </w:r>
      </w:ins>
      <w:r w:rsidR="00A00BD3" w:rsidRPr="0030550D">
        <w:rPr>
          <w:rStyle w:val="LiteralGray"/>
        </w:rPr>
        <w:t>query: &amp;str,</w:t>
      </w:r>
    </w:p>
    <w:p w14:paraId="16E246E3" w14:textId="77777777" w:rsidR="008C0640" w:rsidRDefault="008C0640" w:rsidP="008C0640">
      <w:pPr>
        <w:pStyle w:val="Code"/>
        <w:rPr>
          <w:ins w:id="190" w:author="Carol Nichols" w:date="2022-08-24T21:23:00Z"/>
          <w:rStyle w:val="LiteralGray"/>
        </w:rPr>
      </w:pPr>
      <w:ins w:id="191" w:author="Carol Nichols" w:date="2022-08-24T21:23:00Z">
        <w:r>
          <w:rPr>
            <w:rStyle w:val="LiteralGray"/>
          </w:rPr>
          <w:t xml:space="preserve">    </w:t>
        </w:r>
      </w:ins>
      <w:del w:id="192" w:author="Carol Nichols" w:date="2022-08-24T21:23:00Z">
        <w:r w:rsidR="00A00BD3" w:rsidRPr="0030550D" w:rsidDel="008C0640">
          <w:rPr>
            <w:rStyle w:val="LiteralGray"/>
          </w:rPr>
          <w:delText xml:space="preserve"> </w:delText>
        </w:r>
      </w:del>
      <w:r w:rsidR="00A00BD3" w:rsidRPr="0030550D">
        <w:rPr>
          <w:rStyle w:val="LiteralGray"/>
        </w:rPr>
        <w:t>contents: &amp;'a str</w:t>
      </w:r>
      <w:ins w:id="193" w:author="Carol Nichols" w:date="2022-08-24T21:23:00Z">
        <w:r>
          <w:rPr>
            <w:rStyle w:val="LiteralGray"/>
          </w:rPr>
          <w:t>,</w:t>
        </w:r>
      </w:ins>
    </w:p>
    <w:p w14:paraId="35EBC1A7" w14:textId="3161FAE1" w:rsidR="00A00BD3" w:rsidRPr="0030550D" w:rsidRDefault="00A00BD3">
      <w:pPr>
        <w:pStyle w:val="Code"/>
        <w:rPr>
          <w:rStyle w:val="LiteralGray"/>
        </w:rPr>
        <w:pPrChange w:id="194" w:author="Carol Nichols" w:date="2022-08-24T21:23:00Z">
          <w:pPr>
            <w:pStyle w:val="CodeWide"/>
          </w:pPr>
        </w:pPrChange>
      </w:pPr>
      <w:r w:rsidRPr="0030550D">
        <w:rPr>
          <w:rStyle w:val="LiteralGray"/>
        </w:rPr>
        <w:t>) -&gt; Vec&lt;&amp;'a str&gt; {</w:t>
      </w:r>
    </w:p>
    <w:p w14:paraId="3070E143" w14:textId="77777777" w:rsidR="00A00BD3" w:rsidRPr="00A00BD3" w:rsidRDefault="00A00BD3">
      <w:pPr>
        <w:pStyle w:val="Code"/>
        <w:rPr>
          <w:lang w:eastAsia="en-GB"/>
        </w:rPr>
        <w:pPrChange w:id="195" w:author="Carol Nichols" w:date="2022-08-24T21:23:00Z">
          <w:pPr>
            <w:pStyle w:val="CodeWide"/>
          </w:pPr>
        </w:pPrChange>
      </w:pPr>
      <w:r w:rsidRPr="00A00BD3">
        <w:rPr>
          <w:lang w:eastAsia="en-GB"/>
        </w:rPr>
        <w:t xml:space="preserve">    for line in contents.lines() {</w:t>
      </w:r>
    </w:p>
    <w:p w14:paraId="757E86A7" w14:textId="77777777" w:rsidR="00A00BD3" w:rsidRPr="00A00BD3" w:rsidRDefault="00A00BD3">
      <w:pPr>
        <w:pStyle w:val="Code"/>
        <w:rPr>
          <w:lang w:eastAsia="en-GB"/>
        </w:rPr>
        <w:pPrChange w:id="196" w:author="Carol Nichols" w:date="2022-08-24T21:23:00Z">
          <w:pPr>
            <w:pStyle w:val="CodeWide"/>
          </w:pPr>
        </w:pPrChange>
      </w:pPr>
      <w:r w:rsidRPr="00A00BD3">
        <w:rPr>
          <w:lang w:eastAsia="en-GB"/>
        </w:rPr>
        <w:t xml:space="preserve">        // do something with line</w:t>
      </w:r>
    </w:p>
    <w:p w14:paraId="1200A12B" w14:textId="77777777" w:rsidR="00A00BD3" w:rsidRPr="00A00BD3" w:rsidRDefault="00A00BD3">
      <w:pPr>
        <w:pStyle w:val="Code"/>
        <w:rPr>
          <w:lang w:eastAsia="en-GB"/>
        </w:rPr>
        <w:pPrChange w:id="197" w:author="Carol Nichols" w:date="2022-08-24T21:23:00Z">
          <w:pPr>
            <w:pStyle w:val="CodeWide"/>
          </w:pPr>
        </w:pPrChange>
      </w:pPr>
      <w:r w:rsidRPr="00A00BD3">
        <w:rPr>
          <w:lang w:eastAsia="en-GB"/>
        </w:rPr>
        <w:t xml:space="preserve">    }</w:t>
      </w:r>
    </w:p>
    <w:p w14:paraId="3D33A2B2" w14:textId="77777777" w:rsidR="00A00BD3" w:rsidRPr="0030550D" w:rsidRDefault="00A00BD3">
      <w:pPr>
        <w:pStyle w:val="Code"/>
        <w:rPr>
          <w:rStyle w:val="LiteralGray"/>
        </w:rPr>
        <w:pPrChange w:id="198" w:author="Carol Nichols" w:date="2022-08-24T21:23:00Z">
          <w:pPr>
            <w:pStyle w:val="CodeWide"/>
          </w:pPr>
        </w:pPrChange>
      </w:pPr>
      <w:r w:rsidRPr="0030550D">
        <w:rPr>
          <w:rStyle w:val="LiteralGray"/>
        </w:rPr>
        <w:t>}</w:t>
      </w:r>
    </w:p>
    <w:p w14:paraId="00F569B9" w14:textId="48F811C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Iterating through each line in </w:t>
      </w:r>
      <w:r w:rsidRPr="007157CB">
        <w:rPr>
          <w:rStyle w:val="Literal"/>
        </w:rPr>
        <w:t>contents</w:t>
      </w:r>
    </w:p>
    <w:p w14:paraId="61E596A0" w14:textId="284116A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lines</w:t>
      </w:r>
      <w:r w:rsidRPr="0035006E">
        <w:t xml:space="preserve"> method returns an iterator. We’ll talk about iterators in depth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but recall that you saw this way of using an iterator in Listing</w:t>
      </w:r>
      <w:r w:rsidR="0035006E" w:rsidRPr="0035006E">
        <w:t xml:space="preserve"> </w:t>
      </w:r>
      <w:r w:rsidRPr="0035006E">
        <w:t xml:space="preserve">3-5, where we used a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 with an iterator to run some code on each item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a collection.</w:t>
      </w:r>
    </w:p>
    <w:p w14:paraId="3FD06FB6" w14:textId="77777777" w:rsidR="00A00BD3" w:rsidRPr="00A00BD3" w:rsidRDefault="00A00BD3" w:rsidP="00A549D4">
      <w:pPr>
        <w:pStyle w:val="HeadC"/>
        <w:rPr>
          <w:lang w:eastAsia="en-GB"/>
        </w:rPr>
      </w:pPr>
      <w:bookmarkStart w:id="199" w:name="searching-each-line-for-the-query"/>
      <w:bookmarkStart w:id="200" w:name="_Toc106891427"/>
      <w:bookmarkEnd w:id="199"/>
      <w:r w:rsidRPr="00A00BD3">
        <w:rPr>
          <w:lang w:eastAsia="en-GB"/>
        </w:rPr>
        <w:t>Searching Each Line for the Query</w:t>
      </w:r>
      <w:bookmarkEnd w:id="200"/>
    </w:p>
    <w:p w14:paraId="3A5A7A86" w14:textId="7A6CF7C9" w:rsidR="00A00BD3" w:rsidRPr="00A00BD3" w:rsidRDefault="00A00BD3" w:rsidP="0035006E">
      <w:pPr>
        <w:pStyle w:val="Body"/>
        <w:rPr>
          <w:lang w:eastAsia="en-GB"/>
        </w:rPr>
      </w:pPr>
      <w:r w:rsidRPr="0035006E">
        <w:t>Next, we’ll check whether the current line contains our query string.</w:t>
      </w:r>
      <w:r w:rsidR="0035006E" w:rsidRPr="0035006E">
        <w:t xml:space="preserve"> </w:t>
      </w:r>
      <w:r w:rsidRPr="0035006E">
        <w:t xml:space="preserve">Fortunately, strings have a helpful method named </w:t>
      </w:r>
      <w:r w:rsidRPr="007157CB">
        <w:rPr>
          <w:rStyle w:val="Literal"/>
        </w:rPr>
        <w:t>contains</w:t>
      </w:r>
      <w:r w:rsidRPr="0035006E">
        <w:t xml:space="preserve"> that does this for</w:t>
      </w:r>
      <w:r w:rsidR="0035006E" w:rsidRPr="0035006E">
        <w:t xml:space="preserve"> </w:t>
      </w:r>
      <w:r w:rsidRPr="0035006E">
        <w:t xml:space="preserve">us! Add a call to the </w:t>
      </w:r>
      <w:r w:rsidRPr="007157CB">
        <w:rPr>
          <w:rStyle w:val="Literal"/>
        </w:rPr>
        <w:t>contains</w:t>
      </w:r>
      <w:r w:rsidRPr="0035006E">
        <w:t xml:space="preserve"> method in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Listing 12-18. Note </w:t>
      </w:r>
      <w:r w:rsidR="00FB0985">
        <w:rPr>
          <w:lang w:eastAsia="en-GB"/>
        </w:rPr>
        <w:t xml:space="preserve">that </w:t>
      </w:r>
      <w:r w:rsidRPr="00A00BD3">
        <w:rPr>
          <w:lang w:eastAsia="en-GB"/>
        </w:rPr>
        <w:t>this still won’t compile yet.</w:t>
      </w:r>
    </w:p>
    <w:p w14:paraId="3C1B459D" w14:textId="19800241" w:rsidR="00A00BD3" w:rsidRPr="00A00BD3" w:rsidRDefault="007157CB" w:rsidP="007157CB">
      <w:pPr>
        <w:pStyle w:val="CodeLabel"/>
        <w:rPr>
          <w:lang w:eastAsia="en-GB"/>
        </w:rPr>
      </w:pPr>
      <w:commentRangeStart w:id="201"/>
      <w:commentRangeStart w:id="202"/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  <w:commentRangeEnd w:id="201"/>
      <w:r w:rsidR="00C31B1B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201"/>
      </w:r>
      <w:commentRangeEnd w:id="202"/>
      <w:r w:rsidR="00765718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202"/>
      </w:r>
    </w:p>
    <w:p w14:paraId="13864D8C" w14:textId="77777777" w:rsidR="001A33FF" w:rsidRPr="001A33FF" w:rsidRDefault="00A00BD3" w:rsidP="001A33FF">
      <w:pPr>
        <w:pStyle w:val="Code"/>
        <w:rPr>
          <w:ins w:id="203" w:author="Carol Nichols" w:date="2022-08-24T21:29:00Z"/>
          <w:rStyle w:val="LiteralGray"/>
          <w:rPrChange w:id="204" w:author="Carol Nichols" w:date="2022-08-24T21:29:00Z">
            <w:rPr>
              <w:ins w:id="205" w:author="Carol Nichols" w:date="2022-08-24T21:29:00Z"/>
              <w:rStyle w:val="LiteralGray"/>
              <w:i/>
              <w:color w:val="000000"/>
            </w:rPr>
          </w:rPrChange>
        </w:rPr>
      </w:pPr>
      <w:r w:rsidRPr="001A33FF">
        <w:rPr>
          <w:rStyle w:val="LiteralGray"/>
          <w:rPrChange w:id="206" w:author="Carol Nichols" w:date="2022-08-24T21:29:00Z">
            <w:rPr>
              <w:rStyle w:val="LiteralGray"/>
              <w:color w:val="000000"/>
            </w:rPr>
          </w:rPrChange>
        </w:rPr>
        <w:t>pub fn search&lt;'a&gt;(</w:t>
      </w:r>
    </w:p>
    <w:p w14:paraId="7AE565DB" w14:textId="77777777" w:rsidR="001A33FF" w:rsidRPr="001A33FF" w:rsidRDefault="001A33FF" w:rsidP="001A33FF">
      <w:pPr>
        <w:pStyle w:val="Code"/>
        <w:rPr>
          <w:ins w:id="207" w:author="Carol Nichols" w:date="2022-08-24T21:29:00Z"/>
          <w:rStyle w:val="LiteralGray"/>
          <w:rPrChange w:id="208" w:author="Carol Nichols" w:date="2022-08-24T21:29:00Z">
            <w:rPr>
              <w:ins w:id="209" w:author="Carol Nichols" w:date="2022-08-24T21:29:00Z"/>
              <w:rStyle w:val="LiteralGray"/>
              <w:color w:val="000000"/>
            </w:rPr>
          </w:rPrChange>
        </w:rPr>
      </w:pPr>
      <w:ins w:id="210" w:author="Carol Nichols" w:date="2022-08-24T21:29:00Z">
        <w:r w:rsidRPr="001A33FF">
          <w:rPr>
            <w:rStyle w:val="LiteralGray"/>
            <w:rPrChange w:id="211" w:author="Carol Nichols" w:date="2022-08-24T21:29:00Z">
              <w:rPr>
                <w:rStyle w:val="LiteralGray"/>
                <w:color w:val="000000"/>
              </w:rPr>
            </w:rPrChange>
          </w:rPr>
          <w:t xml:space="preserve">    </w:t>
        </w:r>
      </w:ins>
      <w:r w:rsidR="00A00BD3" w:rsidRPr="001A33FF">
        <w:rPr>
          <w:rStyle w:val="LiteralGray"/>
          <w:rPrChange w:id="212" w:author="Carol Nichols" w:date="2022-08-24T21:29:00Z">
            <w:rPr>
              <w:rStyle w:val="LiteralGray"/>
              <w:color w:val="000000"/>
            </w:rPr>
          </w:rPrChange>
        </w:rPr>
        <w:t>query: &amp;str,</w:t>
      </w:r>
      <w:del w:id="213" w:author="Carol Nichols" w:date="2022-08-24T21:30:00Z">
        <w:r w:rsidR="00A00BD3" w:rsidRPr="001A33FF" w:rsidDel="00D52BDD">
          <w:rPr>
            <w:rStyle w:val="LiteralGray"/>
            <w:rPrChange w:id="214" w:author="Carol Nichols" w:date="2022-08-24T21:29:00Z">
              <w:rPr>
                <w:rStyle w:val="LiteralGray"/>
                <w:color w:val="000000"/>
              </w:rPr>
            </w:rPrChange>
          </w:rPr>
          <w:delText xml:space="preserve"> </w:delText>
        </w:r>
      </w:del>
    </w:p>
    <w:p w14:paraId="2955E803" w14:textId="77777777" w:rsidR="001A33FF" w:rsidRPr="001A33FF" w:rsidRDefault="001A33FF" w:rsidP="001A33FF">
      <w:pPr>
        <w:pStyle w:val="Code"/>
        <w:rPr>
          <w:ins w:id="215" w:author="Carol Nichols" w:date="2022-08-24T21:29:00Z"/>
          <w:rStyle w:val="LiteralGray"/>
          <w:rPrChange w:id="216" w:author="Carol Nichols" w:date="2022-08-24T21:29:00Z">
            <w:rPr>
              <w:ins w:id="217" w:author="Carol Nichols" w:date="2022-08-24T21:29:00Z"/>
              <w:rStyle w:val="LiteralGray"/>
              <w:color w:val="000000"/>
            </w:rPr>
          </w:rPrChange>
        </w:rPr>
      </w:pPr>
      <w:ins w:id="218" w:author="Carol Nichols" w:date="2022-08-24T21:29:00Z">
        <w:r w:rsidRPr="001A33FF">
          <w:rPr>
            <w:rStyle w:val="LiteralGray"/>
            <w:rPrChange w:id="219" w:author="Carol Nichols" w:date="2022-08-24T21:29:00Z">
              <w:rPr>
                <w:rStyle w:val="LiteralGray"/>
                <w:color w:val="000000"/>
              </w:rPr>
            </w:rPrChange>
          </w:rPr>
          <w:t xml:space="preserve">    </w:t>
        </w:r>
      </w:ins>
      <w:r w:rsidR="00A00BD3" w:rsidRPr="001A33FF">
        <w:rPr>
          <w:rStyle w:val="LiteralGray"/>
          <w:rPrChange w:id="220" w:author="Carol Nichols" w:date="2022-08-24T21:29:00Z">
            <w:rPr>
              <w:rStyle w:val="LiteralGray"/>
              <w:color w:val="000000"/>
            </w:rPr>
          </w:rPrChange>
        </w:rPr>
        <w:t>contents: &amp;'a str</w:t>
      </w:r>
      <w:ins w:id="221" w:author="Carol Nichols" w:date="2022-08-24T21:29:00Z">
        <w:r w:rsidRPr="001A33FF">
          <w:rPr>
            <w:rStyle w:val="LiteralGray"/>
            <w:rPrChange w:id="222" w:author="Carol Nichols" w:date="2022-08-24T21:29:00Z">
              <w:rPr>
                <w:rStyle w:val="LiteralGray"/>
                <w:color w:val="000000"/>
              </w:rPr>
            </w:rPrChange>
          </w:rPr>
          <w:t>,</w:t>
        </w:r>
      </w:ins>
    </w:p>
    <w:p w14:paraId="7D4A7731" w14:textId="4A6F4279" w:rsidR="00A00BD3" w:rsidRPr="001A33FF" w:rsidRDefault="00A00BD3">
      <w:pPr>
        <w:pStyle w:val="Code"/>
        <w:rPr>
          <w:rStyle w:val="LiteralGray"/>
        </w:rPr>
        <w:pPrChange w:id="223" w:author="Carol Nichols" w:date="2022-08-24T21:29:00Z">
          <w:pPr>
            <w:pStyle w:val="CodeWide"/>
          </w:pPr>
        </w:pPrChange>
      </w:pPr>
      <w:r w:rsidRPr="001A33FF">
        <w:rPr>
          <w:rStyle w:val="LiteralGray"/>
        </w:rPr>
        <w:t>) -&gt; Vec&lt;&amp;'a str&gt; {</w:t>
      </w:r>
    </w:p>
    <w:p w14:paraId="2CCB86DE" w14:textId="77777777" w:rsidR="00A00BD3" w:rsidRPr="001A33FF" w:rsidRDefault="00A00BD3">
      <w:pPr>
        <w:pStyle w:val="Code"/>
        <w:rPr>
          <w:rStyle w:val="LiteralGray"/>
        </w:rPr>
        <w:pPrChange w:id="224" w:author="Carol Nichols" w:date="2022-08-24T21:29:00Z">
          <w:pPr>
            <w:pStyle w:val="CodeWide"/>
          </w:pPr>
        </w:pPrChange>
      </w:pPr>
      <w:r w:rsidRPr="001A33FF">
        <w:rPr>
          <w:rStyle w:val="LiteralGray"/>
        </w:rPr>
        <w:t xml:space="preserve">    for line in contents.lines() {</w:t>
      </w:r>
    </w:p>
    <w:p w14:paraId="1701B410" w14:textId="77777777" w:rsidR="00A00BD3" w:rsidRPr="001A33FF" w:rsidRDefault="00A00BD3">
      <w:pPr>
        <w:pStyle w:val="Code"/>
        <w:rPr>
          <w:rPrChange w:id="225" w:author="Carol Nichols" w:date="2022-08-24T21:29:00Z">
            <w:rPr>
              <w:lang w:eastAsia="en-GB"/>
            </w:rPr>
          </w:rPrChange>
        </w:rPr>
        <w:pPrChange w:id="226" w:author="Carol Nichols" w:date="2022-08-24T21:29:00Z">
          <w:pPr>
            <w:pStyle w:val="CodeWide"/>
          </w:pPr>
        </w:pPrChange>
      </w:pPr>
      <w:r w:rsidRPr="001A33FF">
        <w:rPr>
          <w:rPrChange w:id="227" w:author="Carol Nichols" w:date="2022-08-24T21:29:00Z">
            <w:rPr>
              <w:lang w:eastAsia="en-GB"/>
            </w:rPr>
          </w:rPrChange>
        </w:rPr>
        <w:t xml:space="preserve">        if line.contains(query) {</w:t>
      </w:r>
    </w:p>
    <w:p w14:paraId="3765933E" w14:textId="77777777" w:rsidR="00A00BD3" w:rsidRPr="001A33FF" w:rsidRDefault="00A00BD3">
      <w:pPr>
        <w:pStyle w:val="Code"/>
        <w:rPr>
          <w:rStyle w:val="LiteralGray"/>
          <w:color w:val="000000"/>
        </w:rPr>
        <w:pPrChange w:id="228" w:author="Carol Nichols" w:date="2022-08-24T21:29:00Z">
          <w:pPr>
            <w:pStyle w:val="CodeWide"/>
          </w:pPr>
        </w:pPrChange>
      </w:pPr>
      <w:r w:rsidRPr="001A33FF">
        <w:rPr>
          <w:rStyle w:val="LiteralGray"/>
          <w:color w:val="000000"/>
        </w:rPr>
        <w:t xml:space="preserve">            // do something with line</w:t>
      </w:r>
    </w:p>
    <w:p w14:paraId="4ECE8BA9" w14:textId="77777777" w:rsidR="00A00BD3" w:rsidRPr="001A33FF" w:rsidRDefault="00A00BD3">
      <w:pPr>
        <w:pStyle w:val="Code"/>
        <w:rPr>
          <w:rPrChange w:id="229" w:author="Carol Nichols" w:date="2022-08-24T21:29:00Z">
            <w:rPr>
              <w:lang w:eastAsia="en-GB"/>
            </w:rPr>
          </w:rPrChange>
        </w:rPr>
        <w:pPrChange w:id="230" w:author="Carol Nichols" w:date="2022-08-24T21:29:00Z">
          <w:pPr>
            <w:pStyle w:val="CodeWide"/>
          </w:pPr>
        </w:pPrChange>
      </w:pPr>
      <w:r w:rsidRPr="001A33FF">
        <w:rPr>
          <w:rPrChange w:id="231" w:author="Carol Nichols" w:date="2022-08-24T21:29:00Z">
            <w:rPr>
              <w:lang w:eastAsia="en-GB"/>
            </w:rPr>
          </w:rPrChange>
        </w:rPr>
        <w:t xml:space="preserve">        }</w:t>
      </w:r>
    </w:p>
    <w:p w14:paraId="64D0BFF0" w14:textId="77777777" w:rsidR="00A00BD3" w:rsidRPr="001A33FF" w:rsidRDefault="00A00BD3">
      <w:pPr>
        <w:pStyle w:val="Code"/>
        <w:rPr>
          <w:rStyle w:val="LiteralGray"/>
        </w:rPr>
        <w:pPrChange w:id="232" w:author="Carol Nichols" w:date="2022-08-24T21:29:00Z">
          <w:pPr>
            <w:pStyle w:val="CodeWide"/>
          </w:pPr>
        </w:pPrChange>
      </w:pPr>
      <w:r w:rsidRPr="001A33FF">
        <w:rPr>
          <w:rStyle w:val="LiteralGray"/>
        </w:rPr>
        <w:t xml:space="preserve">    }</w:t>
      </w:r>
    </w:p>
    <w:p w14:paraId="37604975" w14:textId="77777777" w:rsidR="00A00BD3" w:rsidRPr="001A33FF" w:rsidRDefault="00A00BD3">
      <w:pPr>
        <w:pStyle w:val="Code"/>
        <w:rPr>
          <w:rStyle w:val="LiteralGray"/>
        </w:rPr>
        <w:pPrChange w:id="233" w:author="Carol Nichols" w:date="2022-08-24T21:29:00Z">
          <w:pPr>
            <w:pStyle w:val="CodeWide"/>
          </w:pPr>
        </w:pPrChange>
      </w:pPr>
      <w:r w:rsidRPr="001A33FF">
        <w:rPr>
          <w:rStyle w:val="LiteralGray"/>
        </w:rPr>
        <w:t>}</w:t>
      </w:r>
    </w:p>
    <w:p w14:paraId="03EEDD3B" w14:textId="27B009A8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Adding functionality to see whether the line contains the string</w:t>
      </w:r>
      <w:r w:rsidR="0035006E" w:rsidRPr="0035006E">
        <w:t xml:space="preserve"> </w:t>
      </w:r>
      <w:r w:rsidRPr="0035006E">
        <w:t xml:space="preserve">in </w:t>
      </w:r>
      <w:r w:rsidRPr="007157CB">
        <w:rPr>
          <w:rStyle w:val="Literal"/>
        </w:rPr>
        <w:t>query</w:t>
      </w:r>
    </w:p>
    <w:p w14:paraId="7DA9DE19" w14:textId="10213FC4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At the moment, we’re building up functionality. To get </w:t>
      </w:r>
      <w:r w:rsidR="00FB41EB">
        <w:rPr>
          <w:lang w:eastAsia="en-GB"/>
        </w:rPr>
        <w:t>the code</w:t>
      </w:r>
      <w:r w:rsidR="00FB41EB" w:rsidRPr="00A00BD3">
        <w:rPr>
          <w:lang w:eastAsia="en-GB"/>
        </w:rPr>
        <w:t xml:space="preserve"> </w:t>
      </w:r>
      <w:r w:rsidRPr="00A00BD3">
        <w:rPr>
          <w:lang w:eastAsia="en-GB"/>
        </w:rPr>
        <w:t>to compile, we need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return a value from the body as we indicated we would in the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signature.</w:t>
      </w:r>
    </w:p>
    <w:p w14:paraId="78BA51BA" w14:textId="77777777" w:rsidR="00A00BD3" w:rsidRPr="00A00BD3" w:rsidRDefault="00A00BD3" w:rsidP="00A549D4">
      <w:pPr>
        <w:pStyle w:val="HeadC"/>
        <w:rPr>
          <w:lang w:eastAsia="en-GB"/>
        </w:rPr>
      </w:pPr>
      <w:bookmarkStart w:id="234" w:name="storing-matching-lines"/>
      <w:bookmarkStart w:id="235" w:name="_Toc106891428"/>
      <w:bookmarkEnd w:id="234"/>
      <w:r w:rsidRPr="00A00BD3">
        <w:rPr>
          <w:lang w:eastAsia="en-GB"/>
        </w:rPr>
        <w:t>Storing Matching Lines</w:t>
      </w:r>
      <w:bookmarkEnd w:id="235"/>
    </w:p>
    <w:p w14:paraId="1EDE3519" w14:textId="595B6996" w:rsidR="00A00BD3" w:rsidRPr="00A00BD3" w:rsidRDefault="00A00BD3" w:rsidP="0035006E">
      <w:pPr>
        <w:pStyle w:val="Body"/>
        <w:rPr>
          <w:lang w:eastAsia="en-GB"/>
        </w:rPr>
      </w:pPr>
      <w:r w:rsidRPr="0035006E">
        <w:t>To finish this function, we need a way to store the matching lines that we want</w:t>
      </w:r>
      <w:r w:rsidR="0035006E" w:rsidRPr="0035006E">
        <w:t xml:space="preserve"> </w:t>
      </w:r>
      <w:r w:rsidRPr="0035006E">
        <w:t xml:space="preserve">to return. For that, we can make a mutable vector before the </w:t>
      </w:r>
      <w:r w:rsidRPr="007157CB">
        <w:rPr>
          <w:rStyle w:val="Literal"/>
        </w:rPr>
        <w:t>for</w:t>
      </w:r>
      <w:r w:rsidRPr="0035006E">
        <w:t xml:space="preserve"> loop and</w:t>
      </w:r>
      <w:r w:rsidR="0035006E" w:rsidRPr="0035006E">
        <w:t xml:space="preserve"> </w:t>
      </w:r>
      <w:r w:rsidRPr="0035006E">
        <w:t xml:space="preserve">call the </w:t>
      </w:r>
      <w:r w:rsidRPr="007157CB">
        <w:rPr>
          <w:rStyle w:val="Literal"/>
        </w:rPr>
        <w:lastRenderedPageBreak/>
        <w:t>push</w:t>
      </w:r>
      <w:r w:rsidRPr="0035006E">
        <w:t xml:space="preserve"> method to store a </w:t>
      </w:r>
      <w:r w:rsidRPr="007157CB">
        <w:rPr>
          <w:rStyle w:val="Literal"/>
        </w:rPr>
        <w:t>line</w:t>
      </w:r>
      <w:r w:rsidRPr="0035006E">
        <w:t xml:space="preserve"> in the vector. After the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return the vector, as shown in Listing 12-19.</w:t>
      </w:r>
    </w:p>
    <w:p w14:paraId="4DA7C28B" w14:textId="4BF32349" w:rsidR="00A00BD3" w:rsidRPr="00A00BD3" w:rsidRDefault="007157CB" w:rsidP="007157CB">
      <w:pPr>
        <w:pStyle w:val="CodeLabel"/>
        <w:rPr>
          <w:lang w:eastAsia="en-GB"/>
        </w:rPr>
      </w:pPr>
      <w:commentRangeStart w:id="236"/>
      <w:commentRangeStart w:id="237"/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  <w:commentRangeEnd w:id="236"/>
      <w:r w:rsidR="00C31B1B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236"/>
      </w:r>
      <w:commentRangeEnd w:id="237"/>
      <w:r w:rsidR="00276E40">
        <w:rPr>
          <w:rStyle w:val="CommentReference"/>
          <w:rFonts w:ascii="Times New Roman" w:hAnsi="Times New Roman" w:cs="Times New Roman"/>
          <w:i w:val="0"/>
          <w:color w:val="auto"/>
          <w:lang w:val="en-CA"/>
        </w:rPr>
        <w:commentReference w:id="237"/>
      </w:r>
    </w:p>
    <w:p w14:paraId="6096E0C2" w14:textId="77777777" w:rsidR="00D52BDD" w:rsidRPr="00D52BDD" w:rsidRDefault="00A00BD3" w:rsidP="00D52BDD">
      <w:pPr>
        <w:pStyle w:val="Code"/>
        <w:rPr>
          <w:ins w:id="238" w:author="Carol Nichols" w:date="2022-08-24T21:30:00Z"/>
          <w:rStyle w:val="LiteralGray"/>
          <w:rPrChange w:id="239" w:author="Carol Nichols" w:date="2022-08-24T21:31:00Z">
            <w:rPr>
              <w:ins w:id="240" w:author="Carol Nichols" w:date="2022-08-24T21:30:00Z"/>
              <w:rStyle w:val="LiteralGray"/>
              <w:i/>
              <w:color w:val="000000"/>
            </w:rPr>
          </w:rPrChange>
        </w:rPr>
      </w:pPr>
      <w:r w:rsidRPr="00D52BDD">
        <w:rPr>
          <w:rStyle w:val="LiteralGray"/>
          <w:rPrChange w:id="241" w:author="Carol Nichols" w:date="2022-08-24T21:31:00Z">
            <w:rPr>
              <w:rStyle w:val="LiteralGray"/>
              <w:color w:val="000000"/>
            </w:rPr>
          </w:rPrChange>
        </w:rPr>
        <w:t>pub fn search&lt;'a&gt;(</w:t>
      </w:r>
    </w:p>
    <w:p w14:paraId="2B27ECF8" w14:textId="77777777" w:rsidR="00D52BDD" w:rsidRPr="00D52BDD" w:rsidRDefault="00D52BDD" w:rsidP="00D52BDD">
      <w:pPr>
        <w:pStyle w:val="Code"/>
        <w:rPr>
          <w:ins w:id="242" w:author="Carol Nichols" w:date="2022-08-24T21:30:00Z"/>
          <w:rStyle w:val="LiteralGray"/>
          <w:rPrChange w:id="243" w:author="Carol Nichols" w:date="2022-08-24T21:31:00Z">
            <w:rPr>
              <w:ins w:id="244" w:author="Carol Nichols" w:date="2022-08-24T21:30:00Z"/>
              <w:rStyle w:val="LiteralGray"/>
              <w:color w:val="000000"/>
            </w:rPr>
          </w:rPrChange>
        </w:rPr>
      </w:pPr>
      <w:ins w:id="245" w:author="Carol Nichols" w:date="2022-08-24T21:30:00Z">
        <w:r w:rsidRPr="00D52BDD">
          <w:rPr>
            <w:rStyle w:val="LiteralGray"/>
            <w:rPrChange w:id="246" w:author="Carol Nichols" w:date="2022-08-24T21:31:00Z">
              <w:rPr>
                <w:rStyle w:val="LiteralGray"/>
                <w:color w:val="000000"/>
              </w:rPr>
            </w:rPrChange>
          </w:rPr>
          <w:t xml:space="preserve">    </w:t>
        </w:r>
      </w:ins>
      <w:r w:rsidR="00A00BD3" w:rsidRPr="00D52BDD">
        <w:rPr>
          <w:rStyle w:val="LiteralGray"/>
          <w:rPrChange w:id="247" w:author="Carol Nichols" w:date="2022-08-24T21:31:00Z">
            <w:rPr>
              <w:rStyle w:val="LiteralGray"/>
              <w:color w:val="000000"/>
            </w:rPr>
          </w:rPrChange>
        </w:rPr>
        <w:t>query: &amp;str,</w:t>
      </w:r>
      <w:del w:id="248" w:author="Carol Nichols" w:date="2022-08-24T21:30:00Z">
        <w:r w:rsidR="00A00BD3" w:rsidRPr="00D52BDD" w:rsidDel="00D52BDD">
          <w:rPr>
            <w:rStyle w:val="LiteralGray"/>
            <w:rPrChange w:id="249" w:author="Carol Nichols" w:date="2022-08-24T21:31:00Z">
              <w:rPr>
                <w:rStyle w:val="LiteralGray"/>
                <w:color w:val="000000"/>
              </w:rPr>
            </w:rPrChange>
          </w:rPr>
          <w:delText xml:space="preserve"> </w:delText>
        </w:r>
      </w:del>
    </w:p>
    <w:p w14:paraId="6944775B" w14:textId="77777777" w:rsidR="00D52BDD" w:rsidRPr="00D52BDD" w:rsidRDefault="00D52BDD" w:rsidP="00D52BDD">
      <w:pPr>
        <w:pStyle w:val="Code"/>
        <w:rPr>
          <w:ins w:id="250" w:author="Carol Nichols" w:date="2022-08-24T21:31:00Z"/>
          <w:rStyle w:val="LiteralGray"/>
          <w:rPrChange w:id="251" w:author="Carol Nichols" w:date="2022-08-24T21:31:00Z">
            <w:rPr>
              <w:ins w:id="252" w:author="Carol Nichols" w:date="2022-08-24T21:31:00Z"/>
              <w:rStyle w:val="LiteralGray"/>
              <w:color w:val="000000"/>
            </w:rPr>
          </w:rPrChange>
        </w:rPr>
      </w:pPr>
      <w:ins w:id="253" w:author="Carol Nichols" w:date="2022-08-24T21:30:00Z">
        <w:r w:rsidRPr="00D52BDD">
          <w:rPr>
            <w:rStyle w:val="LiteralGray"/>
            <w:rPrChange w:id="254" w:author="Carol Nichols" w:date="2022-08-24T21:31:00Z">
              <w:rPr>
                <w:rStyle w:val="LiteralGray"/>
                <w:color w:val="000000"/>
              </w:rPr>
            </w:rPrChange>
          </w:rPr>
          <w:t xml:space="preserve">    </w:t>
        </w:r>
      </w:ins>
      <w:r w:rsidR="00A00BD3" w:rsidRPr="00D52BDD">
        <w:rPr>
          <w:rStyle w:val="LiteralGray"/>
          <w:rPrChange w:id="255" w:author="Carol Nichols" w:date="2022-08-24T21:31:00Z">
            <w:rPr>
              <w:rStyle w:val="LiteralGray"/>
              <w:color w:val="000000"/>
            </w:rPr>
          </w:rPrChange>
        </w:rPr>
        <w:t>contents: &amp;'a str</w:t>
      </w:r>
      <w:ins w:id="256" w:author="Carol Nichols" w:date="2022-08-24T21:31:00Z">
        <w:r w:rsidRPr="00D52BDD">
          <w:rPr>
            <w:rStyle w:val="LiteralGray"/>
            <w:rPrChange w:id="257" w:author="Carol Nichols" w:date="2022-08-24T21:31:00Z">
              <w:rPr>
                <w:rStyle w:val="LiteralGray"/>
                <w:color w:val="000000"/>
              </w:rPr>
            </w:rPrChange>
          </w:rPr>
          <w:t>,</w:t>
        </w:r>
      </w:ins>
    </w:p>
    <w:p w14:paraId="37DF2CC2" w14:textId="1511DC7D" w:rsidR="00A00BD3" w:rsidRPr="00D52BDD" w:rsidRDefault="00A00BD3">
      <w:pPr>
        <w:pStyle w:val="Code"/>
        <w:rPr>
          <w:rStyle w:val="LiteralGray"/>
        </w:rPr>
        <w:pPrChange w:id="258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>) -&gt; Vec&lt;&amp;'a str&gt; {</w:t>
      </w:r>
    </w:p>
    <w:p w14:paraId="07C4D54A" w14:textId="77777777" w:rsidR="00A00BD3" w:rsidRPr="00D52BDD" w:rsidRDefault="00A00BD3">
      <w:pPr>
        <w:pStyle w:val="Code"/>
        <w:rPr>
          <w:rPrChange w:id="259" w:author="Carol Nichols" w:date="2022-08-24T21:30:00Z">
            <w:rPr>
              <w:lang w:eastAsia="en-GB"/>
            </w:rPr>
          </w:rPrChange>
        </w:rPr>
        <w:pPrChange w:id="260" w:author="Carol Nichols" w:date="2022-08-24T21:30:00Z">
          <w:pPr>
            <w:pStyle w:val="CodeWide"/>
          </w:pPr>
        </w:pPrChange>
      </w:pPr>
      <w:r w:rsidRPr="00D52BDD">
        <w:rPr>
          <w:rPrChange w:id="261" w:author="Carol Nichols" w:date="2022-08-24T21:30:00Z">
            <w:rPr>
              <w:lang w:eastAsia="en-GB"/>
            </w:rPr>
          </w:rPrChange>
        </w:rPr>
        <w:t xml:space="preserve">    let mut results = Vec::new();</w:t>
      </w:r>
    </w:p>
    <w:p w14:paraId="25371DF3" w14:textId="77777777" w:rsidR="00A00BD3" w:rsidRPr="00D52BDD" w:rsidRDefault="00A00BD3">
      <w:pPr>
        <w:pStyle w:val="Code"/>
        <w:rPr>
          <w:rPrChange w:id="262" w:author="Carol Nichols" w:date="2022-08-24T21:30:00Z">
            <w:rPr>
              <w:lang w:eastAsia="en-GB"/>
            </w:rPr>
          </w:rPrChange>
        </w:rPr>
        <w:pPrChange w:id="263" w:author="Carol Nichols" w:date="2022-08-24T21:30:00Z">
          <w:pPr>
            <w:pStyle w:val="CodeWide"/>
          </w:pPr>
        </w:pPrChange>
      </w:pPr>
    </w:p>
    <w:p w14:paraId="4E84B13E" w14:textId="77777777" w:rsidR="00A00BD3" w:rsidRPr="00D52BDD" w:rsidRDefault="00A00BD3">
      <w:pPr>
        <w:pStyle w:val="Code"/>
        <w:rPr>
          <w:rStyle w:val="LiteralGray"/>
        </w:rPr>
        <w:pPrChange w:id="264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 xml:space="preserve">    for line in contents.lines() {</w:t>
      </w:r>
    </w:p>
    <w:p w14:paraId="539079AE" w14:textId="77777777" w:rsidR="00A00BD3" w:rsidRPr="00D52BDD" w:rsidRDefault="00A00BD3">
      <w:pPr>
        <w:pStyle w:val="Code"/>
        <w:rPr>
          <w:rStyle w:val="LiteralGray"/>
        </w:rPr>
        <w:pPrChange w:id="265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 xml:space="preserve">        if line.contains(query) {</w:t>
      </w:r>
    </w:p>
    <w:p w14:paraId="6898E01A" w14:textId="77777777" w:rsidR="00A00BD3" w:rsidRPr="00D52BDD" w:rsidRDefault="00A00BD3">
      <w:pPr>
        <w:pStyle w:val="Code"/>
        <w:rPr>
          <w:rPrChange w:id="266" w:author="Carol Nichols" w:date="2022-08-24T21:30:00Z">
            <w:rPr>
              <w:lang w:eastAsia="en-GB"/>
            </w:rPr>
          </w:rPrChange>
        </w:rPr>
        <w:pPrChange w:id="267" w:author="Carol Nichols" w:date="2022-08-24T21:30:00Z">
          <w:pPr>
            <w:pStyle w:val="CodeWide"/>
          </w:pPr>
        </w:pPrChange>
      </w:pPr>
      <w:r w:rsidRPr="00D52BDD">
        <w:rPr>
          <w:rPrChange w:id="268" w:author="Carol Nichols" w:date="2022-08-24T21:30:00Z">
            <w:rPr>
              <w:lang w:eastAsia="en-GB"/>
            </w:rPr>
          </w:rPrChange>
        </w:rPr>
        <w:t xml:space="preserve">            results.push(line);</w:t>
      </w:r>
    </w:p>
    <w:p w14:paraId="4BDA21C2" w14:textId="77777777" w:rsidR="00A00BD3" w:rsidRPr="00D52BDD" w:rsidRDefault="00A00BD3">
      <w:pPr>
        <w:pStyle w:val="Code"/>
        <w:rPr>
          <w:rStyle w:val="LiteralGray"/>
        </w:rPr>
        <w:pPrChange w:id="269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 xml:space="preserve">        }</w:t>
      </w:r>
    </w:p>
    <w:p w14:paraId="0A4DE0ED" w14:textId="77777777" w:rsidR="00A00BD3" w:rsidRPr="00D52BDD" w:rsidRDefault="00A00BD3">
      <w:pPr>
        <w:pStyle w:val="Code"/>
        <w:rPr>
          <w:rStyle w:val="LiteralGray"/>
        </w:rPr>
        <w:pPrChange w:id="270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 xml:space="preserve">    }</w:t>
      </w:r>
    </w:p>
    <w:p w14:paraId="68BAA894" w14:textId="77777777" w:rsidR="00A00BD3" w:rsidRPr="00D52BDD" w:rsidRDefault="00A00BD3">
      <w:pPr>
        <w:pStyle w:val="Code"/>
        <w:rPr>
          <w:rPrChange w:id="271" w:author="Carol Nichols" w:date="2022-08-24T21:30:00Z">
            <w:rPr>
              <w:lang w:eastAsia="en-GB"/>
            </w:rPr>
          </w:rPrChange>
        </w:rPr>
        <w:pPrChange w:id="272" w:author="Carol Nichols" w:date="2022-08-24T21:30:00Z">
          <w:pPr>
            <w:pStyle w:val="CodeWide"/>
          </w:pPr>
        </w:pPrChange>
      </w:pPr>
    </w:p>
    <w:p w14:paraId="5BE236B7" w14:textId="77777777" w:rsidR="00A00BD3" w:rsidRPr="00D52BDD" w:rsidRDefault="00A00BD3">
      <w:pPr>
        <w:pStyle w:val="Code"/>
        <w:rPr>
          <w:rPrChange w:id="273" w:author="Carol Nichols" w:date="2022-08-24T21:30:00Z">
            <w:rPr>
              <w:lang w:eastAsia="en-GB"/>
            </w:rPr>
          </w:rPrChange>
        </w:rPr>
        <w:pPrChange w:id="274" w:author="Carol Nichols" w:date="2022-08-24T21:30:00Z">
          <w:pPr>
            <w:pStyle w:val="CodeWide"/>
          </w:pPr>
        </w:pPrChange>
      </w:pPr>
      <w:r w:rsidRPr="00D52BDD">
        <w:rPr>
          <w:rPrChange w:id="275" w:author="Carol Nichols" w:date="2022-08-24T21:30:00Z">
            <w:rPr>
              <w:lang w:eastAsia="en-GB"/>
            </w:rPr>
          </w:rPrChange>
        </w:rPr>
        <w:t xml:space="preserve">    results</w:t>
      </w:r>
    </w:p>
    <w:p w14:paraId="1059FB7A" w14:textId="77777777" w:rsidR="00A00BD3" w:rsidRPr="00D52BDD" w:rsidRDefault="00A00BD3">
      <w:pPr>
        <w:pStyle w:val="Code"/>
        <w:rPr>
          <w:rStyle w:val="LiteralGray"/>
        </w:rPr>
        <w:pPrChange w:id="276" w:author="Carol Nichols" w:date="2022-08-24T21:30:00Z">
          <w:pPr>
            <w:pStyle w:val="CodeWide"/>
          </w:pPr>
        </w:pPrChange>
      </w:pPr>
      <w:r w:rsidRPr="00D52BDD">
        <w:rPr>
          <w:rStyle w:val="LiteralGray"/>
        </w:rPr>
        <w:t>}</w:t>
      </w:r>
    </w:p>
    <w:p w14:paraId="6711277F" w14:textId="143097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Storing the lines that match so we can return them</w:t>
      </w:r>
    </w:p>
    <w:p w14:paraId="18252B79" w14:textId="332173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the </w:t>
      </w:r>
      <w:r w:rsidRPr="007157CB">
        <w:rPr>
          <w:rStyle w:val="Literal"/>
        </w:rPr>
        <w:t>search</w:t>
      </w:r>
      <w:r w:rsidRPr="0035006E">
        <w:t xml:space="preserve"> function should return only the lines that contain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our test should pass. Let’s run the test:</w:t>
      </w:r>
    </w:p>
    <w:p w14:paraId="65018FDB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7F8A8AB" w14:textId="63D087CC" w:rsidR="00A00BD3" w:rsidRPr="00A00BD3" w:rsidRDefault="00A549D4" w:rsidP="00F34509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96B4F02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54C2E3FB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test tests::one_result ... ok</w:t>
      </w:r>
    </w:p>
    <w:p w14:paraId="53B0EF5F" w14:textId="77777777" w:rsidR="00A00BD3" w:rsidRPr="00A00BD3" w:rsidRDefault="00A00BD3" w:rsidP="00F34509">
      <w:pPr>
        <w:pStyle w:val="Code"/>
        <w:rPr>
          <w:lang w:eastAsia="en-GB"/>
        </w:rPr>
      </w:pPr>
    </w:p>
    <w:p w14:paraId="6E1473B7" w14:textId="66980EED" w:rsidR="00F34509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test result: ok. 1 passed; 0 failed; 0 ignored; 0 measured; 0</w:t>
      </w:r>
    </w:p>
    <w:p w14:paraId="45DBEB86" w14:textId="7E49BE3F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filtered out; finished in 0.00s</w:t>
      </w:r>
    </w:p>
    <w:p w14:paraId="20E74F9E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Our test passed, so we know it works!</w:t>
      </w:r>
    </w:p>
    <w:p w14:paraId="64E6355D" w14:textId="34E8A42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this point, we could consider opportunities for refactoring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implementation of the search function while keeping the tests passing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 the same functionality. The code in the search function isn’t too bad,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but it doesn’t take advantage of some useful features of iterators.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return to this example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A00BD3">
        <w:rPr>
          <w:lang w:eastAsia="en-GB"/>
        </w:rPr>
        <w:t>, where we’ll explore iterators in detail,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look at how to improve it.</w:t>
      </w:r>
    </w:p>
    <w:p w14:paraId="6E9A303C" w14:textId="77777777" w:rsidR="00A00BD3" w:rsidRPr="00A00BD3" w:rsidRDefault="00A00BD3" w:rsidP="00A549D4">
      <w:pPr>
        <w:pStyle w:val="HeadC"/>
        <w:rPr>
          <w:lang w:eastAsia="en-GB"/>
        </w:rPr>
      </w:pPr>
      <w:bookmarkStart w:id="277" w:name="using-the-`search`-function-in-the-`run`"/>
      <w:bookmarkStart w:id="278" w:name="_Toc106891429"/>
      <w:bookmarkEnd w:id="277"/>
      <w:r w:rsidRPr="00A00BD3">
        <w:rPr>
          <w:lang w:eastAsia="en-GB"/>
        </w:rPr>
        <w:t xml:space="preserve">Using the </w:t>
      </w:r>
      <w:r w:rsidRPr="00A549D4">
        <w:t>search</w:t>
      </w:r>
      <w:r w:rsidRPr="00A00BD3">
        <w:rPr>
          <w:lang w:eastAsia="en-GB"/>
        </w:rPr>
        <w:t xml:space="preserve"> Function in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278"/>
    </w:p>
    <w:p w14:paraId="2C396CE0" w14:textId="0265382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that the </w:t>
      </w:r>
      <w:r w:rsidRPr="007157CB">
        <w:rPr>
          <w:rStyle w:val="Literal"/>
        </w:rPr>
        <w:t>search</w:t>
      </w:r>
      <w:r w:rsidRPr="0035006E">
        <w:t xml:space="preserve"> function is working and tested, we need to call </w:t>
      </w:r>
      <w:r w:rsidRPr="007157CB">
        <w:rPr>
          <w:rStyle w:val="Literal"/>
        </w:rPr>
        <w:t>search</w:t>
      </w:r>
      <w:r w:rsidR="0035006E" w:rsidRPr="0035006E">
        <w:t xml:space="preserve"> </w:t>
      </w:r>
      <w:r w:rsidRPr="0035006E">
        <w:t xml:space="preserve">from our </w:t>
      </w:r>
      <w:r w:rsidRPr="007157CB">
        <w:rPr>
          <w:rStyle w:val="Literal"/>
        </w:rPr>
        <w:t>run</w:t>
      </w:r>
      <w:r w:rsidRPr="0035006E">
        <w:t xml:space="preserve"> function. We need to pass the </w:t>
      </w:r>
      <w:r w:rsidRPr="007157CB">
        <w:rPr>
          <w:rStyle w:val="Literal"/>
        </w:rPr>
        <w:t>config.query</w:t>
      </w:r>
      <w:r w:rsidRPr="0035006E">
        <w:t xml:space="preserve"> value and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that </w:t>
      </w:r>
      <w:r w:rsidRPr="007157CB">
        <w:rPr>
          <w:rStyle w:val="Literal"/>
        </w:rPr>
        <w:t>run</w:t>
      </w:r>
      <w:r w:rsidRPr="0035006E">
        <w:t xml:space="preserve"> reads from the file to the </w:t>
      </w:r>
      <w:r w:rsidRPr="007157CB">
        <w:rPr>
          <w:rStyle w:val="Literal"/>
        </w:rPr>
        <w:t>search</w:t>
      </w:r>
      <w:r w:rsidRPr="0035006E">
        <w:t xml:space="preserve"> function. Then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will print each line returned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:</w:t>
      </w:r>
    </w:p>
    <w:p w14:paraId="3212A99D" w14:textId="3BA36AA5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101B684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pub fn run(config: Config) -&gt; Result&lt;(), Box&lt;dyn Error&gt;&gt; {</w:t>
      </w:r>
    </w:p>
    <w:p w14:paraId="09C3AE90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contents = fs::read_to_string(config.file_path)?;</w:t>
      </w:r>
    </w:p>
    <w:p w14:paraId="330C7E2A" w14:textId="77777777" w:rsidR="00A00BD3" w:rsidRPr="00A00BD3" w:rsidRDefault="00A00BD3" w:rsidP="007157CB">
      <w:pPr>
        <w:pStyle w:val="Code"/>
        <w:rPr>
          <w:lang w:eastAsia="en-GB"/>
        </w:rPr>
      </w:pPr>
    </w:p>
    <w:p w14:paraId="0150DF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search(&amp;config.query, &amp;contents) {</w:t>
      </w:r>
    </w:p>
    <w:p w14:paraId="169783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4DAD11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38786F6" w14:textId="77777777" w:rsidR="00A00BD3" w:rsidRPr="00A00BD3" w:rsidRDefault="00A00BD3" w:rsidP="007157CB">
      <w:pPr>
        <w:pStyle w:val="Code"/>
        <w:rPr>
          <w:lang w:eastAsia="en-GB"/>
        </w:rPr>
      </w:pPr>
    </w:p>
    <w:p w14:paraId="01514BA9" w14:textId="77777777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</w:t>
      </w:r>
      <w:r w:rsidRPr="0030550D">
        <w:rPr>
          <w:rStyle w:val="LiteralGray"/>
        </w:rPr>
        <w:t>Ok(())</w:t>
      </w:r>
    </w:p>
    <w:p w14:paraId="26D04007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1E3517C6" w14:textId="77777777" w:rsidR="00A00BD3" w:rsidRPr="00A00BD3" w:rsidRDefault="00A00BD3" w:rsidP="0030550D">
      <w:pPr>
        <w:pStyle w:val="BodyContinued"/>
        <w:rPr>
          <w:lang w:eastAsia="en-GB"/>
        </w:rPr>
      </w:pPr>
      <w:r w:rsidRPr="0035006E">
        <w:t xml:space="preserve">We’re still using a </w:t>
      </w:r>
      <w:r w:rsidRPr="007157CB">
        <w:rPr>
          <w:rStyle w:val="Literal"/>
        </w:rPr>
        <w:t>for</w:t>
      </w:r>
      <w:r w:rsidRPr="0035006E">
        <w:t xml:space="preserve"> loop to return each line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and print it.</w:t>
      </w:r>
    </w:p>
    <w:p w14:paraId="75DDD3FE" w14:textId="1CBE26E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the entire program should work! Let’s try it out, first with a word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return exactly one line from the Emily Dickinson poem</w:t>
      </w:r>
      <w:r w:rsidR="00FB41EB">
        <w:rPr>
          <w:lang w:eastAsia="en-GB"/>
        </w:rPr>
        <w:t>:</w:t>
      </w:r>
      <w:r w:rsidRPr="00A00BD3">
        <w:rPr>
          <w:lang w:eastAsia="en-GB"/>
        </w:rPr>
        <w:t xml:space="preserve"> </w:t>
      </w:r>
      <w:r w:rsidRPr="0030550D">
        <w:rPr>
          <w:rStyle w:val="Italic"/>
        </w:rPr>
        <w:t>frog</w:t>
      </w:r>
      <w:r w:rsidR="00FB41EB">
        <w:rPr>
          <w:lang w:eastAsia="en-GB"/>
        </w:rPr>
        <w:t>.</w:t>
      </w:r>
    </w:p>
    <w:p w14:paraId="5A1A9D4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frog poem.txt</w:t>
      </w:r>
    </w:p>
    <w:p w14:paraId="4A10F2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7298C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0.38s</w:t>
      </w:r>
    </w:p>
    <w:p w14:paraId="600BD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frog poem.txt`</w:t>
      </w:r>
    </w:p>
    <w:p w14:paraId="41464F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41757CD5" w14:textId="6EDD649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Cool! Now let’s try a word that will match multiple lines, like </w:t>
      </w:r>
      <w:r w:rsidRPr="0030550D">
        <w:rPr>
          <w:rStyle w:val="Italic"/>
        </w:rPr>
        <w:t>body</w:t>
      </w:r>
      <w:r w:rsidRPr="00A00BD3">
        <w:rPr>
          <w:lang w:eastAsia="en-GB"/>
        </w:rPr>
        <w:t>:</w:t>
      </w:r>
    </w:p>
    <w:p w14:paraId="5342DEA1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body poem.txt</w:t>
      </w:r>
    </w:p>
    <w:p w14:paraId="4763ABD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55C53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body poem.txt`</w:t>
      </w:r>
    </w:p>
    <w:p w14:paraId="097325F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21853C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F6D8E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78F1525C" w14:textId="501CF5E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And finally, let’s make sure that we don’t get any lines when we search for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word that isn’t anywhere in the poem, such as </w:t>
      </w:r>
      <w:r w:rsidRPr="0030550D">
        <w:rPr>
          <w:rStyle w:val="Italic"/>
        </w:rPr>
        <w:t>monomorphization</w:t>
      </w:r>
      <w:r w:rsidRPr="00A00BD3">
        <w:rPr>
          <w:lang w:eastAsia="en-GB"/>
        </w:rPr>
        <w:t>:</w:t>
      </w:r>
    </w:p>
    <w:p w14:paraId="5CF188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monomorphization poem.txt</w:t>
      </w:r>
    </w:p>
    <w:p w14:paraId="390446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741295F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monomorphization poem.txt`</w:t>
      </w:r>
    </w:p>
    <w:p w14:paraId="0810E8CD" w14:textId="67B8A33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Excellent! We’ve built our own mini version of a classic tool and learned a lot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about how to structure applications. We’ve also learned a bit about file input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</w:t>
      </w:r>
      <w:r w:rsidR="002243FC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, lifetimes, testing, and command line parsing.</w:t>
      </w:r>
    </w:p>
    <w:p w14:paraId="0BBFA484" w14:textId="0AE7BBD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To round out this project, we’ll briefly demonstrate how to work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 and how to print to standard error, both of which are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when you’re writing command line programs.</w:t>
      </w:r>
      <w:r w:rsidR="001D042F">
        <w:rPr>
          <w:lang w:eastAsia="en-GB"/>
        </w:rPr>
        <w:fldChar w:fldCharType="begin"/>
      </w:r>
      <w:r w:rsidR="001D042F">
        <w:instrText xml:space="preserve"> XE "test-driven development (TDD) endRange" </w:instrText>
      </w:r>
      <w:r w:rsidR="001D042F">
        <w:rPr>
          <w:lang w:eastAsia="en-GB"/>
        </w:rPr>
        <w:fldChar w:fldCharType="end"/>
      </w:r>
    </w:p>
    <w:bookmarkStart w:id="279" w:name="working-with-environment-variables"/>
    <w:bookmarkStart w:id="280" w:name="_Toc106891430"/>
    <w:bookmarkEnd w:id="279"/>
    <w:p w14:paraId="52171D97" w14:textId="2E63D2A2" w:rsidR="00A00BD3" w:rsidRPr="00A00BD3" w:rsidRDefault="00F87FB1" w:rsidP="0035006E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"environment variables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Working with Environment Variables</w:t>
      </w:r>
      <w:bookmarkEnd w:id="280"/>
    </w:p>
    <w:p w14:paraId="5BD70830" w14:textId="0F9CE79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improve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by adding an extra feature: an option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that the user can turn on via an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variable. We could make this feature a command line option and require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users enter it each time they want it to apply, but by instead making it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variable, we allow our users to set the environment variable once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have all their searches be case insensitive in that terminal session.</w:t>
      </w:r>
    </w:p>
    <w:p w14:paraId="63620D93" w14:textId="77777777" w:rsidR="00A00BD3" w:rsidRPr="00A00BD3" w:rsidRDefault="00A00BD3" w:rsidP="00A549D4">
      <w:pPr>
        <w:pStyle w:val="HeadB"/>
        <w:rPr>
          <w:lang w:eastAsia="en-GB"/>
        </w:rPr>
      </w:pPr>
      <w:bookmarkStart w:id="281" w:name="writing-a-failing-test-for-the-case-inse"/>
      <w:bookmarkStart w:id="282" w:name="_Toc106891431"/>
      <w:bookmarkEnd w:id="281"/>
      <w:r w:rsidRPr="00A549D4">
        <w:lastRenderedPageBreak/>
        <w:t>Writing a Failing Test for the Case-Insensitive search</w:t>
      </w:r>
      <w:r w:rsidRPr="00A00BD3">
        <w:rPr>
          <w:lang w:eastAsia="en-GB"/>
        </w:rPr>
        <w:t xml:space="preserve"> Function</w:t>
      </w:r>
      <w:bookmarkEnd w:id="282"/>
    </w:p>
    <w:p w14:paraId="43AFAF12" w14:textId="3BD24D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first add a new </w:t>
      </w:r>
      <w:r w:rsidRPr="007157CB">
        <w:rPr>
          <w:rStyle w:val="Literal"/>
        </w:rPr>
        <w:t>search_case_insensitive</w:t>
      </w:r>
      <w:r w:rsidRPr="0035006E">
        <w:t xml:space="preserve"> function that will be called when</w:t>
      </w:r>
      <w:r w:rsidR="0035006E" w:rsidRPr="0035006E">
        <w:t xml:space="preserve"> </w:t>
      </w:r>
      <w:r w:rsidRPr="0035006E">
        <w:t>the environment variable has a value. We’ll continue to follow the TDD process,</w:t>
      </w:r>
      <w:r w:rsidR="0035006E" w:rsidRPr="0035006E">
        <w:t xml:space="preserve"> </w:t>
      </w:r>
      <w:r w:rsidRPr="0035006E">
        <w:t>so the first step is again to write a failing test. We’ll add a new test for</w:t>
      </w:r>
      <w:r w:rsidR="0035006E" w:rsidRPr="0035006E">
        <w:t xml:space="preserve"> </w:t>
      </w:r>
      <w:r w:rsidRPr="0035006E">
        <w:t xml:space="preserve">the new </w:t>
      </w:r>
      <w:r w:rsidRPr="007157CB">
        <w:rPr>
          <w:rStyle w:val="Literal"/>
        </w:rPr>
        <w:t>search_case_insensitive</w:t>
      </w:r>
      <w:r w:rsidRPr="0035006E">
        <w:t xml:space="preserve"> function and rename our old test from</w:t>
      </w:r>
      <w:r w:rsidR="0035006E" w:rsidRPr="0035006E">
        <w:t xml:space="preserve"> </w:t>
      </w:r>
      <w:r w:rsidRPr="007157CB">
        <w:rPr>
          <w:rStyle w:val="Literal"/>
        </w:rPr>
        <w:t>one_result</w:t>
      </w:r>
      <w:r w:rsidRPr="0035006E">
        <w:t xml:space="preserve"> to </w:t>
      </w:r>
      <w:r w:rsidRPr="007157CB">
        <w:rPr>
          <w:rStyle w:val="Literal"/>
        </w:rPr>
        <w:t>case_sensitive</w:t>
      </w:r>
      <w:r w:rsidRPr="00A00BD3">
        <w:rPr>
          <w:lang w:eastAsia="en-GB"/>
        </w:rPr>
        <w:t xml:space="preserve"> to clarify the differences between the two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tests, as shown in Listing 12-20.</w:t>
      </w:r>
    </w:p>
    <w:p w14:paraId="45DC2A3E" w14:textId="1925377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A4D6B29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#[cfg(test)]</w:t>
      </w:r>
    </w:p>
    <w:p w14:paraId="7714C72D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mod tests {</w:t>
      </w:r>
    </w:p>
    <w:p w14:paraId="732A0DE5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use super::*;</w:t>
      </w:r>
    </w:p>
    <w:p w14:paraId="2F63F078" w14:textId="77777777" w:rsidR="00A00BD3" w:rsidRPr="00A00BD3" w:rsidRDefault="00A00BD3" w:rsidP="00756222">
      <w:pPr>
        <w:pStyle w:val="Code"/>
        <w:rPr>
          <w:lang w:eastAsia="en-GB"/>
        </w:rPr>
      </w:pPr>
    </w:p>
    <w:p w14:paraId="280D033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64008E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case_sensitive() {</w:t>
      </w:r>
    </w:p>
    <w:p w14:paraId="31A15B4F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let query = "duct";</w:t>
      </w:r>
    </w:p>
    <w:p w14:paraId="1638A8B0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let contents = "\</w:t>
      </w:r>
    </w:p>
    <w:p w14:paraId="16AC2A40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Rust:</w:t>
      </w:r>
    </w:p>
    <w:p w14:paraId="65DDA992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safe, fast, productive.</w:t>
      </w:r>
    </w:p>
    <w:p w14:paraId="03BF3B75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Pick three.</w:t>
      </w:r>
    </w:p>
    <w:p w14:paraId="5A589CD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Duct tape.";</w:t>
      </w:r>
    </w:p>
    <w:p w14:paraId="1484E94D" w14:textId="77777777" w:rsidR="00A00BD3" w:rsidRPr="00A00BD3" w:rsidRDefault="00A00BD3" w:rsidP="00756222">
      <w:pPr>
        <w:pStyle w:val="Code"/>
        <w:rPr>
          <w:lang w:eastAsia="en-GB"/>
        </w:rPr>
      </w:pPr>
    </w:p>
    <w:p w14:paraId="3AF208B7" w14:textId="77777777" w:rsidR="00940F1B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assert_eq!(</w:t>
      </w:r>
    </w:p>
    <w:p w14:paraId="7C496479" w14:textId="77777777" w:rsidR="00940F1B" w:rsidRPr="0030550D" w:rsidRDefault="00940F1B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    </w:t>
      </w:r>
      <w:r w:rsidR="00A00BD3" w:rsidRPr="0030550D">
        <w:rPr>
          <w:rStyle w:val="LiteralGray"/>
        </w:rPr>
        <w:t>vec!["safe, fast, productive."],</w:t>
      </w:r>
    </w:p>
    <w:p w14:paraId="2A2063A7" w14:textId="67D3C1C3" w:rsidR="00940F1B" w:rsidRPr="0030550D" w:rsidRDefault="00940F1B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    </w:t>
      </w:r>
      <w:r w:rsidR="00A00BD3" w:rsidRPr="0030550D">
        <w:rPr>
          <w:rStyle w:val="LiteralGray"/>
        </w:rPr>
        <w:t>search(query, contents)</w:t>
      </w:r>
    </w:p>
    <w:p w14:paraId="49F6ED9D" w14:textId="531928CF" w:rsidR="00A00BD3" w:rsidRPr="0030550D" w:rsidRDefault="00940F1B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</w:t>
      </w:r>
      <w:r w:rsidR="00A00BD3" w:rsidRPr="0030550D">
        <w:rPr>
          <w:rStyle w:val="LiteralGray"/>
        </w:rPr>
        <w:t>);</w:t>
      </w:r>
    </w:p>
    <w:p w14:paraId="2106742F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</w:t>
      </w:r>
    </w:p>
    <w:p w14:paraId="0FA3E1E1" w14:textId="77777777" w:rsidR="00A00BD3" w:rsidRPr="00A00BD3" w:rsidRDefault="00A00BD3" w:rsidP="00756222">
      <w:pPr>
        <w:pStyle w:val="Code"/>
        <w:rPr>
          <w:lang w:eastAsia="en-GB"/>
        </w:rPr>
      </w:pPr>
    </w:p>
    <w:p w14:paraId="1D1D2E1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037CCD9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case_insensitive() {</w:t>
      </w:r>
    </w:p>
    <w:p w14:paraId="65E6FE8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"rUsT";</w:t>
      </w:r>
    </w:p>
    <w:p w14:paraId="69BF6C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6FB1E36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166CF6A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6D3E31A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Pick three.</w:t>
      </w:r>
    </w:p>
    <w:p w14:paraId="060422E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Trust me.";</w:t>
      </w:r>
    </w:p>
    <w:p w14:paraId="67BC7B64" w14:textId="77777777" w:rsidR="00A00BD3" w:rsidRPr="00A00BD3" w:rsidRDefault="00A00BD3" w:rsidP="00756222">
      <w:pPr>
        <w:pStyle w:val="Code"/>
        <w:rPr>
          <w:lang w:eastAsia="en-GB"/>
        </w:rPr>
      </w:pPr>
    </w:p>
    <w:p w14:paraId="44D6AC5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7A9EF0A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vec!["Rust:", "Trust me."],</w:t>
      </w:r>
    </w:p>
    <w:p w14:paraId="3E832F74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search_case_insensitive(query, contents)</w:t>
      </w:r>
    </w:p>
    <w:p w14:paraId="49C047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);</w:t>
      </w:r>
    </w:p>
    <w:p w14:paraId="708351C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78E581E1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17B48A4E" w14:textId="26EAAC97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new failing test for the case-insensitive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add</w:t>
      </w:r>
    </w:p>
    <w:p w14:paraId="042A85AA" w14:textId="7BB7D47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Note that we’ve edited the old test’s </w:t>
      </w:r>
      <w:r w:rsidRPr="007157CB">
        <w:rPr>
          <w:rStyle w:val="Literal"/>
        </w:rPr>
        <w:t>contents</w:t>
      </w:r>
      <w:r w:rsidRPr="0035006E">
        <w:t xml:space="preserve"> too. We’ve added a new line</w:t>
      </w:r>
      <w:r w:rsidR="0035006E" w:rsidRPr="0035006E">
        <w:t xml:space="preserve"> </w:t>
      </w:r>
      <w:r w:rsidRPr="0035006E">
        <w:t xml:space="preserve">with the text </w:t>
      </w:r>
      <w:r w:rsidRPr="007157CB">
        <w:rPr>
          <w:rStyle w:val="Literal"/>
        </w:rPr>
        <w:t>"Duct tape."</w:t>
      </w:r>
      <w:r w:rsidRPr="0035006E">
        <w:t xml:space="preserve"> using a capital </w:t>
      </w:r>
      <w:r w:rsidRPr="0030550D">
        <w:rPr>
          <w:rStyle w:val="Italic"/>
        </w:rPr>
        <w:t>D</w:t>
      </w:r>
      <w:r w:rsidRPr="0035006E">
        <w:t xml:space="preserve"> that shouldn’t match the query</w:t>
      </w:r>
      <w:r w:rsidR="0035006E" w:rsidRPr="0035006E">
        <w:t xml:space="preserve"> </w:t>
      </w:r>
      <w:r w:rsidRPr="007157CB">
        <w:rPr>
          <w:rStyle w:val="Literal"/>
        </w:rPr>
        <w:t>"duct"</w:t>
      </w:r>
      <w:r w:rsidRPr="00A00BD3">
        <w:rPr>
          <w:lang w:eastAsia="en-GB"/>
        </w:rPr>
        <w:t xml:space="preserve"> when we’re searching in a case-sensitive manner. Changing the old test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this way helps ensure that we don’t accidentally break the case-sensitive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search functionality that we’ve already implemented. This test should pass 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</w:t>
      </w:r>
      <w:r w:rsidRPr="00A00BD3">
        <w:rPr>
          <w:lang w:eastAsia="en-GB"/>
        </w:rPr>
        <w:lastRenderedPageBreak/>
        <w:t>should continue to pass as we work on the case-insensitive search.</w:t>
      </w:r>
    </w:p>
    <w:p w14:paraId="6E568E7E" w14:textId="67B1D41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new test for the case-</w:t>
      </w:r>
      <w:r w:rsidRPr="00A549D4">
        <w:rPr>
          <w:rStyle w:val="Italic"/>
        </w:rPr>
        <w:t>insensitive</w:t>
      </w:r>
      <w:r w:rsidRPr="0035006E">
        <w:t xml:space="preserve"> search uses </w:t>
      </w:r>
      <w:r w:rsidRPr="007157CB">
        <w:rPr>
          <w:rStyle w:val="Literal"/>
        </w:rPr>
        <w:t>"rUsT"</w:t>
      </w:r>
      <w:r w:rsidRPr="0035006E">
        <w:t xml:space="preserve"> as its query. In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 we’re about to add, the query </w:t>
      </w:r>
      <w:r w:rsidRPr="007157CB">
        <w:rPr>
          <w:rStyle w:val="Literal"/>
        </w:rPr>
        <w:t>"rUsT"</w:t>
      </w:r>
      <w:r w:rsidR="0035006E" w:rsidRPr="0035006E">
        <w:t xml:space="preserve"> </w:t>
      </w:r>
      <w:r w:rsidRPr="0035006E">
        <w:t xml:space="preserve">should match the line containing </w:t>
      </w:r>
      <w:r w:rsidRPr="007157CB">
        <w:rPr>
          <w:rStyle w:val="Literal"/>
        </w:rPr>
        <w:t>"Rust:"</w:t>
      </w:r>
      <w:r w:rsidRPr="0035006E">
        <w:t xml:space="preserve"> with a capital </w:t>
      </w:r>
      <w:r w:rsidRPr="0030550D">
        <w:rPr>
          <w:rStyle w:val="Italic"/>
        </w:rPr>
        <w:t>R</w:t>
      </w:r>
      <w:r w:rsidRPr="0035006E">
        <w:t xml:space="preserve"> and match the line</w:t>
      </w:r>
      <w:r w:rsidR="0035006E" w:rsidRPr="0035006E">
        <w:t xml:space="preserve"> </w:t>
      </w:r>
      <w:r w:rsidRPr="007157CB">
        <w:rPr>
          <w:rStyle w:val="Literal"/>
        </w:rPr>
        <w:t>"Trust me."</w:t>
      </w:r>
      <w:r w:rsidRPr="0035006E">
        <w:t xml:space="preserve"> even though both have different casing from the query. This is</w:t>
      </w:r>
      <w:r w:rsidR="0035006E" w:rsidRPr="0035006E">
        <w:t xml:space="preserve"> </w:t>
      </w:r>
      <w:r w:rsidRPr="0035006E">
        <w:t>our failing test, and it will fail to compile because we haven’t yet defined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function. Feel free to add a skeleton</w:t>
      </w:r>
      <w:r w:rsidR="0035006E" w:rsidRPr="0035006E">
        <w:t xml:space="preserve"> </w:t>
      </w:r>
      <w:r w:rsidRPr="0035006E">
        <w:t>implementation that always returns an empty vector, similar to the way we did</w:t>
      </w:r>
      <w:r w:rsidR="0035006E" w:rsidRPr="0035006E">
        <w:t xml:space="preserve"> </w:t>
      </w:r>
      <w:r w:rsidRPr="0035006E">
        <w:t xml:space="preserve">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in Listing 12-16 to see the test compile and fail.</w:t>
      </w:r>
    </w:p>
    <w:p w14:paraId="09A55969" w14:textId="77777777" w:rsidR="00A00BD3" w:rsidRPr="00A00BD3" w:rsidRDefault="00A00BD3" w:rsidP="00A549D4">
      <w:pPr>
        <w:pStyle w:val="HeadB"/>
        <w:rPr>
          <w:lang w:eastAsia="en-GB"/>
        </w:rPr>
      </w:pPr>
      <w:bookmarkStart w:id="283" w:name="implementing-the-`search_case_insensitiv"/>
      <w:bookmarkStart w:id="284" w:name="_Toc106891432"/>
      <w:bookmarkEnd w:id="283"/>
      <w:r w:rsidRPr="00A549D4">
        <w:t>Implementing the search_case_insensitive</w:t>
      </w:r>
      <w:r w:rsidRPr="00A00BD3">
        <w:rPr>
          <w:lang w:eastAsia="en-GB"/>
        </w:rPr>
        <w:t xml:space="preserve"> Function</w:t>
      </w:r>
      <w:bookmarkEnd w:id="284"/>
    </w:p>
    <w:p w14:paraId="2763B855" w14:textId="40811B8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function, shown in Listing 12-21, will be almost</w:t>
      </w:r>
      <w:r w:rsidR="0035006E" w:rsidRPr="0035006E">
        <w:t xml:space="preserve"> </w:t>
      </w:r>
      <w:r w:rsidRPr="0035006E">
        <w:t xml:space="preserve">the same as the </w:t>
      </w:r>
      <w:r w:rsidRPr="007157CB">
        <w:rPr>
          <w:rStyle w:val="Literal"/>
        </w:rPr>
        <w:t>search</w:t>
      </w:r>
      <w:r w:rsidRPr="0035006E">
        <w:t xml:space="preserve"> function. The only difference is that we’ll lowercase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each </w:t>
      </w:r>
      <w:r w:rsidRPr="007157CB">
        <w:rPr>
          <w:rStyle w:val="Literal"/>
        </w:rPr>
        <w:t>line</w:t>
      </w:r>
      <w:r w:rsidRPr="00A00BD3">
        <w:rPr>
          <w:lang w:eastAsia="en-GB"/>
        </w:rPr>
        <w:t xml:space="preserve"> so </w:t>
      </w:r>
      <w:r w:rsidR="00647A5E">
        <w:rPr>
          <w:lang w:eastAsia="en-GB"/>
        </w:rPr>
        <w:t xml:space="preserve">that </w:t>
      </w:r>
      <w:r w:rsidRPr="00A00BD3">
        <w:rPr>
          <w:lang w:eastAsia="en-GB"/>
        </w:rPr>
        <w:t>whatever the case of the input arguments,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they’ll be the same case when we check whether the line contains the query.</w:t>
      </w:r>
    </w:p>
    <w:p w14:paraId="37A36EA5" w14:textId="613F7572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3D87A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search_case_insensitive&lt;'a&gt;(</w:t>
      </w:r>
    </w:p>
    <w:p w14:paraId="72E5E9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&amp;str,</w:t>
      </w:r>
    </w:p>
    <w:p w14:paraId="7939D4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contents: &amp;'a str,</w:t>
      </w:r>
    </w:p>
    <w:p w14:paraId="3AACE3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) -&gt; Vec&lt;&amp;'a str&gt; {</w:t>
      </w:r>
    </w:p>
    <w:p w14:paraId="15A53264" w14:textId="7A5B9BB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query = query.to_lowercase();</w:t>
      </w:r>
    </w:p>
    <w:p w14:paraId="7D8AE1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mut results = Vec::new();</w:t>
      </w:r>
    </w:p>
    <w:p w14:paraId="540617AB" w14:textId="77777777" w:rsidR="00A00BD3" w:rsidRPr="00A00BD3" w:rsidRDefault="00A00BD3" w:rsidP="007157CB">
      <w:pPr>
        <w:pStyle w:val="Code"/>
        <w:rPr>
          <w:lang w:eastAsia="en-GB"/>
        </w:rPr>
      </w:pPr>
    </w:p>
    <w:p w14:paraId="08C6E7F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1BED231" w14:textId="426AFA0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r w:rsidR="00076320" w:rsidRPr="00734E59">
        <w:rPr>
          <w:rStyle w:val="CodeAnnotation"/>
        </w:rPr>
        <w:t>2</w:t>
      </w:r>
      <w:r w:rsidR="00076320" w:rsidRPr="00076320">
        <w:t xml:space="preserve"> </w:t>
      </w:r>
      <w:r w:rsidRPr="00A00BD3">
        <w:rPr>
          <w:lang w:eastAsia="en-GB"/>
        </w:rPr>
        <w:t>line.to_lowercase().contains(</w:t>
      </w:r>
      <w:r w:rsidR="00076320" w:rsidRPr="00734E59">
        <w:rPr>
          <w:rStyle w:val="CodeAnnotation"/>
        </w:rPr>
        <w:t>3</w:t>
      </w:r>
      <w:r w:rsidR="00076320" w:rsidRPr="00076320">
        <w:t xml:space="preserve"> </w:t>
      </w:r>
      <w:r w:rsidRPr="00A00BD3">
        <w:rPr>
          <w:lang w:eastAsia="en-GB"/>
        </w:rPr>
        <w:t>&amp;query) {</w:t>
      </w:r>
    </w:p>
    <w:p w14:paraId="2092704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2CE927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7ACD54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C7E26FC" w14:textId="77777777" w:rsidR="00A00BD3" w:rsidRPr="00A00BD3" w:rsidRDefault="00A00BD3" w:rsidP="007157CB">
      <w:pPr>
        <w:pStyle w:val="Code"/>
        <w:rPr>
          <w:lang w:eastAsia="en-GB"/>
        </w:rPr>
      </w:pPr>
    </w:p>
    <w:p w14:paraId="5EAA5B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48852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67843C9" w14:textId="7CD5A2B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the </w:t>
      </w:r>
      <w:r w:rsidRPr="007157CB">
        <w:rPr>
          <w:rStyle w:val="Literal"/>
        </w:rPr>
        <w:t>search_case_insensitive</w:t>
      </w:r>
      <w:r w:rsidRPr="00A00BD3">
        <w:rPr>
          <w:lang w:eastAsia="en-GB"/>
        </w:rPr>
        <w:t xml:space="preserve"> function to lowercase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query and the line before comparing them</w:t>
      </w:r>
    </w:p>
    <w:p w14:paraId="3ECD418C" w14:textId="41BD54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First we lowercase the </w:t>
      </w:r>
      <w:r w:rsidRPr="007157CB">
        <w:rPr>
          <w:rStyle w:val="Literal"/>
        </w:rPr>
        <w:t>query</w:t>
      </w:r>
      <w:r w:rsidRPr="0035006E">
        <w:t xml:space="preserve"> string and store it in a shadowed variable with</w:t>
      </w:r>
      <w:r w:rsidR="0035006E" w:rsidRPr="0035006E">
        <w:t xml:space="preserve"> </w:t>
      </w:r>
      <w:r w:rsidRPr="0035006E">
        <w:t xml:space="preserve">the same name </w:t>
      </w:r>
      <w:r w:rsidR="00734E59" w:rsidRPr="00734E59">
        <w:rPr>
          <w:rStyle w:val="CodeAnnotation"/>
        </w:rPr>
        <w:t>1</w:t>
      </w:r>
      <w:r w:rsidRPr="0035006E">
        <w:t xml:space="preserve">. Calling </w:t>
      </w:r>
      <w:r w:rsidRPr="007157CB">
        <w:rPr>
          <w:rStyle w:val="Literal"/>
        </w:rPr>
        <w:t>to_lowercase</w:t>
      </w:r>
      <w:r w:rsidRPr="0035006E">
        <w:t xml:space="preserve"> on the query is necessary so </w:t>
      </w:r>
      <w:r w:rsidR="00C1118D">
        <w:t xml:space="preserve">that </w:t>
      </w:r>
      <w:r w:rsidRPr="0035006E">
        <w:t>no</w:t>
      </w:r>
      <w:r w:rsidR="0035006E" w:rsidRPr="0035006E">
        <w:t xml:space="preserve"> </w:t>
      </w:r>
      <w:r w:rsidRPr="0035006E">
        <w:t xml:space="preserve">matter whether the user’s query is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or </w:t>
      </w:r>
      <w:r w:rsidRPr="007157CB">
        <w:rPr>
          <w:rStyle w:val="Literal"/>
        </w:rPr>
        <w:t>"rUsT"</w:t>
      </w:r>
      <w:r w:rsidRPr="0035006E">
        <w:t>,</w:t>
      </w:r>
      <w:r w:rsidR="0035006E" w:rsidRPr="0035006E">
        <w:t xml:space="preserve"> </w:t>
      </w:r>
      <w:r w:rsidRPr="0035006E">
        <w:t xml:space="preserve">we’ll treat the query as if it were </w:t>
      </w:r>
      <w:r w:rsidRPr="007157CB">
        <w:rPr>
          <w:rStyle w:val="Literal"/>
        </w:rPr>
        <w:t>"rust"</w:t>
      </w:r>
      <w:r w:rsidRPr="0035006E">
        <w:t xml:space="preserve"> and be insensitive to the case.</w:t>
      </w:r>
      <w:r w:rsidR="0035006E" w:rsidRPr="0035006E">
        <w:t xml:space="preserve"> </w:t>
      </w:r>
      <w:r w:rsidRPr="0035006E">
        <w:t xml:space="preserve">While </w:t>
      </w:r>
      <w:r w:rsidRPr="007157CB">
        <w:rPr>
          <w:rStyle w:val="Literal"/>
        </w:rPr>
        <w:t>to_lowercase</w:t>
      </w:r>
      <w:r w:rsidRPr="00A00BD3">
        <w:rPr>
          <w:lang w:eastAsia="en-GB"/>
        </w:rPr>
        <w:t xml:space="preserve"> will handle basic Unicode, it won’t be 100% accurate.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were writing a real application, we’d want to do a bit more work here, but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section is about environment variables, not Unicode, so we’ll leave it 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that here.</w:t>
      </w:r>
    </w:p>
    <w:p w14:paraId="6358754B" w14:textId="1752D8E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Note that </w:t>
      </w:r>
      <w:r w:rsidRPr="007157CB">
        <w:rPr>
          <w:rStyle w:val="Literal"/>
        </w:rPr>
        <w:t>query</w:t>
      </w:r>
      <w:r w:rsidRPr="0035006E">
        <w:t xml:space="preserve"> is now a </w:t>
      </w:r>
      <w:r w:rsidRPr="007157CB">
        <w:rPr>
          <w:rStyle w:val="Literal"/>
        </w:rPr>
        <w:t>String</w:t>
      </w:r>
      <w:r w:rsidRPr="0035006E">
        <w:t xml:space="preserve"> rather than a string slice because calling</w:t>
      </w:r>
      <w:r w:rsidR="0035006E" w:rsidRPr="0035006E">
        <w:t xml:space="preserve"> </w:t>
      </w:r>
      <w:r w:rsidRPr="007157CB">
        <w:rPr>
          <w:rStyle w:val="Literal"/>
        </w:rPr>
        <w:t>to_lowercase</w:t>
      </w:r>
      <w:r w:rsidRPr="0035006E">
        <w:t xml:space="preserve"> creates new data rather than referencing existing data. Say the</w:t>
      </w:r>
      <w:r w:rsidR="0035006E" w:rsidRPr="0035006E">
        <w:t xml:space="preserve"> </w:t>
      </w:r>
      <w:r w:rsidRPr="0035006E">
        <w:t xml:space="preserve">query is </w:t>
      </w:r>
      <w:r w:rsidRPr="007157CB">
        <w:rPr>
          <w:rStyle w:val="Literal"/>
        </w:rPr>
        <w:t>"rUsT"</w:t>
      </w:r>
      <w:r w:rsidRPr="0035006E">
        <w:t>, as an example: that string slice doesn’t contain a lowercase</w:t>
      </w:r>
      <w:r w:rsidR="0035006E" w:rsidRPr="0035006E">
        <w:t xml:space="preserve"> </w:t>
      </w:r>
      <w:r w:rsidRPr="007157CB">
        <w:rPr>
          <w:rStyle w:val="Literal"/>
        </w:rPr>
        <w:t>u</w:t>
      </w:r>
      <w:r w:rsidRPr="0035006E">
        <w:t xml:space="preserve"> or </w:t>
      </w:r>
      <w:r w:rsidRPr="007157CB">
        <w:rPr>
          <w:rStyle w:val="Literal"/>
        </w:rPr>
        <w:t>t</w:t>
      </w:r>
      <w:r w:rsidRPr="0035006E">
        <w:t xml:space="preserve"> for us to use, so we have to allocate a new </w:t>
      </w:r>
      <w:r w:rsidRPr="007157CB">
        <w:rPr>
          <w:rStyle w:val="Literal"/>
        </w:rPr>
        <w:t>String</w:t>
      </w:r>
      <w:r w:rsidRPr="0035006E">
        <w:t xml:space="preserve"> containing</w:t>
      </w:r>
      <w:r w:rsidR="0035006E" w:rsidRPr="0035006E">
        <w:t xml:space="preserve"> </w:t>
      </w:r>
      <w:r w:rsidRPr="007157CB">
        <w:rPr>
          <w:rStyle w:val="Literal"/>
        </w:rPr>
        <w:t>"rust"</w:t>
      </w:r>
      <w:r w:rsidRPr="0035006E">
        <w:t xml:space="preserve">. When we pass </w:t>
      </w:r>
      <w:r w:rsidRPr="007157CB">
        <w:rPr>
          <w:rStyle w:val="Literal"/>
        </w:rPr>
        <w:t>query</w:t>
      </w:r>
      <w:r w:rsidRPr="0035006E">
        <w:t xml:space="preserve"> as an argument to the </w:t>
      </w:r>
      <w:r w:rsidRPr="007157CB">
        <w:rPr>
          <w:rStyle w:val="Literal"/>
        </w:rPr>
        <w:t>contains</w:t>
      </w:r>
      <w:r w:rsidRPr="0035006E">
        <w:t xml:space="preserve"> method now, we</w:t>
      </w:r>
      <w:r w:rsidR="0035006E" w:rsidRPr="0035006E">
        <w:t xml:space="preserve"> </w:t>
      </w:r>
      <w:r w:rsidRPr="0035006E">
        <w:t xml:space="preserve">need to add an </w:t>
      </w:r>
      <w:r w:rsidRPr="0035006E">
        <w:lastRenderedPageBreak/>
        <w:t xml:space="preserve">ampersand </w:t>
      </w:r>
      <w:r w:rsidR="00734E59" w:rsidRPr="00734E59">
        <w:rPr>
          <w:rStyle w:val="CodeAnnotation"/>
        </w:rPr>
        <w:t>3</w:t>
      </w:r>
      <w:r w:rsidRPr="0035006E">
        <w:t xml:space="preserve"> because the signature of </w:t>
      </w:r>
      <w:r w:rsidRPr="007157CB">
        <w:rPr>
          <w:rStyle w:val="Literal"/>
        </w:rPr>
        <w:t>contains</w:t>
      </w:r>
      <w:r w:rsidRPr="00A00BD3">
        <w:rPr>
          <w:lang w:eastAsia="en-GB"/>
        </w:rPr>
        <w:t xml:space="preserve"> is defined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take a string slice.</w:t>
      </w:r>
    </w:p>
    <w:p w14:paraId="5398AB7E" w14:textId="73B9EEB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Next, we add a call to </w:t>
      </w:r>
      <w:r w:rsidRPr="007157CB">
        <w:rPr>
          <w:rStyle w:val="Literal"/>
        </w:rPr>
        <w:t>to_lowercase</w:t>
      </w:r>
      <w:r w:rsidRPr="0035006E">
        <w:t xml:space="preserve"> on each </w:t>
      </w:r>
      <w:r w:rsidRPr="007157CB">
        <w:rPr>
          <w:rStyle w:val="Literal"/>
        </w:rPr>
        <w:t>line</w:t>
      </w:r>
      <w:r w:rsidRPr="0035006E">
        <w:t xml:space="preserve"> to lowercase all</w:t>
      </w:r>
      <w:r w:rsidR="0035006E" w:rsidRPr="0035006E">
        <w:t xml:space="preserve"> </w:t>
      </w:r>
      <w:r w:rsidRPr="0035006E">
        <w:t xml:space="preserve">characters </w:t>
      </w:r>
      <w:r w:rsidR="00734E59" w:rsidRPr="00734E59">
        <w:rPr>
          <w:rStyle w:val="CodeAnnotation"/>
        </w:rPr>
        <w:t>2</w:t>
      </w:r>
      <w:r w:rsidRPr="0035006E">
        <w:t xml:space="preserve">. Now that we’ve converted </w:t>
      </w:r>
      <w:r w:rsidRPr="007157CB">
        <w:rPr>
          <w:rStyle w:val="Literal"/>
        </w:rPr>
        <w:t>line</w:t>
      </w:r>
      <w:r w:rsidRPr="0035006E">
        <w:t xml:space="preserve"> and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 xml:space="preserve"> to lowercase,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find matches no matter what the case of the query is.</w:t>
      </w:r>
    </w:p>
    <w:p w14:paraId="22F7D42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see if this implementation passes the tests:</w:t>
      </w:r>
    </w:p>
    <w:p w14:paraId="189355D5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running 2 tests</w:t>
      </w:r>
    </w:p>
    <w:p w14:paraId="6750888B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test tests::case_insensitive ... ok</w:t>
      </w:r>
    </w:p>
    <w:p w14:paraId="1793373B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test tests::case_sensitive ... ok</w:t>
      </w:r>
    </w:p>
    <w:p w14:paraId="05BA9A25" w14:textId="77777777" w:rsidR="00A00BD3" w:rsidRPr="00A00BD3" w:rsidRDefault="00A00BD3" w:rsidP="00940F1B">
      <w:pPr>
        <w:pStyle w:val="Code"/>
        <w:rPr>
          <w:lang w:eastAsia="en-GB"/>
        </w:rPr>
      </w:pPr>
    </w:p>
    <w:p w14:paraId="77D52934" w14:textId="6057E33E" w:rsidR="00940F1B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test result: ok. 2 passed; 0 failed; 0 ignored; 0 measured; 0</w:t>
      </w:r>
    </w:p>
    <w:p w14:paraId="62B82A66" w14:textId="3B9C577D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filtered out; finished in 0.00s</w:t>
      </w:r>
    </w:p>
    <w:p w14:paraId="4E3F644B" w14:textId="26B5ACBF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Great! They passed. Now, let’s call the new </w:t>
      </w:r>
      <w:r w:rsidRPr="007157CB">
        <w:rPr>
          <w:rStyle w:val="Literal"/>
        </w:rPr>
        <w:t>search_case_insensitive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from the </w:t>
      </w:r>
      <w:r w:rsidRPr="007157CB">
        <w:rPr>
          <w:rStyle w:val="Literal"/>
        </w:rPr>
        <w:t>run</w:t>
      </w:r>
      <w:r w:rsidRPr="0035006E">
        <w:t xml:space="preserve"> function. First we’ll add a configuration option to the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to switch between case-sensitive and case-insensitive search.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Adding this field will cause compiler errors because we aren’t initializing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field anywhere yet:</w:t>
      </w:r>
    </w:p>
    <w:p w14:paraId="60BF868C" w14:textId="67256DF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E999A87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pub struct Config {</w:t>
      </w:r>
    </w:p>
    <w:p w14:paraId="55C9F593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pub query: String,</w:t>
      </w:r>
    </w:p>
    <w:p w14:paraId="3FDEDBA6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pub file_path: String,</w:t>
      </w:r>
    </w:p>
    <w:p w14:paraId="639D41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ignore_case: bool,</w:t>
      </w:r>
    </w:p>
    <w:p w14:paraId="22E98F2D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752684F7" w14:textId="5249739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added the </w:t>
      </w:r>
      <w:r w:rsidRPr="007157CB">
        <w:rPr>
          <w:rStyle w:val="Literal"/>
        </w:rPr>
        <w:t>ignore_case</w:t>
      </w:r>
      <w:r w:rsidRPr="0035006E">
        <w:t xml:space="preserve"> field that holds a Boolean. Next, we need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to check the </w:t>
      </w:r>
      <w:r w:rsidRPr="007157CB">
        <w:rPr>
          <w:rStyle w:val="Literal"/>
        </w:rPr>
        <w:t>ignore_case</w:t>
      </w:r>
      <w:r w:rsidRPr="0035006E">
        <w:t xml:space="preserve"> field’s value and use that to</w:t>
      </w:r>
      <w:r w:rsidR="0035006E" w:rsidRPr="0035006E">
        <w:t xml:space="preserve"> </w:t>
      </w:r>
      <w:r w:rsidRPr="0035006E">
        <w:t xml:space="preserve">decide whether to call the </w:t>
      </w:r>
      <w:r w:rsidRPr="007157CB">
        <w:rPr>
          <w:rStyle w:val="Literal"/>
        </w:rPr>
        <w:t>search</w:t>
      </w:r>
      <w:r w:rsidRPr="0035006E">
        <w:t xml:space="preserve"> function or the </w:t>
      </w:r>
      <w:r w:rsidRPr="007157CB">
        <w:rPr>
          <w:rStyle w:val="Literal"/>
        </w:rPr>
        <w:t>search_case_insensitive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function, as shown in Listing 12-22. This still won’t compile yet.</w:t>
      </w:r>
    </w:p>
    <w:p w14:paraId="61C7ECD7" w14:textId="4614300A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4DD5F0B6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pub fn run(config: Config) -&gt; Result&lt;(), Box&lt;dyn Error&gt;&gt; {</w:t>
      </w:r>
    </w:p>
    <w:p w14:paraId="23805295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contents = fs::read_to_string(config.file_path)?;</w:t>
      </w:r>
    </w:p>
    <w:p w14:paraId="0CECD727" w14:textId="77777777" w:rsidR="00A00BD3" w:rsidRPr="00A00BD3" w:rsidRDefault="00A00BD3" w:rsidP="007157CB">
      <w:pPr>
        <w:pStyle w:val="Code"/>
        <w:rPr>
          <w:lang w:eastAsia="en-GB"/>
        </w:rPr>
      </w:pPr>
    </w:p>
    <w:p w14:paraId="7506AF6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results = if config.ignore_case {</w:t>
      </w:r>
    </w:p>
    <w:p w14:paraId="1C842A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search_case_insensitive(&amp;config.query, &amp;contents)</w:t>
      </w:r>
    </w:p>
    <w:p w14:paraId="155E9A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 else {</w:t>
      </w:r>
    </w:p>
    <w:p w14:paraId="6961EC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search(&amp;config.query, &amp;contents)</w:t>
      </w:r>
    </w:p>
    <w:p w14:paraId="6CB796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};</w:t>
      </w:r>
    </w:p>
    <w:p w14:paraId="5A144C03" w14:textId="77777777" w:rsidR="00A00BD3" w:rsidRPr="00A00BD3" w:rsidRDefault="00A00BD3" w:rsidP="007157CB">
      <w:pPr>
        <w:pStyle w:val="Code"/>
        <w:rPr>
          <w:lang w:eastAsia="en-GB"/>
        </w:rPr>
      </w:pPr>
    </w:p>
    <w:p w14:paraId="57B507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results {</w:t>
      </w:r>
    </w:p>
    <w:p w14:paraId="56F90ED9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println!("{line}");</w:t>
      </w:r>
    </w:p>
    <w:p w14:paraId="2BBB90B2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</w:t>
      </w:r>
    </w:p>
    <w:p w14:paraId="55AACBCA" w14:textId="77777777" w:rsidR="00A00BD3" w:rsidRPr="0030550D" w:rsidRDefault="00A00BD3" w:rsidP="007157CB">
      <w:pPr>
        <w:pStyle w:val="Code"/>
        <w:rPr>
          <w:rStyle w:val="LiteralGray"/>
        </w:rPr>
      </w:pPr>
    </w:p>
    <w:p w14:paraId="1458D708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Ok(())</w:t>
      </w:r>
    </w:p>
    <w:p w14:paraId="2F3E0ECC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7ACA671F" w14:textId="6CC3BD4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Calling either </w:t>
      </w:r>
      <w:r w:rsidRPr="007157CB">
        <w:rPr>
          <w:rStyle w:val="Literal"/>
        </w:rPr>
        <w:t>search</w:t>
      </w:r>
      <w:r w:rsidRPr="0035006E">
        <w:t xml:space="preserve"> or </w:t>
      </w:r>
      <w:r w:rsidRPr="007157CB">
        <w:rPr>
          <w:rStyle w:val="Literal"/>
        </w:rPr>
        <w:t>search_case_insensitive</w:t>
      </w:r>
      <w:r w:rsidRPr="0035006E">
        <w:t xml:space="preserve"> based on</w:t>
      </w:r>
      <w:r w:rsidR="0035006E" w:rsidRPr="0035006E">
        <w:t xml:space="preserve"> </w:t>
      </w:r>
      <w:r w:rsidRPr="0035006E">
        <w:t xml:space="preserve">the value in </w:t>
      </w:r>
      <w:r w:rsidRPr="007157CB">
        <w:rPr>
          <w:rStyle w:val="Literal"/>
        </w:rPr>
        <w:t>config.ignore_case</w:t>
      </w:r>
    </w:p>
    <w:p w14:paraId="41E30740" w14:textId="7AC5E29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Finally, we need to check for the environment variable. The functions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 xml:space="preserve">working with environment variables are in the </w:t>
      </w:r>
      <w:r w:rsidRPr="007157CB">
        <w:rPr>
          <w:rStyle w:val="Literal"/>
        </w:rPr>
        <w:t>env</w:t>
      </w:r>
      <w:r w:rsidRPr="0035006E">
        <w:t xml:space="preserve"> module in the standard</w:t>
      </w:r>
      <w:r w:rsidR="0035006E" w:rsidRPr="0035006E">
        <w:t xml:space="preserve"> </w:t>
      </w:r>
      <w:r w:rsidRPr="0035006E">
        <w:t>library, so we bring that module into scope at the top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>. Then</w:t>
      </w:r>
      <w:r w:rsidR="0035006E" w:rsidRPr="0035006E">
        <w:t xml:space="preserve"> </w:t>
      </w:r>
      <w:r w:rsidRPr="0035006E">
        <w:t xml:space="preserve">we’ll use the </w:t>
      </w:r>
      <w:r w:rsidRPr="007157CB">
        <w:rPr>
          <w:rStyle w:val="Literal"/>
        </w:rPr>
        <w:t>var</w:t>
      </w:r>
      <w:r w:rsidRPr="0035006E">
        <w:t xml:space="preserve"> function from the </w:t>
      </w:r>
      <w:r w:rsidRPr="007157CB">
        <w:rPr>
          <w:rStyle w:val="Literal"/>
        </w:rPr>
        <w:t>env</w:t>
      </w:r>
      <w:r w:rsidRPr="0035006E">
        <w:t xml:space="preserve"> module to check to see if any value</w:t>
      </w:r>
      <w:r w:rsidR="0035006E" w:rsidRPr="0035006E">
        <w:t xml:space="preserve"> </w:t>
      </w:r>
      <w:r w:rsidRPr="0035006E">
        <w:t xml:space="preserve">has been set for an environment variable named </w:t>
      </w:r>
      <w:r w:rsidRPr="007157CB">
        <w:rPr>
          <w:rStyle w:val="Literal"/>
        </w:rPr>
        <w:t>IGNORE_CASE</w:t>
      </w:r>
      <w:r w:rsidRPr="00A00BD3">
        <w:rPr>
          <w:lang w:eastAsia="en-GB"/>
        </w:rPr>
        <w:t>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12-23.</w:t>
      </w:r>
    </w:p>
    <w:p w14:paraId="3D99E6CF" w14:textId="048EF57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543874C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14E3FCFD" w14:textId="512649E6" w:rsidR="00A00BD3" w:rsidRPr="0030550D" w:rsidRDefault="000D2375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--snip</w:t>
      </w:r>
      <w:r w:rsidR="00A549D4" w:rsidRPr="0030550D">
        <w:rPr>
          <w:rStyle w:val="LiteralGray"/>
        </w:rPr>
        <w:t>--</w:t>
      </w:r>
    </w:p>
    <w:p w14:paraId="096D2678" w14:textId="77777777" w:rsidR="00A00BD3" w:rsidRPr="0030550D" w:rsidRDefault="00A00BD3" w:rsidP="00756222">
      <w:pPr>
        <w:pStyle w:val="Code"/>
        <w:rPr>
          <w:rStyle w:val="LiteralGray"/>
        </w:rPr>
      </w:pPr>
    </w:p>
    <w:p w14:paraId="3B6971AE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impl Config {</w:t>
      </w:r>
    </w:p>
    <w:p w14:paraId="7CC965A5" w14:textId="77777777" w:rsidR="00D52BDD" w:rsidRDefault="00A00BD3" w:rsidP="00756222">
      <w:pPr>
        <w:pStyle w:val="Code"/>
        <w:rPr>
          <w:ins w:id="285" w:author="Carol Nichols" w:date="2022-08-24T21:34:00Z"/>
          <w:rStyle w:val="LiteralGray"/>
        </w:rPr>
      </w:pPr>
      <w:commentRangeStart w:id="286"/>
      <w:commentRangeStart w:id="287"/>
      <w:r w:rsidRPr="0030550D">
        <w:rPr>
          <w:rStyle w:val="LiteralGray"/>
        </w:rPr>
        <w:t xml:space="preserve">    pub fn build(</w:t>
      </w:r>
    </w:p>
    <w:p w14:paraId="31310284" w14:textId="77777777" w:rsidR="00D52BDD" w:rsidRDefault="00D52BDD" w:rsidP="00756222">
      <w:pPr>
        <w:pStyle w:val="Code"/>
        <w:rPr>
          <w:ins w:id="288" w:author="Carol Nichols" w:date="2022-08-24T21:34:00Z"/>
          <w:rStyle w:val="LiteralGray"/>
        </w:rPr>
      </w:pPr>
      <w:ins w:id="289" w:author="Carol Nichols" w:date="2022-08-24T21:34:00Z">
        <w:r>
          <w:rPr>
            <w:rStyle w:val="LiteralGray"/>
          </w:rPr>
          <w:t xml:space="preserve">        </w:t>
        </w:r>
      </w:ins>
      <w:r w:rsidR="00A00BD3" w:rsidRPr="0030550D">
        <w:rPr>
          <w:rStyle w:val="LiteralGray"/>
        </w:rPr>
        <w:t>args: &amp;[String]</w:t>
      </w:r>
    </w:p>
    <w:p w14:paraId="573B00DE" w14:textId="4E6F0302" w:rsidR="00A00BD3" w:rsidRPr="0030550D" w:rsidRDefault="00D52BDD" w:rsidP="00756222">
      <w:pPr>
        <w:pStyle w:val="Code"/>
        <w:rPr>
          <w:rStyle w:val="LiteralGray"/>
        </w:rPr>
      </w:pPr>
      <w:ins w:id="290" w:author="Carol Nichols" w:date="2022-08-24T21:34:00Z">
        <w:r>
          <w:rPr>
            <w:rStyle w:val="LiteralGray"/>
          </w:rPr>
          <w:t xml:space="preserve">    </w:t>
        </w:r>
      </w:ins>
      <w:r w:rsidR="00A00BD3" w:rsidRPr="0030550D">
        <w:rPr>
          <w:rStyle w:val="LiteralGray"/>
        </w:rPr>
        <w:t>) -&gt; Result&lt;Config, &amp;'static str&gt; {</w:t>
      </w:r>
      <w:commentRangeEnd w:id="286"/>
      <w:r w:rsidR="00276E4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86"/>
      </w:r>
      <w:commentRangeEnd w:id="287"/>
      <w:r w:rsidR="00B16313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87"/>
      </w:r>
    </w:p>
    <w:p w14:paraId="0D9D2AA1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if args.len() &lt; 3 {</w:t>
      </w:r>
    </w:p>
    <w:p w14:paraId="61791E21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    return Err("not enough arguments");</w:t>
      </w:r>
    </w:p>
    <w:p w14:paraId="7E85C84D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}</w:t>
      </w:r>
    </w:p>
    <w:p w14:paraId="6D623CE3" w14:textId="77777777" w:rsidR="00A00BD3" w:rsidRPr="0030550D" w:rsidRDefault="00A00BD3" w:rsidP="00756222">
      <w:pPr>
        <w:pStyle w:val="Code"/>
        <w:rPr>
          <w:rStyle w:val="LiteralGray"/>
        </w:rPr>
      </w:pPr>
    </w:p>
    <w:p w14:paraId="6CC6C7AC" w14:textId="385148BB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let query = </w:t>
      </w:r>
      <w:r w:rsidR="00274678" w:rsidRPr="0030550D">
        <w:rPr>
          <w:rStyle w:val="LiteralGray"/>
        </w:rPr>
        <w:t>args[1]</w:t>
      </w:r>
      <w:r w:rsidRPr="0030550D">
        <w:rPr>
          <w:rStyle w:val="LiteralGray"/>
        </w:rPr>
        <w:t>.clone();</w:t>
      </w:r>
    </w:p>
    <w:p w14:paraId="20E71164" w14:textId="3334F91F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let file_path = </w:t>
      </w:r>
      <w:r w:rsidR="00274678" w:rsidRPr="0030550D">
        <w:rPr>
          <w:rStyle w:val="LiteralGray"/>
        </w:rPr>
        <w:t>args[2]</w:t>
      </w:r>
      <w:r w:rsidRPr="0030550D">
        <w:rPr>
          <w:rStyle w:val="LiteralGray"/>
        </w:rPr>
        <w:t>.clone();</w:t>
      </w:r>
    </w:p>
    <w:p w14:paraId="5B92DF33" w14:textId="77777777" w:rsidR="00A00BD3" w:rsidRPr="00A00BD3" w:rsidRDefault="00A00BD3" w:rsidP="00756222">
      <w:pPr>
        <w:pStyle w:val="Code"/>
        <w:rPr>
          <w:lang w:eastAsia="en-GB"/>
        </w:rPr>
      </w:pPr>
    </w:p>
    <w:p w14:paraId="2C89985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ignore_case = env::var("IGNORE_CASE").is_ok();</w:t>
      </w:r>
    </w:p>
    <w:p w14:paraId="35A73D1E" w14:textId="77777777" w:rsidR="00A00BD3" w:rsidRPr="00A00BD3" w:rsidRDefault="00A00BD3" w:rsidP="00756222">
      <w:pPr>
        <w:pStyle w:val="Code"/>
        <w:rPr>
          <w:lang w:eastAsia="en-GB"/>
        </w:rPr>
      </w:pPr>
    </w:p>
    <w:p w14:paraId="6BE0821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</w:t>
      </w:r>
    </w:p>
    <w:p w14:paraId="1EEC60B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query,</w:t>
      </w:r>
    </w:p>
    <w:p w14:paraId="6D4604C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file_path,</w:t>
      </w:r>
    </w:p>
    <w:p w14:paraId="3232DD2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ignore_case,</w:t>
      </w:r>
    </w:p>
    <w:p w14:paraId="645BE3E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})</w:t>
      </w:r>
    </w:p>
    <w:p w14:paraId="34423B74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</w:t>
      </w:r>
    </w:p>
    <w:p w14:paraId="6BEFAF9F" w14:textId="77777777" w:rsidR="00A00BD3" w:rsidRPr="0030550D" w:rsidRDefault="00A00BD3" w:rsidP="00756222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338FC02C" w14:textId="67C2DF8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Checking for any value in an environment variable named</w:t>
      </w:r>
      <w:r w:rsidR="0035006E" w:rsidRPr="0035006E">
        <w:t xml:space="preserve"> </w:t>
      </w:r>
      <w:r w:rsidRPr="007157CB">
        <w:rPr>
          <w:rStyle w:val="Literal"/>
        </w:rPr>
        <w:t>IGNORE_CASE</w:t>
      </w:r>
    </w:p>
    <w:p w14:paraId="2CCC1713" w14:textId="4C8AF52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Here, we create a new variable</w:t>
      </w:r>
      <w:r w:rsidR="003D148B">
        <w:rPr>
          <w:lang w:eastAsia="en-GB"/>
        </w:rPr>
        <w:t>,</w:t>
      </w:r>
      <w:r w:rsidRPr="00A00BD3">
        <w:rPr>
          <w:lang w:eastAsia="en-GB"/>
        </w:rPr>
        <w:t xml:space="preserve"> </w:t>
      </w:r>
      <w:r w:rsidRPr="007157CB">
        <w:rPr>
          <w:rStyle w:val="Literal"/>
        </w:rPr>
        <w:t>ignore_case</w:t>
      </w:r>
      <w:r w:rsidRPr="0035006E">
        <w:t>. To set its value, we call the</w:t>
      </w:r>
      <w:r w:rsidR="0035006E" w:rsidRPr="0035006E">
        <w:t xml:space="preserve"> </w:t>
      </w:r>
      <w:r w:rsidRPr="007157CB">
        <w:rPr>
          <w:rStyle w:val="Literal"/>
        </w:rPr>
        <w:t>env::var</w:t>
      </w:r>
      <w:r w:rsidRPr="0035006E">
        <w:t xml:space="preserve"> function and pass it the name of the </w:t>
      </w:r>
      <w:r w:rsidRPr="007157CB">
        <w:rPr>
          <w:rStyle w:val="Literal"/>
        </w:rPr>
        <w:t>IGNORE_CASE</w:t>
      </w:r>
      <w:r w:rsidRPr="0035006E">
        <w:t xml:space="preserve"> environment</w:t>
      </w:r>
      <w:r w:rsidR="0035006E" w:rsidRPr="0035006E">
        <w:t xml:space="preserve"> </w:t>
      </w:r>
      <w:r w:rsidRPr="0035006E">
        <w:t xml:space="preserve">variable. The </w:t>
      </w:r>
      <w:r w:rsidRPr="007157CB">
        <w:rPr>
          <w:rStyle w:val="Literal"/>
        </w:rPr>
        <w:t>env::var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that will be the</w:t>
      </w:r>
      <w:r w:rsidR="0035006E" w:rsidRPr="0035006E">
        <w:t xml:space="preserve"> </w:t>
      </w:r>
      <w:r w:rsidRPr="0035006E">
        <w:t xml:space="preserve">successful </w:t>
      </w:r>
      <w:r w:rsidRPr="007157CB">
        <w:rPr>
          <w:rStyle w:val="Literal"/>
        </w:rPr>
        <w:t>Ok</w:t>
      </w:r>
      <w:r w:rsidRPr="0035006E">
        <w:t xml:space="preserve"> variant that contains the value of the environment variable if</w:t>
      </w:r>
      <w:r w:rsidR="0035006E" w:rsidRPr="0035006E">
        <w:t xml:space="preserve"> </w:t>
      </w:r>
      <w:r w:rsidRPr="0035006E">
        <w:t xml:space="preserve">the environment variable is set to any value. It will return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variant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if the environment variable is not set.</w:t>
      </w:r>
    </w:p>
    <w:p w14:paraId="2C9E0B7F" w14:textId="20B8A10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We’re using the </w:t>
      </w:r>
      <w:r w:rsidRPr="007157CB">
        <w:rPr>
          <w:rStyle w:val="Literal"/>
        </w:rPr>
        <w:t>is_ok</w:t>
      </w:r>
      <w:r w:rsidRPr="0035006E">
        <w:t xml:space="preserve"> method on the </w:t>
      </w:r>
      <w:r w:rsidRPr="007157CB">
        <w:rPr>
          <w:rStyle w:val="Literal"/>
        </w:rPr>
        <w:t>Result</w:t>
      </w:r>
      <w:r w:rsidRPr="0035006E">
        <w:t xml:space="preserve"> to check whether the environment</w:t>
      </w:r>
      <w:r w:rsidR="0035006E" w:rsidRPr="0035006E">
        <w:t xml:space="preserve"> </w:t>
      </w:r>
      <w:r w:rsidRPr="0035006E">
        <w:t>variable is set, which means the program should do a case-insensitive search.</w:t>
      </w:r>
      <w:r w:rsidR="0035006E" w:rsidRPr="0035006E">
        <w:t xml:space="preserve"> </w:t>
      </w:r>
      <w:r w:rsidRPr="0035006E">
        <w:t xml:space="preserve">If the </w:t>
      </w:r>
      <w:r w:rsidRPr="007157CB">
        <w:rPr>
          <w:rStyle w:val="Literal"/>
        </w:rPr>
        <w:t>IGNORE_CASE</w:t>
      </w:r>
      <w:r w:rsidRPr="0035006E">
        <w:t xml:space="preserve"> environment variable isn’t set to anything, </w:t>
      </w:r>
      <w:r w:rsidRPr="007157CB">
        <w:rPr>
          <w:rStyle w:val="Literal"/>
        </w:rPr>
        <w:t>is_ok</w:t>
      </w:r>
      <w:r w:rsidRPr="0035006E">
        <w:t xml:space="preserve"> will</w:t>
      </w:r>
      <w:r w:rsidR="0035006E" w:rsidRPr="0035006E">
        <w:t xml:space="preserve"> </w:t>
      </w:r>
      <w:r w:rsidRPr="0035006E">
        <w:t xml:space="preserve">return </w:t>
      </w:r>
      <w:r w:rsidRPr="0030550D">
        <w:rPr>
          <w:rStyle w:val="Literal"/>
        </w:rPr>
        <w:t>false</w:t>
      </w:r>
      <w:r w:rsidRPr="0035006E">
        <w:t xml:space="preserve"> and the program will perform a case-sensitive search. We don’t</w:t>
      </w:r>
      <w:r w:rsidR="0035006E" w:rsidRPr="0035006E">
        <w:t xml:space="preserve"> </w:t>
      </w:r>
      <w:r w:rsidRPr="0035006E">
        <w:t xml:space="preserve">care about the </w:t>
      </w:r>
      <w:r w:rsidRPr="00A549D4">
        <w:rPr>
          <w:rStyle w:val="Italic"/>
        </w:rPr>
        <w:t>value</w:t>
      </w:r>
      <w:r w:rsidRPr="0035006E">
        <w:t xml:space="preserve"> of the environment variable, just whether it’s set or</w:t>
      </w:r>
      <w:r w:rsidR="0035006E" w:rsidRPr="0035006E">
        <w:t xml:space="preserve"> </w:t>
      </w:r>
      <w:r w:rsidRPr="0035006E">
        <w:t xml:space="preserve">unset, so we’re checking </w:t>
      </w:r>
      <w:r w:rsidRPr="007157CB">
        <w:rPr>
          <w:rStyle w:val="Literal"/>
        </w:rPr>
        <w:t>is_ok</w:t>
      </w:r>
      <w:r w:rsidRPr="0035006E">
        <w:t xml:space="preserve"> rather than using </w:t>
      </w:r>
      <w:r w:rsidRPr="007157CB">
        <w:rPr>
          <w:rStyle w:val="Literal"/>
        </w:rPr>
        <w:t>unwrap</w:t>
      </w:r>
      <w:r w:rsidRPr="0035006E">
        <w:t xml:space="preserve">, </w:t>
      </w:r>
      <w:r w:rsidRPr="007157CB">
        <w:rPr>
          <w:rStyle w:val="Literal"/>
        </w:rPr>
        <w:t>expect</w:t>
      </w:r>
      <w:r w:rsidRPr="0035006E">
        <w:t>, or any</w:t>
      </w:r>
      <w:r w:rsidR="0035006E" w:rsidRPr="0035006E">
        <w:t xml:space="preserve"> </w:t>
      </w:r>
      <w:r w:rsidRPr="0035006E">
        <w:t xml:space="preserve">of the other methods we’ve seen on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>.</w:t>
      </w:r>
    </w:p>
    <w:p w14:paraId="462BC793" w14:textId="0CE5B9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pass the value in the </w:t>
      </w:r>
      <w:r w:rsidRPr="007157CB">
        <w:rPr>
          <w:rStyle w:val="Literal"/>
        </w:rPr>
        <w:t>ignore_case</w:t>
      </w:r>
      <w:r w:rsidRPr="0035006E">
        <w:t xml:space="preserve"> variable to the </w:t>
      </w:r>
      <w:r w:rsidRPr="007157CB">
        <w:rPr>
          <w:rStyle w:val="Literal"/>
        </w:rPr>
        <w:t>Config</w:t>
      </w:r>
      <w:r w:rsidRPr="0035006E">
        <w:t xml:space="preserve"> instance so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can read that value and decide whether to call</w:t>
      </w:r>
      <w:r w:rsidR="0035006E" w:rsidRPr="0035006E">
        <w:t xml:space="preserve"> </w:t>
      </w:r>
      <w:r w:rsidRPr="007157CB">
        <w:rPr>
          <w:rStyle w:val="Literal"/>
        </w:rPr>
        <w:t>search_case_insensitive</w:t>
      </w:r>
      <w:r w:rsidRPr="0035006E">
        <w:t xml:space="preserve"> or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as we implemented in Listing 12-22.</w:t>
      </w:r>
    </w:p>
    <w:p w14:paraId="18943456" w14:textId="5FE99B7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give it a try! First we’ll run our program without the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 xml:space="preserve">variable set and with the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, which should match any line that contains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word </w:t>
      </w:r>
      <w:r w:rsidRPr="0030550D">
        <w:rPr>
          <w:rStyle w:val="Italic"/>
        </w:rPr>
        <w:t>to</w:t>
      </w:r>
      <w:r w:rsidRPr="00A00BD3">
        <w:rPr>
          <w:lang w:eastAsia="en-GB"/>
        </w:rPr>
        <w:t xml:space="preserve"> in all lowercase:</w:t>
      </w:r>
    </w:p>
    <w:p w14:paraId="08A88A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to poem.txt</w:t>
      </w:r>
    </w:p>
    <w:p w14:paraId="44CBBB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56EE5EB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1B43B2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to poem.txt`</w:t>
      </w:r>
    </w:p>
    <w:p w14:paraId="4A4EAC4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4734CA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F5BE430" w14:textId="6477B86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Looks like that still works! Now let’s run the program with </w:t>
      </w:r>
      <w:r w:rsidRPr="007157CB">
        <w:rPr>
          <w:rStyle w:val="Literal"/>
        </w:rPr>
        <w:t>IGNORE_CASE</w:t>
      </w:r>
      <w:r w:rsidR="0035006E" w:rsidRPr="0035006E">
        <w:t xml:space="preserve"> </w:t>
      </w:r>
      <w:r w:rsidRPr="0035006E">
        <w:t xml:space="preserve">set to </w:t>
      </w:r>
      <w:r w:rsidRPr="007157CB">
        <w:rPr>
          <w:rStyle w:val="Literal"/>
        </w:rPr>
        <w:t>1</w:t>
      </w:r>
      <w:r w:rsidRPr="0035006E">
        <w:t xml:space="preserve"> but with the same query </w:t>
      </w:r>
      <w:r w:rsidRPr="007157CB">
        <w:rPr>
          <w:rStyle w:val="Literal"/>
        </w:rPr>
        <w:t>to</w:t>
      </w:r>
      <w:r w:rsidR="00F05704">
        <w:rPr>
          <w:lang w:eastAsia="en-GB"/>
        </w:rPr>
        <w:t>:</w:t>
      </w:r>
    </w:p>
    <w:p w14:paraId="134DD99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IGNORE_CASE=1 cargo run -- to poem.txt</w:t>
      </w:r>
    </w:p>
    <w:p w14:paraId="2CA1024C" w14:textId="70B74641" w:rsidR="00A00BD3" w:rsidRPr="00A00BD3" w:rsidRDefault="002B48EA" w:rsidP="007157CB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"PowerShell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If you’re using PowerShell, you will need to set the environment variable and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run the program as separate commands:</w:t>
      </w:r>
    </w:p>
    <w:p w14:paraId="37E1D6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$Env:IGNORE_CASE=1; cargo run -- to poem.txt</w:t>
      </w:r>
    </w:p>
    <w:p w14:paraId="6DFF4093" w14:textId="7D9CA9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will make </w:t>
      </w:r>
      <w:r w:rsidRPr="007157CB">
        <w:rPr>
          <w:rStyle w:val="Literal"/>
        </w:rPr>
        <w:t>IGNORE_CASE</w:t>
      </w:r>
      <w:r w:rsidRPr="0035006E">
        <w:t xml:space="preserve"> persist for the remainder of your shell</w:t>
      </w:r>
      <w:r w:rsidR="0035006E" w:rsidRPr="0035006E">
        <w:t xml:space="preserve"> </w:t>
      </w:r>
      <w:r w:rsidRPr="0035006E">
        <w:t xml:space="preserve">session. It can be unset with the </w:t>
      </w:r>
      <w:r w:rsidRPr="007157CB">
        <w:rPr>
          <w:rStyle w:val="Literal"/>
        </w:rPr>
        <w:t>Remove-Item</w:t>
      </w:r>
      <w:r w:rsidRPr="00A00BD3">
        <w:rPr>
          <w:lang w:eastAsia="en-GB"/>
        </w:rPr>
        <w:t xml:space="preserve"> cmdlet:</w:t>
      </w:r>
    </w:p>
    <w:p w14:paraId="745D389E" w14:textId="3486A306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Remove-Item Env:IGNORE_CASE</w:t>
      </w:r>
      <w:r w:rsidR="002B48EA">
        <w:rPr>
          <w:lang w:eastAsia="en-GB"/>
        </w:rPr>
        <w:fldChar w:fldCharType="begin"/>
      </w:r>
      <w:r w:rsidR="002B48EA">
        <w:instrText xml:space="preserve"> XE "PowerShell endRange" </w:instrText>
      </w:r>
      <w:r w:rsidR="002B48EA">
        <w:rPr>
          <w:lang w:eastAsia="en-GB"/>
        </w:rPr>
        <w:fldChar w:fldCharType="end"/>
      </w:r>
    </w:p>
    <w:p w14:paraId="3751F0EC" w14:textId="2B7C5532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We should get lines that contain </w:t>
      </w:r>
      <w:r w:rsidRPr="0030550D">
        <w:rPr>
          <w:rStyle w:val="Italic"/>
        </w:rPr>
        <w:t>to</w:t>
      </w:r>
      <w:r w:rsidRPr="00A00BD3">
        <w:rPr>
          <w:lang w:eastAsia="en-GB"/>
        </w:rPr>
        <w:t xml:space="preserve"> that might have uppercase letters:</w:t>
      </w:r>
    </w:p>
    <w:p w14:paraId="5D945A6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1F5C5AD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3515998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18AFF5C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174F1C4" w14:textId="4FFAB76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Excellent, we also got lines containing </w:t>
      </w:r>
      <w:r w:rsidRPr="0030550D">
        <w:rPr>
          <w:rStyle w:val="Italic"/>
        </w:rPr>
        <w:t>To</w:t>
      </w:r>
      <w:r w:rsidRPr="0035006E">
        <w:t xml:space="preserve">! 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can now do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controlled by an environment variable. Now you know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how to manage options set using either command line arguments or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variables.</w:t>
      </w:r>
    </w:p>
    <w:p w14:paraId="6E6BCC8F" w14:textId="771924D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Some programs allow arguments </w:t>
      </w:r>
      <w:r w:rsidRPr="00A549D4">
        <w:rPr>
          <w:rStyle w:val="Italic"/>
        </w:rPr>
        <w:t>and</w:t>
      </w:r>
      <w:r w:rsidRPr="00A00BD3">
        <w:rPr>
          <w:lang w:eastAsia="en-GB"/>
        </w:rPr>
        <w:t xml:space="preserve"> environment variables for the same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configuration. In those cases, the programs decide that one or the other takes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precedence. For another exercise on your own, try controlling case sensitivity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through either a command line argument or an environment variable. Decide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whether the command line argument or the environment variable should take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 if the program is run with one set to case sensitive and one set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ignore case.</w:t>
      </w:r>
    </w:p>
    <w:p w14:paraId="38937A6B" w14:textId="634A5F4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std::env</w:t>
      </w:r>
      <w:r w:rsidRPr="00A00BD3">
        <w:rPr>
          <w:lang w:eastAsia="en-GB"/>
        </w:rPr>
        <w:t xml:space="preserve"> module contains many more useful features for dealing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variables: check out its documentation to see what is available.</w:t>
      </w:r>
      <w:r w:rsidR="0085505C">
        <w:rPr>
          <w:lang w:eastAsia="en-GB"/>
        </w:rPr>
        <w:fldChar w:fldCharType="begin"/>
      </w:r>
      <w:r w:rsidR="0085505C">
        <w:instrText xml:space="preserve"> XE "environment variables endRange" </w:instrText>
      </w:r>
      <w:r w:rsidR="0085505C">
        <w:rPr>
          <w:lang w:eastAsia="en-GB"/>
        </w:rPr>
        <w:fldChar w:fldCharType="end"/>
      </w:r>
    </w:p>
    <w:bookmarkStart w:id="291" w:name="writing-error-messages-to-standard-error"/>
    <w:bookmarkStart w:id="292" w:name="_Toc106891433"/>
    <w:bookmarkEnd w:id="291"/>
    <w:p w14:paraId="0CCC2714" w14:textId="523A26EA" w:rsidR="00A00BD3" w:rsidRPr="00A00BD3" w:rsidRDefault="000432B0" w:rsidP="0035006E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"standard error (stderr)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"stderr (standard error)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"standard output (stdout)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"stdout (standard output)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 xml:space="preserve">Writing Error Messages to Standard Error Instead of </w:t>
      </w:r>
      <w:r w:rsidR="00622939">
        <w:rPr>
          <w:lang w:eastAsia="en-GB"/>
        </w:rPr>
        <w:t xml:space="preserve">Standard </w:t>
      </w:r>
      <w:r w:rsidR="006D15B0">
        <w:rPr>
          <w:lang w:eastAsia="en-GB"/>
        </w:rPr>
        <w:t>O</w:t>
      </w:r>
      <w:r w:rsidR="00622939">
        <w:rPr>
          <w:lang w:eastAsia="en-GB"/>
        </w:rPr>
        <w:t>utput</w:t>
      </w:r>
      <w:bookmarkEnd w:id="292"/>
    </w:p>
    <w:p w14:paraId="0F03D354" w14:textId="7CB686A7" w:rsidR="00A00BD3" w:rsidRPr="00A00BD3" w:rsidRDefault="00A00BD3" w:rsidP="0035006E">
      <w:pPr>
        <w:pStyle w:val="Body"/>
        <w:rPr>
          <w:lang w:eastAsia="en-GB"/>
        </w:rPr>
      </w:pPr>
      <w:r w:rsidRPr="0035006E">
        <w:t>At the moment, we’re writing all of our</w:t>
      </w:r>
      <w:r w:rsidR="00B03FA3">
        <w:t xml:space="preserve"> </w:t>
      </w:r>
      <w:r w:rsidR="007157CB">
        <w:t>output</w:t>
      </w:r>
      <w:r w:rsidRPr="0035006E">
        <w:t xml:space="preserve"> to the terminal using the</w:t>
      </w:r>
      <w:r w:rsidR="0035006E" w:rsidRPr="0035006E">
        <w:t xml:space="preserve"> </w:t>
      </w:r>
      <w:r w:rsidRPr="007157CB">
        <w:rPr>
          <w:rStyle w:val="Literal"/>
        </w:rPr>
        <w:lastRenderedPageBreak/>
        <w:t>println!</w:t>
      </w:r>
      <w:r w:rsidRPr="0035006E">
        <w:t xml:space="preserve"> macro. In most terminals, there are two kinds of</w:t>
      </w:r>
      <w:r w:rsidR="00F05476">
        <w:t xml:space="preserve"> </w:t>
      </w:r>
      <w:r w:rsidR="007157CB">
        <w:t>output</w:t>
      </w:r>
      <w:r w:rsidRPr="0035006E">
        <w:t xml:space="preserve">: </w:t>
      </w:r>
      <w:r w:rsidR="00622939">
        <w:rPr>
          <w:rStyle w:val="Italic"/>
        </w:rPr>
        <w:t>standard 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35006E">
        <w:t xml:space="preserve">) for general information and </w:t>
      </w:r>
      <w:r w:rsidRPr="00A549D4">
        <w:rPr>
          <w:rStyle w:val="Italic"/>
        </w:rPr>
        <w:t>standard error</w:t>
      </w:r>
      <w:r w:rsidRPr="0035006E">
        <w:t xml:space="preserve"> (</w:t>
      </w:r>
      <w:r w:rsidRPr="007157CB">
        <w:rPr>
          <w:rStyle w:val="Literal"/>
        </w:rPr>
        <w:t>stderr</w:t>
      </w:r>
      <w:r w:rsidRPr="00A00BD3">
        <w:rPr>
          <w:lang w:eastAsia="en-GB"/>
        </w:rPr>
        <w:t>)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messages. This distinction enables users to choose to 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successful output</w:t>
      </w:r>
      <w:r w:rsidRPr="00A00BD3">
        <w:rPr>
          <w:lang w:eastAsia="en-GB"/>
        </w:rPr>
        <w:t xml:space="preserve"> of a program to a file but still print error messages to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screen.</w:t>
      </w:r>
    </w:p>
    <w:p w14:paraId="20CF05AC" w14:textId="4A8227A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println!</w:t>
      </w:r>
      <w:r w:rsidRPr="00A00BD3">
        <w:rPr>
          <w:lang w:eastAsia="en-GB"/>
        </w:rPr>
        <w:t xml:space="preserve"> macro is only capable of printing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so we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to use something else to print to standard error.</w:t>
      </w:r>
    </w:p>
    <w:p w14:paraId="41196E40" w14:textId="77777777" w:rsidR="00A00BD3" w:rsidRPr="00A00BD3" w:rsidRDefault="00A00BD3" w:rsidP="007157CB">
      <w:pPr>
        <w:pStyle w:val="HeadB"/>
        <w:rPr>
          <w:lang w:eastAsia="en-GB"/>
        </w:rPr>
      </w:pPr>
      <w:bookmarkStart w:id="293" w:name="checking-where-errors-are-written"/>
      <w:bookmarkStart w:id="294" w:name="_Toc106891434"/>
      <w:bookmarkEnd w:id="293"/>
      <w:r w:rsidRPr="00A00BD3">
        <w:rPr>
          <w:lang w:eastAsia="en-GB"/>
        </w:rPr>
        <w:t>Checking Where Errors Are Written</w:t>
      </w:r>
      <w:bookmarkEnd w:id="294"/>
    </w:p>
    <w:p w14:paraId="07A77421" w14:textId="0D5E6F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 let’s observe how the content printed by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is currently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written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including any error messages we want to write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standard error instead. We’ll do that by redirecting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a file while intentionally causing an error. We won’t redirect the standard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stream, so any content sent to standard error will continue to display 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screen.</w:t>
      </w:r>
    </w:p>
    <w:p w14:paraId="3E1ED886" w14:textId="55CA3CD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Command line programs are expected to send error messages to the standard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stream so we can still see error messages on the screen even if we redirect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 a file. Our program is not currently well</w:t>
      </w:r>
      <w:r w:rsidR="00A33652">
        <w:rPr>
          <w:lang w:eastAsia="en-GB"/>
        </w:rPr>
        <w:t xml:space="preserve"> </w:t>
      </w:r>
      <w:r w:rsidRPr="00A00BD3">
        <w:rPr>
          <w:lang w:eastAsia="en-GB"/>
        </w:rPr>
        <w:t>behaved: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see that it saves the error message</w:t>
      </w:r>
      <w:r w:rsidR="00F22366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instead!</w:t>
      </w:r>
    </w:p>
    <w:p w14:paraId="406571E8" w14:textId="76CEA36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demonstrate this behavior, we’ll run the program with </w:t>
      </w:r>
      <w:r w:rsidRPr="007157CB">
        <w:rPr>
          <w:rStyle w:val="Literal"/>
        </w:rPr>
        <w:t>&gt;</w:t>
      </w:r>
      <w:r w:rsidRPr="0035006E">
        <w:t xml:space="preserve"> and the file</w:t>
      </w:r>
      <w:r w:rsidR="00A456EC">
        <w:t xml:space="preserve"> </w:t>
      </w:r>
      <w:r w:rsidRPr="0035006E">
        <w:t>path,</w:t>
      </w:r>
      <w:r w:rsidR="00A456EC">
        <w:t xml:space="preserve"> </w:t>
      </w:r>
      <w:r w:rsidR="007157CB" w:rsidRPr="00A456EC">
        <w:rPr>
          <w:rStyle w:val="Italic"/>
        </w:rPr>
        <w:t>output</w:t>
      </w:r>
      <w:r w:rsidRPr="00A456EC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, that we want to redirect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to. We won’t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pass any arguments, which should cause an error:</w:t>
      </w:r>
    </w:p>
    <w:p w14:paraId="0ECFBA56" w14:textId="60426A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 w:rsidRP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522C1BAE" w14:textId="3B355A0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&gt;</w:t>
      </w:r>
      <w:r w:rsidRPr="0035006E">
        <w:t xml:space="preserve"> syntax tells the shell to write the contents of </w:t>
      </w:r>
      <w:r w:rsidR="00622939">
        <w:t>standard output</w:t>
      </w:r>
      <w:r w:rsidRPr="0035006E">
        <w:t xml:space="preserve"> to</w:t>
      </w:r>
      <w:r w:rsidR="00FE56B6">
        <w:t xml:space="preserve"> </w:t>
      </w:r>
      <w:r w:rsidR="007157CB" w:rsidRPr="00FE56B6">
        <w:rPr>
          <w:rStyle w:val="Italic"/>
        </w:rPr>
        <w:t>output</w:t>
      </w:r>
      <w:r w:rsidRPr="00FE56B6">
        <w:rPr>
          <w:rStyle w:val="Italic"/>
        </w:rPr>
        <w:t>.</w:t>
      </w:r>
      <w:r w:rsidRPr="00A549D4">
        <w:rPr>
          <w:rStyle w:val="Italic"/>
        </w:rPr>
        <w:t>txt</w:t>
      </w:r>
      <w:r w:rsidRPr="0035006E">
        <w:t xml:space="preserve"> instead of the screen. We didn’t see the error message we were</w:t>
      </w:r>
      <w:r w:rsidR="0035006E" w:rsidRPr="0035006E">
        <w:t xml:space="preserve"> </w:t>
      </w:r>
      <w:r w:rsidRPr="0035006E">
        <w:t>expecting printed to the screen, so that means it must have ended up in the</w:t>
      </w:r>
      <w:r w:rsidR="0035006E" w:rsidRPr="0035006E">
        <w:t xml:space="preserve"> </w:t>
      </w:r>
      <w:r w:rsidRPr="0035006E">
        <w:t>file. This is what</w:t>
      </w:r>
      <w:r w:rsidR="00CF0356">
        <w:t xml:space="preserve"> </w:t>
      </w:r>
      <w:r w:rsidR="007157CB" w:rsidRPr="00CF0356">
        <w:rPr>
          <w:rStyle w:val="Italic"/>
        </w:rPr>
        <w:t>output</w:t>
      </w:r>
      <w:r w:rsidRPr="00CF03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contains:</w:t>
      </w:r>
    </w:p>
    <w:p w14:paraId="012EC30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79FC645D" w14:textId="6778297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Yup, our error message is being printed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. It’s much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for error messages like this to be printed to standard error so only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 from a successful run ends up in the file. We’ll change that.</w:t>
      </w:r>
    </w:p>
    <w:bookmarkStart w:id="295" w:name="printing-errors-to-standard-error"/>
    <w:bookmarkStart w:id="296" w:name="_Toc106891435"/>
    <w:bookmarkEnd w:id="295"/>
    <w:p w14:paraId="62A343E9" w14:textId="7D5A3638" w:rsidR="00A00BD3" w:rsidRPr="00A00BD3" w:rsidRDefault="00D244EA" w:rsidP="007157CB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"eprintln! macro startRange" </w:instrText>
      </w:r>
      <w:r>
        <w:rPr>
          <w:lang w:eastAsia="en-GB"/>
        </w:rPr>
        <w:fldChar w:fldCharType="end"/>
      </w:r>
      <w:r w:rsidR="00A00BD3" w:rsidRPr="00A00BD3">
        <w:rPr>
          <w:lang w:eastAsia="en-GB"/>
        </w:rPr>
        <w:t>Printing Errors to Standard Error</w:t>
      </w:r>
      <w:bookmarkEnd w:id="296"/>
    </w:p>
    <w:p w14:paraId="2C713E40" w14:textId="5FD0BC0E" w:rsidR="00A00BD3" w:rsidRPr="00A00BD3" w:rsidRDefault="00A00BD3" w:rsidP="0035006E">
      <w:pPr>
        <w:pStyle w:val="Body"/>
        <w:rPr>
          <w:lang w:eastAsia="en-GB"/>
        </w:rPr>
      </w:pPr>
      <w:r w:rsidRPr="0035006E">
        <w:t>We’ll use the code in Listing 12-24 to change how error messages are printed.</w:t>
      </w:r>
      <w:r w:rsidR="0035006E" w:rsidRPr="0035006E">
        <w:t xml:space="preserve"> </w:t>
      </w:r>
      <w:r w:rsidRPr="0035006E">
        <w:t xml:space="preserve">Because of the refactoring we did earlier in this </w:t>
      </w:r>
      <w:r w:rsidR="00622939">
        <w:t>c</w:t>
      </w:r>
      <w:r w:rsidR="00A549D4" w:rsidRPr="00622939">
        <w:t>hapter</w:t>
      </w:r>
      <w:r w:rsidRPr="0035006E">
        <w:t>, all the code that</w:t>
      </w:r>
      <w:r w:rsidR="0035006E" w:rsidRPr="0035006E">
        <w:t xml:space="preserve"> </w:t>
      </w:r>
      <w:r w:rsidRPr="0035006E">
        <w:t xml:space="preserve">prints error messages is in one function, </w:t>
      </w:r>
      <w:r w:rsidRPr="007157CB">
        <w:rPr>
          <w:rStyle w:val="Literal"/>
        </w:rPr>
        <w:t>main</w:t>
      </w:r>
      <w:r w:rsidRPr="0035006E">
        <w:t>. The standard library provides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eprintln!</w:t>
      </w:r>
      <w:r w:rsidRPr="0035006E">
        <w:t xml:space="preserve"> macro that prints to the standard error stream, so let’s change</w:t>
      </w:r>
      <w:r w:rsidR="0035006E" w:rsidRPr="0035006E">
        <w:t xml:space="preserve"> </w:t>
      </w:r>
      <w:r w:rsidRPr="0035006E">
        <w:t xml:space="preserve">the two places we were calling </w:t>
      </w:r>
      <w:r w:rsidRPr="007157CB">
        <w:rPr>
          <w:rStyle w:val="Literal"/>
        </w:rPr>
        <w:t>println!</w:t>
      </w:r>
      <w:r w:rsidRPr="0035006E">
        <w:t xml:space="preserve"> to print errors to use </w:t>
      </w:r>
      <w:r w:rsidRPr="007157CB">
        <w:rPr>
          <w:rStyle w:val="Literal"/>
        </w:rPr>
        <w:t>eprintln!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instead.</w:t>
      </w:r>
    </w:p>
    <w:p w14:paraId="0F6DF9B7" w14:textId="3F78C41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09119A81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fn main() {</w:t>
      </w:r>
    </w:p>
    <w:p w14:paraId="0361031C" w14:textId="77777777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</w:t>
      </w:r>
      <w:r w:rsidRPr="0030550D">
        <w:rPr>
          <w:rStyle w:val="LiteralGray"/>
        </w:rPr>
        <w:t>let args: Vec&lt;String&gt; = env::args().collect();</w:t>
      </w:r>
    </w:p>
    <w:p w14:paraId="3BC0FE26" w14:textId="77777777" w:rsidR="00A00BD3" w:rsidRPr="0030550D" w:rsidRDefault="00A00BD3" w:rsidP="007157CB">
      <w:pPr>
        <w:pStyle w:val="Code"/>
        <w:rPr>
          <w:rStyle w:val="LiteralGray"/>
        </w:rPr>
      </w:pPr>
    </w:p>
    <w:p w14:paraId="75E2BB63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let config = Config::build(&amp;args).unwrap_or_else(|err| {</w:t>
      </w:r>
    </w:p>
    <w:p w14:paraId="163BBF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   eprintln!("Problem parsing arguments: {err}");</w:t>
      </w:r>
    </w:p>
    <w:p w14:paraId="0D1C1EFA" w14:textId="77777777" w:rsidR="00A00BD3" w:rsidRPr="0030550D" w:rsidRDefault="00A00BD3" w:rsidP="007157CB">
      <w:pPr>
        <w:pStyle w:val="Code"/>
        <w:rPr>
          <w:rStyle w:val="LiteralGray"/>
        </w:rPr>
      </w:pPr>
      <w:r w:rsidRPr="00A00BD3">
        <w:rPr>
          <w:lang w:eastAsia="en-GB"/>
        </w:rPr>
        <w:t xml:space="preserve">        </w:t>
      </w:r>
      <w:r w:rsidRPr="0030550D">
        <w:rPr>
          <w:rStyle w:val="LiteralGray"/>
        </w:rPr>
        <w:t>process::exit(1);</w:t>
      </w:r>
    </w:p>
    <w:p w14:paraId="0ADD0F7A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});</w:t>
      </w:r>
    </w:p>
    <w:p w14:paraId="5DA766B4" w14:textId="77777777" w:rsidR="00A00BD3" w:rsidRPr="0030550D" w:rsidRDefault="00A00BD3" w:rsidP="007157CB">
      <w:pPr>
        <w:pStyle w:val="Code"/>
        <w:rPr>
          <w:rStyle w:val="LiteralGray"/>
        </w:rPr>
      </w:pPr>
    </w:p>
    <w:p w14:paraId="7A1BE7BF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if let Err(e) = minigrep::run(config) {</w:t>
      </w:r>
    </w:p>
    <w:p w14:paraId="76F3EFC2" w14:textId="54528285" w:rsidR="00A00BD3" w:rsidRPr="00A00BD3" w:rsidRDefault="00A00BD3" w:rsidP="0073089F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eprintln!("Application error: {e}");</w:t>
      </w:r>
    </w:p>
    <w:p w14:paraId="0741DB45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    process::exit(1);</w:t>
      </w:r>
    </w:p>
    <w:p w14:paraId="048587DD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 xml:space="preserve">    }</w:t>
      </w:r>
    </w:p>
    <w:p w14:paraId="11B9D9B1" w14:textId="77777777" w:rsidR="00A00BD3" w:rsidRPr="0030550D" w:rsidRDefault="00A00BD3" w:rsidP="007157CB">
      <w:pPr>
        <w:pStyle w:val="Code"/>
        <w:rPr>
          <w:rStyle w:val="LiteralGray"/>
        </w:rPr>
      </w:pPr>
      <w:r w:rsidRPr="0030550D">
        <w:rPr>
          <w:rStyle w:val="LiteralGray"/>
        </w:rPr>
        <w:t>}</w:t>
      </w:r>
    </w:p>
    <w:p w14:paraId="21E11BD1" w14:textId="7BDDB6BE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Writing error messages to standard error instead of </w:t>
      </w:r>
      <w:r w:rsidR="00622939">
        <w:t>standard output</w:t>
      </w:r>
      <w:r w:rsidRPr="0035006E">
        <w:t xml:space="preserve"> using </w:t>
      </w:r>
      <w:r w:rsidRPr="007157CB">
        <w:rPr>
          <w:rStyle w:val="Literal"/>
        </w:rPr>
        <w:t>eprintln!</w:t>
      </w:r>
    </w:p>
    <w:p w14:paraId="53F4E376" w14:textId="58EADC2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now run the program again in the same way, without any arguments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redirecting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with </w:t>
      </w:r>
      <w:r w:rsidRPr="007157CB">
        <w:rPr>
          <w:rStyle w:val="Literal"/>
        </w:rPr>
        <w:t>&gt;</w:t>
      </w:r>
      <w:r w:rsidRPr="00A00BD3">
        <w:rPr>
          <w:lang w:eastAsia="en-GB"/>
        </w:rPr>
        <w:t>:</w:t>
      </w:r>
    </w:p>
    <w:p w14:paraId="74C70B18" w14:textId="3DDDCA11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130180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3BB5D285" w14:textId="653F2E75" w:rsidR="00A00BD3" w:rsidRPr="00A00BD3" w:rsidRDefault="00A00BD3" w:rsidP="0035006E">
      <w:pPr>
        <w:pStyle w:val="Body"/>
        <w:rPr>
          <w:lang w:eastAsia="en-GB"/>
        </w:rPr>
      </w:pPr>
      <w:r w:rsidRPr="0035006E">
        <w:t>Now we see the error onscreen and</w:t>
      </w:r>
      <w:r w:rsidR="00FB1056">
        <w:t xml:space="preserve"> </w:t>
      </w:r>
      <w:r w:rsidR="007157CB" w:rsidRPr="00FB1056">
        <w:rPr>
          <w:rStyle w:val="Italic"/>
        </w:rPr>
        <w:t>output</w:t>
      </w:r>
      <w:r w:rsidRPr="00FB10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 nothing, which is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behavior we expect of command line programs.</w:t>
      </w:r>
    </w:p>
    <w:p w14:paraId="495A00B2" w14:textId="2D661AF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run the program again with arguments that don’t cause an error but still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redirect standard</w:t>
      </w:r>
      <w:r w:rsidR="00622939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file, like so:</w:t>
      </w:r>
    </w:p>
    <w:p w14:paraId="1CD99857" w14:textId="3FCFD5F8" w:rsidR="00A00BD3" w:rsidRPr="007157CB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run -- to poem.txt </w:t>
      </w:r>
      <w:r w:rsidR="00622939">
        <w:rPr>
          <w:rStyle w:val="LiteralBold"/>
        </w:rPr>
        <w:t>&gt; output</w:t>
      </w:r>
      <w:r w:rsidRPr="007157CB">
        <w:rPr>
          <w:rStyle w:val="LiteralBold"/>
        </w:rPr>
        <w:t>.txt</w:t>
      </w:r>
    </w:p>
    <w:p w14:paraId="62B5F5C1" w14:textId="79C2488C" w:rsidR="00A00BD3" w:rsidRPr="00A00BD3" w:rsidRDefault="00A00BD3" w:rsidP="0035006E">
      <w:pPr>
        <w:pStyle w:val="Body"/>
        <w:rPr>
          <w:lang w:eastAsia="en-GB"/>
        </w:rPr>
      </w:pPr>
      <w:r w:rsidRPr="0035006E">
        <w:t>We won’t see any</w:t>
      </w:r>
      <w:r w:rsidR="00622939">
        <w:t xml:space="preserve"> </w:t>
      </w:r>
      <w:r w:rsidR="007157CB">
        <w:t>output</w:t>
      </w:r>
      <w:r w:rsidRPr="0035006E">
        <w:t xml:space="preserve"> to the terminal, and</w:t>
      </w:r>
      <w:r w:rsidR="00622939">
        <w:t xml:space="preserve"> </w:t>
      </w:r>
      <w:r w:rsidR="007157CB" w:rsidRPr="00E30701">
        <w:rPr>
          <w:rStyle w:val="Italic"/>
        </w:rPr>
        <w:t>output</w:t>
      </w:r>
      <w:r w:rsidRPr="00E30701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will contain our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results:</w:t>
      </w:r>
    </w:p>
    <w:p w14:paraId="79A1D722" w14:textId="0DA6E0A8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output.txt</w:t>
      </w:r>
    </w:p>
    <w:p w14:paraId="50C7346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5313E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D4A29E7" w14:textId="0342A3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demonstrates that we’re now using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for </w:t>
      </w:r>
      <w:r w:rsidR="00622939">
        <w:rPr>
          <w:lang w:eastAsia="en-GB"/>
        </w:rPr>
        <w:t>successful output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standard error for </w:t>
      </w:r>
      <w:r w:rsidR="00622939">
        <w:rPr>
          <w:lang w:eastAsia="en-GB"/>
        </w:rPr>
        <w:t>error output</w:t>
      </w:r>
      <w:r w:rsidRPr="00A00BD3">
        <w:rPr>
          <w:lang w:eastAsia="en-GB"/>
        </w:rPr>
        <w:t xml:space="preserve"> as appropriate.</w:t>
      </w:r>
      <w:r w:rsidR="00D244EA">
        <w:rPr>
          <w:lang w:eastAsia="en-GB"/>
        </w:rPr>
        <w:fldChar w:fldCharType="begin"/>
      </w:r>
      <w:r w:rsidR="00D244EA">
        <w:instrText xml:space="preserve"> XE "eprintln! macro endRange" </w:instrText>
      </w:r>
      <w:r w:rsidR="00D244EA">
        <w:rPr>
          <w:lang w:eastAsia="en-GB"/>
        </w:rPr>
        <w:fldChar w:fldCharType="end"/>
      </w:r>
      <w:r w:rsidR="000432B0">
        <w:rPr>
          <w:lang w:eastAsia="en-GB"/>
        </w:rPr>
        <w:fldChar w:fldCharType="begin"/>
      </w:r>
      <w:r w:rsidR="000432B0">
        <w:instrText xml:space="preserve"> XE "standard error (stderr) endRange" </w:instrText>
      </w:r>
      <w:r w:rsidR="000432B0">
        <w:rPr>
          <w:lang w:eastAsia="en-GB"/>
        </w:rPr>
        <w:fldChar w:fldCharType="end"/>
      </w:r>
      <w:r w:rsidR="000432B0">
        <w:rPr>
          <w:lang w:eastAsia="en-GB"/>
        </w:rPr>
        <w:fldChar w:fldCharType="begin"/>
      </w:r>
      <w:r w:rsidR="000432B0">
        <w:instrText xml:space="preserve"> XE "stderr (standard error) endRange" </w:instrText>
      </w:r>
      <w:r w:rsidR="000432B0">
        <w:rPr>
          <w:lang w:eastAsia="en-GB"/>
        </w:rPr>
        <w:fldChar w:fldCharType="end"/>
      </w:r>
      <w:r w:rsidR="000432B0">
        <w:rPr>
          <w:lang w:eastAsia="en-GB"/>
        </w:rPr>
        <w:fldChar w:fldCharType="begin"/>
      </w:r>
      <w:r w:rsidR="000432B0">
        <w:instrText xml:space="preserve"> XE "standard output (stdout) endRange" </w:instrText>
      </w:r>
      <w:r w:rsidR="000432B0">
        <w:rPr>
          <w:lang w:eastAsia="en-GB"/>
        </w:rPr>
        <w:fldChar w:fldCharType="end"/>
      </w:r>
      <w:r w:rsidR="000432B0">
        <w:rPr>
          <w:lang w:eastAsia="en-GB"/>
        </w:rPr>
        <w:fldChar w:fldCharType="begin"/>
      </w:r>
      <w:r w:rsidR="000432B0">
        <w:instrText xml:space="preserve"> XE "stdout (standard output) endRange" </w:instrText>
      </w:r>
      <w:r w:rsidR="000432B0">
        <w:rPr>
          <w:lang w:eastAsia="en-GB"/>
        </w:rPr>
        <w:fldChar w:fldCharType="end"/>
      </w:r>
      <w:r w:rsidR="00B71773">
        <w:rPr>
          <w:lang w:eastAsia="en-GB"/>
        </w:rPr>
        <w:fldChar w:fldCharType="begin"/>
      </w:r>
      <w:r w:rsidR="00B71773">
        <w:instrText xml:space="preserve"> XE "</w:instrText>
      </w:r>
      <w:r w:rsidR="00B71773" w:rsidRPr="00BE574B">
        <w:instrText>minigrep project</w:instrText>
      </w:r>
      <w:r w:rsidR="00B71773">
        <w:instrText xml:space="preserve"> endRange" </w:instrText>
      </w:r>
      <w:r w:rsidR="00B71773">
        <w:rPr>
          <w:lang w:eastAsia="en-GB"/>
        </w:rPr>
        <w:fldChar w:fldCharType="end"/>
      </w:r>
    </w:p>
    <w:p w14:paraId="31367363" w14:textId="77777777" w:rsidR="00A00BD3" w:rsidRPr="00A00BD3" w:rsidRDefault="00A00BD3" w:rsidP="0035006E">
      <w:pPr>
        <w:pStyle w:val="HeadA"/>
        <w:rPr>
          <w:lang w:eastAsia="en-GB"/>
        </w:rPr>
      </w:pPr>
      <w:bookmarkStart w:id="297" w:name="summary"/>
      <w:bookmarkStart w:id="298" w:name="_Toc106891436"/>
      <w:bookmarkEnd w:id="297"/>
      <w:r w:rsidRPr="00A00BD3">
        <w:rPr>
          <w:lang w:eastAsia="en-GB"/>
        </w:rPr>
        <w:t>Summary</w:t>
      </w:r>
      <w:bookmarkEnd w:id="298"/>
    </w:p>
    <w:p w14:paraId="10F56918" w14:textId="1B42DC5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</w:t>
      </w:r>
      <w:r w:rsidR="00A549D4">
        <w:t>c</w:t>
      </w:r>
      <w:r w:rsidR="00A549D4" w:rsidRPr="00A549D4">
        <w:t>hapter</w:t>
      </w:r>
      <w:r w:rsidRPr="0035006E">
        <w:t xml:space="preserve"> recapped some of the major concepts you’ve learned so far and</w:t>
      </w:r>
      <w:r w:rsidR="0035006E" w:rsidRPr="0035006E">
        <w:t xml:space="preserve"> </w:t>
      </w:r>
      <w:r w:rsidRPr="0035006E">
        <w:t>covered how to perform common I/O operations in Rust. By using command line</w:t>
      </w:r>
      <w:r w:rsidR="0035006E" w:rsidRPr="0035006E">
        <w:t xml:space="preserve"> </w:t>
      </w:r>
      <w:r w:rsidRPr="0035006E">
        <w:t xml:space="preserve">arguments, files, environment variables, and the </w:t>
      </w:r>
      <w:r w:rsidRPr="007157CB">
        <w:rPr>
          <w:rStyle w:val="Literal"/>
        </w:rPr>
        <w:t>eprintln!</w:t>
      </w:r>
      <w:r w:rsidRPr="00A00BD3">
        <w:rPr>
          <w:lang w:eastAsia="en-GB"/>
        </w:rPr>
        <w:t xml:space="preserve"> macro for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errors, you’re now prepared to write command line applications. Combined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concepts in previous </w:t>
      </w:r>
      <w:r w:rsidR="00A549D4">
        <w:t>c</w:t>
      </w:r>
      <w:r w:rsidR="00A549D4" w:rsidRPr="00A549D4">
        <w:t>hapter</w:t>
      </w:r>
      <w:r w:rsidRPr="00A549D4">
        <w:t>s</w:t>
      </w:r>
      <w:r w:rsidRPr="00A00BD3">
        <w:rPr>
          <w:lang w:eastAsia="en-GB"/>
        </w:rPr>
        <w:t>, your code will be well organized, store data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effectively in the appropriate data structures, handle errors nicely, and be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 tested.</w:t>
      </w:r>
    </w:p>
    <w:p w14:paraId="75756568" w14:textId="6DE5AA82" w:rsidR="00053E72" w:rsidRPr="00E9120D" w:rsidRDefault="00A00BD3" w:rsidP="007157CB">
      <w:pPr>
        <w:pStyle w:val="Body"/>
      </w:pPr>
      <w:r w:rsidRPr="00A00BD3">
        <w:rPr>
          <w:lang w:eastAsia="en-GB"/>
        </w:rPr>
        <w:t>Next, we’ll explore some Rust features that were influenced by functional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languages: closures and iterators.</w:t>
      </w:r>
      <w:r w:rsidR="007157CB" w:rsidRPr="00E9120D">
        <w:t xml:space="preserve"> 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Audrey Doyle" w:date="2022-08-23T20:01:00Z" w:initials="A">
    <w:p w14:paraId="557C9505" w14:textId="79D4D460" w:rsidR="00CA05CC" w:rsidRDefault="00CA05CC">
      <w:pPr>
        <w:pStyle w:val="CommentText"/>
      </w:pPr>
      <w:r>
        <w:rPr>
          <w:rStyle w:val="CommentReference"/>
        </w:rPr>
        <w:annotationRef/>
      </w:r>
      <w:r>
        <w:t>Carol, please see my previous comments about not having CodeLab</w:t>
      </w:r>
      <w:r w:rsidR="00773E3D">
        <w:t>e</w:t>
      </w:r>
      <w:r>
        <w:t>ls in CodeWide code…</w:t>
      </w:r>
    </w:p>
  </w:comment>
  <w:comment w:id="40" w:author="Carol Nichols" w:date="2022-08-24T21:20:00Z" w:initials="CN">
    <w:p w14:paraId="194AA549" w14:textId="77777777" w:rsidR="00990CB0" w:rsidRDefault="00990CB0" w:rsidP="0034511C">
      <w:r>
        <w:rPr>
          <w:rStyle w:val="CommentReference"/>
        </w:rPr>
        <w:annotationRef/>
      </w:r>
      <w:r>
        <w:rPr>
          <w:sz w:val="20"/>
          <w:szCs w:val="20"/>
        </w:rPr>
        <w:t>I reformatted this to be regular Code style</w:t>
      </w:r>
    </w:p>
  </w:comment>
  <w:comment w:id="68" w:author="Audrey Doyle" w:date="2022-08-23T20:06:00Z" w:initials="A">
    <w:p w14:paraId="177ADB7A" w14:textId="2C3C8EE2" w:rsidR="00C31B1B" w:rsidRDefault="00C31B1B">
      <w:pPr>
        <w:pStyle w:val="CommentText"/>
      </w:pPr>
      <w:r>
        <w:rPr>
          <w:rStyle w:val="CommentReference"/>
        </w:rPr>
        <w:annotationRef/>
      </w:r>
      <w:r>
        <w:t>Carol, should “test” be in the literal font?</w:t>
      </w:r>
    </w:p>
  </w:comment>
  <w:comment w:id="69" w:author="Carol Nichols" w:date="2022-08-24T21:21:00Z" w:initials="CN">
    <w:p w14:paraId="74287B31" w14:textId="77777777" w:rsidR="00F93315" w:rsidRDefault="00F93315" w:rsidP="004D3BFA">
      <w:r>
        <w:rPr>
          <w:rStyle w:val="CommentReference"/>
        </w:rPr>
        <w:annotationRef/>
      </w:r>
      <w:r>
        <w:rPr>
          <w:sz w:val="20"/>
          <w:szCs w:val="20"/>
        </w:rPr>
        <w:t>No, I think this is fine as-is.</w:t>
      </w:r>
    </w:p>
  </w:comment>
  <w:comment w:id="70" w:author="Audrey Doyle" w:date="2022-08-23T20:07:00Z" w:initials="A">
    <w:p w14:paraId="052D3826" w14:textId="4AFA1D5E" w:rsidR="00C31B1B" w:rsidRDefault="00C31B1B">
      <w:pPr>
        <w:pStyle w:val="CommentText"/>
      </w:pPr>
      <w:r>
        <w:rPr>
          <w:rStyle w:val="CommentReference"/>
        </w:rPr>
        <w:annotationRef/>
      </w:r>
      <w:r>
        <w:t>Carol, please see my previous comment…</w:t>
      </w:r>
    </w:p>
  </w:comment>
  <w:comment w:id="71" w:author="Carol Nichols" w:date="2022-08-24T21:22:00Z" w:initials="CN">
    <w:p w14:paraId="5DC69837" w14:textId="77777777" w:rsidR="002B1CE0" w:rsidRDefault="002B1CE0" w:rsidP="00A61E6A">
      <w:r>
        <w:rPr>
          <w:rStyle w:val="CommentReference"/>
        </w:rPr>
        <w:annotationRef/>
      </w:r>
      <w:r>
        <w:rPr>
          <w:sz w:val="20"/>
          <w:szCs w:val="20"/>
        </w:rPr>
        <w:t>Reformatted to Code style</w:t>
      </w:r>
    </w:p>
  </w:comment>
  <w:comment w:id="185" w:author="Audrey Doyle" w:date="2022-08-23T20:09:00Z" w:initials="A">
    <w:p w14:paraId="75E63B90" w14:textId="34EB058D" w:rsidR="00C31B1B" w:rsidRDefault="00C31B1B">
      <w:pPr>
        <w:pStyle w:val="CommentText"/>
      </w:pPr>
      <w:r>
        <w:rPr>
          <w:rStyle w:val="CommentReference"/>
        </w:rPr>
        <w:annotationRef/>
      </w:r>
      <w:r>
        <w:t>Caro, please see previous comment…</w:t>
      </w:r>
    </w:p>
  </w:comment>
  <w:comment w:id="186" w:author="Carol Nichols" w:date="2022-08-24T21:29:00Z" w:initials="CN">
    <w:p w14:paraId="512B353F" w14:textId="77777777" w:rsidR="00BE713E" w:rsidRDefault="00BE713E" w:rsidP="00F3087C">
      <w:r>
        <w:rPr>
          <w:rStyle w:val="CommentReference"/>
        </w:rPr>
        <w:annotationRef/>
      </w:r>
      <w:r>
        <w:rPr>
          <w:sz w:val="20"/>
          <w:szCs w:val="20"/>
        </w:rPr>
        <w:t>Reformatted to Code style</w:t>
      </w:r>
    </w:p>
  </w:comment>
  <w:comment w:id="201" w:author="Audrey Doyle" w:date="2022-08-23T20:09:00Z" w:initials="A">
    <w:p w14:paraId="432407FC" w14:textId="6E80F8D3" w:rsidR="00C31B1B" w:rsidRDefault="00C31B1B">
      <w:pPr>
        <w:pStyle w:val="CommentText"/>
      </w:pPr>
      <w:r>
        <w:rPr>
          <w:rStyle w:val="CommentReference"/>
        </w:rPr>
        <w:annotationRef/>
      </w:r>
      <w:r>
        <w:t>Carol, please see previous comment…</w:t>
      </w:r>
    </w:p>
  </w:comment>
  <w:comment w:id="202" w:author="Carol Nichols" w:date="2022-08-24T21:30:00Z" w:initials="CN">
    <w:p w14:paraId="6A6CE358" w14:textId="77777777" w:rsidR="00765718" w:rsidRDefault="00765718" w:rsidP="00505C83">
      <w:r>
        <w:rPr>
          <w:rStyle w:val="CommentReference"/>
        </w:rPr>
        <w:annotationRef/>
      </w:r>
      <w:r>
        <w:rPr>
          <w:sz w:val="20"/>
          <w:szCs w:val="20"/>
        </w:rPr>
        <w:t>Reformatted to Code style</w:t>
      </w:r>
    </w:p>
  </w:comment>
  <w:comment w:id="236" w:author="Audrey Doyle" w:date="2022-08-23T20:10:00Z" w:initials="A">
    <w:p w14:paraId="174E2F90" w14:textId="394C4464" w:rsidR="00C31B1B" w:rsidRDefault="00C31B1B">
      <w:pPr>
        <w:pStyle w:val="CommentText"/>
      </w:pPr>
      <w:r>
        <w:rPr>
          <w:rStyle w:val="CommentReference"/>
        </w:rPr>
        <w:annotationRef/>
      </w:r>
      <w:r>
        <w:t>Carol, please see previous comment.</w:t>
      </w:r>
    </w:p>
  </w:comment>
  <w:comment w:id="237" w:author="Carol Nichols" w:date="2022-08-24T21:37:00Z" w:initials="CN">
    <w:p w14:paraId="7D29611B" w14:textId="77777777" w:rsidR="00276E40" w:rsidRDefault="00276E40" w:rsidP="00D333CB">
      <w:r>
        <w:rPr>
          <w:rStyle w:val="CommentReference"/>
        </w:rPr>
        <w:annotationRef/>
      </w:r>
      <w:r>
        <w:rPr>
          <w:sz w:val="20"/>
          <w:szCs w:val="20"/>
        </w:rPr>
        <w:t>Reformatted to Code style, I like how this parallels how 12-21 looks now.</w:t>
      </w:r>
    </w:p>
  </w:comment>
  <w:comment w:id="286" w:author="Carol Nichols" w:date="2022-08-24T21:36:00Z" w:initials="CN">
    <w:p w14:paraId="0924F8CE" w14:textId="77777777" w:rsidR="00276E40" w:rsidRDefault="00276E40" w:rsidP="009B6801">
      <w:r>
        <w:rPr>
          <w:rStyle w:val="CommentReference"/>
        </w:rPr>
        <w:annotationRef/>
      </w:r>
      <w:r>
        <w:rPr>
          <w:sz w:val="20"/>
          <w:szCs w:val="20"/>
        </w:rPr>
        <w:t>Changed this listing to match 12-14; I think I missed changing this one to CodeWide before but now it’s all good.</w:t>
      </w:r>
    </w:p>
  </w:comment>
  <w:comment w:id="287" w:author="Carol Nichols" w:date="2022-08-24T21:49:00Z" w:initials="CN">
    <w:p w14:paraId="61AC605C" w14:textId="77777777" w:rsidR="00B16313" w:rsidRDefault="00B16313" w:rsidP="001701CB">
      <w:r>
        <w:rPr>
          <w:rStyle w:val="CommentReference"/>
        </w:rPr>
        <w:annotationRef/>
      </w:r>
      <w:r>
        <w:rPr>
          <w:sz w:val="20"/>
          <w:szCs w:val="20"/>
        </w:rPr>
        <w:t>Ah yes this is the one I mentioned in chapter 13.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C9505" w15:done="0"/>
  <w15:commentEx w15:paraId="194AA549" w15:paraIdParent="557C9505" w15:done="0"/>
  <w15:commentEx w15:paraId="177ADB7A" w15:done="0"/>
  <w15:commentEx w15:paraId="74287B31" w15:paraIdParent="177ADB7A" w15:done="0"/>
  <w15:commentEx w15:paraId="052D3826" w15:done="0"/>
  <w15:commentEx w15:paraId="5DC69837" w15:paraIdParent="052D3826" w15:done="0"/>
  <w15:commentEx w15:paraId="75E63B90" w15:done="0"/>
  <w15:commentEx w15:paraId="512B353F" w15:paraIdParent="75E63B90" w15:done="0"/>
  <w15:commentEx w15:paraId="432407FC" w15:done="0"/>
  <w15:commentEx w15:paraId="6A6CE358" w15:paraIdParent="432407FC" w15:done="0"/>
  <w15:commentEx w15:paraId="174E2F90" w15:done="0"/>
  <w15:commentEx w15:paraId="7D29611B" w15:paraIdParent="174E2F90" w15:done="0"/>
  <w15:commentEx w15:paraId="0924F8CE" w15:done="0"/>
  <w15:commentEx w15:paraId="61AC605C" w15:paraIdParent="0924F8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B085" w16cex:dateUtc="2022-08-24T00:01:00Z"/>
  <w16cex:commentExtensible w16cex:durableId="26B114B1" w16cex:dateUtc="2022-08-25T01:20:00Z"/>
  <w16cex:commentExtensible w16cex:durableId="26AFB1BE" w16cex:dateUtc="2022-08-24T00:06:00Z"/>
  <w16cex:commentExtensible w16cex:durableId="26B114E5" w16cex:dateUtc="2022-08-25T01:21:00Z"/>
  <w16cex:commentExtensible w16cex:durableId="26AFB1EE" w16cex:dateUtc="2022-08-24T00:07:00Z"/>
  <w16cex:commentExtensible w16cex:durableId="26B1152C" w16cex:dateUtc="2022-08-25T01:22:00Z"/>
  <w16cex:commentExtensible w16cex:durableId="26AFB263" w16cex:dateUtc="2022-08-24T00:09:00Z"/>
  <w16cex:commentExtensible w16cex:durableId="26B116A6" w16cex:dateUtc="2022-08-25T01:29:00Z"/>
  <w16cex:commentExtensible w16cex:durableId="26AFB28D" w16cex:dateUtc="2022-08-24T00:09:00Z"/>
  <w16cex:commentExtensible w16cex:durableId="26B116F7" w16cex:dateUtc="2022-08-25T01:30:00Z"/>
  <w16cex:commentExtensible w16cex:durableId="26AFB2AE" w16cex:dateUtc="2022-08-24T00:10:00Z"/>
  <w16cex:commentExtensible w16cex:durableId="26B11884" w16cex:dateUtc="2022-08-25T01:37:00Z"/>
  <w16cex:commentExtensible w16cex:durableId="26B11858" w16cex:dateUtc="2022-08-25T01:36:00Z"/>
  <w16cex:commentExtensible w16cex:durableId="26B11B65" w16cex:dateUtc="2022-08-25T0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C9505" w16cid:durableId="26AFB085"/>
  <w16cid:commentId w16cid:paraId="194AA549" w16cid:durableId="26B114B1"/>
  <w16cid:commentId w16cid:paraId="177ADB7A" w16cid:durableId="26AFB1BE"/>
  <w16cid:commentId w16cid:paraId="74287B31" w16cid:durableId="26B114E5"/>
  <w16cid:commentId w16cid:paraId="052D3826" w16cid:durableId="26AFB1EE"/>
  <w16cid:commentId w16cid:paraId="5DC69837" w16cid:durableId="26B1152C"/>
  <w16cid:commentId w16cid:paraId="75E63B90" w16cid:durableId="26AFB263"/>
  <w16cid:commentId w16cid:paraId="512B353F" w16cid:durableId="26B116A6"/>
  <w16cid:commentId w16cid:paraId="432407FC" w16cid:durableId="26AFB28D"/>
  <w16cid:commentId w16cid:paraId="6A6CE358" w16cid:durableId="26B116F7"/>
  <w16cid:commentId w16cid:paraId="174E2F90" w16cid:durableId="26AFB2AE"/>
  <w16cid:commentId w16cid:paraId="7D29611B" w16cid:durableId="26B11884"/>
  <w16cid:commentId w16cid:paraId="0924F8CE" w16cid:durableId="26B11858"/>
  <w16cid:commentId w16cid:paraId="61AC605C" w16cid:durableId="26B11B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EBF1" w14:textId="77777777" w:rsidR="005D3B83" w:rsidRDefault="005D3B83" w:rsidP="009E51C3">
      <w:pPr>
        <w:spacing w:after="0" w:line="240" w:lineRule="auto"/>
      </w:pPr>
      <w:r>
        <w:separator/>
      </w:r>
    </w:p>
  </w:endnote>
  <w:endnote w:type="continuationSeparator" w:id="0">
    <w:p w14:paraId="514A5DBC" w14:textId="77777777" w:rsidR="005D3B83" w:rsidRDefault="005D3B83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4E2A" w14:textId="77777777" w:rsidR="005D3B83" w:rsidRDefault="005D3B83" w:rsidP="009E51C3">
      <w:pPr>
        <w:spacing w:after="0" w:line="240" w:lineRule="auto"/>
      </w:pPr>
      <w:r>
        <w:separator/>
      </w:r>
    </w:p>
  </w:footnote>
  <w:footnote w:type="continuationSeparator" w:id="0">
    <w:p w14:paraId="60ECEACD" w14:textId="77777777" w:rsidR="005D3B83" w:rsidRDefault="005D3B83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4F2F6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75C6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72EA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0C4F4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F46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4820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643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0049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F283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C48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FE50568"/>
    <w:multiLevelType w:val="multilevel"/>
    <w:tmpl w:val="0FEE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4F6CA8"/>
    <w:multiLevelType w:val="multilevel"/>
    <w:tmpl w:val="63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95649"/>
    <w:multiLevelType w:val="multilevel"/>
    <w:tmpl w:val="F2F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95B9D"/>
    <w:multiLevelType w:val="multilevel"/>
    <w:tmpl w:val="B23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05D0C"/>
    <w:multiLevelType w:val="multilevel"/>
    <w:tmpl w:val="A4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254"/>
    <w:multiLevelType w:val="multilevel"/>
    <w:tmpl w:val="6CC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40E"/>
    <w:multiLevelType w:val="multilevel"/>
    <w:tmpl w:val="C97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47171"/>
    <w:multiLevelType w:val="hybridMultilevel"/>
    <w:tmpl w:val="4FD86F5E"/>
    <w:lvl w:ilvl="0" w:tplc="A8D68AA4">
      <w:numFmt w:val="bullet"/>
      <w:lvlText w:val="&gt;"/>
      <w:lvlJc w:val="left"/>
      <w:pPr>
        <w:ind w:left="2000" w:hanging="360"/>
      </w:pPr>
      <w:rPr>
        <w:rFonts w:ascii="Courier" w:eastAsia="Times New Roman" w:hAnsi="Courier" w:cs="TheSansMonoCondensed-Plain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2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4"/>
  </w:num>
  <w:num w:numId="3" w16cid:durableId="1997300855">
    <w:abstractNumId w:val="29"/>
  </w:num>
  <w:num w:numId="4" w16cid:durableId="1513832345">
    <w:abstractNumId w:val="17"/>
  </w:num>
  <w:num w:numId="5" w16cid:durableId="708382885">
    <w:abstractNumId w:val="25"/>
  </w:num>
  <w:num w:numId="6" w16cid:durableId="1557743462">
    <w:abstractNumId w:val="16"/>
  </w:num>
  <w:num w:numId="7" w16cid:durableId="1324698336">
    <w:abstractNumId w:val="21"/>
  </w:num>
  <w:num w:numId="8" w16cid:durableId="1568304607">
    <w:abstractNumId w:val="30"/>
  </w:num>
  <w:num w:numId="9" w16cid:durableId="2099060168">
    <w:abstractNumId w:val="20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32"/>
  </w:num>
  <w:num w:numId="14" w16cid:durableId="265119271">
    <w:abstractNumId w:val="0"/>
  </w:num>
  <w:num w:numId="15" w16cid:durableId="1889536246">
    <w:abstractNumId w:val="23"/>
  </w:num>
  <w:num w:numId="16" w16cid:durableId="1967346715">
    <w:abstractNumId w:val="10"/>
  </w:num>
  <w:num w:numId="17" w16cid:durableId="1257516037">
    <w:abstractNumId w:val="8"/>
  </w:num>
  <w:num w:numId="18" w16cid:durableId="360476614">
    <w:abstractNumId w:val="7"/>
  </w:num>
  <w:num w:numId="19" w16cid:durableId="520820505">
    <w:abstractNumId w:val="6"/>
  </w:num>
  <w:num w:numId="20" w16cid:durableId="2060662890">
    <w:abstractNumId w:val="5"/>
  </w:num>
  <w:num w:numId="21" w16cid:durableId="624848163">
    <w:abstractNumId w:val="9"/>
  </w:num>
  <w:num w:numId="22" w16cid:durableId="487206059">
    <w:abstractNumId w:val="4"/>
  </w:num>
  <w:num w:numId="23" w16cid:durableId="1087920874">
    <w:abstractNumId w:val="3"/>
  </w:num>
  <w:num w:numId="24" w16cid:durableId="584535894">
    <w:abstractNumId w:val="2"/>
  </w:num>
  <w:num w:numId="25" w16cid:durableId="1669946767">
    <w:abstractNumId w:val="1"/>
  </w:num>
  <w:num w:numId="26" w16cid:durableId="1021666044">
    <w:abstractNumId w:val="28"/>
  </w:num>
  <w:num w:numId="27" w16cid:durableId="542180419">
    <w:abstractNumId w:val="26"/>
  </w:num>
  <w:num w:numId="28" w16cid:durableId="823352707">
    <w:abstractNumId w:val="27"/>
  </w:num>
  <w:num w:numId="29" w16cid:durableId="733891554">
    <w:abstractNumId w:val="22"/>
  </w:num>
  <w:num w:numId="30" w16cid:durableId="1755080121">
    <w:abstractNumId w:val="18"/>
  </w:num>
  <w:num w:numId="31" w16cid:durableId="722871950">
    <w:abstractNumId w:val="12"/>
  </w:num>
  <w:num w:numId="32" w16cid:durableId="1611693670">
    <w:abstractNumId w:val="19"/>
  </w:num>
  <w:num w:numId="33" w16cid:durableId="2071342306">
    <w:abstractNumId w:val="13"/>
    <w:lvlOverride w:ilvl="0">
      <w:startOverride w:val="1"/>
    </w:lvlOverride>
  </w:num>
  <w:num w:numId="34" w16cid:durableId="1292588196">
    <w:abstractNumId w:val="3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3"/>
    <w:rsid w:val="0001390B"/>
    <w:rsid w:val="00013A0F"/>
    <w:rsid w:val="00015785"/>
    <w:rsid w:val="000251C2"/>
    <w:rsid w:val="00026A3C"/>
    <w:rsid w:val="00027140"/>
    <w:rsid w:val="00027719"/>
    <w:rsid w:val="00032AFB"/>
    <w:rsid w:val="00035713"/>
    <w:rsid w:val="00042774"/>
    <w:rsid w:val="000432B0"/>
    <w:rsid w:val="00044C60"/>
    <w:rsid w:val="00050087"/>
    <w:rsid w:val="0005012C"/>
    <w:rsid w:val="00052436"/>
    <w:rsid w:val="00053E72"/>
    <w:rsid w:val="00057F86"/>
    <w:rsid w:val="0006127C"/>
    <w:rsid w:val="00062E12"/>
    <w:rsid w:val="000667BA"/>
    <w:rsid w:val="000711B8"/>
    <w:rsid w:val="00071727"/>
    <w:rsid w:val="0007352C"/>
    <w:rsid w:val="00076320"/>
    <w:rsid w:val="000775C2"/>
    <w:rsid w:val="00077AD8"/>
    <w:rsid w:val="00080824"/>
    <w:rsid w:val="000934C9"/>
    <w:rsid w:val="00093911"/>
    <w:rsid w:val="00094EDE"/>
    <w:rsid w:val="0009512C"/>
    <w:rsid w:val="000B0A4A"/>
    <w:rsid w:val="000B6135"/>
    <w:rsid w:val="000B6D77"/>
    <w:rsid w:val="000C187B"/>
    <w:rsid w:val="000C3488"/>
    <w:rsid w:val="000C4DBF"/>
    <w:rsid w:val="000D2375"/>
    <w:rsid w:val="000E23FE"/>
    <w:rsid w:val="000E291C"/>
    <w:rsid w:val="000E7B21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26A85"/>
    <w:rsid w:val="00131BCD"/>
    <w:rsid w:val="00133123"/>
    <w:rsid w:val="001435B6"/>
    <w:rsid w:val="001439DE"/>
    <w:rsid w:val="00146A8F"/>
    <w:rsid w:val="00147C28"/>
    <w:rsid w:val="001549E3"/>
    <w:rsid w:val="0015557B"/>
    <w:rsid w:val="00163693"/>
    <w:rsid w:val="00163883"/>
    <w:rsid w:val="001727F8"/>
    <w:rsid w:val="0017571A"/>
    <w:rsid w:val="00176833"/>
    <w:rsid w:val="00176BE2"/>
    <w:rsid w:val="00182AF9"/>
    <w:rsid w:val="001862DB"/>
    <w:rsid w:val="00187B90"/>
    <w:rsid w:val="00193BE5"/>
    <w:rsid w:val="00196CDD"/>
    <w:rsid w:val="001A00A3"/>
    <w:rsid w:val="001A12D4"/>
    <w:rsid w:val="001A33FF"/>
    <w:rsid w:val="001B103A"/>
    <w:rsid w:val="001B5D17"/>
    <w:rsid w:val="001B64F2"/>
    <w:rsid w:val="001B66C5"/>
    <w:rsid w:val="001C72D3"/>
    <w:rsid w:val="001D042F"/>
    <w:rsid w:val="001D0557"/>
    <w:rsid w:val="001D1FC4"/>
    <w:rsid w:val="001E0123"/>
    <w:rsid w:val="001E211C"/>
    <w:rsid w:val="001E24F0"/>
    <w:rsid w:val="001E4986"/>
    <w:rsid w:val="001E7B45"/>
    <w:rsid w:val="001F00C3"/>
    <w:rsid w:val="001F3C30"/>
    <w:rsid w:val="001F720A"/>
    <w:rsid w:val="001F79DD"/>
    <w:rsid w:val="00200369"/>
    <w:rsid w:val="0020456C"/>
    <w:rsid w:val="0020599A"/>
    <w:rsid w:val="0020674F"/>
    <w:rsid w:val="0021177D"/>
    <w:rsid w:val="002144B4"/>
    <w:rsid w:val="002147BC"/>
    <w:rsid w:val="00217DAE"/>
    <w:rsid w:val="0022057D"/>
    <w:rsid w:val="002214F1"/>
    <w:rsid w:val="002243FC"/>
    <w:rsid w:val="00227396"/>
    <w:rsid w:val="002334CD"/>
    <w:rsid w:val="002344F6"/>
    <w:rsid w:val="0023524F"/>
    <w:rsid w:val="00241E83"/>
    <w:rsid w:val="00242BEC"/>
    <w:rsid w:val="00243174"/>
    <w:rsid w:val="00243FA8"/>
    <w:rsid w:val="00246E16"/>
    <w:rsid w:val="002526D6"/>
    <w:rsid w:val="002550CC"/>
    <w:rsid w:val="002566A8"/>
    <w:rsid w:val="00274678"/>
    <w:rsid w:val="00276E40"/>
    <w:rsid w:val="00282FEB"/>
    <w:rsid w:val="002859D4"/>
    <w:rsid w:val="00290D9B"/>
    <w:rsid w:val="002961E1"/>
    <w:rsid w:val="002A3BF5"/>
    <w:rsid w:val="002A5CBE"/>
    <w:rsid w:val="002A6483"/>
    <w:rsid w:val="002A6D62"/>
    <w:rsid w:val="002B0301"/>
    <w:rsid w:val="002B0864"/>
    <w:rsid w:val="002B1A69"/>
    <w:rsid w:val="002B1CE0"/>
    <w:rsid w:val="002B4897"/>
    <w:rsid w:val="002B48EA"/>
    <w:rsid w:val="002B58E6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2F7CBB"/>
    <w:rsid w:val="0030255A"/>
    <w:rsid w:val="0030550D"/>
    <w:rsid w:val="00305E4C"/>
    <w:rsid w:val="00311803"/>
    <w:rsid w:val="0031369A"/>
    <w:rsid w:val="00314BD8"/>
    <w:rsid w:val="00315822"/>
    <w:rsid w:val="003203B1"/>
    <w:rsid w:val="003210CD"/>
    <w:rsid w:val="00327BBA"/>
    <w:rsid w:val="00332A88"/>
    <w:rsid w:val="00332C96"/>
    <w:rsid w:val="003345E1"/>
    <w:rsid w:val="0034529B"/>
    <w:rsid w:val="00346FA5"/>
    <w:rsid w:val="0035006E"/>
    <w:rsid w:val="003562F5"/>
    <w:rsid w:val="00361247"/>
    <w:rsid w:val="00361659"/>
    <w:rsid w:val="00362BA9"/>
    <w:rsid w:val="00363101"/>
    <w:rsid w:val="0036426F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2630"/>
    <w:rsid w:val="003A3EF8"/>
    <w:rsid w:val="003A50D7"/>
    <w:rsid w:val="003B5A44"/>
    <w:rsid w:val="003B5D4D"/>
    <w:rsid w:val="003C2061"/>
    <w:rsid w:val="003C2ED7"/>
    <w:rsid w:val="003D148B"/>
    <w:rsid w:val="003D488F"/>
    <w:rsid w:val="003D5202"/>
    <w:rsid w:val="003D6DE4"/>
    <w:rsid w:val="003D747E"/>
    <w:rsid w:val="003E0F89"/>
    <w:rsid w:val="003E1373"/>
    <w:rsid w:val="003E14B9"/>
    <w:rsid w:val="003E3322"/>
    <w:rsid w:val="003E471C"/>
    <w:rsid w:val="003E599B"/>
    <w:rsid w:val="003F030A"/>
    <w:rsid w:val="003F1CE6"/>
    <w:rsid w:val="00400E94"/>
    <w:rsid w:val="004058D0"/>
    <w:rsid w:val="004071DB"/>
    <w:rsid w:val="00417DD9"/>
    <w:rsid w:val="004206BB"/>
    <w:rsid w:val="004302C0"/>
    <w:rsid w:val="00434D72"/>
    <w:rsid w:val="00440082"/>
    <w:rsid w:val="004402EF"/>
    <w:rsid w:val="0044402D"/>
    <w:rsid w:val="004447CD"/>
    <w:rsid w:val="00445696"/>
    <w:rsid w:val="0044713C"/>
    <w:rsid w:val="00447693"/>
    <w:rsid w:val="004517BC"/>
    <w:rsid w:val="004538CA"/>
    <w:rsid w:val="004628C9"/>
    <w:rsid w:val="00463BEA"/>
    <w:rsid w:val="00467FAB"/>
    <w:rsid w:val="00470D3B"/>
    <w:rsid w:val="00471452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A7575"/>
    <w:rsid w:val="004B0722"/>
    <w:rsid w:val="004B1D1D"/>
    <w:rsid w:val="004B2A94"/>
    <w:rsid w:val="004B6F2A"/>
    <w:rsid w:val="004C2396"/>
    <w:rsid w:val="004C7002"/>
    <w:rsid w:val="004D21F2"/>
    <w:rsid w:val="004D339A"/>
    <w:rsid w:val="004D4BB9"/>
    <w:rsid w:val="004D7999"/>
    <w:rsid w:val="004F3FC9"/>
    <w:rsid w:val="004F5C0C"/>
    <w:rsid w:val="0050058C"/>
    <w:rsid w:val="005056A5"/>
    <w:rsid w:val="00506CE0"/>
    <w:rsid w:val="0051294E"/>
    <w:rsid w:val="00517970"/>
    <w:rsid w:val="0052562D"/>
    <w:rsid w:val="00526E6E"/>
    <w:rsid w:val="0052787B"/>
    <w:rsid w:val="0053177C"/>
    <w:rsid w:val="00537277"/>
    <w:rsid w:val="00537F3B"/>
    <w:rsid w:val="00542141"/>
    <w:rsid w:val="005425C3"/>
    <w:rsid w:val="00553E2F"/>
    <w:rsid w:val="00564355"/>
    <w:rsid w:val="0057397F"/>
    <w:rsid w:val="005815A2"/>
    <w:rsid w:val="005921CC"/>
    <w:rsid w:val="005A540F"/>
    <w:rsid w:val="005B0DE0"/>
    <w:rsid w:val="005B2B1B"/>
    <w:rsid w:val="005B3B2F"/>
    <w:rsid w:val="005B6575"/>
    <w:rsid w:val="005C0697"/>
    <w:rsid w:val="005C235D"/>
    <w:rsid w:val="005C4A62"/>
    <w:rsid w:val="005C6B82"/>
    <w:rsid w:val="005C7488"/>
    <w:rsid w:val="005D1544"/>
    <w:rsid w:val="005D29F7"/>
    <w:rsid w:val="005D38BB"/>
    <w:rsid w:val="005D3B83"/>
    <w:rsid w:val="005D7B00"/>
    <w:rsid w:val="005E2D6A"/>
    <w:rsid w:val="005E33BD"/>
    <w:rsid w:val="005E6C7C"/>
    <w:rsid w:val="005F0095"/>
    <w:rsid w:val="005F0E26"/>
    <w:rsid w:val="005F38BE"/>
    <w:rsid w:val="005F723C"/>
    <w:rsid w:val="006016B6"/>
    <w:rsid w:val="006069F9"/>
    <w:rsid w:val="0060703D"/>
    <w:rsid w:val="00612294"/>
    <w:rsid w:val="00613CDB"/>
    <w:rsid w:val="0061736D"/>
    <w:rsid w:val="00617CC3"/>
    <w:rsid w:val="00622939"/>
    <w:rsid w:val="00622ECD"/>
    <w:rsid w:val="00626EFB"/>
    <w:rsid w:val="0064266A"/>
    <w:rsid w:val="00643DED"/>
    <w:rsid w:val="00647A5E"/>
    <w:rsid w:val="006544D9"/>
    <w:rsid w:val="00657AC8"/>
    <w:rsid w:val="00657ED5"/>
    <w:rsid w:val="0066266A"/>
    <w:rsid w:val="00671281"/>
    <w:rsid w:val="0067441B"/>
    <w:rsid w:val="00674C5E"/>
    <w:rsid w:val="00676E67"/>
    <w:rsid w:val="00682266"/>
    <w:rsid w:val="00682513"/>
    <w:rsid w:val="0068294D"/>
    <w:rsid w:val="006944F2"/>
    <w:rsid w:val="006A08DE"/>
    <w:rsid w:val="006A0D4C"/>
    <w:rsid w:val="006A7126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15B0"/>
    <w:rsid w:val="006D3E21"/>
    <w:rsid w:val="006D50A5"/>
    <w:rsid w:val="006E19DE"/>
    <w:rsid w:val="006E1CEA"/>
    <w:rsid w:val="006E2076"/>
    <w:rsid w:val="006E4E4F"/>
    <w:rsid w:val="006E7E5E"/>
    <w:rsid w:val="006F7C2E"/>
    <w:rsid w:val="0070020A"/>
    <w:rsid w:val="0070241D"/>
    <w:rsid w:val="0070439E"/>
    <w:rsid w:val="00705D0F"/>
    <w:rsid w:val="0070609A"/>
    <w:rsid w:val="0071206E"/>
    <w:rsid w:val="00713B07"/>
    <w:rsid w:val="007157CB"/>
    <w:rsid w:val="00715B75"/>
    <w:rsid w:val="00716BA2"/>
    <w:rsid w:val="00717DFA"/>
    <w:rsid w:val="0072359F"/>
    <w:rsid w:val="007238EB"/>
    <w:rsid w:val="00724CAE"/>
    <w:rsid w:val="0072719C"/>
    <w:rsid w:val="0073089F"/>
    <w:rsid w:val="00730B5D"/>
    <w:rsid w:val="00730B77"/>
    <w:rsid w:val="0073149B"/>
    <w:rsid w:val="00733799"/>
    <w:rsid w:val="0073414B"/>
    <w:rsid w:val="0073437F"/>
    <w:rsid w:val="00734E59"/>
    <w:rsid w:val="007355AA"/>
    <w:rsid w:val="00742939"/>
    <w:rsid w:val="007450FA"/>
    <w:rsid w:val="00745C17"/>
    <w:rsid w:val="00750B65"/>
    <w:rsid w:val="0075103F"/>
    <w:rsid w:val="00756222"/>
    <w:rsid w:val="00762C75"/>
    <w:rsid w:val="00764367"/>
    <w:rsid w:val="00765718"/>
    <w:rsid w:val="00773E3D"/>
    <w:rsid w:val="007743B3"/>
    <w:rsid w:val="00783976"/>
    <w:rsid w:val="007843FC"/>
    <w:rsid w:val="00785E73"/>
    <w:rsid w:val="00786B3F"/>
    <w:rsid w:val="007A02E7"/>
    <w:rsid w:val="007A4E19"/>
    <w:rsid w:val="007C14A2"/>
    <w:rsid w:val="007C1E3B"/>
    <w:rsid w:val="007C4313"/>
    <w:rsid w:val="007C723F"/>
    <w:rsid w:val="007D2CFA"/>
    <w:rsid w:val="007D72AB"/>
    <w:rsid w:val="007E34EF"/>
    <w:rsid w:val="007E645A"/>
    <w:rsid w:val="007F0435"/>
    <w:rsid w:val="007F049C"/>
    <w:rsid w:val="007F0869"/>
    <w:rsid w:val="007F2153"/>
    <w:rsid w:val="00803F88"/>
    <w:rsid w:val="00804A89"/>
    <w:rsid w:val="008052EE"/>
    <w:rsid w:val="00806332"/>
    <w:rsid w:val="00812AD9"/>
    <w:rsid w:val="00817E93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0DE7"/>
    <w:rsid w:val="00855038"/>
    <w:rsid w:val="0085505C"/>
    <w:rsid w:val="0085646C"/>
    <w:rsid w:val="0085795C"/>
    <w:rsid w:val="00862650"/>
    <w:rsid w:val="00864068"/>
    <w:rsid w:val="00864DBB"/>
    <w:rsid w:val="00865EAA"/>
    <w:rsid w:val="00870319"/>
    <w:rsid w:val="008707C4"/>
    <w:rsid w:val="008711CC"/>
    <w:rsid w:val="00872A83"/>
    <w:rsid w:val="008742B1"/>
    <w:rsid w:val="0087440C"/>
    <w:rsid w:val="008756F7"/>
    <w:rsid w:val="0088465E"/>
    <w:rsid w:val="00887377"/>
    <w:rsid w:val="00894624"/>
    <w:rsid w:val="00897027"/>
    <w:rsid w:val="008A0011"/>
    <w:rsid w:val="008A6550"/>
    <w:rsid w:val="008A6644"/>
    <w:rsid w:val="008B0201"/>
    <w:rsid w:val="008B7FAB"/>
    <w:rsid w:val="008C0640"/>
    <w:rsid w:val="008C40D2"/>
    <w:rsid w:val="008C4402"/>
    <w:rsid w:val="008D25A2"/>
    <w:rsid w:val="008D3690"/>
    <w:rsid w:val="008D429A"/>
    <w:rsid w:val="008D733E"/>
    <w:rsid w:val="008E14B1"/>
    <w:rsid w:val="008F1830"/>
    <w:rsid w:val="008F2055"/>
    <w:rsid w:val="008F39BA"/>
    <w:rsid w:val="008F3B3D"/>
    <w:rsid w:val="008F408C"/>
    <w:rsid w:val="008F47F3"/>
    <w:rsid w:val="008F4F99"/>
    <w:rsid w:val="008F53DA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170F9"/>
    <w:rsid w:val="00924579"/>
    <w:rsid w:val="00925C5B"/>
    <w:rsid w:val="00936ABA"/>
    <w:rsid w:val="00940F1B"/>
    <w:rsid w:val="0094246A"/>
    <w:rsid w:val="00944D4F"/>
    <w:rsid w:val="00945D9B"/>
    <w:rsid w:val="0094655E"/>
    <w:rsid w:val="00950D4B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1EE8"/>
    <w:rsid w:val="00974F08"/>
    <w:rsid w:val="00982443"/>
    <w:rsid w:val="0098334B"/>
    <w:rsid w:val="00984C3D"/>
    <w:rsid w:val="00990CB0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074B"/>
    <w:rsid w:val="009F1B4C"/>
    <w:rsid w:val="00A00BD3"/>
    <w:rsid w:val="00A00E1D"/>
    <w:rsid w:val="00A01D6E"/>
    <w:rsid w:val="00A02E74"/>
    <w:rsid w:val="00A0695F"/>
    <w:rsid w:val="00A06D1D"/>
    <w:rsid w:val="00A10E3A"/>
    <w:rsid w:val="00A14A3B"/>
    <w:rsid w:val="00A21298"/>
    <w:rsid w:val="00A22A11"/>
    <w:rsid w:val="00A23CA6"/>
    <w:rsid w:val="00A25FD4"/>
    <w:rsid w:val="00A33652"/>
    <w:rsid w:val="00A35550"/>
    <w:rsid w:val="00A35F53"/>
    <w:rsid w:val="00A406BF"/>
    <w:rsid w:val="00A456EC"/>
    <w:rsid w:val="00A540DC"/>
    <w:rsid w:val="00A549D4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19A5"/>
    <w:rsid w:val="00A82095"/>
    <w:rsid w:val="00A82261"/>
    <w:rsid w:val="00A82E6D"/>
    <w:rsid w:val="00A83EAC"/>
    <w:rsid w:val="00A84032"/>
    <w:rsid w:val="00A87FF1"/>
    <w:rsid w:val="00A92356"/>
    <w:rsid w:val="00AB165C"/>
    <w:rsid w:val="00AB5DF8"/>
    <w:rsid w:val="00AB6123"/>
    <w:rsid w:val="00AC67B5"/>
    <w:rsid w:val="00AD0472"/>
    <w:rsid w:val="00AD3C21"/>
    <w:rsid w:val="00AE3B2B"/>
    <w:rsid w:val="00AF1681"/>
    <w:rsid w:val="00AF7569"/>
    <w:rsid w:val="00B0113E"/>
    <w:rsid w:val="00B01F5F"/>
    <w:rsid w:val="00B03FA3"/>
    <w:rsid w:val="00B118BA"/>
    <w:rsid w:val="00B14DBB"/>
    <w:rsid w:val="00B161CA"/>
    <w:rsid w:val="00B16313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010"/>
    <w:rsid w:val="00B36EDF"/>
    <w:rsid w:val="00B37E12"/>
    <w:rsid w:val="00B45496"/>
    <w:rsid w:val="00B52F47"/>
    <w:rsid w:val="00B5352A"/>
    <w:rsid w:val="00B5535B"/>
    <w:rsid w:val="00B6128F"/>
    <w:rsid w:val="00B65488"/>
    <w:rsid w:val="00B71773"/>
    <w:rsid w:val="00B74E83"/>
    <w:rsid w:val="00B762C5"/>
    <w:rsid w:val="00B77D63"/>
    <w:rsid w:val="00B82E1C"/>
    <w:rsid w:val="00B86484"/>
    <w:rsid w:val="00B92BF5"/>
    <w:rsid w:val="00B92F52"/>
    <w:rsid w:val="00B930D7"/>
    <w:rsid w:val="00B96D51"/>
    <w:rsid w:val="00B97083"/>
    <w:rsid w:val="00B974C0"/>
    <w:rsid w:val="00BA3B7C"/>
    <w:rsid w:val="00BA5E42"/>
    <w:rsid w:val="00BA5FAF"/>
    <w:rsid w:val="00BB3999"/>
    <w:rsid w:val="00BB692D"/>
    <w:rsid w:val="00BC030B"/>
    <w:rsid w:val="00BC1F31"/>
    <w:rsid w:val="00BE1437"/>
    <w:rsid w:val="00BE493A"/>
    <w:rsid w:val="00BE713E"/>
    <w:rsid w:val="00BF0CBA"/>
    <w:rsid w:val="00BF4D2F"/>
    <w:rsid w:val="00C032D3"/>
    <w:rsid w:val="00C03EFE"/>
    <w:rsid w:val="00C03F26"/>
    <w:rsid w:val="00C065C7"/>
    <w:rsid w:val="00C1118D"/>
    <w:rsid w:val="00C12E1F"/>
    <w:rsid w:val="00C13DFC"/>
    <w:rsid w:val="00C15827"/>
    <w:rsid w:val="00C24F13"/>
    <w:rsid w:val="00C2624C"/>
    <w:rsid w:val="00C31B1B"/>
    <w:rsid w:val="00C32B68"/>
    <w:rsid w:val="00C32B6C"/>
    <w:rsid w:val="00C34375"/>
    <w:rsid w:val="00C3481B"/>
    <w:rsid w:val="00C34DD8"/>
    <w:rsid w:val="00C41485"/>
    <w:rsid w:val="00C41558"/>
    <w:rsid w:val="00C41620"/>
    <w:rsid w:val="00C476ED"/>
    <w:rsid w:val="00C50801"/>
    <w:rsid w:val="00C54D47"/>
    <w:rsid w:val="00C56CC4"/>
    <w:rsid w:val="00C6086F"/>
    <w:rsid w:val="00C61D2D"/>
    <w:rsid w:val="00C62B55"/>
    <w:rsid w:val="00C72332"/>
    <w:rsid w:val="00C7299D"/>
    <w:rsid w:val="00C741AB"/>
    <w:rsid w:val="00C75EE1"/>
    <w:rsid w:val="00C772AA"/>
    <w:rsid w:val="00C8113A"/>
    <w:rsid w:val="00C82A73"/>
    <w:rsid w:val="00C85F9F"/>
    <w:rsid w:val="00C91D97"/>
    <w:rsid w:val="00C9618B"/>
    <w:rsid w:val="00CA05CC"/>
    <w:rsid w:val="00CA2AD1"/>
    <w:rsid w:val="00CA4EB5"/>
    <w:rsid w:val="00CA4F4D"/>
    <w:rsid w:val="00CA69C7"/>
    <w:rsid w:val="00CA6B99"/>
    <w:rsid w:val="00CB0816"/>
    <w:rsid w:val="00CB3D65"/>
    <w:rsid w:val="00CB463D"/>
    <w:rsid w:val="00CC58BE"/>
    <w:rsid w:val="00CC73C0"/>
    <w:rsid w:val="00CD1F8C"/>
    <w:rsid w:val="00CD6BEF"/>
    <w:rsid w:val="00CE69F4"/>
    <w:rsid w:val="00CE6B35"/>
    <w:rsid w:val="00CF0356"/>
    <w:rsid w:val="00CF1C65"/>
    <w:rsid w:val="00CF30A5"/>
    <w:rsid w:val="00CF3F4A"/>
    <w:rsid w:val="00D02061"/>
    <w:rsid w:val="00D06BFE"/>
    <w:rsid w:val="00D07795"/>
    <w:rsid w:val="00D12293"/>
    <w:rsid w:val="00D12AF8"/>
    <w:rsid w:val="00D14A5E"/>
    <w:rsid w:val="00D17AE5"/>
    <w:rsid w:val="00D2035D"/>
    <w:rsid w:val="00D2099F"/>
    <w:rsid w:val="00D2320E"/>
    <w:rsid w:val="00D244EA"/>
    <w:rsid w:val="00D30D53"/>
    <w:rsid w:val="00D310FF"/>
    <w:rsid w:val="00D379EA"/>
    <w:rsid w:val="00D42C6A"/>
    <w:rsid w:val="00D43395"/>
    <w:rsid w:val="00D4665E"/>
    <w:rsid w:val="00D50558"/>
    <w:rsid w:val="00D52794"/>
    <w:rsid w:val="00D52BDD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4EE3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40C6"/>
    <w:rsid w:val="00E056C8"/>
    <w:rsid w:val="00E064DD"/>
    <w:rsid w:val="00E06F5A"/>
    <w:rsid w:val="00E1153F"/>
    <w:rsid w:val="00E30701"/>
    <w:rsid w:val="00E30E83"/>
    <w:rsid w:val="00E334C3"/>
    <w:rsid w:val="00E34FDA"/>
    <w:rsid w:val="00E37BF4"/>
    <w:rsid w:val="00E44F4A"/>
    <w:rsid w:val="00E45D9A"/>
    <w:rsid w:val="00E467C4"/>
    <w:rsid w:val="00E51F11"/>
    <w:rsid w:val="00E61240"/>
    <w:rsid w:val="00E62067"/>
    <w:rsid w:val="00E6249F"/>
    <w:rsid w:val="00E67EB7"/>
    <w:rsid w:val="00E706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AAB"/>
    <w:rsid w:val="00EB023F"/>
    <w:rsid w:val="00EB0D6D"/>
    <w:rsid w:val="00EB1044"/>
    <w:rsid w:val="00EB36E6"/>
    <w:rsid w:val="00EB402C"/>
    <w:rsid w:val="00EB4498"/>
    <w:rsid w:val="00EB5568"/>
    <w:rsid w:val="00EB6DFA"/>
    <w:rsid w:val="00EB7FD4"/>
    <w:rsid w:val="00EC285A"/>
    <w:rsid w:val="00ED2ED4"/>
    <w:rsid w:val="00ED7E0E"/>
    <w:rsid w:val="00EE1FC6"/>
    <w:rsid w:val="00EF3B10"/>
    <w:rsid w:val="00EF5BD8"/>
    <w:rsid w:val="00EF6C2B"/>
    <w:rsid w:val="00F00ABC"/>
    <w:rsid w:val="00F0320D"/>
    <w:rsid w:val="00F03A8D"/>
    <w:rsid w:val="00F05476"/>
    <w:rsid w:val="00F05704"/>
    <w:rsid w:val="00F0701B"/>
    <w:rsid w:val="00F144CB"/>
    <w:rsid w:val="00F17410"/>
    <w:rsid w:val="00F21AA2"/>
    <w:rsid w:val="00F22366"/>
    <w:rsid w:val="00F25C31"/>
    <w:rsid w:val="00F26D50"/>
    <w:rsid w:val="00F3323C"/>
    <w:rsid w:val="00F34509"/>
    <w:rsid w:val="00F414D0"/>
    <w:rsid w:val="00F44F0D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0C72"/>
    <w:rsid w:val="00F825B5"/>
    <w:rsid w:val="00F871D4"/>
    <w:rsid w:val="00F87FB1"/>
    <w:rsid w:val="00F906BC"/>
    <w:rsid w:val="00F90E03"/>
    <w:rsid w:val="00F91C6A"/>
    <w:rsid w:val="00F93315"/>
    <w:rsid w:val="00F95B8E"/>
    <w:rsid w:val="00FA0EC9"/>
    <w:rsid w:val="00FA29B4"/>
    <w:rsid w:val="00FA31CD"/>
    <w:rsid w:val="00FA36FB"/>
    <w:rsid w:val="00FA3C0A"/>
    <w:rsid w:val="00FB0985"/>
    <w:rsid w:val="00FB0DA0"/>
    <w:rsid w:val="00FB1056"/>
    <w:rsid w:val="00FB41EB"/>
    <w:rsid w:val="00FB62BD"/>
    <w:rsid w:val="00FC17F6"/>
    <w:rsid w:val="00FC18D9"/>
    <w:rsid w:val="00FE1D77"/>
    <w:rsid w:val="00FE56B6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F76"/>
  <w14:defaultImageDpi w14:val="300"/>
  <w15:docId w15:val="{B8BCF614-392F-4C90-87BC-F7E7CFF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00BD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5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2359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9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9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9F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72359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72359F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72359F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72359F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72359F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72359F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72359F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72359F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72359F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72359F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72359F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72359F"/>
    <w:pPr>
      <w:numPr>
        <w:numId w:val="10"/>
      </w:numPr>
    </w:pPr>
  </w:style>
  <w:style w:type="paragraph" w:customStyle="1" w:styleId="HeadA">
    <w:name w:val="HeadA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72359F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72359F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72359F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72359F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72359F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72359F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72359F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72359F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72359F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72359F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72359F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72359F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72359F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72359F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72359F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72359F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72359F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72359F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72359F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72359F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72359F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72359F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72359F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72359F"/>
    <w:rPr>
      <w:rFonts w:ascii="Symbol" w:hAnsi="Symbol"/>
    </w:rPr>
  </w:style>
  <w:style w:type="character" w:customStyle="1" w:styleId="Italic">
    <w:name w:val="Italic"/>
    <w:uiPriority w:val="1"/>
    <w:qFormat/>
    <w:rsid w:val="0072359F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72359F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72359F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72359F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72359F"/>
    <w:rPr>
      <w:color w:val="008000"/>
    </w:rPr>
  </w:style>
  <w:style w:type="paragraph" w:customStyle="1" w:styleId="PartNumber">
    <w:name w:val="Part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72359F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72359F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72359F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72359F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72359F"/>
    <w:rPr>
      <w:b/>
      <w:bCs/>
      <w:color w:val="3366FF"/>
    </w:rPr>
  </w:style>
  <w:style w:type="paragraph" w:customStyle="1" w:styleId="RunInHead">
    <w:name w:val="RunInHead"/>
    <w:rsid w:val="0072359F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72359F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72359F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72359F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72359F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72359F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72359F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72359F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72359F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72359F"/>
    <w:rPr>
      <w:color w:val="3366FF"/>
      <w:vertAlign w:val="superscript"/>
    </w:rPr>
  </w:style>
  <w:style w:type="paragraph" w:customStyle="1" w:styleId="Footnote">
    <w:name w:val="Footnote"/>
    <w:qFormat/>
    <w:rsid w:val="0072359F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72359F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72359F"/>
    <w:rPr>
      <w:color w:val="3366FF"/>
      <w:vertAlign w:val="superscript"/>
    </w:rPr>
  </w:style>
  <w:style w:type="paragraph" w:customStyle="1" w:styleId="QuotePara">
    <w:name w:val="QuotePara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72359F"/>
    <w:pPr>
      <w:spacing w:after="240"/>
      <w:jc w:val="right"/>
    </w:pPr>
  </w:style>
  <w:style w:type="character" w:customStyle="1" w:styleId="Caps">
    <w:name w:val="Caps"/>
    <w:uiPriority w:val="1"/>
    <w:qFormat/>
    <w:rsid w:val="0072359F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72359F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72359F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72359F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72359F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72359F"/>
    <w:rPr>
      <w:color w:val="3366FF"/>
    </w:rPr>
  </w:style>
  <w:style w:type="table" w:styleId="TableGrid">
    <w:name w:val="Table Grid"/>
    <w:basedOn w:val="TableNormal"/>
    <w:uiPriority w:val="59"/>
    <w:rsid w:val="007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72359F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72359F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72359F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72359F"/>
    <w:pPr>
      <w:jc w:val="right"/>
    </w:pPr>
  </w:style>
  <w:style w:type="paragraph" w:customStyle="1" w:styleId="ExtractParaContinued">
    <w:name w:val="ExtractParaContinued"/>
    <w:basedOn w:val="ExtractPara"/>
    <w:qFormat/>
    <w:rsid w:val="0072359F"/>
    <w:pPr>
      <w:spacing w:before="0"/>
      <w:ind w:firstLine="360"/>
    </w:pPr>
  </w:style>
  <w:style w:type="paragraph" w:customStyle="1" w:styleId="AppendixNumber">
    <w:name w:val="Appendix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72359F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72359F"/>
    <w:rPr>
      <w:color w:val="3366FF"/>
      <w:vertAlign w:val="superscript"/>
    </w:rPr>
  </w:style>
  <w:style w:type="paragraph" w:customStyle="1" w:styleId="Reference">
    <w:name w:val="Reference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72359F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72359F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72359F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72359F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72359F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72359F"/>
  </w:style>
  <w:style w:type="character" w:styleId="BookTitle">
    <w:name w:val="Book Title"/>
    <w:basedOn w:val="DefaultParagraphFont"/>
    <w:uiPriority w:val="33"/>
    <w:qFormat/>
    <w:rsid w:val="0072359F"/>
    <w:rPr>
      <w:b/>
      <w:bCs/>
      <w:smallCaps/>
      <w:spacing w:val="5"/>
    </w:rPr>
  </w:style>
  <w:style w:type="paragraph" w:customStyle="1" w:styleId="BookTitle0">
    <w:name w:val="BookTitle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72359F"/>
  </w:style>
  <w:style w:type="paragraph" w:customStyle="1" w:styleId="BookEdition">
    <w:name w:val="BookEdition"/>
    <w:basedOn w:val="BookSubtitle"/>
    <w:qFormat/>
    <w:rsid w:val="0072359F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72359F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72359F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72359F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72359F"/>
  </w:style>
  <w:style w:type="paragraph" w:customStyle="1" w:styleId="CopyrightHead">
    <w:name w:val="CopyrightHead"/>
    <w:basedOn w:val="CopyrightLOC"/>
    <w:qFormat/>
    <w:rsid w:val="0072359F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72359F"/>
  </w:style>
  <w:style w:type="paragraph" w:customStyle="1" w:styleId="FrontmatterTitle">
    <w:name w:val="FrontmatterTitle"/>
    <w:basedOn w:val="BackmatterTitle"/>
    <w:qFormat/>
    <w:rsid w:val="0072359F"/>
  </w:style>
  <w:style w:type="paragraph" w:customStyle="1" w:styleId="TOCFM">
    <w:name w:val="TOCFM"/>
    <w:basedOn w:val="Normal"/>
    <w:qFormat/>
    <w:rsid w:val="0072359F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72359F"/>
    <w:pPr>
      <w:ind w:left="720"/>
    </w:pPr>
    <w:rPr>
      <w:b/>
    </w:rPr>
  </w:style>
  <w:style w:type="paragraph" w:customStyle="1" w:styleId="TOCPart">
    <w:name w:val="TOCPart"/>
    <w:basedOn w:val="TOCH1"/>
    <w:qFormat/>
    <w:rsid w:val="0072359F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72359F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72359F"/>
    <w:pPr>
      <w:ind w:left="1080"/>
    </w:pPr>
    <w:rPr>
      <w:i/>
    </w:rPr>
  </w:style>
  <w:style w:type="paragraph" w:customStyle="1" w:styleId="TOCH3">
    <w:name w:val="TOCH3"/>
    <w:basedOn w:val="TOCH1"/>
    <w:qFormat/>
    <w:rsid w:val="0072359F"/>
    <w:pPr>
      <w:ind w:left="1440"/>
    </w:pPr>
    <w:rPr>
      <w:b w:val="0"/>
      <w:i/>
    </w:rPr>
  </w:style>
  <w:style w:type="paragraph" w:customStyle="1" w:styleId="BoxType">
    <w:name w:val="BoxType"/>
    <w:qFormat/>
    <w:rsid w:val="0072359F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72359F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72359F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72359F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72359F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72359F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72359F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72359F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72359F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72359F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72359F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72359F"/>
    <w:pPr>
      <w:jc w:val="right"/>
    </w:pPr>
  </w:style>
  <w:style w:type="paragraph" w:customStyle="1" w:styleId="Body">
    <w:name w:val="Body"/>
    <w:uiPriority w:val="99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72359F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72359F"/>
    <w:rPr>
      <w:color w:val="FF0000"/>
      <w:lang w:val="fr-FR"/>
    </w:rPr>
  </w:style>
  <w:style w:type="paragraph" w:customStyle="1" w:styleId="Default">
    <w:name w:val="Default"/>
    <w:rsid w:val="0072359F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72359F"/>
  </w:style>
  <w:style w:type="paragraph" w:customStyle="1" w:styleId="ReviewHead">
    <w:name w:val="ReviewHead"/>
    <w:basedOn w:val="FrontmatterTitle"/>
    <w:qFormat/>
    <w:rsid w:val="0072359F"/>
  </w:style>
  <w:style w:type="paragraph" w:customStyle="1" w:styleId="ReviewQuote">
    <w:name w:val="ReviewQuote"/>
    <w:basedOn w:val="QuotePara"/>
    <w:qFormat/>
    <w:rsid w:val="0072359F"/>
  </w:style>
  <w:style w:type="paragraph" w:customStyle="1" w:styleId="ReviewSource">
    <w:name w:val="ReviewSource"/>
    <w:basedOn w:val="QuoteSource"/>
    <w:qFormat/>
    <w:rsid w:val="0072359F"/>
  </w:style>
  <w:style w:type="paragraph" w:customStyle="1" w:styleId="ListGraphic">
    <w:name w:val="ListGraphic"/>
    <w:basedOn w:val="GraphicSlug"/>
    <w:qFormat/>
    <w:rsid w:val="0072359F"/>
    <w:pPr>
      <w:ind w:left="0"/>
    </w:pPr>
  </w:style>
  <w:style w:type="paragraph" w:customStyle="1" w:styleId="ListCaption">
    <w:name w:val="ListCaption"/>
    <w:basedOn w:val="CaptionLine"/>
    <w:qFormat/>
    <w:rsid w:val="0072359F"/>
    <w:pPr>
      <w:ind w:left="3600"/>
    </w:pPr>
  </w:style>
  <w:style w:type="paragraph" w:customStyle="1" w:styleId="NoteContinued">
    <w:name w:val="NoteContinued"/>
    <w:basedOn w:val="Note"/>
    <w:qFormat/>
    <w:rsid w:val="0072359F"/>
    <w:pPr>
      <w:spacing w:before="0"/>
      <w:ind w:firstLine="0"/>
    </w:pPr>
  </w:style>
  <w:style w:type="paragraph" w:customStyle="1" w:styleId="NoteCode">
    <w:name w:val="NoteCode"/>
    <w:basedOn w:val="Code"/>
    <w:qFormat/>
    <w:rsid w:val="0072359F"/>
    <w:pPr>
      <w:spacing w:after="240"/>
    </w:pPr>
  </w:style>
  <w:style w:type="paragraph" w:customStyle="1" w:styleId="ListBulletSub">
    <w:name w:val="ListBulletSub"/>
    <w:basedOn w:val="ListBullet"/>
    <w:qFormat/>
    <w:rsid w:val="0072359F"/>
    <w:pPr>
      <w:ind w:left="2520"/>
    </w:pPr>
  </w:style>
  <w:style w:type="paragraph" w:customStyle="1" w:styleId="CodeCustom1">
    <w:name w:val="CodeCustom1"/>
    <w:basedOn w:val="Code"/>
    <w:qFormat/>
    <w:rsid w:val="0072359F"/>
    <w:rPr>
      <w:color w:val="00B0F0"/>
    </w:rPr>
  </w:style>
  <w:style w:type="paragraph" w:customStyle="1" w:styleId="CodeCustom2">
    <w:name w:val="CodeCustom2"/>
    <w:basedOn w:val="Normal"/>
    <w:qFormat/>
    <w:rsid w:val="0072359F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72359F"/>
    <w:rPr>
      <w:bCs/>
      <w:color w:val="A12126"/>
    </w:rPr>
  </w:style>
  <w:style w:type="paragraph" w:customStyle="1" w:styleId="Equation">
    <w:name w:val="Equation"/>
    <w:basedOn w:val="ListPlain"/>
    <w:qFormat/>
    <w:rsid w:val="0072359F"/>
  </w:style>
  <w:style w:type="character" w:customStyle="1" w:styleId="Heading1Char">
    <w:name w:val="Heading 1 Char"/>
    <w:basedOn w:val="DefaultParagraphFont"/>
    <w:link w:val="Heading1"/>
    <w:uiPriority w:val="9"/>
    <w:rsid w:val="00A00BD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00BD3"/>
  </w:style>
  <w:style w:type="character" w:styleId="Hyperlink">
    <w:name w:val="Hyperlink"/>
    <w:basedOn w:val="DefaultParagraphFont"/>
    <w:uiPriority w:val="99"/>
    <w:unhideWhenUsed/>
    <w:rsid w:val="00A0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BD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00B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3"/>
    <w:rPr>
      <w:rFonts w:ascii="Courier New" w:hAnsi="Courier New" w:cs="Courier New"/>
      <w:lang w:val="en-GB" w:eastAsia="en-GB"/>
    </w:rPr>
  </w:style>
  <w:style w:type="character" w:styleId="Emphasis">
    <w:name w:val="Emphasis"/>
    <w:basedOn w:val="DefaultParagraphFont"/>
    <w:uiPriority w:val="20"/>
    <w:qFormat/>
    <w:rsid w:val="00A00BD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B16313"/>
    <w:pPr>
      <w:tabs>
        <w:tab w:val="right" w:leader="dot" w:pos="8090"/>
      </w:tabs>
      <w:spacing w:after="100"/>
      <w:pPrChange w:id="0" w:author="Carol Nichols" w:date="2022-08-24T21:48:00Z">
        <w:pPr>
          <w:tabs>
            <w:tab w:val="right" w:leader="dot" w:pos="8090"/>
          </w:tabs>
          <w:spacing w:after="100" w:line="276" w:lineRule="auto"/>
        </w:pPr>
      </w:pPrChange>
    </w:pPr>
    <w:rPr>
      <w:rPrChange w:id="0" w:author="Carol Nichols" w:date="2022-08-24T21:48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A549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D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B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56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68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72359F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te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EDED8-F0A6-3D43-8332-03C3ACE4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35</TotalTime>
  <Pages>32</Pages>
  <Words>9926</Words>
  <Characters>56579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18</cp:revision>
  <dcterms:created xsi:type="dcterms:W3CDTF">2022-08-24T00:01:00Z</dcterms:created>
  <dcterms:modified xsi:type="dcterms:W3CDTF">2022-08-25T01:49:00Z</dcterms:modified>
</cp:coreProperties>
</file>