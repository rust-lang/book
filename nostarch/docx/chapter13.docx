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4F988" w14:textId="77777777" w:rsidR="00227367" w:rsidRDefault="00227367" w:rsidP="00462787">
      <w:pPr>
        <w:pStyle w:val="ChapterNumber"/>
      </w:pPr>
    </w:p>
    <w:p w14:paraId="43E08C55" w14:textId="77777777" w:rsidR="005711BA" w:rsidRDefault="00000000">
      <w:pPr>
        <w:pStyle w:val="ChapterTitle"/>
      </w:pPr>
      <w:r>
        <w:t>Functional Language Features: Iterators and Closures</w:t>
      </w:r>
    </w:p>
    <w:p w14:paraId="18747904" w14:textId="27BAE47E" w:rsidR="005711BA" w:rsidRDefault="00000000">
      <w:pPr>
        <w:pStyle w:val="ChapterIntro"/>
      </w:pPr>
      <w:r>
        <w:fldChar w:fldCharType="begin"/>
      </w:r>
      <w:r>
        <w:rPr>
          <w:spacing w:val="-6"/>
        </w:rPr>
        <w:instrText xml:space="preserve"> XE "functional programming" </w:instrText>
      </w:r>
      <w:r>
        <w:rPr>
          <w:spacing w:val="-6"/>
        </w:rPr>
        <w:fldChar w:fldCharType="end"/>
      </w:r>
      <w:r>
        <w:t xml:space="preserve">Rust’s design has taken inspiration from many existing languages and techniques, and one significant influence is </w:t>
      </w:r>
      <w:r>
        <w:rPr>
          <w:rStyle w:val="Italic"/>
        </w:rPr>
        <w:t>functional programming</w:t>
      </w:r>
      <w:r>
        <w:t>. Programming in a functional style often includes using functions as values by passing them in arguments, returning them from other functions, assigning them to variables for later execution, and so forth.</w:t>
      </w:r>
    </w:p>
    <w:p w14:paraId="475343A7" w14:textId="77777777" w:rsidR="005711BA" w:rsidRDefault="00000000">
      <w:pPr>
        <w:pStyle w:val="Body"/>
      </w:pPr>
      <w:r>
        <w:t xml:space="preserve">In this chapter, we won’t debate the issue of what functional programming is or isn’t but will instead discuss some features of </w:t>
      </w:r>
      <w:r>
        <w:lastRenderedPageBreak/>
        <w:t>Rust that are similar to features in many languages often referred to as functional.</w:t>
      </w:r>
    </w:p>
    <w:p w14:paraId="60573628" w14:textId="77777777" w:rsidR="005711BA" w:rsidRDefault="00000000">
      <w:pPr>
        <w:pStyle w:val="Body"/>
      </w:pPr>
      <w:r>
        <w:t>More specifically, we’ll cover:</w:t>
      </w:r>
    </w:p>
    <w:p w14:paraId="0CC58A3B" w14:textId="77777777" w:rsidR="005711BA" w:rsidRDefault="00000000">
      <w:pPr>
        <w:pStyle w:val="ListBullet"/>
      </w:pPr>
      <w:r>
        <w:rPr>
          <w:rStyle w:val="Italic"/>
        </w:rPr>
        <w:t>Closures</w:t>
      </w:r>
      <w:r>
        <w:t>, a function-like construct you can store in a variable</w:t>
      </w:r>
    </w:p>
    <w:p w14:paraId="1154A9EA" w14:textId="77777777" w:rsidR="005711BA" w:rsidRDefault="00000000">
      <w:pPr>
        <w:pStyle w:val="ListBullet"/>
      </w:pPr>
      <w:r>
        <w:rPr>
          <w:rStyle w:val="Italic"/>
        </w:rPr>
        <w:t>Iterators</w:t>
      </w:r>
      <w:r>
        <w:t>, a way of processing a series of elements</w:t>
      </w:r>
    </w:p>
    <w:p w14:paraId="78073D7C" w14:textId="77777777" w:rsidR="005711BA" w:rsidRDefault="00000000">
      <w:pPr>
        <w:pStyle w:val="ListBullet"/>
      </w:pPr>
      <w:r>
        <w:t xml:space="preserve">How to use closures and iterators to improve the I/O project in </w:t>
      </w:r>
      <w:r>
        <w:rPr>
          <w:rStyle w:val="Xref"/>
        </w:rPr>
        <w:t>Chapter 12</w:t>
      </w:r>
    </w:p>
    <w:p w14:paraId="48CEC930" w14:textId="5695FE99" w:rsidR="005711BA" w:rsidRDefault="00000000">
      <w:pPr>
        <w:pStyle w:val="ListBullet"/>
      </w:pPr>
      <w:r>
        <w:t xml:space="preserve">The performance of closures and iterators (spoiler alert: </w:t>
      </w:r>
      <w:del w:id="0" w:author="Audrey Doyle" w:date="2025-09-15T13:49:00Z" w16du:dateUtc="2025-09-15T17:49:00Z">
        <w:r w:rsidDel="00483000">
          <w:delText xml:space="preserve">they’re </w:delText>
        </w:r>
      </w:del>
      <w:ins w:id="1" w:author="Audrey Doyle" w:date="2025-09-15T13:49:00Z" w16du:dateUtc="2025-09-15T17:49:00Z">
        <w:r w:rsidR="00483000">
          <w:t>T</w:t>
        </w:r>
        <w:r w:rsidR="00483000">
          <w:t xml:space="preserve">hey’re </w:t>
        </w:r>
      </w:ins>
      <w:r>
        <w:t>faster than you might think!)</w:t>
      </w:r>
    </w:p>
    <w:p w14:paraId="40091C1E" w14:textId="0EE45F53" w:rsidR="005711BA" w:rsidRDefault="00000000">
      <w:pPr>
        <w:pStyle w:val="Body"/>
      </w:pPr>
      <w:r>
        <w:t xml:space="preserve">We’ve already covered some other Rust features, such as pattern matching and enums, that are also influenced by the functional style. Because mastering closures and iterators is an important part of writing </w:t>
      </w:r>
      <w:ins w:id="2" w:author="Audrey Doyle" w:date="2025-09-15T13:49:00Z" w16du:dateUtc="2025-09-15T17:49:00Z">
        <w:r w:rsidR="00483000">
          <w:t xml:space="preserve">fast, </w:t>
        </w:r>
      </w:ins>
      <w:r>
        <w:t>idiomatic, fast Rust code, we’ll devote this entire chapter to them.</w:t>
      </w:r>
    </w:p>
    <w:p w14:paraId="38887108" w14:textId="720E5C42" w:rsidR="005711BA" w:rsidRDefault="00000000">
      <w:pPr>
        <w:pStyle w:val="HeadA"/>
      </w:pPr>
      <w:r>
        <w:fldChar w:fldCharType="begin"/>
      </w:r>
      <w:r>
        <w:instrText xml:space="preserve"> XE "closures" </w:instrText>
      </w:r>
      <w:r>
        <w:fldChar w:fldCharType="end"/>
      </w:r>
      <w:bookmarkStart w:id="3" w:name="_Toc206168525"/>
      <w:r>
        <w:t>Closures</w:t>
      </w:r>
      <w:bookmarkEnd w:id="3"/>
    </w:p>
    <w:p w14:paraId="65651A58" w14:textId="77777777" w:rsidR="005711BA" w:rsidRDefault="00000000">
      <w:pPr>
        <w:pStyle w:val="Body"/>
      </w:pPr>
      <w:r>
        <w:t>Rust’s closures are anonymous functions you can save in a variable or pass as arguments to other functions. You can create the closure in one place and then call the closure elsewhere to evaluate it in a different context. Unlike functions, closures can capture values from the scope in which they’re defined. We’ll demonstrate how these closure features allow for code reuse and behavior customization.</w:t>
      </w:r>
    </w:p>
    <w:p w14:paraId="72B08505" w14:textId="12DF2B39" w:rsidR="005711BA" w:rsidRDefault="00000000">
      <w:pPr>
        <w:pStyle w:val="HeadB"/>
      </w:pPr>
      <w:r>
        <w:fldChar w:fldCharType="begin"/>
      </w:r>
      <w:r>
        <w:instrText xml:space="preserve"> XE "environment" </w:instrText>
      </w:r>
      <w:r>
        <w:fldChar w:fldCharType="end"/>
      </w:r>
      <w:r>
        <w:fldChar w:fldCharType="begin"/>
      </w:r>
      <w:r>
        <w:instrText xml:space="preserve"> XE "closures:capturing the environment with" </w:instrText>
      </w:r>
      <w:r>
        <w:fldChar w:fldCharType="end"/>
      </w:r>
      <w:bookmarkStart w:id="4" w:name="_Toc206168526"/>
      <w:r>
        <w:t>Capturing the Environment</w:t>
      </w:r>
      <w:bookmarkEnd w:id="4"/>
    </w:p>
    <w:p w14:paraId="78EC15F6" w14:textId="0B8B3488" w:rsidR="005711BA" w:rsidRDefault="00000000">
      <w:pPr>
        <w:pStyle w:val="Body"/>
      </w:pPr>
      <w:r>
        <w:t xml:space="preserve">We’ll first examine how we can use closures to capture values from the environment they’re defined in for later use. Here’s the scenario: </w:t>
      </w:r>
      <w:del w:id="5" w:author="Audrey Doyle" w:date="2025-09-15T13:51:00Z" w16du:dateUtc="2025-09-15T17:51:00Z">
        <w:r w:rsidDel="00483000">
          <w:delText xml:space="preserve">every </w:delText>
        </w:r>
      </w:del>
      <w:ins w:id="6" w:author="Audrey Doyle" w:date="2025-09-15T13:51:00Z" w16du:dateUtc="2025-09-15T17:51:00Z">
        <w:r w:rsidR="00483000">
          <w:t>E</w:t>
        </w:r>
        <w:r w:rsidR="00483000">
          <w:t xml:space="preserve">very </w:t>
        </w:r>
      </w:ins>
      <w:r>
        <w:t>so often, our T-shirt company gives away an exclusive, limited-edition shirt to someone on our mailing list as a promotion. People on the mailing list can optionally add their favorite color to their profile. If the person chosen for a free shirt has their favorite color set, they get that color shirt. If the person hasn’t specified a favorite color, they get whatever color the company currently has the most of.</w:t>
      </w:r>
    </w:p>
    <w:p w14:paraId="14137608" w14:textId="3D329C62" w:rsidR="005711BA" w:rsidRDefault="00000000">
      <w:pPr>
        <w:pStyle w:val="Body"/>
      </w:pPr>
      <w:r>
        <w:t xml:space="preserve">There are many ways to implement this. For this example, we’re going to use an enum called </w:t>
      </w:r>
      <w:r>
        <w:rPr>
          <w:rStyle w:val="Literal"/>
        </w:rPr>
        <w:t>ShirtColor</w:t>
      </w:r>
      <w:r>
        <w:t xml:space="preserve"> that has the variants </w:t>
      </w:r>
      <w:r>
        <w:rPr>
          <w:rStyle w:val="Literal"/>
        </w:rPr>
        <w:t>Red</w:t>
      </w:r>
      <w:r>
        <w:t xml:space="preserve"> and </w:t>
      </w:r>
      <w:r>
        <w:rPr>
          <w:rStyle w:val="Literal"/>
        </w:rPr>
        <w:t>Blue</w:t>
      </w:r>
      <w:r>
        <w:t xml:space="preserve"> (limiting the number of colors available for simplicity). We represent the company’s inventory with an </w:t>
      </w:r>
      <w:r>
        <w:rPr>
          <w:rStyle w:val="Literal"/>
        </w:rPr>
        <w:t>Inventory</w:t>
      </w:r>
      <w:r>
        <w:t xml:space="preserve"> struct that has a field named </w:t>
      </w:r>
      <w:r>
        <w:rPr>
          <w:rStyle w:val="Literal"/>
        </w:rPr>
        <w:t>shirts</w:t>
      </w:r>
      <w:r>
        <w:t xml:space="preserve"> that contains a </w:t>
      </w:r>
      <w:r>
        <w:rPr>
          <w:rStyle w:val="Literal"/>
        </w:rPr>
        <w:lastRenderedPageBreak/>
        <w:t>Vec&lt;ShirtColor&gt;</w:t>
      </w:r>
      <w:r>
        <w:t xml:space="preserve"> representing the shirt colors currently in stock. The method </w:t>
      </w:r>
      <w:r>
        <w:rPr>
          <w:rStyle w:val="Literal"/>
        </w:rPr>
        <w:t>giveaway</w:t>
      </w:r>
      <w:r>
        <w:t xml:space="preserve"> defined on </w:t>
      </w:r>
      <w:r>
        <w:rPr>
          <w:rStyle w:val="Literal"/>
        </w:rPr>
        <w:t>Inventory</w:t>
      </w:r>
      <w:r>
        <w:t xml:space="preserve"> gets the optional shirt color preference of the free-shirt winner, and </w:t>
      </w:r>
      <w:ins w:id="7" w:author="Audrey Doyle" w:date="2025-09-15T13:52:00Z" w16du:dateUtc="2025-09-15T17:52:00Z">
        <w:r w:rsidR="00483000">
          <w:t xml:space="preserve">it </w:t>
        </w:r>
      </w:ins>
      <w:r>
        <w:t>returns the shirt color the person will get. This setup is shown in Listing 13-1.</w:t>
      </w:r>
    </w:p>
    <w:p w14:paraId="49A3C787" w14:textId="77777777" w:rsidR="005711BA" w:rsidRDefault="00000000">
      <w:pPr>
        <w:pStyle w:val="CodeLabel"/>
      </w:pPr>
      <w:r>
        <w:t>src/main.rs</w:t>
      </w:r>
    </w:p>
    <w:p w14:paraId="2B2A6FD8" w14:textId="77777777" w:rsidR="005711BA" w:rsidRDefault="00000000">
      <w:pPr>
        <w:pStyle w:val="Code"/>
      </w:pPr>
      <w:r>
        <w:t>#[derive(Debug, PartialEq, Copy, Clone)]</w:t>
      </w:r>
    </w:p>
    <w:p w14:paraId="1611773B" w14:textId="77777777" w:rsidR="005711BA" w:rsidRDefault="00000000">
      <w:pPr>
        <w:pStyle w:val="Code"/>
      </w:pPr>
      <w:r>
        <w:t>enum ShirtColor {</w:t>
      </w:r>
    </w:p>
    <w:p w14:paraId="3717CA08" w14:textId="77777777" w:rsidR="005711BA" w:rsidRDefault="00000000">
      <w:pPr>
        <w:pStyle w:val="Code"/>
      </w:pPr>
      <w:r>
        <w:t xml:space="preserve">    Red,</w:t>
      </w:r>
    </w:p>
    <w:p w14:paraId="26AE6635" w14:textId="77777777" w:rsidR="005711BA" w:rsidRDefault="00000000">
      <w:pPr>
        <w:pStyle w:val="Code"/>
      </w:pPr>
      <w:r>
        <w:t xml:space="preserve">    Blue,</w:t>
      </w:r>
    </w:p>
    <w:p w14:paraId="0B93B5CE" w14:textId="77777777" w:rsidR="005711BA" w:rsidRDefault="00000000">
      <w:pPr>
        <w:pStyle w:val="Code"/>
      </w:pPr>
      <w:r>
        <w:t>}</w:t>
      </w:r>
    </w:p>
    <w:p w14:paraId="3CB25C4E" w14:textId="77777777" w:rsidR="005711BA" w:rsidRDefault="005711BA">
      <w:pPr>
        <w:pStyle w:val="Code"/>
      </w:pPr>
    </w:p>
    <w:p w14:paraId="218BE638" w14:textId="77777777" w:rsidR="005711BA" w:rsidRDefault="00000000">
      <w:pPr>
        <w:pStyle w:val="Code"/>
      </w:pPr>
      <w:r>
        <w:t>struct Inventory {</w:t>
      </w:r>
    </w:p>
    <w:p w14:paraId="0F0BA992" w14:textId="77777777" w:rsidR="005711BA" w:rsidRDefault="00000000">
      <w:pPr>
        <w:pStyle w:val="Code"/>
      </w:pPr>
      <w:r>
        <w:t xml:space="preserve">    shirts: Vec&lt;ShirtColor&gt;,</w:t>
      </w:r>
    </w:p>
    <w:p w14:paraId="4D74F47E" w14:textId="77777777" w:rsidR="005711BA" w:rsidRDefault="00000000">
      <w:pPr>
        <w:pStyle w:val="Code"/>
      </w:pPr>
      <w:r>
        <w:t>}</w:t>
      </w:r>
    </w:p>
    <w:p w14:paraId="1AD4774B" w14:textId="77777777" w:rsidR="005711BA" w:rsidRDefault="005711BA">
      <w:pPr>
        <w:pStyle w:val="Code"/>
      </w:pPr>
    </w:p>
    <w:p w14:paraId="63F132D7" w14:textId="77777777" w:rsidR="005711BA" w:rsidRDefault="00000000">
      <w:pPr>
        <w:pStyle w:val="Code"/>
      </w:pPr>
      <w:r>
        <w:t>impl Inventory {</w:t>
      </w:r>
    </w:p>
    <w:p w14:paraId="37383D98" w14:textId="77777777" w:rsidR="005711BA" w:rsidRDefault="00000000">
      <w:pPr>
        <w:pStyle w:val="Code"/>
      </w:pPr>
      <w:r>
        <w:t xml:space="preserve">    fn giveaway(</w:t>
      </w:r>
    </w:p>
    <w:p w14:paraId="039FC1BF" w14:textId="77777777" w:rsidR="005711BA" w:rsidRDefault="00000000">
      <w:pPr>
        <w:pStyle w:val="Code"/>
      </w:pPr>
      <w:r>
        <w:t xml:space="preserve">        &amp;self, </w:t>
      </w:r>
    </w:p>
    <w:p w14:paraId="22D8617A" w14:textId="77777777" w:rsidR="005711BA" w:rsidRDefault="00000000">
      <w:pPr>
        <w:pStyle w:val="Code"/>
      </w:pPr>
      <w:r>
        <w:t xml:space="preserve">        user_preference: Option&lt;ShirtColor&gt;,</w:t>
      </w:r>
    </w:p>
    <w:p w14:paraId="62205BC9" w14:textId="77777777" w:rsidR="005711BA" w:rsidRDefault="00000000">
      <w:pPr>
        <w:pStyle w:val="Code"/>
      </w:pPr>
      <w:r>
        <w:t xml:space="preserve">    ) -&gt; ShirtColor {</w:t>
      </w:r>
    </w:p>
    <w:p w14:paraId="0E6E1F64" w14:textId="77777777" w:rsidR="005711BA" w:rsidRDefault="00000000">
      <w:pPr>
        <w:pStyle w:val="Code"/>
      </w:pPr>
      <w:r>
        <w:t xml:space="preserve">      </w:t>
      </w:r>
      <w:r>
        <w:rPr>
          <w:rStyle w:val="CodeAnnotation"/>
        </w:rPr>
        <w:t>1</w:t>
      </w:r>
      <w:r>
        <w:t xml:space="preserve"> user_preference.unwrap_or_else(|| self.most_stocked())</w:t>
      </w:r>
    </w:p>
    <w:p w14:paraId="31B6EBFD" w14:textId="77777777" w:rsidR="005711BA" w:rsidRDefault="00000000">
      <w:pPr>
        <w:pStyle w:val="Code"/>
      </w:pPr>
      <w:r>
        <w:t xml:space="preserve">    }</w:t>
      </w:r>
    </w:p>
    <w:p w14:paraId="51880647" w14:textId="77777777" w:rsidR="005711BA" w:rsidRDefault="005711BA">
      <w:pPr>
        <w:pStyle w:val="Code"/>
      </w:pPr>
    </w:p>
    <w:p w14:paraId="6A65A290" w14:textId="77777777" w:rsidR="005711BA" w:rsidRDefault="00000000">
      <w:pPr>
        <w:pStyle w:val="Code"/>
      </w:pPr>
      <w:r>
        <w:t xml:space="preserve">    fn most_stocked(&amp;self) -&gt; ShirtColor {</w:t>
      </w:r>
    </w:p>
    <w:p w14:paraId="581A672C" w14:textId="77777777" w:rsidR="005711BA" w:rsidRDefault="00000000">
      <w:pPr>
        <w:pStyle w:val="Code"/>
      </w:pPr>
      <w:r>
        <w:t xml:space="preserve">        let mut num_red = 0;</w:t>
      </w:r>
    </w:p>
    <w:p w14:paraId="07F4DC4D" w14:textId="77777777" w:rsidR="005711BA" w:rsidRDefault="00000000">
      <w:pPr>
        <w:pStyle w:val="Code"/>
      </w:pPr>
      <w:r>
        <w:t xml:space="preserve">        let mut num_blue = 0;</w:t>
      </w:r>
    </w:p>
    <w:p w14:paraId="57B43D3A" w14:textId="77777777" w:rsidR="005711BA" w:rsidRDefault="005711BA">
      <w:pPr>
        <w:pStyle w:val="Code"/>
      </w:pPr>
    </w:p>
    <w:p w14:paraId="389DD04F" w14:textId="77777777" w:rsidR="005711BA" w:rsidRDefault="00000000">
      <w:pPr>
        <w:pStyle w:val="Code"/>
      </w:pPr>
      <w:r>
        <w:t xml:space="preserve">        for color in &amp;self.shirts {</w:t>
      </w:r>
    </w:p>
    <w:p w14:paraId="194D324E" w14:textId="77777777" w:rsidR="005711BA" w:rsidRDefault="00000000">
      <w:pPr>
        <w:pStyle w:val="Code"/>
      </w:pPr>
      <w:r>
        <w:t xml:space="preserve">            match color {</w:t>
      </w:r>
    </w:p>
    <w:p w14:paraId="418F9860" w14:textId="77777777" w:rsidR="005711BA" w:rsidRDefault="00000000">
      <w:pPr>
        <w:pStyle w:val="Code"/>
      </w:pPr>
      <w:r>
        <w:t xml:space="preserve">                ShirtColor::Red =&gt; num_red += 1,</w:t>
      </w:r>
    </w:p>
    <w:p w14:paraId="3CD58400" w14:textId="77777777" w:rsidR="005711BA" w:rsidRDefault="00000000">
      <w:pPr>
        <w:pStyle w:val="Code"/>
      </w:pPr>
      <w:r>
        <w:t xml:space="preserve">                ShirtColor::Blue =&gt; num_blue += 1,</w:t>
      </w:r>
    </w:p>
    <w:p w14:paraId="6635C7C5" w14:textId="77777777" w:rsidR="005711BA" w:rsidRDefault="00000000">
      <w:pPr>
        <w:pStyle w:val="Code"/>
      </w:pPr>
      <w:r>
        <w:t xml:space="preserve">            }</w:t>
      </w:r>
    </w:p>
    <w:p w14:paraId="383DAD41" w14:textId="77777777" w:rsidR="005711BA" w:rsidRDefault="00000000">
      <w:pPr>
        <w:pStyle w:val="Code"/>
      </w:pPr>
      <w:r>
        <w:t xml:space="preserve">        }</w:t>
      </w:r>
    </w:p>
    <w:p w14:paraId="312C648A" w14:textId="77777777" w:rsidR="005711BA" w:rsidRDefault="00000000">
      <w:pPr>
        <w:pStyle w:val="Code"/>
      </w:pPr>
      <w:r>
        <w:t xml:space="preserve">        if num_red &gt; num_blue {</w:t>
      </w:r>
    </w:p>
    <w:p w14:paraId="0F19D861" w14:textId="77777777" w:rsidR="005711BA" w:rsidRDefault="00000000">
      <w:pPr>
        <w:pStyle w:val="Code"/>
      </w:pPr>
      <w:r>
        <w:t xml:space="preserve">            ShirtColor::Red</w:t>
      </w:r>
    </w:p>
    <w:p w14:paraId="6D8EB756" w14:textId="77777777" w:rsidR="005711BA" w:rsidRDefault="00000000">
      <w:pPr>
        <w:pStyle w:val="Code"/>
      </w:pPr>
      <w:r>
        <w:t xml:space="preserve">        } else {</w:t>
      </w:r>
    </w:p>
    <w:p w14:paraId="171C3DA1" w14:textId="77777777" w:rsidR="005711BA" w:rsidRDefault="00000000">
      <w:pPr>
        <w:pStyle w:val="Code"/>
      </w:pPr>
      <w:r>
        <w:t xml:space="preserve">            ShirtColor::Blue</w:t>
      </w:r>
    </w:p>
    <w:p w14:paraId="317505CF" w14:textId="77777777" w:rsidR="005711BA" w:rsidRDefault="00000000">
      <w:pPr>
        <w:pStyle w:val="Code"/>
      </w:pPr>
      <w:r>
        <w:t xml:space="preserve">        }</w:t>
      </w:r>
    </w:p>
    <w:p w14:paraId="716C9224" w14:textId="77777777" w:rsidR="005711BA" w:rsidRDefault="00000000">
      <w:pPr>
        <w:pStyle w:val="Code"/>
      </w:pPr>
      <w:r>
        <w:t xml:space="preserve">    }</w:t>
      </w:r>
    </w:p>
    <w:p w14:paraId="6D2F54E7" w14:textId="77777777" w:rsidR="005711BA" w:rsidRDefault="00000000">
      <w:pPr>
        <w:pStyle w:val="Code"/>
      </w:pPr>
      <w:r>
        <w:t>}</w:t>
      </w:r>
    </w:p>
    <w:p w14:paraId="4BD91C6D" w14:textId="77777777" w:rsidR="005711BA" w:rsidRDefault="005711BA">
      <w:pPr>
        <w:pStyle w:val="Code"/>
      </w:pPr>
    </w:p>
    <w:p w14:paraId="63245AD6" w14:textId="77777777" w:rsidR="005711BA" w:rsidRDefault="00000000">
      <w:pPr>
        <w:pStyle w:val="Code"/>
      </w:pPr>
      <w:r>
        <w:t>fn main() {</w:t>
      </w:r>
    </w:p>
    <w:p w14:paraId="04BDAA66" w14:textId="77777777" w:rsidR="005711BA" w:rsidRDefault="00000000">
      <w:pPr>
        <w:pStyle w:val="Code"/>
      </w:pPr>
      <w:r>
        <w:t xml:space="preserve">    let store = Inventory {</w:t>
      </w:r>
    </w:p>
    <w:p w14:paraId="7B3EB8AF" w14:textId="77777777" w:rsidR="005711BA" w:rsidRDefault="00000000">
      <w:pPr>
        <w:pStyle w:val="Code"/>
      </w:pPr>
      <w:r>
        <w:t xml:space="preserve">      </w:t>
      </w:r>
      <w:r>
        <w:rPr>
          <w:rStyle w:val="CodeAnnotation"/>
        </w:rPr>
        <w:t>2</w:t>
      </w:r>
      <w:r>
        <w:t xml:space="preserve"> shirts: vec![</w:t>
      </w:r>
    </w:p>
    <w:p w14:paraId="3040032B" w14:textId="77777777" w:rsidR="005711BA" w:rsidRDefault="00000000">
      <w:pPr>
        <w:pStyle w:val="Code"/>
      </w:pPr>
      <w:r>
        <w:t xml:space="preserve">            ShirtColor::Blue,</w:t>
      </w:r>
    </w:p>
    <w:p w14:paraId="22C64A2F" w14:textId="77777777" w:rsidR="005711BA" w:rsidRDefault="00000000">
      <w:pPr>
        <w:pStyle w:val="Code"/>
      </w:pPr>
      <w:r>
        <w:t xml:space="preserve">            ShirtColor::Red,</w:t>
      </w:r>
    </w:p>
    <w:p w14:paraId="2C18C471" w14:textId="77777777" w:rsidR="005711BA" w:rsidRDefault="00000000">
      <w:pPr>
        <w:pStyle w:val="Code"/>
      </w:pPr>
      <w:r>
        <w:t xml:space="preserve">            ShirtColor::Blue,</w:t>
      </w:r>
    </w:p>
    <w:p w14:paraId="4D34F4F2" w14:textId="77777777" w:rsidR="005711BA" w:rsidRDefault="00000000">
      <w:pPr>
        <w:pStyle w:val="Code"/>
      </w:pPr>
      <w:r>
        <w:t xml:space="preserve">        ],</w:t>
      </w:r>
    </w:p>
    <w:p w14:paraId="03A5D636" w14:textId="77777777" w:rsidR="005711BA" w:rsidRDefault="00000000">
      <w:pPr>
        <w:pStyle w:val="Code"/>
      </w:pPr>
      <w:r>
        <w:t xml:space="preserve">    };</w:t>
      </w:r>
    </w:p>
    <w:p w14:paraId="0C17977C" w14:textId="77777777" w:rsidR="005711BA" w:rsidRDefault="005711BA">
      <w:pPr>
        <w:pStyle w:val="Code"/>
      </w:pPr>
    </w:p>
    <w:p w14:paraId="001B1690" w14:textId="77777777" w:rsidR="005711BA" w:rsidRDefault="00000000">
      <w:pPr>
        <w:pStyle w:val="Code"/>
      </w:pPr>
      <w:r>
        <w:t xml:space="preserve">    let user_pref1 = Some(ShirtColor::Red);</w:t>
      </w:r>
    </w:p>
    <w:p w14:paraId="2A3D53BA" w14:textId="77777777" w:rsidR="005711BA" w:rsidRDefault="00000000">
      <w:pPr>
        <w:pStyle w:val="Code"/>
      </w:pPr>
      <w:r>
        <w:lastRenderedPageBreak/>
        <w:t xml:space="preserve">  </w:t>
      </w:r>
      <w:r>
        <w:rPr>
          <w:rStyle w:val="CodeAnnotation"/>
        </w:rPr>
        <w:t>3</w:t>
      </w:r>
      <w:r>
        <w:t xml:space="preserve"> let giveaway1 = store.giveaway(user_pref1);</w:t>
      </w:r>
    </w:p>
    <w:p w14:paraId="0DC1D001" w14:textId="77777777" w:rsidR="005711BA" w:rsidRDefault="00000000">
      <w:pPr>
        <w:pStyle w:val="Code"/>
      </w:pPr>
      <w:r>
        <w:t xml:space="preserve">    println!(</w:t>
      </w:r>
    </w:p>
    <w:p w14:paraId="5F557886" w14:textId="77777777" w:rsidR="005711BA" w:rsidRDefault="00000000">
      <w:pPr>
        <w:pStyle w:val="Code"/>
      </w:pPr>
      <w:r>
        <w:t xml:space="preserve">        "The user with preference {:?} gets {:?}",</w:t>
      </w:r>
    </w:p>
    <w:p w14:paraId="6CFD956D" w14:textId="77777777" w:rsidR="005711BA" w:rsidRDefault="00000000">
      <w:pPr>
        <w:pStyle w:val="Code"/>
      </w:pPr>
      <w:r>
        <w:t xml:space="preserve">        user_pref1, giveaway1</w:t>
      </w:r>
    </w:p>
    <w:p w14:paraId="575A7440" w14:textId="77777777" w:rsidR="005711BA" w:rsidRDefault="00000000">
      <w:pPr>
        <w:pStyle w:val="Code"/>
      </w:pPr>
      <w:r>
        <w:t xml:space="preserve">    );</w:t>
      </w:r>
    </w:p>
    <w:p w14:paraId="442AAC9E" w14:textId="77777777" w:rsidR="005711BA" w:rsidRDefault="005711BA">
      <w:pPr>
        <w:pStyle w:val="Code"/>
      </w:pPr>
    </w:p>
    <w:p w14:paraId="342CFC6C" w14:textId="77777777" w:rsidR="005711BA" w:rsidRDefault="00000000">
      <w:pPr>
        <w:pStyle w:val="Code"/>
      </w:pPr>
      <w:r>
        <w:t xml:space="preserve">    let user_pref2 = None;</w:t>
      </w:r>
    </w:p>
    <w:p w14:paraId="3CDC789A" w14:textId="77777777" w:rsidR="005711BA" w:rsidRDefault="00000000">
      <w:pPr>
        <w:pStyle w:val="Code"/>
      </w:pPr>
      <w:r>
        <w:t xml:space="preserve">  </w:t>
      </w:r>
      <w:r>
        <w:rPr>
          <w:rStyle w:val="CodeAnnotation"/>
        </w:rPr>
        <w:t>4</w:t>
      </w:r>
      <w:r>
        <w:t xml:space="preserve"> let giveaway2 = store.giveaway(user_pref2);</w:t>
      </w:r>
    </w:p>
    <w:p w14:paraId="710B7CB7" w14:textId="77777777" w:rsidR="005711BA" w:rsidRDefault="00000000">
      <w:pPr>
        <w:pStyle w:val="Code"/>
      </w:pPr>
      <w:r>
        <w:t xml:space="preserve">    println!(</w:t>
      </w:r>
    </w:p>
    <w:p w14:paraId="60BC7157" w14:textId="77777777" w:rsidR="005711BA" w:rsidRDefault="00000000">
      <w:pPr>
        <w:pStyle w:val="Code"/>
      </w:pPr>
      <w:r>
        <w:t xml:space="preserve">        "The user with preference {:?} gets {:?}",</w:t>
      </w:r>
    </w:p>
    <w:p w14:paraId="3854EFFF" w14:textId="77777777" w:rsidR="005711BA" w:rsidRDefault="00000000">
      <w:pPr>
        <w:pStyle w:val="Code"/>
      </w:pPr>
      <w:r>
        <w:t xml:space="preserve">        user_pref2, giveaway2</w:t>
      </w:r>
    </w:p>
    <w:p w14:paraId="2D87D7DD" w14:textId="77777777" w:rsidR="005711BA" w:rsidRDefault="00000000">
      <w:pPr>
        <w:pStyle w:val="Code"/>
      </w:pPr>
      <w:r>
        <w:t xml:space="preserve">    );</w:t>
      </w:r>
    </w:p>
    <w:p w14:paraId="4F710509" w14:textId="77777777" w:rsidR="005711BA" w:rsidRDefault="00000000">
      <w:pPr>
        <w:pStyle w:val="Code"/>
      </w:pPr>
      <w:r>
        <w:t>}</w:t>
      </w:r>
    </w:p>
    <w:p w14:paraId="3DDB1C9C" w14:textId="77777777" w:rsidR="005711BA" w:rsidRDefault="00000000">
      <w:pPr>
        <w:pStyle w:val="CodeListingCaption"/>
      </w:pPr>
      <w:r>
        <w:t>Shirt company giveaway situation</w:t>
      </w:r>
    </w:p>
    <w:p w14:paraId="19E56D8F" w14:textId="77777777" w:rsidR="005711BA" w:rsidRDefault="00000000">
      <w:pPr>
        <w:pStyle w:val="Body"/>
      </w:pPr>
      <w:r>
        <w:t xml:space="preserve">The </w:t>
      </w:r>
      <w:r>
        <w:rPr>
          <w:rStyle w:val="Literal"/>
        </w:rPr>
        <w:t>store</w:t>
      </w:r>
      <w:r>
        <w:t xml:space="preserve"> defined in </w:t>
      </w:r>
      <w:r>
        <w:rPr>
          <w:rStyle w:val="Literal"/>
        </w:rPr>
        <w:t>main</w:t>
      </w:r>
      <w:r>
        <w:t xml:space="preserve"> has two blue shirts and one red shirt remaining to distribute for this limited-edition promotion </w:t>
      </w:r>
      <w:r>
        <w:rPr>
          <w:rStyle w:val="CodeAnnotation"/>
        </w:rPr>
        <w:t>2</w:t>
      </w:r>
      <w:r>
        <w:t xml:space="preserve">. We call the </w:t>
      </w:r>
      <w:r>
        <w:rPr>
          <w:rStyle w:val="Literal"/>
        </w:rPr>
        <w:t>giveaway</w:t>
      </w:r>
      <w:r>
        <w:t xml:space="preserve"> method for a user with a preference for a red shirt </w:t>
      </w:r>
      <w:r>
        <w:rPr>
          <w:rStyle w:val="CodeAnnotation"/>
        </w:rPr>
        <w:t>3</w:t>
      </w:r>
      <w:r>
        <w:t xml:space="preserve"> and a user without any preference </w:t>
      </w:r>
      <w:r>
        <w:rPr>
          <w:rStyle w:val="CodeAnnotation"/>
        </w:rPr>
        <w:t>4</w:t>
      </w:r>
      <w:r>
        <w:t>.</w:t>
      </w:r>
    </w:p>
    <w:p w14:paraId="11A8B51C" w14:textId="77777777" w:rsidR="005711BA" w:rsidRDefault="00000000">
      <w:pPr>
        <w:pStyle w:val="Body"/>
      </w:pPr>
      <w:r>
        <w:t xml:space="preserve">Again, this code could be implemented in many ways, and here, to focus on closures, we’ve stuck to concepts you’ve already learned, except for the body of the </w:t>
      </w:r>
      <w:r>
        <w:rPr>
          <w:rStyle w:val="Literal"/>
        </w:rPr>
        <w:t>giveaway</w:t>
      </w:r>
      <w:r>
        <w:t xml:space="preserve"> method that uses a closure. In the </w:t>
      </w:r>
      <w:r>
        <w:rPr>
          <w:rStyle w:val="Literal"/>
        </w:rPr>
        <w:t>giveaway</w:t>
      </w:r>
      <w:r>
        <w:t xml:space="preserve"> method, we get the user preference as a parameter of type </w:t>
      </w:r>
      <w:r>
        <w:rPr>
          <w:rStyle w:val="Literal"/>
        </w:rPr>
        <w:t>Option&lt;ShirtColor&gt;</w:t>
      </w:r>
      <w:r>
        <w:t xml:space="preserve"> and call the </w:t>
      </w:r>
      <w:r>
        <w:rPr>
          <w:rStyle w:val="Literal"/>
        </w:rPr>
        <w:t>unwrap_or_else</w:t>
      </w:r>
      <w:r>
        <w:t xml:space="preserve"> method on </w:t>
      </w:r>
      <w:r>
        <w:rPr>
          <w:rStyle w:val="Literal"/>
        </w:rPr>
        <w:t>user_preference</w:t>
      </w:r>
      <w:r>
        <w:t> </w:t>
      </w:r>
      <w:r>
        <w:rPr>
          <w:rStyle w:val="CodeAnnotation"/>
        </w:rPr>
        <w:t>1</w:t>
      </w:r>
      <w:r>
        <w:t xml:space="preserve">. The </w:t>
      </w:r>
      <w:r>
        <w:rPr>
          <w:rStyle w:val="Literal"/>
        </w:rPr>
        <w:t>unwrap_or_else</w:t>
      </w:r>
      <w:r>
        <w:t xml:space="preserve"> method on </w:t>
      </w:r>
      <w:r>
        <w:rPr>
          <w:rStyle w:val="Literal"/>
        </w:rPr>
        <w:t>Option&lt;T&gt;</w:t>
      </w:r>
      <w:r>
        <w:t xml:space="preserve"> is defined by the standard library. It takes one argument: a closure without any arguments that returns a value </w:t>
      </w:r>
      <w:r>
        <w:rPr>
          <w:rStyle w:val="Literal"/>
        </w:rPr>
        <w:t>T</w:t>
      </w:r>
      <w:r>
        <w:t xml:space="preserve"> (the same type stored in the </w:t>
      </w:r>
      <w:r>
        <w:rPr>
          <w:rStyle w:val="Literal"/>
        </w:rPr>
        <w:t>Some</w:t>
      </w:r>
      <w:r>
        <w:t xml:space="preserve"> variant of the </w:t>
      </w:r>
      <w:r>
        <w:rPr>
          <w:rStyle w:val="Literal"/>
        </w:rPr>
        <w:t>Option&lt;T&gt;</w:t>
      </w:r>
      <w:r>
        <w:t xml:space="preserve">, in this case </w:t>
      </w:r>
      <w:r>
        <w:rPr>
          <w:rStyle w:val="Literal"/>
        </w:rPr>
        <w:t>ShirtColor</w:t>
      </w:r>
      <w:r>
        <w:t xml:space="preserve">). If the </w:t>
      </w:r>
      <w:r>
        <w:rPr>
          <w:rStyle w:val="Literal"/>
        </w:rPr>
        <w:t>Option&lt;T&gt;</w:t>
      </w:r>
      <w:r>
        <w:t xml:space="preserve"> is the </w:t>
      </w:r>
      <w:r>
        <w:rPr>
          <w:rStyle w:val="Literal"/>
        </w:rPr>
        <w:t>Some</w:t>
      </w:r>
      <w:r>
        <w:t xml:space="preserve"> variant, </w:t>
      </w:r>
      <w:r>
        <w:rPr>
          <w:rStyle w:val="Literal"/>
        </w:rPr>
        <w:t>unwrap_or_else</w:t>
      </w:r>
      <w:r>
        <w:t xml:space="preserve"> returns the value from within the </w:t>
      </w:r>
      <w:r>
        <w:rPr>
          <w:rStyle w:val="Literal"/>
        </w:rPr>
        <w:t>Some</w:t>
      </w:r>
      <w:r>
        <w:t xml:space="preserve">. If the </w:t>
      </w:r>
      <w:r>
        <w:rPr>
          <w:rStyle w:val="Literal"/>
        </w:rPr>
        <w:t>Option&lt;T&gt;</w:t>
      </w:r>
      <w:r>
        <w:t xml:space="preserve"> is the </w:t>
      </w:r>
      <w:r>
        <w:rPr>
          <w:rStyle w:val="Literal"/>
        </w:rPr>
        <w:t>None</w:t>
      </w:r>
      <w:r>
        <w:t xml:space="preserve"> variant, </w:t>
      </w:r>
      <w:r>
        <w:rPr>
          <w:rStyle w:val="Literal"/>
        </w:rPr>
        <w:t>unwrap_or_else</w:t>
      </w:r>
      <w:r>
        <w:t xml:space="preserve"> calls the closure and returns the value returned by the closure.</w:t>
      </w:r>
    </w:p>
    <w:p w14:paraId="1038A274" w14:textId="1DC32FA4" w:rsidR="005711BA" w:rsidRDefault="00000000">
      <w:pPr>
        <w:pStyle w:val="Body"/>
      </w:pPr>
      <w:r>
        <w:fldChar w:fldCharType="begin"/>
      </w:r>
      <w:r>
        <w:rPr>
          <w:spacing w:val="2"/>
        </w:rPr>
        <w:instrText xml:space="preserve"> XE "vertical pipe (|):in closure definitions" </w:instrText>
      </w:r>
      <w:r>
        <w:rPr>
          <w:spacing w:val="2"/>
        </w:rPr>
        <w:fldChar w:fldCharType="end"/>
      </w:r>
      <w:r>
        <w:fldChar w:fldCharType="begin"/>
      </w:r>
      <w:r>
        <w:rPr>
          <w:spacing w:val="2"/>
        </w:rPr>
        <w:instrText xml:space="preserve"> XE "| (vertical pipe):in closure definitions" </w:instrText>
      </w:r>
      <w:r>
        <w:rPr>
          <w:spacing w:val="2"/>
        </w:rPr>
        <w:fldChar w:fldCharType="end"/>
      </w:r>
      <w:r>
        <w:t xml:space="preserve">We specify the closure expression </w:t>
      </w:r>
      <w:r>
        <w:rPr>
          <w:rStyle w:val="Literal"/>
        </w:rPr>
        <w:t>|| self.most_stocked()</w:t>
      </w:r>
      <w:r>
        <w:t xml:space="preserve"> as the argument to </w:t>
      </w:r>
      <w:r>
        <w:rPr>
          <w:rStyle w:val="Literal"/>
        </w:rPr>
        <w:t>unwrap_or_else</w:t>
      </w:r>
      <w:r>
        <w:t xml:space="preserve">. This is a closure that takes no parameters itself (if the closure had parameters, they would appear between the two vertical pipes). The body of the closure calls </w:t>
      </w:r>
      <w:r>
        <w:rPr>
          <w:rStyle w:val="Literal"/>
        </w:rPr>
        <w:t>self.most_stocked()</w:t>
      </w:r>
      <w:r>
        <w:t xml:space="preserve">. We’re defining the closure here, and the implementation of </w:t>
      </w:r>
      <w:r>
        <w:rPr>
          <w:rStyle w:val="Literal"/>
        </w:rPr>
        <w:t>unwrap_or_else</w:t>
      </w:r>
      <w:r>
        <w:t xml:space="preserve"> will evaluate the closure later if the result is needed.</w:t>
      </w:r>
    </w:p>
    <w:p w14:paraId="67BD0737" w14:textId="77777777" w:rsidR="005711BA" w:rsidRDefault="00000000">
      <w:pPr>
        <w:pStyle w:val="Body"/>
      </w:pPr>
      <w:r>
        <w:t>Running this code prints the following:</w:t>
      </w:r>
    </w:p>
    <w:p w14:paraId="59CAC955" w14:textId="77777777" w:rsidR="005711BA" w:rsidRDefault="00000000">
      <w:pPr>
        <w:pStyle w:val="Code"/>
      </w:pPr>
      <w:r>
        <w:t>The user with preference Some(Red) gets Red</w:t>
      </w:r>
    </w:p>
    <w:p w14:paraId="539AA17D" w14:textId="77777777" w:rsidR="005711BA" w:rsidRDefault="00000000">
      <w:pPr>
        <w:pStyle w:val="Code"/>
      </w:pPr>
      <w:r>
        <w:t>The user with preference None gets Blue</w:t>
      </w:r>
    </w:p>
    <w:p w14:paraId="6E32098E" w14:textId="77777777" w:rsidR="005711BA" w:rsidRDefault="00000000">
      <w:pPr>
        <w:pStyle w:val="Body"/>
      </w:pPr>
      <w:r>
        <w:t xml:space="preserve">One interesting aspect here is that we’ve passed a closure that calls </w:t>
      </w:r>
      <w:r>
        <w:rPr>
          <w:rStyle w:val="Literal"/>
        </w:rPr>
        <w:t>self.most_stocked()</w:t>
      </w:r>
      <w:r>
        <w:t xml:space="preserve"> on the current </w:t>
      </w:r>
      <w:r>
        <w:rPr>
          <w:rStyle w:val="Literal"/>
        </w:rPr>
        <w:t>Inventory</w:t>
      </w:r>
      <w:r>
        <w:t xml:space="preserve"> </w:t>
      </w:r>
      <w:r>
        <w:lastRenderedPageBreak/>
        <w:t xml:space="preserve">instance. The standard library didn’t need to know anything about the </w:t>
      </w:r>
      <w:r>
        <w:rPr>
          <w:rStyle w:val="Literal"/>
        </w:rPr>
        <w:t>Inventory</w:t>
      </w:r>
      <w:r>
        <w:t xml:space="preserve"> or </w:t>
      </w:r>
      <w:r>
        <w:rPr>
          <w:rStyle w:val="Literal"/>
        </w:rPr>
        <w:t>ShirtColor</w:t>
      </w:r>
      <w:r>
        <w:t xml:space="preserve"> types we defined, or the logic we want to use in this scenario. The closure captures an immutable reference to the </w:t>
      </w:r>
      <w:r>
        <w:rPr>
          <w:rStyle w:val="Literal"/>
        </w:rPr>
        <w:t>self</w:t>
      </w:r>
      <w:r>
        <w:t xml:space="preserve"> </w:t>
      </w:r>
      <w:r>
        <w:rPr>
          <w:rStyle w:val="Literal"/>
        </w:rPr>
        <w:t>Inventory</w:t>
      </w:r>
      <w:r>
        <w:t xml:space="preserve"> instance and passes it with the code we specify to the </w:t>
      </w:r>
      <w:r>
        <w:rPr>
          <w:rStyle w:val="Literal"/>
        </w:rPr>
        <w:t>unwrap_or_else</w:t>
      </w:r>
      <w:r>
        <w:t xml:space="preserve"> method. Functions, on the other hand, are not able to capture their environment in this way.</w:t>
      </w:r>
    </w:p>
    <w:p w14:paraId="10A581ED" w14:textId="0AC8A93C" w:rsidR="005711BA" w:rsidRDefault="00227367">
      <w:pPr>
        <w:pStyle w:val="HeadB"/>
      </w:pPr>
      <w:bookmarkStart w:id="8" w:name="_Toc206168527"/>
      <w:r>
        <w:t xml:space="preserve">Inferring and Annotating </w:t>
      </w:r>
      <w:r>
        <w:fldChar w:fldCharType="begin"/>
      </w:r>
      <w:r>
        <w:instrText xml:space="preserve"> XE "closures:type inference in" </w:instrText>
      </w:r>
      <w:r>
        <w:fldChar w:fldCharType="end"/>
      </w:r>
      <w:r>
        <w:t>Closure Types</w:t>
      </w:r>
      <w:bookmarkEnd w:id="8"/>
    </w:p>
    <w:p w14:paraId="387625CF" w14:textId="540CDD38" w:rsidR="005711BA" w:rsidRDefault="00000000">
      <w:pPr>
        <w:pStyle w:val="Body"/>
      </w:pPr>
      <w:r>
        <w:t xml:space="preserve">There are more differences between functions and closures. Closures don’t usually require you to annotate the types of the parameters or the return value like </w:t>
      </w:r>
      <w:r>
        <w:rPr>
          <w:rStyle w:val="Literal"/>
        </w:rPr>
        <w:t>fn</w:t>
      </w:r>
      <w:r>
        <w:t xml:space="preserve"> functions do. Type annotations are required on functions because the types are part of an explicit interface exposed to your users. Defining this interface rigidly is important for ensuring that everyone agrees on what types of values a function uses and returns. Closures, on the other hand, aren’t used in an exposed interface like this: </w:t>
      </w:r>
      <w:del w:id="9" w:author="Audrey Doyle" w:date="2025-09-15T13:55:00Z" w16du:dateUtc="2025-09-15T17:55:00Z">
        <w:r w:rsidDel="00483000">
          <w:delText xml:space="preserve">they’re </w:delText>
        </w:r>
      </w:del>
      <w:ins w:id="10" w:author="Audrey Doyle" w:date="2025-09-15T13:55:00Z" w16du:dateUtc="2025-09-15T17:55:00Z">
        <w:r w:rsidR="00483000">
          <w:t>T</w:t>
        </w:r>
        <w:r w:rsidR="00483000">
          <w:t xml:space="preserve">hey’re </w:t>
        </w:r>
      </w:ins>
      <w:r>
        <w:t>stored in variables</w:t>
      </w:r>
      <w:ins w:id="11" w:author="Audrey Doyle" w:date="2025-09-15T13:55:00Z" w16du:dateUtc="2025-09-15T17:55:00Z">
        <w:r w:rsidR="00483000">
          <w:t>,</w:t>
        </w:r>
      </w:ins>
      <w:r>
        <w:t xml:space="preserve"> and </w:t>
      </w:r>
      <w:ins w:id="12" w:author="Audrey Doyle" w:date="2025-09-15T13:55:00Z" w16du:dateUtc="2025-09-15T17:55:00Z">
        <w:r w:rsidR="00483000">
          <w:t xml:space="preserve">they’re </w:t>
        </w:r>
      </w:ins>
      <w:r>
        <w:t>used without naming them and exposing them to users of our library.</w:t>
      </w:r>
    </w:p>
    <w:p w14:paraId="27953F55" w14:textId="77777777" w:rsidR="005711BA" w:rsidRDefault="00000000">
      <w:pPr>
        <w:pStyle w:val="Body"/>
      </w:pPr>
      <w:r>
        <w:t>Closures are typically short and relevant only within a narrow context rather than in any arbitrary scenario. Within these limited contexts, the compiler can infer the types of the parameters and the return type, similar to how it’s able to infer the types of most variables (there are rare cases where the compiler needs closure type annotations too).</w:t>
      </w:r>
    </w:p>
    <w:p w14:paraId="23AB5E25" w14:textId="77777777" w:rsidR="005711BA" w:rsidRDefault="00000000">
      <w:pPr>
        <w:pStyle w:val="Body"/>
      </w:pPr>
      <w:r>
        <w:t>As with variables, we can add type annotations if we want to increase explicitness and clarity at the cost of being more verbose than is strictly necessary. Annotating the types for a closure would look like the definition shown in Listing 13-2. In this example, we’re defining a closure and storing it in a variable rather than defining the closure in the spot we pass it as an argument, as we did in Listing 13-1.</w:t>
      </w:r>
    </w:p>
    <w:p w14:paraId="0047891D" w14:textId="77777777" w:rsidR="005711BA" w:rsidRDefault="00000000">
      <w:pPr>
        <w:pStyle w:val="CodeLabel"/>
      </w:pPr>
      <w:r>
        <w:t>src/main.rs</w:t>
      </w:r>
    </w:p>
    <w:p w14:paraId="5363BE94" w14:textId="77777777" w:rsidR="005711BA" w:rsidRDefault="00000000">
      <w:pPr>
        <w:pStyle w:val="Code"/>
      </w:pPr>
      <w:r>
        <w:t>let expensive_closure = |num: u32| -&gt; u32 {</w:t>
      </w:r>
    </w:p>
    <w:p w14:paraId="34931194" w14:textId="77777777" w:rsidR="005711BA" w:rsidRDefault="00000000">
      <w:pPr>
        <w:pStyle w:val="Code"/>
      </w:pPr>
      <w:r>
        <w:t xml:space="preserve">    println!("calculating slowly...");</w:t>
      </w:r>
    </w:p>
    <w:p w14:paraId="09162C84" w14:textId="77777777" w:rsidR="005711BA" w:rsidRDefault="00000000">
      <w:pPr>
        <w:pStyle w:val="Code"/>
      </w:pPr>
      <w:r>
        <w:t xml:space="preserve">    thread::sleep(Duration::from_secs(2));</w:t>
      </w:r>
    </w:p>
    <w:p w14:paraId="32B67DF3" w14:textId="77777777" w:rsidR="005711BA" w:rsidRDefault="00000000">
      <w:pPr>
        <w:pStyle w:val="Code"/>
      </w:pPr>
      <w:r>
        <w:t xml:space="preserve">    num</w:t>
      </w:r>
    </w:p>
    <w:p w14:paraId="1E0A9D62" w14:textId="77777777" w:rsidR="005711BA" w:rsidRDefault="00000000">
      <w:pPr>
        <w:pStyle w:val="Code"/>
      </w:pPr>
      <w:r>
        <w:t>};</w:t>
      </w:r>
    </w:p>
    <w:p w14:paraId="184484BB" w14:textId="77777777" w:rsidR="005711BA" w:rsidRDefault="00000000">
      <w:pPr>
        <w:pStyle w:val="CodeListingCaption"/>
      </w:pPr>
      <w:r>
        <w:t>Adding optional type annotations of the parameter and return value types in the closure</w:t>
      </w:r>
    </w:p>
    <w:p w14:paraId="17A4C264" w14:textId="77777777" w:rsidR="005711BA" w:rsidRDefault="00000000">
      <w:pPr>
        <w:pStyle w:val="Body"/>
      </w:pPr>
      <w:r>
        <w:t xml:space="preserve">With type annotations added, the syntax of closures looks more similar to the syntax of functions. Here, we define a function that adds 1 to its parameter and a closure that has the same behavior, for comparison. We’ve added some spaces to line up the relevant parts. </w:t>
      </w:r>
      <w:r>
        <w:lastRenderedPageBreak/>
        <w:t>This illustrates how closure syntax is similar to function syntax except for the use of pipes and the amount of syntax that is optional:</w:t>
      </w:r>
    </w:p>
    <w:p w14:paraId="26C2429B" w14:textId="77777777" w:rsidR="005711BA" w:rsidRDefault="00000000">
      <w:pPr>
        <w:pStyle w:val="Code"/>
      </w:pPr>
      <w:r>
        <w:t>fn  add_one_v1   (x: u32) -&gt; u32 { x + 1 }</w:t>
      </w:r>
    </w:p>
    <w:p w14:paraId="05820AB4" w14:textId="77777777" w:rsidR="005711BA" w:rsidRDefault="00000000">
      <w:pPr>
        <w:pStyle w:val="Code"/>
      </w:pPr>
      <w:r>
        <w:t>let add_one_v2 = |x: u32| -&gt; u32 { x + 1 };</w:t>
      </w:r>
    </w:p>
    <w:p w14:paraId="68E15F6C" w14:textId="77777777" w:rsidR="005711BA" w:rsidRDefault="00000000">
      <w:pPr>
        <w:pStyle w:val="Code"/>
      </w:pPr>
      <w:r>
        <w:t>let add_one_v3 = |x|             { x + 1 };</w:t>
      </w:r>
    </w:p>
    <w:p w14:paraId="2916AFBE" w14:textId="77777777" w:rsidR="005711BA" w:rsidRDefault="00000000">
      <w:pPr>
        <w:pStyle w:val="Code"/>
      </w:pPr>
      <w:r>
        <w:t>let add_one_v4 = |x|               x + 1  ;</w:t>
      </w:r>
    </w:p>
    <w:p w14:paraId="6660C903" w14:textId="22E9D202" w:rsidR="005711BA" w:rsidRDefault="00000000">
      <w:pPr>
        <w:pStyle w:val="Body"/>
      </w:pPr>
      <w:r>
        <w:t xml:space="preserve">The first line shows a function definition and the second line shows a fully annotated closure definition. In the third line, we remove the type annotations from the closure definition. In the fourth line, we remove the brackets, which are optional because the closure body has only one expression. These are all valid definitions that will produce the same behavior when they’re called. The </w:t>
      </w:r>
      <w:r>
        <w:rPr>
          <w:rStyle w:val="Literal"/>
        </w:rPr>
        <w:t>add_one_v3</w:t>
      </w:r>
      <w:r>
        <w:t xml:space="preserve"> and </w:t>
      </w:r>
      <w:r>
        <w:rPr>
          <w:rStyle w:val="Literal"/>
        </w:rPr>
        <w:t>add_one_v4</w:t>
      </w:r>
      <w:r>
        <w:t xml:space="preserve"> lines require the closures to be evaluated to be able to compile because the types will be inferred from their usage. This is similar to </w:t>
      </w:r>
      <w:r>
        <w:rPr>
          <w:rStyle w:val="Literal"/>
        </w:rPr>
        <w:t>let v = Vec::new();</w:t>
      </w:r>
      <w:r>
        <w:t xml:space="preserve"> needing either type annotations or values of some type to be inserted into the </w:t>
      </w:r>
      <w:r>
        <w:rPr>
          <w:rStyle w:val="Literal"/>
        </w:rPr>
        <w:t>Vec</w:t>
      </w:r>
      <w:r>
        <w:t xml:space="preserve"> for Rust to be able to infer the type.</w:t>
      </w:r>
    </w:p>
    <w:p w14:paraId="2A0C72C0" w14:textId="77777777" w:rsidR="005711BA" w:rsidRDefault="00000000">
      <w:pPr>
        <w:pStyle w:val="Body"/>
      </w:pPr>
      <w:r>
        <w:t xml:space="preserve">For closure definitions, the compiler will infer one concrete type for each of their parameters and for their return value. For instance, Listing 13-3 shows the definition of a short closure that just returns the value it receives as a parameter. This closure isn’t very useful except for the purposes of this example. Note that we haven’t added any type annotations to the definition. Because there are no type annotations, we can call the closure with any type, which we’ve done here with </w:t>
      </w:r>
      <w:r>
        <w:rPr>
          <w:rStyle w:val="Literal"/>
        </w:rPr>
        <w:t>String</w:t>
      </w:r>
      <w:r>
        <w:t xml:space="preserve"> the first time. If we then try to call </w:t>
      </w:r>
      <w:r>
        <w:rPr>
          <w:rStyle w:val="Literal"/>
        </w:rPr>
        <w:t>example_closure</w:t>
      </w:r>
      <w:r>
        <w:t xml:space="preserve"> with an integer, we’ll get an error.</w:t>
      </w:r>
    </w:p>
    <w:p w14:paraId="3A9AF07D" w14:textId="77777777" w:rsidR="005711BA" w:rsidRDefault="00000000">
      <w:pPr>
        <w:pStyle w:val="CodeLabel"/>
      </w:pPr>
      <w:r>
        <w:t>src/main.rs</w:t>
      </w:r>
    </w:p>
    <w:p w14:paraId="6508C2D9" w14:textId="77777777" w:rsidR="005711BA" w:rsidRDefault="00000000">
      <w:pPr>
        <w:pStyle w:val="Code"/>
      </w:pPr>
      <w:r>
        <w:t>let example_closure = |x| x;</w:t>
      </w:r>
    </w:p>
    <w:p w14:paraId="1C27FE10" w14:textId="77777777" w:rsidR="005711BA" w:rsidRDefault="005711BA">
      <w:pPr>
        <w:pStyle w:val="Code"/>
      </w:pPr>
    </w:p>
    <w:p w14:paraId="454A6F9F" w14:textId="77777777" w:rsidR="005711BA" w:rsidRDefault="00000000">
      <w:pPr>
        <w:pStyle w:val="Code"/>
      </w:pPr>
      <w:r>
        <w:t>let s = example_closure(String::from("hello"));</w:t>
      </w:r>
    </w:p>
    <w:p w14:paraId="53A90F5C" w14:textId="77777777" w:rsidR="005711BA" w:rsidRDefault="00000000">
      <w:pPr>
        <w:pStyle w:val="Code"/>
      </w:pPr>
      <w:r>
        <w:t>let n = example_closure(5);</w:t>
      </w:r>
    </w:p>
    <w:p w14:paraId="17BF2C25" w14:textId="77777777" w:rsidR="005711BA" w:rsidRDefault="00000000">
      <w:pPr>
        <w:pStyle w:val="CodeListingCaption"/>
      </w:pPr>
      <w:r>
        <w:t>Attempting to call a closure whose types are inferred with two different types</w:t>
      </w:r>
    </w:p>
    <w:p w14:paraId="1C0D3440" w14:textId="77777777" w:rsidR="005711BA" w:rsidRDefault="00000000">
      <w:pPr>
        <w:pStyle w:val="Body"/>
      </w:pPr>
      <w:r>
        <w:t>The compiler gives us this error:</w:t>
      </w:r>
    </w:p>
    <w:p w14:paraId="419A468E" w14:textId="77777777" w:rsidR="005711BA" w:rsidRDefault="00000000">
      <w:pPr>
        <w:pStyle w:val="Code"/>
      </w:pPr>
      <w:r>
        <w:t>error[E0308]: mismatched types</w:t>
      </w:r>
    </w:p>
    <w:p w14:paraId="56917E1E" w14:textId="77777777" w:rsidR="005711BA" w:rsidRDefault="00000000">
      <w:pPr>
        <w:pStyle w:val="Code"/>
      </w:pPr>
      <w:r>
        <w:t xml:space="preserve"> --&gt; src/main.rs:5:29</w:t>
      </w:r>
    </w:p>
    <w:p w14:paraId="26A01825" w14:textId="77777777" w:rsidR="005711BA" w:rsidRDefault="00000000">
      <w:pPr>
        <w:pStyle w:val="Code"/>
      </w:pPr>
      <w:r>
        <w:t xml:space="preserve">  |</w:t>
      </w:r>
    </w:p>
    <w:p w14:paraId="66CB15B6" w14:textId="77777777" w:rsidR="005711BA" w:rsidRDefault="00000000">
      <w:pPr>
        <w:pStyle w:val="Code"/>
      </w:pPr>
      <w:r>
        <w:t>5 |     let n = example_closure(5);</w:t>
      </w:r>
    </w:p>
    <w:p w14:paraId="180CD1E5" w14:textId="6A249257" w:rsidR="005711BA" w:rsidRDefault="00000000">
      <w:pPr>
        <w:pStyle w:val="Code"/>
      </w:pPr>
      <w:bookmarkStart w:id="13" w:name="OLE_LINK1"/>
      <w:r>
        <w:t xml:space="preserve">  |             --------------- ^- help: try using a conversion method:</w:t>
      </w:r>
      <w:bookmarkEnd w:id="13"/>
    </w:p>
    <w:p w14:paraId="3EDCEB73" w14:textId="77777777" w:rsidR="005711BA" w:rsidRDefault="00000000">
      <w:pPr>
        <w:pStyle w:val="Code"/>
      </w:pPr>
      <w:r>
        <w:t>`.to_string()`</w:t>
      </w:r>
    </w:p>
    <w:p w14:paraId="3C416987" w14:textId="77777777" w:rsidR="005711BA" w:rsidRDefault="00000000">
      <w:pPr>
        <w:pStyle w:val="Code"/>
      </w:pPr>
      <w:r>
        <w:t xml:space="preserve">  |                             |</w:t>
      </w:r>
    </w:p>
    <w:p w14:paraId="347A3636" w14:textId="09113476" w:rsidR="005711BA" w:rsidRDefault="00000000">
      <w:pPr>
        <w:pStyle w:val="Code"/>
      </w:pPr>
      <w:r>
        <w:t xml:space="preserve">  |                             expected `String`, found integer</w:t>
      </w:r>
    </w:p>
    <w:p w14:paraId="4F7E8B1C" w14:textId="77777777" w:rsidR="005711BA" w:rsidRDefault="00000000">
      <w:pPr>
        <w:pStyle w:val="Body"/>
      </w:pPr>
      <w:r>
        <w:lastRenderedPageBreak/>
        <w:t xml:space="preserve">The first time we call </w:t>
      </w:r>
      <w:r>
        <w:rPr>
          <w:rStyle w:val="Literal"/>
        </w:rPr>
        <w:t>example_closure</w:t>
      </w:r>
      <w:r>
        <w:t xml:space="preserve"> with the </w:t>
      </w:r>
      <w:r>
        <w:rPr>
          <w:rStyle w:val="Literal"/>
        </w:rPr>
        <w:t>String</w:t>
      </w:r>
      <w:r>
        <w:t xml:space="preserve"> value, the compiler infers the type of </w:t>
      </w:r>
      <w:r>
        <w:rPr>
          <w:rStyle w:val="Literal"/>
        </w:rPr>
        <w:t>x</w:t>
      </w:r>
      <w:r>
        <w:t xml:space="preserve"> and the return type of the closure to be </w:t>
      </w:r>
      <w:r>
        <w:rPr>
          <w:rStyle w:val="Literal"/>
        </w:rPr>
        <w:t>String</w:t>
      </w:r>
      <w:r>
        <w:t xml:space="preserve">. Those types are then locked into the closure in </w:t>
      </w:r>
      <w:r>
        <w:rPr>
          <w:rStyle w:val="Literal"/>
        </w:rPr>
        <w:t>example_closure</w:t>
      </w:r>
      <w:r>
        <w:t>, and we get a type error when we next try to use a different type with the same closure.</w:t>
      </w:r>
    </w:p>
    <w:p w14:paraId="44AB94AD" w14:textId="562212D6" w:rsidR="005711BA" w:rsidRDefault="00000000">
      <w:pPr>
        <w:pStyle w:val="HeadB"/>
      </w:pPr>
      <w:r>
        <w:fldChar w:fldCharType="begin"/>
      </w:r>
      <w:r>
        <w:instrText xml:space="preserve"> XE "environment" </w:instrText>
      </w:r>
      <w:r>
        <w:fldChar w:fldCharType="end"/>
      </w:r>
      <w:r>
        <w:fldChar w:fldCharType="begin"/>
      </w:r>
      <w:r>
        <w:instrText xml:space="preserve"> XE "closures:capturing the environment with" </w:instrText>
      </w:r>
      <w:r>
        <w:fldChar w:fldCharType="end"/>
      </w:r>
      <w:bookmarkStart w:id="14" w:name="_Toc206168528"/>
      <w:r>
        <w:t>Capturing References or Moving Ownership</w:t>
      </w:r>
      <w:bookmarkEnd w:id="14"/>
    </w:p>
    <w:p w14:paraId="05739315" w14:textId="77777777" w:rsidR="005711BA" w:rsidRDefault="00000000">
      <w:pPr>
        <w:pStyle w:val="Body"/>
      </w:pPr>
      <w:r>
        <w:t>Closures can capture values from their environment in three ways, which directly map to the three ways a function can take a parameter: borrowing immutably, borrowing mutably, and taking ownership. The closure will decide which of these to use based on what the body of the function does with the captured values.</w:t>
      </w:r>
    </w:p>
    <w:p w14:paraId="3DDE4520" w14:textId="77777777" w:rsidR="005711BA" w:rsidRDefault="00000000">
      <w:pPr>
        <w:pStyle w:val="Body"/>
      </w:pPr>
      <w:r>
        <w:t xml:space="preserve">In Listing 13-4, we define a closure that captures an immutable reference to the vector named </w:t>
      </w:r>
      <w:r>
        <w:rPr>
          <w:rStyle w:val="Literal"/>
        </w:rPr>
        <w:t>list</w:t>
      </w:r>
      <w:r>
        <w:t xml:space="preserve"> because it only needs an immutable reference to print the value.</w:t>
      </w:r>
    </w:p>
    <w:p w14:paraId="130EB4D2" w14:textId="77777777" w:rsidR="005711BA" w:rsidRDefault="00000000">
      <w:pPr>
        <w:pStyle w:val="CodeLabel"/>
      </w:pPr>
      <w:r>
        <w:t>src/main.rs</w:t>
      </w:r>
    </w:p>
    <w:p w14:paraId="363B87C0" w14:textId="77777777" w:rsidR="005711BA" w:rsidRDefault="00000000">
      <w:pPr>
        <w:pStyle w:val="Code"/>
      </w:pPr>
      <w:r>
        <w:t>fn main() {</w:t>
      </w:r>
    </w:p>
    <w:p w14:paraId="24D391B7" w14:textId="77777777" w:rsidR="005711BA" w:rsidRDefault="00000000">
      <w:pPr>
        <w:pStyle w:val="Code"/>
      </w:pPr>
      <w:r>
        <w:t xml:space="preserve">    let list = vec![1, 2, 3];</w:t>
      </w:r>
    </w:p>
    <w:p w14:paraId="6389DF76" w14:textId="76F7DB2A" w:rsidR="005711BA" w:rsidRDefault="00000000">
      <w:pPr>
        <w:pStyle w:val="Code"/>
      </w:pPr>
      <w:r>
        <w:t xml:space="preserve">    println!("Before defining closure: {list:?}");</w:t>
      </w:r>
    </w:p>
    <w:p w14:paraId="3B4EA4BC" w14:textId="77777777" w:rsidR="005711BA" w:rsidRDefault="005711BA">
      <w:pPr>
        <w:pStyle w:val="Code"/>
      </w:pPr>
    </w:p>
    <w:p w14:paraId="5312853B" w14:textId="1D9FCC00" w:rsidR="005711BA" w:rsidRDefault="00000000">
      <w:pPr>
        <w:pStyle w:val="Code"/>
      </w:pPr>
      <w:r>
        <w:t xml:space="preserve">  </w:t>
      </w:r>
      <w:r>
        <w:rPr>
          <w:rStyle w:val="CodeAnnotation"/>
        </w:rPr>
        <w:t>1</w:t>
      </w:r>
      <w:r>
        <w:t xml:space="preserve"> let only_borrows = || println!("From closure: {list:?}");</w:t>
      </w:r>
    </w:p>
    <w:p w14:paraId="088E0679" w14:textId="77777777" w:rsidR="005711BA" w:rsidRDefault="005711BA">
      <w:pPr>
        <w:pStyle w:val="Code"/>
      </w:pPr>
    </w:p>
    <w:p w14:paraId="4B9B01DC" w14:textId="1661EB80" w:rsidR="005711BA" w:rsidRDefault="00000000">
      <w:pPr>
        <w:pStyle w:val="Code"/>
      </w:pPr>
      <w:r>
        <w:t xml:space="preserve">    println!("Before calling closure: {list:?}");</w:t>
      </w:r>
    </w:p>
    <w:p w14:paraId="14A32DB7" w14:textId="77777777" w:rsidR="005711BA" w:rsidRDefault="00000000">
      <w:pPr>
        <w:pStyle w:val="Code"/>
      </w:pPr>
      <w:r>
        <w:t xml:space="preserve">  </w:t>
      </w:r>
      <w:r>
        <w:rPr>
          <w:rStyle w:val="CodeAnnotation"/>
        </w:rPr>
        <w:t>2</w:t>
      </w:r>
      <w:r>
        <w:t xml:space="preserve"> only_borrows();</w:t>
      </w:r>
    </w:p>
    <w:p w14:paraId="531D8252" w14:textId="45945CA0" w:rsidR="005711BA" w:rsidRDefault="00000000">
      <w:pPr>
        <w:pStyle w:val="Code"/>
      </w:pPr>
      <w:r>
        <w:t xml:space="preserve">    println!("After calling closure: {list:?}");</w:t>
      </w:r>
    </w:p>
    <w:p w14:paraId="2E1D7083" w14:textId="77777777" w:rsidR="005711BA" w:rsidRDefault="00000000">
      <w:pPr>
        <w:pStyle w:val="Code"/>
      </w:pPr>
      <w:r>
        <w:t>}</w:t>
      </w:r>
    </w:p>
    <w:p w14:paraId="3A721A92" w14:textId="77777777" w:rsidR="005711BA" w:rsidRDefault="00000000">
      <w:pPr>
        <w:pStyle w:val="CodeListingCaption"/>
      </w:pPr>
      <w:r>
        <w:t>Defining and calling a closure that captures an immutable reference</w:t>
      </w:r>
    </w:p>
    <w:p w14:paraId="467229BB" w14:textId="77777777" w:rsidR="005711BA" w:rsidRDefault="00000000">
      <w:pPr>
        <w:pStyle w:val="Body"/>
      </w:pPr>
      <w:r>
        <w:t>This example also illustrates that a variable can bind to a closure definition </w:t>
      </w:r>
      <w:r>
        <w:rPr>
          <w:rStyle w:val="CodeAnnotation"/>
        </w:rPr>
        <w:t>1</w:t>
      </w:r>
      <w:r>
        <w:t>, and we can later call the closure by using the variable name and parentheses as if the variable name were a function name </w:t>
      </w:r>
      <w:r>
        <w:rPr>
          <w:rStyle w:val="CodeAnnotation"/>
        </w:rPr>
        <w:t>2</w:t>
      </w:r>
      <w:r>
        <w:t>.</w:t>
      </w:r>
    </w:p>
    <w:p w14:paraId="24B7CAD8" w14:textId="77777777" w:rsidR="005711BA" w:rsidRDefault="00000000">
      <w:pPr>
        <w:pStyle w:val="Body"/>
      </w:pPr>
      <w:r>
        <w:t xml:space="preserve">Because we can have multiple immutable references to </w:t>
      </w:r>
      <w:r>
        <w:rPr>
          <w:rStyle w:val="Literal"/>
        </w:rPr>
        <w:t>list</w:t>
      </w:r>
      <w:r>
        <w:t xml:space="preserve"> at the same time, </w:t>
      </w:r>
      <w:r>
        <w:rPr>
          <w:rStyle w:val="Literal"/>
        </w:rPr>
        <w:t>list</w:t>
      </w:r>
      <w:r>
        <w:t xml:space="preserve"> is still accessible from the code before the closure definition, after the closure definition but before the closure is called, and after the closure is called. This code compiles, runs, and prints:</w:t>
      </w:r>
    </w:p>
    <w:p w14:paraId="39ED8720" w14:textId="77777777" w:rsidR="005711BA" w:rsidRDefault="00000000">
      <w:pPr>
        <w:pStyle w:val="Code"/>
      </w:pPr>
      <w:r>
        <w:t>Before defining closure: [1, 2, 3]</w:t>
      </w:r>
    </w:p>
    <w:p w14:paraId="6865BB7A" w14:textId="77777777" w:rsidR="005711BA" w:rsidRDefault="00000000">
      <w:pPr>
        <w:pStyle w:val="Code"/>
      </w:pPr>
      <w:r>
        <w:t>Before calling closure: [1, 2, 3]</w:t>
      </w:r>
    </w:p>
    <w:p w14:paraId="21D623E5" w14:textId="77777777" w:rsidR="005711BA" w:rsidRDefault="00000000">
      <w:pPr>
        <w:pStyle w:val="Code"/>
      </w:pPr>
      <w:r>
        <w:t>From closure: [1, 2, 3]</w:t>
      </w:r>
    </w:p>
    <w:p w14:paraId="2F2BC33C" w14:textId="77777777" w:rsidR="005711BA" w:rsidRDefault="00000000">
      <w:pPr>
        <w:pStyle w:val="Code"/>
      </w:pPr>
      <w:r>
        <w:t>After calling closure: [1, 2, 3]</w:t>
      </w:r>
    </w:p>
    <w:p w14:paraId="3CEDB3BB" w14:textId="77777777" w:rsidR="005711BA" w:rsidRDefault="00000000">
      <w:pPr>
        <w:pStyle w:val="Body"/>
      </w:pPr>
      <w:r>
        <w:t xml:space="preserve">Next, in Listing 13-5, we change the closure body so that it adds an element to the </w:t>
      </w:r>
      <w:r>
        <w:rPr>
          <w:rStyle w:val="Literal"/>
        </w:rPr>
        <w:t>list</w:t>
      </w:r>
      <w:r>
        <w:t xml:space="preserve"> vector. The closure now captures a mutable reference.</w:t>
      </w:r>
    </w:p>
    <w:p w14:paraId="0614EC19" w14:textId="77777777" w:rsidR="005711BA" w:rsidRDefault="00000000">
      <w:pPr>
        <w:pStyle w:val="CodeLabel"/>
      </w:pPr>
      <w:r>
        <w:lastRenderedPageBreak/>
        <w:t>src/main.rs</w:t>
      </w:r>
    </w:p>
    <w:p w14:paraId="6BB2226B" w14:textId="77777777" w:rsidR="005711BA" w:rsidRDefault="00000000">
      <w:pPr>
        <w:pStyle w:val="Code"/>
      </w:pPr>
      <w:r>
        <w:rPr>
          <w:rStyle w:val="LiteralGray"/>
        </w:rPr>
        <w:t>fn main() {</w:t>
      </w:r>
    </w:p>
    <w:p w14:paraId="2BDF4A93" w14:textId="77777777" w:rsidR="005711BA" w:rsidRDefault="00000000">
      <w:pPr>
        <w:pStyle w:val="Code"/>
      </w:pPr>
      <w:r>
        <w:t xml:space="preserve">    </w:t>
      </w:r>
      <w:r>
        <w:rPr>
          <w:rStyle w:val="LiteralGray"/>
        </w:rPr>
        <w:t>let</w:t>
      </w:r>
      <w:r>
        <w:t xml:space="preserve"> mut </w:t>
      </w:r>
      <w:r>
        <w:rPr>
          <w:rStyle w:val="LiteralGray"/>
        </w:rPr>
        <w:t>list = vec![1, 2, 3];</w:t>
      </w:r>
    </w:p>
    <w:p w14:paraId="303CABDD" w14:textId="672575EC" w:rsidR="005711BA" w:rsidRDefault="00000000">
      <w:pPr>
        <w:pStyle w:val="Code"/>
      </w:pPr>
      <w:r>
        <w:t xml:space="preserve">    </w:t>
      </w:r>
      <w:r>
        <w:rPr>
          <w:rStyle w:val="LiteralGray"/>
        </w:rPr>
        <w:t>println!("Before defining closure: {list:?}");</w:t>
      </w:r>
    </w:p>
    <w:p w14:paraId="229A1B8C" w14:textId="77777777" w:rsidR="005711BA" w:rsidRDefault="005711BA">
      <w:pPr>
        <w:pStyle w:val="Code"/>
      </w:pPr>
    </w:p>
    <w:p w14:paraId="0D1F90AC" w14:textId="77777777" w:rsidR="005711BA" w:rsidRDefault="00000000">
      <w:pPr>
        <w:pStyle w:val="Code"/>
      </w:pPr>
      <w:r>
        <w:t xml:space="preserve">    let mut borrows_mutably = || list.push(7);</w:t>
      </w:r>
    </w:p>
    <w:p w14:paraId="0EFDBC8D" w14:textId="77777777" w:rsidR="005711BA" w:rsidRDefault="005711BA">
      <w:pPr>
        <w:pStyle w:val="Code"/>
      </w:pPr>
    </w:p>
    <w:p w14:paraId="37372B30" w14:textId="77777777" w:rsidR="005711BA" w:rsidRDefault="00000000">
      <w:pPr>
        <w:pStyle w:val="Code"/>
      </w:pPr>
      <w:r>
        <w:t xml:space="preserve">    borrows_mutably();</w:t>
      </w:r>
    </w:p>
    <w:p w14:paraId="5A80B298" w14:textId="2329CD7B" w:rsidR="005711BA" w:rsidRDefault="00000000">
      <w:pPr>
        <w:pStyle w:val="Code"/>
      </w:pPr>
      <w:r>
        <w:t xml:space="preserve">    </w:t>
      </w:r>
      <w:r>
        <w:rPr>
          <w:rStyle w:val="LiteralGray"/>
        </w:rPr>
        <w:t>println!("After calling closure: {list:?}");</w:t>
      </w:r>
    </w:p>
    <w:p w14:paraId="1650491D" w14:textId="77777777" w:rsidR="005711BA" w:rsidRDefault="00000000">
      <w:pPr>
        <w:pStyle w:val="Code"/>
      </w:pPr>
      <w:r>
        <w:rPr>
          <w:rStyle w:val="LiteralGray"/>
        </w:rPr>
        <w:t>}</w:t>
      </w:r>
    </w:p>
    <w:p w14:paraId="2111937C" w14:textId="77777777" w:rsidR="005711BA" w:rsidRDefault="00000000">
      <w:pPr>
        <w:pStyle w:val="CodeListingCaption"/>
      </w:pPr>
      <w:r>
        <w:t>Defining and calling a closure that captures a mutable reference</w:t>
      </w:r>
    </w:p>
    <w:p w14:paraId="3A53CD7F" w14:textId="77777777" w:rsidR="005711BA" w:rsidRDefault="00000000">
      <w:pPr>
        <w:pStyle w:val="Body"/>
      </w:pPr>
      <w:r>
        <w:t>This code compiles, runs, and prints:</w:t>
      </w:r>
    </w:p>
    <w:p w14:paraId="3BFF459F" w14:textId="77777777" w:rsidR="005711BA" w:rsidRDefault="00000000">
      <w:pPr>
        <w:pStyle w:val="Code"/>
      </w:pPr>
      <w:r>
        <w:t>Before defining closure: [1, 2, 3]</w:t>
      </w:r>
    </w:p>
    <w:p w14:paraId="4B1EBF5A" w14:textId="77777777" w:rsidR="005711BA" w:rsidRDefault="00000000">
      <w:pPr>
        <w:pStyle w:val="Code"/>
      </w:pPr>
      <w:r>
        <w:t>After calling closure: [1, 2, 3, 7]</w:t>
      </w:r>
    </w:p>
    <w:p w14:paraId="759FAA52" w14:textId="37CD3EDF" w:rsidR="005711BA" w:rsidRDefault="00000000">
      <w:pPr>
        <w:pStyle w:val="Body"/>
      </w:pPr>
      <w:r>
        <w:t xml:space="preserve">Note that there’s no longer a </w:t>
      </w:r>
      <w:r>
        <w:rPr>
          <w:rStyle w:val="Literal"/>
        </w:rPr>
        <w:t>println!</w:t>
      </w:r>
      <w:r>
        <w:t xml:space="preserve"> between the definition and the call of the </w:t>
      </w:r>
      <w:r>
        <w:rPr>
          <w:rStyle w:val="Literal"/>
        </w:rPr>
        <w:t>borrows_mutably</w:t>
      </w:r>
      <w:r>
        <w:t xml:space="preserve"> closure: </w:t>
      </w:r>
      <w:del w:id="15" w:author="Audrey Doyle" w:date="2025-09-15T13:59:00Z" w16du:dateUtc="2025-09-15T17:59:00Z">
        <w:r w:rsidDel="00F2284F">
          <w:delText xml:space="preserve">when </w:delText>
        </w:r>
      </w:del>
      <w:ins w:id="16" w:author="Audrey Doyle" w:date="2025-09-15T13:59:00Z" w16du:dateUtc="2025-09-15T17:59:00Z">
        <w:r w:rsidR="00F2284F">
          <w:t>W</w:t>
        </w:r>
        <w:r w:rsidR="00F2284F">
          <w:t xml:space="preserve">hen </w:t>
        </w:r>
      </w:ins>
      <w:r>
        <w:rPr>
          <w:rStyle w:val="Literal"/>
        </w:rPr>
        <w:t>borrows_mutably</w:t>
      </w:r>
      <w:r>
        <w:t xml:space="preserve"> is defined, it captures a mutable reference to </w:t>
      </w:r>
      <w:r>
        <w:rPr>
          <w:rStyle w:val="Literal"/>
        </w:rPr>
        <w:t>list</w:t>
      </w:r>
      <w:r>
        <w:t>. We don’t use the closure again after the closure is called, so the mutable borrow ends. Between the closure definition and the closure call, an immutable borrow to print isn’t allowed</w:t>
      </w:r>
      <w:ins w:id="17" w:author="Audrey Doyle" w:date="2025-09-15T13:59:00Z" w16du:dateUtc="2025-09-15T17:59:00Z">
        <w:r w:rsidR="00F2284F">
          <w:t>,</w:t>
        </w:r>
      </w:ins>
      <w:r>
        <w:t xml:space="preserve"> because no other borrows are allowed when there’s a mutable borrow. Try adding a </w:t>
      </w:r>
      <w:r>
        <w:rPr>
          <w:rStyle w:val="Literal"/>
        </w:rPr>
        <w:t>println!</w:t>
      </w:r>
      <w:r>
        <w:t xml:space="preserve"> there to see what error message you get!</w:t>
      </w:r>
    </w:p>
    <w:p w14:paraId="095608B3" w14:textId="10F0192C" w:rsidR="005711BA" w:rsidRDefault="00000000">
      <w:pPr>
        <w:pStyle w:val="Body"/>
      </w:pPr>
      <w:r>
        <w:fldChar w:fldCharType="begin"/>
      </w:r>
      <w:r>
        <w:instrText xml:space="preserve"> XE "move keyword" </w:instrText>
      </w:r>
      <w:r>
        <w:fldChar w:fldCharType="end"/>
      </w:r>
      <w:r>
        <w:fldChar w:fldCharType="begin"/>
      </w:r>
      <w:r>
        <w:instrText xml:space="preserve"> XE "closures:moving ownership into" </w:instrText>
      </w:r>
      <w:r>
        <w:fldChar w:fldCharType="end"/>
      </w:r>
      <w:r>
        <w:t xml:space="preserve">If you want to force the closure to take ownership of the values it uses in the environment even though the body of the closure doesn’t strictly need ownership, you can use the </w:t>
      </w:r>
      <w:r>
        <w:rPr>
          <w:rStyle w:val="Literal"/>
        </w:rPr>
        <w:t>move</w:t>
      </w:r>
      <w:r>
        <w:t xml:space="preserve"> keyword before the parameter list.</w:t>
      </w:r>
    </w:p>
    <w:p w14:paraId="449866B6" w14:textId="77777777" w:rsidR="005711BA" w:rsidRDefault="00000000">
      <w:pPr>
        <w:pStyle w:val="Body"/>
      </w:pPr>
      <w:r>
        <w:t xml:space="preserve">This technique is mostly useful when passing a closure to a new thread to move the data so that it’s owned by the new thread. We’ll discuss threads and why you would want to use them in detail in </w:t>
      </w:r>
      <w:r>
        <w:rPr>
          <w:rStyle w:val="Xref"/>
        </w:rPr>
        <w:t>Chapter 16</w:t>
      </w:r>
      <w:r>
        <w:t xml:space="preserve"> when we talk about concurrency, but for now, let’s briefly explore spawning a new thread using a closure that needs the </w:t>
      </w:r>
      <w:r>
        <w:rPr>
          <w:rStyle w:val="Literal"/>
        </w:rPr>
        <w:t>move</w:t>
      </w:r>
      <w:r>
        <w:t xml:space="preserve"> keyword. Listing 13-6 shows Listing 13-4 modified to print the vector in a new thread rather than in the main thread.</w:t>
      </w:r>
    </w:p>
    <w:p w14:paraId="25A929FD" w14:textId="77777777" w:rsidR="005711BA" w:rsidRDefault="00000000">
      <w:pPr>
        <w:pStyle w:val="CodeLabel"/>
      </w:pPr>
      <w:r>
        <w:t>src/main.rs</w:t>
      </w:r>
    </w:p>
    <w:p w14:paraId="65BC8887" w14:textId="77777777" w:rsidR="005711BA" w:rsidRDefault="00000000">
      <w:pPr>
        <w:pStyle w:val="Code"/>
      </w:pPr>
      <w:r>
        <w:t>use std::thread;</w:t>
      </w:r>
    </w:p>
    <w:p w14:paraId="0CCE9709" w14:textId="77777777" w:rsidR="005711BA" w:rsidRDefault="005711BA">
      <w:pPr>
        <w:pStyle w:val="Code"/>
      </w:pPr>
    </w:p>
    <w:p w14:paraId="6C84EEA3" w14:textId="77777777" w:rsidR="005711BA" w:rsidRDefault="00000000">
      <w:pPr>
        <w:pStyle w:val="Code"/>
      </w:pPr>
      <w:r>
        <w:rPr>
          <w:rStyle w:val="LiteralGray"/>
        </w:rPr>
        <w:t>fn main() {</w:t>
      </w:r>
    </w:p>
    <w:p w14:paraId="42C3D029" w14:textId="77777777" w:rsidR="005711BA" w:rsidRDefault="00000000">
      <w:pPr>
        <w:pStyle w:val="Code"/>
      </w:pPr>
      <w:r>
        <w:t xml:space="preserve">    </w:t>
      </w:r>
      <w:r>
        <w:rPr>
          <w:rStyle w:val="LiteralGray"/>
        </w:rPr>
        <w:t>let list = vec![1, 2, 3];</w:t>
      </w:r>
    </w:p>
    <w:p w14:paraId="6D1592C7" w14:textId="425C91AE" w:rsidR="005711BA" w:rsidRDefault="00000000">
      <w:pPr>
        <w:pStyle w:val="Code"/>
      </w:pPr>
      <w:r>
        <w:rPr>
          <w:rStyle w:val="LiteralGray"/>
        </w:rPr>
        <w:t xml:space="preserve">    println!("Before defining closure: {list:?}");</w:t>
      </w:r>
    </w:p>
    <w:p w14:paraId="6FACCCFC" w14:textId="77777777" w:rsidR="005711BA" w:rsidRDefault="005711BA">
      <w:pPr>
        <w:pStyle w:val="Code"/>
      </w:pPr>
    </w:p>
    <w:p w14:paraId="5340C094" w14:textId="77777777" w:rsidR="005711BA" w:rsidRDefault="00000000">
      <w:pPr>
        <w:pStyle w:val="Code"/>
      </w:pPr>
      <w:r>
        <w:t xml:space="preserve">  </w:t>
      </w:r>
      <w:r>
        <w:rPr>
          <w:rStyle w:val="CodeAnnotation"/>
        </w:rPr>
        <w:t>1</w:t>
      </w:r>
      <w:r>
        <w:t xml:space="preserve"> thread::spawn(move || {</w:t>
      </w:r>
    </w:p>
    <w:p w14:paraId="7628D04B" w14:textId="61F3212F" w:rsidR="005711BA" w:rsidRDefault="00000000">
      <w:pPr>
        <w:pStyle w:val="Code"/>
      </w:pPr>
      <w:r>
        <w:t xml:space="preserve">      </w:t>
      </w:r>
      <w:r>
        <w:rPr>
          <w:rStyle w:val="CodeAnnotation"/>
        </w:rPr>
        <w:t>2</w:t>
      </w:r>
      <w:r>
        <w:t xml:space="preserve"> println!("From thread: {list:?}")</w:t>
      </w:r>
    </w:p>
    <w:p w14:paraId="16CBC7FB" w14:textId="77777777" w:rsidR="005711BA" w:rsidRDefault="00000000">
      <w:pPr>
        <w:pStyle w:val="Code"/>
      </w:pPr>
      <w:r>
        <w:t xml:space="preserve">    }).join().unwrap();</w:t>
      </w:r>
    </w:p>
    <w:p w14:paraId="22C3AFE4" w14:textId="77777777" w:rsidR="005711BA" w:rsidRDefault="00000000">
      <w:pPr>
        <w:pStyle w:val="Code"/>
      </w:pPr>
      <w:r>
        <w:rPr>
          <w:rStyle w:val="LiteralGray"/>
        </w:rPr>
        <w:t>}</w:t>
      </w:r>
    </w:p>
    <w:p w14:paraId="483F9126" w14:textId="77777777" w:rsidR="005711BA" w:rsidRDefault="00000000">
      <w:pPr>
        <w:pStyle w:val="CodeListingCaption"/>
      </w:pPr>
      <w:r>
        <w:lastRenderedPageBreak/>
        <w:t xml:space="preserve">Using </w:t>
      </w:r>
      <w:r>
        <w:rPr>
          <w:rStyle w:val="Literal"/>
        </w:rPr>
        <w:t>move</w:t>
      </w:r>
      <w:r>
        <w:t xml:space="preserve"> to force the closure for the thread to take ownership of </w:t>
      </w:r>
      <w:r>
        <w:rPr>
          <w:rStyle w:val="Literal"/>
        </w:rPr>
        <w:t>list</w:t>
      </w:r>
    </w:p>
    <w:p w14:paraId="49B0380B" w14:textId="1B83CF0E" w:rsidR="005711BA" w:rsidRDefault="00000000">
      <w:pPr>
        <w:pStyle w:val="Body"/>
      </w:pPr>
      <w:r>
        <w:t xml:space="preserve">We spawn a new thread, giving the thread a closure to run as an argument. The closure body prints out the list. In Listing 13-4, the closure only captured </w:t>
      </w:r>
      <w:r>
        <w:rPr>
          <w:rStyle w:val="Literal"/>
        </w:rPr>
        <w:t>list</w:t>
      </w:r>
      <w:r>
        <w:t xml:space="preserve"> using an immutable reference because that’s the least amount of access to </w:t>
      </w:r>
      <w:r>
        <w:rPr>
          <w:rStyle w:val="Literal"/>
        </w:rPr>
        <w:t>list</w:t>
      </w:r>
      <w:r>
        <w:t xml:space="preserve"> needed to print it. In this example, even though the closure body still only needs an immutable reference </w:t>
      </w:r>
      <w:r>
        <w:rPr>
          <w:rStyle w:val="CodeAnnotation"/>
        </w:rPr>
        <w:t>2</w:t>
      </w:r>
      <w:r>
        <w:t xml:space="preserve">, we need to specify that </w:t>
      </w:r>
      <w:r>
        <w:rPr>
          <w:rStyle w:val="Literal"/>
        </w:rPr>
        <w:t>list</w:t>
      </w:r>
      <w:r>
        <w:t xml:space="preserve"> should be moved into the closure by putting the </w:t>
      </w:r>
      <w:r>
        <w:rPr>
          <w:rStyle w:val="Literal"/>
        </w:rPr>
        <w:t>move</w:t>
      </w:r>
      <w:r>
        <w:t xml:space="preserve"> keyword </w:t>
      </w:r>
      <w:r>
        <w:rPr>
          <w:rStyle w:val="CodeAnnotation"/>
        </w:rPr>
        <w:t>1</w:t>
      </w:r>
      <w:r>
        <w:t xml:space="preserve"> at the beginning of the closure definition. </w:t>
      </w:r>
      <w:r w:rsidR="006F6E1B">
        <w:t xml:space="preserve">If the main thread performed more operations before calling </w:t>
      </w:r>
      <w:r w:rsidR="006F6E1B" w:rsidRPr="00EA0521">
        <w:rPr>
          <w:rStyle w:val="Literal"/>
        </w:rPr>
        <w:t>join</w:t>
      </w:r>
      <w:r w:rsidR="006F6E1B">
        <w:t xml:space="preserve"> on the new thread, the </w:t>
      </w:r>
      <w:r>
        <w:t xml:space="preserve">new thread might finish before the rest of the main thread finishes, or the main thread might finish first. If the main thread maintained ownership of </w:t>
      </w:r>
      <w:r>
        <w:rPr>
          <w:rStyle w:val="Literal"/>
        </w:rPr>
        <w:t>list</w:t>
      </w:r>
      <w:r>
        <w:t xml:space="preserve"> but ended before the new thread and drops </w:t>
      </w:r>
      <w:r>
        <w:rPr>
          <w:rStyle w:val="Literal"/>
        </w:rPr>
        <w:t>list</w:t>
      </w:r>
      <w:r>
        <w:t xml:space="preserve">, the immutable reference in the thread would be invalid. Therefore, the compiler requires that </w:t>
      </w:r>
      <w:r>
        <w:rPr>
          <w:rStyle w:val="Literal"/>
        </w:rPr>
        <w:t>list</w:t>
      </w:r>
      <w:r>
        <w:t xml:space="preserve"> be moved into the closure given to the new thread so </w:t>
      </w:r>
      <w:ins w:id="18" w:author="Audrey Doyle" w:date="2025-09-15T14:00:00Z" w16du:dateUtc="2025-09-15T18:00:00Z">
        <w:r w:rsidR="00F2284F">
          <w:t xml:space="preserve">that </w:t>
        </w:r>
      </w:ins>
      <w:r>
        <w:t xml:space="preserve">the reference will be valid. Try removing the </w:t>
      </w:r>
      <w:r>
        <w:rPr>
          <w:rStyle w:val="Literal"/>
        </w:rPr>
        <w:t>move</w:t>
      </w:r>
      <w:r>
        <w:t xml:space="preserve"> keyword or using </w:t>
      </w:r>
      <w:r>
        <w:rPr>
          <w:rStyle w:val="Literal"/>
        </w:rPr>
        <w:t>list</w:t>
      </w:r>
      <w:r>
        <w:t xml:space="preserve"> in the main thread after the closure is defined to see what compiler errors you get!</w:t>
      </w:r>
    </w:p>
    <w:p w14:paraId="0862E4A7" w14:textId="0652087D" w:rsidR="005711BA" w:rsidRDefault="00000000">
      <w:pPr>
        <w:pStyle w:val="HeadB"/>
      </w:pPr>
      <w:r>
        <w:fldChar w:fldCharType="begin"/>
      </w:r>
      <w:r>
        <w:instrText xml:space="preserve"> XE "closures:moving ownership out of" </w:instrText>
      </w:r>
      <w:r>
        <w:fldChar w:fldCharType="end"/>
      </w:r>
      <w:bookmarkStart w:id="19" w:name="_Toc206168529"/>
      <w:r>
        <w:t>Moving Captured Values Out of Closures</w:t>
      </w:r>
      <w:bookmarkEnd w:id="19"/>
    </w:p>
    <w:p w14:paraId="54EA884C" w14:textId="77777777" w:rsidR="005711BA" w:rsidRDefault="00000000">
      <w:pPr>
        <w:pStyle w:val="Body"/>
      </w:pPr>
      <w:r>
        <w:t xml:space="preserve">Once a closure has captured a reference or captured ownership of a value from the environment where the closure is defined (thus affecting what, if anything, is moved </w:t>
      </w:r>
      <w:r>
        <w:rPr>
          <w:rStyle w:val="Italic"/>
        </w:rPr>
        <w:t>into</w:t>
      </w:r>
      <w:r>
        <w:t xml:space="preserve"> the closure), the code in the body of the closure defines what happens to the references or values when the closure is evaluated later (thus affecting what, if anything, is moved </w:t>
      </w:r>
      <w:r>
        <w:rPr>
          <w:rStyle w:val="Italic"/>
        </w:rPr>
        <w:t>out of</w:t>
      </w:r>
      <w:r>
        <w:t xml:space="preserve"> the closure).</w:t>
      </w:r>
    </w:p>
    <w:p w14:paraId="447BBD33" w14:textId="4C52FFD0" w:rsidR="005711BA" w:rsidRDefault="00000000">
      <w:pPr>
        <w:pStyle w:val="Body"/>
      </w:pPr>
      <w:r>
        <w:t xml:space="preserve">A closure body can do any of the following: </w:t>
      </w:r>
      <w:del w:id="20" w:author="Audrey Doyle" w:date="2025-09-15T14:01:00Z" w16du:dateUtc="2025-09-15T18:01:00Z">
        <w:r w:rsidDel="000E5A51">
          <w:delText xml:space="preserve">move </w:delText>
        </w:r>
      </w:del>
      <w:ins w:id="21" w:author="Audrey Doyle" w:date="2025-09-15T14:01:00Z" w16du:dateUtc="2025-09-15T18:01:00Z">
        <w:r w:rsidR="000E5A51">
          <w:t>M</w:t>
        </w:r>
        <w:r w:rsidR="000E5A51">
          <w:t xml:space="preserve">ove </w:t>
        </w:r>
      </w:ins>
      <w:r>
        <w:t>a captured value out of the closure, mutate the captured value, neither move nor mutate the value, or capture nothing from the environment to begin with.</w:t>
      </w:r>
    </w:p>
    <w:p w14:paraId="5A163574" w14:textId="77777777" w:rsidR="005711BA" w:rsidRDefault="00000000">
      <w:pPr>
        <w:pStyle w:val="Body"/>
      </w:pPr>
      <w:r>
        <w:t xml:space="preserve">The way a closure captures and handles values from the environment affects which traits the closure implements, and traits are how functions and structs can specify what kinds of closures they can use. Closures will automatically implement one, two, or all three of these </w:t>
      </w:r>
      <w:r>
        <w:rPr>
          <w:rStyle w:val="Literal"/>
        </w:rPr>
        <w:t>Fn</w:t>
      </w:r>
      <w:r>
        <w:t xml:space="preserve"> traits, in an additive fashion, depending on how the closure’s body handles the values:</w:t>
      </w:r>
    </w:p>
    <w:p w14:paraId="210D7A82" w14:textId="1E49939F" w:rsidR="005711BA" w:rsidRDefault="00000000">
      <w:pPr>
        <w:pStyle w:val="ListBullet"/>
      </w:pPr>
      <w:r>
        <w:fldChar w:fldCharType="begin"/>
      </w:r>
      <w:r>
        <w:rPr>
          <w:spacing w:val="3"/>
        </w:rPr>
        <w:instrText xml:space="preserve"> XE "FnOnce trait" </w:instrText>
      </w:r>
      <w:r>
        <w:rPr>
          <w:spacing w:val="3"/>
        </w:rPr>
        <w:fldChar w:fldCharType="end"/>
      </w:r>
      <w:r>
        <w:rPr>
          <w:rStyle w:val="Literal"/>
        </w:rPr>
        <w:t>FnOnce</w:t>
      </w:r>
      <w:r>
        <w:t xml:space="preserve"> applies to closures that can be called once. All closures implement at least this trait because all closures can be called. A closure that moves captured values out of its body will only implement </w:t>
      </w:r>
      <w:r>
        <w:rPr>
          <w:rStyle w:val="Literal"/>
        </w:rPr>
        <w:t>FnOnce</w:t>
      </w:r>
      <w:r>
        <w:t xml:space="preserve"> and none of the other </w:t>
      </w:r>
      <w:r>
        <w:rPr>
          <w:rStyle w:val="Literal"/>
        </w:rPr>
        <w:t>Fn</w:t>
      </w:r>
      <w:r>
        <w:t xml:space="preserve"> traits because it can only be called once.</w:t>
      </w:r>
    </w:p>
    <w:p w14:paraId="1D219F20" w14:textId="0924EC82" w:rsidR="005711BA" w:rsidRDefault="00000000">
      <w:pPr>
        <w:pStyle w:val="ListBullet"/>
      </w:pPr>
      <w:r>
        <w:fldChar w:fldCharType="begin"/>
      </w:r>
      <w:r>
        <w:rPr>
          <w:spacing w:val="3"/>
        </w:rPr>
        <w:instrText xml:space="preserve"> XE "FnMut trait" </w:instrText>
      </w:r>
      <w:r>
        <w:rPr>
          <w:spacing w:val="3"/>
        </w:rPr>
        <w:fldChar w:fldCharType="end"/>
      </w:r>
      <w:r>
        <w:rPr>
          <w:rStyle w:val="Literal"/>
        </w:rPr>
        <w:t>FnMut</w:t>
      </w:r>
      <w:r>
        <w:t xml:space="preserve"> applies to closures that don’t move captured values out </w:t>
      </w:r>
      <w:r>
        <w:lastRenderedPageBreak/>
        <w:t>of their body</w:t>
      </w:r>
      <w:del w:id="22" w:author="Audrey Doyle" w:date="2025-09-15T14:01:00Z" w16du:dateUtc="2025-09-15T18:01:00Z">
        <w:r w:rsidDel="000E5A51">
          <w:delText>,</w:delText>
        </w:r>
      </w:del>
      <w:r>
        <w:t xml:space="preserve"> but </w:t>
      </w:r>
      <w:del w:id="23" w:author="Audrey Doyle" w:date="2025-09-15T14:01:00Z" w16du:dateUtc="2025-09-15T18:01:00Z">
        <w:r w:rsidDel="000E5A51">
          <w:delText xml:space="preserve">that </w:delText>
        </w:r>
      </w:del>
      <w:r>
        <w:t>might mutate the captured values. These closures can be called more than once.</w:t>
      </w:r>
    </w:p>
    <w:p w14:paraId="2DE2568F" w14:textId="4785DC4B" w:rsidR="005711BA" w:rsidRDefault="00000000">
      <w:pPr>
        <w:pStyle w:val="ListBullet"/>
      </w:pPr>
      <w:r>
        <w:fldChar w:fldCharType="begin"/>
      </w:r>
      <w:r>
        <w:instrText xml:space="preserve"> XE "Fn trait" </w:instrText>
      </w:r>
      <w:r>
        <w:fldChar w:fldCharType="end"/>
      </w:r>
      <w:r>
        <w:rPr>
          <w:rStyle w:val="Literal"/>
        </w:rPr>
        <w:t>Fn</w:t>
      </w:r>
      <w:r>
        <w:t xml:space="preserve"> applies to closures that don’t move captured values out of their body and </w:t>
      </w:r>
      <w:del w:id="24" w:author="Audrey Doyle" w:date="2025-09-15T14:02:00Z" w16du:dateUtc="2025-09-15T18:02:00Z">
        <w:r w:rsidDel="000E5A51">
          <w:delText xml:space="preserve">that </w:delText>
        </w:r>
      </w:del>
      <w:r>
        <w:t>don’t mutate captured values, as well as closures that capture nothing from their environment. These closures can be called more than once without mutating their environment, which is important in cases such as calling a closure multiple times concurrently.</w:t>
      </w:r>
    </w:p>
    <w:p w14:paraId="5F1F6DCF" w14:textId="77777777" w:rsidR="005711BA" w:rsidRDefault="00000000">
      <w:pPr>
        <w:pStyle w:val="Body"/>
      </w:pPr>
      <w:r>
        <w:t xml:space="preserve">Let’s look at the definition of the </w:t>
      </w:r>
      <w:r>
        <w:rPr>
          <w:rStyle w:val="Literal"/>
        </w:rPr>
        <w:t>unwrap_or_else</w:t>
      </w:r>
      <w:r>
        <w:t xml:space="preserve"> method on </w:t>
      </w:r>
      <w:r>
        <w:rPr>
          <w:rStyle w:val="Literal"/>
        </w:rPr>
        <w:t>Option&lt;T&gt;</w:t>
      </w:r>
      <w:r>
        <w:t xml:space="preserve"> that we used in Listing 13-1:</w:t>
      </w:r>
    </w:p>
    <w:p w14:paraId="53C49170" w14:textId="77777777" w:rsidR="005711BA" w:rsidRDefault="00000000">
      <w:pPr>
        <w:pStyle w:val="Code"/>
      </w:pPr>
      <w:r>
        <w:t>impl&lt;T&gt; Option&lt;T&gt; {</w:t>
      </w:r>
    </w:p>
    <w:p w14:paraId="370C5D77" w14:textId="77777777" w:rsidR="005711BA" w:rsidRDefault="00000000">
      <w:pPr>
        <w:pStyle w:val="Code"/>
      </w:pPr>
      <w:r>
        <w:t xml:space="preserve">    pub fn unwrap_or_else&lt;F&gt;(self, f: F) -&gt; T</w:t>
      </w:r>
    </w:p>
    <w:p w14:paraId="706A67A8" w14:textId="77777777" w:rsidR="005711BA" w:rsidRDefault="00000000">
      <w:pPr>
        <w:pStyle w:val="Code"/>
      </w:pPr>
      <w:r>
        <w:t xml:space="preserve">    where</w:t>
      </w:r>
    </w:p>
    <w:p w14:paraId="3D179889" w14:textId="77777777" w:rsidR="005711BA" w:rsidRDefault="00000000">
      <w:pPr>
        <w:pStyle w:val="Code"/>
      </w:pPr>
      <w:r>
        <w:t xml:space="preserve">        F: FnOnce() -&gt; T</w:t>
      </w:r>
    </w:p>
    <w:p w14:paraId="4D438707" w14:textId="77777777" w:rsidR="005711BA" w:rsidRDefault="00000000">
      <w:pPr>
        <w:pStyle w:val="Code"/>
      </w:pPr>
      <w:r>
        <w:t xml:space="preserve">    {</w:t>
      </w:r>
    </w:p>
    <w:p w14:paraId="329FE76B" w14:textId="77777777" w:rsidR="005711BA" w:rsidRDefault="00000000">
      <w:pPr>
        <w:pStyle w:val="Code"/>
      </w:pPr>
      <w:r>
        <w:t xml:space="preserve">        match self {</w:t>
      </w:r>
    </w:p>
    <w:p w14:paraId="3B7DBF79" w14:textId="77777777" w:rsidR="005711BA" w:rsidRDefault="00000000">
      <w:pPr>
        <w:pStyle w:val="Code"/>
      </w:pPr>
      <w:r>
        <w:t xml:space="preserve">            Some(x) =&gt; x,</w:t>
      </w:r>
    </w:p>
    <w:p w14:paraId="6227695C" w14:textId="77777777" w:rsidR="005711BA" w:rsidRDefault="00000000">
      <w:pPr>
        <w:pStyle w:val="Code"/>
      </w:pPr>
      <w:r>
        <w:t xml:space="preserve">            None =&gt; f(),</w:t>
      </w:r>
    </w:p>
    <w:p w14:paraId="1D01D78C" w14:textId="77777777" w:rsidR="005711BA" w:rsidRDefault="00000000">
      <w:pPr>
        <w:pStyle w:val="Code"/>
      </w:pPr>
      <w:r>
        <w:t xml:space="preserve">        }</w:t>
      </w:r>
    </w:p>
    <w:p w14:paraId="6AB6E9A0" w14:textId="77777777" w:rsidR="005711BA" w:rsidRDefault="00000000">
      <w:pPr>
        <w:pStyle w:val="Code"/>
      </w:pPr>
      <w:r>
        <w:t xml:space="preserve">    }</w:t>
      </w:r>
    </w:p>
    <w:p w14:paraId="062DA22E" w14:textId="77777777" w:rsidR="005711BA" w:rsidRDefault="00000000">
      <w:pPr>
        <w:pStyle w:val="Code"/>
      </w:pPr>
      <w:r>
        <w:t>}</w:t>
      </w:r>
    </w:p>
    <w:p w14:paraId="1FB36646" w14:textId="4834474D" w:rsidR="005711BA" w:rsidRDefault="00000000">
      <w:pPr>
        <w:pStyle w:val="Body"/>
      </w:pPr>
      <w:r>
        <w:t xml:space="preserve">Recall that </w:t>
      </w:r>
      <w:r>
        <w:rPr>
          <w:rStyle w:val="Literal"/>
        </w:rPr>
        <w:t>T</w:t>
      </w:r>
      <w:r>
        <w:t xml:space="preserve"> is the generic type representing the type of the value in the </w:t>
      </w:r>
      <w:r>
        <w:rPr>
          <w:rStyle w:val="Literal"/>
        </w:rPr>
        <w:t>Some</w:t>
      </w:r>
      <w:r>
        <w:t xml:space="preserve"> variant of an </w:t>
      </w:r>
      <w:r>
        <w:rPr>
          <w:rStyle w:val="Literal"/>
        </w:rPr>
        <w:t>Option</w:t>
      </w:r>
      <w:r>
        <w:t xml:space="preserve">. That type </w:t>
      </w:r>
      <w:r>
        <w:rPr>
          <w:rStyle w:val="Literal"/>
        </w:rPr>
        <w:t>T</w:t>
      </w:r>
      <w:r>
        <w:t xml:space="preserve"> is also the return type of the </w:t>
      </w:r>
      <w:r>
        <w:rPr>
          <w:rStyle w:val="Literal"/>
        </w:rPr>
        <w:t>unwrap_or_else</w:t>
      </w:r>
      <w:r>
        <w:t xml:space="preserve"> function: </w:t>
      </w:r>
      <w:del w:id="25" w:author="Audrey Doyle" w:date="2025-09-15T14:02:00Z" w16du:dateUtc="2025-09-15T18:02:00Z">
        <w:r w:rsidDel="000E5A51">
          <w:delText xml:space="preserve">code </w:delText>
        </w:r>
      </w:del>
      <w:ins w:id="26" w:author="Audrey Doyle" w:date="2025-09-15T14:02:00Z" w16du:dateUtc="2025-09-15T18:02:00Z">
        <w:r w:rsidR="000E5A51">
          <w:t>C</w:t>
        </w:r>
        <w:r w:rsidR="000E5A51">
          <w:t xml:space="preserve">ode </w:t>
        </w:r>
      </w:ins>
      <w:r>
        <w:t xml:space="preserve">that calls </w:t>
      </w:r>
      <w:r>
        <w:rPr>
          <w:rStyle w:val="Literal"/>
        </w:rPr>
        <w:t>unwrap_or_else</w:t>
      </w:r>
      <w:r>
        <w:t xml:space="preserve"> on an </w:t>
      </w:r>
      <w:r>
        <w:rPr>
          <w:rStyle w:val="Literal"/>
        </w:rPr>
        <w:t>Option&lt;String&gt;</w:t>
      </w:r>
      <w:r>
        <w:t xml:space="preserve">, for example, will get a </w:t>
      </w:r>
      <w:r>
        <w:rPr>
          <w:rStyle w:val="Literal"/>
        </w:rPr>
        <w:t>String</w:t>
      </w:r>
      <w:r>
        <w:t>.</w:t>
      </w:r>
    </w:p>
    <w:p w14:paraId="406761AC" w14:textId="77777777" w:rsidR="005711BA" w:rsidRDefault="00000000">
      <w:pPr>
        <w:pStyle w:val="Body"/>
      </w:pPr>
      <w:r>
        <w:t xml:space="preserve">Next, notice that the </w:t>
      </w:r>
      <w:r>
        <w:rPr>
          <w:rStyle w:val="Literal"/>
        </w:rPr>
        <w:t>unwrap_or_else</w:t>
      </w:r>
      <w:r>
        <w:t xml:space="preserve"> function has the additional generic type parameter </w:t>
      </w:r>
      <w:r>
        <w:rPr>
          <w:rStyle w:val="Literal"/>
        </w:rPr>
        <w:t>F</w:t>
      </w:r>
      <w:r>
        <w:t xml:space="preserve">. The </w:t>
      </w:r>
      <w:r>
        <w:rPr>
          <w:rStyle w:val="Literal"/>
        </w:rPr>
        <w:t>F</w:t>
      </w:r>
      <w:r>
        <w:t xml:space="preserve"> type is the type of the parameter named </w:t>
      </w:r>
      <w:r>
        <w:rPr>
          <w:rStyle w:val="Literal"/>
        </w:rPr>
        <w:t>f</w:t>
      </w:r>
      <w:r>
        <w:t xml:space="preserve">, which is the closure we provide when calling </w:t>
      </w:r>
      <w:r>
        <w:rPr>
          <w:rStyle w:val="Literal"/>
        </w:rPr>
        <w:t>unwrap_or_else</w:t>
      </w:r>
      <w:r>
        <w:t>.</w:t>
      </w:r>
    </w:p>
    <w:p w14:paraId="591ADFF2" w14:textId="17505C1D" w:rsidR="005711BA" w:rsidRDefault="00000000">
      <w:pPr>
        <w:pStyle w:val="Body"/>
      </w:pPr>
      <w:r>
        <w:t xml:space="preserve">The trait bound specified on the generic type </w:t>
      </w:r>
      <w:r>
        <w:rPr>
          <w:rStyle w:val="Literal"/>
        </w:rPr>
        <w:t>F</w:t>
      </w:r>
      <w:r>
        <w:t xml:space="preserve"> is </w:t>
      </w:r>
      <w:r>
        <w:rPr>
          <w:rStyle w:val="Literal"/>
        </w:rPr>
        <w:t>FnOnce() -&gt; T</w:t>
      </w:r>
      <w:r>
        <w:t xml:space="preserve">, which means </w:t>
      </w:r>
      <w:r>
        <w:rPr>
          <w:rStyle w:val="Literal"/>
        </w:rPr>
        <w:t>F</w:t>
      </w:r>
      <w:r>
        <w:t xml:space="preserve"> must be able to be called once, take no arguments, and return a </w:t>
      </w:r>
      <w:r>
        <w:rPr>
          <w:rStyle w:val="Literal"/>
        </w:rPr>
        <w:t>T</w:t>
      </w:r>
      <w:r>
        <w:t xml:space="preserve">. Using </w:t>
      </w:r>
      <w:r>
        <w:rPr>
          <w:rStyle w:val="Literal"/>
        </w:rPr>
        <w:t>FnOnce</w:t>
      </w:r>
      <w:r>
        <w:t xml:space="preserve"> in the trait bound expresses the constraint that </w:t>
      </w:r>
      <w:r>
        <w:rPr>
          <w:rStyle w:val="Literal"/>
        </w:rPr>
        <w:t>unwrap_or_else</w:t>
      </w:r>
      <w:r>
        <w:t xml:space="preserve"> </w:t>
      </w:r>
      <w:del w:id="27" w:author="Audrey Doyle" w:date="2025-09-15T14:03:00Z" w16du:dateUtc="2025-09-15T18:03:00Z">
        <w:r w:rsidDel="000E5A51">
          <w:delText>is only going to</w:delText>
        </w:r>
      </w:del>
      <w:ins w:id="28" w:author="Audrey Doyle" w:date="2025-09-15T14:03:00Z" w16du:dateUtc="2025-09-15T18:03:00Z">
        <w:r w:rsidR="000E5A51">
          <w:t>will not</w:t>
        </w:r>
      </w:ins>
      <w:r>
        <w:t xml:space="preserve"> call </w:t>
      </w:r>
      <w:r>
        <w:rPr>
          <w:rStyle w:val="Literal"/>
        </w:rPr>
        <w:t>f</w:t>
      </w:r>
      <w:r>
        <w:t xml:space="preserve"> </w:t>
      </w:r>
      <w:del w:id="29" w:author="Audrey Doyle" w:date="2025-09-15T14:03:00Z" w16du:dateUtc="2025-09-15T18:03:00Z">
        <w:r w:rsidDel="000E5A51">
          <w:delText>at most one time</w:delText>
        </w:r>
      </w:del>
      <w:ins w:id="30" w:author="Audrey Doyle" w:date="2025-09-15T14:03:00Z" w16du:dateUtc="2025-09-15T18:03:00Z">
        <w:r w:rsidR="000E5A51">
          <w:t>more than once</w:t>
        </w:r>
      </w:ins>
      <w:r>
        <w:t xml:space="preserve">. In the body of </w:t>
      </w:r>
      <w:r>
        <w:rPr>
          <w:rStyle w:val="Literal"/>
        </w:rPr>
        <w:t>unwrap_or_else</w:t>
      </w:r>
      <w:r>
        <w:t xml:space="preserve">, we can see that if the </w:t>
      </w:r>
      <w:r>
        <w:rPr>
          <w:rStyle w:val="Literal"/>
        </w:rPr>
        <w:t>Option</w:t>
      </w:r>
      <w:r>
        <w:t xml:space="preserve"> is </w:t>
      </w:r>
      <w:r>
        <w:rPr>
          <w:rStyle w:val="Literal"/>
        </w:rPr>
        <w:t>Some</w:t>
      </w:r>
      <w:r>
        <w:t xml:space="preserve">, </w:t>
      </w:r>
      <w:r>
        <w:rPr>
          <w:rStyle w:val="Literal"/>
        </w:rPr>
        <w:t>f</w:t>
      </w:r>
      <w:r>
        <w:t xml:space="preserve"> won’t be called. If the </w:t>
      </w:r>
      <w:r>
        <w:rPr>
          <w:rStyle w:val="Literal"/>
        </w:rPr>
        <w:t>Option</w:t>
      </w:r>
      <w:r>
        <w:t xml:space="preserve"> is </w:t>
      </w:r>
      <w:r>
        <w:rPr>
          <w:rStyle w:val="Literal"/>
        </w:rPr>
        <w:t>None</w:t>
      </w:r>
      <w:r>
        <w:t xml:space="preserve">, </w:t>
      </w:r>
      <w:r>
        <w:rPr>
          <w:rStyle w:val="Literal"/>
        </w:rPr>
        <w:t>f</w:t>
      </w:r>
      <w:r>
        <w:t xml:space="preserve"> will be called once. Because all closures implement </w:t>
      </w:r>
      <w:r>
        <w:rPr>
          <w:rStyle w:val="Literal"/>
        </w:rPr>
        <w:t>FnOnce</w:t>
      </w:r>
      <w:r>
        <w:t xml:space="preserve">, </w:t>
      </w:r>
      <w:r>
        <w:rPr>
          <w:rStyle w:val="Literal"/>
        </w:rPr>
        <w:t>unwrap_or_else</w:t>
      </w:r>
      <w:r>
        <w:t xml:space="preserve"> accepts all three kinds of closures and is as flexible as it can be.</w:t>
      </w:r>
    </w:p>
    <w:p w14:paraId="770E264B" w14:textId="193B5805" w:rsidR="005711BA" w:rsidRDefault="00000000">
      <w:pPr>
        <w:pStyle w:val="Note"/>
      </w:pPr>
      <w:r>
        <w:rPr>
          <w:rStyle w:val="NoteHead"/>
          <w:iCs w:val="0"/>
        </w:rPr>
        <w:t>Note</w:t>
      </w:r>
      <w:r>
        <w:tab/>
        <w:t xml:space="preserve">If what we want to do doesn’t require capturing a value from the environment, we can use the name of a function rather than a closure where we need something that implements one of the </w:t>
      </w:r>
      <w:r>
        <w:rPr>
          <w:rStyle w:val="Literal"/>
        </w:rPr>
        <w:t>Fn</w:t>
      </w:r>
      <w:r>
        <w:t xml:space="preserve"> traits. For example, on an </w:t>
      </w:r>
      <w:r>
        <w:rPr>
          <w:rStyle w:val="Literal"/>
        </w:rPr>
        <w:t>Option&lt;Vec&lt;T&gt;&gt;</w:t>
      </w:r>
      <w:r>
        <w:t xml:space="preserve"> value, we could call </w:t>
      </w:r>
      <w:r>
        <w:rPr>
          <w:rStyle w:val="Literal"/>
        </w:rPr>
        <w:lastRenderedPageBreak/>
        <w:t>unwrap_or_else(Vec::new)</w:t>
      </w:r>
      <w:r>
        <w:t xml:space="preserve"> to get a new, empty vector if the value is </w:t>
      </w:r>
      <w:r>
        <w:rPr>
          <w:rStyle w:val="Literal"/>
        </w:rPr>
        <w:t>None</w:t>
      </w:r>
      <w:r>
        <w:t xml:space="preserve">. The compiler automatically implements whichever of the </w:t>
      </w:r>
      <w:r>
        <w:rPr>
          <w:rStyle w:val="Literal"/>
        </w:rPr>
        <w:t>Fn</w:t>
      </w:r>
      <w:r>
        <w:t xml:space="preserve"> traits is applicable for a function definition.</w:t>
      </w:r>
    </w:p>
    <w:p w14:paraId="74E01436" w14:textId="4F0E2F14" w:rsidR="005711BA" w:rsidRDefault="00000000">
      <w:pPr>
        <w:pStyle w:val="Body"/>
      </w:pPr>
      <w:r>
        <w:t xml:space="preserve">Now let’s look at the standard library method </w:t>
      </w:r>
      <w:r>
        <w:rPr>
          <w:rStyle w:val="Literal"/>
        </w:rPr>
        <w:t>sort_by_key</w:t>
      </w:r>
      <w:r>
        <w:t xml:space="preserve">, defined on slices, to see how that differs from </w:t>
      </w:r>
      <w:r>
        <w:rPr>
          <w:rStyle w:val="Literal"/>
        </w:rPr>
        <w:t>unwrap_or_else</w:t>
      </w:r>
      <w:r>
        <w:t xml:space="preserve"> and why </w:t>
      </w:r>
      <w:r>
        <w:rPr>
          <w:rStyle w:val="Literal"/>
        </w:rPr>
        <w:t>sort_by_key</w:t>
      </w:r>
      <w:r>
        <w:t xml:space="preserve"> uses </w:t>
      </w:r>
      <w:r>
        <w:rPr>
          <w:rStyle w:val="Literal"/>
        </w:rPr>
        <w:t>FnMut</w:t>
      </w:r>
      <w:r>
        <w:t xml:space="preserve"> instead of </w:t>
      </w:r>
      <w:r>
        <w:rPr>
          <w:rStyle w:val="Literal"/>
        </w:rPr>
        <w:t>FnOnce</w:t>
      </w:r>
      <w:r>
        <w:t xml:space="preserve"> for the trait bound. The closure gets one argument in the form of a reference to the current item in the slice being considered, and </w:t>
      </w:r>
      <w:ins w:id="31" w:author="Audrey Doyle" w:date="2025-09-15T14:04:00Z" w16du:dateUtc="2025-09-15T18:04:00Z">
        <w:r w:rsidR="000E5A51">
          <w:t xml:space="preserve">it </w:t>
        </w:r>
      </w:ins>
      <w:r>
        <w:t xml:space="preserve">returns a value of type </w:t>
      </w:r>
      <w:r>
        <w:rPr>
          <w:rStyle w:val="Literal"/>
        </w:rPr>
        <w:t>K</w:t>
      </w:r>
      <w:r>
        <w:t xml:space="preserve"> that can be ordered. This function is useful when you want to sort a slice by a particular attribute of each item. In Listing 13-7, we have a list of </w:t>
      </w:r>
      <w:r>
        <w:rPr>
          <w:rStyle w:val="Literal"/>
        </w:rPr>
        <w:t>Rectangle</w:t>
      </w:r>
      <w:r>
        <w:t xml:space="preserve"> instances</w:t>
      </w:r>
      <w:ins w:id="32" w:author="Audrey Doyle" w:date="2025-09-15T14:04:00Z" w16du:dateUtc="2025-09-15T18:04:00Z">
        <w:r w:rsidR="000E5A51">
          <w:t>,</w:t>
        </w:r>
      </w:ins>
      <w:r>
        <w:t xml:space="preserve"> and we use </w:t>
      </w:r>
      <w:r>
        <w:rPr>
          <w:rStyle w:val="Literal"/>
        </w:rPr>
        <w:t>sort_by_key</w:t>
      </w:r>
      <w:r>
        <w:t xml:space="preserve"> to order them by their </w:t>
      </w:r>
      <w:r>
        <w:rPr>
          <w:rStyle w:val="Literal"/>
        </w:rPr>
        <w:t>width</w:t>
      </w:r>
      <w:r>
        <w:t xml:space="preserve"> attribute from low to high.</w:t>
      </w:r>
    </w:p>
    <w:p w14:paraId="53745D51" w14:textId="77777777" w:rsidR="005711BA" w:rsidRDefault="00000000">
      <w:pPr>
        <w:pStyle w:val="CodeLabel"/>
      </w:pPr>
      <w:r>
        <w:t>src/main.rs</w:t>
      </w:r>
    </w:p>
    <w:p w14:paraId="322CD673" w14:textId="77777777" w:rsidR="005711BA" w:rsidRDefault="00000000">
      <w:pPr>
        <w:pStyle w:val="Code"/>
      </w:pPr>
      <w:r>
        <w:t>#[derive(Debug)]</w:t>
      </w:r>
    </w:p>
    <w:p w14:paraId="7D2BD470" w14:textId="77777777" w:rsidR="005711BA" w:rsidRDefault="00000000">
      <w:pPr>
        <w:pStyle w:val="Code"/>
      </w:pPr>
      <w:r>
        <w:t>struct Rectangle {</w:t>
      </w:r>
    </w:p>
    <w:p w14:paraId="1581C4A7" w14:textId="77777777" w:rsidR="005711BA" w:rsidRDefault="00000000">
      <w:pPr>
        <w:pStyle w:val="Code"/>
      </w:pPr>
      <w:r>
        <w:t xml:space="preserve">    width: u32,</w:t>
      </w:r>
    </w:p>
    <w:p w14:paraId="2E61E6CD" w14:textId="77777777" w:rsidR="005711BA" w:rsidRDefault="00000000">
      <w:pPr>
        <w:pStyle w:val="Code"/>
      </w:pPr>
      <w:r>
        <w:t xml:space="preserve">    height: u32,</w:t>
      </w:r>
    </w:p>
    <w:p w14:paraId="7CE01FC9" w14:textId="77777777" w:rsidR="005711BA" w:rsidRDefault="00000000">
      <w:pPr>
        <w:pStyle w:val="Code"/>
      </w:pPr>
      <w:r>
        <w:t>}</w:t>
      </w:r>
    </w:p>
    <w:p w14:paraId="3D304FA4" w14:textId="77777777" w:rsidR="005711BA" w:rsidRDefault="005711BA">
      <w:pPr>
        <w:pStyle w:val="Code"/>
      </w:pPr>
    </w:p>
    <w:p w14:paraId="016C1688" w14:textId="77777777" w:rsidR="005711BA" w:rsidRDefault="00000000">
      <w:pPr>
        <w:pStyle w:val="Code"/>
      </w:pPr>
      <w:r>
        <w:t>fn main() {</w:t>
      </w:r>
    </w:p>
    <w:p w14:paraId="2AA90B9E" w14:textId="77777777" w:rsidR="005711BA" w:rsidRDefault="00000000">
      <w:pPr>
        <w:pStyle w:val="Code"/>
      </w:pPr>
      <w:r>
        <w:t xml:space="preserve">    let mut list = [</w:t>
      </w:r>
    </w:p>
    <w:p w14:paraId="322F6652" w14:textId="77777777" w:rsidR="005711BA" w:rsidRDefault="00000000">
      <w:pPr>
        <w:pStyle w:val="Code"/>
      </w:pPr>
      <w:r>
        <w:t xml:space="preserve">        Rectangle { width: 10, height: 1 },</w:t>
      </w:r>
    </w:p>
    <w:p w14:paraId="5F75266D" w14:textId="77777777" w:rsidR="005711BA" w:rsidRDefault="00000000">
      <w:pPr>
        <w:pStyle w:val="Code"/>
      </w:pPr>
      <w:r>
        <w:t xml:space="preserve">        Rectangle { width: 3, height: 5 },</w:t>
      </w:r>
    </w:p>
    <w:p w14:paraId="2C50027F" w14:textId="77777777" w:rsidR="005711BA" w:rsidRDefault="00000000">
      <w:pPr>
        <w:pStyle w:val="Code"/>
      </w:pPr>
      <w:r>
        <w:t xml:space="preserve">        Rectangle { width: 7, height: 12 },</w:t>
      </w:r>
    </w:p>
    <w:p w14:paraId="147C8AAC" w14:textId="77777777" w:rsidR="005711BA" w:rsidRDefault="00000000">
      <w:pPr>
        <w:pStyle w:val="Code"/>
      </w:pPr>
      <w:r>
        <w:t xml:space="preserve">    ];</w:t>
      </w:r>
    </w:p>
    <w:p w14:paraId="08E0955F" w14:textId="77777777" w:rsidR="005711BA" w:rsidRDefault="005711BA">
      <w:pPr>
        <w:pStyle w:val="Code"/>
      </w:pPr>
    </w:p>
    <w:p w14:paraId="2ACF096C" w14:textId="77777777" w:rsidR="005711BA" w:rsidRDefault="00000000">
      <w:pPr>
        <w:pStyle w:val="Code"/>
      </w:pPr>
      <w:r>
        <w:t xml:space="preserve">    list.sort_by_key(|r| r.width);</w:t>
      </w:r>
    </w:p>
    <w:p w14:paraId="63A938A4" w14:textId="19494884" w:rsidR="005711BA" w:rsidRDefault="00000000">
      <w:pPr>
        <w:pStyle w:val="Code"/>
      </w:pPr>
      <w:r>
        <w:t xml:space="preserve">    println!("{list:#?}");</w:t>
      </w:r>
    </w:p>
    <w:p w14:paraId="6DEEE58F" w14:textId="77777777" w:rsidR="005711BA" w:rsidRDefault="00000000">
      <w:pPr>
        <w:pStyle w:val="Code"/>
      </w:pPr>
      <w:r>
        <w:t>}</w:t>
      </w:r>
    </w:p>
    <w:p w14:paraId="00E99411" w14:textId="77777777" w:rsidR="005711BA" w:rsidRDefault="00000000">
      <w:pPr>
        <w:pStyle w:val="CodeListingCaption"/>
      </w:pPr>
      <w:r>
        <w:t xml:space="preserve">Using </w:t>
      </w:r>
      <w:r>
        <w:rPr>
          <w:rStyle w:val="Literal"/>
        </w:rPr>
        <w:t>sort_by_key</w:t>
      </w:r>
      <w:r>
        <w:t xml:space="preserve"> to order rectangles by width</w:t>
      </w:r>
    </w:p>
    <w:p w14:paraId="1BE2000F" w14:textId="77777777" w:rsidR="005711BA" w:rsidRDefault="00000000">
      <w:pPr>
        <w:pStyle w:val="Body"/>
      </w:pPr>
      <w:r>
        <w:t>This code prints:</w:t>
      </w:r>
    </w:p>
    <w:p w14:paraId="4828F58C" w14:textId="77777777" w:rsidR="005711BA" w:rsidRDefault="00000000">
      <w:pPr>
        <w:pStyle w:val="Code"/>
      </w:pPr>
      <w:r>
        <w:t>[</w:t>
      </w:r>
    </w:p>
    <w:p w14:paraId="6660E6BE" w14:textId="77777777" w:rsidR="005711BA" w:rsidRDefault="00000000">
      <w:pPr>
        <w:pStyle w:val="Code"/>
      </w:pPr>
      <w:r>
        <w:t xml:space="preserve">    Rectangle {</w:t>
      </w:r>
    </w:p>
    <w:p w14:paraId="2E80F851" w14:textId="77777777" w:rsidR="005711BA" w:rsidRDefault="00000000">
      <w:pPr>
        <w:pStyle w:val="Code"/>
      </w:pPr>
      <w:r>
        <w:t xml:space="preserve">        width: 3,</w:t>
      </w:r>
    </w:p>
    <w:p w14:paraId="24C3077B" w14:textId="77777777" w:rsidR="005711BA" w:rsidRDefault="00000000">
      <w:pPr>
        <w:pStyle w:val="Code"/>
      </w:pPr>
      <w:r>
        <w:t xml:space="preserve">        height: 5,</w:t>
      </w:r>
    </w:p>
    <w:p w14:paraId="6902BB2B" w14:textId="77777777" w:rsidR="005711BA" w:rsidRDefault="00000000">
      <w:pPr>
        <w:pStyle w:val="Code"/>
      </w:pPr>
      <w:r>
        <w:t xml:space="preserve">    },</w:t>
      </w:r>
    </w:p>
    <w:p w14:paraId="28D35762" w14:textId="77777777" w:rsidR="005711BA" w:rsidRDefault="00000000">
      <w:pPr>
        <w:pStyle w:val="Code"/>
      </w:pPr>
      <w:r>
        <w:t xml:space="preserve">    Rectangle {</w:t>
      </w:r>
    </w:p>
    <w:p w14:paraId="4ECC209E" w14:textId="77777777" w:rsidR="005711BA" w:rsidRDefault="00000000">
      <w:pPr>
        <w:pStyle w:val="Code"/>
      </w:pPr>
      <w:r>
        <w:t xml:space="preserve">        width: 7,</w:t>
      </w:r>
    </w:p>
    <w:p w14:paraId="080C3B52" w14:textId="77777777" w:rsidR="005711BA" w:rsidRDefault="00000000">
      <w:pPr>
        <w:pStyle w:val="Code"/>
      </w:pPr>
      <w:r>
        <w:t xml:space="preserve">        height: 12,</w:t>
      </w:r>
    </w:p>
    <w:p w14:paraId="584C7E2C" w14:textId="77777777" w:rsidR="005711BA" w:rsidRDefault="00000000">
      <w:pPr>
        <w:pStyle w:val="Code"/>
      </w:pPr>
      <w:r>
        <w:t xml:space="preserve">    },</w:t>
      </w:r>
    </w:p>
    <w:p w14:paraId="09913F78" w14:textId="77777777" w:rsidR="005711BA" w:rsidRDefault="00000000">
      <w:pPr>
        <w:pStyle w:val="Code"/>
      </w:pPr>
      <w:r>
        <w:t xml:space="preserve">    Rectangle {</w:t>
      </w:r>
    </w:p>
    <w:p w14:paraId="243C9E23" w14:textId="77777777" w:rsidR="005711BA" w:rsidRDefault="00000000">
      <w:pPr>
        <w:pStyle w:val="Code"/>
      </w:pPr>
      <w:r>
        <w:t xml:space="preserve">        width: 10,</w:t>
      </w:r>
    </w:p>
    <w:p w14:paraId="448B5964" w14:textId="77777777" w:rsidR="005711BA" w:rsidRDefault="00000000">
      <w:pPr>
        <w:pStyle w:val="Code"/>
      </w:pPr>
      <w:r>
        <w:t xml:space="preserve">        height: 1,</w:t>
      </w:r>
    </w:p>
    <w:p w14:paraId="30F11F68" w14:textId="77777777" w:rsidR="005711BA" w:rsidRDefault="00000000">
      <w:pPr>
        <w:pStyle w:val="Code"/>
      </w:pPr>
      <w:r>
        <w:t xml:space="preserve">    },</w:t>
      </w:r>
    </w:p>
    <w:p w14:paraId="2D4E9699" w14:textId="77777777" w:rsidR="005711BA" w:rsidRDefault="00000000">
      <w:pPr>
        <w:pStyle w:val="Code"/>
      </w:pPr>
      <w:r>
        <w:t>]</w:t>
      </w:r>
    </w:p>
    <w:p w14:paraId="3AF43FCD" w14:textId="77777777" w:rsidR="005711BA" w:rsidRDefault="00000000">
      <w:pPr>
        <w:pStyle w:val="Body"/>
      </w:pPr>
      <w:r>
        <w:lastRenderedPageBreak/>
        <w:t xml:space="preserve">The reason </w:t>
      </w:r>
      <w:r>
        <w:rPr>
          <w:rStyle w:val="Literal"/>
        </w:rPr>
        <w:t>sort_by_key</w:t>
      </w:r>
      <w:r>
        <w:t xml:space="preserve"> is defined to take an </w:t>
      </w:r>
      <w:r>
        <w:rPr>
          <w:rStyle w:val="Literal"/>
        </w:rPr>
        <w:t>FnMut</w:t>
      </w:r>
      <w:r>
        <w:t xml:space="preserve"> closure is that it calls the closure multiple times: once for each item in the slice. The closure </w:t>
      </w:r>
      <w:r>
        <w:rPr>
          <w:rStyle w:val="Literal"/>
        </w:rPr>
        <w:t>|r| r.width</w:t>
      </w:r>
      <w:r>
        <w:t xml:space="preserve"> doesn’t capture, mutate, or move anything out from its environment, so it meets the trait bound requirements.</w:t>
      </w:r>
    </w:p>
    <w:p w14:paraId="47407B9B" w14:textId="77777777" w:rsidR="005711BA" w:rsidRDefault="00000000">
      <w:pPr>
        <w:pStyle w:val="Body"/>
      </w:pPr>
      <w:r>
        <w:t xml:space="preserve">In contrast, Listing 13-8 shows an example of a closure that implements just the </w:t>
      </w:r>
      <w:r>
        <w:rPr>
          <w:rStyle w:val="Literal"/>
        </w:rPr>
        <w:t>FnOnce</w:t>
      </w:r>
      <w:r>
        <w:t xml:space="preserve"> trait, because it moves a value out of the environment. The compiler won’t let us use this closure with </w:t>
      </w:r>
      <w:r>
        <w:rPr>
          <w:rStyle w:val="Literal"/>
        </w:rPr>
        <w:t>sort_by_key</w:t>
      </w:r>
      <w:r>
        <w:t>.</w:t>
      </w:r>
    </w:p>
    <w:p w14:paraId="0FD2C4E0" w14:textId="77777777" w:rsidR="005711BA" w:rsidRDefault="00000000">
      <w:pPr>
        <w:pStyle w:val="CodeLabel"/>
      </w:pPr>
      <w:r>
        <w:t>src/main.rs</w:t>
      </w:r>
    </w:p>
    <w:p w14:paraId="23D77781" w14:textId="77777777" w:rsidR="005711BA" w:rsidRDefault="00000000">
      <w:pPr>
        <w:pStyle w:val="Code"/>
        <w:rPr>
          <w:rStyle w:val="LiteralItalic"/>
        </w:rPr>
      </w:pPr>
      <w:r>
        <w:rPr>
          <w:rStyle w:val="LiteralItalic"/>
        </w:rPr>
        <w:t>--snip--</w:t>
      </w:r>
    </w:p>
    <w:p w14:paraId="1C105733" w14:textId="77777777" w:rsidR="005711BA" w:rsidRDefault="005711BA">
      <w:pPr>
        <w:pStyle w:val="Code"/>
      </w:pPr>
    </w:p>
    <w:p w14:paraId="39EDF002" w14:textId="77777777" w:rsidR="005711BA" w:rsidRDefault="00000000">
      <w:pPr>
        <w:pStyle w:val="Code"/>
      </w:pPr>
      <w:r>
        <w:rPr>
          <w:rStyle w:val="LiteralGray"/>
        </w:rPr>
        <w:t>fn main() {</w:t>
      </w:r>
    </w:p>
    <w:p w14:paraId="781D4434" w14:textId="77777777" w:rsidR="005711BA" w:rsidRDefault="00000000">
      <w:pPr>
        <w:pStyle w:val="Code"/>
      </w:pPr>
      <w:r>
        <w:rPr>
          <w:rStyle w:val="LiteralGray"/>
        </w:rPr>
        <w:t xml:space="preserve">    let mut list = [</w:t>
      </w:r>
    </w:p>
    <w:p w14:paraId="15CE8A09" w14:textId="77777777" w:rsidR="005711BA" w:rsidRDefault="00000000">
      <w:pPr>
        <w:pStyle w:val="Code"/>
      </w:pPr>
      <w:r>
        <w:rPr>
          <w:rStyle w:val="LiteralGray"/>
        </w:rPr>
        <w:t xml:space="preserve">        Rectangle { width: 10, height: 1 },</w:t>
      </w:r>
    </w:p>
    <w:p w14:paraId="2F923A96" w14:textId="77777777" w:rsidR="005711BA" w:rsidRDefault="00000000">
      <w:pPr>
        <w:pStyle w:val="Code"/>
      </w:pPr>
      <w:r>
        <w:rPr>
          <w:rStyle w:val="LiteralGray"/>
        </w:rPr>
        <w:t xml:space="preserve">        Rectangle { width: 3, height: 5 },</w:t>
      </w:r>
    </w:p>
    <w:p w14:paraId="17DE52A1" w14:textId="77777777" w:rsidR="005711BA" w:rsidRDefault="00000000">
      <w:pPr>
        <w:pStyle w:val="Code"/>
      </w:pPr>
      <w:r>
        <w:rPr>
          <w:rStyle w:val="LiteralGray"/>
        </w:rPr>
        <w:t xml:space="preserve">        Rectangle { width: 7, height: 12 },</w:t>
      </w:r>
    </w:p>
    <w:p w14:paraId="47149E90" w14:textId="77777777" w:rsidR="005711BA" w:rsidRDefault="00000000">
      <w:pPr>
        <w:pStyle w:val="Code"/>
      </w:pPr>
      <w:r>
        <w:rPr>
          <w:rStyle w:val="LiteralGray"/>
        </w:rPr>
        <w:t xml:space="preserve">    ];</w:t>
      </w:r>
    </w:p>
    <w:p w14:paraId="7D13DD5D" w14:textId="77777777" w:rsidR="005711BA" w:rsidRDefault="005711BA">
      <w:pPr>
        <w:pStyle w:val="Code"/>
      </w:pPr>
    </w:p>
    <w:p w14:paraId="7E203DEE" w14:textId="77777777" w:rsidR="005711BA" w:rsidRDefault="00000000">
      <w:pPr>
        <w:pStyle w:val="Code"/>
      </w:pPr>
      <w:r>
        <w:t xml:space="preserve">    let mut sort_operations = vec![];</w:t>
      </w:r>
    </w:p>
    <w:p w14:paraId="35F4CB1F" w14:textId="29623824" w:rsidR="005711BA" w:rsidRDefault="00000000">
      <w:pPr>
        <w:pStyle w:val="Code"/>
      </w:pPr>
      <w:r>
        <w:t xml:space="preserve">    let value = String::from("closure called");</w:t>
      </w:r>
    </w:p>
    <w:p w14:paraId="0B214140" w14:textId="77777777" w:rsidR="005711BA" w:rsidRDefault="005711BA">
      <w:pPr>
        <w:pStyle w:val="Code"/>
      </w:pPr>
    </w:p>
    <w:p w14:paraId="15D0F7B0" w14:textId="77777777" w:rsidR="005711BA" w:rsidRDefault="00000000">
      <w:pPr>
        <w:pStyle w:val="Code"/>
      </w:pPr>
      <w:r>
        <w:t xml:space="preserve">    list.sort_by_key(|r| {</w:t>
      </w:r>
    </w:p>
    <w:p w14:paraId="0CBAE0B3" w14:textId="77777777" w:rsidR="005711BA" w:rsidRDefault="00000000">
      <w:pPr>
        <w:pStyle w:val="Code"/>
      </w:pPr>
      <w:r>
        <w:t xml:space="preserve">        sort_operations.push(value);</w:t>
      </w:r>
    </w:p>
    <w:p w14:paraId="784AEA9F" w14:textId="77777777" w:rsidR="005711BA" w:rsidRDefault="00000000">
      <w:pPr>
        <w:pStyle w:val="Code"/>
      </w:pPr>
      <w:r>
        <w:t xml:space="preserve">        r.width</w:t>
      </w:r>
    </w:p>
    <w:p w14:paraId="6D17CD6B" w14:textId="77777777" w:rsidR="005711BA" w:rsidRDefault="00000000">
      <w:pPr>
        <w:pStyle w:val="Code"/>
      </w:pPr>
      <w:r>
        <w:t xml:space="preserve">    });</w:t>
      </w:r>
    </w:p>
    <w:p w14:paraId="45308538" w14:textId="3810823D" w:rsidR="005711BA" w:rsidRDefault="00000000">
      <w:pPr>
        <w:pStyle w:val="Code"/>
      </w:pPr>
      <w:r>
        <w:rPr>
          <w:rStyle w:val="LiteralGray"/>
        </w:rPr>
        <w:t xml:space="preserve">    println!("{list:#?}");</w:t>
      </w:r>
    </w:p>
    <w:p w14:paraId="71739F37" w14:textId="77777777" w:rsidR="005711BA" w:rsidRDefault="00000000">
      <w:pPr>
        <w:pStyle w:val="Code"/>
      </w:pPr>
      <w:r>
        <w:rPr>
          <w:rStyle w:val="LiteralGray"/>
        </w:rPr>
        <w:t>}</w:t>
      </w:r>
    </w:p>
    <w:p w14:paraId="7BAFF411" w14:textId="77777777" w:rsidR="005711BA" w:rsidRDefault="00000000">
      <w:pPr>
        <w:pStyle w:val="CodeListingCaption"/>
      </w:pPr>
      <w:r>
        <w:t xml:space="preserve">Attempting to use an </w:t>
      </w:r>
      <w:r>
        <w:rPr>
          <w:rStyle w:val="Literal"/>
        </w:rPr>
        <w:t>FnOnce</w:t>
      </w:r>
      <w:r>
        <w:t xml:space="preserve"> closure with </w:t>
      </w:r>
      <w:r>
        <w:rPr>
          <w:rStyle w:val="Literal"/>
        </w:rPr>
        <w:t>sort_by_key</w:t>
      </w:r>
    </w:p>
    <w:p w14:paraId="28333061" w14:textId="31109614" w:rsidR="005711BA" w:rsidRDefault="00000000">
      <w:pPr>
        <w:pStyle w:val="Body"/>
      </w:pPr>
      <w:r>
        <w:t xml:space="preserve">This is a contrived, convoluted way (that doesn’t work) to try </w:t>
      </w:r>
      <w:del w:id="33" w:author="Audrey Doyle" w:date="2025-09-15T14:05:00Z" w16du:dateUtc="2025-09-15T18:05:00Z">
        <w:r w:rsidDel="000E5A51">
          <w:delText xml:space="preserve">and </w:delText>
        </w:r>
      </w:del>
      <w:ins w:id="34" w:author="Audrey Doyle" w:date="2025-09-15T14:05:00Z" w16du:dateUtc="2025-09-15T18:05:00Z">
        <w:r w:rsidR="000E5A51">
          <w:t>to</w:t>
        </w:r>
        <w:r w:rsidR="000E5A51">
          <w:t xml:space="preserve"> </w:t>
        </w:r>
      </w:ins>
      <w:r>
        <w:t xml:space="preserve">count the number of times </w:t>
      </w:r>
      <w:r>
        <w:rPr>
          <w:rStyle w:val="Literal"/>
        </w:rPr>
        <w:t>sort_by_key</w:t>
      </w:r>
      <w:r>
        <w:t xml:space="preserve"> calls the closure when sorting </w:t>
      </w:r>
      <w:r>
        <w:rPr>
          <w:rStyle w:val="Literal"/>
        </w:rPr>
        <w:t>list</w:t>
      </w:r>
      <w:r>
        <w:t xml:space="preserve">. This code attempts to do this counting by pushing </w:t>
      </w:r>
      <w:r>
        <w:rPr>
          <w:rStyle w:val="Literal"/>
        </w:rPr>
        <w:t>value</w:t>
      </w:r>
      <w:r>
        <w:t xml:space="preserve">—a </w:t>
      </w:r>
      <w:r>
        <w:rPr>
          <w:rStyle w:val="Literal"/>
        </w:rPr>
        <w:t>String</w:t>
      </w:r>
      <w:r>
        <w:t xml:space="preserve"> from the closure’s environment—into the </w:t>
      </w:r>
      <w:r>
        <w:rPr>
          <w:rStyle w:val="Literal"/>
        </w:rPr>
        <w:t>sort_operations</w:t>
      </w:r>
      <w:r>
        <w:t xml:space="preserve"> vector. The closure captures </w:t>
      </w:r>
      <w:r>
        <w:rPr>
          <w:rStyle w:val="Literal"/>
        </w:rPr>
        <w:t>value</w:t>
      </w:r>
      <w:r>
        <w:t xml:space="preserve"> and then moves </w:t>
      </w:r>
      <w:r>
        <w:rPr>
          <w:rStyle w:val="Literal"/>
        </w:rPr>
        <w:t>value</w:t>
      </w:r>
      <w:r>
        <w:t xml:space="preserve"> out of the closure by transferring ownership of </w:t>
      </w:r>
      <w:r>
        <w:rPr>
          <w:rStyle w:val="Literal"/>
        </w:rPr>
        <w:t>value</w:t>
      </w:r>
      <w:r>
        <w:t xml:space="preserve"> to the </w:t>
      </w:r>
      <w:r>
        <w:rPr>
          <w:rStyle w:val="Literal"/>
        </w:rPr>
        <w:t>sort_operations</w:t>
      </w:r>
      <w:r>
        <w:t xml:space="preserve"> vector. This closure can be called once; trying to call it a second time wouldn’t work</w:t>
      </w:r>
      <w:ins w:id="35" w:author="Audrey Doyle" w:date="2025-09-15T14:06:00Z" w16du:dateUtc="2025-09-15T18:06:00Z">
        <w:r w:rsidR="000E5A51">
          <w:t>,</w:t>
        </w:r>
      </w:ins>
      <w:r>
        <w:t xml:space="preserve"> because </w:t>
      </w:r>
      <w:r>
        <w:rPr>
          <w:rStyle w:val="Literal"/>
        </w:rPr>
        <w:t>value</w:t>
      </w:r>
      <w:r>
        <w:t xml:space="preserve"> would no longer be in the environment to be pushed into </w:t>
      </w:r>
      <w:r>
        <w:rPr>
          <w:rStyle w:val="Literal"/>
        </w:rPr>
        <w:t>sort_operations</w:t>
      </w:r>
      <w:r>
        <w:t xml:space="preserve"> again! Therefore, this closure only implements </w:t>
      </w:r>
      <w:r>
        <w:rPr>
          <w:rStyle w:val="Literal"/>
        </w:rPr>
        <w:t>FnOnce</w:t>
      </w:r>
      <w:r>
        <w:t xml:space="preserve">. When we try to compile this code, we get this error that </w:t>
      </w:r>
      <w:r>
        <w:rPr>
          <w:rStyle w:val="Literal"/>
        </w:rPr>
        <w:t>value</w:t>
      </w:r>
      <w:r>
        <w:t xml:space="preserve"> can’t be moved out of the closure because the closure must implement </w:t>
      </w:r>
      <w:r>
        <w:rPr>
          <w:rStyle w:val="Literal"/>
        </w:rPr>
        <w:t>FnMut</w:t>
      </w:r>
      <w:r>
        <w:t>:</w:t>
      </w:r>
    </w:p>
    <w:p w14:paraId="4ED3CAFC" w14:textId="77777777" w:rsidR="005711BA" w:rsidRDefault="00000000">
      <w:pPr>
        <w:pStyle w:val="Code"/>
      </w:pPr>
      <w:r>
        <w:t>error[E0507]: cannot move out of `value`, a captured variable in an `FnMut`</w:t>
      </w:r>
    </w:p>
    <w:p w14:paraId="2E1F05E8" w14:textId="77777777" w:rsidR="005711BA" w:rsidRDefault="00000000">
      <w:pPr>
        <w:pStyle w:val="Code"/>
      </w:pPr>
      <w:r>
        <w:t>closure</w:t>
      </w:r>
    </w:p>
    <w:p w14:paraId="77325F62" w14:textId="77777777" w:rsidR="005711BA" w:rsidRDefault="00000000">
      <w:pPr>
        <w:pStyle w:val="Code"/>
      </w:pPr>
      <w:r>
        <w:lastRenderedPageBreak/>
        <w:t xml:space="preserve">  --&gt; src/main.rs:18:30</w:t>
      </w:r>
    </w:p>
    <w:p w14:paraId="62822517" w14:textId="77777777" w:rsidR="005711BA" w:rsidRDefault="00000000">
      <w:pPr>
        <w:pStyle w:val="Code"/>
      </w:pPr>
      <w:r>
        <w:t xml:space="preserve">   |</w:t>
      </w:r>
    </w:p>
    <w:p w14:paraId="35D5D22D" w14:textId="77777777" w:rsidR="005711BA" w:rsidRDefault="00000000">
      <w:pPr>
        <w:pStyle w:val="Code"/>
      </w:pPr>
      <w:r>
        <w:t>15 |     let value = String::from("closure called");</w:t>
      </w:r>
    </w:p>
    <w:p w14:paraId="66ECD49F" w14:textId="77777777" w:rsidR="005711BA" w:rsidRDefault="00000000">
      <w:pPr>
        <w:pStyle w:val="Code"/>
      </w:pPr>
      <w:r>
        <w:t xml:space="preserve">   |         ----- captured outer variable</w:t>
      </w:r>
    </w:p>
    <w:p w14:paraId="26A5D485" w14:textId="77777777" w:rsidR="005711BA" w:rsidRDefault="00000000">
      <w:pPr>
        <w:pStyle w:val="Code"/>
      </w:pPr>
      <w:r>
        <w:t>16 |</w:t>
      </w:r>
    </w:p>
    <w:p w14:paraId="42D6B65A" w14:textId="77777777" w:rsidR="005711BA" w:rsidRDefault="00000000">
      <w:pPr>
        <w:pStyle w:val="Code"/>
      </w:pPr>
      <w:r>
        <w:t>17 |     list.sort_by_key(|r| {</w:t>
      </w:r>
    </w:p>
    <w:p w14:paraId="421E71D6" w14:textId="77777777" w:rsidR="005711BA" w:rsidRDefault="00000000">
      <w:pPr>
        <w:pStyle w:val="Code"/>
      </w:pPr>
      <w:r>
        <w:t xml:space="preserve">   |                      --- captured by this `FnMut` closure</w:t>
      </w:r>
    </w:p>
    <w:p w14:paraId="25020219" w14:textId="77777777" w:rsidR="005711BA" w:rsidRDefault="00000000">
      <w:pPr>
        <w:pStyle w:val="Code"/>
      </w:pPr>
      <w:r>
        <w:t>18 |         sort_operations.push(value);</w:t>
      </w:r>
    </w:p>
    <w:p w14:paraId="59174D60" w14:textId="77777777" w:rsidR="005711BA" w:rsidRDefault="00000000">
      <w:pPr>
        <w:pStyle w:val="Code"/>
      </w:pPr>
      <w:bookmarkStart w:id="36" w:name="OLE_LINK2"/>
      <w:r>
        <w:t xml:space="preserve">   |                              ^^^^^ move occurs because `value` has</w:t>
      </w:r>
      <w:bookmarkEnd w:id="36"/>
    </w:p>
    <w:p w14:paraId="026F0183" w14:textId="409CC4AC" w:rsidR="005711BA" w:rsidRDefault="00000000">
      <w:pPr>
        <w:pStyle w:val="Code"/>
      </w:pPr>
      <w:r>
        <w:t>type `String`, which does not implement the `Copy` trait</w:t>
      </w:r>
    </w:p>
    <w:p w14:paraId="7799A77F" w14:textId="19FDAC5B" w:rsidR="005711BA" w:rsidRDefault="00000000">
      <w:pPr>
        <w:pStyle w:val="Body"/>
      </w:pPr>
      <w:r>
        <w:t xml:space="preserve">The error points to the line in the closure body that moves </w:t>
      </w:r>
      <w:r>
        <w:rPr>
          <w:rStyle w:val="Literal"/>
        </w:rPr>
        <w:t>value</w:t>
      </w:r>
      <w:r>
        <w:t xml:space="preserve"> out of the environment. To fix this, we need to change the closure body so that it doesn’t move values out of the environment. Keeping a counter in the environment and incrementing its value in the closure body is a more straightforward way to count the number of times the closure is called. The closure in Listing 13-9 works with </w:t>
      </w:r>
      <w:r>
        <w:rPr>
          <w:rStyle w:val="Literal"/>
        </w:rPr>
        <w:t>sort_by_key</w:t>
      </w:r>
      <w:r>
        <w:t xml:space="preserve"> because it is only capturing a mutable reference to the </w:t>
      </w:r>
      <w:r>
        <w:rPr>
          <w:rStyle w:val="Literal"/>
        </w:rPr>
        <w:t>num_sort_operations</w:t>
      </w:r>
      <w:r>
        <w:t xml:space="preserve"> counter and can therefore be called more than once.</w:t>
      </w:r>
    </w:p>
    <w:p w14:paraId="5CBBBA15" w14:textId="77777777" w:rsidR="005711BA" w:rsidRDefault="00000000">
      <w:pPr>
        <w:pStyle w:val="CodeLabel"/>
      </w:pPr>
      <w:r>
        <w:t>src/main.rs</w:t>
      </w:r>
    </w:p>
    <w:p w14:paraId="28DEADA5" w14:textId="77777777" w:rsidR="005711BA" w:rsidRDefault="00000000">
      <w:pPr>
        <w:pStyle w:val="Code"/>
        <w:rPr>
          <w:rStyle w:val="LiteralItalic"/>
        </w:rPr>
      </w:pPr>
      <w:r>
        <w:rPr>
          <w:rStyle w:val="LiteralItalic"/>
        </w:rPr>
        <w:t>--snip--</w:t>
      </w:r>
    </w:p>
    <w:p w14:paraId="01B849A5" w14:textId="77777777" w:rsidR="005711BA" w:rsidRDefault="005711BA">
      <w:pPr>
        <w:pStyle w:val="Code"/>
      </w:pPr>
    </w:p>
    <w:p w14:paraId="15EDE2FC" w14:textId="77777777" w:rsidR="005711BA" w:rsidRDefault="00000000">
      <w:pPr>
        <w:pStyle w:val="Code"/>
      </w:pPr>
      <w:r>
        <w:rPr>
          <w:rStyle w:val="LiteralGray"/>
        </w:rPr>
        <w:t>fn main() {</w:t>
      </w:r>
    </w:p>
    <w:p w14:paraId="62299F2F" w14:textId="77777777" w:rsidR="005711BA" w:rsidRDefault="00000000">
      <w:pPr>
        <w:pStyle w:val="Code"/>
        <w:rPr>
          <w:rStyle w:val="LiteralItalic"/>
        </w:rPr>
      </w:pPr>
      <w:r>
        <w:rPr>
          <w:rStyle w:val="LiteralItalic"/>
        </w:rPr>
        <w:t xml:space="preserve">    --snip--</w:t>
      </w:r>
    </w:p>
    <w:p w14:paraId="71CCC369" w14:textId="77777777" w:rsidR="005711BA" w:rsidRDefault="005711BA">
      <w:pPr>
        <w:pStyle w:val="Code"/>
      </w:pPr>
    </w:p>
    <w:p w14:paraId="57717E37" w14:textId="77777777" w:rsidR="005711BA" w:rsidRDefault="00000000">
      <w:pPr>
        <w:pStyle w:val="Code"/>
      </w:pPr>
      <w:r>
        <w:t xml:space="preserve">    let mut num_sort_operations = 0;</w:t>
      </w:r>
    </w:p>
    <w:p w14:paraId="3803F38D" w14:textId="77777777" w:rsidR="005711BA" w:rsidRDefault="00000000">
      <w:pPr>
        <w:pStyle w:val="Code"/>
      </w:pPr>
      <w:r>
        <w:t xml:space="preserve">    list.sort_by_key(|r| {</w:t>
      </w:r>
    </w:p>
    <w:p w14:paraId="0AA32D76" w14:textId="77777777" w:rsidR="005711BA" w:rsidRDefault="00000000">
      <w:pPr>
        <w:pStyle w:val="Code"/>
      </w:pPr>
      <w:r>
        <w:t xml:space="preserve">        num_sort_operations += 1;</w:t>
      </w:r>
    </w:p>
    <w:p w14:paraId="3113B50D" w14:textId="77777777" w:rsidR="005711BA" w:rsidRDefault="00000000">
      <w:pPr>
        <w:pStyle w:val="Code"/>
      </w:pPr>
      <w:r>
        <w:t xml:space="preserve">        r.width</w:t>
      </w:r>
    </w:p>
    <w:p w14:paraId="5C157B81" w14:textId="77777777" w:rsidR="005711BA" w:rsidRDefault="00000000">
      <w:pPr>
        <w:pStyle w:val="Code"/>
      </w:pPr>
      <w:r>
        <w:t xml:space="preserve">    });</w:t>
      </w:r>
    </w:p>
    <w:p w14:paraId="36771155" w14:textId="46BEC338" w:rsidR="005711BA" w:rsidRDefault="00000000">
      <w:pPr>
        <w:pStyle w:val="Code"/>
      </w:pPr>
      <w:bookmarkStart w:id="37" w:name="OLE_LINK3"/>
      <w:r>
        <w:t xml:space="preserve">    println!("{list:#?}, sorted in {num_sort_operations} operations");</w:t>
      </w:r>
      <w:bookmarkEnd w:id="37"/>
    </w:p>
    <w:p w14:paraId="10E0C6DE" w14:textId="77777777" w:rsidR="005711BA" w:rsidRDefault="00000000">
      <w:pPr>
        <w:pStyle w:val="Code"/>
      </w:pPr>
      <w:r>
        <w:rPr>
          <w:rStyle w:val="LiteralGray"/>
        </w:rPr>
        <w:t>}</w:t>
      </w:r>
    </w:p>
    <w:p w14:paraId="1A39F616" w14:textId="77777777" w:rsidR="005711BA" w:rsidRDefault="00000000">
      <w:pPr>
        <w:pStyle w:val="CodeListingCaption"/>
      </w:pPr>
      <w:r>
        <w:t xml:space="preserve">Using an </w:t>
      </w:r>
      <w:r>
        <w:rPr>
          <w:rStyle w:val="Literal"/>
        </w:rPr>
        <w:t>FnMut</w:t>
      </w:r>
      <w:r>
        <w:t xml:space="preserve"> closure with </w:t>
      </w:r>
      <w:r>
        <w:rPr>
          <w:rStyle w:val="Literal"/>
        </w:rPr>
        <w:t>sort_by_key</w:t>
      </w:r>
      <w:r>
        <w:t xml:space="preserve"> is allowed.</w:t>
      </w:r>
    </w:p>
    <w:p w14:paraId="3CA26FC0" w14:textId="37D20EB8" w:rsidR="005711BA" w:rsidRDefault="00000000">
      <w:pPr>
        <w:pStyle w:val="Body"/>
      </w:pPr>
      <w:r>
        <w:t xml:space="preserve">The </w:t>
      </w:r>
      <w:r>
        <w:rPr>
          <w:rStyle w:val="Literal"/>
        </w:rPr>
        <w:t>Fn</w:t>
      </w:r>
      <w:r>
        <w:t xml:space="preserve"> traits are important when defining or using functions or types that make use of closures. In the next section, we’ll discuss iterators. Many iterator methods take closure arguments, so keep these closure details in mind as we continue!</w:t>
      </w:r>
      <w:r>
        <w:fldChar w:fldCharType="begin"/>
      </w:r>
      <w:r>
        <w:instrText xml:space="preserve"> XE "closures:moving ownership out of" </w:instrText>
      </w:r>
      <w:r>
        <w:fldChar w:fldCharType="end"/>
      </w:r>
    </w:p>
    <w:p w14:paraId="3EA5F6B6" w14:textId="53FBBB6B" w:rsidR="005711BA" w:rsidRDefault="00000000">
      <w:pPr>
        <w:pStyle w:val="HeadA"/>
        <w:spacing w:before="380"/>
      </w:pPr>
      <w:r>
        <w:fldChar w:fldCharType="begin"/>
      </w:r>
      <w:r>
        <w:instrText xml:space="preserve"> XE "iterators" </w:instrText>
      </w:r>
      <w:r>
        <w:fldChar w:fldCharType="end"/>
      </w:r>
      <w:bookmarkStart w:id="38" w:name="_Toc206168530"/>
      <w:r>
        <w:t>Processing a Series of Items with Iterators</w:t>
      </w:r>
      <w:bookmarkEnd w:id="38"/>
    </w:p>
    <w:p w14:paraId="7FF67569" w14:textId="77777777" w:rsidR="005711BA" w:rsidRDefault="00000000">
      <w:pPr>
        <w:pStyle w:val="Body"/>
      </w:pPr>
      <w:r>
        <w:t xml:space="preserve">The iterator pattern allows you to perform some task on a sequence of items in turn. An iterator is responsible for the logic of iterating over each item and determining when the sequence has </w:t>
      </w:r>
      <w:r>
        <w:lastRenderedPageBreak/>
        <w:t>finished. When you use iterators, you don’t have to reimplement that logic yourself.</w:t>
      </w:r>
    </w:p>
    <w:p w14:paraId="2D03406C" w14:textId="62CA51E7" w:rsidR="005711BA" w:rsidRDefault="00000000">
      <w:pPr>
        <w:pStyle w:val="Body"/>
      </w:pPr>
      <w:r>
        <w:fldChar w:fldCharType="begin"/>
      </w:r>
      <w:r>
        <w:rPr>
          <w:spacing w:val="3"/>
        </w:rPr>
        <w:instrText xml:space="preserve"> XE "lazy evaluation" </w:instrText>
      </w:r>
      <w:r>
        <w:rPr>
          <w:spacing w:val="3"/>
        </w:rPr>
        <w:fldChar w:fldCharType="end"/>
      </w:r>
      <w:r>
        <w:t xml:space="preserve">In Rust, iterators are </w:t>
      </w:r>
      <w:r>
        <w:rPr>
          <w:rStyle w:val="Italic"/>
        </w:rPr>
        <w:t>lazy</w:t>
      </w:r>
      <w:r>
        <w:t xml:space="preserve">, meaning they have no effect until you call methods that </w:t>
      </w:r>
      <w:r>
        <w:fldChar w:fldCharType="begin"/>
      </w:r>
      <w:r>
        <w:rPr>
          <w:spacing w:val="3"/>
        </w:rPr>
        <w:instrText xml:space="preserve"> XE "consume" </w:instrText>
      </w:r>
      <w:r>
        <w:rPr>
          <w:spacing w:val="3"/>
        </w:rPr>
        <w:fldChar w:fldCharType="end"/>
      </w:r>
      <w:r>
        <w:t xml:space="preserve">consume the iterator to use it up. For example, the code in Listing 13-10 creates an iterator over the items in the vector </w:t>
      </w:r>
      <w:r>
        <w:rPr>
          <w:rStyle w:val="Literal"/>
        </w:rPr>
        <w:t>v1</w:t>
      </w:r>
      <w:r>
        <w:t xml:space="preserve"> by calling the </w:t>
      </w:r>
      <w:r>
        <w:rPr>
          <w:rStyle w:val="Literal"/>
        </w:rPr>
        <w:t>iter</w:t>
      </w:r>
      <w:r>
        <w:t xml:space="preserve"> method defined on </w:t>
      </w:r>
      <w:r>
        <w:rPr>
          <w:rStyle w:val="Literal"/>
        </w:rPr>
        <w:t>Vec&lt;T&gt;</w:t>
      </w:r>
      <w:r>
        <w:t>. This code by itself doesn’t do anything useful.</w:t>
      </w:r>
    </w:p>
    <w:p w14:paraId="70CB2BB3" w14:textId="77777777" w:rsidR="005711BA" w:rsidRDefault="00000000">
      <w:pPr>
        <w:pStyle w:val="Code"/>
      </w:pPr>
      <w:r>
        <w:t>let v1 = vec![1, 2, 3];</w:t>
      </w:r>
    </w:p>
    <w:p w14:paraId="3D586245" w14:textId="77777777" w:rsidR="005711BA" w:rsidRDefault="005711BA">
      <w:pPr>
        <w:pStyle w:val="Code"/>
      </w:pPr>
    </w:p>
    <w:p w14:paraId="02BECEA8" w14:textId="77777777" w:rsidR="005711BA" w:rsidRDefault="00000000">
      <w:pPr>
        <w:pStyle w:val="Code"/>
      </w:pPr>
      <w:r>
        <w:t>let v1_iter = v1.iter();</w:t>
      </w:r>
    </w:p>
    <w:p w14:paraId="6D0AB17C" w14:textId="77777777" w:rsidR="005711BA" w:rsidRDefault="00000000">
      <w:pPr>
        <w:pStyle w:val="CodeListingCaption"/>
      </w:pPr>
      <w:r>
        <w:t>Creating an iterator</w:t>
      </w:r>
    </w:p>
    <w:p w14:paraId="4E47D391" w14:textId="77777777" w:rsidR="005711BA" w:rsidRDefault="00000000">
      <w:pPr>
        <w:pStyle w:val="Body"/>
      </w:pPr>
      <w:r>
        <w:t xml:space="preserve">The iterator is stored in the </w:t>
      </w:r>
      <w:r>
        <w:rPr>
          <w:rStyle w:val="Literal"/>
        </w:rPr>
        <w:t>v1_iter</w:t>
      </w:r>
      <w:r>
        <w:t xml:space="preserve"> variable. Once we’ve created an iterator, we can use it in a variety of ways. In Listing 3-5, we iterated over an array using a </w:t>
      </w:r>
      <w:r>
        <w:rPr>
          <w:rStyle w:val="Literal"/>
        </w:rPr>
        <w:t>for</w:t>
      </w:r>
      <w:r>
        <w:t xml:space="preserve"> loop to execute some code on each of its items. Under the hood, this implicitly created and then consumed an iterator, but we glossed over how exactly that works until now.</w:t>
      </w:r>
    </w:p>
    <w:p w14:paraId="348C3346" w14:textId="77777777" w:rsidR="005711BA" w:rsidRDefault="00000000">
      <w:pPr>
        <w:pStyle w:val="Body"/>
      </w:pPr>
      <w:r>
        <w:t xml:space="preserve">In the example in Listing 13-11, we separate the creation of the iterator from the use of the iterator in the </w:t>
      </w:r>
      <w:r>
        <w:rPr>
          <w:rStyle w:val="Literal"/>
        </w:rPr>
        <w:t>for</w:t>
      </w:r>
      <w:r>
        <w:t xml:space="preserve"> loop. When the </w:t>
      </w:r>
      <w:r>
        <w:rPr>
          <w:rStyle w:val="Literal"/>
        </w:rPr>
        <w:t>for</w:t>
      </w:r>
      <w:r>
        <w:t xml:space="preserve"> loop is called using the iterator in </w:t>
      </w:r>
      <w:r>
        <w:rPr>
          <w:rStyle w:val="Literal"/>
        </w:rPr>
        <w:t>v1_iter</w:t>
      </w:r>
      <w:r>
        <w:t>, each element in the iterator is used in one iteration of the loop, which prints out each value.</w:t>
      </w:r>
    </w:p>
    <w:p w14:paraId="0197D6DB" w14:textId="77777777" w:rsidR="005711BA" w:rsidRDefault="00000000">
      <w:pPr>
        <w:pStyle w:val="Code"/>
      </w:pPr>
      <w:r>
        <w:t>let v1 = vec![1, 2, 3];</w:t>
      </w:r>
    </w:p>
    <w:p w14:paraId="391A3B8B" w14:textId="77777777" w:rsidR="005711BA" w:rsidRDefault="005711BA">
      <w:pPr>
        <w:pStyle w:val="Code"/>
      </w:pPr>
    </w:p>
    <w:p w14:paraId="3E6B0EE0" w14:textId="77777777" w:rsidR="005711BA" w:rsidRDefault="00000000">
      <w:pPr>
        <w:pStyle w:val="Code"/>
      </w:pPr>
      <w:r>
        <w:t>let v1_iter = v1.iter();</w:t>
      </w:r>
    </w:p>
    <w:p w14:paraId="2C268257" w14:textId="77777777" w:rsidR="005711BA" w:rsidRDefault="005711BA">
      <w:pPr>
        <w:pStyle w:val="Code"/>
      </w:pPr>
    </w:p>
    <w:p w14:paraId="5C630AB6" w14:textId="77777777" w:rsidR="005711BA" w:rsidRDefault="00000000">
      <w:pPr>
        <w:pStyle w:val="Code"/>
      </w:pPr>
      <w:r>
        <w:t>for val in v1_iter {</w:t>
      </w:r>
    </w:p>
    <w:p w14:paraId="5E9ED06A" w14:textId="77777777" w:rsidR="005711BA" w:rsidRDefault="00000000">
      <w:pPr>
        <w:pStyle w:val="Code"/>
      </w:pPr>
      <w:r>
        <w:t xml:space="preserve">    println!("Got: {val}");</w:t>
      </w:r>
    </w:p>
    <w:p w14:paraId="0DAE6CB8" w14:textId="77777777" w:rsidR="005711BA" w:rsidRDefault="00000000">
      <w:pPr>
        <w:pStyle w:val="Code"/>
      </w:pPr>
      <w:r>
        <w:t>}</w:t>
      </w:r>
    </w:p>
    <w:p w14:paraId="778D8C22" w14:textId="77777777" w:rsidR="005711BA" w:rsidRDefault="00000000">
      <w:pPr>
        <w:pStyle w:val="CodeListingCaption"/>
      </w:pPr>
      <w:r>
        <w:t xml:space="preserve">Using an iterator in a </w:t>
      </w:r>
      <w:r>
        <w:rPr>
          <w:rStyle w:val="Literal"/>
        </w:rPr>
        <w:t>for</w:t>
      </w:r>
      <w:r>
        <w:t xml:space="preserve"> loop</w:t>
      </w:r>
    </w:p>
    <w:p w14:paraId="0C45E486" w14:textId="77777777" w:rsidR="005711BA" w:rsidRDefault="00000000">
      <w:pPr>
        <w:pStyle w:val="Body"/>
      </w:pPr>
      <w:r>
        <w:t>In languages that don’t have iterators provided by their standard libraries, you would likely write this same functionality by starting a variable at index 0, using that variable to index into the vector to get a value, and incrementing the variable value in a loop until it reached the total number of items in the vector.</w:t>
      </w:r>
    </w:p>
    <w:p w14:paraId="705C9901" w14:textId="77777777" w:rsidR="005711BA" w:rsidRDefault="00000000">
      <w:pPr>
        <w:pStyle w:val="Body"/>
      </w:pPr>
      <w:r>
        <w:t>Iterators handle all of that logic for you, cutting down on repetitive code you could potentially mess up. Iterators give you more flexibility to use the same logic with many different kinds of sequences, not just data structures you can index into, like vectors. Let’s examine how iterators do that.</w:t>
      </w:r>
    </w:p>
    <w:p w14:paraId="2B66C1A3" w14:textId="69DD3CEA" w:rsidR="005711BA" w:rsidRDefault="00000000">
      <w:pPr>
        <w:pStyle w:val="HeadB"/>
      </w:pPr>
      <w:r>
        <w:lastRenderedPageBreak/>
        <w:fldChar w:fldCharType="begin"/>
      </w:r>
      <w:r>
        <w:instrText xml:space="preserve"> XE "iterators:next method on" </w:instrText>
      </w:r>
      <w:r>
        <w:fldChar w:fldCharType="end"/>
      </w:r>
      <w:bookmarkStart w:id="39" w:name="_Toc206168531"/>
      <w:r>
        <w:t>The Iterator Trait and the next Method</w:t>
      </w:r>
      <w:bookmarkEnd w:id="39"/>
    </w:p>
    <w:p w14:paraId="201F50E0" w14:textId="77777777" w:rsidR="005711BA" w:rsidRDefault="00000000">
      <w:pPr>
        <w:pStyle w:val="Body"/>
      </w:pPr>
      <w:r>
        <w:t xml:space="preserve">All iterators implement a trait named </w:t>
      </w:r>
      <w:r>
        <w:rPr>
          <w:rStyle w:val="Literal"/>
        </w:rPr>
        <w:t>Iterator</w:t>
      </w:r>
      <w:r>
        <w:t xml:space="preserve"> that is defined in the standard library. The definition of the trait looks like this:</w:t>
      </w:r>
    </w:p>
    <w:p w14:paraId="6C6E5FDD" w14:textId="77777777" w:rsidR="005711BA" w:rsidRDefault="00000000">
      <w:pPr>
        <w:pStyle w:val="Code"/>
      </w:pPr>
      <w:r>
        <w:t>pub trait Iterator {</w:t>
      </w:r>
    </w:p>
    <w:p w14:paraId="61608DDB" w14:textId="77777777" w:rsidR="005711BA" w:rsidRDefault="00000000">
      <w:pPr>
        <w:pStyle w:val="Code"/>
      </w:pPr>
      <w:r>
        <w:t xml:space="preserve">    type Item;</w:t>
      </w:r>
    </w:p>
    <w:p w14:paraId="502EEC0A" w14:textId="77777777" w:rsidR="005711BA" w:rsidRDefault="005711BA">
      <w:pPr>
        <w:pStyle w:val="Code"/>
      </w:pPr>
    </w:p>
    <w:p w14:paraId="33222189" w14:textId="77777777" w:rsidR="005711BA" w:rsidRDefault="00000000">
      <w:pPr>
        <w:pStyle w:val="Code"/>
      </w:pPr>
      <w:r>
        <w:t xml:space="preserve">    fn next(&amp;mut self) -&gt; Option&lt;Self::Item&gt;;</w:t>
      </w:r>
    </w:p>
    <w:p w14:paraId="3F6D5FCF" w14:textId="77777777" w:rsidR="005711BA" w:rsidRDefault="005711BA">
      <w:pPr>
        <w:pStyle w:val="Code"/>
      </w:pPr>
    </w:p>
    <w:p w14:paraId="62015646" w14:textId="77777777" w:rsidR="005711BA" w:rsidRDefault="00000000">
      <w:pPr>
        <w:pStyle w:val="Code"/>
      </w:pPr>
      <w:r>
        <w:t xml:space="preserve">    // methods with default implementations elided</w:t>
      </w:r>
    </w:p>
    <w:p w14:paraId="68579F9B" w14:textId="77777777" w:rsidR="005711BA" w:rsidRDefault="00000000">
      <w:pPr>
        <w:pStyle w:val="Code"/>
      </w:pPr>
      <w:r>
        <w:t>}</w:t>
      </w:r>
    </w:p>
    <w:p w14:paraId="0492F7E5" w14:textId="3EAFF9EA" w:rsidR="005711BA" w:rsidRDefault="00000000">
      <w:pPr>
        <w:pStyle w:val="Body"/>
      </w:pPr>
      <w:r>
        <w:t xml:space="preserve">Notice that this definition uses some new syntax: </w:t>
      </w:r>
      <w:r>
        <w:rPr>
          <w:rStyle w:val="Literal"/>
        </w:rPr>
        <w:t>type Item</w:t>
      </w:r>
      <w:r>
        <w:t xml:space="preserve"> and </w:t>
      </w:r>
      <w:r>
        <w:rPr>
          <w:rStyle w:val="Literal"/>
        </w:rPr>
        <w:t>Self::Item</w:t>
      </w:r>
      <w:r>
        <w:t xml:space="preserve">, which are defining </w:t>
      </w:r>
      <w:r w:rsidRPr="00E13349">
        <w:t xml:space="preserve">an </w:t>
      </w:r>
      <w:r w:rsidRPr="00E13349">
        <w:rPr>
          <w:rPrChange w:id="40" w:author="Audrey Doyle" w:date="2025-09-15T14:09:00Z" w16du:dateUtc="2025-09-15T18:09:00Z">
            <w:rPr>
              <w:rStyle w:val="Italic"/>
            </w:rPr>
          </w:rPrChange>
        </w:rPr>
        <w:t>associated type</w:t>
      </w:r>
      <w:r w:rsidRPr="00E13349">
        <w:t xml:space="preserve"> with</w:t>
      </w:r>
      <w:r>
        <w:t xml:space="preserve"> this trait. We’ll talk about associated types in depth in </w:t>
      </w:r>
      <w:r>
        <w:rPr>
          <w:rStyle w:val="Xref"/>
        </w:rPr>
        <w:t>Chapter 20</w:t>
      </w:r>
      <w:r>
        <w:t xml:space="preserve">. For now, all you need to know is that this code says implementing the </w:t>
      </w:r>
      <w:r>
        <w:rPr>
          <w:rStyle w:val="Literal"/>
        </w:rPr>
        <w:t>Iterator</w:t>
      </w:r>
      <w:r>
        <w:t xml:space="preserve"> trait requires that you also define an </w:t>
      </w:r>
      <w:r>
        <w:rPr>
          <w:rStyle w:val="Literal"/>
        </w:rPr>
        <w:t>Item</w:t>
      </w:r>
      <w:r>
        <w:t xml:space="preserve"> type, and this </w:t>
      </w:r>
      <w:r>
        <w:rPr>
          <w:rStyle w:val="Literal"/>
        </w:rPr>
        <w:t>Item</w:t>
      </w:r>
      <w:r>
        <w:t xml:space="preserve"> type is used in the return type of the </w:t>
      </w:r>
      <w:r>
        <w:rPr>
          <w:rStyle w:val="Literal"/>
        </w:rPr>
        <w:t>next</w:t>
      </w:r>
      <w:r>
        <w:t xml:space="preserve"> method. In other words, the </w:t>
      </w:r>
      <w:r>
        <w:rPr>
          <w:rStyle w:val="Literal"/>
        </w:rPr>
        <w:t>Item</w:t>
      </w:r>
      <w:r>
        <w:t xml:space="preserve"> type will be the type returned from the iterator.</w:t>
      </w:r>
    </w:p>
    <w:p w14:paraId="153CC5F7" w14:textId="77777777" w:rsidR="005711BA" w:rsidRDefault="00000000">
      <w:pPr>
        <w:pStyle w:val="Body"/>
      </w:pPr>
      <w:r>
        <w:t xml:space="preserve">The </w:t>
      </w:r>
      <w:r>
        <w:rPr>
          <w:rStyle w:val="Literal"/>
        </w:rPr>
        <w:t>Iterator</w:t>
      </w:r>
      <w:r>
        <w:t xml:space="preserve"> trait only requires implementors to define one method: the </w:t>
      </w:r>
      <w:r>
        <w:rPr>
          <w:rStyle w:val="Literal"/>
        </w:rPr>
        <w:t>next</w:t>
      </w:r>
      <w:r>
        <w:t xml:space="preserve"> method, which returns one item of the iterator at a time, wrapped in </w:t>
      </w:r>
      <w:r>
        <w:rPr>
          <w:rStyle w:val="Literal"/>
        </w:rPr>
        <w:t>Some</w:t>
      </w:r>
      <w:r>
        <w:t xml:space="preserve">, and, when iteration is over, returns </w:t>
      </w:r>
      <w:r>
        <w:rPr>
          <w:rStyle w:val="Literal"/>
        </w:rPr>
        <w:t>None</w:t>
      </w:r>
      <w:r>
        <w:t>.</w:t>
      </w:r>
    </w:p>
    <w:p w14:paraId="578349EE" w14:textId="77777777" w:rsidR="005711BA" w:rsidRDefault="00000000">
      <w:pPr>
        <w:pStyle w:val="Body"/>
      </w:pPr>
      <w:r>
        <w:t xml:space="preserve">We can call the </w:t>
      </w:r>
      <w:r>
        <w:rPr>
          <w:rStyle w:val="Literal"/>
        </w:rPr>
        <w:t>next</w:t>
      </w:r>
      <w:r>
        <w:t xml:space="preserve"> method on iterators directly; Listing 13-12 demonstrates what values are returned from repeated calls to </w:t>
      </w:r>
      <w:r>
        <w:rPr>
          <w:rStyle w:val="Literal"/>
        </w:rPr>
        <w:t>next</w:t>
      </w:r>
      <w:r>
        <w:t xml:space="preserve"> on the iterator created from the vector.</w:t>
      </w:r>
    </w:p>
    <w:p w14:paraId="62B807F3" w14:textId="77777777" w:rsidR="005711BA" w:rsidRDefault="00000000">
      <w:pPr>
        <w:pStyle w:val="CodeLabel"/>
      </w:pPr>
      <w:r>
        <w:t>src/lib.rs</w:t>
      </w:r>
    </w:p>
    <w:p w14:paraId="4915E2F9" w14:textId="77777777" w:rsidR="005711BA" w:rsidRDefault="00000000">
      <w:pPr>
        <w:pStyle w:val="Code"/>
      </w:pPr>
      <w:r>
        <w:t>#[test]</w:t>
      </w:r>
    </w:p>
    <w:p w14:paraId="67B1414C" w14:textId="77777777" w:rsidR="005711BA" w:rsidRDefault="00000000">
      <w:pPr>
        <w:pStyle w:val="Code"/>
      </w:pPr>
      <w:r>
        <w:t>fn iterator_demonstration() {</w:t>
      </w:r>
    </w:p>
    <w:p w14:paraId="1622EE75" w14:textId="77777777" w:rsidR="005711BA" w:rsidRDefault="00000000">
      <w:pPr>
        <w:pStyle w:val="Code"/>
      </w:pPr>
      <w:r>
        <w:t xml:space="preserve">    let v1 = vec![1, 2, 3];</w:t>
      </w:r>
    </w:p>
    <w:p w14:paraId="5522BCEB" w14:textId="77777777" w:rsidR="005711BA" w:rsidRDefault="005711BA">
      <w:pPr>
        <w:pStyle w:val="Code"/>
      </w:pPr>
    </w:p>
    <w:p w14:paraId="30B668FA" w14:textId="77777777" w:rsidR="005711BA" w:rsidRDefault="00000000">
      <w:pPr>
        <w:pStyle w:val="Code"/>
      </w:pPr>
      <w:r>
        <w:t xml:space="preserve">    let mut v1_iter = v1.iter();</w:t>
      </w:r>
    </w:p>
    <w:p w14:paraId="60E5FDFC" w14:textId="77777777" w:rsidR="005711BA" w:rsidRDefault="005711BA">
      <w:pPr>
        <w:pStyle w:val="Code"/>
      </w:pPr>
    </w:p>
    <w:p w14:paraId="724D8B1B" w14:textId="77777777" w:rsidR="005711BA" w:rsidRDefault="00000000">
      <w:pPr>
        <w:pStyle w:val="Code"/>
      </w:pPr>
      <w:r>
        <w:t xml:space="preserve">    assert_eq!(v1_iter.next(), Some(&amp;1));</w:t>
      </w:r>
    </w:p>
    <w:p w14:paraId="23DE6D7E" w14:textId="77777777" w:rsidR="005711BA" w:rsidRDefault="00000000">
      <w:pPr>
        <w:pStyle w:val="Code"/>
      </w:pPr>
      <w:r>
        <w:t xml:space="preserve">    assert_eq!(v1_iter.next(), Some(&amp;2));</w:t>
      </w:r>
    </w:p>
    <w:p w14:paraId="271B36CB" w14:textId="77777777" w:rsidR="005711BA" w:rsidRDefault="00000000">
      <w:pPr>
        <w:pStyle w:val="Code"/>
      </w:pPr>
      <w:r>
        <w:t xml:space="preserve">    assert_eq!(v1_iter.next(), Some(&amp;3));</w:t>
      </w:r>
    </w:p>
    <w:p w14:paraId="5A11D02D" w14:textId="77777777" w:rsidR="005711BA" w:rsidRDefault="00000000">
      <w:pPr>
        <w:pStyle w:val="Code"/>
      </w:pPr>
      <w:r>
        <w:t xml:space="preserve">    assert_eq!(v1_iter.next(), None);</w:t>
      </w:r>
    </w:p>
    <w:p w14:paraId="786C44A8" w14:textId="77777777" w:rsidR="005711BA" w:rsidRDefault="00000000">
      <w:pPr>
        <w:pStyle w:val="Code"/>
      </w:pPr>
      <w:r>
        <w:t>}</w:t>
      </w:r>
    </w:p>
    <w:p w14:paraId="6C92D9F7" w14:textId="77777777" w:rsidR="005711BA" w:rsidRDefault="00000000">
      <w:pPr>
        <w:pStyle w:val="CodeListingCaption"/>
      </w:pPr>
      <w:r>
        <w:t xml:space="preserve">Calling the </w:t>
      </w:r>
      <w:r>
        <w:rPr>
          <w:rStyle w:val="Literal"/>
        </w:rPr>
        <w:t>next</w:t>
      </w:r>
      <w:r>
        <w:t xml:space="preserve"> method on an iterator</w:t>
      </w:r>
    </w:p>
    <w:p w14:paraId="58C0B903" w14:textId="63E54CE3" w:rsidR="005711BA" w:rsidRDefault="00000000">
      <w:pPr>
        <w:pStyle w:val="Body"/>
      </w:pPr>
      <w:r>
        <w:t xml:space="preserve">Note that we needed to make </w:t>
      </w:r>
      <w:r>
        <w:rPr>
          <w:rStyle w:val="Literal"/>
        </w:rPr>
        <w:t>v1_iter</w:t>
      </w:r>
      <w:r>
        <w:t xml:space="preserve"> mutable: </w:t>
      </w:r>
      <w:del w:id="41" w:author="Audrey Doyle" w:date="2025-09-15T14:10:00Z" w16du:dateUtc="2025-09-15T18:10:00Z">
        <w:r w:rsidDel="00E13349">
          <w:delText xml:space="preserve">calling </w:delText>
        </w:r>
      </w:del>
      <w:ins w:id="42" w:author="Audrey Doyle" w:date="2025-09-15T14:10:00Z" w16du:dateUtc="2025-09-15T18:10:00Z">
        <w:r w:rsidR="00E13349">
          <w:t>C</w:t>
        </w:r>
        <w:r w:rsidR="00E13349">
          <w:t xml:space="preserve">alling </w:t>
        </w:r>
      </w:ins>
      <w:r>
        <w:t xml:space="preserve">the </w:t>
      </w:r>
      <w:r>
        <w:rPr>
          <w:rStyle w:val="Literal"/>
        </w:rPr>
        <w:t>next</w:t>
      </w:r>
      <w:r>
        <w:t xml:space="preserve"> method on an iterator changes internal state that the iterator uses to keep track of where it is in the sequence. In other words, this code </w:t>
      </w:r>
      <w:r>
        <w:rPr>
          <w:rStyle w:val="Italic"/>
        </w:rPr>
        <w:t>consumes</w:t>
      </w:r>
      <w:r>
        <w:t xml:space="preserve">, or uses up, the iterator. Each call to </w:t>
      </w:r>
      <w:r>
        <w:rPr>
          <w:rStyle w:val="Literal"/>
        </w:rPr>
        <w:t>next</w:t>
      </w:r>
      <w:r>
        <w:t xml:space="preserve"> eats up an item from the iterator. We didn’t need to make </w:t>
      </w:r>
      <w:r>
        <w:rPr>
          <w:rStyle w:val="Literal"/>
        </w:rPr>
        <w:t>v1_iter</w:t>
      </w:r>
      <w:r>
        <w:t xml:space="preserve"> mutable when we used a </w:t>
      </w:r>
      <w:r>
        <w:rPr>
          <w:rStyle w:val="Literal"/>
        </w:rPr>
        <w:t>for</w:t>
      </w:r>
      <w:r>
        <w:t xml:space="preserve"> loop</w:t>
      </w:r>
      <w:ins w:id="43" w:author="Audrey Doyle" w:date="2025-09-15T14:10:00Z" w16du:dateUtc="2025-09-15T18:10:00Z">
        <w:r w:rsidR="00E13349">
          <w:t>,</w:t>
        </w:r>
      </w:ins>
      <w:r>
        <w:t xml:space="preserve"> because the loop took ownership of </w:t>
      </w:r>
      <w:r>
        <w:rPr>
          <w:rStyle w:val="Literal"/>
        </w:rPr>
        <w:t>v1_iter</w:t>
      </w:r>
      <w:r>
        <w:t xml:space="preserve"> and made it mutable behind the scenes.</w:t>
      </w:r>
    </w:p>
    <w:p w14:paraId="748691A9" w14:textId="77777777" w:rsidR="005711BA" w:rsidRDefault="00000000">
      <w:pPr>
        <w:pStyle w:val="Body"/>
      </w:pPr>
      <w:r>
        <w:lastRenderedPageBreak/>
        <w:t xml:space="preserve">Also note that the values we get from the calls to </w:t>
      </w:r>
      <w:r>
        <w:rPr>
          <w:rStyle w:val="Literal"/>
        </w:rPr>
        <w:t>next</w:t>
      </w:r>
      <w:r>
        <w:t xml:space="preserve"> are immutable references to the values in the vector. The </w:t>
      </w:r>
      <w:r>
        <w:rPr>
          <w:rStyle w:val="Literal"/>
        </w:rPr>
        <w:t>iter</w:t>
      </w:r>
      <w:r>
        <w:t xml:space="preserve"> method produces an iterator over immutable references. If we want to create an iterator that takes ownership of </w:t>
      </w:r>
      <w:r>
        <w:rPr>
          <w:rStyle w:val="Literal"/>
        </w:rPr>
        <w:t>v1</w:t>
      </w:r>
      <w:r>
        <w:t xml:space="preserve"> and returns owned values, we can call </w:t>
      </w:r>
      <w:r>
        <w:rPr>
          <w:rStyle w:val="Literal"/>
        </w:rPr>
        <w:t>into_iter</w:t>
      </w:r>
      <w:r>
        <w:t xml:space="preserve"> instead of </w:t>
      </w:r>
      <w:r>
        <w:rPr>
          <w:rStyle w:val="Literal"/>
        </w:rPr>
        <w:t>iter</w:t>
      </w:r>
      <w:r>
        <w:t xml:space="preserve">. Similarly, if we want to iterate over mutable references, we can call </w:t>
      </w:r>
      <w:r>
        <w:rPr>
          <w:rStyle w:val="Literal"/>
        </w:rPr>
        <w:t>iter_mut</w:t>
      </w:r>
      <w:r>
        <w:t xml:space="preserve"> instead of </w:t>
      </w:r>
      <w:r>
        <w:rPr>
          <w:rStyle w:val="Literal"/>
        </w:rPr>
        <w:t>iter</w:t>
      </w:r>
      <w:r>
        <w:t>.</w:t>
      </w:r>
    </w:p>
    <w:p w14:paraId="698EFDF9" w14:textId="2FA1E7C2" w:rsidR="005711BA" w:rsidRDefault="00000000">
      <w:pPr>
        <w:pStyle w:val="HeadB"/>
      </w:pPr>
      <w:r>
        <w:fldChar w:fldCharType="begin"/>
      </w:r>
      <w:r>
        <w:instrText xml:space="preserve"> XE "consuming adapters" </w:instrText>
      </w:r>
      <w:r>
        <w:fldChar w:fldCharType="end"/>
      </w:r>
      <w:r>
        <w:fldChar w:fldCharType="begin"/>
      </w:r>
      <w:r>
        <w:instrText xml:space="preserve"> XE "iterators:consuming adapters for" </w:instrText>
      </w:r>
      <w:r>
        <w:fldChar w:fldCharType="end"/>
      </w:r>
      <w:bookmarkStart w:id="44" w:name="_Toc206168532"/>
      <w:r>
        <w:t>Methods That Consume the Iterator</w:t>
      </w:r>
      <w:bookmarkEnd w:id="44"/>
    </w:p>
    <w:p w14:paraId="2DB223C8" w14:textId="77777777" w:rsidR="005711BA" w:rsidRDefault="00000000">
      <w:pPr>
        <w:pStyle w:val="Body"/>
      </w:pPr>
      <w:r>
        <w:t xml:space="preserve">The </w:t>
      </w:r>
      <w:r>
        <w:rPr>
          <w:rStyle w:val="Literal"/>
        </w:rPr>
        <w:t>Iterator</w:t>
      </w:r>
      <w:r>
        <w:t xml:space="preserve"> trait has a number of different methods with default implementations provided by the standard library; you can find out about these methods by looking in the standard library API documentation for the </w:t>
      </w:r>
      <w:r>
        <w:rPr>
          <w:rStyle w:val="Literal"/>
        </w:rPr>
        <w:t>Iterator</w:t>
      </w:r>
      <w:r>
        <w:t xml:space="preserve"> trait. Some of these methods call the </w:t>
      </w:r>
      <w:r>
        <w:rPr>
          <w:rStyle w:val="Literal"/>
        </w:rPr>
        <w:t>next</w:t>
      </w:r>
      <w:r>
        <w:t xml:space="preserve"> method in their definition, which is why you’re required to implement the </w:t>
      </w:r>
      <w:r>
        <w:rPr>
          <w:rStyle w:val="Literal"/>
        </w:rPr>
        <w:t>next</w:t>
      </w:r>
      <w:r>
        <w:t xml:space="preserve"> method when implementing the </w:t>
      </w:r>
      <w:r>
        <w:rPr>
          <w:rStyle w:val="Literal"/>
        </w:rPr>
        <w:t>Iterator</w:t>
      </w:r>
      <w:r>
        <w:t xml:space="preserve"> trait.</w:t>
      </w:r>
    </w:p>
    <w:p w14:paraId="26137FD5" w14:textId="77777777" w:rsidR="005711BA" w:rsidRDefault="00000000">
      <w:pPr>
        <w:pStyle w:val="Body"/>
      </w:pPr>
      <w:r>
        <w:t xml:space="preserve">Methods that call </w:t>
      </w:r>
      <w:r>
        <w:rPr>
          <w:rStyle w:val="Literal"/>
        </w:rPr>
        <w:t>next</w:t>
      </w:r>
      <w:r>
        <w:t xml:space="preserve"> are called </w:t>
      </w:r>
      <w:bookmarkStart w:id="45" w:name="_Hlk208837897"/>
      <w:r>
        <w:rPr>
          <w:rStyle w:val="Italic"/>
        </w:rPr>
        <w:t>consuming adapters</w:t>
      </w:r>
      <w:r>
        <w:t xml:space="preserve"> </w:t>
      </w:r>
      <w:bookmarkEnd w:id="45"/>
      <w:r>
        <w:t xml:space="preserve">because calling them uses up the iterator. One example is the </w:t>
      </w:r>
      <w:r>
        <w:rPr>
          <w:rStyle w:val="Literal"/>
        </w:rPr>
        <w:t>sum</w:t>
      </w:r>
      <w:r>
        <w:t xml:space="preserve"> method, which takes ownership of the iterator and iterates through the items by repeatedly calling </w:t>
      </w:r>
      <w:r>
        <w:rPr>
          <w:rStyle w:val="Literal"/>
        </w:rPr>
        <w:t>next</w:t>
      </w:r>
      <w:r>
        <w:t xml:space="preserve">, thus consuming the iterator. As it iterates through, it adds each item to a running total and returns the total when iteration is complete. Listing 13-13 has a test illustrating a use of the </w:t>
      </w:r>
      <w:r>
        <w:rPr>
          <w:rStyle w:val="Literal"/>
        </w:rPr>
        <w:t>sum</w:t>
      </w:r>
      <w:r>
        <w:t xml:space="preserve"> method.</w:t>
      </w:r>
    </w:p>
    <w:p w14:paraId="551BCF7E" w14:textId="77777777" w:rsidR="005711BA" w:rsidRDefault="00000000">
      <w:pPr>
        <w:pStyle w:val="CodeLabel"/>
      </w:pPr>
      <w:r>
        <w:t>src/lib.rs</w:t>
      </w:r>
    </w:p>
    <w:p w14:paraId="26F3E8B2" w14:textId="77777777" w:rsidR="005711BA" w:rsidRDefault="00000000">
      <w:pPr>
        <w:pStyle w:val="Code"/>
      </w:pPr>
      <w:r>
        <w:t>#[test]</w:t>
      </w:r>
    </w:p>
    <w:p w14:paraId="7632B8EC" w14:textId="77777777" w:rsidR="005711BA" w:rsidRDefault="00000000">
      <w:pPr>
        <w:pStyle w:val="Code"/>
      </w:pPr>
      <w:r>
        <w:t>fn iterator_sum() {</w:t>
      </w:r>
    </w:p>
    <w:p w14:paraId="12ED21C9" w14:textId="77777777" w:rsidR="005711BA" w:rsidRDefault="00000000">
      <w:pPr>
        <w:pStyle w:val="Code"/>
      </w:pPr>
      <w:r>
        <w:t xml:space="preserve">    let v1 = vec![1, 2, 3];</w:t>
      </w:r>
    </w:p>
    <w:p w14:paraId="2E35CCA6" w14:textId="77777777" w:rsidR="005711BA" w:rsidRDefault="005711BA">
      <w:pPr>
        <w:pStyle w:val="Code"/>
      </w:pPr>
    </w:p>
    <w:p w14:paraId="60F8D1B9" w14:textId="77777777" w:rsidR="005711BA" w:rsidRDefault="00000000">
      <w:pPr>
        <w:pStyle w:val="Code"/>
      </w:pPr>
      <w:r>
        <w:t xml:space="preserve">    let v1_iter = v1.iter();</w:t>
      </w:r>
    </w:p>
    <w:p w14:paraId="449282BE" w14:textId="77777777" w:rsidR="005711BA" w:rsidRDefault="005711BA">
      <w:pPr>
        <w:pStyle w:val="Code"/>
      </w:pPr>
    </w:p>
    <w:p w14:paraId="43AE9960" w14:textId="77777777" w:rsidR="005711BA" w:rsidRDefault="00000000">
      <w:pPr>
        <w:pStyle w:val="Code"/>
      </w:pPr>
      <w:r>
        <w:t xml:space="preserve">    let total: i32 = v1_iter.sum();</w:t>
      </w:r>
    </w:p>
    <w:p w14:paraId="1C3ED65D" w14:textId="77777777" w:rsidR="005711BA" w:rsidRDefault="005711BA">
      <w:pPr>
        <w:pStyle w:val="Code"/>
      </w:pPr>
    </w:p>
    <w:p w14:paraId="31B26323" w14:textId="77777777" w:rsidR="005711BA" w:rsidRDefault="00000000">
      <w:pPr>
        <w:pStyle w:val="Code"/>
      </w:pPr>
      <w:r>
        <w:t xml:space="preserve">    assert_eq!(total, 6);</w:t>
      </w:r>
    </w:p>
    <w:p w14:paraId="2391F5C8" w14:textId="77777777" w:rsidR="005711BA" w:rsidRDefault="00000000">
      <w:pPr>
        <w:pStyle w:val="Code"/>
      </w:pPr>
      <w:r>
        <w:t>}</w:t>
      </w:r>
    </w:p>
    <w:p w14:paraId="318EB8BF" w14:textId="77777777" w:rsidR="005711BA" w:rsidRDefault="00000000">
      <w:pPr>
        <w:pStyle w:val="CodeListingCaption"/>
      </w:pPr>
      <w:r>
        <w:t xml:space="preserve">Calling the </w:t>
      </w:r>
      <w:r>
        <w:rPr>
          <w:rStyle w:val="Literal"/>
        </w:rPr>
        <w:t>sum</w:t>
      </w:r>
      <w:r>
        <w:t xml:space="preserve"> method to get the total of all items in the iterator</w:t>
      </w:r>
    </w:p>
    <w:p w14:paraId="4B524EFA" w14:textId="091FDEE3" w:rsidR="005711BA" w:rsidRDefault="00000000">
      <w:pPr>
        <w:pStyle w:val="Body"/>
      </w:pPr>
      <w:r>
        <w:t xml:space="preserve">We aren’t allowed to use </w:t>
      </w:r>
      <w:r>
        <w:rPr>
          <w:rStyle w:val="Literal"/>
        </w:rPr>
        <w:t>v1_iter</w:t>
      </w:r>
      <w:r>
        <w:t xml:space="preserve"> after the call to </w:t>
      </w:r>
      <w:r>
        <w:rPr>
          <w:rStyle w:val="Literal"/>
        </w:rPr>
        <w:t>sum</w:t>
      </w:r>
      <w:ins w:id="46" w:author="Audrey Doyle" w:date="2025-09-15T14:11:00Z" w16du:dateUtc="2025-09-15T18:11:00Z">
        <w:r w:rsidR="00E13349" w:rsidRPr="00E13349">
          <w:rPr>
            <w:rPrChange w:id="47" w:author="Audrey Doyle" w:date="2025-09-15T14:12:00Z" w16du:dateUtc="2025-09-15T18:12:00Z">
              <w:rPr>
                <w:rStyle w:val="Literal"/>
              </w:rPr>
            </w:rPrChange>
          </w:rPr>
          <w:t>,</w:t>
        </w:r>
      </w:ins>
      <w:r w:rsidRPr="00E13349">
        <w:t xml:space="preserve"> </w:t>
      </w:r>
      <w:r>
        <w:t xml:space="preserve">because </w:t>
      </w:r>
      <w:r>
        <w:rPr>
          <w:rStyle w:val="Literal"/>
        </w:rPr>
        <w:t>sum</w:t>
      </w:r>
      <w:r>
        <w:t xml:space="preserve"> takes ownership of the iterator we call it on.</w:t>
      </w:r>
    </w:p>
    <w:p w14:paraId="2FACB3A0" w14:textId="1B570938" w:rsidR="005711BA" w:rsidRDefault="00000000">
      <w:pPr>
        <w:pStyle w:val="HeadB"/>
      </w:pPr>
      <w:r>
        <w:fldChar w:fldCharType="begin"/>
      </w:r>
      <w:r>
        <w:instrText xml:space="preserve"> XE "iterator adapters" </w:instrText>
      </w:r>
      <w:r>
        <w:fldChar w:fldCharType="end"/>
      </w:r>
      <w:r>
        <w:fldChar w:fldCharType="begin"/>
      </w:r>
      <w:r>
        <w:instrText xml:space="preserve"> XE "iterators:adapters for" </w:instrText>
      </w:r>
      <w:r>
        <w:fldChar w:fldCharType="end"/>
      </w:r>
      <w:bookmarkStart w:id="48" w:name="_Toc206168533"/>
      <w:r>
        <w:t>Methods That Produce Other Iterators</w:t>
      </w:r>
      <w:bookmarkEnd w:id="48"/>
    </w:p>
    <w:p w14:paraId="0F73BCB2" w14:textId="77777777" w:rsidR="005711BA" w:rsidRDefault="00000000">
      <w:pPr>
        <w:pStyle w:val="Body"/>
      </w:pPr>
      <w:bookmarkStart w:id="49" w:name="_Hlk208837961"/>
      <w:r>
        <w:rPr>
          <w:rStyle w:val="Italic"/>
        </w:rPr>
        <w:t>Iterator adapters</w:t>
      </w:r>
      <w:r>
        <w:t xml:space="preserve"> </w:t>
      </w:r>
      <w:bookmarkEnd w:id="49"/>
      <w:r>
        <w:t xml:space="preserve">are methods defined on the </w:t>
      </w:r>
      <w:r>
        <w:rPr>
          <w:rStyle w:val="Literal"/>
        </w:rPr>
        <w:t>Iterator</w:t>
      </w:r>
      <w:r>
        <w:t xml:space="preserve"> trait that don’t consume the iterator. Instead, they produce different iterators by changing some aspect of the original iterator.</w:t>
      </w:r>
    </w:p>
    <w:p w14:paraId="661ABBA6" w14:textId="77777777" w:rsidR="005711BA" w:rsidRDefault="00000000">
      <w:pPr>
        <w:pStyle w:val="Body"/>
      </w:pPr>
      <w:r>
        <w:lastRenderedPageBreak/>
        <w:t xml:space="preserve">Listing 13-14 shows an example of calling the iterator adapter method </w:t>
      </w:r>
      <w:r>
        <w:rPr>
          <w:rStyle w:val="Literal"/>
        </w:rPr>
        <w:t>map</w:t>
      </w:r>
      <w:r>
        <w:t xml:space="preserve">, which takes a closure to call on each item as the items are iterated through. The </w:t>
      </w:r>
      <w:r>
        <w:rPr>
          <w:rStyle w:val="Literal"/>
        </w:rPr>
        <w:t>map</w:t>
      </w:r>
      <w:r>
        <w:t xml:space="preserve"> method returns a new iterator that produces the modified items. The closure here creates a new iterator in which each item from the vector will be incremented by 1.</w:t>
      </w:r>
    </w:p>
    <w:p w14:paraId="2A9DB7FB" w14:textId="77777777" w:rsidR="005711BA" w:rsidRDefault="00000000">
      <w:pPr>
        <w:pStyle w:val="CodeLabel"/>
      </w:pPr>
      <w:r>
        <w:t>src/main.rs</w:t>
      </w:r>
    </w:p>
    <w:p w14:paraId="7FA7E881" w14:textId="77777777" w:rsidR="005711BA" w:rsidRDefault="00000000">
      <w:pPr>
        <w:pStyle w:val="Code"/>
      </w:pPr>
      <w:r>
        <w:t>let v1: Vec&lt;i32&gt; = vec![1, 2, 3];</w:t>
      </w:r>
    </w:p>
    <w:p w14:paraId="678F9246" w14:textId="77777777" w:rsidR="005711BA" w:rsidRDefault="005711BA">
      <w:pPr>
        <w:pStyle w:val="Code"/>
      </w:pPr>
    </w:p>
    <w:p w14:paraId="09EB798D" w14:textId="77777777" w:rsidR="005711BA" w:rsidRDefault="00000000">
      <w:pPr>
        <w:pStyle w:val="Code"/>
      </w:pPr>
      <w:r>
        <w:t>v1.iter().map(|x| x + 1);</w:t>
      </w:r>
    </w:p>
    <w:p w14:paraId="29A2BBD7" w14:textId="77777777" w:rsidR="005711BA" w:rsidRDefault="00000000">
      <w:pPr>
        <w:pStyle w:val="CodeListingCaption"/>
      </w:pPr>
      <w:r>
        <w:t xml:space="preserve">Calling the iterator adapter </w:t>
      </w:r>
      <w:r>
        <w:rPr>
          <w:rStyle w:val="Literal"/>
        </w:rPr>
        <w:t>map</w:t>
      </w:r>
      <w:r>
        <w:t xml:space="preserve"> to create a new iterator</w:t>
      </w:r>
    </w:p>
    <w:p w14:paraId="630CE19F" w14:textId="77777777" w:rsidR="005711BA" w:rsidRDefault="00000000">
      <w:pPr>
        <w:pStyle w:val="Body"/>
      </w:pPr>
      <w:r>
        <w:t>However, this code produces a warning:</w:t>
      </w:r>
    </w:p>
    <w:p w14:paraId="00388BA6" w14:textId="77777777" w:rsidR="005711BA" w:rsidRDefault="00000000">
      <w:pPr>
        <w:pStyle w:val="Code"/>
      </w:pPr>
      <w:r>
        <w:t>warning: unused `Map` that must be used</w:t>
      </w:r>
    </w:p>
    <w:p w14:paraId="14520E96" w14:textId="77777777" w:rsidR="005711BA" w:rsidRDefault="00000000">
      <w:pPr>
        <w:pStyle w:val="Code"/>
      </w:pPr>
      <w:r>
        <w:t xml:space="preserve"> --&gt; src/main.rs:4:5</w:t>
      </w:r>
    </w:p>
    <w:p w14:paraId="2B065B93" w14:textId="77777777" w:rsidR="005711BA" w:rsidRDefault="00000000">
      <w:pPr>
        <w:pStyle w:val="Code"/>
      </w:pPr>
      <w:r>
        <w:t xml:space="preserve">  |</w:t>
      </w:r>
    </w:p>
    <w:p w14:paraId="2DF3D866" w14:textId="77777777" w:rsidR="005711BA" w:rsidRDefault="00000000">
      <w:pPr>
        <w:pStyle w:val="Code"/>
      </w:pPr>
      <w:r>
        <w:t>4 |     v1.iter().map(|x| x + 1);</w:t>
      </w:r>
    </w:p>
    <w:p w14:paraId="7EC17D5E" w14:textId="043004A9" w:rsidR="005711BA" w:rsidRDefault="00000000">
      <w:pPr>
        <w:pStyle w:val="Code"/>
      </w:pPr>
      <w:r>
        <w:t xml:space="preserve">  |     ^^^^^^^^^^^^^^^^^^^^^^^^</w:t>
      </w:r>
    </w:p>
    <w:p w14:paraId="5FF387D1" w14:textId="77777777" w:rsidR="005711BA" w:rsidRDefault="00000000">
      <w:pPr>
        <w:pStyle w:val="Code"/>
      </w:pPr>
      <w:r>
        <w:t xml:space="preserve">  |</w:t>
      </w:r>
    </w:p>
    <w:p w14:paraId="1CAE42C1" w14:textId="77777777" w:rsidR="005711BA" w:rsidRDefault="00000000">
      <w:pPr>
        <w:pStyle w:val="Code"/>
      </w:pPr>
      <w:r>
        <w:t xml:space="preserve">  = note: iterators are lazy and do nothing unless consumed</w:t>
      </w:r>
    </w:p>
    <w:p w14:paraId="154A6F46" w14:textId="472C290F" w:rsidR="005711BA" w:rsidRDefault="00000000">
      <w:pPr>
        <w:pStyle w:val="Code"/>
      </w:pPr>
      <w:r>
        <w:t xml:space="preserve">  = note: `#[warn(unused_must_use)]` on by default</w:t>
      </w:r>
    </w:p>
    <w:p w14:paraId="639B8DDE" w14:textId="229126D6" w:rsidR="005711BA" w:rsidRDefault="00000000">
      <w:pPr>
        <w:pStyle w:val="Body"/>
      </w:pPr>
      <w:r>
        <w:fldChar w:fldCharType="begin"/>
      </w:r>
      <w:r>
        <w:instrText xml:space="preserve"> XE "lazy evaluation" </w:instrText>
      </w:r>
      <w:r>
        <w:fldChar w:fldCharType="end"/>
      </w:r>
      <w:r>
        <w:t xml:space="preserve">The code in Listing 13-14 doesn’t do anything; the closure we’ve specified never gets called. The warning reminds us why: </w:t>
      </w:r>
      <w:del w:id="50" w:author="Audrey Doyle" w:date="2025-09-15T14:13:00Z" w16du:dateUtc="2025-09-15T18:13:00Z">
        <w:r w:rsidDel="00E13349">
          <w:delText xml:space="preserve">iterator </w:delText>
        </w:r>
      </w:del>
      <w:ins w:id="51" w:author="Audrey Doyle" w:date="2025-09-15T14:13:00Z" w16du:dateUtc="2025-09-15T18:13:00Z">
        <w:r w:rsidR="00E13349">
          <w:t>I</w:t>
        </w:r>
        <w:r w:rsidR="00E13349">
          <w:t xml:space="preserve">terator </w:t>
        </w:r>
      </w:ins>
      <w:r>
        <w:t>adapters are lazy, and we need to consume the iterator here.</w:t>
      </w:r>
    </w:p>
    <w:p w14:paraId="619E7BC0" w14:textId="77777777" w:rsidR="005711BA" w:rsidRDefault="00000000">
      <w:pPr>
        <w:pStyle w:val="Body"/>
      </w:pPr>
      <w:r>
        <w:t xml:space="preserve">To fix this warning and consume the iterator, we’ll use the </w:t>
      </w:r>
      <w:r>
        <w:rPr>
          <w:rStyle w:val="Literal"/>
        </w:rPr>
        <w:t>collect</w:t>
      </w:r>
      <w:r>
        <w:t xml:space="preserve"> method, which we used with </w:t>
      </w:r>
      <w:r>
        <w:rPr>
          <w:rStyle w:val="Literal"/>
        </w:rPr>
        <w:t>env::args</w:t>
      </w:r>
      <w:r>
        <w:t xml:space="preserve"> in Listing 12-1. This method consumes the iterator and collects the resultant values into a collection data type.</w:t>
      </w:r>
    </w:p>
    <w:p w14:paraId="17FE697E" w14:textId="43E385A2" w:rsidR="005711BA" w:rsidRDefault="00000000">
      <w:pPr>
        <w:pStyle w:val="Body"/>
      </w:pPr>
      <w:r>
        <w:t xml:space="preserve">In Listing 13-15, we collect the results of iterating over the iterator that’s returned from the call to </w:t>
      </w:r>
      <w:r>
        <w:rPr>
          <w:rStyle w:val="Literal"/>
        </w:rPr>
        <w:t>map</w:t>
      </w:r>
      <w:r>
        <w:t xml:space="preserve"> into a vector. This vector will end up containing each item from the original vector, incremented by 1.</w:t>
      </w:r>
    </w:p>
    <w:p w14:paraId="1621BA1A" w14:textId="77777777" w:rsidR="005711BA" w:rsidRDefault="00000000">
      <w:pPr>
        <w:pStyle w:val="CodeLabel"/>
      </w:pPr>
      <w:r>
        <w:t>src/main.rs</w:t>
      </w:r>
    </w:p>
    <w:p w14:paraId="26ED3B2F" w14:textId="77777777" w:rsidR="005711BA" w:rsidRDefault="00000000">
      <w:pPr>
        <w:pStyle w:val="Code"/>
      </w:pPr>
      <w:r>
        <w:t>let v1: Vec&lt;i32&gt; = vec![1, 2, 3];</w:t>
      </w:r>
    </w:p>
    <w:p w14:paraId="76043557" w14:textId="77777777" w:rsidR="005711BA" w:rsidRDefault="005711BA">
      <w:pPr>
        <w:pStyle w:val="Code"/>
      </w:pPr>
    </w:p>
    <w:p w14:paraId="1A7F3E72" w14:textId="77777777" w:rsidR="005711BA" w:rsidRDefault="00000000">
      <w:pPr>
        <w:pStyle w:val="Code"/>
      </w:pPr>
      <w:r>
        <w:t>let v2: Vec&lt;_&gt; = v1.iter().map(|x| x + 1).collect();</w:t>
      </w:r>
    </w:p>
    <w:p w14:paraId="1E8B6E36" w14:textId="77777777" w:rsidR="005711BA" w:rsidRDefault="005711BA">
      <w:pPr>
        <w:pStyle w:val="Code"/>
      </w:pPr>
    </w:p>
    <w:p w14:paraId="660FDC71" w14:textId="77777777" w:rsidR="005711BA" w:rsidRDefault="00000000">
      <w:pPr>
        <w:pStyle w:val="Code"/>
      </w:pPr>
      <w:r>
        <w:t>assert_eq!(v2, vec![2, 3, 4]);</w:t>
      </w:r>
    </w:p>
    <w:p w14:paraId="0988B831" w14:textId="77777777" w:rsidR="005711BA" w:rsidRDefault="00000000">
      <w:pPr>
        <w:pStyle w:val="CodeListingCaption"/>
      </w:pPr>
      <w:r>
        <w:t xml:space="preserve">Calling the </w:t>
      </w:r>
      <w:r>
        <w:rPr>
          <w:rStyle w:val="Literal"/>
        </w:rPr>
        <w:t>map</w:t>
      </w:r>
      <w:r>
        <w:t xml:space="preserve"> method to create a new iterator, and then calling the </w:t>
      </w:r>
      <w:r>
        <w:rPr>
          <w:rStyle w:val="Literal"/>
        </w:rPr>
        <w:t>collect</w:t>
      </w:r>
      <w:r>
        <w:t xml:space="preserve"> method to consume the new iterator and create a vector</w:t>
      </w:r>
    </w:p>
    <w:p w14:paraId="5D0EDACF" w14:textId="77777777" w:rsidR="005711BA" w:rsidRDefault="00000000">
      <w:pPr>
        <w:pStyle w:val="Body"/>
      </w:pPr>
      <w:r>
        <w:t xml:space="preserve">Because </w:t>
      </w:r>
      <w:r>
        <w:rPr>
          <w:rStyle w:val="Literal"/>
        </w:rPr>
        <w:t>map</w:t>
      </w:r>
      <w:r>
        <w:t xml:space="preserve"> takes a closure, we can specify any operation we want to perform on each item. This is a great example of how </w:t>
      </w:r>
      <w:r>
        <w:lastRenderedPageBreak/>
        <w:t xml:space="preserve">closures let you customize some behavior while reusing the iteration behavior that the </w:t>
      </w:r>
      <w:r>
        <w:rPr>
          <w:rStyle w:val="Literal"/>
        </w:rPr>
        <w:t>Iterator</w:t>
      </w:r>
      <w:r>
        <w:t xml:space="preserve"> trait provides.</w:t>
      </w:r>
    </w:p>
    <w:p w14:paraId="1DED1B15" w14:textId="77777777" w:rsidR="005711BA" w:rsidRDefault="00000000">
      <w:pPr>
        <w:pStyle w:val="Body"/>
      </w:pPr>
      <w:r>
        <w:t>You can chain multiple calls to iterator adapters to perform complex actions in a readable way. But because all iterators are lazy, you have to call one of the consuming adapter methods to get results from calls to iterator adapters.</w:t>
      </w:r>
    </w:p>
    <w:p w14:paraId="2C34ACFA" w14:textId="21FE514A" w:rsidR="005711BA" w:rsidRDefault="00000000">
      <w:pPr>
        <w:pStyle w:val="HeadB"/>
        <w:spacing w:before="180"/>
      </w:pPr>
      <w:r>
        <w:fldChar w:fldCharType="begin"/>
      </w:r>
      <w:r>
        <w:instrText xml:space="preserve"> XE "environment" </w:instrText>
      </w:r>
      <w:r>
        <w:fldChar w:fldCharType="end"/>
      </w:r>
      <w:r>
        <w:fldChar w:fldCharType="begin"/>
      </w:r>
      <w:r>
        <w:instrText xml:space="preserve"> XE "closures:capturing the environment with" </w:instrText>
      </w:r>
      <w:r>
        <w:fldChar w:fldCharType="end"/>
      </w:r>
      <w:bookmarkStart w:id="52" w:name="_Toc206168534"/>
      <w:r>
        <w:t>Closures That Capture Their Environment</w:t>
      </w:r>
      <w:bookmarkEnd w:id="52"/>
    </w:p>
    <w:p w14:paraId="7BDCBD12" w14:textId="77777777" w:rsidR="005711BA" w:rsidRDefault="00000000">
      <w:pPr>
        <w:pStyle w:val="Body"/>
      </w:pPr>
      <w:r>
        <w:t>Many iterator adapters take closures as arguments, and commonly the closures we’ll specify as arguments to iterator adapters will be closures that capture their environment.</w:t>
      </w:r>
    </w:p>
    <w:p w14:paraId="5E4E5BF7" w14:textId="77777777" w:rsidR="005711BA" w:rsidRDefault="00000000">
      <w:pPr>
        <w:pStyle w:val="Body"/>
      </w:pPr>
      <w:r>
        <w:t xml:space="preserve">For this example, we’ll use the </w:t>
      </w:r>
      <w:r>
        <w:rPr>
          <w:rStyle w:val="Literal"/>
        </w:rPr>
        <w:t>filter</w:t>
      </w:r>
      <w:r>
        <w:t xml:space="preserve"> method that takes a closure. The closure gets an item from the iterator and returns a </w:t>
      </w:r>
      <w:r>
        <w:rPr>
          <w:rStyle w:val="Literal"/>
        </w:rPr>
        <w:t>bool</w:t>
      </w:r>
      <w:r>
        <w:t xml:space="preserve">. If the closure returns </w:t>
      </w:r>
      <w:r>
        <w:rPr>
          <w:rStyle w:val="Literal"/>
        </w:rPr>
        <w:t>true</w:t>
      </w:r>
      <w:r>
        <w:t xml:space="preserve">, the value will be included in the iteration produced by </w:t>
      </w:r>
      <w:r>
        <w:rPr>
          <w:rStyle w:val="Literal"/>
        </w:rPr>
        <w:t>filter</w:t>
      </w:r>
      <w:r>
        <w:t xml:space="preserve">. If the closure returns </w:t>
      </w:r>
      <w:r>
        <w:rPr>
          <w:rStyle w:val="Literal"/>
        </w:rPr>
        <w:t>false</w:t>
      </w:r>
      <w:r>
        <w:t>, the value won’t be included.</w:t>
      </w:r>
    </w:p>
    <w:p w14:paraId="7F2AF94E" w14:textId="77777777" w:rsidR="005711BA" w:rsidRDefault="00000000">
      <w:pPr>
        <w:pStyle w:val="Body"/>
      </w:pPr>
      <w:r>
        <w:t xml:space="preserve">In Listing 13-16, we use </w:t>
      </w:r>
      <w:r>
        <w:rPr>
          <w:rStyle w:val="Literal"/>
        </w:rPr>
        <w:t>filter</w:t>
      </w:r>
      <w:r>
        <w:t xml:space="preserve"> with a closure that captures the </w:t>
      </w:r>
      <w:r>
        <w:rPr>
          <w:rStyle w:val="Literal"/>
        </w:rPr>
        <w:t>shoe_size</w:t>
      </w:r>
      <w:r>
        <w:t xml:space="preserve"> variable from its environment to iterate over a collection of </w:t>
      </w:r>
      <w:r>
        <w:rPr>
          <w:rStyle w:val="Literal"/>
        </w:rPr>
        <w:t>Shoe</w:t>
      </w:r>
      <w:r>
        <w:t xml:space="preserve"> struct instances. It will return only shoes that are the specified size.</w:t>
      </w:r>
    </w:p>
    <w:p w14:paraId="2EAB18BA" w14:textId="77777777" w:rsidR="005711BA" w:rsidRDefault="00000000">
      <w:pPr>
        <w:pStyle w:val="CodeLabel"/>
      </w:pPr>
      <w:r>
        <w:t>src/lib.rs</w:t>
      </w:r>
    </w:p>
    <w:p w14:paraId="74E066EB" w14:textId="77777777" w:rsidR="005711BA" w:rsidRDefault="00000000">
      <w:pPr>
        <w:pStyle w:val="Code"/>
      </w:pPr>
      <w:r>
        <w:t>#[derive(PartialEq, Debug)]</w:t>
      </w:r>
    </w:p>
    <w:p w14:paraId="5FD92CEC" w14:textId="77777777" w:rsidR="005711BA" w:rsidRDefault="00000000">
      <w:pPr>
        <w:pStyle w:val="Code"/>
      </w:pPr>
      <w:r>
        <w:t>struct Shoe {</w:t>
      </w:r>
    </w:p>
    <w:p w14:paraId="299D34A0" w14:textId="77777777" w:rsidR="005711BA" w:rsidRDefault="00000000">
      <w:pPr>
        <w:pStyle w:val="Code"/>
      </w:pPr>
      <w:r>
        <w:t xml:space="preserve">    size: u32,</w:t>
      </w:r>
    </w:p>
    <w:p w14:paraId="0EF89E44" w14:textId="77777777" w:rsidR="005711BA" w:rsidRDefault="00000000">
      <w:pPr>
        <w:pStyle w:val="Code"/>
      </w:pPr>
      <w:r>
        <w:t xml:space="preserve">    style: String,</w:t>
      </w:r>
    </w:p>
    <w:p w14:paraId="72DC5CC2" w14:textId="77777777" w:rsidR="005711BA" w:rsidRDefault="00000000">
      <w:pPr>
        <w:pStyle w:val="Code"/>
      </w:pPr>
      <w:r>
        <w:t>}</w:t>
      </w:r>
    </w:p>
    <w:p w14:paraId="0ADF7850" w14:textId="77777777" w:rsidR="005711BA" w:rsidRDefault="005711BA">
      <w:pPr>
        <w:pStyle w:val="Code"/>
      </w:pPr>
    </w:p>
    <w:p w14:paraId="3A1755E0" w14:textId="77777777" w:rsidR="005711BA" w:rsidRDefault="00000000">
      <w:pPr>
        <w:pStyle w:val="Code"/>
      </w:pPr>
      <w:r>
        <w:t>fn shoes_in_size(shoes: Vec&lt;Shoe&gt;, shoe_size: u32) -&gt; Vec&lt;Shoe&gt; {</w:t>
      </w:r>
    </w:p>
    <w:p w14:paraId="2C4650C9" w14:textId="77777777" w:rsidR="005711BA" w:rsidRDefault="00000000">
      <w:pPr>
        <w:pStyle w:val="Code"/>
      </w:pPr>
      <w:r>
        <w:t xml:space="preserve">    shoes.into_iter().filter(|s| s.size == shoe_size).collect()</w:t>
      </w:r>
    </w:p>
    <w:p w14:paraId="209603C4" w14:textId="77777777" w:rsidR="005711BA" w:rsidRDefault="00000000">
      <w:pPr>
        <w:pStyle w:val="Code"/>
      </w:pPr>
      <w:r>
        <w:t>}</w:t>
      </w:r>
    </w:p>
    <w:p w14:paraId="361B3A64" w14:textId="77777777" w:rsidR="005711BA" w:rsidRDefault="005711BA">
      <w:pPr>
        <w:pStyle w:val="Code"/>
      </w:pPr>
    </w:p>
    <w:p w14:paraId="4D9BCD0B" w14:textId="77777777" w:rsidR="005711BA" w:rsidRDefault="00000000">
      <w:pPr>
        <w:pStyle w:val="Code"/>
      </w:pPr>
      <w:r>
        <w:t>#[cfg(test)]</w:t>
      </w:r>
    </w:p>
    <w:p w14:paraId="6D15FA1B" w14:textId="77777777" w:rsidR="005711BA" w:rsidRDefault="00000000">
      <w:pPr>
        <w:pStyle w:val="Code"/>
      </w:pPr>
      <w:r>
        <w:t>mod tests {</w:t>
      </w:r>
    </w:p>
    <w:p w14:paraId="7F28D936" w14:textId="77777777" w:rsidR="005711BA" w:rsidRDefault="00000000">
      <w:pPr>
        <w:pStyle w:val="Code"/>
      </w:pPr>
      <w:r>
        <w:t xml:space="preserve">    use super::*;</w:t>
      </w:r>
    </w:p>
    <w:p w14:paraId="5D21F31D" w14:textId="77777777" w:rsidR="005711BA" w:rsidRDefault="005711BA">
      <w:pPr>
        <w:pStyle w:val="Code"/>
      </w:pPr>
    </w:p>
    <w:p w14:paraId="7A787B2B" w14:textId="77777777" w:rsidR="005711BA" w:rsidRDefault="00000000">
      <w:pPr>
        <w:pStyle w:val="Code"/>
      </w:pPr>
      <w:r>
        <w:t xml:space="preserve">    #[test]</w:t>
      </w:r>
    </w:p>
    <w:p w14:paraId="7B1A2671" w14:textId="77777777" w:rsidR="005711BA" w:rsidRDefault="00000000">
      <w:pPr>
        <w:pStyle w:val="Code"/>
      </w:pPr>
      <w:r>
        <w:t xml:space="preserve">    fn filters_by_size() {</w:t>
      </w:r>
    </w:p>
    <w:p w14:paraId="3541A6A0" w14:textId="77777777" w:rsidR="005711BA" w:rsidRDefault="00000000">
      <w:pPr>
        <w:pStyle w:val="Code"/>
      </w:pPr>
      <w:r>
        <w:t xml:space="preserve">        let shoes = vec![</w:t>
      </w:r>
    </w:p>
    <w:p w14:paraId="32A21F6B" w14:textId="77777777" w:rsidR="005711BA" w:rsidRDefault="00000000">
      <w:pPr>
        <w:pStyle w:val="Code"/>
      </w:pPr>
      <w:r>
        <w:t xml:space="preserve">            Shoe {</w:t>
      </w:r>
    </w:p>
    <w:p w14:paraId="109C16CD" w14:textId="77777777" w:rsidR="005711BA" w:rsidRDefault="00000000">
      <w:pPr>
        <w:pStyle w:val="Code"/>
      </w:pPr>
      <w:r>
        <w:t xml:space="preserve">                size: 10,</w:t>
      </w:r>
    </w:p>
    <w:p w14:paraId="4F238286" w14:textId="77777777" w:rsidR="005711BA" w:rsidRDefault="00000000">
      <w:pPr>
        <w:pStyle w:val="Code"/>
      </w:pPr>
      <w:r>
        <w:t xml:space="preserve">                style: String::from("sneaker"),</w:t>
      </w:r>
    </w:p>
    <w:p w14:paraId="20533688" w14:textId="77777777" w:rsidR="005711BA" w:rsidRDefault="00000000">
      <w:pPr>
        <w:pStyle w:val="Code"/>
      </w:pPr>
      <w:r>
        <w:t xml:space="preserve">            },</w:t>
      </w:r>
    </w:p>
    <w:p w14:paraId="335FCFCE" w14:textId="77777777" w:rsidR="005711BA" w:rsidRDefault="00000000">
      <w:pPr>
        <w:pStyle w:val="Code"/>
      </w:pPr>
      <w:r>
        <w:t xml:space="preserve">            Shoe {</w:t>
      </w:r>
    </w:p>
    <w:p w14:paraId="7DB3E7DA" w14:textId="77777777" w:rsidR="005711BA" w:rsidRDefault="00000000">
      <w:pPr>
        <w:pStyle w:val="Code"/>
      </w:pPr>
      <w:r>
        <w:t xml:space="preserve">                size: 13,</w:t>
      </w:r>
    </w:p>
    <w:p w14:paraId="79D2841D" w14:textId="77777777" w:rsidR="005711BA" w:rsidRDefault="00000000">
      <w:pPr>
        <w:pStyle w:val="Code"/>
      </w:pPr>
      <w:r>
        <w:t xml:space="preserve">                style: String::from("sandal"),</w:t>
      </w:r>
    </w:p>
    <w:p w14:paraId="1C23385C" w14:textId="77777777" w:rsidR="005711BA" w:rsidRDefault="00000000">
      <w:pPr>
        <w:pStyle w:val="Code"/>
      </w:pPr>
      <w:r>
        <w:t xml:space="preserve">            },</w:t>
      </w:r>
    </w:p>
    <w:p w14:paraId="0E35E396" w14:textId="77777777" w:rsidR="005711BA" w:rsidRDefault="00000000">
      <w:pPr>
        <w:pStyle w:val="Code"/>
      </w:pPr>
      <w:r>
        <w:lastRenderedPageBreak/>
        <w:t xml:space="preserve">            Shoe {</w:t>
      </w:r>
    </w:p>
    <w:p w14:paraId="4468B3E1" w14:textId="77777777" w:rsidR="005711BA" w:rsidRDefault="00000000">
      <w:pPr>
        <w:pStyle w:val="Code"/>
      </w:pPr>
      <w:r>
        <w:t xml:space="preserve">                size: 10,</w:t>
      </w:r>
    </w:p>
    <w:p w14:paraId="7FC99607" w14:textId="77777777" w:rsidR="005711BA" w:rsidRDefault="00000000">
      <w:pPr>
        <w:pStyle w:val="Code"/>
      </w:pPr>
      <w:r>
        <w:t xml:space="preserve">                style: String::from("boot"),</w:t>
      </w:r>
    </w:p>
    <w:p w14:paraId="738D7BD5" w14:textId="77777777" w:rsidR="005711BA" w:rsidRDefault="00000000">
      <w:pPr>
        <w:pStyle w:val="Code"/>
      </w:pPr>
      <w:r>
        <w:t xml:space="preserve">            },</w:t>
      </w:r>
    </w:p>
    <w:p w14:paraId="15D48CCC" w14:textId="77777777" w:rsidR="005711BA" w:rsidRDefault="00000000">
      <w:pPr>
        <w:pStyle w:val="Code"/>
      </w:pPr>
      <w:r>
        <w:t xml:space="preserve">        ];</w:t>
      </w:r>
    </w:p>
    <w:p w14:paraId="162A2FAD" w14:textId="77777777" w:rsidR="005711BA" w:rsidRDefault="005711BA">
      <w:pPr>
        <w:pStyle w:val="Code"/>
      </w:pPr>
    </w:p>
    <w:p w14:paraId="6B73B0D9" w14:textId="77777777" w:rsidR="005711BA" w:rsidRDefault="00000000">
      <w:pPr>
        <w:pStyle w:val="Code"/>
      </w:pPr>
      <w:r>
        <w:t xml:space="preserve">        let in_my_size = shoes_in_size(shoes, 10);</w:t>
      </w:r>
    </w:p>
    <w:p w14:paraId="50546D17" w14:textId="77777777" w:rsidR="005711BA" w:rsidRDefault="005711BA">
      <w:pPr>
        <w:pStyle w:val="Code"/>
      </w:pPr>
    </w:p>
    <w:p w14:paraId="51E9F9B9" w14:textId="77777777" w:rsidR="005711BA" w:rsidRDefault="00000000">
      <w:pPr>
        <w:pStyle w:val="Code"/>
      </w:pPr>
      <w:r>
        <w:t xml:space="preserve">        assert_eq!(</w:t>
      </w:r>
    </w:p>
    <w:p w14:paraId="181E1D67" w14:textId="77777777" w:rsidR="005711BA" w:rsidRDefault="00000000">
      <w:pPr>
        <w:pStyle w:val="Code"/>
      </w:pPr>
      <w:r>
        <w:t xml:space="preserve">            in_my_size,</w:t>
      </w:r>
    </w:p>
    <w:p w14:paraId="565AC12C" w14:textId="77777777" w:rsidR="005711BA" w:rsidRDefault="00000000">
      <w:pPr>
        <w:pStyle w:val="Code"/>
      </w:pPr>
      <w:r>
        <w:t xml:space="preserve">            vec![</w:t>
      </w:r>
    </w:p>
    <w:p w14:paraId="72B19D22" w14:textId="77777777" w:rsidR="005711BA" w:rsidRDefault="00000000">
      <w:pPr>
        <w:pStyle w:val="Code"/>
      </w:pPr>
      <w:r>
        <w:t xml:space="preserve">                Shoe {</w:t>
      </w:r>
    </w:p>
    <w:p w14:paraId="22E60DA0" w14:textId="77777777" w:rsidR="005711BA" w:rsidRDefault="00000000">
      <w:pPr>
        <w:pStyle w:val="Code"/>
      </w:pPr>
      <w:r>
        <w:t xml:space="preserve">                    size: 10,</w:t>
      </w:r>
    </w:p>
    <w:p w14:paraId="6EA578BB" w14:textId="77777777" w:rsidR="005711BA" w:rsidRDefault="00000000">
      <w:pPr>
        <w:pStyle w:val="Code"/>
      </w:pPr>
      <w:r>
        <w:t xml:space="preserve">                    style: String::from("sneaker")</w:t>
      </w:r>
    </w:p>
    <w:p w14:paraId="5D159452" w14:textId="77777777" w:rsidR="005711BA" w:rsidRDefault="00000000">
      <w:pPr>
        <w:pStyle w:val="Code"/>
      </w:pPr>
      <w:r>
        <w:t xml:space="preserve">                },</w:t>
      </w:r>
    </w:p>
    <w:p w14:paraId="1FE7E755" w14:textId="77777777" w:rsidR="005711BA" w:rsidRDefault="00000000">
      <w:pPr>
        <w:pStyle w:val="Code"/>
      </w:pPr>
      <w:r>
        <w:t xml:space="preserve">                Shoe {</w:t>
      </w:r>
    </w:p>
    <w:p w14:paraId="1EA25DAE" w14:textId="77777777" w:rsidR="005711BA" w:rsidRDefault="00000000">
      <w:pPr>
        <w:pStyle w:val="Code"/>
      </w:pPr>
      <w:r>
        <w:t xml:space="preserve">                    size: 10,</w:t>
      </w:r>
    </w:p>
    <w:p w14:paraId="55F09FB8" w14:textId="77777777" w:rsidR="005711BA" w:rsidRDefault="00000000">
      <w:pPr>
        <w:pStyle w:val="Code"/>
      </w:pPr>
      <w:r>
        <w:t xml:space="preserve">                    style: String::from("boot")</w:t>
      </w:r>
    </w:p>
    <w:p w14:paraId="0B2C48F0" w14:textId="77777777" w:rsidR="005711BA" w:rsidRDefault="00000000">
      <w:pPr>
        <w:pStyle w:val="Code"/>
      </w:pPr>
      <w:r>
        <w:t xml:space="preserve">                },</w:t>
      </w:r>
    </w:p>
    <w:p w14:paraId="3CF6D2AA" w14:textId="77777777" w:rsidR="005711BA" w:rsidRDefault="00000000">
      <w:pPr>
        <w:pStyle w:val="Code"/>
      </w:pPr>
      <w:r>
        <w:t xml:space="preserve">            ]</w:t>
      </w:r>
    </w:p>
    <w:p w14:paraId="63FC956E" w14:textId="77777777" w:rsidR="005711BA" w:rsidRDefault="00000000">
      <w:pPr>
        <w:pStyle w:val="Code"/>
      </w:pPr>
      <w:r>
        <w:t xml:space="preserve">        );</w:t>
      </w:r>
    </w:p>
    <w:p w14:paraId="6BFD7659" w14:textId="77777777" w:rsidR="005711BA" w:rsidRDefault="00000000">
      <w:pPr>
        <w:pStyle w:val="Code"/>
      </w:pPr>
      <w:r>
        <w:t xml:space="preserve">    }</w:t>
      </w:r>
    </w:p>
    <w:p w14:paraId="75B228EB" w14:textId="77777777" w:rsidR="005711BA" w:rsidRDefault="00000000">
      <w:pPr>
        <w:pStyle w:val="Code"/>
      </w:pPr>
      <w:r>
        <w:t>}</w:t>
      </w:r>
    </w:p>
    <w:p w14:paraId="4ED8B17C" w14:textId="77777777" w:rsidR="005711BA" w:rsidRDefault="00000000">
      <w:pPr>
        <w:pStyle w:val="CodeListingCaption"/>
      </w:pPr>
      <w:r>
        <w:t xml:space="preserve">Using the </w:t>
      </w:r>
      <w:r>
        <w:rPr>
          <w:rStyle w:val="Literal"/>
        </w:rPr>
        <w:t>filter</w:t>
      </w:r>
      <w:r>
        <w:t xml:space="preserve"> method with a closure that captures </w:t>
      </w:r>
      <w:r>
        <w:rPr>
          <w:rStyle w:val="Literal"/>
        </w:rPr>
        <w:t>shoe_size</w:t>
      </w:r>
    </w:p>
    <w:p w14:paraId="6A1DD476" w14:textId="77777777" w:rsidR="005711BA" w:rsidRDefault="00000000">
      <w:pPr>
        <w:pStyle w:val="Body"/>
      </w:pPr>
      <w:r>
        <w:t xml:space="preserve">The </w:t>
      </w:r>
      <w:r>
        <w:rPr>
          <w:rStyle w:val="Literal"/>
        </w:rPr>
        <w:t>shoes_in_size</w:t>
      </w:r>
      <w:r>
        <w:t xml:space="preserve"> function takes ownership of a vector of shoes and a shoe size as parameters. It returns a vector containing only shoes of the specified size.</w:t>
      </w:r>
    </w:p>
    <w:p w14:paraId="156C9AB9" w14:textId="6A5F6C22" w:rsidR="005711BA" w:rsidRDefault="00000000">
      <w:pPr>
        <w:pStyle w:val="Body"/>
      </w:pPr>
      <w:r>
        <w:t xml:space="preserve">In the body of </w:t>
      </w:r>
      <w:r>
        <w:rPr>
          <w:rStyle w:val="Literal"/>
        </w:rPr>
        <w:t>shoes_in_size</w:t>
      </w:r>
      <w:r>
        <w:t xml:space="preserve">, we call </w:t>
      </w:r>
      <w:r>
        <w:rPr>
          <w:rStyle w:val="Literal"/>
        </w:rPr>
        <w:t>into_iter</w:t>
      </w:r>
      <w:r>
        <w:t xml:space="preserve"> to create an iterator that takes ownership of the vector. Then</w:t>
      </w:r>
      <w:ins w:id="53" w:author="Audrey Doyle" w:date="2025-09-15T14:14:00Z" w16du:dateUtc="2025-09-15T18:14:00Z">
        <w:r w:rsidR="00E13349">
          <w:t>,</w:t>
        </w:r>
      </w:ins>
      <w:r>
        <w:t xml:space="preserve"> we call </w:t>
      </w:r>
      <w:r>
        <w:rPr>
          <w:rStyle w:val="Literal"/>
        </w:rPr>
        <w:t>filter</w:t>
      </w:r>
      <w:r>
        <w:t xml:space="preserve"> to adapt that iterator into a new iterator that only contains elements for which the closure returns </w:t>
      </w:r>
      <w:r>
        <w:rPr>
          <w:rStyle w:val="Literal"/>
        </w:rPr>
        <w:t>true</w:t>
      </w:r>
      <w:r>
        <w:t>.</w:t>
      </w:r>
    </w:p>
    <w:p w14:paraId="0278553F" w14:textId="77777777" w:rsidR="005711BA" w:rsidRDefault="00000000">
      <w:pPr>
        <w:pStyle w:val="Body"/>
      </w:pPr>
      <w:r>
        <w:t xml:space="preserve">The closure captures the </w:t>
      </w:r>
      <w:r>
        <w:rPr>
          <w:rStyle w:val="Literal"/>
        </w:rPr>
        <w:t>shoe_size</w:t>
      </w:r>
      <w:r>
        <w:t xml:space="preserve"> parameter from the environment and compares the value with each shoe’s size, keeping only shoes of the size specified. Finally, calling </w:t>
      </w:r>
      <w:r>
        <w:rPr>
          <w:rStyle w:val="Literal"/>
        </w:rPr>
        <w:t>collect</w:t>
      </w:r>
      <w:r>
        <w:t xml:space="preserve"> gathers the values returned by the adapted iterator into a vector that’s returned by the function.</w:t>
      </w:r>
    </w:p>
    <w:p w14:paraId="5D6B018A" w14:textId="77777777" w:rsidR="005711BA" w:rsidRDefault="00000000">
      <w:pPr>
        <w:pStyle w:val="Body"/>
      </w:pPr>
      <w:r>
        <w:t xml:space="preserve">The test shows that when we call </w:t>
      </w:r>
      <w:r>
        <w:rPr>
          <w:rStyle w:val="Literal"/>
        </w:rPr>
        <w:t>shoes_in_size</w:t>
      </w:r>
      <w:r>
        <w:t>, we get back only shoes that have the same size as the value we specified.</w:t>
      </w:r>
    </w:p>
    <w:p w14:paraId="6D26F90D" w14:textId="77777777" w:rsidR="005711BA" w:rsidRDefault="00000000">
      <w:pPr>
        <w:pStyle w:val="HeadA"/>
        <w:spacing w:before="340"/>
      </w:pPr>
      <w:bookmarkStart w:id="54" w:name="_Toc206168535"/>
      <w:r>
        <w:t>Improving Our I/O Project</w:t>
      </w:r>
      <w:bookmarkEnd w:id="54"/>
    </w:p>
    <w:p w14:paraId="0B2D6A7A" w14:textId="77777777" w:rsidR="005711BA" w:rsidRDefault="00000000">
      <w:pPr>
        <w:pStyle w:val="Body"/>
      </w:pPr>
      <w:r>
        <w:t xml:space="preserve">With this new knowledge about iterators, we can improve the I/O project in </w:t>
      </w:r>
      <w:r>
        <w:rPr>
          <w:rStyle w:val="Xref"/>
        </w:rPr>
        <w:t>Chapter 12</w:t>
      </w:r>
      <w:r>
        <w:t xml:space="preserve"> by using iterators to make places in the code clearer and more concise. Let’s look at how iterators can improve our implementation of the </w:t>
      </w:r>
      <w:r>
        <w:rPr>
          <w:rStyle w:val="Literal"/>
        </w:rPr>
        <w:t>Config::build</w:t>
      </w:r>
      <w:r>
        <w:t xml:space="preserve"> function and the </w:t>
      </w:r>
      <w:r>
        <w:rPr>
          <w:rStyle w:val="Literal"/>
        </w:rPr>
        <w:t>search</w:t>
      </w:r>
      <w:r>
        <w:t xml:space="preserve"> function.</w:t>
      </w:r>
    </w:p>
    <w:p w14:paraId="685A7C72" w14:textId="77777777" w:rsidR="005711BA" w:rsidRDefault="00000000">
      <w:pPr>
        <w:pStyle w:val="HeadB"/>
      </w:pPr>
      <w:bookmarkStart w:id="55" w:name="_Toc206168536"/>
      <w:r>
        <w:lastRenderedPageBreak/>
        <w:t>Removing a clone Using an Iterator</w:t>
      </w:r>
      <w:bookmarkEnd w:id="55"/>
    </w:p>
    <w:p w14:paraId="72650F1B" w14:textId="77777777" w:rsidR="005711BA" w:rsidRDefault="00000000">
      <w:pPr>
        <w:pStyle w:val="Body"/>
      </w:pPr>
      <w:r>
        <w:t xml:space="preserve">In Listing 12-6, we added code that took a slice of </w:t>
      </w:r>
      <w:r>
        <w:rPr>
          <w:rStyle w:val="Literal"/>
        </w:rPr>
        <w:t>String</w:t>
      </w:r>
      <w:r>
        <w:t xml:space="preserve"> values and created an instance of the </w:t>
      </w:r>
      <w:r>
        <w:rPr>
          <w:rStyle w:val="Literal"/>
        </w:rPr>
        <w:t>Config</w:t>
      </w:r>
      <w:r>
        <w:t xml:space="preserve"> struct by indexing into the slice and cloning the values, allowing the </w:t>
      </w:r>
      <w:r>
        <w:rPr>
          <w:rStyle w:val="Literal"/>
        </w:rPr>
        <w:t>Config</w:t>
      </w:r>
      <w:r>
        <w:t xml:space="preserve"> struct to own those values. In Listing 13-17, we’ve reproduced the implementation of the </w:t>
      </w:r>
      <w:r>
        <w:rPr>
          <w:rStyle w:val="Literal"/>
        </w:rPr>
        <w:t>Config::build</w:t>
      </w:r>
      <w:r>
        <w:t xml:space="preserve"> function as it was in Listing 12-23.</w:t>
      </w:r>
    </w:p>
    <w:p w14:paraId="2A017C04" w14:textId="77777777" w:rsidR="005711BA" w:rsidRDefault="00000000">
      <w:pPr>
        <w:pStyle w:val="CodeLabel"/>
      </w:pPr>
      <w:r>
        <w:t>src/lib.rs</w:t>
      </w:r>
    </w:p>
    <w:p w14:paraId="15FF6D03" w14:textId="77777777" w:rsidR="005711BA" w:rsidRDefault="00000000">
      <w:pPr>
        <w:pStyle w:val="Code"/>
      </w:pPr>
      <w:r>
        <w:t>impl Config {</w:t>
      </w:r>
    </w:p>
    <w:p w14:paraId="29B1DE98" w14:textId="63AC8FA9" w:rsidR="005711BA" w:rsidRDefault="00000000">
      <w:pPr>
        <w:pStyle w:val="Code"/>
      </w:pPr>
      <w:r>
        <w:t xml:space="preserve">    pub fn build(args: &amp;[String]) -&gt; Result&lt;Config, &amp;'static str&gt; {</w:t>
      </w:r>
    </w:p>
    <w:p w14:paraId="27B538E6" w14:textId="77777777" w:rsidR="005711BA" w:rsidRDefault="00000000">
      <w:pPr>
        <w:pStyle w:val="Code"/>
      </w:pPr>
      <w:r>
        <w:t xml:space="preserve">        if args.len() &lt; 3 {</w:t>
      </w:r>
    </w:p>
    <w:p w14:paraId="6E549490" w14:textId="77777777" w:rsidR="005711BA" w:rsidRDefault="00000000">
      <w:pPr>
        <w:pStyle w:val="Code"/>
      </w:pPr>
      <w:r>
        <w:t xml:space="preserve">            return Err("not enough arguments");</w:t>
      </w:r>
    </w:p>
    <w:p w14:paraId="3DD43D51" w14:textId="77777777" w:rsidR="005711BA" w:rsidRDefault="00000000">
      <w:pPr>
        <w:pStyle w:val="Code"/>
      </w:pPr>
      <w:r>
        <w:t xml:space="preserve">        }</w:t>
      </w:r>
    </w:p>
    <w:p w14:paraId="12412093" w14:textId="77777777" w:rsidR="005711BA" w:rsidRDefault="005711BA">
      <w:pPr>
        <w:pStyle w:val="Code"/>
      </w:pPr>
    </w:p>
    <w:p w14:paraId="678B5A34" w14:textId="77777777" w:rsidR="005711BA" w:rsidRDefault="00000000">
      <w:pPr>
        <w:pStyle w:val="Code"/>
      </w:pPr>
      <w:r>
        <w:t xml:space="preserve">        let query = args[1].clone();</w:t>
      </w:r>
    </w:p>
    <w:p w14:paraId="68105C92" w14:textId="77777777" w:rsidR="005711BA" w:rsidRDefault="00000000">
      <w:pPr>
        <w:pStyle w:val="Code"/>
      </w:pPr>
      <w:r>
        <w:t xml:space="preserve">        let file_path = args[2].clone();</w:t>
      </w:r>
    </w:p>
    <w:p w14:paraId="56BC4B84" w14:textId="77777777" w:rsidR="005711BA" w:rsidRDefault="005711BA">
      <w:pPr>
        <w:pStyle w:val="Code"/>
      </w:pPr>
    </w:p>
    <w:p w14:paraId="10A9F82C" w14:textId="77777777" w:rsidR="005711BA" w:rsidRDefault="00000000">
      <w:pPr>
        <w:pStyle w:val="Code"/>
      </w:pPr>
      <w:r>
        <w:t xml:space="preserve">        let ignore_case = env::var("IGNORE_CASE").is_ok();</w:t>
      </w:r>
    </w:p>
    <w:p w14:paraId="63A27511" w14:textId="77777777" w:rsidR="005711BA" w:rsidRDefault="005711BA">
      <w:pPr>
        <w:pStyle w:val="Code"/>
      </w:pPr>
    </w:p>
    <w:p w14:paraId="6A71F925" w14:textId="77777777" w:rsidR="005711BA" w:rsidRDefault="00000000">
      <w:pPr>
        <w:pStyle w:val="Code"/>
      </w:pPr>
      <w:r>
        <w:t xml:space="preserve">        Ok(Config {</w:t>
      </w:r>
    </w:p>
    <w:p w14:paraId="316FF6D4" w14:textId="77777777" w:rsidR="005711BA" w:rsidRDefault="00000000">
      <w:pPr>
        <w:pStyle w:val="Code"/>
      </w:pPr>
      <w:r>
        <w:t xml:space="preserve">            query,</w:t>
      </w:r>
    </w:p>
    <w:p w14:paraId="2F5CFC8E" w14:textId="77777777" w:rsidR="005711BA" w:rsidRDefault="00000000">
      <w:pPr>
        <w:pStyle w:val="Code"/>
      </w:pPr>
      <w:r>
        <w:t xml:space="preserve">            file_path,</w:t>
      </w:r>
    </w:p>
    <w:p w14:paraId="1D51AFC0" w14:textId="77777777" w:rsidR="005711BA" w:rsidRDefault="00000000">
      <w:pPr>
        <w:pStyle w:val="Code"/>
      </w:pPr>
      <w:r>
        <w:t xml:space="preserve">            ignore_case,</w:t>
      </w:r>
    </w:p>
    <w:p w14:paraId="61D01C42" w14:textId="77777777" w:rsidR="005711BA" w:rsidRDefault="00000000">
      <w:pPr>
        <w:pStyle w:val="Code"/>
      </w:pPr>
      <w:r>
        <w:t xml:space="preserve">        })</w:t>
      </w:r>
    </w:p>
    <w:p w14:paraId="07D90312" w14:textId="77777777" w:rsidR="005711BA" w:rsidRDefault="00000000">
      <w:pPr>
        <w:pStyle w:val="Code"/>
      </w:pPr>
      <w:r>
        <w:t xml:space="preserve">    }</w:t>
      </w:r>
    </w:p>
    <w:p w14:paraId="2B577D04" w14:textId="77777777" w:rsidR="005711BA" w:rsidRDefault="00000000">
      <w:pPr>
        <w:pStyle w:val="Code"/>
      </w:pPr>
      <w:r>
        <w:t>}</w:t>
      </w:r>
    </w:p>
    <w:p w14:paraId="5663D420" w14:textId="77777777" w:rsidR="005711BA" w:rsidRDefault="00000000">
      <w:pPr>
        <w:pStyle w:val="CodeListingCaption"/>
      </w:pPr>
      <w:r>
        <w:t xml:space="preserve">Reproduction of the </w:t>
      </w:r>
      <w:r>
        <w:rPr>
          <w:rStyle w:val="Literal"/>
        </w:rPr>
        <w:t>Config::build</w:t>
      </w:r>
      <w:r>
        <w:t xml:space="preserve"> function from Listing 12-23</w:t>
      </w:r>
    </w:p>
    <w:p w14:paraId="4ECDA904" w14:textId="77777777" w:rsidR="005711BA" w:rsidRDefault="00000000">
      <w:pPr>
        <w:pStyle w:val="Body"/>
      </w:pPr>
      <w:r>
        <w:t xml:space="preserve">At the time, we said not to worry about the inefficient </w:t>
      </w:r>
      <w:r>
        <w:rPr>
          <w:rStyle w:val="Literal"/>
        </w:rPr>
        <w:t>clone</w:t>
      </w:r>
      <w:r>
        <w:t xml:space="preserve"> calls because we would remove them in the future. Well, that time is now!</w:t>
      </w:r>
    </w:p>
    <w:p w14:paraId="42D9CCAE" w14:textId="1FB5EAFF" w:rsidR="005711BA" w:rsidRDefault="00000000">
      <w:pPr>
        <w:pStyle w:val="Body"/>
      </w:pPr>
      <w:r>
        <w:t xml:space="preserve">We needed </w:t>
      </w:r>
      <w:r>
        <w:rPr>
          <w:rStyle w:val="Literal"/>
        </w:rPr>
        <w:t>clone</w:t>
      </w:r>
      <w:r>
        <w:t xml:space="preserve"> here because we have a slice with </w:t>
      </w:r>
      <w:r>
        <w:rPr>
          <w:rStyle w:val="Literal"/>
        </w:rPr>
        <w:t>String</w:t>
      </w:r>
      <w:r>
        <w:t xml:space="preserve"> elements in the parameter </w:t>
      </w:r>
      <w:r>
        <w:rPr>
          <w:rStyle w:val="Literal"/>
        </w:rPr>
        <w:t>args</w:t>
      </w:r>
      <w:r>
        <w:t xml:space="preserve">, but the </w:t>
      </w:r>
      <w:r>
        <w:rPr>
          <w:rStyle w:val="Literal"/>
        </w:rPr>
        <w:t>build</w:t>
      </w:r>
      <w:r>
        <w:t xml:space="preserve"> function doesn’t own </w:t>
      </w:r>
      <w:r>
        <w:rPr>
          <w:rStyle w:val="Literal"/>
        </w:rPr>
        <w:t>args</w:t>
      </w:r>
      <w:r>
        <w:t xml:space="preserve">. To return ownership of a </w:t>
      </w:r>
      <w:r>
        <w:rPr>
          <w:rStyle w:val="Literal"/>
        </w:rPr>
        <w:t>Config</w:t>
      </w:r>
      <w:r>
        <w:t xml:space="preserve"> instance, we had to clone the values from the </w:t>
      </w:r>
      <w:r>
        <w:rPr>
          <w:rStyle w:val="Literal"/>
        </w:rPr>
        <w:t>query</w:t>
      </w:r>
      <w:r>
        <w:t xml:space="preserve"> and </w:t>
      </w:r>
      <w:r>
        <w:rPr>
          <w:rStyle w:val="Literal"/>
        </w:rPr>
        <w:t>file_path</w:t>
      </w:r>
      <w:r>
        <w:t xml:space="preserve"> fields of </w:t>
      </w:r>
      <w:r>
        <w:rPr>
          <w:rStyle w:val="Literal"/>
        </w:rPr>
        <w:t>Config</w:t>
      </w:r>
      <w:r>
        <w:t xml:space="preserve"> so </w:t>
      </w:r>
      <w:ins w:id="56" w:author="Audrey Doyle" w:date="2025-09-15T14:30:00Z" w16du:dateUtc="2025-09-15T18:30:00Z">
        <w:r w:rsidR="001D3EE9">
          <w:t xml:space="preserve">that </w:t>
        </w:r>
      </w:ins>
      <w:r>
        <w:t xml:space="preserve">the </w:t>
      </w:r>
      <w:r>
        <w:rPr>
          <w:rStyle w:val="Literal"/>
        </w:rPr>
        <w:t>Config</w:t>
      </w:r>
      <w:r>
        <w:t xml:space="preserve"> instance can own its values.</w:t>
      </w:r>
    </w:p>
    <w:p w14:paraId="388DFAF7" w14:textId="77777777" w:rsidR="005711BA" w:rsidRDefault="00000000">
      <w:pPr>
        <w:pStyle w:val="Body"/>
      </w:pPr>
      <w:r>
        <w:t xml:space="preserve">With our new knowledge about iterators, we can change the </w:t>
      </w:r>
      <w:r>
        <w:rPr>
          <w:rStyle w:val="Literal"/>
        </w:rPr>
        <w:t>build</w:t>
      </w:r>
      <w:r>
        <w:t xml:space="preserve"> function to take ownership of an iterator as its argument instead of borrowing a slice. We’ll use the iterator functionality instead of the code that checks the length of the slice and indexes into specific locations. This will clarify what the </w:t>
      </w:r>
      <w:r>
        <w:rPr>
          <w:rStyle w:val="Literal"/>
        </w:rPr>
        <w:t>Config::build</w:t>
      </w:r>
      <w:r>
        <w:t xml:space="preserve"> function is doing because the iterator will access the values.</w:t>
      </w:r>
    </w:p>
    <w:p w14:paraId="39E1A1B5" w14:textId="77777777" w:rsidR="005711BA" w:rsidRDefault="00000000">
      <w:pPr>
        <w:pStyle w:val="Body"/>
      </w:pPr>
      <w:r>
        <w:t xml:space="preserve">Once </w:t>
      </w:r>
      <w:r>
        <w:rPr>
          <w:rStyle w:val="Literal"/>
        </w:rPr>
        <w:t>Config::build</w:t>
      </w:r>
      <w:r>
        <w:t xml:space="preserve"> takes ownership of the iterator and stops using indexing operations that borrow, we can move the </w:t>
      </w:r>
      <w:r>
        <w:rPr>
          <w:rStyle w:val="Literal"/>
        </w:rPr>
        <w:lastRenderedPageBreak/>
        <w:t>String</w:t>
      </w:r>
      <w:r>
        <w:t xml:space="preserve"> values from the iterator into </w:t>
      </w:r>
      <w:r>
        <w:rPr>
          <w:rStyle w:val="Literal"/>
        </w:rPr>
        <w:t>Config</w:t>
      </w:r>
      <w:r>
        <w:t xml:space="preserve"> rather than calling </w:t>
      </w:r>
      <w:r>
        <w:rPr>
          <w:rStyle w:val="Literal"/>
        </w:rPr>
        <w:t>clone</w:t>
      </w:r>
      <w:r>
        <w:t xml:space="preserve"> and making a new allocation.</w:t>
      </w:r>
    </w:p>
    <w:p w14:paraId="20057DA3" w14:textId="77777777" w:rsidR="005711BA" w:rsidRDefault="00000000">
      <w:pPr>
        <w:pStyle w:val="HeadC"/>
      </w:pPr>
      <w:bookmarkStart w:id="57" w:name="_Toc206168537"/>
      <w:r>
        <w:t>Using the Returned Iterator Directly</w:t>
      </w:r>
      <w:bookmarkEnd w:id="57"/>
    </w:p>
    <w:p w14:paraId="0DB1AABD" w14:textId="77777777" w:rsidR="005711BA" w:rsidRDefault="00000000">
      <w:pPr>
        <w:pStyle w:val="Body"/>
      </w:pPr>
      <w:r>
        <w:t xml:space="preserve">Open your I/O project’s </w:t>
      </w:r>
      <w:r>
        <w:rPr>
          <w:rStyle w:val="Italic"/>
        </w:rPr>
        <w:t>src/main.rs</w:t>
      </w:r>
      <w:r>
        <w:t xml:space="preserve"> file, which should look like this:</w:t>
      </w:r>
    </w:p>
    <w:p w14:paraId="73EFC3F0" w14:textId="77777777" w:rsidR="005711BA" w:rsidRDefault="00000000">
      <w:pPr>
        <w:pStyle w:val="CodeLabel"/>
      </w:pPr>
      <w:r>
        <w:t>src/main.rs</w:t>
      </w:r>
    </w:p>
    <w:p w14:paraId="503CBFA1" w14:textId="77777777" w:rsidR="005711BA" w:rsidRDefault="00000000">
      <w:pPr>
        <w:pStyle w:val="Code"/>
      </w:pPr>
      <w:r>
        <w:t>fn main() {</w:t>
      </w:r>
    </w:p>
    <w:p w14:paraId="45905D7A" w14:textId="77777777" w:rsidR="005711BA" w:rsidRDefault="00000000">
      <w:pPr>
        <w:pStyle w:val="Code"/>
      </w:pPr>
      <w:r>
        <w:t xml:space="preserve">    let args: Vec&lt;String&gt; = env::args().collect();</w:t>
      </w:r>
    </w:p>
    <w:p w14:paraId="4E5EF0EE" w14:textId="77777777" w:rsidR="005711BA" w:rsidRDefault="005711BA">
      <w:pPr>
        <w:pStyle w:val="Code"/>
      </w:pPr>
    </w:p>
    <w:p w14:paraId="2B4DAB9C" w14:textId="77777777" w:rsidR="005711BA" w:rsidRDefault="00000000">
      <w:pPr>
        <w:pStyle w:val="Code"/>
      </w:pPr>
      <w:r>
        <w:t xml:space="preserve">    let config = Config::build(&amp;args).unwrap_or_else(|err| {</w:t>
      </w:r>
    </w:p>
    <w:p w14:paraId="5DBD4EA5" w14:textId="77777777" w:rsidR="005711BA" w:rsidRDefault="00000000">
      <w:pPr>
        <w:pStyle w:val="Code"/>
      </w:pPr>
      <w:r>
        <w:t xml:space="preserve">        eprintln!("Problem parsing arguments: {err}");</w:t>
      </w:r>
    </w:p>
    <w:p w14:paraId="427EFB04" w14:textId="77777777" w:rsidR="005711BA" w:rsidRDefault="00000000">
      <w:pPr>
        <w:pStyle w:val="Code"/>
      </w:pPr>
      <w:r>
        <w:t xml:space="preserve">        process::exit(1);</w:t>
      </w:r>
    </w:p>
    <w:p w14:paraId="1C709196" w14:textId="77777777" w:rsidR="005711BA" w:rsidRDefault="00000000">
      <w:pPr>
        <w:pStyle w:val="Code"/>
      </w:pPr>
      <w:r>
        <w:t xml:space="preserve">    });</w:t>
      </w:r>
    </w:p>
    <w:p w14:paraId="258DE5C2" w14:textId="77777777" w:rsidR="005711BA" w:rsidRDefault="005711BA">
      <w:pPr>
        <w:pStyle w:val="Code"/>
      </w:pPr>
    </w:p>
    <w:p w14:paraId="4FB41B24" w14:textId="77777777" w:rsidR="005711BA" w:rsidRDefault="00000000">
      <w:pPr>
        <w:pStyle w:val="Code"/>
      </w:pPr>
      <w:r>
        <w:t xml:space="preserve">    </w:t>
      </w:r>
      <w:r>
        <w:rPr>
          <w:rStyle w:val="LiteralItalic"/>
        </w:rPr>
        <w:t>--snip--</w:t>
      </w:r>
    </w:p>
    <w:p w14:paraId="4B8221D9" w14:textId="77777777" w:rsidR="005711BA" w:rsidRDefault="00000000">
      <w:pPr>
        <w:pStyle w:val="Code"/>
      </w:pPr>
      <w:r>
        <w:t>}</w:t>
      </w:r>
    </w:p>
    <w:p w14:paraId="5A595FA4" w14:textId="77777777" w:rsidR="005711BA" w:rsidRDefault="00000000">
      <w:pPr>
        <w:pStyle w:val="Body"/>
      </w:pPr>
      <w:r>
        <w:t xml:space="preserve">We’ll first change the start of the </w:t>
      </w:r>
      <w:r>
        <w:rPr>
          <w:rStyle w:val="Literal"/>
        </w:rPr>
        <w:t>main</w:t>
      </w:r>
      <w:r>
        <w:t xml:space="preserve"> function that we had in Listing 12-24 to the code in Listing 13-18, which this time uses an iterator. This won’t compile until we update </w:t>
      </w:r>
      <w:r>
        <w:rPr>
          <w:rStyle w:val="Literal"/>
        </w:rPr>
        <w:t>Config::build</w:t>
      </w:r>
      <w:r>
        <w:t xml:space="preserve"> as well.</w:t>
      </w:r>
    </w:p>
    <w:p w14:paraId="31B7004E" w14:textId="77777777" w:rsidR="005711BA" w:rsidRDefault="00000000">
      <w:pPr>
        <w:pStyle w:val="CodeLabel"/>
      </w:pPr>
      <w:r>
        <w:t>src/main.rs</w:t>
      </w:r>
    </w:p>
    <w:p w14:paraId="54936F20" w14:textId="77777777" w:rsidR="005711BA" w:rsidRDefault="00000000">
      <w:pPr>
        <w:pStyle w:val="Code"/>
      </w:pPr>
      <w:r>
        <w:rPr>
          <w:rStyle w:val="LiteralGray"/>
        </w:rPr>
        <w:t>fn main() {</w:t>
      </w:r>
    </w:p>
    <w:p w14:paraId="21F6F0AE" w14:textId="41232C33" w:rsidR="005711BA" w:rsidRDefault="00000000">
      <w:pPr>
        <w:pStyle w:val="Code"/>
      </w:pPr>
      <w:r>
        <w:t xml:space="preserve">    let config = Config::build(env::args()).unwrap_or_else(|err| {</w:t>
      </w:r>
    </w:p>
    <w:p w14:paraId="197BFD48" w14:textId="7D637079" w:rsidR="005711BA" w:rsidRDefault="00000000">
      <w:pPr>
        <w:pStyle w:val="Code"/>
      </w:pPr>
      <w:r>
        <w:rPr>
          <w:rStyle w:val="LiteralGray"/>
        </w:rPr>
        <w:t xml:space="preserve">        eprintln!("Problem parsing arguments: {err}");</w:t>
      </w:r>
    </w:p>
    <w:p w14:paraId="44B0843B" w14:textId="6ADECAE4" w:rsidR="005711BA" w:rsidRDefault="00000000">
      <w:pPr>
        <w:pStyle w:val="Code"/>
      </w:pPr>
      <w:r>
        <w:rPr>
          <w:rStyle w:val="LiteralGray"/>
        </w:rPr>
        <w:t xml:space="preserve">        process::exit(1);</w:t>
      </w:r>
    </w:p>
    <w:p w14:paraId="42CD9371" w14:textId="001A6D1D" w:rsidR="005711BA" w:rsidRDefault="00000000">
      <w:pPr>
        <w:pStyle w:val="Code"/>
      </w:pPr>
      <w:r>
        <w:rPr>
          <w:rStyle w:val="LiteralGray"/>
        </w:rPr>
        <w:t xml:space="preserve">    });</w:t>
      </w:r>
    </w:p>
    <w:p w14:paraId="639E1EE1" w14:textId="77777777" w:rsidR="005711BA" w:rsidRDefault="005711BA">
      <w:pPr>
        <w:pStyle w:val="Code"/>
      </w:pPr>
    </w:p>
    <w:p w14:paraId="44138CDB" w14:textId="77777777" w:rsidR="005711BA" w:rsidRDefault="00000000">
      <w:pPr>
        <w:pStyle w:val="Code"/>
        <w:rPr>
          <w:rStyle w:val="LiteralItalic"/>
        </w:rPr>
      </w:pPr>
      <w:r>
        <w:rPr>
          <w:rStyle w:val="LiteralGray"/>
        </w:rPr>
        <w:t xml:space="preserve">    </w:t>
      </w:r>
      <w:r>
        <w:rPr>
          <w:rStyle w:val="LiteralItalic"/>
        </w:rPr>
        <w:t>--snip--</w:t>
      </w:r>
    </w:p>
    <w:p w14:paraId="3D0F95B6" w14:textId="77777777" w:rsidR="005711BA" w:rsidRDefault="00000000">
      <w:pPr>
        <w:pStyle w:val="Code"/>
      </w:pPr>
      <w:r>
        <w:rPr>
          <w:rStyle w:val="LiteralGray"/>
        </w:rPr>
        <w:t>}</w:t>
      </w:r>
    </w:p>
    <w:p w14:paraId="19EF2D07" w14:textId="77777777" w:rsidR="005711BA" w:rsidRDefault="00000000">
      <w:pPr>
        <w:pStyle w:val="CodeListingCaption"/>
      </w:pPr>
      <w:r>
        <w:t xml:space="preserve">Passing the return value of </w:t>
      </w:r>
      <w:r>
        <w:rPr>
          <w:rStyle w:val="Literal"/>
        </w:rPr>
        <w:t>env::args</w:t>
      </w:r>
      <w:r>
        <w:t xml:space="preserve"> to </w:t>
      </w:r>
      <w:r>
        <w:rPr>
          <w:rStyle w:val="Literal"/>
        </w:rPr>
        <w:t>Config::build</w:t>
      </w:r>
    </w:p>
    <w:p w14:paraId="079F2B15" w14:textId="77777777" w:rsidR="005711BA" w:rsidRDefault="00000000">
      <w:pPr>
        <w:pStyle w:val="Body"/>
      </w:pPr>
      <w:r>
        <w:t xml:space="preserve">The </w:t>
      </w:r>
      <w:r>
        <w:rPr>
          <w:rStyle w:val="Literal"/>
        </w:rPr>
        <w:t>env::args</w:t>
      </w:r>
      <w:r>
        <w:t xml:space="preserve"> function returns an iterator! Rather than collecting the iterator values into a vector and then passing a slice to </w:t>
      </w:r>
      <w:r>
        <w:rPr>
          <w:rStyle w:val="Literal"/>
        </w:rPr>
        <w:t>Config::build</w:t>
      </w:r>
      <w:r>
        <w:t xml:space="preserve">, now we’re passing ownership of the iterator returned from </w:t>
      </w:r>
      <w:r>
        <w:rPr>
          <w:rStyle w:val="Literal"/>
        </w:rPr>
        <w:t>env::args</w:t>
      </w:r>
      <w:r>
        <w:t xml:space="preserve"> to </w:t>
      </w:r>
      <w:r>
        <w:rPr>
          <w:rStyle w:val="Literal"/>
        </w:rPr>
        <w:t>Config::build</w:t>
      </w:r>
      <w:r>
        <w:t xml:space="preserve"> directly.</w:t>
      </w:r>
    </w:p>
    <w:p w14:paraId="00446753" w14:textId="5476E274" w:rsidR="005711BA" w:rsidRDefault="00000000">
      <w:pPr>
        <w:pStyle w:val="Body"/>
      </w:pPr>
      <w:r>
        <w:t xml:space="preserve">Next, we need to update the definition of </w:t>
      </w:r>
      <w:r>
        <w:rPr>
          <w:rStyle w:val="Literal"/>
        </w:rPr>
        <w:t>Config::build</w:t>
      </w:r>
      <w:r>
        <w:t xml:space="preserve">. </w:t>
      </w:r>
      <w:r w:rsidR="000169FD">
        <w:t>L</w:t>
      </w:r>
      <w:r>
        <w:t xml:space="preserve">et’s change the signature of </w:t>
      </w:r>
      <w:r>
        <w:rPr>
          <w:rStyle w:val="Literal"/>
        </w:rPr>
        <w:t>Config::build</w:t>
      </w:r>
      <w:r>
        <w:t xml:space="preserve"> to look like Listing 13-19. This still won’t compile, because we need to update the function body.</w:t>
      </w:r>
    </w:p>
    <w:p w14:paraId="5B3C9273" w14:textId="6FDA694F" w:rsidR="005711BA" w:rsidRDefault="00000000">
      <w:pPr>
        <w:pStyle w:val="CodeLabel"/>
      </w:pPr>
      <w:r>
        <w:t>src/</w:t>
      </w:r>
      <w:r w:rsidR="00875E0C">
        <w:t>main</w:t>
      </w:r>
      <w:r>
        <w:t>.rs</w:t>
      </w:r>
    </w:p>
    <w:p w14:paraId="3DCB2191" w14:textId="77777777" w:rsidR="005711BA" w:rsidRDefault="00000000">
      <w:pPr>
        <w:pStyle w:val="Code"/>
      </w:pPr>
      <w:r>
        <w:rPr>
          <w:rStyle w:val="LiteralGray"/>
        </w:rPr>
        <w:t>impl Config {</w:t>
      </w:r>
    </w:p>
    <w:p w14:paraId="34D38D18" w14:textId="2906EE7E" w:rsidR="005711BA" w:rsidRDefault="00000000">
      <w:pPr>
        <w:pStyle w:val="Code"/>
      </w:pPr>
      <w:r>
        <w:rPr>
          <w:rStyle w:val="LiteralGray"/>
        </w:rPr>
        <w:t xml:space="preserve">    fn build(</w:t>
      </w:r>
    </w:p>
    <w:p w14:paraId="32D8AE42" w14:textId="77777777" w:rsidR="005711BA" w:rsidRDefault="00000000">
      <w:pPr>
        <w:pStyle w:val="Code"/>
      </w:pPr>
      <w:r>
        <w:t xml:space="preserve">        mut args: impl Iterator&lt;Item = String&gt;,</w:t>
      </w:r>
    </w:p>
    <w:p w14:paraId="3DA1D9F7" w14:textId="77777777" w:rsidR="005711BA" w:rsidRDefault="00000000">
      <w:pPr>
        <w:pStyle w:val="Code"/>
      </w:pPr>
      <w:r>
        <w:lastRenderedPageBreak/>
        <w:t xml:space="preserve">    </w:t>
      </w:r>
      <w:r>
        <w:rPr>
          <w:rStyle w:val="LiteralGray"/>
        </w:rPr>
        <w:t>) -&gt; Result&lt;Config, &amp;'static str&gt; {</w:t>
      </w:r>
    </w:p>
    <w:p w14:paraId="0533B738" w14:textId="77777777" w:rsidR="005711BA" w:rsidRDefault="00000000">
      <w:pPr>
        <w:pStyle w:val="Code"/>
        <w:rPr>
          <w:rStyle w:val="LiteralItalic"/>
        </w:rPr>
      </w:pPr>
      <w:r>
        <w:rPr>
          <w:rStyle w:val="LiteralGray"/>
        </w:rPr>
        <w:t xml:space="preserve">        </w:t>
      </w:r>
      <w:r>
        <w:rPr>
          <w:rStyle w:val="LiteralItalic"/>
        </w:rPr>
        <w:t>--snip--</w:t>
      </w:r>
    </w:p>
    <w:p w14:paraId="2C0894B2" w14:textId="77777777" w:rsidR="005711BA" w:rsidRDefault="00000000">
      <w:pPr>
        <w:pStyle w:val="CodeListingCaption"/>
      </w:pPr>
      <w:r>
        <w:t xml:space="preserve">Updating the signature of </w:t>
      </w:r>
      <w:r>
        <w:rPr>
          <w:rStyle w:val="Literal"/>
        </w:rPr>
        <w:t>Config::build</w:t>
      </w:r>
      <w:r>
        <w:t xml:space="preserve"> to expect an iterator</w:t>
      </w:r>
    </w:p>
    <w:p w14:paraId="603D30BA" w14:textId="77777777" w:rsidR="005711BA" w:rsidRDefault="00000000">
      <w:pPr>
        <w:pStyle w:val="Body"/>
      </w:pPr>
      <w:r>
        <w:t xml:space="preserve">The standard library documentation for the </w:t>
      </w:r>
      <w:r>
        <w:rPr>
          <w:rStyle w:val="Literal"/>
        </w:rPr>
        <w:t>env::args</w:t>
      </w:r>
      <w:r>
        <w:t xml:space="preserve"> function shows that the type of the iterator it returns is </w:t>
      </w:r>
      <w:r>
        <w:rPr>
          <w:rStyle w:val="Literal"/>
        </w:rPr>
        <w:t>std::env::Args</w:t>
      </w:r>
      <w:r>
        <w:t xml:space="preserve">, and that type implements the </w:t>
      </w:r>
      <w:r>
        <w:rPr>
          <w:rStyle w:val="Literal"/>
        </w:rPr>
        <w:t>Iterator</w:t>
      </w:r>
      <w:r>
        <w:t xml:space="preserve"> trait and returns </w:t>
      </w:r>
      <w:r>
        <w:rPr>
          <w:rStyle w:val="Literal"/>
        </w:rPr>
        <w:t>String</w:t>
      </w:r>
      <w:r>
        <w:t xml:space="preserve"> values.</w:t>
      </w:r>
    </w:p>
    <w:p w14:paraId="26833506" w14:textId="2EDAE3F9" w:rsidR="005711BA" w:rsidRDefault="00000000">
      <w:pPr>
        <w:pStyle w:val="Body"/>
      </w:pPr>
      <w:r>
        <w:t xml:space="preserve">We’ve updated the signature of the </w:t>
      </w:r>
      <w:r>
        <w:rPr>
          <w:rStyle w:val="Literal"/>
        </w:rPr>
        <w:t>Config::build</w:t>
      </w:r>
      <w:r>
        <w:t xml:space="preserve"> function so </w:t>
      </w:r>
      <w:ins w:id="58" w:author="Audrey Doyle" w:date="2025-09-15T14:32:00Z" w16du:dateUtc="2025-09-15T18:32:00Z">
        <w:r w:rsidR="001D3EE9">
          <w:t xml:space="preserve">that </w:t>
        </w:r>
      </w:ins>
      <w:r>
        <w:t xml:space="preserve">the parameter </w:t>
      </w:r>
      <w:r>
        <w:rPr>
          <w:rStyle w:val="Literal"/>
        </w:rPr>
        <w:t>args</w:t>
      </w:r>
      <w:r>
        <w:t xml:space="preserve"> has a generic type with the trait bounds </w:t>
      </w:r>
      <w:r>
        <w:rPr>
          <w:rStyle w:val="Literal"/>
        </w:rPr>
        <w:t>impl Iterator&lt;Item = String&gt;</w:t>
      </w:r>
      <w:r>
        <w:t xml:space="preserve"> instead of </w:t>
      </w:r>
      <w:r>
        <w:rPr>
          <w:rStyle w:val="Literal"/>
        </w:rPr>
        <w:t>&amp;[String]</w:t>
      </w:r>
      <w:r>
        <w:t xml:space="preserve">. This usage of the </w:t>
      </w:r>
      <w:r>
        <w:rPr>
          <w:rStyle w:val="Literal"/>
        </w:rPr>
        <w:t>impl Trait</w:t>
      </w:r>
      <w:r>
        <w:t xml:space="preserve"> syntax we discussed in </w:t>
      </w:r>
      <w:r w:rsidRPr="001D3EE9">
        <w:rPr>
          <w:rStyle w:val="Xref"/>
          <w:rPrChange w:id="59" w:author="Audrey Doyle" w:date="2025-09-15T14:32:00Z" w16du:dateUtc="2025-09-15T18:32:00Z">
            <w:rPr/>
          </w:rPrChange>
        </w:rPr>
        <w:t>“</w:t>
      </w:r>
      <w:r w:rsidR="00227367" w:rsidRPr="001D3EE9">
        <w:rPr>
          <w:rStyle w:val="Xref"/>
        </w:rPr>
        <w:t>Using T</w:t>
      </w:r>
      <w:r w:rsidRPr="001D3EE9">
        <w:rPr>
          <w:rStyle w:val="Xref"/>
        </w:rPr>
        <w:t>raits as Parameters</w:t>
      </w:r>
      <w:r w:rsidRPr="001D3EE9">
        <w:rPr>
          <w:rStyle w:val="Xref"/>
          <w:rPrChange w:id="60" w:author="Audrey Doyle" w:date="2025-09-15T14:32:00Z" w16du:dateUtc="2025-09-15T18:32:00Z">
            <w:rPr/>
          </w:rPrChange>
        </w:rPr>
        <w:t xml:space="preserve">” on </w:t>
      </w:r>
      <w:r w:rsidRPr="001D3EE9">
        <w:rPr>
          <w:rStyle w:val="Xref"/>
        </w:rPr>
        <w:t>page</w:t>
      </w:r>
      <w:r w:rsidR="009E103B" w:rsidRPr="001D3EE9">
        <w:rPr>
          <w:rStyle w:val="Xref"/>
        </w:rPr>
        <w:t> </w:t>
      </w:r>
      <w:r w:rsidRPr="001D3EE9">
        <w:rPr>
          <w:rStyle w:val="Xref"/>
        </w:rPr>
        <w:t>X</w:t>
      </w:r>
      <w:r>
        <w:rPr>
          <w:rStyle w:val="Xref"/>
        </w:rPr>
        <w:t>X</w:t>
      </w:r>
      <w:r>
        <w:t xml:space="preserve"> means that </w:t>
      </w:r>
      <w:r>
        <w:rPr>
          <w:rStyle w:val="Literal"/>
        </w:rPr>
        <w:t>args</w:t>
      </w:r>
      <w:r>
        <w:t xml:space="preserve"> can be any type that implements the </w:t>
      </w:r>
      <w:r>
        <w:rPr>
          <w:rStyle w:val="Literal"/>
        </w:rPr>
        <w:t>Iterator</w:t>
      </w:r>
      <w:r>
        <w:t xml:space="preserve"> trait and returns </w:t>
      </w:r>
      <w:r>
        <w:rPr>
          <w:rStyle w:val="Literal"/>
        </w:rPr>
        <w:t>String</w:t>
      </w:r>
      <w:r>
        <w:t xml:space="preserve"> items.</w:t>
      </w:r>
    </w:p>
    <w:p w14:paraId="1295FEC6" w14:textId="77777777" w:rsidR="005711BA" w:rsidRDefault="00000000">
      <w:pPr>
        <w:pStyle w:val="Body"/>
      </w:pPr>
      <w:r>
        <w:t xml:space="preserve">Because we’re taking ownership of </w:t>
      </w:r>
      <w:r>
        <w:rPr>
          <w:rStyle w:val="Literal"/>
        </w:rPr>
        <w:t>args</w:t>
      </w:r>
      <w:r>
        <w:t xml:space="preserve"> and we’ll be mutating </w:t>
      </w:r>
      <w:r>
        <w:rPr>
          <w:rStyle w:val="Literal"/>
        </w:rPr>
        <w:t>args</w:t>
      </w:r>
      <w:r>
        <w:t xml:space="preserve"> by iterating over it, we can add the </w:t>
      </w:r>
      <w:r>
        <w:rPr>
          <w:rStyle w:val="Literal"/>
        </w:rPr>
        <w:t>mut</w:t>
      </w:r>
      <w:r>
        <w:t xml:space="preserve"> keyword into the specification of the </w:t>
      </w:r>
      <w:r>
        <w:rPr>
          <w:rStyle w:val="Literal"/>
        </w:rPr>
        <w:t>args</w:t>
      </w:r>
      <w:r>
        <w:t xml:space="preserve"> parameter to make it mutable.</w:t>
      </w:r>
    </w:p>
    <w:p w14:paraId="1F5BB25F" w14:textId="59F4B946" w:rsidR="005711BA" w:rsidRDefault="00000000">
      <w:pPr>
        <w:pStyle w:val="HeadC"/>
        <w:spacing w:before="180"/>
      </w:pPr>
      <w:bookmarkStart w:id="61" w:name="_Toc206168538"/>
      <w:r>
        <w:t>Using Iterator Trait Methods</w:t>
      </w:r>
      <w:bookmarkEnd w:id="61"/>
    </w:p>
    <w:p w14:paraId="1BD6A215" w14:textId="77777777" w:rsidR="005711BA" w:rsidRDefault="00000000">
      <w:pPr>
        <w:pStyle w:val="Body"/>
      </w:pPr>
      <w:r>
        <w:t xml:space="preserve">Next, we’ll fix the body of </w:t>
      </w:r>
      <w:r>
        <w:rPr>
          <w:rStyle w:val="Literal"/>
        </w:rPr>
        <w:t>Config::build</w:t>
      </w:r>
      <w:r>
        <w:t xml:space="preserve">. Because </w:t>
      </w:r>
      <w:r>
        <w:rPr>
          <w:rStyle w:val="Literal"/>
        </w:rPr>
        <w:t>args</w:t>
      </w:r>
      <w:r>
        <w:t xml:space="preserve"> implements the </w:t>
      </w:r>
      <w:r>
        <w:rPr>
          <w:rStyle w:val="Literal"/>
        </w:rPr>
        <w:t>Iterator</w:t>
      </w:r>
      <w:r>
        <w:t xml:space="preserve"> trait, we know we can call the </w:t>
      </w:r>
      <w:r>
        <w:rPr>
          <w:rStyle w:val="Literal"/>
        </w:rPr>
        <w:t>next</w:t>
      </w:r>
      <w:r>
        <w:t xml:space="preserve"> method on it! Listing 13-20 updates the code from Listing 12-23 to use the </w:t>
      </w:r>
      <w:r>
        <w:rPr>
          <w:rStyle w:val="Literal"/>
        </w:rPr>
        <w:t>next</w:t>
      </w:r>
      <w:r>
        <w:t xml:space="preserve"> method.</w:t>
      </w:r>
    </w:p>
    <w:p w14:paraId="1414C29E" w14:textId="131835F5" w:rsidR="005711BA" w:rsidRDefault="00000000">
      <w:pPr>
        <w:pStyle w:val="CodeLabel"/>
      </w:pPr>
      <w:r>
        <w:t>src/</w:t>
      </w:r>
      <w:r w:rsidR="00E81CDF">
        <w:t>main</w:t>
      </w:r>
      <w:r>
        <w:t>.rs</w:t>
      </w:r>
    </w:p>
    <w:p w14:paraId="7B7AE9B5" w14:textId="77777777" w:rsidR="005711BA" w:rsidRDefault="00000000">
      <w:pPr>
        <w:pStyle w:val="Code"/>
      </w:pPr>
      <w:r>
        <w:rPr>
          <w:rStyle w:val="LiteralGray"/>
        </w:rPr>
        <w:t>impl Config {</w:t>
      </w:r>
    </w:p>
    <w:p w14:paraId="3564BB71" w14:textId="22DAAF9A" w:rsidR="005711BA" w:rsidRDefault="00000000">
      <w:pPr>
        <w:pStyle w:val="Code"/>
      </w:pPr>
      <w:r>
        <w:rPr>
          <w:rStyle w:val="LiteralGray"/>
        </w:rPr>
        <w:t xml:space="preserve">    fn build(</w:t>
      </w:r>
    </w:p>
    <w:p w14:paraId="7477AD19" w14:textId="77777777" w:rsidR="005711BA" w:rsidRDefault="00000000">
      <w:pPr>
        <w:pStyle w:val="Code"/>
      </w:pPr>
      <w:r>
        <w:rPr>
          <w:rStyle w:val="LiteralGray"/>
        </w:rPr>
        <w:t xml:space="preserve">        mut args: impl Iterator&lt;Item = String&gt;,</w:t>
      </w:r>
    </w:p>
    <w:p w14:paraId="2E388A20" w14:textId="77777777" w:rsidR="005711BA" w:rsidRDefault="00000000">
      <w:pPr>
        <w:pStyle w:val="Code"/>
      </w:pPr>
      <w:r>
        <w:rPr>
          <w:rStyle w:val="LiteralGray"/>
        </w:rPr>
        <w:t xml:space="preserve">    ) -&gt; Result&lt;Config, &amp;'static str&gt; {</w:t>
      </w:r>
    </w:p>
    <w:p w14:paraId="4A17B2A2" w14:textId="77777777" w:rsidR="005711BA" w:rsidRDefault="00000000">
      <w:pPr>
        <w:pStyle w:val="Code"/>
      </w:pPr>
      <w:r>
        <w:t xml:space="preserve">        args.next();</w:t>
      </w:r>
    </w:p>
    <w:p w14:paraId="0A2CD5DC" w14:textId="77777777" w:rsidR="005711BA" w:rsidRDefault="005711BA">
      <w:pPr>
        <w:pStyle w:val="Code"/>
      </w:pPr>
    </w:p>
    <w:p w14:paraId="751506B3" w14:textId="77777777" w:rsidR="005711BA" w:rsidRDefault="00000000">
      <w:pPr>
        <w:pStyle w:val="Code"/>
      </w:pPr>
      <w:r>
        <w:t xml:space="preserve">        let query = match args.next() {</w:t>
      </w:r>
    </w:p>
    <w:p w14:paraId="42AF008E" w14:textId="77777777" w:rsidR="005711BA" w:rsidRDefault="00000000">
      <w:pPr>
        <w:pStyle w:val="Code"/>
      </w:pPr>
      <w:r>
        <w:t xml:space="preserve">            Some(arg) =&gt; arg,</w:t>
      </w:r>
    </w:p>
    <w:p w14:paraId="4EB52745" w14:textId="77777777" w:rsidR="005711BA" w:rsidRDefault="00000000">
      <w:pPr>
        <w:pStyle w:val="Code"/>
      </w:pPr>
      <w:r>
        <w:t xml:space="preserve">            None =&gt; return Err("Didn't get a query string"),</w:t>
      </w:r>
    </w:p>
    <w:p w14:paraId="16B05A2F" w14:textId="77777777" w:rsidR="005711BA" w:rsidRDefault="00000000">
      <w:pPr>
        <w:pStyle w:val="Code"/>
      </w:pPr>
      <w:r>
        <w:t xml:space="preserve">        };</w:t>
      </w:r>
    </w:p>
    <w:p w14:paraId="068087EE" w14:textId="77777777" w:rsidR="005711BA" w:rsidRDefault="005711BA">
      <w:pPr>
        <w:pStyle w:val="Code"/>
      </w:pPr>
    </w:p>
    <w:p w14:paraId="0BEB7A8C" w14:textId="77777777" w:rsidR="005711BA" w:rsidRDefault="00000000">
      <w:pPr>
        <w:pStyle w:val="Code"/>
      </w:pPr>
      <w:r>
        <w:t xml:space="preserve">        let file_path = match args.next() {</w:t>
      </w:r>
    </w:p>
    <w:p w14:paraId="63C91277" w14:textId="77777777" w:rsidR="005711BA" w:rsidRDefault="00000000">
      <w:pPr>
        <w:pStyle w:val="Code"/>
      </w:pPr>
      <w:r>
        <w:t xml:space="preserve">            Some(arg) =&gt; arg,</w:t>
      </w:r>
    </w:p>
    <w:p w14:paraId="33D6559E" w14:textId="77777777" w:rsidR="005711BA" w:rsidRDefault="00000000">
      <w:pPr>
        <w:pStyle w:val="Code"/>
      </w:pPr>
      <w:r>
        <w:t xml:space="preserve">            None =&gt; return Err("Didn't get a file path"),</w:t>
      </w:r>
    </w:p>
    <w:p w14:paraId="409F67F0" w14:textId="77777777" w:rsidR="005711BA" w:rsidRDefault="00000000">
      <w:pPr>
        <w:pStyle w:val="Code"/>
      </w:pPr>
      <w:r>
        <w:t xml:space="preserve">        };</w:t>
      </w:r>
    </w:p>
    <w:p w14:paraId="3E633E5A" w14:textId="77777777" w:rsidR="005711BA" w:rsidRDefault="005711BA">
      <w:pPr>
        <w:pStyle w:val="Code"/>
      </w:pPr>
    </w:p>
    <w:p w14:paraId="005BC636" w14:textId="77777777" w:rsidR="005711BA" w:rsidRDefault="00000000">
      <w:pPr>
        <w:pStyle w:val="Code"/>
      </w:pPr>
      <w:r>
        <w:t xml:space="preserve">        </w:t>
      </w:r>
      <w:r>
        <w:rPr>
          <w:rStyle w:val="LiteralGray"/>
        </w:rPr>
        <w:t>let ignore_case = env::var("IGNORE_CASE").is_ok();</w:t>
      </w:r>
    </w:p>
    <w:p w14:paraId="5BCFABFB" w14:textId="77777777" w:rsidR="005711BA" w:rsidRDefault="005711BA">
      <w:pPr>
        <w:pStyle w:val="Code"/>
      </w:pPr>
    </w:p>
    <w:p w14:paraId="49059606" w14:textId="77777777" w:rsidR="005711BA" w:rsidRDefault="00000000">
      <w:pPr>
        <w:pStyle w:val="Code"/>
      </w:pPr>
      <w:r>
        <w:rPr>
          <w:rStyle w:val="LiteralGray"/>
        </w:rPr>
        <w:t xml:space="preserve">        Ok(Config {</w:t>
      </w:r>
    </w:p>
    <w:p w14:paraId="7659443C" w14:textId="77777777" w:rsidR="005711BA" w:rsidRDefault="00000000">
      <w:pPr>
        <w:pStyle w:val="Code"/>
      </w:pPr>
      <w:r>
        <w:rPr>
          <w:rStyle w:val="LiteralGray"/>
        </w:rPr>
        <w:t xml:space="preserve">            query,</w:t>
      </w:r>
    </w:p>
    <w:p w14:paraId="599BACC1" w14:textId="77777777" w:rsidR="005711BA" w:rsidRDefault="00000000">
      <w:pPr>
        <w:pStyle w:val="Code"/>
      </w:pPr>
      <w:r>
        <w:rPr>
          <w:rStyle w:val="LiteralGray"/>
        </w:rPr>
        <w:t xml:space="preserve">            file_path,</w:t>
      </w:r>
    </w:p>
    <w:p w14:paraId="443F44CD" w14:textId="77777777" w:rsidR="005711BA" w:rsidRDefault="00000000">
      <w:pPr>
        <w:pStyle w:val="Code"/>
      </w:pPr>
      <w:r>
        <w:rPr>
          <w:rStyle w:val="LiteralGray"/>
        </w:rPr>
        <w:t xml:space="preserve">            ignore_case,</w:t>
      </w:r>
    </w:p>
    <w:p w14:paraId="4A3F3A66" w14:textId="77777777" w:rsidR="005711BA" w:rsidRDefault="00000000">
      <w:pPr>
        <w:pStyle w:val="Code"/>
      </w:pPr>
      <w:r>
        <w:rPr>
          <w:rStyle w:val="LiteralGray"/>
        </w:rPr>
        <w:lastRenderedPageBreak/>
        <w:t xml:space="preserve">        })</w:t>
      </w:r>
    </w:p>
    <w:p w14:paraId="76B0314B" w14:textId="77777777" w:rsidR="005711BA" w:rsidRDefault="00000000">
      <w:pPr>
        <w:pStyle w:val="Code"/>
      </w:pPr>
      <w:r>
        <w:rPr>
          <w:rStyle w:val="LiteralGray"/>
        </w:rPr>
        <w:t xml:space="preserve">    }</w:t>
      </w:r>
    </w:p>
    <w:p w14:paraId="60600D12" w14:textId="77777777" w:rsidR="005711BA" w:rsidRDefault="00000000">
      <w:pPr>
        <w:pStyle w:val="Code"/>
      </w:pPr>
      <w:r>
        <w:rPr>
          <w:rStyle w:val="LiteralGray"/>
        </w:rPr>
        <w:t>}</w:t>
      </w:r>
    </w:p>
    <w:p w14:paraId="5FE24AEC" w14:textId="77777777" w:rsidR="005711BA" w:rsidRDefault="00000000">
      <w:pPr>
        <w:pStyle w:val="CodeListingCaption"/>
      </w:pPr>
      <w:r>
        <w:t xml:space="preserve">Changing the body of </w:t>
      </w:r>
      <w:r>
        <w:rPr>
          <w:rStyle w:val="Literal"/>
        </w:rPr>
        <w:t>Config::build</w:t>
      </w:r>
      <w:r>
        <w:t xml:space="preserve"> to use iterator methods</w:t>
      </w:r>
    </w:p>
    <w:p w14:paraId="07612258" w14:textId="15578D22" w:rsidR="005711BA" w:rsidRDefault="00000000">
      <w:pPr>
        <w:pStyle w:val="Body"/>
      </w:pPr>
      <w:r>
        <w:t xml:space="preserve">Remember that the first value in the return value of </w:t>
      </w:r>
      <w:r>
        <w:rPr>
          <w:rStyle w:val="Literal"/>
        </w:rPr>
        <w:t>env::args</w:t>
      </w:r>
      <w:r>
        <w:t xml:space="preserve"> is the name of the program. We want to ignore that and get to the next value, so first we call </w:t>
      </w:r>
      <w:r>
        <w:rPr>
          <w:rStyle w:val="Literal"/>
        </w:rPr>
        <w:t>next</w:t>
      </w:r>
      <w:r>
        <w:t xml:space="preserve"> and do nothing with the return value. Then</w:t>
      </w:r>
      <w:ins w:id="62" w:author="Audrey Doyle" w:date="2025-09-15T14:33:00Z" w16du:dateUtc="2025-09-15T18:33:00Z">
        <w:r w:rsidR="001D3EE9">
          <w:t>,</w:t>
        </w:r>
      </w:ins>
      <w:r>
        <w:t xml:space="preserve"> we call </w:t>
      </w:r>
      <w:r>
        <w:rPr>
          <w:rStyle w:val="Literal"/>
        </w:rPr>
        <w:t>next</w:t>
      </w:r>
      <w:r>
        <w:t xml:space="preserve"> to get the value we want to put in the </w:t>
      </w:r>
      <w:r>
        <w:rPr>
          <w:rStyle w:val="Literal"/>
        </w:rPr>
        <w:t>query</w:t>
      </w:r>
      <w:r>
        <w:t xml:space="preserve"> field of </w:t>
      </w:r>
      <w:r>
        <w:rPr>
          <w:rStyle w:val="Literal"/>
        </w:rPr>
        <w:t>Config</w:t>
      </w:r>
      <w:r>
        <w:t xml:space="preserve">. If </w:t>
      </w:r>
      <w:r>
        <w:rPr>
          <w:rStyle w:val="Literal"/>
        </w:rPr>
        <w:t>next</w:t>
      </w:r>
      <w:r>
        <w:t xml:space="preserve"> returns </w:t>
      </w:r>
      <w:r>
        <w:rPr>
          <w:rStyle w:val="Literal"/>
        </w:rPr>
        <w:t>Some</w:t>
      </w:r>
      <w:r>
        <w:t xml:space="preserve">, we use a </w:t>
      </w:r>
      <w:r>
        <w:rPr>
          <w:rStyle w:val="Literal"/>
        </w:rPr>
        <w:t>match</w:t>
      </w:r>
      <w:r>
        <w:t xml:space="preserve"> to extract the value. If it returns </w:t>
      </w:r>
      <w:r>
        <w:rPr>
          <w:rStyle w:val="Literal"/>
        </w:rPr>
        <w:t>None</w:t>
      </w:r>
      <w:r>
        <w:t>, it means not enough arguments were given</w:t>
      </w:r>
      <w:ins w:id="63" w:author="Audrey Doyle" w:date="2025-09-15T14:33:00Z" w16du:dateUtc="2025-09-15T18:33:00Z">
        <w:r w:rsidR="001D3EE9">
          <w:t>,</w:t>
        </w:r>
      </w:ins>
      <w:r>
        <w:t xml:space="preserve"> and we return early with an </w:t>
      </w:r>
      <w:r>
        <w:rPr>
          <w:rStyle w:val="Literal"/>
        </w:rPr>
        <w:t>Err</w:t>
      </w:r>
      <w:r>
        <w:t xml:space="preserve"> value. We do the same thing for the </w:t>
      </w:r>
      <w:r>
        <w:rPr>
          <w:rStyle w:val="Literal"/>
        </w:rPr>
        <w:t>file_path</w:t>
      </w:r>
      <w:r>
        <w:t xml:space="preserve"> value.</w:t>
      </w:r>
    </w:p>
    <w:p w14:paraId="346F3EF2" w14:textId="164A8141" w:rsidR="005711BA" w:rsidRDefault="00227367">
      <w:pPr>
        <w:pStyle w:val="HeadB"/>
      </w:pPr>
      <w:bookmarkStart w:id="64" w:name="_Toc206168539"/>
      <w:r>
        <w:t>Clarifying Code with Iterator Adapters</w:t>
      </w:r>
      <w:bookmarkEnd w:id="64"/>
    </w:p>
    <w:p w14:paraId="2ACE8D80" w14:textId="77777777" w:rsidR="005711BA" w:rsidRDefault="00000000">
      <w:pPr>
        <w:pStyle w:val="Body"/>
      </w:pPr>
      <w:r>
        <w:t xml:space="preserve">We can also take advantage of iterators in the </w:t>
      </w:r>
      <w:r>
        <w:rPr>
          <w:rStyle w:val="Literal"/>
        </w:rPr>
        <w:t>search</w:t>
      </w:r>
      <w:r>
        <w:t xml:space="preserve"> function in our I/O project, which is reproduced here in Listing 13-21 as it was in Listing 12-19.</w:t>
      </w:r>
    </w:p>
    <w:p w14:paraId="51173B32" w14:textId="77777777" w:rsidR="005711BA" w:rsidRDefault="00000000">
      <w:pPr>
        <w:pStyle w:val="CodeLabel"/>
      </w:pPr>
      <w:r>
        <w:t>src/lib.rs</w:t>
      </w:r>
    </w:p>
    <w:p w14:paraId="0E75C279" w14:textId="12D28382" w:rsidR="005711BA" w:rsidRDefault="00000000">
      <w:pPr>
        <w:pStyle w:val="Code"/>
      </w:pPr>
      <w:r>
        <w:t>pub fn search&lt;'a&gt;(query: &amp;str, contents: &amp;'a str</w:t>
      </w:r>
      <w:bookmarkStart w:id="65" w:name="OLE_LINK4"/>
      <w:r>
        <w:t>) -&gt; Vec&lt;&amp;'a str&gt; {</w:t>
      </w:r>
      <w:bookmarkEnd w:id="65"/>
    </w:p>
    <w:p w14:paraId="56B26084" w14:textId="77777777" w:rsidR="005711BA" w:rsidRDefault="00000000">
      <w:pPr>
        <w:pStyle w:val="Code"/>
      </w:pPr>
      <w:r>
        <w:t xml:space="preserve">    let mut results = Vec::new();</w:t>
      </w:r>
    </w:p>
    <w:p w14:paraId="142D8983" w14:textId="77777777" w:rsidR="005711BA" w:rsidRDefault="005711BA">
      <w:pPr>
        <w:pStyle w:val="Code"/>
      </w:pPr>
    </w:p>
    <w:p w14:paraId="32012D19" w14:textId="77777777" w:rsidR="005711BA" w:rsidRDefault="00000000">
      <w:pPr>
        <w:pStyle w:val="Code"/>
      </w:pPr>
      <w:r>
        <w:t xml:space="preserve">    for line in contents.lines() {</w:t>
      </w:r>
    </w:p>
    <w:p w14:paraId="722BEEFF" w14:textId="77777777" w:rsidR="005711BA" w:rsidRDefault="00000000">
      <w:pPr>
        <w:pStyle w:val="Code"/>
      </w:pPr>
      <w:r>
        <w:t xml:space="preserve">        if line.contains(query) {</w:t>
      </w:r>
    </w:p>
    <w:p w14:paraId="1A7CA174" w14:textId="77777777" w:rsidR="005711BA" w:rsidRDefault="00000000">
      <w:pPr>
        <w:pStyle w:val="Code"/>
      </w:pPr>
      <w:r>
        <w:t xml:space="preserve">            results.push(line);</w:t>
      </w:r>
    </w:p>
    <w:p w14:paraId="3A4A9983" w14:textId="77777777" w:rsidR="005711BA" w:rsidRDefault="00000000">
      <w:pPr>
        <w:pStyle w:val="Code"/>
      </w:pPr>
      <w:r>
        <w:t xml:space="preserve">        }</w:t>
      </w:r>
    </w:p>
    <w:p w14:paraId="5AEFFD2C" w14:textId="77777777" w:rsidR="005711BA" w:rsidRDefault="00000000">
      <w:pPr>
        <w:pStyle w:val="Code"/>
      </w:pPr>
      <w:r>
        <w:t xml:space="preserve">    }</w:t>
      </w:r>
    </w:p>
    <w:p w14:paraId="43D05EDF" w14:textId="77777777" w:rsidR="005711BA" w:rsidRDefault="005711BA">
      <w:pPr>
        <w:pStyle w:val="Code"/>
      </w:pPr>
    </w:p>
    <w:p w14:paraId="2BD45B58" w14:textId="77777777" w:rsidR="005711BA" w:rsidRDefault="00000000">
      <w:pPr>
        <w:pStyle w:val="Code"/>
      </w:pPr>
      <w:r>
        <w:t xml:space="preserve">    results</w:t>
      </w:r>
    </w:p>
    <w:p w14:paraId="0CC0F9A4" w14:textId="77777777" w:rsidR="005711BA" w:rsidRDefault="00000000">
      <w:pPr>
        <w:pStyle w:val="Code"/>
      </w:pPr>
      <w:r>
        <w:t>}</w:t>
      </w:r>
    </w:p>
    <w:p w14:paraId="6235C4AB" w14:textId="77777777" w:rsidR="005711BA" w:rsidRDefault="00000000">
      <w:pPr>
        <w:pStyle w:val="CodeListingCaption"/>
        <w:spacing w:after="80"/>
      </w:pPr>
      <w:r>
        <w:t xml:space="preserve">The implementation of the </w:t>
      </w:r>
      <w:r>
        <w:rPr>
          <w:rStyle w:val="Literal"/>
        </w:rPr>
        <w:t>search</w:t>
      </w:r>
      <w:r>
        <w:t xml:space="preserve"> function from Listing 12-19</w:t>
      </w:r>
    </w:p>
    <w:p w14:paraId="43C6C7E3" w14:textId="77777777" w:rsidR="005711BA" w:rsidRDefault="00000000">
      <w:pPr>
        <w:pStyle w:val="Body"/>
      </w:pPr>
      <w:r>
        <w:t xml:space="preserve">We can write this code in a more concise way using iterator adapter methods. Doing so also lets us avoid having a mutable intermediate </w:t>
      </w:r>
      <w:r>
        <w:rPr>
          <w:rStyle w:val="Literal"/>
        </w:rPr>
        <w:t>results</w:t>
      </w:r>
      <w:r>
        <w:t xml:space="preserve"> vector. The functional programming style prefers to minimize the amount of mutable state to make code clearer. Removing the mutable state might enable a future enhancement to make searching happen in parallel because we wouldn’t have to manage concurrent access to the </w:t>
      </w:r>
      <w:r>
        <w:rPr>
          <w:rStyle w:val="Literal"/>
        </w:rPr>
        <w:t>results</w:t>
      </w:r>
      <w:r>
        <w:t xml:space="preserve"> vector. Listing 13-22 shows this change.</w:t>
      </w:r>
    </w:p>
    <w:p w14:paraId="3BEF1B4B" w14:textId="77777777" w:rsidR="005711BA" w:rsidRDefault="00000000">
      <w:pPr>
        <w:pStyle w:val="CodeLabel"/>
      </w:pPr>
      <w:r>
        <w:t>src/lib.rs</w:t>
      </w:r>
    </w:p>
    <w:p w14:paraId="11761761" w14:textId="194DC43A" w:rsidR="005711BA" w:rsidRDefault="00000000">
      <w:pPr>
        <w:pStyle w:val="Code"/>
        <w:rPr>
          <w:rStyle w:val="LiteralGray"/>
        </w:rPr>
      </w:pPr>
      <w:r>
        <w:t>pub fn search&lt;'a&gt;(query: &amp;str, contents: &amp;'a str) -&gt; Vec&lt;&amp;'a str&gt; {</w:t>
      </w:r>
    </w:p>
    <w:p w14:paraId="7A6B9AB5" w14:textId="77777777" w:rsidR="005711BA" w:rsidRDefault="00000000">
      <w:pPr>
        <w:pStyle w:val="Code"/>
      </w:pPr>
      <w:r>
        <w:t xml:space="preserve">    contents</w:t>
      </w:r>
    </w:p>
    <w:p w14:paraId="0D1B13FC" w14:textId="77777777" w:rsidR="005711BA" w:rsidRDefault="00000000">
      <w:pPr>
        <w:pStyle w:val="Code"/>
      </w:pPr>
      <w:r>
        <w:t xml:space="preserve">        .lines()</w:t>
      </w:r>
    </w:p>
    <w:p w14:paraId="62DA522F" w14:textId="77777777" w:rsidR="005711BA" w:rsidRDefault="00000000">
      <w:pPr>
        <w:pStyle w:val="Code"/>
      </w:pPr>
      <w:r>
        <w:t xml:space="preserve">        .filter(|line| line.contains(query))</w:t>
      </w:r>
    </w:p>
    <w:p w14:paraId="6C8FB248" w14:textId="77777777" w:rsidR="005711BA" w:rsidRDefault="00000000">
      <w:pPr>
        <w:pStyle w:val="Code"/>
      </w:pPr>
      <w:r>
        <w:lastRenderedPageBreak/>
        <w:t xml:space="preserve">        .collect()</w:t>
      </w:r>
    </w:p>
    <w:p w14:paraId="5FB772DC" w14:textId="77777777" w:rsidR="005711BA" w:rsidRDefault="00000000">
      <w:pPr>
        <w:pStyle w:val="Code"/>
      </w:pPr>
      <w:r>
        <w:rPr>
          <w:rStyle w:val="LiteralGray"/>
        </w:rPr>
        <w:t>}</w:t>
      </w:r>
    </w:p>
    <w:p w14:paraId="1BBE41C2" w14:textId="77777777" w:rsidR="005711BA" w:rsidRDefault="00000000">
      <w:pPr>
        <w:pStyle w:val="CodeListingCaption"/>
        <w:spacing w:after="80"/>
      </w:pPr>
      <w:r>
        <w:t xml:space="preserve">Using iterator adapter methods in the implementation of the </w:t>
      </w:r>
      <w:r>
        <w:rPr>
          <w:rStyle w:val="Literal"/>
        </w:rPr>
        <w:t>search</w:t>
      </w:r>
      <w:r>
        <w:t xml:space="preserve"> function</w:t>
      </w:r>
    </w:p>
    <w:p w14:paraId="6CED6F2A" w14:textId="77777777" w:rsidR="005711BA" w:rsidRDefault="00000000">
      <w:pPr>
        <w:pStyle w:val="Body"/>
      </w:pPr>
      <w:r>
        <w:t xml:space="preserve">Recall that the purpose of the </w:t>
      </w:r>
      <w:r>
        <w:rPr>
          <w:rStyle w:val="Literal"/>
        </w:rPr>
        <w:t>search</w:t>
      </w:r>
      <w:r>
        <w:t xml:space="preserve"> function is to return all lines in </w:t>
      </w:r>
      <w:r>
        <w:rPr>
          <w:rStyle w:val="Literal"/>
        </w:rPr>
        <w:t>contents</w:t>
      </w:r>
      <w:r>
        <w:t xml:space="preserve"> that contain the </w:t>
      </w:r>
      <w:r>
        <w:rPr>
          <w:rStyle w:val="Literal"/>
        </w:rPr>
        <w:t>query</w:t>
      </w:r>
      <w:r>
        <w:t xml:space="preserve">. Similar to the </w:t>
      </w:r>
      <w:r>
        <w:rPr>
          <w:rStyle w:val="Literal"/>
        </w:rPr>
        <w:t>filter</w:t>
      </w:r>
      <w:r>
        <w:t xml:space="preserve"> example in Listing 13-16, this code uses the </w:t>
      </w:r>
      <w:r>
        <w:rPr>
          <w:rStyle w:val="Literal"/>
        </w:rPr>
        <w:t>filter</w:t>
      </w:r>
      <w:r>
        <w:t xml:space="preserve"> adapter to keep only the lines for which </w:t>
      </w:r>
      <w:r>
        <w:rPr>
          <w:rStyle w:val="Literal"/>
        </w:rPr>
        <w:t>line.contains(query)</w:t>
      </w:r>
      <w:r>
        <w:t xml:space="preserve"> returns </w:t>
      </w:r>
      <w:r>
        <w:rPr>
          <w:rStyle w:val="Literal"/>
        </w:rPr>
        <w:t>true</w:t>
      </w:r>
      <w:r>
        <w:t xml:space="preserve">. We then collect the matching lines into another vector with </w:t>
      </w:r>
      <w:r>
        <w:rPr>
          <w:rStyle w:val="Literal"/>
        </w:rPr>
        <w:t>collect</w:t>
      </w:r>
      <w:r>
        <w:t xml:space="preserve">. Much simpler! Feel free to make the same change to use iterator methods in the </w:t>
      </w:r>
      <w:r>
        <w:rPr>
          <w:rStyle w:val="Literal"/>
        </w:rPr>
        <w:t>search_case_insensitive</w:t>
      </w:r>
      <w:r>
        <w:t xml:space="preserve"> function as well.</w:t>
      </w:r>
    </w:p>
    <w:p w14:paraId="0F67960E" w14:textId="4CF2D648" w:rsidR="00CE2A4C" w:rsidRDefault="00CE2A4C">
      <w:pPr>
        <w:pStyle w:val="Body"/>
      </w:pPr>
      <w:r>
        <w:t>For a further improvement,</w:t>
      </w:r>
      <w:r w:rsidR="00DA34A7">
        <w:t xml:space="preserve"> return an iterator from the </w:t>
      </w:r>
      <w:r w:rsidR="00DA34A7" w:rsidRPr="00EA0521">
        <w:rPr>
          <w:rStyle w:val="Literal"/>
        </w:rPr>
        <w:t>search</w:t>
      </w:r>
      <w:r w:rsidR="00DA34A7">
        <w:t xml:space="preserve"> function by</w:t>
      </w:r>
      <w:r>
        <w:t xml:space="preserve"> remo</w:t>
      </w:r>
      <w:r w:rsidR="00DA34A7">
        <w:t>ving</w:t>
      </w:r>
      <w:r>
        <w:t xml:space="preserve"> the call to </w:t>
      </w:r>
      <w:r w:rsidRPr="00EA0521">
        <w:rPr>
          <w:rStyle w:val="Literal"/>
        </w:rPr>
        <w:t>collect</w:t>
      </w:r>
      <w:r>
        <w:t xml:space="preserve"> and </w:t>
      </w:r>
      <w:r w:rsidR="00DA34A7">
        <w:t>changing the return type to</w:t>
      </w:r>
      <w:r>
        <w:t xml:space="preserve"> </w:t>
      </w:r>
      <w:r w:rsidR="00DA34A7" w:rsidRPr="00EA0521">
        <w:rPr>
          <w:rStyle w:val="Literal"/>
        </w:rPr>
        <w:t>impl Iterator&lt;Item = &amp;'a str&gt;</w:t>
      </w:r>
      <w:r w:rsidR="00DA34A7">
        <w:t xml:space="preserve"> so that the function becomes an iterator adapter. Note that you’ll also need to update the tests! Search through a large file using your </w:t>
      </w:r>
      <w:r w:rsidR="00DA34A7" w:rsidRPr="00EA0521">
        <w:rPr>
          <w:rStyle w:val="Literal"/>
        </w:rPr>
        <w:t>minigrep</w:t>
      </w:r>
      <w:r w:rsidR="00DA34A7">
        <w:t xml:space="preserve"> tool before and after making this change to observe the difference in behavior. Before this change, the program won’t print any results until it has collected all of the results, but after the change, the results will be printed as each matching line is found because the </w:t>
      </w:r>
      <w:r w:rsidR="00DA34A7" w:rsidRPr="00EA0521">
        <w:rPr>
          <w:rStyle w:val="Literal"/>
        </w:rPr>
        <w:t>for</w:t>
      </w:r>
      <w:r w:rsidR="00DA34A7">
        <w:t xml:space="preserve"> loop in the </w:t>
      </w:r>
      <w:r w:rsidR="00DA34A7" w:rsidRPr="00EA0521">
        <w:rPr>
          <w:rStyle w:val="Literal"/>
        </w:rPr>
        <w:t>run</w:t>
      </w:r>
      <w:r w:rsidR="00DA34A7">
        <w:t xml:space="preserve"> function is able to take advantage of the laziness of the iterator.</w:t>
      </w:r>
    </w:p>
    <w:p w14:paraId="6BCE873B" w14:textId="77777777" w:rsidR="005711BA" w:rsidRDefault="00000000">
      <w:pPr>
        <w:pStyle w:val="HeadB"/>
      </w:pPr>
      <w:bookmarkStart w:id="66" w:name="_Toc206168540"/>
      <w:r>
        <w:t>Choosing Between Loops and Iterators</w:t>
      </w:r>
      <w:bookmarkEnd w:id="66"/>
    </w:p>
    <w:p w14:paraId="6D26CEB4" w14:textId="65417085" w:rsidR="005711BA" w:rsidRDefault="00000000">
      <w:pPr>
        <w:pStyle w:val="Body"/>
      </w:pPr>
      <w:r>
        <w:t>The next logical question is which style you should choose in your own code and why: the original implementation in Listing 13-21 or the version using iterators in Listing 13-22</w:t>
      </w:r>
      <w:r w:rsidR="00990F03">
        <w:t xml:space="preserve"> (assuming we’re collecting all the results before returning them rather than returning the iterator)</w:t>
      </w:r>
      <w:r>
        <w:t xml:space="preserve">. Most Rust programmers prefer to use the iterator style. It’s a bit tougher to get the hang of at first, but once you get a feel for the various iterator adapters and what they do, iterators can be easier to understand. Instead of fiddling with the various bits of looping and building new vectors, the code focuses on the high-level objective of the loop. This abstracts away some of the commonplace code so </w:t>
      </w:r>
      <w:ins w:id="67" w:author="Audrey Doyle" w:date="2025-09-15T14:36:00Z" w16du:dateUtc="2025-09-15T18:36:00Z">
        <w:r w:rsidR="007D26C4">
          <w:t xml:space="preserve">that </w:t>
        </w:r>
      </w:ins>
      <w:r>
        <w:t>it’s easier to see the concepts that are unique to this code, such as the filtering condition each element in the iterator must pass.</w:t>
      </w:r>
    </w:p>
    <w:p w14:paraId="04D4BB5E" w14:textId="77777777" w:rsidR="005711BA" w:rsidRDefault="00000000">
      <w:pPr>
        <w:pStyle w:val="Body"/>
      </w:pPr>
      <w:r>
        <w:t>But are the two implementations truly equivalent? The intuitive assumption might be that the lower-level loop will be faster. Let’s talk about performance.</w:t>
      </w:r>
    </w:p>
    <w:p w14:paraId="7024AEE2" w14:textId="613D5C27" w:rsidR="005711BA" w:rsidRDefault="00000000">
      <w:pPr>
        <w:pStyle w:val="HeadA"/>
      </w:pPr>
      <w:r>
        <w:lastRenderedPageBreak/>
        <w:fldChar w:fldCharType="begin"/>
      </w:r>
      <w:r>
        <w:instrText xml:space="preserve"> XE "iterators:performance of" </w:instrText>
      </w:r>
      <w:r>
        <w:fldChar w:fldCharType="end"/>
      </w:r>
      <w:bookmarkStart w:id="68" w:name="_Toc206168541"/>
      <w:r>
        <w:t>Performance</w:t>
      </w:r>
      <w:r w:rsidR="00227367">
        <w:t xml:space="preserve"> in</w:t>
      </w:r>
      <w:r>
        <w:t xml:space="preserve"> Loops vs. Iterators</w:t>
      </w:r>
      <w:bookmarkEnd w:id="68"/>
    </w:p>
    <w:p w14:paraId="4A55F49C" w14:textId="77777777" w:rsidR="005711BA" w:rsidRDefault="00000000">
      <w:pPr>
        <w:pStyle w:val="Body"/>
      </w:pPr>
      <w:r>
        <w:t xml:space="preserve">To determine whether to use loops or iterators, you need to know which implementation is faster: the version of the </w:t>
      </w:r>
      <w:r>
        <w:rPr>
          <w:rStyle w:val="Literal"/>
        </w:rPr>
        <w:t>search</w:t>
      </w:r>
      <w:r>
        <w:t xml:space="preserve"> function with an explicit </w:t>
      </w:r>
      <w:r>
        <w:rPr>
          <w:rStyle w:val="Literal"/>
        </w:rPr>
        <w:t>for</w:t>
      </w:r>
      <w:r>
        <w:t xml:space="preserve"> loop or the version with iterators.</w:t>
      </w:r>
    </w:p>
    <w:p w14:paraId="5E95DCB6" w14:textId="06538B3D" w:rsidR="005711BA" w:rsidRDefault="00000000">
      <w:pPr>
        <w:pStyle w:val="Body"/>
      </w:pPr>
      <w:r>
        <w:t xml:space="preserve">We ran a benchmark by loading the entire contents of </w:t>
      </w:r>
      <w:r>
        <w:rPr>
          <w:rStyle w:val="Italic"/>
        </w:rPr>
        <w:t>The Adventures of Sherlock Holmes</w:t>
      </w:r>
      <w:r>
        <w:t xml:space="preserve"> by Sir Arthur Conan </w:t>
      </w:r>
      <w:r>
        <w:fldChar w:fldCharType="begin"/>
      </w:r>
      <w:r>
        <w:instrText xml:space="preserve"> XE "Doyle, Sir Arthur Conan" </w:instrText>
      </w:r>
      <w:r>
        <w:fldChar w:fldCharType="end"/>
      </w:r>
      <w:r>
        <w:t xml:space="preserve">Doyle into a </w:t>
      </w:r>
      <w:r>
        <w:rPr>
          <w:rStyle w:val="Literal"/>
        </w:rPr>
        <w:t>String</w:t>
      </w:r>
      <w:r>
        <w:t xml:space="preserve"> and looking for the word </w:t>
      </w:r>
      <w:r>
        <w:rPr>
          <w:rStyle w:val="Italic"/>
        </w:rPr>
        <w:t>the</w:t>
      </w:r>
      <w:r>
        <w:t xml:space="preserve"> in the contents. Here are the results of the benchmark on the version of </w:t>
      </w:r>
      <w:r>
        <w:rPr>
          <w:rStyle w:val="Literal"/>
        </w:rPr>
        <w:t>search</w:t>
      </w:r>
      <w:r>
        <w:t xml:space="preserve"> using the </w:t>
      </w:r>
      <w:r>
        <w:rPr>
          <w:rStyle w:val="Literal"/>
        </w:rPr>
        <w:t>for</w:t>
      </w:r>
      <w:r>
        <w:t xml:space="preserve"> loop and the version using iterators:</w:t>
      </w:r>
    </w:p>
    <w:p w14:paraId="36411C5E" w14:textId="77777777" w:rsidR="005711BA" w:rsidRDefault="00000000">
      <w:pPr>
        <w:pStyle w:val="Code"/>
      </w:pPr>
      <w:r>
        <w:t>test bench_search_for  ... bench:  19,620,300 ns/iter (+/- 915,700)</w:t>
      </w:r>
    </w:p>
    <w:p w14:paraId="7AEA0B5A" w14:textId="77777777" w:rsidR="005711BA" w:rsidRDefault="00000000">
      <w:pPr>
        <w:pStyle w:val="Code"/>
      </w:pPr>
      <w:r>
        <w:t>test bench_search_iter ... bench:  19,234,900 ns/iter (+/- 657,200)</w:t>
      </w:r>
    </w:p>
    <w:p w14:paraId="7FC2674A" w14:textId="239CFC44" w:rsidR="005711BA" w:rsidRDefault="00000000">
      <w:pPr>
        <w:pStyle w:val="Body"/>
      </w:pPr>
      <w:r>
        <w:t>The two implementations have similar performance! We won’t explain the benchmark code here because the point is not to prove that the two versions are equivalent but to get a general sense of how these two implementations compare performance-wise.</w:t>
      </w:r>
    </w:p>
    <w:p w14:paraId="60017BCA" w14:textId="5C654D57" w:rsidR="005711BA" w:rsidRDefault="00000000">
      <w:pPr>
        <w:pStyle w:val="Body"/>
      </w:pPr>
      <w:r>
        <w:t xml:space="preserve">For a more comprehensive benchmark, you should check using various texts of various sizes as the </w:t>
      </w:r>
      <w:r>
        <w:rPr>
          <w:rStyle w:val="Literal"/>
        </w:rPr>
        <w:t>contents</w:t>
      </w:r>
      <w:r>
        <w:t xml:space="preserve">, different words and words of different lengths as the </w:t>
      </w:r>
      <w:r>
        <w:rPr>
          <w:rStyle w:val="Literal"/>
        </w:rPr>
        <w:t>query</w:t>
      </w:r>
      <w:r>
        <w:t xml:space="preserve">, and all kinds of other variations. </w:t>
      </w:r>
      <w:r>
        <w:fldChar w:fldCharType="begin"/>
      </w:r>
      <w:r>
        <w:instrText xml:space="preserve"> XE "zero-cost abstractions" </w:instrText>
      </w:r>
      <w:r>
        <w:fldChar w:fldCharType="end"/>
      </w:r>
      <w:r>
        <w:t xml:space="preserve">The point is this: </w:t>
      </w:r>
      <w:del w:id="69" w:author="Audrey Doyle" w:date="2025-09-15T14:38:00Z" w16du:dateUtc="2025-09-15T18:38:00Z">
        <w:r w:rsidDel="007D26C4">
          <w:delText>iterators</w:delText>
        </w:r>
      </w:del>
      <w:ins w:id="70" w:author="Audrey Doyle" w:date="2025-09-15T14:38:00Z" w16du:dateUtc="2025-09-15T18:38:00Z">
        <w:r w:rsidR="007D26C4">
          <w:t>I</w:t>
        </w:r>
        <w:r w:rsidR="007D26C4">
          <w:t>terators</w:t>
        </w:r>
      </w:ins>
      <w:r>
        <w:t xml:space="preserve">, although a high-level abstraction, get compiled down to roughly the same code as if you’d written the lower-level code yourself. Iterators are one of Rust’s </w:t>
      </w:r>
      <w:bookmarkStart w:id="71" w:name="_Hlk208839525"/>
      <w:r>
        <w:rPr>
          <w:rStyle w:val="Italic"/>
        </w:rPr>
        <w:t>zero-cost abstractions</w:t>
      </w:r>
      <w:bookmarkEnd w:id="71"/>
      <w:r>
        <w:t xml:space="preserve">, by which we mean that </w:t>
      </w:r>
      <w:r>
        <w:fldChar w:fldCharType="begin"/>
      </w:r>
      <w:r>
        <w:instrText xml:space="preserve"> XE "zero-overhead" </w:instrText>
      </w:r>
      <w:r>
        <w:fldChar w:fldCharType="end"/>
      </w:r>
      <w:r>
        <w:t xml:space="preserve">using the abstraction imposes no additional runtime overhead. This is analogous to how Bjarne </w:t>
      </w:r>
      <w:r>
        <w:fldChar w:fldCharType="begin"/>
      </w:r>
      <w:r>
        <w:instrText xml:space="preserve"> XE "Stroustrup, Bjarne" </w:instrText>
      </w:r>
      <w:r>
        <w:fldChar w:fldCharType="end"/>
      </w:r>
      <w:r>
        <w:t xml:space="preserve">Stroustrup, the original designer and implementor of C++, defines </w:t>
      </w:r>
      <w:r w:rsidRPr="00F65D59">
        <w:t>zero-overhead</w:t>
      </w:r>
      <w:r>
        <w:t xml:space="preserve"> in </w:t>
      </w:r>
      <w:ins w:id="72" w:author="Eva Morrow" w:date="2025-06-26T16:12:00Z">
        <w:r w:rsidR="0006798C">
          <w:t xml:space="preserve">his </w:t>
        </w:r>
      </w:ins>
      <w:ins w:id="73" w:author="Eva Morrow" w:date="2025-06-26T16:13:00Z">
        <w:r w:rsidR="0006798C">
          <w:t xml:space="preserve">2012 ETAPS </w:t>
        </w:r>
      </w:ins>
      <w:ins w:id="74" w:author="Eva Morrow" w:date="2025-06-26T16:12:00Z">
        <w:r w:rsidR="0006798C">
          <w:t xml:space="preserve">keynote presentation </w:t>
        </w:r>
      </w:ins>
      <w:r>
        <w:t>“Foundations of C++”</w:t>
      </w:r>
      <w:del w:id="75" w:author="Eva Morrow" w:date="2025-06-26T16:13:00Z">
        <w:r w:rsidDel="0006798C">
          <w:delText xml:space="preserve"> (2012)</w:delText>
        </w:r>
      </w:del>
      <w:r>
        <w:t>:</w:t>
      </w:r>
    </w:p>
    <w:p w14:paraId="33F6E29A" w14:textId="77777777" w:rsidR="005711BA" w:rsidRDefault="00000000">
      <w:pPr>
        <w:pStyle w:val="Blockquote"/>
      </w:pPr>
      <w:r>
        <w:t>In general, C++ implementations obey the zero-overhead principle: What you don’t use, you don’t pay for. And further: What you do use, you couldn’t hand code any better.</w:t>
      </w:r>
    </w:p>
    <w:p w14:paraId="02AAD77B" w14:textId="3929D6A5" w:rsidR="005711BA" w:rsidRDefault="006014D8" w:rsidP="006014D8">
      <w:pPr>
        <w:pStyle w:val="Body"/>
      </w:pPr>
      <w:r>
        <w:t>In many cases, Rust code using iterators compiles to the same assembly you’d write by hand. Optimizations such as loop unrolling and eliminating bounds checking on array access apply and make the resultant code extremely efficient. Now that you know this, you can use iterators and closures without fear! They make code seem like it’s higher level but don’t impose a runtime performance penalty for doing so.</w:t>
      </w:r>
    </w:p>
    <w:p w14:paraId="6F194A92" w14:textId="77777777" w:rsidR="005711BA" w:rsidRDefault="00000000">
      <w:pPr>
        <w:pStyle w:val="HeadA"/>
      </w:pPr>
      <w:bookmarkStart w:id="76" w:name="_Toc206168542"/>
      <w:r>
        <w:t>Summary</w:t>
      </w:r>
      <w:bookmarkEnd w:id="76"/>
    </w:p>
    <w:p w14:paraId="384EA86C" w14:textId="77777777" w:rsidR="005711BA" w:rsidRDefault="00000000">
      <w:pPr>
        <w:pStyle w:val="Body"/>
      </w:pPr>
      <w:r>
        <w:t xml:space="preserve">Closures and iterators are Rust features inspired by functional programming language ideas. They contribute to Rust’s capability to </w:t>
      </w:r>
      <w:r>
        <w:lastRenderedPageBreak/>
        <w:t>clearly express high-level ideas at low-level performance. The implementations of closures and iterators are such that runtime performance is not affected. This is part of Rust’s goal to strive to provide zero-cost abstractions.</w:t>
      </w:r>
    </w:p>
    <w:p w14:paraId="3C9FF87F" w14:textId="77777777" w:rsidR="005711BA" w:rsidRDefault="00000000">
      <w:pPr>
        <w:pStyle w:val="Body"/>
      </w:pPr>
      <w:r>
        <w:t xml:space="preserve">Now that we’ve improved the expressiveness of our I/O project, let’s look at some more features of </w:t>
      </w:r>
      <w:r>
        <w:rPr>
          <w:rStyle w:val="Literal"/>
        </w:rPr>
        <w:t>cargo</w:t>
      </w:r>
      <w:r>
        <w:t xml:space="preserve"> that will help us share the project with the world.</w:t>
      </w:r>
    </w:p>
    <w:sectPr w:rsidR="005711BA">
      <w:pgSz w:w="10080" w:h="13320"/>
      <w:pgMar w:top="720" w:right="1440" w:bottom="1440" w:left="162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NSAnnotations500 Mono">
    <w:altName w:val="Calibri"/>
    <w:panose1 w:val="00000000000000000000"/>
    <w:charset w:val="4D"/>
    <w:family w:val="modern"/>
    <w:notTrueType/>
    <w:pitch w:val="fixed"/>
    <w:sig w:usb0="00000007" w:usb1="00000001" w:usb2="00000000" w:usb3="00000000" w:csb0="00000093" w:csb1="00000000"/>
  </w:font>
  <w:font w:name="TheSansMonoCd W5Regular">
    <w:altName w:val="Calibri"/>
    <w:panose1 w:val="00000000000000000000"/>
    <w:charset w:val="4D"/>
    <w:family w:val="modern"/>
    <w:notTrueType/>
    <w:pitch w:val="fixed"/>
    <w:sig w:usb0="A000006F" w:usb1="5000202B" w:usb2="00000000" w:usb3="00000000" w:csb0="0000009B" w:csb1="00000000"/>
  </w:font>
  <w:font w:name="DogmaOT-Bold">
    <w:altName w:val="Cambria"/>
    <w:panose1 w:val="00000000000000000000"/>
    <w:charset w:val="4D"/>
    <w:family w:val="auto"/>
    <w:notTrueType/>
    <w:pitch w:val="default"/>
    <w:sig w:usb0="00000003" w:usb1="00000000" w:usb2="00000000" w:usb3="00000000" w:csb0="00000001"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ITC New Baskerville Std">
    <w:altName w:val="Cambria"/>
    <w:panose1 w:val="00000000000000000000"/>
    <w:charset w:val="00"/>
    <w:family w:val="roman"/>
    <w:notTrueType/>
    <w:pitch w:val="variable"/>
    <w:sig w:usb0="800000AF" w:usb1="5000204A" w:usb2="00000000" w:usb3="00000000" w:csb0="00000001" w:csb1="00000000"/>
  </w:font>
  <w:font w:name="Symbol Std">
    <w:altName w:val="Calibri"/>
    <w:panose1 w:val="00000000000000000000"/>
    <w:charset w:val="00"/>
    <w:family w:val="auto"/>
    <w:notTrueType/>
    <w:pitch w:val="variable"/>
    <w:sig w:usb0="8000008B" w:usb1="100060EA" w:usb2="00000000" w:usb3="00000000" w:csb0="00000001" w:csb1="00000000"/>
  </w:font>
  <w:font w:name="NewBaskervilleEF-Bold">
    <w:altName w:val="Calibri"/>
    <w:charset w:val="00"/>
    <w:family w:val="auto"/>
    <w:pitch w:val="variable"/>
    <w:sig w:usb0="8000002F" w:usb1="4000204A"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FuturaPT-Book">
    <w:altName w:val="Century Gothic"/>
    <w:panose1 w:val="00000000000000000000"/>
    <w:charset w:val="4D"/>
    <w:family w:val="auto"/>
    <w:notTrueType/>
    <w:pitch w:val="default"/>
    <w:sig w:usb0="00000003" w:usb1="00000000" w:usb2="00000000" w:usb3="00000000" w:csb0="00000001" w:csb1="00000000"/>
  </w:font>
  <w:font w:name="Wingdings2">
    <w:altName w:val="Arial"/>
    <w:panose1 w:val="00000000000000000000"/>
    <w:charset w:val="02"/>
    <w:family w:val="auto"/>
    <w:notTrueType/>
    <w:pitch w:val="default"/>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NewBaskervilleStd-Bold">
    <w:altName w:val="Cambria"/>
    <w:panose1 w:val="00000000000000000000"/>
    <w:charset w:val="4D"/>
    <w:family w:val="auto"/>
    <w:notTrueType/>
    <w:pitch w:val="default"/>
    <w:sig w:usb0="00000003" w:usb1="00000000" w:usb2="00000000" w:usb3="00000000" w:csb0="00000001" w:csb1="00000000"/>
  </w:font>
  <w:font w:name="NewBaskerville">
    <w:altName w:val="Calibri"/>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8E2B34"/>
    <w:multiLevelType w:val="multilevel"/>
    <w:tmpl w:val="35F67B92"/>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2" w15:restartNumberingAfterBreak="0">
    <w:nsid w:val="02D013BF"/>
    <w:multiLevelType w:val="multilevel"/>
    <w:tmpl w:val="6E08BC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4B82ED0"/>
    <w:multiLevelType w:val="multilevel"/>
    <w:tmpl w:val="706E9F88"/>
    <w:numStyleLink w:val="ChapterNumbering"/>
  </w:abstractNum>
  <w:abstractNum w:abstractNumId="15" w15:restartNumberingAfterBreak="0">
    <w:nsid w:val="052E5291"/>
    <w:multiLevelType w:val="multilevel"/>
    <w:tmpl w:val="92D0B4C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08F847C8"/>
    <w:multiLevelType w:val="multilevel"/>
    <w:tmpl w:val="0AE8C7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0D5F1523"/>
    <w:multiLevelType w:val="multilevel"/>
    <w:tmpl w:val="73F033A6"/>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18"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12987648"/>
    <w:multiLevelType w:val="multilevel"/>
    <w:tmpl w:val="706E9F88"/>
    <w:numStyleLink w:val="ChapterNumbering"/>
  </w:abstractNum>
  <w:abstractNum w:abstractNumId="20" w15:restartNumberingAfterBreak="0">
    <w:nsid w:val="12CE18D0"/>
    <w:multiLevelType w:val="multilevel"/>
    <w:tmpl w:val="314479A2"/>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1"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2"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3" w15:restartNumberingAfterBreak="0">
    <w:nsid w:val="152D028C"/>
    <w:multiLevelType w:val="multilevel"/>
    <w:tmpl w:val="CADE43CC"/>
    <w:lvl w:ilvl="0">
      <w:start w:val="13"/>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15:restartNumberingAfterBreak="0">
    <w:nsid w:val="15D23C49"/>
    <w:multiLevelType w:val="multilevel"/>
    <w:tmpl w:val="FF8AE77C"/>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25"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1CFB6E03"/>
    <w:multiLevelType w:val="multilevel"/>
    <w:tmpl w:val="706E9F88"/>
    <w:styleLink w:val="ChapterNumbering"/>
    <w:lvl w:ilvl="0">
      <w:start w:val="13"/>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223C0B65"/>
    <w:multiLevelType w:val="multilevel"/>
    <w:tmpl w:val="B7FA6F12"/>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2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6292768"/>
    <w:multiLevelType w:val="multilevel"/>
    <w:tmpl w:val="706E9F88"/>
    <w:numStyleLink w:val="ChapterNumbering"/>
  </w:abstractNum>
  <w:abstractNum w:abstractNumId="3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29A72A9B"/>
    <w:multiLevelType w:val="multilevel"/>
    <w:tmpl w:val="5290B7E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6"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49507CC"/>
    <w:multiLevelType w:val="multilevel"/>
    <w:tmpl w:val="80DE2162"/>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8"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9"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3C4B4D31"/>
    <w:multiLevelType w:val="multilevel"/>
    <w:tmpl w:val="21D8B7EC"/>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41" w15:restartNumberingAfterBreak="0">
    <w:nsid w:val="3FB07F77"/>
    <w:multiLevelType w:val="multilevel"/>
    <w:tmpl w:val="9FE2224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416511DA"/>
    <w:multiLevelType w:val="multilevel"/>
    <w:tmpl w:val="28BC1CB4"/>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4"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FF829CF"/>
    <w:multiLevelType w:val="multilevel"/>
    <w:tmpl w:val="706E9F88"/>
    <w:numStyleLink w:val="ChapterNumbering"/>
  </w:abstractNum>
  <w:abstractNum w:abstractNumId="48" w15:restartNumberingAfterBreak="0">
    <w:nsid w:val="541611CD"/>
    <w:multiLevelType w:val="multilevel"/>
    <w:tmpl w:val="0D0E4CA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9"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50"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1"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5"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4DD15B9"/>
    <w:multiLevelType w:val="multilevel"/>
    <w:tmpl w:val="3D4E234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7"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A295794"/>
    <w:multiLevelType w:val="multilevel"/>
    <w:tmpl w:val="706E9F88"/>
    <w:numStyleLink w:val="ChapterNumbering"/>
  </w:abstractNum>
  <w:num w:numId="1" w16cid:durableId="1207373703">
    <w:abstractNumId w:val="17"/>
  </w:num>
  <w:num w:numId="2" w16cid:durableId="79832951">
    <w:abstractNumId w:val="20"/>
  </w:num>
  <w:num w:numId="3" w16cid:durableId="1946766683">
    <w:abstractNumId w:val="43"/>
  </w:num>
  <w:num w:numId="4" w16cid:durableId="1898128538">
    <w:abstractNumId w:val="24"/>
  </w:num>
  <w:num w:numId="5" w16cid:durableId="457452599">
    <w:abstractNumId w:val="16"/>
  </w:num>
  <w:num w:numId="6" w16cid:durableId="999848228">
    <w:abstractNumId w:val="12"/>
  </w:num>
  <w:num w:numId="7" w16cid:durableId="415323434">
    <w:abstractNumId w:val="34"/>
  </w:num>
  <w:num w:numId="8" w16cid:durableId="24445373">
    <w:abstractNumId w:val="15"/>
  </w:num>
  <w:num w:numId="9" w16cid:durableId="2003925194">
    <w:abstractNumId w:val="48"/>
  </w:num>
  <w:num w:numId="10" w16cid:durableId="2003508625">
    <w:abstractNumId w:val="11"/>
  </w:num>
  <w:num w:numId="11" w16cid:durableId="66080372">
    <w:abstractNumId w:val="40"/>
  </w:num>
  <w:num w:numId="12" w16cid:durableId="1146165537">
    <w:abstractNumId w:val="56"/>
  </w:num>
  <w:num w:numId="13" w16cid:durableId="517961827">
    <w:abstractNumId w:val="41"/>
  </w:num>
  <w:num w:numId="14" w16cid:durableId="1195071309">
    <w:abstractNumId w:val="37"/>
  </w:num>
  <w:num w:numId="15" w16cid:durableId="445659781">
    <w:abstractNumId w:val="28"/>
  </w:num>
  <w:num w:numId="16" w16cid:durableId="810555512">
    <w:abstractNumId w:val="23"/>
  </w:num>
  <w:num w:numId="17" w16cid:durableId="1267421289">
    <w:abstractNumId w:val="21"/>
  </w:num>
  <w:num w:numId="18" w16cid:durableId="438917820">
    <w:abstractNumId w:val="49"/>
  </w:num>
  <w:num w:numId="19" w16cid:durableId="1317488683">
    <w:abstractNumId w:val="54"/>
  </w:num>
  <w:num w:numId="20" w16cid:durableId="1851791447">
    <w:abstractNumId w:val="35"/>
  </w:num>
  <w:num w:numId="21" w16cid:durableId="91825154">
    <w:abstractNumId w:val="51"/>
  </w:num>
  <w:num w:numId="22" w16cid:durableId="1639534981">
    <w:abstractNumId w:val="33"/>
  </w:num>
  <w:num w:numId="23" w16cid:durableId="1689133707">
    <w:abstractNumId w:val="45"/>
  </w:num>
  <w:num w:numId="24" w16cid:durableId="495002656">
    <w:abstractNumId w:val="55"/>
  </w:num>
  <w:num w:numId="25" w16cid:durableId="1854801270">
    <w:abstractNumId w:val="42"/>
  </w:num>
  <w:num w:numId="26" w16cid:durableId="1426532851">
    <w:abstractNumId w:val="27"/>
  </w:num>
  <w:num w:numId="27" w16cid:durableId="401876703">
    <w:abstractNumId w:val="14"/>
  </w:num>
  <w:num w:numId="28" w16cid:durableId="739206261">
    <w:abstractNumId w:val="32"/>
  </w:num>
  <w:num w:numId="29" w16cid:durableId="776607508">
    <w:abstractNumId w:val="58"/>
  </w:num>
  <w:num w:numId="30" w16cid:durableId="1169708844">
    <w:abstractNumId w:val="0"/>
  </w:num>
  <w:num w:numId="31" w16cid:durableId="491600173">
    <w:abstractNumId w:val="47"/>
  </w:num>
  <w:num w:numId="32" w16cid:durableId="569313068">
    <w:abstractNumId w:val="36"/>
  </w:num>
  <w:num w:numId="33" w16cid:durableId="1891452969">
    <w:abstractNumId w:val="31"/>
  </w:num>
  <w:num w:numId="34" w16cid:durableId="1436511238">
    <w:abstractNumId w:val="53"/>
  </w:num>
  <w:num w:numId="35" w16cid:durableId="1207138148">
    <w:abstractNumId w:val="18"/>
  </w:num>
  <w:num w:numId="36" w16cid:durableId="421951870">
    <w:abstractNumId w:val="50"/>
  </w:num>
  <w:num w:numId="37" w16cid:durableId="787898557">
    <w:abstractNumId w:val="22"/>
  </w:num>
  <w:num w:numId="38" w16cid:durableId="484395717">
    <w:abstractNumId w:val="30"/>
  </w:num>
  <w:num w:numId="39" w16cid:durableId="2127042298">
    <w:abstractNumId w:val="38"/>
  </w:num>
  <w:num w:numId="40" w16cid:durableId="165098997">
    <w:abstractNumId w:val="44"/>
  </w:num>
  <w:num w:numId="41" w16cid:durableId="339115699">
    <w:abstractNumId w:val="57"/>
  </w:num>
  <w:num w:numId="42" w16cid:durableId="205266207">
    <w:abstractNumId w:val="25"/>
  </w:num>
  <w:num w:numId="43" w16cid:durableId="1442530344">
    <w:abstractNumId w:val="52"/>
  </w:num>
  <w:num w:numId="44" w16cid:durableId="1864128513">
    <w:abstractNumId w:val="1"/>
  </w:num>
  <w:num w:numId="45" w16cid:durableId="29113805">
    <w:abstractNumId w:val="2"/>
  </w:num>
  <w:num w:numId="46" w16cid:durableId="1434715105">
    <w:abstractNumId w:val="3"/>
  </w:num>
  <w:num w:numId="47" w16cid:durableId="2117554703">
    <w:abstractNumId w:val="4"/>
  </w:num>
  <w:num w:numId="48" w16cid:durableId="1342850360">
    <w:abstractNumId w:val="9"/>
  </w:num>
  <w:num w:numId="49" w16cid:durableId="1705015455">
    <w:abstractNumId w:val="5"/>
  </w:num>
  <w:num w:numId="50" w16cid:durableId="1465657159">
    <w:abstractNumId w:val="6"/>
  </w:num>
  <w:num w:numId="51" w16cid:durableId="1479834933">
    <w:abstractNumId w:val="7"/>
  </w:num>
  <w:num w:numId="52" w16cid:durableId="1514614407">
    <w:abstractNumId w:val="8"/>
  </w:num>
  <w:num w:numId="53" w16cid:durableId="852643239">
    <w:abstractNumId w:val="10"/>
  </w:num>
  <w:num w:numId="54" w16cid:durableId="1216894771">
    <w:abstractNumId w:val="26"/>
  </w:num>
  <w:num w:numId="55" w16cid:durableId="1765221259">
    <w:abstractNumId w:val="46"/>
  </w:num>
  <w:num w:numId="56" w16cid:durableId="1576278331">
    <w:abstractNumId w:val="29"/>
  </w:num>
  <w:num w:numId="57" w16cid:durableId="631910624">
    <w:abstractNumId w:val="39"/>
  </w:num>
  <w:num w:numId="58" w16cid:durableId="708651601">
    <w:abstractNumId w:val="53"/>
    <w:lvlOverride w:ilvl="0">
      <w:startOverride w:val="1"/>
    </w:lvlOverride>
  </w:num>
  <w:num w:numId="59" w16cid:durableId="304166674">
    <w:abstractNumId w:val="52"/>
    <w:lvlOverride w:ilvl="0">
      <w:startOverride w:val="1"/>
    </w:lvlOverride>
  </w:num>
  <w:num w:numId="60" w16cid:durableId="71785026">
    <w:abstractNumId w:val="53"/>
    <w:lvlOverride w:ilvl="0">
      <w:startOverride w:val="1"/>
    </w:lvlOverride>
  </w:num>
  <w:num w:numId="61" w16cid:durableId="513231995">
    <w:abstractNumId w:val="49"/>
    <w:lvlOverride w:ilvl="0">
      <w:startOverride w:val="1"/>
    </w:lvlOverride>
  </w:num>
  <w:num w:numId="62" w16cid:durableId="2045598737">
    <w:abstractNumId w:val="30"/>
    <w:lvlOverride w:ilvl="0">
      <w:startOverride w:val="1"/>
    </w:lvlOverride>
  </w:num>
  <w:num w:numId="63" w16cid:durableId="2103404118">
    <w:abstractNumId w:val="55"/>
    <w:lvlOverride w:ilvl="0">
      <w:startOverride w:val="1"/>
    </w:lvlOverride>
  </w:num>
  <w:num w:numId="64" w16cid:durableId="1400710312">
    <w:abstractNumId w:val="13"/>
  </w:num>
  <w:num w:numId="65" w16cid:durableId="8657558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BA"/>
    <w:rsid w:val="000169FD"/>
    <w:rsid w:val="0006798C"/>
    <w:rsid w:val="00071F32"/>
    <w:rsid w:val="000E5A51"/>
    <w:rsid w:val="001D3EE9"/>
    <w:rsid w:val="00227367"/>
    <w:rsid w:val="00426090"/>
    <w:rsid w:val="00462787"/>
    <w:rsid w:val="00483000"/>
    <w:rsid w:val="004A4CA2"/>
    <w:rsid w:val="005711BA"/>
    <w:rsid w:val="006014D8"/>
    <w:rsid w:val="006F6E1B"/>
    <w:rsid w:val="007D26C4"/>
    <w:rsid w:val="00875E0C"/>
    <w:rsid w:val="00990F03"/>
    <w:rsid w:val="009E103B"/>
    <w:rsid w:val="00A13095"/>
    <w:rsid w:val="00B46B4F"/>
    <w:rsid w:val="00C46841"/>
    <w:rsid w:val="00C51616"/>
    <w:rsid w:val="00CE2A4C"/>
    <w:rsid w:val="00CF7DE2"/>
    <w:rsid w:val="00D0245C"/>
    <w:rsid w:val="00D079BE"/>
    <w:rsid w:val="00DA34A7"/>
    <w:rsid w:val="00E04B6F"/>
    <w:rsid w:val="00E13349"/>
    <w:rsid w:val="00E543AA"/>
    <w:rsid w:val="00E81CDF"/>
    <w:rsid w:val="00EA0521"/>
    <w:rsid w:val="00F2284F"/>
    <w:rsid w:val="00F65D59"/>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5409"/>
  <w15:docId w15:val="{5DB8B8D8-6912-5C4A-A162-55ECB58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787"/>
    <w:pPr>
      <w:suppressAutoHyphens w:val="0"/>
      <w:spacing w:after="200"/>
    </w:pPr>
    <w:rPr>
      <w:rFonts w:ascii="Times New Roman" w:eastAsia="Times New Roman" w:hAnsi="Times New Roman" w:cs="Times New Roman"/>
      <w:kern w:val="0"/>
      <w:sz w:val="22"/>
      <w:szCs w:val="22"/>
      <w:lang w:val="en-CA" w:eastAsia="en-CA"/>
    </w:rPr>
  </w:style>
  <w:style w:type="paragraph" w:styleId="Heading2">
    <w:name w:val="heading 2"/>
    <w:basedOn w:val="Normal"/>
    <w:next w:val="Normal"/>
    <w:link w:val="Heading2Char"/>
    <w:uiPriority w:val="9"/>
    <w:semiHidden/>
    <w:unhideWhenUsed/>
    <w:qFormat/>
    <w:rsid w:val="00462787"/>
    <w:pPr>
      <w:keepNext/>
      <w:keepLines/>
      <w:numPr>
        <w:ilvl w:val="1"/>
        <w:numId w:val="20"/>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462787"/>
    <w:pPr>
      <w:keepNext/>
      <w:keepLines/>
      <w:numPr>
        <w:ilvl w:val="2"/>
        <w:numId w:val="20"/>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462787"/>
    <w:pPr>
      <w:keepNext/>
      <w:keepLines/>
      <w:numPr>
        <w:ilvl w:val="3"/>
        <w:numId w:val="20"/>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462787"/>
    <w:pPr>
      <w:keepNext/>
      <w:keepLines/>
      <w:numPr>
        <w:ilvl w:val="4"/>
        <w:numId w:val="20"/>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462787"/>
    <w:pPr>
      <w:keepNext/>
      <w:keepLines/>
      <w:numPr>
        <w:ilvl w:val="5"/>
        <w:numId w:val="20"/>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46278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278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278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462787"/>
    <w:rPr>
      <w:rFonts w:cs="NewBaskervilleStd-Italic"/>
      <w:i/>
      <w:iCs/>
      <w:color w:val="0000FF"/>
      <w:w w:val="100"/>
      <w:position w:val="0"/>
      <w:u w:val="none"/>
      <w:vertAlign w:val="baseline"/>
      <w:lang w:val="en-US"/>
    </w:rPr>
  </w:style>
  <w:style w:type="character" w:customStyle="1" w:styleId="Xref">
    <w:name w:val="Xref"/>
    <w:uiPriority w:val="1"/>
    <w:rsid w:val="00462787"/>
    <w:rPr>
      <w:color w:val="FF0000"/>
      <w:lang w:val="en-US"/>
    </w:rPr>
  </w:style>
  <w:style w:type="character" w:customStyle="1" w:styleId="Literal">
    <w:name w:val="Literal"/>
    <w:uiPriority w:val="1"/>
    <w:qFormat/>
    <w:rsid w:val="00462787"/>
    <w:rPr>
      <w:rFonts w:ascii="Courier" w:hAnsi="Courier" w:cs="TheSansMonoCondensed-Plain"/>
      <w:color w:val="3366FF"/>
      <w:spacing w:val="0"/>
      <w:w w:val="100"/>
      <w:position w:val="0"/>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462787"/>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Gray">
    <w:name w:val="LiteralGray"/>
    <w:uiPriority w:val="1"/>
    <w:qFormat/>
    <w:rsid w:val="00462787"/>
    <w:rPr>
      <w:rFonts w:ascii="Courier" w:hAnsi="Courier"/>
      <w:color w:val="A6A6A6" w:themeColor="background1" w:themeShade="A6"/>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NoteHead">
    <w:name w:val="NoteHead"/>
    <w:uiPriority w:val="1"/>
    <w:qFormat/>
    <w:rsid w:val="00462787"/>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GrayItalic">
    <w:name w:val="LiteralGrayItalic"/>
    <w:basedOn w:val="LiteralGray"/>
    <w:uiPriority w:val="1"/>
    <w:qFormat/>
    <w:rsid w:val="00462787"/>
    <w:rPr>
      <w:rFonts w:ascii="Courier" w:hAnsi="Courier"/>
      <w:i/>
      <w:color w:val="A6A6A6" w:themeColor="background1" w:themeShade="A6"/>
    </w:rPr>
  </w:style>
  <w:style w:type="character" w:customStyle="1" w:styleId="LiteralItalic">
    <w:name w:val="LiteralItalic"/>
    <w:uiPriority w:val="1"/>
    <w:qFormat/>
    <w:rsid w:val="00462787"/>
    <w:rPr>
      <w:rFonts w:ascii="Courier" w:hAnsi="Courier" w:cs="TheSansMonoCondensed-Italic"/>
      <w:b w:val="0"/>
      <w:i/>
      <w:iCs/>
      <w:color w:val="3366FF"/>
      <w:spacing w:val="0"/>
      <w:w w:val="100"/>
      <w:position w:val="0"/>
      <w:szCs w:val="17"/>
      <w:u w:val="none"/>
      <w:vertAlign w:val="baseline"/>
      <w:lang w:val="en-US"/>
    </w:rPr>
  </w:style>
  <w:style w:type="character" w:customStyle="1" w:styleId="XrefRemoved">
    <w:name w:val="XrefRemoved"/>
    <w:uiPriority w:val="99"/>
    <w:qFormat/>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CommentReference">
    <w:name w:val="annotation reference"/>
    <w:basedOn w:val="DefaultParagraphFont"/>
    <w:uiPriority w:val="99"/>
    <w:semiHidden/>
    <w:unhideWhenUsed/>
    <w:qFormat/>
    <w:rsid w:val="00BA1236"/>
    <w:rPr>
      <w:sz w:val="16"/>
      <w:szCs w:val="16"/>
    </w:rPr>
  </w:style>
  <w:style w:type="character" w:customStyle="1" w:styleId="CommentTextChar">
    <w:name w:val="Comment Text Char"/>
    <w:basedOn w:val="DefaultParagraphFont"/>
    <w:link w:val="CommentText"/>
    <w:uiPriority w:val="99"/>
    <w:semiHidden/>
    <w:qFormat/>
    <w:rsid w:val="00BA1236"/>
    <w:rPr>
      <w:sz w:val="20"/>
      <w:szCs w:val="20"/>
    </w:rPr>
  </w:style>
  <w:style w:type="character" w:customStyle="1" w:styleId="CommentSubjectChar">
    <w:name w:val="Comment Subject Char"/>
    <w:basedOn w:val="CommentTextChar"/>
    <w:link w:val="CommentSubject"/>
    <w:uiPriority w:val="99"/>
    <w:semiHidden/>
    <w:qFormat/>
    <w:rsid w:val="00BA1236"/>
    <w:rPr>
      <w:b/>
      <w:bCs/>
      <w:sz w:val="20"/>
      <w:szCs w:val="20"/>
    </w:rPr>
  </w:style>
  <w:style w:type="character" w:customStyle="1" w:styleId="Heading2Char">
    <w:name w:val="Heading 2 Char"/>
    <w:basedOn w:val="DefaultParagraphFont"/>
    <w:link w:val="Heading2"/>
    <w:uiPriority w:val="9"/>
    <w:semiHidden/>
    <w:rsid w:val="00462787"/>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462787"/>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462787"/>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462787"/>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462787"/>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462787"/>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462787"/>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462787"/>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462787"/>
    <w:rPr>
      <w:rFonts w:cs="NewBaskervilleEF-Bold"/>
      <w:b/>
      <w:bCs/>
      <w:i/>
      <w:iCs/>
      <w:color w:val="3366FF"/>
      <w:w w:val="100"/>
      <w:position w:val="0"/>
      <w:u w:val="none"/>
      <w:vertAlign w:val="baseline"/>
      <w:lang w:val="en-US"/>
    </w:rPr>
  </w:style>
  <w:style w:type="character" w:customStyle="1" w:styleId="LiteralBold">
    <w:name w:val="LiteralBold"/>
    <w:uiPriority w:val="1"/>
    <w:qFormat/>
    <w:rsid w:val="00462787"/>
    <w:rPr>
      <w:rFonts w:ascii="Courier" w:hAnsi="Courier" w:cs="TheSansMonoCondensed-Bold"/>
      <w:b/>
      <w:bCs/>
      <w:i w:val="0"/>
      <w:iCs w:val="0"/>
      <w:color w:val="3366FF"/>
      <w:spacing w:val="0"/>
      <w:w w:val="100"/>
      <w:position w:val="0"/>
      <w:u w:val="none"/>
      <w:vertAlign w:val="baseline"/>
      <w:lang w:val="en-US"/>
    </w:rPr>
  </w:style>
  <w:style w:type="character" w:customStyle="1" w:styleId="LiteralBoldItalic">
    <w:name w:val="LiteralBoldItalic"/>
    <w:uiPriority w:val="1"/>
    <w:qFormat/>
    <w:rsid w:val="00462787"/>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462787"/>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462787"/>
    <w:rPr>
      <w:rFonts w:ascii="Wingdings2" w:hAnsi="Wingdings2" w:cs="Wingdings2"/>
      <w:color w:val="000000"/>
      <w:w w:val="100"/>
      <w:position w:val="0"/>
      <w:u w:val="none"/>
      <w:vertAlign w:val="baseline"/>
      <w:lang w:val="en-US"/>
    </w:rPr>
  </w:style>
  <w:style w:type="character" w:customStyle="1" w:styleId="LinkURL">
    <w:name w:val="LinkURL"/>
    <w:uiPriority w:val="1"/>
    <w:qFormat/>
    <w:rsid w:val="00462787"/>
    <w:rPr>
      <w:rFonts w:cs="NewBaskervilleStd-Italic"/>
      <w:i/>
      <w:iCs/>
      <w:color w:val="3366FF"/>
      <w:w w:val="100"/>
      <w:position w:val="0"/>
      <w:u w:val="none"/>
      <w:vertAlign w:val="baseline"/>
      <w:lang w:val="en-US"/>
    </w:rPr>
  </w:style>
  <w:style w:type="character" w:customStyle="1" w:styleId="bulletcharacter">
    <w:name w:val="bullet_character"/>
    <w:uiPriority w:val="99"/>
    <w:rsid w:val="00462787"/>
    <w:rPr>
      <w:rFonts w:ascii="Symbol" w:hAnsi="Symbol" w:cs="Symbol"/>
      <w:color w:val="000000"/>
    </w:rPr>
  </w:style>
  <w:style w:type="character" w:customStyle="1" w:styleId="Superscript">
    <w:name w:val="Superscript"/>
    <w:uiPriority w:val="1"/>
    <w:qFormat/>
    <w:rsid w:val="00462787"/>
    <w:rPr>
      <w:color w:val="3366FF"/>
      <w:vertAlign w:val="superscript"/>
    </w:rPr>
  </w:style>
  <w:style w:type="character" w:customStyle="1" w:styleId="SuperscriptItalic">
    <w:name w:val="SuperscriptItalic"/>
    <w:uiPriority w:val="1"/>
    <w:qFormat/>
    <w:rsid w:val="00462787"/>
    <w:rPr>
      <w:i/>
      <w:color w:val="3366FF"/>
      <w:vertAlign w:val="superscript"/>
    </w:rPr>
  </w:style>
  <w:style w:type="character" w:customStyle="1" w:styleId="Subscript">
    <w:name w:val="Subscript"/>
    <w:uiPriority w:val="1"/>
    <w:qFormat/>
    <w:rsid w:val="00462787"/>
    <w:rPr>
      <w:color w:val="3366FF"/>
      <w:vertAlign w:val="subscript"/>
    </w:rPr>
  </w:style>
  <w:style w:type="character" w:customStyle="1" w:styleId="SubscriptItalic">
    <w:name w:val="SubscriptItalic"/>
    <w:uiPriority w:val="1"/>
    <w:qFormat/>
    <w:rsid w:val="00462787"/>
    <w:rPr>
      <w:i/>
      <w:color w:val="3366FF"/>
      <w:vertAlign w:val="subscript"/>
    </w:rPr>
  </w:style>
  <w:style w:type="character" w:customStyle="1" w:styleId="Symbol">
    <w:name w:val="Symbol"/>
    <w:uiPriority w:val="1"/>
    <w:qFormat/>
    <w:rsid w:val="00462787"/>
    <w:rPr>
      <w:rFonts w:ascii="Symbol" w:hAnsi="Symbol"/>
    </w:rPr>
  </w:style>
  <w:style w:type="character" w:customStyle="1" w:styleId="AltText">
    <w:name w:val="AltText"/>
    <w:uiPriority w:val="1"/>
    <w:qFormat/>
    <w:rsid w:val="00462787"/>
    <w:rPr>
      <w:color w:val="FF358C"/>
      <w:u w:val="single"/>
    </w:rPr>
  </w:style>
  <w:style w:type="character" w:customStyle="1" w:styleId="Bold">
    <w:name w:val="Bold"/>
    <w:uiPriority w:val="1"/>
    <w:rsid w:val="00462787"/>
    <w:rPr>
      <w:b/>
      <w:bCs/>
      <w:color w:val="3366FF"/>
    </w:rPr>
  </w:style>
  <w:style w:type="character" w:customStyle="1" w:styleId="GraphicInline">
    <w:name w:val="GraphicInline"/>
    <w:uiPriority w:val="1"/>
    <w:qFormat/>
    <w:rsid w:val="00462787"/>
    <w:rPr>
      <w:color w:val="3366FF"/>
      <w:bdr w:val="none" w:sz="0" w:space="0" w:color="auto"/>
      <w:shd w:val="clear" w:color="auto" w:fill="99CC00"/>
    </w:rPr>
  </w:style>
  <w:style w:type="character" w:customStyle="1" w:styleId="DigitalOnly">
    <w:name w:val="DigitalOnly"/>
    <w:uiPriority w:val="1"/>
    <w:qFormat/>
    <w:rsid w:val="00462787"/>
    <w:rPr>
      <w:color w:val="3366FF"/>
      <w:bdr w:val="single" w:sz="4" w:space="0" w:color="3366FF"/>
    </w:rPr>
  </w:style>
  <w:style w:type="character" w:customStyle="1" w:styleId="PrintOnly">
    <w:name w:val="PrintOnly"/>
    <w:uiPriority w:val="1"/>
    <w:qFormat/>
    <w:rsid w:val="00462787"/>
    <w:rPr>
      <w:color w:val="3366FF"/>
      <w:bdr w:val="single" w:sz="4" w:space="0" w:color="FF0000"/>
    </w:rPr>
  </w:style>
  <w:style w:type="character" w:customStyle="1" w:styleId="LinkEmail">
    <w:name w:val="LinkEmail"/>
    <w:basedOn w:val="LinkURL"/>
    <w:uiPriority w:val="1"/>
    <w:qFormat/>
    <w:rsid w:val="00462787"/>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462787"/>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462787"/>
    <w:rPr>
      <w:color w:val="3366FF"/>
      <w:bdr w:val="none" w:sz="0" w:space="0" w:color="auto"/>
      <w:shd w:val="clear" w:color="auto" w:fill="FFFF00"/>
    </w:rPr>
  </w:style>
  <w:style w:type="character" w:customStyle="1" w:styleId="FootnoteReference">
    <w:name w:val="FootnoteReference"/>
    <w:uiPriority w:val="1"/>
    <w:qFormat/>
    <w:rsid w:val="00462787"/>
    <w:rPr>
      <w:color w:val="3366FF"/>
      <w:vertAlign w:val="superscript"/>
    </w:rPr>
  </w:style>
  <w:style w:type="character" w:customStyle="1" w:styleId="FootnoteRef">
    <w:name w:val="FootnoteRef"/>
    <w:basedOn w:val="FootnoteReference"/>
    <w:uiPriority w:val="1"/>
    <w:qFormat/>
    <w:rsid w:val="00462787"/>
    <w:rPr>
      <w:color w:val="3366FF"/>
      <w:vertAlign w:val="superscript"/>
    </w:rPr>
  </w:style>
  <w:style w:type="character" w:customStyle="1" w:styleId="EndnoteReference">
    <w:name w:val="EndnoteReference"/>
    <w:basedOn w:val="FootnoteReference"/>
    <w:uiPriority w:val="1"/>
    <w:qFormat/>
    <w:rsid w:val="00462787"/>
    <w:rPr>
      <w:color w:val="3366FF"/>
      <w:vertAlign w:val="superscript"/>
    </w:rPr>
  </w:style>
  <w:style w:type="character" w:customStyle="1" w:styleId="Caps">
    <w:name w:val="Caps"/>
    <w:uiPriority w:val="1"/>
    <w:qFormat/>
    <w:rsid w:val="00462787"/>
    <w:rPr>
      <w:caps/>
      <w:smallCaps w:val="0"/>
      <w:color w:val="3366FF"/>
    </w:rPr>
  </w:style>
  <w:style w:type="character" w:customStyle="1" w:styleId="SmallCaps">
    <w:name w:val="SmallCaps"/>
    <w:uiPriority w:val="1"/>
    <w:qFormat/>
    <w:rsid w:val="00462787"/>
    <w:rPr>
      <w:caps w:val="0"/>
      <w:smallCaps/>
      <w:color w:val="3366FF"/>
    </w:rPr>
  </w:style>
  <w:style w:type="character" w:customStyle="1" w:styleId="SmallCapsBold">
    <w:name w:val="SmallCapsBold"/>
    <w:basedOn w:val="SmallCaps"/>
    <w:uiPriority w:val="1"/>
    <w:qFormat/>
    <w:rsid w:val="00462787"/>
    <w:rPr>
      <w:b/>
      <w:bCs/>
      <w:caps w:val="0"/>
      <w:smallCaps/>
      <w:color w:val="3366FF"/>
    </w:rPr>
  </w:style>
  <w:style w:type="character" w:customStyle="1" w:styleId="SmallCapsBoldItalic">
    <w:name w:val="SmallCapsBoldItalic"/>
    <w:basedOn w:val="SmallCapsBold"/>
    <w:uiPriority w:val="1"/>
    <w:qFormat/>
    <w:rsid w:val="00462787"/>
    <w:rPr>
      <w:b/>
      <w:bCs/>
      <w:i/>
      <w:iCs/>
      <w:caps w:val="0"/>
      <w:smallCaps/>
      <w:color w:val="3366FF"/>
    </w:rPr>
  </w:style>
  <w:style w:type="character" w:customStyle="1" w:styleId="SmallCapsItalic">
    <w:name w:val="SmallCapsItalic"/>
    <w:basedOn w:val="SmallCaps"/>
    <w:uiPriority w:val="1"/>
    <w:qFormat/>
    <w:rsid w:val="00462787"/>
    <w:rPr>
      <w:i/>
      <w:iCs/>
      <w:caps w:val="0"/>
      <w:smallCaps/>
      <w:color w:val="3366FF"/>
    </w:rPr>
  </w:style>
  <w:style w:type="character" w:customStyle="1" w:styleId="NSSymbol">
    <w:name w:val="NSSymbol"/>
    <w:uiPriority w:val="1"/>
    <w:qFormat/>
    <w:rsid w:val="00462787"/>
    <w:rPr>
      <w:color w:val="3366FF"/>
    </w:rPr>
  </w:style>
  <w:style w:type="character" w:customStyle="1" w:styleId="EndnoteRef">
    <w:name w:val="EndnoteRef"/>
    <w:basedOn w:val="EndnoteReference"/>
    <w:uiPriority w:val="1"/>
    <w:qFormat/>
    <w:rsid w:val="00462787"/>
    <w:rPr>
      <w:color w:val="3366FF"/>
      <w:vertAlign w:val="superscript"/>
    </w:rPr>
  </w:style>
  <w:style w:type="character" w:customStyle="1" w:styleId="PyBracket">
    <w:name w:val="PyBracket"/>
    <w:uiPriority w:val="1"/>
    <w:qFormat/>
    <w:rsid w:val="0046278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462787"/>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462787"/>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462787"/>
    <w:rPr>
      <w:b/>
      <w:bCs/>
      <w:smallCaps/>
      <w:spacing w:val="5"/>
    </w:rPr>
  </w:style>
  <w:style w:type="character" w:customStyle="1" w:styleId="CustomCharStyle">
    <w:name w:val="CustomCharStyle"/>
    <w:uiPriority w:val="1"/>
    <w:qFormat/>
    <w:rsid w:val="00462787"/>
    <w:rPr>
      <w:b w:val="0"/>
      <w:bCs w:val="0"/>
      <w:i w:val="0"/>
      <w:iCs w:val="0"/>
      <w:color w:val="3366FF"/>
      <w:bdr w:val="none" w:sz="0" w:space="0" w:color="auto"/>
      <w:shd w:val="clear" w:color="auto" w:fill="CCFFCC"/>
    </w:rPr>
  </w:style>
  <w:style w:type="character" w:customStyle="1" w:styleId="MenuArrow">
    <w:name w:val="MenuArrow"/>
    <w:uiPriority w:val="1"/>
    <w:qFormat/>
    <w:rsid w:val="00462787"/>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462787"/>
    <w:rPr>
      <w:vertAlign w:val="superscript"/>
    </w:rPr>
  </w:style>
  <w:style w:type="character" w:customStyle="1" w:styleId="LiteralSubscript">
    <w:name w:val="LiteralSubscript"/>
    <w:uiPriority w:val="1"/>
    <w:qFormat/>
    <w:rsid w:val="00462787"/>
    <w:rPr>
      <w:vertAlign w:val="subscript"/>
    </w:rPr>
  </w:style>
  <w:style w:type="character" w:customStyle="1" w:styleId="LiteralItalicSuperscript">
    <w:name w:val="LiteralItalicSuperscript"/>
    <w:uiPriority w:val="1"/>
    <w:qFormat/>
    <w:rsid w:val="00462787"/>
    <w:rPr>
      <w:i/>
      <w:color w:val="3266FF"/>
      <w:vertAlign w:val="superscript"/>
    </w:rPr>
  </w:style>
  <w:style w:type="character" w:customStyle="1" w:styleId="LiteralItalicSubscript">
    <w:name w:val="LiteralItalicSubscript"/>
    <w:basedOn w:val="LiteralItalicSuperscript"/>
    <w:uiPriority w:val="1"/>
    <w:qFormat/>
    <w:rsid w:val="00462787"/>
    <w:rPr>
      <w:i/>
      <w:color w:val="3266FF"/>
      <w:vertAlign w:val="subscript"/>
    </w:rPr>
  </w:style>
  <w:style w:type="character" w:customStyle="1" w:styleId="ChineseChar">
    <w:name w:val="ChineseChar"/>
    <w:uiPriority w:val="1"/>
    <w:qFormat/>
    <w:rsid w:val="00462787"/>
    <w:rPr>
      <w:lang w:val="fr-FR"/>
    </w:rPr>
  </w:style>
  <w:style w:type="character" w:customStyle="1" w:styleId="JapaneseChar">
    <w:name w:val="JapaneseChar"/>
    <w:uiPriority w:val="1"/>
    <w:qFormat/>
    <w:rsid w:val="00462787"/>
    <w:rPr>
      <w:lang w:val="fr-FR"/>
    </w:rPr>
  </w:style>
  <w:style w:type="character" w:customStyle="1" w:styleId="EmojiChar">
    <w:name w:val="EmojiChar"/>
    <w:uiPriority w:val="99"/>
    <w:qFormat/>
    <w:rsid w:val="00462787"/>
    <w:rPr>
      <w:lang w:val="fr-FR"/>
    </w:rPr>
  </w:style>
  <w:style w:type="character" w:customStyle="1" w:styleId="Strikethrough">
    <w:name w:val="Strikethrough"/>
    <w:uiPriority w:val="1"/>
    <w:qFormat/>
    <w:rsid w:val="00462787"/>
    <w:rPr>
      <w:strike/>
      <w:dstrike w:val="0"/>
    </w:rPr>
  </w:style>
  <w:style w:type="character" w:customStyle="1" w:styleId="SuperscriptBold">
    <w:name w:val="SuperscriptBold"/>
    <w:basedOn w:val="Superscript"/>
    <w:uiPriority w:val="1"/>
    <w:qFormat/>
    <w:rsid w:val="00462787"/>
    <w:rPr>
      <w:b/>
      <w:color w:val="3366FF"/>
      <w:vertAlign w:val="superscript"/>
    </w:rPr>
  </w:style>
  <w:style w:type="character" w:customStyle="1" w:styleId="SubscriptBold">
    <w:name w:val="SubscriptBold"/>
    <w:basedOn w:val="Subscript"/>
    <w:uiPriority w:val="1"/>
    <w:qFormat/>
    <w:rsid w:val="00462787"/>
    <w:rPr>
      <w:b/>
      <w:color w:val="3366FF"/>
      <w:vertAlign w:val="subscript"/>
    </w:rPr>
  </w:style>
  <w:style w:type="character" w:customStyle="1" w:styleId="SuperscriptBoldItalic">
    <w:name w:val="SuperscriptBoldItalic"/>
    <w:basedOn w:val="Superscript"/>
    <w:uiPriority w:val="1"/>
    <w:qFormat/>
    <w:rsid w:val="00462787"/>
    <w:rPr>
      <w:b/>
      <w:i/>
      <w:color w:val="3366FF"/>
      <w:vertAlign w:val="superscript"/>
    </w:rPr>
  </w:style>
  <w:style w:type="character" w:customStyle="1" w:styleId="SubscriptBoldItalic">
    <w:name w:val="SubscriptBoldItalic"/>
    <w:basedOn w:val="Subscript"/>
    <w:uiPriority w:val="1"/>
    <w:qFormat/>
    <w:rsid w:val="00462787"/>
    <w:rPr>
      <w:b/>
      <w:i/>
      <w:color w:val="3366FF"/>
      <w:vertAlign w:val="subscript"/>
    </w:rPr>
  </w:style>
  <w:style w:type="character" w:customStyle="1" w:styleId="SuperscriptLiteralBoldItalic">
    <w:name w:val="SuperscriptLiteralBoldItalic"/>
    <w:basedOn w:val="SuperscriptBoldItalic"/>
    <w:uiPriority w:val="1"/>
    <w:qFormat/>
    <w:rsid w:val="00462787"/>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462787"/>
    <w:rPr>
      <w:rFonts w:ascii="Courier" w:hAnsi="Courier"/>
      <w:b/>
      <w:i/>
      <w:color w:val="3366FF"/>
      <w:vertAlign w:val="subscript"/>
    </w:rPr>
  </w:style>
  <w:style w:type="character" w:customStyle="1" w:styleId="SuperscriptLiteralBold">
    <w:name w:val="SuperscriptLiteralBold"/>
    <w:basedOn w:val="SuperscriptBold"/>
    <w:uiPriority w:val="1"/>
    <w:qFormat/>
    <w:rsid w:val="00462787"/>
    <w:rPr>
      <w:rFonts w:ascii="Courier" w:hAnsi="Courier"/>
      <w:b/>
      <w:i w:val="0"/>
      <w:color w:val="3366FF"/>
      <w:vertAlign w:val="superscript"/>
    </w:rPr>
  </w:style>
  <w:style w:type="character" w:customStyle="1" w:styleId="SubscriptLiteralBold">
    <w:name w:val="SubscriptLiteralBold"/>
    <w:basedOn w:val="SubscriptBold"/>
    <w:uiPriority w:val="1"/>
    <w:qFormat/>
    <w:rsid w:val="00462787"/>
    <w:rPr>
      <w:rFonts w:ascii="Courier" w:hAnsi="Courier"/>
      <w:b/>
      <w:i w:val="0"/>
      <w:color w:val="3366FF"/>
      <w:vertAlign w:val="subscript"/>
    </w:rPr>
  </w:style>
  <w:style w:type="character" w:customStyle="1" w:styleId="SuperscriptLiteral">
    <w:name w:val="SuperscriptLiteral"/>
    <w:basedOn w:val="Superscript"/>
    <w:uiPriority w:val="1"/>
    <w:qFormat/>
    <w:rsid w:val="00462787"/>
    <w:rPr>
      <w:rFonts w:ascii="Courier" w:hAnsi="Courier"/>
      <w:color w:val="3366FF"/>
      <w:vertAlign w:val="superscript"/>
    </w:rPr>
  </w:style>
  <w:style w:type="character" w:customStyle="1" w:styleId="SuperscriptLiteralItalic">
    <w:name w:val="SuperscriptLiteralItalic"/>
    <w:basedOn w:val="SuperscriptLiteral"/>
    <w:uiPriority w:val="1"/>
    <w:qFormat/>
    <w:rsid w:val="00462787"/>
    <w:rPr>
      <w:rFonts w:ascii="Courier" w:hAnsi="Courier"/>
      <w:i/>
      <w:color w:val="3366FF"/>
      <w:vertAlign w:val="superscript"/>
    </w:rPr>
  </w:style>
  <w:style w:type="character" w:customStyle="1" w:styleId="SubscriptLiteral">
    <w:name w:val="SubscriptLiteral"/>
    <w:basedOn w:val="Subscript"/>
    <w:uiPriority w:val="1"/>
    <w:qFormat/>
    <w:rsid w:val="00462787"/>
    <w:rPr>
      <w:rFonts w:ascii="Courier" w:hAnsi="Courier"/>
      <w:color w:val="3366FF"/>
      <w:vertAlign w:val="subscript"/>
    </w:rPr>
  </w:style>
  <w:style w:type="character" w:customStyle="1" w:styleId="SubscriptLiteralItalic">
    <w:name w:val="SubscriptLiteralItalic"/>
    <w:basedOn w:val="SubscriptLiteral"/>
    <w:uiPriority w:val="1"/>
    <w:qFormat/>
    <w:rsid w:val="00462787"/>
    <w:rPr>
      <w:rFonts w:ascii="Courier" w:hAnsi="Courier"/>
      <w:i/>
      <w:color w:val="3366FF"/>
      <w:vertAlign w:val="subscript"/>
    </w:rPr>
  </w:style>
  <w:style w:type="character" w:customStyle="1" w:styleId="CyrillicChar">
    <w:name w:val="CyrillicChar"/>
    <w:uiPriority w:val="1"/>
    <w:qFormat/>
    <w:rsid w:val="00462787"/>
    <w:rPr>
      <w:lang w:val="fr-FR"/>
    </w:rPr>
  </w:style>
  <w:style w:type="character" w:styleId="Hyperlink">
    <w:name w:val="Hyperlink"/>
    <w:basedOn w:val="DefaultParagraphFont"/>
    <w:uiPriority w:val="99"/>
    <w:unhideWhenUsed/>
    <w:rsid w:val="00462787"/>
    <w:rPr>
      <w:color w:val="467886" w:themeColor="hyperlink"/>
      <w:u w:val="single"/>
    </w:rPr>
  </w:style>
  <w:style w:type="character" w:styleId="UnresolvedMention">
    <w:name w:val="Unresolved Mention"/>
    <w:basedOn w:val="DefaultParagraphFont"/>
    <w:uiPriority w:val="99"/>
    <w:semiHidden/>
    <w:unhideWhenUsed/>
    <w:rsid w:val="00462787"/>
    <w:rPr>
      <w:color w:val="605E5C"/>
      <w:shd w:val="clear" w:color="auto" w:fill="E1DFDD"/>
    </w:rPr>
  </w:style>
  <w:style w:type="character" w:customStyle="1" w:styleId="EndnoteTextChar">
    <w:name w:val="Endnote Text Char"/>
    <w:basedOn w:val="DefaultParagraphFont"/>
    <w:link w:val="EndnoteText"/>
    <w:uiPriority w:val="99"/>
    <w:semiHidden/>
    <w:rsid w:val="00462787"/>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A03064"/>
    <w:rPr>
      <w:vertAlign w:val="superscript"/>
    </w:rPr>
  </w:style>
  <w:style w:type="character" w:styleId="EndnoteReference0">
    <w:name w:val="endnote reference"/>
    <w:basedOn w:val="DefaultParagraphFont"/>
    <w:uiPriority w:val="99"/>
    <w:unhideWhenUsed/>
    <w:rsid w:val="00462787"/>
    <w:rPr>
      <w:vertAlign w:val="superscript"/>
    </w:rPr>
  </w:style>
  <w:style w:type="character" w:customStyle="1" w:styleId="FootnoteTextChar">
    <w:name w:val="Footnote Text Char"/>
    <w:basedOn w:val="DefaultParagraphFont"/>
    <w:link w:val="FootnoteText"/>
    <w:uiPriority w:val="99"/>
    <w:semiHidden/>
    <w:rsid w:val="00462787"/>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A03064"/>
    <w:rPr>
      <w:vertAlign w:val="superscript"/>
    </w:rPr>
  </w:style>
  <w:style w:type="character" w:styleId="FootnoteReference0">
    <w:name w:val="footnote reference"/>
    <w:basedOn w:val="DefaultParagraphFont"/>
    <w:uiPriority w:val="99"/>
    <w:unhideWhenUsed/>
    <w:rsid w:val="00462787"/>
    <w:rPr>
      <w:vertAlign w:val="superscript"/>
    </w:rPr>
  </w:style>
  <w:style w:type="character" w:customStyle="1" w:styleId="Emoji">
    <w:name w:val="Emoji"/>
    <w:basedOn w:val="DefaultParagraphFont"/>
    <w:uiPriority w:val="1"/>
    <w:qFormat/>
    <w:rsid w:val="00462787"/>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462787"/>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462787"/>
    <w:pPr>
      <w:numPr>
        <w:numId w:val="65"/>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462787"/>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462787"/>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BodyContinued">
    <w:name w:val="BodyContinued"/>
    <w:qFormat/>
    <w:rsid w:val="00462787"/>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462787"/>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Bullet">
    <w:name w:val="ListBullet"/>
    <w:qFormat/>
    <w:rsid w:val="00462787"/>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HeadA">
    <w:name w:val="HeadA"/>
    <w:qFormat/>
    <w:rsid w:val="00462787"/>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462787"/>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462787"/>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
    <w:name w:val="Code"/>
    <w:qFormat/>
    <w:rsid w:val="00462787"/>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462787"/>
    <w:pPr>
      <w:numPr>
        <w:ilvl w:val="6"/>
        <w:numId w:val="65"/>
      </w:numPr>
      <w:suppressAutoHyphens w:val="0"/>
      <w:spacing w:before="240" w:after="120" w:line="240" w:lineRule="auto"/>
    </w:pPr>
    <w:rPr>
      <w:rFonts w:ascii="Times Roman" w:eastAsia="Times New Roman" w:hAnsi="Times Roman" w:cs="FuturaPT-BookObl"/>
      <w:color w:val="000000"/>
      <w:kern w:val="0"/>
      <w:sz w:val="17"/>
      <w:szCs w:val="17"/>
      <w:lang w:eastAsia="en-CA"/>
    </w:rPr>
  </w:style>
  <w:style w:type="paragraph" w:customStyle="1" w:styleId="Note">
    <w:name w:val="Note"/>
    <w:qFormat/>
    <w:rsid w:val="00462787"/>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HeadC">
    <w:name w:val="HeadC"/>
    <w:qFormat/>
    <w:rsid w:val="00462787"/>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Blockquote">
    <w:name w:val="Blockquote"/>
    <w:next w:val="Normal"/>
    <w:qFormat/>
    <w:rsid w:val="00462787"/>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styleId="Revision">
    <w:name w:val="Revision"/>
    <w:uiPriority w:val="99"/>
    <w:semiHidden/>
    <w:qFormat/>
    <w:rsid w:val="00031928"/>
    <w:pPr>
      <w:spacing w:line="240" w:lineRule="auto"/>
    </w:pPr>
  </w:style>
  <w:style w:type="paragraph" w:styleId="CommentText">
    <w:name w:val="annotation text"/>
    <w:basedOn w:val="Normal"/>
    <w:link w:val="CommentTextChar"/>
    <w:uiPriority w:val="99"/>
    <w:semiHidden/>
    <w:unhideWhenUsed/>
    <w:rsid w:val="00BA1236"/>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A1236"/>
    <w:rPr>
      <w:b/>
      <w:bCs/>
    </w:rPr>
  </w:style>
  <w:style w:type="paragraph" w:customStyle="1" w:styleId="IndexBody">
    <w:name w:val="IndexBody"/>
    <w:qFormat/>
    <w:rsid w:val="00462787"/>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462787"/>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462787"/>
    <w:pPr>
      <w:suppressAutoHyphens w:val="0"/>
      <w:spacing w:before="320" w:after="80" w:line="240" w:lineRule="auto"/>
    </w:pPr>
    <w:rPr>
      <w:rFonts w:ascii="Arial" w:eastAsia="Times New Roman" w:hAnsi="Arial" w:cs="NewBaskervilleStd-Roman"/>
      <w:color w:val="000000"/>
      <w:kern w:val="0"/>
      <w:sz w:val="22"/>
      <w:szCs w:val="22"/>
      <w:lang w:eastAsia="en-CA"/>
    </w:rPr>
  </w:style>
  <w:style w:type="paragraph" w:customStyle="1" w:styleId="IndexLevel1">
    <w:name w:val="IndexLevel1"/>
    <w:qFormat/>
    <w:rsid w:val="00462787"/>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462787"/>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462787"/>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CodeWide">
    <w:name w:val="CodeWide"/>
    <w:qFormat/>
    <w:rsid w:val="00462787"/>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aptionLine">
    <w:name w:val="CaptionLine"/>
    <w:next w:val="Body"/>
    <w:qFormat/>
    <w:rsid w:val="00462787"/>
    <w:pPr>
      <w:numPr>
        <w:ilvl w:val="4"/>
        <w:numId w:val="65"/>
      </w:numPr>
      <w:suppressAutoHyphens w:val="0"/>
      <w:spacing w:after="240" w:line="240" w:lineRule="auto"/>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462787"/>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462787"/>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462787"/>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462787"/>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462787"/>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462787"/>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462787"/>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BodyFirst">
    <w:name w:val="BoxBodyFirst"/>
    <w:qFormat/>
    <w:rsid w:val="00462787"/>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ListBullet">
    <w:name w:val="BoxListBullet"/>
    <w:qFormat/>
    <w:rsid w:val="00462787"/>
    <w:pPr>
      <w:widowControl w:val="0"/>
      <w:numPr>
        <w:numId w:val="21"/>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462787"/>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462787"/>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462787"/>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462787"/>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Code">
    <w:name w:val="ListCode"/>
    <w:qFormat/>
    <w:rsid w:val="00462787"/>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462787"/>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
    <w:name w:val="ListNumber"/>
    <w:qFormat/>
    <w:rsid w:val="00462787"/>
    <w:pPr>
      <w:widowControl w:val="0"/>
      <w:numPr>
        <w:numId w:val="17"/>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NumberSub">
    <w:name w:val="ListNumberSub"/>
    <w:qFormat/>
    <w:rsid w:val="00462787"/>
    <w:pPr>
      <w:widowControl w:val="0"/>
      <w:numPr>
        <w:numId w:val="18"/>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462787"/>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462787"/>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462787"/>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462787"/>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462787"/>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462787"/>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462787"/>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462787"/>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462787"/>
    <w:pPr>
      <w:spacing w:before="120"/>
    </w:pPr>
    <w:rPr>
      <w:i/>
      <w:iCs/>
      <w:caps w:val="0"/>
    </w:rPr>
  </w:style>
  <w:style w:type="paragraph" w:customStyle="1" w:styleId="BoxBodyContinued">
    <w:name w:val="BoxBodyContinued"/>
    <w:qFormat/>
    <w:rsid w:val="00462787"/>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462787"/>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462787"/>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462787"/>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462787"/>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462787"/>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462787"/>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462787"/>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462787"/>
    <w:pPr>
      <w:spacing w:after="240"/>
      <w:jc w:val="right"/>
    </w:pPr>
    <w:rPr>
      <w:i w:val="0"/>
    </w:rPr>
  </w:style>
  <w:style w:type="paragraph" w:customStyle="1" w:styleId="TableHeaderSub">
    <w:name w:val="TableHeaderSub"/>
    <w:qFormat/>
    <w:rsid w:val="00462787"/>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462787"/>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462787"/>
    <w:pPr>
      <w:keepLines/>
      <w:widowControl w:val="0"/>
      <w:numPr>
        <w:numId w:val="23"/>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462787"/>
    <w:pPr>
      <w:keepLines/>
      <w:widowControl w:val="0"/>
      <w:numPr>
        <w:numId w:val="24"/>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462787"/>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462787"/>
    <w:rPr>
      <w:i w:val="0"/>
      <w:sz w:val="18"/>
      <w:szCs w:val="18"/>
    </w:rPr>
  </w:style>
  <w:style w:type="paragraph" w:customStyle="1" w:styleId="ExtractSource">
    <w:name w:val="ExtractSource"/>
    <w:basedOn w:val="ExtractPara"/>
    <w:qFormat/>
    <w:rsid w:val="00462787"/>
    <w:pPr>
      <w:jc w:val="right"/>
    </w:pPr>
  </w:style>
  <w:style w:type="paragraph" w:customStyle="1" w:styleId="ExtractParaContinued">
    <w:name w:val="ExtractParaContinued"/>
    <w:basedOn w:val="ExtractPara"/>
    <w:qFormat/>
    <w:rsid w:val="00462787"/>
    <w:pPr>
      <w:spacing w:before="0"/>
      <w:ind w:firstLine="360"/>
    </w:pPr>
  </w:style>
  <w:style w:type="paragraph" w:customStyle="1" w:styleId="AppendixNumber">
    <w:name w:val="AppendixNumber"/>
    <w:qFormat/>
    <w:rsid w:val="00462787"/>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462787"/>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462787"/>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462787"/>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462787"/>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462787"/>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462787"/>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462787"/>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462787"/>
  </w:style>
  <w:style w:type="paragraph" w:customStyle="1" w:styleId="BookTitle0">
    <w:name w:val="BookTitle"/>
    <w:qFormat/>
    <w:rsid w:val="00462787"/>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462787"/>
  </w:style>
  <w:style w:type="paragraph" w:customStyle="1" w:styleId="BookEdition">
    <w:name w:val="BookEdition"/>
    <w:basedOn w:val="BookSubtitle"/>
    <w:qFormat/>
    <w:rsid w:val="00462787"/>
    <w:rPr>
      <w:b w:val="0"/>
      <w:bCs w:val="0"/>
      <w:i/>
      <w:iCs/>
      <w:sz w:val="24"/>
      <w:szCs w:val="24"/>
    </w:rPr>
  </w:style>
  <w:style w:type="paragraph" w:customStyle="1" w:styleId="BookAuthor">
    <w:name w:val="BookAuthor"/>
    <w:basedOn w:val="BookEdition"/>
    <w:qFormat/>
    <w:rsid w:val="00462787"/>
    <w:rPr>
      <w:i w:val="0"/>
      <w:iCs w:val="0"/>
      <w:smallCaps/>
    </w:rPr>
  </w:style>
  <w:style w:type="paragraph" w:customStyle="1" w:styleId="BookPublisher">
    <w:name w:val="BookPublisher"/>
    <w:basedOn w:val="BookAuthor"/>
    <w:qFormat/>
    <w:rsid w:val="00462787"/>
    <w:rPr>
      <w:i/>
      <w:iCs/>
      <w:smallCaps w:val="0"/>
      <w:sz w:val="20"/>
      <w:szCs w:val="20"/>
    </w:rPr>
  </w:style>
  <w:style w:type="paragraph" w:customStyle="1" w:styleId="Copyright">
    <w:name w:val="Copyright"/>
    <w:qFormat/>
    <w:rsid w:val="00462787"/>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462787"/>
  </w:style>
  <w:style w:type="paragraph" w:customStyle="1" w:styleId="CopyrightHead">
    <w:name w:val="CopyrightHead"/>
    <w:basedOn w:val="CopyrightLOC"/>
    <w:qFormat/>
    <w:rsid w:val="00462787"/>
    <w:rPr>
      <w:b/>
    </w:rPr>
  </w:style>
  <w:style w:type="paragraph" w:customStyle="1" w:styleId="Dedication">
    <w:name w:val="Dedication"/>
    <w:basedOn w:val="BookPublisher"/>
    <w:qFormat/>
    <w:rsid w:val="00462787"/>
  </w:style>
  <w:style w:type="paragraph" w:customStyle="1" w:styleId="FrontmatterTitle">
    <w:name w:val="FrontmatterTitle"/>
    <w:basedOn w:val="BackmatterTitle"/>
    <w:qFormat/>
    <w:rsid w:val="00462787"/>
  </w:style>
  <w:style w:type="paragraph" w:customStyle="1" w:styleId="TOCFM">
    <w:name w:val="TOCFM"/>
    <w:basedOn w:val="Normal"/>
    <w:qFormat/>
    <w:rsid w:val="00462787"/>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462787"/>
    <w:pPr>
      <w:ind w:left="720"/>
    </w:pPr>
    <w:rPr>
      <w:b/>
    </w:rPr>
  </w:style>
  <w:style w:type="paragraph" w:customStyle="1" w:styleId="TOCPart">
    <w:name w:val="TOCPart"/>
    <w:basedOn w:val="TOCH1"/>
    <w:qFormat/>
    <w:rsid w:val="00462787"/>
    <w:pPr>
      <w:spacing w:before="120"/>
      <w:ind w:left="0"/>
      <w:jc w:val="center"/>
    </w:pPr>
    <w:rPr>
      <w:b w:val="0"/>
      <w:sz w:val="28"/>
      <w:szCs w:val="24"/>
    </w:rPr>
  </w:style>
  <w:style w:type="paragraph" w:customStyle="1" w:styleId="TOCChapter">
    <w:name w:val="TOCChapter"/>
    <w:basedOn w:val="TOCH1"/>
    <w:qFormat/>
    <w:rsid w:val="00462787"/>
    <w:pPr>
      <w:ind w:left="360"/>
    </w:pPr>
    <w:rPr>
      <w:b w:val="0"/>
      <w:sz w:val="24"/>
    </w:rPr>
  </w:style>
  <w:style w:type="paragraph" w:customStyle="1" w:styleId="TOCH2">
    <w:name w:val="TOCH2"/>
    <w:basedOn w:val="TOCH1"/>
    <w:qFormat/>
    <w:rsid w:val="00462787"/>
    <w:pPr>
      <w:ind w:left="1080"/>
    </w:pPr>
    <w:rPr>
      <w:i/>
    </w:rPr>
  </w:style>
  <w:style w:type="paragraph" w:customStyle="1" w:styleId="TOCH3">
    <w:name w:val="TOCH3"/>
    <w:basedOn w:val="TOCH1"/>
    <w:qFormat/>
    <w:rsid w:val="00462787"/>
    <w:pPr>
      <w:ind w:left="1440"/>
    </w:pPr>
    <w:rPr>
      <w:b w:val="0"/>
      <w:i/>
    </w:rPr>
  </w:style>
  <w:style w:type="paragraph" w:customStyle="1" w:styleId="BoxType">
    <w:name w:val="BoxType"/>
    <w:qFormat/>
    <w:rsid w:val="00462787"/>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462787"/>
    <w:pPr>
      <w:keepNext/>
      <w:keepLines/>
      <w:widowControl w:val="0"/>
      <w:numPr>
        <w:ilvl w:val="1"/>
        <w:numId w:val="65"/>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462787"/>
    <w:pPr>
      <w:keepNext/>
      <w:keepLines/>
      <w:widowControl w:val="0"/>
      <w:numPr>
        <w:ilvl w:val="2"/>
        <w:numId w:val="65"/>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462787"/>
    <w:pPr>
      <w:keepNext/>
      <w:keepLines/>
      <w:widowControl w:val="0"/>
      <w:numPr>
        <w:ilvl w:val="3"/>
        <w:numId w:val="65"/>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462787"/>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CodeAnnotated">
    <w:name w:val="CodeAnnotated"/>
    <w:qFormat/>
    <w:rsid w:val="00462787"/>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BoxListNumber">
    <w:name w:val="BoxListNumber"/>
    <w:qFormat/>
    <w:rsid w:val="00462787"/>
    <w:pPr>
      <w:widowControl w:val="0"/>
      <w:numPr>
        <w:numId w:val="22"/>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462787"/>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BoxTitle">
    <w:name w:val="BoxTitle"/>
    <w:qFormat/>
    <w:rsid w:val="00462787"/>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TableTitle">
    <w:name w:val="TableTitle"/>
    <w:qFormat/>
    <w:rsid w:val="00462787"/>
    <w:pPr>
      <w:keepNext/>
      <w:keepLines/>
      <w:widowControl w:val="0"/>
      <w:numPr>
        <w:ilvl w:val="5"/>
        <w:numId w:val="65"/>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462787"/>
    <w:pPr>
      <w:jc w:val="right"/>
    </w:pPr>
    <w:rPr>
      <w:i w:val="0"/>
    </w:rPr>
  </w:style>
  <w:style w:type="paragraph" w:customStyle="1" w:styleId="Default">
    <w:name w:val="Default"/>
    <w:rsid w:val="00462787"/>
    <w:pPr>
      <w:suppressAutoHyphens w:val="0"/>
      <w:autoSpaceDE w:val="0"/>
      <w:autoSpaceDN w:val="0"/>
      <w:adjustRightInd w:val="0"/>
      <w:spacing w:line="240" w:lineRule="auto"/>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462787"/>
  </w:style>
  <w:style w:type="paragraph" w:customStyle="1" w:styleId="ReviewHead">
    <w:name w:val="ReviewHead"/>
    <w:basedOn w:val="FrontmatterTitle"/>
    <w:qFormat/>
    <w:rsid w:val="00462787"/>
  </w:style>
  <w:style w:type="paragraph" w:customStyle="1" w:styleId="ReviewQuote">
    <w:name w:val="ReviewQuote"/>
    <w:basedOn w:val="QuotePara"/>
    <w:qFormat/>
    <w:rsid w:val="00462787"/>
  </w:style>
  <w:style w:type="paragraph" w:customStyle="1" w:styleId="ReviewSource">
    <w:name w:val="ReviewSource"/>
    <w:basedOn w:val="QuoteSource"/>
    <w:qFormat/>
    <w:rsid w:val="00462787"/>
  </w:style>
  <w:style w:type="paragraph" w:customStyle="1" w:styleId="ListGraphic">
    <w:name w:val="ListGraphic"/>
    <w:basedOn w:val="GraphicSlug"/>
    <w:qFormat/>
    <w:rsid w:val="00462787"/>
    <w:pPr>
      <w:ind w:left="0"/>
    </w:pPr>
  </w:style>
  <w:style w:type="paragraph" w:customStyle="1" w:styleId="ListCaption">
    <w:name w:val="ListCaption"/>
    <w:basedOn w:val="CaptionLine"/>
    <w:qFormat/>
    <w:rsid w:val="00462787"/>
    <w:pPr>
      <w:ind w:left="3600"/>
    </w:pPr>
  </w:style>
  <w:style w:type="paragraph" w:customStyle="1" w:styleId="NoteContinued">
    <w:name w:val="NoteContinued"/>
    <w:basedOn w:val="Note"/>
    <w:qFormat/>
    <w:rsid w:val="00462787"/>
    <w:pPr>
      <w:spacing w:before="0"/>
      <w:ind w:firstLine="0"/>
    </w:pPr>
  </w:style>
  <w:style w:type="paragraph" w:customStyle="1" w:styleId="NoteCode">
    <w:name w:val="NoteCode"/>
    <w:basedOn w:val="Code"/>
    <w:qFormat/>
    <w:rsid w:val="00462787"/>
    <w:pPr>
      <w:spacing w:after="240"/>
    </w:pPr>
  </w:style>
  <w:style w:type="paragraph" w:customStyle="1" w:styleId="ListBulletSub">
    <w:name w:val="ListBulletSub"/>
    <w:basedOn w:val="ListBullet"/>
    <w:qFormat/>
    <w:rsid w:val="00462787"/>
    <w:pPr>
      <w:numPr>
        <w:numId w:val="57"/>
      </w:numPr>
      <w:ind w:left="2520"/>
    </w:pPr>
  </w:style>
  <w:style w:type="paragraph" w:customStyle="1" w:styleId="CodeCustom1">
    <w:name w:val="CodeCustom1"/>
    <w:basedOn w:val="Code"/>
    <w:qFormat/>
    <w:rsid w:val="00462787"/>
    <w:rPr>
      <w:color w:val="00B0F0"/>
    </w:rPr>
  </w:style>
  <w:style w:type="paragraph" w:customStyle="1" w:styleId="CodeCustom2">
    <w:name w:val="CodeCustom2"/>
    <w:basedOn w:val="CodeCustom1"/>
    <w:qFormat/>
    <w:rsid w:val="00462787"/>
    <w:pPr>
      <w:framePr w:wrap="around" w:vAnchor="text" w:hAnchor="text" w:y="1"/>
    </w:pPr>
    <w:rPr>
      <w:color w:val="7030A0"/>
    </w:rPr>
  </w:style>
  <w:style w:type="paragraph" w:customStyle="1" w:styleId="BoxGraphic">
    <w:name w:val="BoxGraphic"/>
    <w:basedOn w:val="BoxBodyFirst"/>
    <w:qFormat/>
    <w:rsid w:val="00462787"/>
    <w:rPr>
      <w:bCs/>
      <w:color w:val="A12126"/>
    </w:rPr>
  </w:style>
  <w:style w:type="paragraph" w:customStyle="1" w:styleId="Equation">
    <w:name w:val="Equation"/>
    <w:basedOn w:val="ListPlain"/>
    <w:qFormat/>
    <w:rsid w:val="00462787"/>
  </w:style>
  <w:style w:type="paragraph" w:customStyle="1" w:styleId="BoxCodeAnnotated">
    <w:name w:val="BoxCodeAnnotated"/>
    <w:basedOn w:val="BoxCode"/>
    <w:qFormat/>
    <w:rsid w:val="00462787"/>
    <w:pPr>
      <w:ind w:hanging="216"/>
    </w:pPr>
  </w:style>
  <w:style w:type="paragraph" w:customStyle="1" w:styleId="BoxListNumberSub">
    <w:name w:val="BoxListNumberSub"/>
    <w:basedOn w:val="BoxListNumber"/>
    <w:qFormat/>
    <w:rsid w:val="00462787"/>
    <w:pPr>
      <w:numPr>
        <w:numId w:val="34"/>
      </w:numPr>
      <w:ind w:left="720"/>
    </w:pPr>
  </w:style>
  <w:style w:type="paragraph" w:customStyle="1" w:styleId="ListContinued">
    <w:name w:val="ListContinued"/>
    <w:qFormat/>
    <w:rsid w:val="00462787"/>
    <w:pPr>
      <w:suppressAutoHyphens w:val="0"/>
      <w:spacing w:before="120" w:line="240" w:lineRule="auto"/>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462787"/>
    <w:pPr>
      <w:ind w:left="1613" w:hanging="216"/>
    </w:pPr>
  </w:style>
  <w:style w:type="paragraph" w:customStyle="1" w:styleId="ListLetter">
    <w:name w:val="ListLetter"/>
    <w:qFormat/>
    <w:rsid w:val="00462787"/>
    <w:pPr>
      <w:numPr>
        <w:numId w:val="35"/>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462787"/>
    <w:pPr>
      <w:numPr>
        <w:numId w:val="38"/>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462787"/>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462787"/>
    <w:pPr>
      <w:numPr>
        <w:numId w:val="41"/>
      </w:numPr>
      <w:ind w:left="360"/>
    </w:pPr>
  </w:style>
  <w:style w:type="paragraph" w:customStyle="1" w:styleId="BoxListLetterSub">
    <w:name w:val="BoxListLetterSub"/>
    <w:basedOn w:val="BoxListNumber"/>
    <w:qFormat/>
    <w:rsid w:val="00462787"/>
    <w:pPr>
      <w:numPr>
        <w:numId w:val="43"/>
      </w:numPr>
    </w:pPr>
  </w:style>
  <w:style w:type="paragraph" w:customStyle="1" w:styleId="BoxListBulletSub">
    <w:name w:val="BoxListBulletSub"/>
    <w:basedOn w:val="BoxListBullet"/>
    <w:qFormat/>
    <w:rsid w:val="00462787"/>
    <w:pPr>
      <w:numPr>
        <w:numId w:val="55"/>
      </w:numPr>
      <w:ind w:left="720"/>
    </w:pPr>
  </w:style>
  <w:style w:type="paragraph" w:customStyle="1" w:styleId="ChapterAuthor">
    <w:name w:val="ChapterAuthor"/>
    <w:basedOn w:val="ChapterSubtitle"/>
    <w:qFormat/>
    <w:rsid w:val="00462787"/>
    <w:rPr>
      <w:i/>
      <w:sz w:val="22"/>
    </w:rPr>
  </w:style>
  <w:style w:type="paragraph" w:customStyle="1" w:styleId="TabularList">
    <w:name w:val="TabularList"/>
    <w:basedOn w:val="Body"/>
    <w:qFormat/>
    <w:rsid w:val="00462787"/>
    <w:pPr>
      <w:ind w:left="0" w:firstLine="0"/>
    </w:pPr>
  </w:style>
  <w:style w:type="paragraph" w:styleId="EndnoteText">
    <w:name w:val="endnote text"/>
    <w:basedOn w:val="Normal"/>
    <w:link w:val="EndnoteTextChar"/>
    <w:uiPriority w:val="99"/>
    <w:semiHidden/>
    <w:unhideWhenUsed/>
    <w:rsid w:val="00462787"/>
    <w:pPr>
      <w:spacing w:after="0" w:line="240" w:lineRule="auto"/>
    </w:pPr>
    <w:rPr>
      <w:sz w:val="20"/>
      <w:szCs w:val="20"/>
    </w:rPr>
  </w:style>
  <w:style w:type="paragraph" w:styleId="FootnoteText">
    <w:name w:val="footnote text"/>
    <w:basedOn w:val="Normal"/>
    <w:link w:val="FootnoteTextChar"/>
    <w:uiPriority w:val="99"/>
    <w:semiHidden/>
    <w:unhideWhenUsed/>
    <w:rsid w:val="00462787"/>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rsid w:val="00462787"/>
    <w:pPr>
      <w:numPr>
        <w:numId w:val="26"/>
      </w:numPr>
    </w:pPr>
  </w:style>
  <w:style w:type="numbering" w:customStyle="1" w:styleId="CurrentList1">
    <w:name w:val="Current List1"/>
    <w:uiPriority w:val="99"/>
    <w:rsid w:val="00462787"/>
    <w:pPr>
      <w:numPr>
        <w:numId w:val="32"/>
      </w:numPr>
    </w:pPr>
  </w:style>
  <w:style w:type="numbering" w:customStyle="1" w:styleId="CurrentList2">
    <w:name w:val="Current List2"/>
    <w:uiPriority w:val="99"/>
    <w:rsid w:val="00462787"/>
    <w:pPr>
      <w:numPr>
        <w:numId w:val="33"/>
      </w:numPr>
    </w:pPr>
  </w:style>
  <w:style w:type="numbering" w:customStyle="1" w:styleId="CurrentList3">
    <w:name w:val="Current List3"/>
    <w:uiPriority w:val="99"/>
    <w:rsid w:val="00462787"/>
    <w:pPr>
      <w:numPr>
        <w:numId w:val="36"/>
      </w:numPr>
    </w:pPr>
  </w:style>
  <w:style w:type="numbering" w:customStyle="1" w:styleId="CurrentList4">
    <w:name w:val="Current List4"/>
    <w:uiPriority w:val="99"/>
    <w:rsid w:val="00462787"/>
    <w:pPr>
      <w:numPr>
        <w:numId w:val="37"/>
      </w:numPr>
    </w:pPr>
  </w:style>
  <w:style w:type="numbering" w:customStyle="1" w:styleId="CurrentList5">
    <w:name w:val="Current List5"/>
    <w:uiPriority w:val="99"/>
    <w:rsid w:val="00462787"/>
    <w:pPr>
      <w:numPr>
        <w:numId w:val="39"/>
      </w:numPr>
    </w:pPr>
  </w:style>
  <w:style w:type="numbering" w:customStyle="1" w:styleId="CurrentList6">
    <w:name w:val="Current List6"/>
    <w:uiPriority w:val="99"/>
    <w:rsid w:val="00462787"/>
    <w:pPr>
      <w:numPr>
        <w:numId w:val="40"/>
      </w:numPr>
    </w:pPr>
  </w:style>
  <w:style w:type="numbering" w:customStyle="1" w:styleId="CurrentList7">
    <w:name w:val="Current List7"/>
    <w:uiPriority w:val="99"/>
    <w:rsid w:val="00462787"/>
    <w:pPr>
      <w:numPr>
        <w:numId w:val="42"/>
      </w:numPr>
    </w:pPr>
  </w:style>
  <w:style w:type="numbering" w:customStyle="1" w:styleId="CurrentList9">
    <w:name w:val="Current List9"/>
    <w:uiPriority w:val="99"/>
    <w:rsid w:val="00462787"/>
    <w:pPr>
      <w:numPr>
        <w:numId w:val="56"/>
      </w:numPr>
    </w:pPr>
  </w:style>
  <w:style w:type="numbering" w:customStyle="1" w:styleId="CurrentList8">
    <w:name w:val="Current List8"/>
    <w:uiPriority w:val="99"/>
    <w:rsid w:val="00462787"/>
    <w:pPr>
      <w:numPr>
        <w:numId w:val="54"/>
      </w:numPr>
    </w:pPr>
  </w:style>
  <w:style w:type="table" w:styleId="TableGrid">
    <w:name w:val="Table Grid"/>
    <w:basedOn w:val="TableNormal"/>
    <w:uiPriority w:val="59"/>
    <w:rsid w:val="00462787"/>
    <w:pPr>
      <w:suppressAutoHyphens w:val="0"/>
      <w:spacing w:line="240" w:lineRule="auto"/>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27367"/>
    <w:pPr>
      <w:spacing w:after="100"/>
    </w:pPr>
  </w:style>
  <w:style w:type="paragraph" w:styleId="TOC2">
    <w:name w:val="toc 2"/>
    <w:basedOn w:val="Normal"/>
    <w:next w:val="Normal"/>
    <w:autoRedefine/>
    <w:uiPriority w:val="39"/>
    <w:unhideWhenUsed/>
    <w:rsid w:val="00227367"/>
    <w:pPr>
      <w:spacing w:after="100"/>
      <w:ind w:left="220"/>
    </w:pPr>
  </w:style>
  <w:style w:type="paragraph" w:styleId="TOC3">
    <w:name w:val="toc 3"/>
    <w:basedOn w:val="Normal"/>
    <w:next w:val="Normal"/>
    <w:autoRedefine/>
    <w:uiPriority w:val="39"/>
    <w:unhideWhenUsed/>
    <w:rsid w:val="002273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E618A-DE5C-C442-AE4A-A0826BD12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26</Pages>
  <Words>6909</Words>
  <Characters>39382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Audrey Doyle</cp:lastModifiedBy>
  <cp:revision>8</cp:revision>
  <dcterms:created xsi:type="dcterms:W3CDTF">2025-09-15T17:58:00Z</dcterms:created>
  <dcterms:modified xsi:type="dcterms:W3CDTF">2025-09-15T18:43:00Z</dcterms:modified>
  <dc:language>en-AU</dc:language>
</cp:coreProperties>
</file>