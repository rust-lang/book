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7BB9B" w14:textId="77777777" w:rsidR="00991B39" w:rsidRDefault="00991B39" w:rsidP="005A0551">
      <w:pPr>
        <w:pStyle w:val="ChapterNumber"/>
      </w:pPr>
    </w:p>
    <w:p w14:paraId="2C33B8F8" w14:textId="77777777" w:rsidR="006569B2" w:rsidRDefault="00000000">
      <w:pPr>
        <w:pStyle w:val="ChapterTitle"/>
      </w:pPr>
      <w:r>
        <w:t>Common Collections</w:t>
      </w:r>
    </w:p>
    <w:p w14:paraId="574BBE43" w14:textId="7D8E4E22" w:rsidR="006569B2" w:rsidRDefault="00000000">
      <w:pPr>
        <w:pStyle w:val="ChapterIntro"/>
      </w:pPr>
      <w:r>
        <w:fldChar w:fldCharType="begin"/>
      </w:r>
      <w:r>
        <w:instrText xml:space="preserve"> XE "collections" </w:instrText>
      </w:r>
      <w:r>
        <w:fldChar w:fldCharType="end"/>
      </w:r>
      <w:r>
        <w:t xml:space="preserve">Rust’s standard library includes a number of very useful data structures called </w:t>
      </w:r>
      <w:r>
        <w:rPr>
          <w:rStyle w:val="Italic"/>
        </w:rPr>
        <w:t>collections</w:t>
      </w:r>
      <w:r>
        <w:t xml:space="preserve">. Most other data types represent one specific value, but collections can contain multiple values. Unlike the built-in array and tuple types, the data that these collections point to is stored on the heap, which means the amount of data does not need to be known at compile time and can grow or shrink as the program runs. Each kind of collection has different capabilities and costs, and choosing an appropriate one for your </w:t>
      </w:r>
      <w:r>
        <w:lastRenderedPageBreak/>
        <w:t>current situation is a skill you’ll develop over time. In this chapter, we’ll discuss three collections that are used very often in Rust programs:</w:t>
      </w:r>
    </w:p>
    <w:p w14:paraId="0FCEE4B6" w14:textId="77777777" w:rsidR="006569B2" w:rsidRDefault="00000000">
      <w:pPr>
        <w:pStyle w:val="ListBullet"/>
      </w:pPr>
      <w:r>
        <w:t xml:space="preserve">A </w:t>
      </w:r>
      <w:r>
        <w:rPr>
          <w:rStyle w:val="Italic"/>
        </w:rPr>
        <w:t>vector</w:t>
      </w:r>
      <w:r>
        <w:t xml:space="preserve"> allows you to store a variable number of values next to each other.</w:t>
      </w:r>
    </w:p>
    <w:p w14:paraId="0F28E1D4" w14:textId="11311DEE" w:rsidR="006569B2" w:rsidRDefault="00000000">
      <w:pPr>
        <w:pStyle w:val="ListBullet"/>
      </w:pPr>
      <w:r>
        <w:t xml:space="preserve">A </w:t>
      </w:r>
      <w:r>
        <w:rPr>
          <w:rStyle w:val="Italic"/>
        </w:rPr>
        <w:t>string</w:t>
      </w:r>
      <w:r>
        <w:t xml:space="preserve"> is a collection of characters. We’ve mentioned the </w:t>
      </w:r>
      <w:r>
        <w:rPr>
          <w:rStyle w:val="Literal"/>
        </w:rPr>
        <w:t>String</w:t>
      </w:r>
      <w:r>
        <w:t xml:space="preserve"> type previously, but in this chapter</w:t>
      </w:r>
      <w:ins w:id="0" w:author="Audrey Doyle" w:date="2025-09-10T14:15:00Z" w16du:dateUtc="2025-09-10T18:15:00Z">
        <w:r w:rsidR="006555BE">
          <w:t>,</w:t>
        </w:r>
      </w:ins>
      <w:r>
        <w:t xml:space="preserve"> we’ll talk about it in depth.</w:t>
      </w:r>
    </w:p>
    <w:p w14:paraId="2E6C2EF9" w14:textId="77777777" w:rsidR="006569B2" w:rsidRDefault="00000000">
      <w:pPr>
        <w:pStyle w:val="ListBullet"/>
      </w:pPr>
      <w:r>
        <w:t xml:space="preserve">A </w:t>
      </w:r>
      <w:r>
        <w:rPr>
          <w:rStyle w:val="Italic"/>
        </w:rPr>
        <w:t>hash map</w:t>
      </w:r>
      <w:r>
        <w:t xml:space="preserve"> allows you to associate a value with a specific key. It’s a particular implementation of the more general data structure called a </w:t>
      </w:r>
      <w:r>
        <w:rPr>
          <w:rStyle w:val="Italic"/>
        </w:rPr>
        <w:t>map</w:t>
      </w:r>
      <w:r>
        <w:t>.</w:t>
      </w:r>
    </w:p>
    <w:p w14:paraId="0752DFB3" w14:textId="77777777" w:rsidR="006569B2" w:rsidRDefault="00000000">
      <w:pPr>
        <w:pStyle w:val="Body"/>
      </w:pPr>
      <w:r>
        <w:t xml:space="preserve">To learn about the other kinds of collections provided by the standard library, see the documentation at </w:t>
      </w:r>
      <w:r>
        <w:rPr>
          <w:rStyle w:val="LinkURL"/>
        </w:rPr>
        <w:t>https://doc.rust-lang.org/std/collections/index.html</w:t>
      </w:r>
      <w:r>
        <w:t>.</w:t>
      </w:r>
    </w:p>
    <w:p w14:paraId="115C9652" w14:textId="77777777" w:rsidR="006569B2" w:rsidRDefault="00000000">
      <w:pPr>
        <w:pStyle w:val="Body"/>
      </w:pPr>
      <w:r>
        <w:t>We’ll discuss how to create and update vectors, strings, and hash maps, as well as what makes each special.</w:t>
      </w:r>
    </w:p>
    <w:p w14:paraId="27FF756C" w14:textId="24529AA7" w:rsidR="006569B2" w:rsidRDefault="00000000">
      <w:pPr>
        <w:pStyle w:val="HeadA"/>
        <w:spacing w:before="260"/>
      </w:pPr>
      <w:r>
        <w:fldChar w:fldCharType="begin"/>
      </w:r>
      <w:r>
        <w:instrText xml:space="preserve"> XE "Vec&lt;T&gt; type" </w:instrText>
      </w:r>
      <w:r>
        <w:fldChar w:fldCharType="end"/>
      </w:r>
      <w:r>
        <w:fldChar w:fldCharType="begin"/>
      </w:r>
      <w:r>
        <w:instrText xml:space="preserve"> XE "vector" </w:instrText>
      </w:r>
      <w:r>
        <w:fldChar w:fldCharType="end"/>
      </w:r>
      <w:bookmarkStart w:id="1" w:name="_Toc206165034"/>
      <w:r>
        <w:t>Storing Lists of Values with Vectors</w:t>
      </w:r>
      <w:bookmarkEnd w:id="1"/>
    </w:p>
    <w:p w14:paraId="0E487B77" w14:textId="77777777" w:rsidR="006569B2" w:rsidRDefault="00000000">
      <w:pPr>
        <w:pStyle w:val="Body"/>
      </w:pPr>
      <w:r>
        <w:t xml:space="preserve">The first collection type we’ll look at is </w:t>
      </w:r>
      <w:r>
        <w:rPr>
          <w:rStyle w:val="Literal"/>
        </w:rPr>
        <w:t>Vec&lt;T&gt;</w:t>
      </w:r>
      <w:r>
        <w:t xml:space="preserve">, also known as a </w:t>
      </w:r>
      <w:r w:rsidRPr="00C20630">
        <w:t>vector</w:t>
      </w:r>
      <w:r>
        <w:t xml:space="preserve">. </w:t>
      </w:r>
      <w:r w:rsidRPr="006555BE">
        <w:rPr>
          <w:rPrChange w:id="2" w:author="Audrey Doyle" w:date="2025-09-10T14:18:00Z" w16du:dateUtc="2025-09-10T18:18:00Z">
            <w:rPr>
              <w:rStyle w:val="Italic"/>
            </w:rPr>
          </w:rPrChange>
        </w:rPr>
        <w:t>Vectors</w:t>
      </w:r>
      <w:r w:rsidRPr="006555BE">
        <w:t xml:space="preserve"> allow</w:t>
      </w:r>
      <w:r>
        <w:t xml:space="preserve"> you to store more than one value in a single data structure that puts all the values next to each other in memory. Vectors can only store values of the same type. They are useful when you have a list of items, such as the lines of text in a file or the prices of items in a shopping cart.</w:t>
      </w:r>
    </w:p>
    <w:p w14:paraId="0DB545CC" w14:textId="5AF66271" w:rsidR="006569B2" w:rsidRDefault="00000000">
      <w:pPr>
        <w:pStyle w:val="HeadB"/>
      </w:pPr>
      <w:r>
        <w:fldChar w:fldCharType="begin"/>
      </w:r>
      <w:r>
        <w:instrText xml:space="preserve"> XE "new function:on Vec&lt;T&gt;" </w:instrText>
      </w:r>
      <w:r>
        <w:fldChar w:fldCharType="end"/>
      </w:r>
      <w:r>
        <w:fldChar w:fldCharType="begin"/>
      </w:r>
      <w:r>
        <w:instrText xml:space="preserve"> XE "Vec&lt;T&gt; type:new function on" </w:instrText>
      </w:r>
      <w:r>
        <w:fldChar w:fldCharType="end"/>
      </w:r>
      <w:bookmarkStart w:id="3" w:name="_Toc206165035"/>
      <w:r>
        <w:t>Creating a New Vector</w:t>
      </w:r>
      <w:bookmarkEnd w:id="3"/>
    </w:p>
    <w:p w14:paraId="7E43541C" w14:textId="0AAF32A7" w:rsidR="006569B2" w:rsidRDefault="00000000">
      <w:pPr>
        <w:pStyle w:val="Body"/>
      </w:pPr>
      <w:r>
        <w:t>To create a new</w:t>
      </w:r>
      <w:ins w:id="4" w:author="Audrey Doyle" w:date="2025-09-10T14:18:00Z" w16du:dateUtc="2025-09-10T18:18:00Z">
        <w:r w:rsidR="006555BE">
          <w:t>,</w:t>
        </w:r>
      </w:ins>
      <w:r>
        <w:t xml:space="preserve"> empty vector, we call the </w:t>
      </w:r>
      <w:r>
        <w:rPr>
          <w:rStyle w:val="Literal"/>
        </w:rPr>
        <w:t>Vec::new</w:t>
      </w:r>
      <w:r>
        <w:t xml:space="preserve"> function, as shown in Listing 8-1.</w:t>
      </w:r>
    </w:p>
    <w:p w14:paraId="77FEAE6E" w14:textId="77777777" w:rsidR="006569B2" w:rsidRDefault="00000000">
      <w:pPr>
        <w:pStyle w:val="Code"/>
      </w:pPr>
      <w:r>
        <w:t>let v: Vec&lt;i32&gt; = Vec::new();</w:t>
      </w:r>
    </w:p>
    <w:p w14:paraId="0076A056" w14:textId="77777777" w:rsidR="006569B2" w:rsidRDefault="00000000">
      <w:pPr>
        <w:pStyle w:val="CodeListingCaption"/>
      </w:pPr>
      <w:r>
        <w:t xml:space="preserve">Creating a new, empty vector to hold values of type </w:t>
      </w:r>
      <w:r>
        <w:rPr>
          <w:rStyle w:val="Literal"/>
        </w:rPr>
        <w:t>i32</w:t>
      </w:r>
    </w:p>
    <w:p w14:paraId="61F1A5C8" w14:textId="7A56FCAB" w:rsidR="006569B2" w:rsidRDefault="00000000">
      <w:pPr>
        <w:pStyle w:val="Body"/>
      </w:pPr>
      <w:r>
        <w:t xml:space="preserve">Note that we added a type annotation here. Because we aren’t inserting any values into this vector, Rust doesn’t know what kind of elements we intend to store. This is an important point. Vectors are implemented using generics; we’ll cover how to use generics with your own types in </w:t>
      </w:r>
      <w:r>
        <w:rPr>
          <w:rStyle w:val="Xref"/>
        </w:rPr>
        <w:t>Chapter</w:t>
      </w:r>
      <w:r w:rsidR="00637684">
        <w:rPr>
          <w:rStyle w:val="Xref"/>
        </w:rPr>
        <w:t> </w:t>
      </w:r>
      <w:r>
        <w:rPr>
          <w:rStyle w:val="Xref"/>
        </w:rPr>
        <w:t>10</w:t>
      </w:r>
      <w:r>
        <w:t xml:space="preserve">. For now, know that the </w:t>
      </w:r>
      <w:r>
        <w:rPr>
          <w:rStyle w:val="Literal"/>
        </w:rPr>
        <w:t>Vec&lt;T&gt;</w:t>
      </w:r>
      <w:r>
        <w:t xml:space="preserve"> type provided by the standard library can hold any type. </w:t>
      </w:r>
      <w:r>
        <w:fldChar w:fldCharType="begin"/>
      </w:r>
      <w:r>
        <w:rPr>
          <w:spacing w:val="-1"/>
        </w:rPr>
        <w:instrText xml:space="preserve"> XE "angle brackets (&lt;&gt;):for specifying type parameters" </w:instrText>
      </w:r>
      <w:r>
        <w:rPr>
          <w:spacing w:val="-1"/>
        </w:rPr>
        <w:fldChar w:fldCharType="end"/>
      </w:r>
      <w:r>
        <w:fldChar w:fldCharType="begin"/>
      </w:r>
      <w:r>
        <w:rPr>
          <w:spacing w:val="-1"/>
        </w:rPr>
        <w:instrText xml:space="preserve"> XE "&lt;&gt; (angle brackets):for specifying type parameters" </w:instrText>
      </w:r>
      <w:r>
        <w:rPr>
          <w:spacing w:val="-1"/>
        </w:rPr>
        <w:fldChar w:fldCharType="end"/>
      </w:r>
      <w:r>
        <w:t xml:space="preserve">When we create a </w:t>
      </w:r>
      <w:r>
        <w:lastRenderedPageBreak/>
        <w:t xml:space="preserve">vector to hold a specific type, we can specify the type within angle brackets. In Listing 8-1, we’ve told Rust that the </w:t>
      </w:r>
      <w:r>
        <w:rPr>
          <w:rStyle w:val="Literal"/>
        </w:rPr>
        <w:t>Vec&lt;T&gt;</w:t>
      </w:r>
      <w:r>
        <w:t xml:space="preserve"> in </w:t>
      </w:r>
      <w:r>
        <w:rPr>
          <w:rStyle w:val="Literal"/>
        </w:rPr>
        <w:t>v</w:t>
      </w:r>
      <w:r>
        <w:t xml:space="preserve"> will hold elements of the </w:t>
      </w:r>
      <w:r>
        <w:rPr>
          <w:rStyle w:val="Literal"/>
        </w:rPr>
        <w:t>i32</w:t>
      </w:r>
      <w:r>
        <w:t xml:space="preserve"> type.</w:t>
      </w:r>
    </w:p>
    <w:p w14:paraId="0E71DFBF" w14:textId="466485E2" w:rsidR="006569B2" w:rsidRDefault="00000000">
      <w:pPr>
        <w:pStyle w:val="Body"/>
      </w:pPr>
      <w:r>
        <w:fldChar w:fldCharType="begin"/>
      </w:r>
      <w:r>
        <w:instrText xml:space="preserve"> XE "vec! macro" </w:instrText>
      </w:r>
      <w:r>
        <w:fldChar w:fldCharType="end"/>
      </w:r>
      <w:r>
        <w:t xml:space="preserve">More often, you’ll create a </w:t>
      </w:r>
      <w:r>
        <w:rPr>
          <w:rStyle w:val="Literal"/>
        </w:rPr>
        <w:t>Vec&lt;T&gt;</w:t>
      </w:r>
      <w:r>
        <w:t xml:space="preserve"> with initial values</w:t>
      </w:r>
      <w:ins w:id="5" w:author="Audrey Doyle" w:date="2025-09-10T14:20:00Z" w16du:dateUtc="2025-09-10T18:20:00Z">
        <w:r w:rsidR="006555BE">
          <w:t>,</w:t>
        </w:r>
      </w:ins>
      <w:r>
        <w:t xml:space="preserve"> and Rust will infer the type of value you want to store, so you rarely need to do this type annotation. Rust conveniently provides the </w:t>
      </w:r>
      <w:r>
        <w:rPr>
          <w:rStyle w:val="Literal"/>
        </w:rPr>
        <w:t>vec!</w:t>
      </w:r>
      <w:r>
        <w:t xml:space="preserve"> macro, which will create a new vector that holds the values you give it. Listing 8-2 creates a new </w:t>
      </w:r>
      <w:r>
        <w:rPr>
          <w:rStyle w:val="Literal"/>
        </w:rPr>
        <w:t>Vec&lt;i32&gt;</w:t>
      </w:r>
      <w:r>
        <w:t xml:space="preserve"> that holds the values </w:t>
      </w:r>
      <w:r>
        <w:rPr>
          <w:rStyle w:val="Literal"/>
        </w:rPr>
        <w:t>1</w:t>
      </w:r>
      <w:r>
        <w:t xml:space="preserve">, </w:t>
      </w:r>
      <w:r>
        <w:rPr>
          <w:rStyle w:val="Literal"/>
        </w:rPr>
        <w:t>2</w:t>
      </w:r>
      <w:r>
        <w:t xml:space="preserve">, and </w:t>
      </w:r>
      <w:r>
        <w:rPr>
          <w:rStyle w:val="Literal"/>
        </w:rPr>
        <w:t>3</w:t>
      </w:r>
      <w:r>
        <w:t xml:space="preserve">. The integer type is </w:t>
      </w:r>
      <w:r>
        <w:rPr>
          <w:rStyle w:val="Literal"/>
        </w:rPr>
        <w:t>i32</w:t>
      </w:r>
      <w:r>
        <w:t xml:space="preserve"> because that’s the default integer type, as we discussed in </w:t>
      </w:r>
      <w:r w:rsidRPr="006555BE">
        <w:rPr>
          <w:rStyle w:val="Xref"/>
          <w:rPrChange w:id="6" w:author="Audrey Doyle" w:date="2025-09-10T14:19:00Z" w16du:dateUtc="2025-09-10T18:19:00Z">
            <w:rPr/>
          </w:rPrChange>
        </w:rPr>
        <w:t>“</w:t>
      </w:r>
      <w:r w:rsidRPr="006555BE">
        <w:rPr>
          <w:rStyle w:val="Xref"/>
        </w:rPr>
        <w:t>Data Types</w:t>
      </w:r>
      <w:r w:rsidRPr="006555BE">
        <w:rPr>
          <w:rStyle w:val="Xref"/>
          <w:rPrChange w:id="7" w:author="Audrey Doyle" w:date="2025-09-10T14:19:00Z" w16du:dateUtc="2025-09-10T18:19:00Z">
            <w:rPr/>
          </w:rPrChange>
        </w:rPr>
        <w:t xml:space="preserve">” on </w:t>
      </w:r>
      <w:r w:rsidRPr="006555BE">
        <w:rPr>
          <w:rStyle w:val="Xref"/>
        </w:rPr>
        <w:t>page</w:t>
      </w:r>
      <w:r w:rsidR="00637684">
        <w:rPr>
          <w:rStyle w:val="Xref"/>
        </w:rPr>
        <w:t> </w:t>
      </w:r>
      <w:r>
        <w:rPr>
          <w:rStyle w:val="Xref"/>
        </w:rPr>
        <w:t>XX</w:t>
      </w:r>
      <w:r>
        <w:t>.</w:t>
      </w:r>
    </w:p>
    <w:p w14:paraId="41A16B84" w14:textId="77777777" w:rsidR="006569B2" w:rsidRDefault="00000000">
      <w:pPr>
        <w:pStyle w:val="Code"/>
      </w:pPr>
      <w:r>
        <w:t>let v = vec![1, 2, 3];</w:t>
      </w:r>
    </w:p>
    <w:p w14:paraId="68A68B94" w14:textId="77777777" w:rsidR="006569B2" w:rsidRDefault="00000000">
      <w:pPr>
        <w:pStyle w:val="CodeListingCaption"/>
      </w:pPr>
      <w:r>
        <w:t>Creating a new vector containing values</w:t>
      </w:r>
    </w:p>
    <w:p w14:paraId="5845AACB" w14:textId="77777777" w:rsidR="006569B2" w:rsidRDefault="00000000">
      <w:pPr>
        <w:pStyle w:val="Body"/>
      </w:pPr>
      <w:r>
        <w:t xml:space="preserve">Because we’ve given initial </w:t>
      </w:r>
      <w:r>
        <w:rPr>
          <w:rStyle w:val="Literal"/>
        </w:rPr>
        <w:t>i32</w:t>
      </w:r>
      <w:r>
        <w:t xml:space="preserve"> values, Rust can infer that the type of </w:t>
      </w:r>
      <w:r>
        <w:rPr>
          <w:rStyle w:val="Literal"/>
        </w:rPr>
        <w:t>v</w:t>
      </w:r>
      <w:r>
        <w:t xml:space="preserve"> is </w:t>
      </w:r>
      <w:r>
        <w:rPr>
          <w:rStyle w:val="Literal"/>
        </w:rPr>
        <w:t>Vec&lt;i32&gt;</w:t>
      </w:r>
      <w:r>
        <w:t>, and the type annotation isn’t necessary. Next, we’ll look at how to modify a vector.</w:t>
      </w:r>
    </w:p>
    <w:p w14:paraId="03B61B85" w14:textId="302A68FB" w:rsidR="006569B2" w:rsidRDefault="00000000">
      <w:pPr>
        <w:pStyle w:val="HeadB"/>
        <w:spacing w:before="180"/>
      </w:pPr>
      <w:r>
        <w:fldChar w:fldCharType="begin"/>
      </w:r>
      <w:r>
        <w:instrText xml:space="preserve"> XE "Vec&lt;T&gt; type:push method on" </w:instrText>
      </w:r>
      <w:r>
        <w:fldChar w:fldCharType="end"/>
      </w:r>
      <w:r>
        <w:fldChar w:fldCharType="begin"/>
      </w:r>
      <w:r>
        <w:instrText xml:space="preserve"> XE " push method" </w:instrText>
      </w:r>
      <w:r>
        <w:fldChar w:fldCharType="end"/>
      </w:r>
      <w:bookmarkStart w:id="8" w:name="_Toc206165036"/>
      <w:r>
        <w:t>Updating a Vector</w:t>
      </w:r>
      <w:bookmarkEnd w:id="8"/>
    </w:p>
    <w:p w14:paraId="7C4A74C3" w14:textId="77777777" w:rsidR="006569B2" w:rsidRDefault="00000000">
      <w:pPr>
        <w:pStyle w:val="Body"/>
      </w:pPr>
      <w:r>
        <w:t xml:space="preserve">To create a vector and then add elements to it, we can use the </w:t>
      </w:r>
      <w:r>
        <w:rPr>
          <w:rStyle w:val="Literal"/>
        </w:rPr>
        <w:t>push</w:t>
      </w:r>
      <w:r>
        <w:t xml:space="preserve"> method, as shown in Listing 8-3.</w:t>
      </w:r>
    </w:p>
    <w:p w14:paraId="4F6E4690" w14:textId="77777777" w:rsidR="006569B2" w:rsidRDefault="00000000">
      <w:pPr>
        <w:pStyle w:val="Code"/>
      </w:pPr>
      <w:r>
        <w:t>let mut v = Vec::new();</w:t>
      </w:r>
    </w:p>
    <w:p w14:paraId="5495E78A" w14:textId="77777777" w:rsidR="006569B2" w:rsidRDefault="006569B2">
      <w:pPr>
        <w:pStyle w:val="Code"/>
      </w:pPr>
    </w:p>
    <w:p w14:paraId="15E0822F" w14:textId="77777777" w:rsidR="006569B2" w:rsidRDefault="00000000">
      <w:pPr>
        <w:pStyle w:val="Code"/>
      </w:pPr>
      <w:r>
        <w:t>v.push(5);</w:t>
      </w:r>
    </w:p>
    <w:p w14:paraId="60EF11E0" w14:textId="77777777" w:rsidR="006569B2" w:rsidRDefault="00000000">
      <w:pPr>
        <w:pStyle w:val="Code"/>
      </w:pPr>
      <w:r>
        <w:t>v.push(6);</w:t>
      </w:r>
    </w:p>
    <w:p w14:paraId="4E8D9F2F" w14:textId="77777777" w:rsidR="006569B2" w:rsidRDefault="00000000">
      <w:pPr>
        <w:pStyle w:val="Code"/>
      </w:pPr>
      <w:r>
        <w:t>v.push(7);</w:t>
      </w:r>
    </w:p>
    <w:p w14:paraId="2A209BA0" w14:textId="77777777" w:rsidR="006569B2" w:rsidRDefault="00000000">
      <w:pPr>
        <w:pStyle w:val="Code"/>
      </w:pPr>
      <w:r>
        <w:t>v.push(8);</w:t>
      </w:r>
    </w:p>
    <w:p w14:paraId="3FFF22E4" w14:textId="77777777" w:rsidR="006569B2" w:rsidRDefault="00000000">
      <w:pPr>
        <w:pStyle w:val="CodeListingCaption"/>
      </w:pPr>
      <w:r>
        <w:t xml:space="preserve">Using the </w:t>
      </w:r>
      <w:r>
        <w:rPr>
          <w:rStyle w:val="Literal"/>
        </w:rPr>
        <w:t>push</w:t>
      </w:r>
      <w:r>
        <w:t xml:space="preserve"> method to add values to a vector</w:t>
      </w:r>
    </w:p>
    <w:p w14:paraId="39EA4F88" w14:textId="4D9038D6" w:rsidR="006569B2" w:rsidRDefault="00000000">
      <w:pPr>
        <w:pStyle w:val="Body"/>
      </w:pPr>
      <w:r>
        <w:t xml:space="preserve">As with any variable, if we want to be able to change its value, we need to make it mutable using the </w:t>
      </w:r>
      <w:r>
        <w:rPr>
          <w:rStyle w:val="Literal"/>
        </w:rPr>
        <w:t>mut</w:t>
      </w:r>
      <w:r>
        <w:t xml:space="preserve"> keyword, as discussed in </w:t>
      </w:r>
      <w:r>
        <w:rPr>
          <w:rStyle w:val="Xref"/>
        </w:rPr>
        <w:t>Chapter</w:t>
      </w:r>
      <w:r w:rsidR="00637684">
        <w:rPr>
          <w:rStyle w:val="Xref"/>
        </w:rPr>
        <w:t> </w:t>
      </w:r>
      <w:r>
        <w:rPr>
          <w:rStyle w:val="Xref"/>
        </w:rPr>
        <w:t>3</w:t>
      </w:r>
      <w:r>
        <w:t xml:space="preserve">. The numbers we place inside are all of type </w:t>
      </w:r>
      <w:r>
        <w:rPr>
          <w:rStyle w:val="Literal"/>
        </w:rPr>
        <w:t>i32</w:t>
      </w:r>
      <w:r>
        <w:t xml:space="preserve">, and Rust infers this from the data, so we don’t need the </w:t>
      </w:r>
      <w:r>
        <w:rPr>
          <w:rStyle w:val="Literal"/>
        </w:rPr>
        <w:t>Vec&lt;i32&gt;</w:t>
      </w:r>
      <w:r>
        <w:t xml:space="preserve"> annotation.</w:t>
      </w:r>
    </w:p>
    <w:p w14:paraId="6CF9F1EA" w14:textId="1F492281" w:rsidR="006569B2" w:rsidRDefault="00000000">
      <w:pPr>
        <w:pStyle w:val="HeadB"/>
        <w:spacing w:before="180"/>
      </w:pPr>
      <w:r>
        <w:fldChar w:fldCharType="begin"/>
      </w:r>
      <w:r>
        <w:instrText xml:space="preserve"> XE "get method:on Vec&lt;T&gt;" </w:instrText>
      </w:r>
      <w:r>
        <w:fldChar w:fldCharType="end"/>
      </w:r>
      <w:r>
        <w:fldChar w:fldCharType="begin"/>
      </w:r>
      <w:r>
        <w:instrText xml:space="preserve"> XE "Vec&lt;T&gt; type:get method on" </w:instrText>
      </w:r>
      <w:r>
        <w:fldChar w:fldCharType="end"/>
      </w:r>
      <w:r>
        <w:fldChar w:fldCharType="begin"/>
      </w:r>
      <w:r>
        <w:instrText xml:space="preserve"> XE "square brackets ([]):for element access" </w:instrText>
      </w:r>
      <w:r>
        <w:fldChar w:fldCharType="end"/>
      </w:r>
      <w:r>
        <w:fldChar w:fldCharType="begin"/>
      </w:r>
      <w:r>
        <w:instrText xml:space="preserve"> XE "[] (square brackets):for element access" </w:instrText>
      </w:r>
      <w:r>
        <w:fldChar w:fldCharType="end"/>
      </w:r>
      <w:r>
        <w:fldChar w:fldCharType="begin"/>
      </w:r>
      <w:r>
        <w:instrText xml:space="preserve"> XE "Vec&lt;T&gt; type:indexing into" </w:instrText>
      </w:r>
      <w:r>
        <w:fldChar w:fldCharType="end"/>
      </w:r>
      <w:r>
        <w:fldChar w:fldCharType="begin"/>
      </w:r>
      <w:r>
        <w:instrText xml:space="preserve"> XE "indexing syntax" </w:instrText>
      </w:r>
      <w:r>
        <w:fldChar w:fldCharType="end"/>
      </w:r>
      <w:bookmarkStart w:id="9" w:name="_Toc206165037"/>
      <w:r>
        <w:t>Reading Elements of Vectors</w:t>
      </w:r>
      <w:bookmarkEnd w:id="9"/>
    </w:p>
    <w:p w14:paraId="4BC29239" w14:textId="77777777" w:rsidR="006569B2" w:rsidRDefault="00000000">
      <w:pPr>
        <w:pStyle w:val="Body"/>
      </w:pPr>
      <w:r>
        <w:t xml:space="preserve">There are two ways to reference a value stored in a vector: via indexing or by using the </w:t>
      </w:r>
      <w:r>
        <w:rPr>
          <w:rStyle w:val="Literal"/>
        </w:rPr>
        <w:t>get</w:t>
      </w:r>
      <w:r>
        <w:t xml:space="preserve"> method. In the following examples, we’ve annotated the types of the values that are returned from these functions for extra clarity.</w:t>
      </w:r>
    </w:p>
    <w:p w14:paraId="0270640F" w14:textId="77777777" w:rsidR="006569B2" w:rsidRDefault="00000000">
      <w:pPr>
        <w:pStyle w:val="Body"/>
      </w:pPr>
      <w:r>
        <w:t xml:space="preserve">Listing 8-4 shows both methods of accessing a value in a vector, with indexing syntax and the </w:t>
      </w:r>
      <w:r>
        <w:rPr>
          <w:rStyle w:val="Literal"/>
        </w:rPr>
        <w:t>get</w:t>
      </w:r>
      <w:r>
        <w:t xml:space="preserve"> method.</w:t>
      </w:r>
    </w:p>
    <w:p w14:paraId="2CBB54A3" w14:textId="77777777" w:rsidR="006569B2" w:rsidRDefault="00000000">
      <w:pPr>
        <w:pStyle w:val="Code"/>
      </w:pPr>
      <w:r>
        <w:t>let v = vec![1, 2, 3, 4, 5];</w:t>
      </w:r>
    </w:p>
    <w:p w14:paraId="29AACC1B" w14:textId="77777777" w:rsidR="006569B2" w:rsidRDefault="006569B2">
      <w:pPr>
        <w:pStyle w:val="Code"/>
      </w:pPr>
    </w:p>
    <w:p w14:paraId="1864FEF4" w14:textId="77777777" w:rsidR="006569B2" w:rsidRDefault="00000000">
      <w:pPr>
        <w:pStyle w:val="CodeAnnotated"/>
      </w:pPr>
      <w:r>
        <w:rPr>
          <w:rStyle w:val="CodeAnnotation"/>
        </w:rPr>
        <w:lastRenderedPageBreak/>
        <w:t>1</w:t>
      </w:r>
      <w:r>
        <w:t xml:space="preserve"> let third: &amp;i32 = &amp;v[2];</w:t>
      </w:r>
    </w:p>
    <w:p w14:paraId="759593A1" w14:textId="77777777" w:rsidR="006569B2" w:rsidRDefault="00000000">
      <w:pPr>
        <w:pStyle w:val="Code"/>
      </w:pPr>
      <w:r>
        <w:t>println!("The third element is {third}");</w:t>
      </w:r>
    </w:p>
    <w:p w14:paraId="064D8226" w14:textId="77777777" w:rsidR="006569B2" w:rsidRDefault="006569B2">
      <w:pPr>
        <w:pStyle w:val="Code"/>
      </w:pPr>
    </w:p>
    <w:p w14:paraId="6686AC9E" w14:textId="77777777" w:rsidR="006569B2" w:rsidRDefault="00000000">
      <w:pPr>
        <w:pStyle w:val="CodeAnnotated"/>
      </w:pPr>
      <w:r>
        <w:rPr>
          <w:rStyle w:val="CodeAnnotation"/>
        </w:rPr>
        <w:t>2</w:t>
      </w:r>
      <w:r>
        <w:t xml:space="preserve"> let third: Option&lt;&amp;i32&gt; = v.get(2);</w:t>
      </w:r>
    </w:p>
    <w:p w14:paraId="579907CF" w14:textId="77777777" w:rsidR="006569B2" w:rsidRDefault="00000000">
      <w:pPr>
        <w:pStyle w:val="Code"/>
      </w:pPr>
      <w:r>
        <w:t>match third  {</w:t>
      </w:r>
    </w:p>
    <w:p w14:paraId="24CD64F2" w14:textId="77777777" w:rsidR="006569B2" w:rsidRDefault="00000000">
      <w:pPr>
        <w:pStyle w:val="Code"/>
      </w:pPr>
      <w:r>
        <w:t xml:space="preserve">    Some(third) =&gt; println!("The third element is {third}"),</w:t>
      </w:r>
    </w:p>
    <w:p w14:paraId="76A65C19" w14:textId="77777777" w:rsidR="006569B2" w:rsidRDefault="00000000">
      <w:pPr>
        <w:pStyle w:val="Code"/>
      </w:pPr>
      <w:r>
        <w:t xml:space="preserve">    None =&gt; println!("There is no third element."),</w:t>
      </w:r>
    </w:p>
    <w:p w14:paraId="67281029" w14:textId="77777777" w:rsidR="006569B2" w:rsidRDefault="00000000">
      <w:pPr>
        <w:pStyle w:val="Code"/>
      </w:pPr>
      <w:r>
        <w:t>}</w:t>
      </w:r>
    </w:p>
    <w:p w14:paraId="0700D016" w14:textId="77777777" w:rsidR="006569B2" w:rsidRDefault="00000000">
      <w:pPr>
        <w:pStyle w:val="CodeListingCaption"/>
      </w:pPr>
      <w:r>
        <w:t xml:space="preserve">Using indexing syntax and using the </w:t>
      </w:r>
      <w:r>
        <w:rPr>
          <w:rStyle w:val="Literal"/>
        </w:rPr>
        <w:t>get</w:t>
      </w:r>
      <w:r>
        <w:t xml:space="preserve"> method to access an item in a vector</w:t>
      </w:r>
    </w:p>
    <w:p w14:paraId="453B91A4" w14:textId="77777777" w:rsidR="006569B2" w:rsidRDefault="00000000">
      <w:pPr>
        <w:pStyle w:val="Body"/>
      </w:pPr>
      <w:r>
        <w:t xml:space="preserve">Note a few details here. We use the index value of </w:t>
      </w:r>
      <w:r>
        <w:rPr>
          <w:rStyle w:val="Literal"/>
        </w:rPr>
        <w:t>2</w:t>
      </w:r>
      <w:r>
        <w:t xml:space="preserve"> to get the third element </w:t>
      </w:r>
      <w:r>
        <w:rPr>
          <w:rStyle w:val="CodeAnnotation"/>
        </w:rPr>
        <w:t>1</w:t>
      </w:r>
      <w:r>
        <w:t xml:space="preserve"> because vectors are indexed by number, starting at zero. Using </w:t>
      </w:r>
      <w:r>
        <w:rPr>
          <w:rStyle w:val="Literal"/>
        </w:rPr>
        <w:t>&amp;</w:t>
      </w:r>
      <w:r>
        <w:t xml:space="preserve"> and </w:t>
      </w:r>
      <w:r>
        <w:rPr>
          <w:rStyle w:val="Literal"/>
        </w:rPr>
        <w:t>[]</w:t>
      </w:r>
      <w:r>
        <w:t xml:space="preserve"> gives us a reference to the element at the index value. When we use the </w:t>
      </w:r>
      <w:r>
        <w:rPr>
          <w:rStyle w:val="Literal"/>
        </w:rPr>
        <w:t>get</w:t>
      </w:r>
      <w:r>
        <w:t xml:space="preserve"> method with the index passed as an argument </w:t>
      </w:r>
      <w:r>
        <w:rPr>
          <w:rStyle w:val="CodeAnnotation"/>
        </w:rPr>
        <w:t>2</w:t>
      </w:r>
      <w:r>
        <w:t xml:space="preserve">, we get an </w:t>
      </w:r>
      <w:r>
        <w:rPr>
          <w:rStyle w:val="Literal"/>
        </w:rPr>
        <w:t>Option&lt;&amp;T&gt;</w:t>
      </w:r>
      <w:r>
        <w:t xml:space="preserve"> that we can use with </w:t>
      </w:r>
      <w:r>
        <w:rPr>
          <w:rStyle w:val="Literal"/>
        </w:rPr>
        <w:t>match</w:t>
      </w:r>
      <w:r>
        <w:t>.</w:t>
      </w:r>
    </w:p>
    <w:p w14:paraId="194F1C85" w14:textId="1F735270" w:rsidR="006569B2" w:rsidRDefault="00000000">
      <w:pPr>
        <w:pStyle w:val="Body"/>
      </w:pPr>
      <w:r>
        <w:t xml:space="preserve">Rust provides these two ways to reference an element so </w:t>
      </w:r>
      <w:ins w:id="10" w:author="Audrey Doyle" w:date="2025-09-10T14:21:00Z" w16du:dateUtc="2025-09-10T18:21:00Z">
        <w:r w:rsidR="006555BE">
          <w:t xml:space="preserve">that </w:t>
        </w:r>
      </w:ins>
      <w:r>
        <w:t>you can choose how the program behaves when you try to use an index value outside the range of existing elements. As an example, let’s see what happens when we have a vector of five elements and then we try to access an element at index 100 with each technique, as shown in Listing 8-5.</w:t>
      </w:r>
    </w:p>
    <w:p w14:paraId="0B05C8ED" w14:textId="77777777" w:rsidR="006569B2" w:rsidRDefault="00000000">
      <w:pPr>
        <w:pStyle w:val="Code"/>
      </w:pPr>
      <w:r>
        <w:t>let v = vec![1, 2, 3, 4, 5];</w:t>
      </w:r>
    </w:p>
    <w:p w14:paraId="77F9DED2" w14:textId="77777777" w:rsidR="006569B2" w:rsidRDefault="006569B2">
      <w:pPr>
        <w:pStyle w:val="Code"/>
      </w:pPr>
    </w:p>
    <w:p w14:paraId="47E61D5E" w14:textId="77777777" w:rsidR="006569B2" w:rsidRDefault="00000000">
      <w:pPr>
        <w:pStyle w:val="Code"/>
      </w:pPr>
      <w:r>
        <w:t>let does_not_exist = &amp;v[100];</w:t>
      </w:r>
    </w:p>
    <w:p w14:paraId="62017B62" w14:textId="77777777" w:rsidR="006569B2" w:rsidRDefault="00000000">
      <w:pPr>
        <w:pStyle w:val="Code"/>
      </w:pPr>
      <w:r>
        <w:t>let does_not_exist = v.get(100);</w:t>
      </w:r>
    </w:p>
    <w:p w14:paraId="6DE74F71" w14:textId="77777777" w:rsidR="006569B2" w:rsidRDefault="00000000">
      <w:pPr>
        <w:pStyle w:val="CodeListingCaption"/>
      </w:pPr>
      <w:r>
        <w:t>Attempting to access the element at index 100 in a vector containing five elements</w:t>
      </w:r>
    </w:p>
    <w:p w14:paraId="5DDF9105" w14:textId="77777777" w:rsidR="006569B2" w:rsidRDefault="00000000">
      <w:pPr>
        <w:pStyle w:val="Body"/>
      </w:pPr>
      <w:r>
        <w:t xml:space="preserve">When we run this code, the first </w:t>
      </w:r>
      <w:r>
        <w:rPr>
          <w:rStyle w:val="Literal"/>
        </w:rPr>
        <w:t>[]</w:t>
      </w:r>
      <w:r>
        <w:t xml:space="preserve"> method will cause the program to panic because it references a nonexistent element. This method is best used when you want your program to crash if there’s an attempt to access an element past the end of the vector.</w:t>
      </w:r>
    </w:p>
    <w:p w14:paraId="64CB471A" w14:textId="4F89F962" w:rsidR="006569B2" w:rsidRDefault="00000000">
      <w:pPr>
        <w:pStyle w:val="Body"/>
      </w:pPr>
      <w:r>
        <w:t xml:space="preserve">When the </w:t>
      </w:r>
      <w:r>
        <w:rPr>
          <w:rStyle w:val="Literal"/>
        </w:rPr>
        <w:t>get</w:t>
      </w:r>
      <w:r>
        <w:t xml:space="preserve"> method is passed an index that is outside the vector, it returns </w:t>
      </w:r>
      <w:r>
        <w:rPr>
          <w:rStyle w:val="Literal"/>
        </w:rPr>
        <w:t>None</w:t>
      </w:r>
      <w:r>
        <w:t xml:space="preserve"> without panicking. You would use this method if accessing an element beyond the range of the vector may happen occasionally under normal circumstances. Your code will then have logic to handle having either </w:t>
      </w:r>
      <w:r>
        <w:rPr>
          <w:rStyle w:val="Literal"/>
        </w:rPr>
        <w:t>Some(&amp;element)</w:t>
      </w:r>
      <w:r>
        <w:t xml:space="preserve"> or </w:t>
      </w:r>
      <w:r>
        <w:rPr>
          <w:rStyle w:val="Literal"/>
        </w:rPr>
        <w:t>None</w:t>
      </w:r>
      <w:r>
        <w:t xml:space="preserve">, as discussed in </w:t>
      </w:r>
      <w:r>
        <w:rPr>
          <w:rStyle w:val="Xref"/>
        </w:rPr>
        <w:t>Chapter</w:t>
      </w:r>
      <w:r w:rsidR="00637684">
        <w:rPr>
          <w:rStyle w:val="Xref"/>
        </w:rPr>
        <w:t> </w:t>
      </w:r>
      <w:r>
        <w:rPr>
          <w:rStyle w:val="Xref"/>
        </w:rPr>
        <w:t>6</w:t>
      </w:r>
      <w:r>
        <w:t xml:space="preserve">. For example, the index could be coming from a person entering a number. If they accidentally enter a number that’s too large and the program gets a </w:t>
      </w:r>
      <w:r>
        <w:rPr>
          <w:rStyle w:val="Literal"/>
        </w:rPr>
        <w:t>None</w:t>
      </w:r>
      <w:r>
        <w:t xml:space="preserve"> value, you could tell the user how many items are in the current vector and give them another chance to enter a valid value. That would be more user-friendly than crashing the program due to a typo!</w:t>
      </w:r>
    </w:p>
    <w:p w14:paraId="6573ABED" w14:textId="163B71BF" w:rsidR="006569B2" w:rsidRDefault="00000000">
      <w:pPr>
        <w:pStyle w:val="Body"/>
      </w:pPr>
      <w:r>
        <w:t xml:space="preserve">When the program has a valid reference, the borrow checker enforces the ownership and borrowing rules (covered in </w:t>
      </w:r>
      <w:r>
        <w:rPr>
          <w:rStyle w:val="Xref"/>
        </w:rPr>
        <w:t>Chapter</w:t>
      </w:r>
      <w:r w:rsidR="00637684">
        <w:rPr>
          <w:rStyle w:val="Xref"/>
        </w:rPr>
        <w:t> </w:t>
      </w:r>
      <w:r>
        <w:rPr>
          <w:rStyle w:val="Xref"/>
        </w:rPr>
        <w:t>4</w:t>
      </w:r>
      <w:r>
        <w:t xml:space="preserve">) to </w:t>
      </w:r>
      <w:r>
        <w:lastRenderedPageBreak/>
        <w:t xml:space="preserve">ensure </w:t>
      </w:r>
      <w:ins w:id="11" w:author="Audrey Doyle" w:date="2025-09-10T14:22:00Z" w16du:dateUtc="2025-09-10T18:22:00Z">
        <w:r w:rsidR="006555BE">
          <w:t xml:space="preserve">that </w:t>
        </w:r>
      </w:ins>
      <w:r>
        <w:t>this reference and any other references to the contents of the vector remain valid. Recall the rule that states you can’t have mutable and immutable references in the same scope. That rule applies in Listing 8-6, where we hold an immutable reference to the first element in a vector and try to add an element to the end. This program won’t work if we also try to refer to that element later in the function.</w:t>
      </w:r>
    </w:p>
    <w:p w14:paraId="21978A20" w14:textId="77777777" w:rsidR="006569B2" w:rsidRDefault="00000000">
      <w:pPr>
        <w:pStyle w:val="Code"/>
      </w:pPr>
      <w:r>
        <w:t>let mut v = vec![1, 2, 3, 4, 5];</w:t>
      </w:r>
    </w:p>
    <w:p w14:paraId="4D9ABE19" w14:textId="77777777" w:rsidR="006569B2" w:rsidRDefault="006569B2">
      <w:pPr>
        <w:pStyle w:val="Code"/>
      </w:pPr>
    </w:p>
    <w:p w14:paraId="447BA211" w14:textId="77777777" w:rsidR="006569B2" w:rsidRDefault="00000000">
      <w:pPr>
        <w:pStyle w:val="Code"/>
      </w:pPr>
      <w:r>
        <w:t>let first = &amp;v[0];</w:t>
      </w:r>
    </w:p>
    <w:p w14:paraId="56054FF9" w14:textId="77777777" w:rsidR="006569B2" w:rsidRDefault="006569B2">
      <w:pPr>
        <w:pStyle w:val="Code"/>
      </w:pPr>
    </w:p>
    <w:p w14:paraId="24D9EF95" w14:textId="77777777" w:rsidR="006569B2" w:rsidRDefault="00000000">
      <w:pPr>
        <w:pStyle w:val="Code"/>
      </w:pPr>
      <w:r>
        <w:t>v.push(6);</w:t>
      </w:r>
    </w:p>
    <w:p w14:paraId="57C8DEB9" w14:textId="77777777" w:rsidR="006569B2" w:rsidRDefault="006569B2">
      <w:pPr>
        <w:pStyle w:val="Code"/>
      </w:pPr>
    </w:p>
    <w:p w14:paraId="501556DE" w14:textId="77777777" w:rsidR="006569B2" w:rsidRDefault="00000000">
      <w:pPr>
        <w:pStyle w:val="Code"/>
      </w:pPr>
      <w:r>
        <w:t>println!("The first element is: {first}");</w:t>
      </w:r>
    </w:p>
    <w:p w14:paraId="5DB25F8F" w14:textId="77777777" w:rsidR="006569B2" w:rsidRDefault="00000000">
      <w:pPr>
        <w:pStyle w:val="CodeListingCaption"/>
      </w:pPr>
      <w:r>
        <w:t>Attempting to add an element to a vector while holding a reference to an item</w:t>
      </w:r>
    </w:p>
    <w:p w14:paraId="1F08D3C8" w14:textId="77777777" w:rsidR="006569B2" w:rsidRDefault="00000000">
      <w:pPr>
        <w:pStyle w:val="BodyContinued"/>
      </w:pPr>
      <w:r>
        <w:t>Compiling this code will result in this error:</w:t>
      </w:r>
    </w:p>
    <w:p w14:paraId="212A8A5B" w14:textId="28C938BA" w:rsidR="006569B2" w:rsidRDefault="00000000">
      <w:pPr>
        <w:pStyle w:val="CodeWide"/>
      </w:pPr>
      <w:r>
        <w:t>error[E0502]: cannot borrow `v` as mutable because it is also borrowed as</w:t>
      </w:r>
      <w:r w:rsidR="001B7415">
        <w:t xml:space="preserve"> </w:t>
      </w:r>
      <w:r>
        <w:t>immutable</w:t>
      </w:r>
    </w:p>
    <w:p w14:paraId="780A99E0" w14:textId="77777777" w:rsidR="006569B2" w:rsidRDefault="00000000">
      <w:pPr>
        <w:pStyle w:val="CodeWide"/>
      </w:pPr>
      <w:r>
        <w:t xml:space="preserve"> --&gt; src/main.rs:6:5</w:t>
      </w:r>
    </w:p>
    <w:p w14:paraId="49BE17E4" w14:textId="77777777" w:rsidR="006569B2" w:rsidRDefault="00000000">
      <w:pPr>
        <w:pStyle w:val="CodeWide"/>
      </w:pPr>
      <w:r>
        <w:t xml:space="preserve">  |</w:t>
      </w:r>
    </w:p>
    <w:p w14:paraId="1CA766DD" w14:textId="77777777" w:rsidR="006569B2" w:rsidRDefault="00000000">
      <w:pPr>
        <w:pStyle w:val="CodeWide"/>
      </w:pPr>
      <w:r>
        <w:t>4 |     let first = &amp;v[0];</w:t>
      </w:r>
    </w:p>
    <w:p w14:paraId="5D21E860" w14:textId="77777777" w:rsidR="006569B2" w:rsidRDefault="00000000">
      <w:pPr>
        <w:pStyle w:val="CodeWide"/>
      </w:pPr>
      <w:r>
        <w:t xml:space="preserve">  |                  - immutable borrow occurs here</w:t>
      </w:r>
    </w:p>
    <w:p w14:paraId="78DC9EA3" w14:textId="77777777" w:rsidR="006569B2" w:rsidRDefault="00000000">
      <w:pPr>
        <w:pStyle w:val="CodeWide"/>
      </w:pPr>
      <w:r>
        <w:t>5 |</w:t>
      </w:r>
    </w:p>
    <w:p w14:paraId="42BEC568" w14:textId="77777777" w:rsidR="006569B2" w:rsidRDefault="00000000">
      <w:pPr>
        <w:pStyle w:val="CodeWide"/>
      </w:pPr>
      <w:r>
        <w:t>6 |     v.push(6);</w:t>
      </w:r>
    </w:p>
    <w:p w14:paraId="2BA7F9BA" w14:textId="77777777" w:rsidR="006569B2" w:rsidRDefault="00000000">
      <w:pPr>
        <w:pStyle w:val="CodeWide"/>
      </w:pPr>
      <w:r>
        <w:t xml:space="preserve">  |     ^^^^^^^^^ mutable borrow occurs here</w:t>
      </w:r>
    </w:p>
    <w:p w14:paraId="66243154" w14:textId="77777777" w:rsidR="006569B2" w:rsidRDefault="00000000">
      <w:pPr>
        <w:pStyle w:val="CodeWide"/>
      </w:pPr>
      <w:r>
        <w:t>7 |</w:t>
      </w:r>
    </w:p>
    <w:p w14:paraId="15855EC7" w14:textId="77777777" w:rsidR="006569B2" w:rsidRDefault="00000000">
      <w:pPr>
        <w:pStyle w:val="CodeWide"/>
      </w:pPr>
      <w:r>
        <w:t>8 |     println!("The first element is: {first}");</w:t>
      </w:r>
    </w:p>
    <w:p w14:paraId="3891A40D" w14:textId="77777777" w:rsidR="006569B2" w:rsidRDefault="00000000">
      <w:pPr>
        <w:pStyle w:val="CodeWide"/>
      </w:pPr>
      <w:r>
        <w:t xml:space="preserve">  |                                      ----- immutable borrow later used here</w:t>
      </w:r>
    </w:p>
    <w:p w14:paraId="464F638F" w14:textId="759601E2" w:rsidR="006569B2" w:rsidRDefault="00000000">
      <w:pPr>
        <w:pStyle w:val="Body"/>
      </w:pPr>
      <w:r>
        <w:t xml:space="preserve">The code in Listing 8-6 might look like it should work: </w:t>
      </w:r>
      <w:del w:id="12" w:author="Audrey Doyle" w:date="2025-09-10T14:22:00Z" w16du:dateUtc="2025-09-10T18:22:00Z">
        <w:r w:rsidDel="006555BE">
          <w:delText xml:space="preserve">why </w:delText>
        </w:r>
      </w:del>
      <w:ins w:id="13" w:author="Audrey Doyle" w:date="2025-09-10T14:22:00Z" w16du:dateUtc="2025-09-10T18:22:00Z">
        <w:r w:rsidR="006555BE">
          <w:t>W</w:t>
        </w:r>
        <w:r w:rsidR="006555BE">
          <w:t xml:space="preserve">hy </w:t>
        </w:r>
      </w:ins>
      <w:r>
        <w:t xml:space="preserve">should a reference to the first element care about changes at the end of the vector? This error is due to the way vectors work: </w:t>
      </w:r>
      <w:del w:id="14" w:author="Audrey Doyle" w:date="2025-09-10T14:22:00Z" w16du:dateUtc="2025-09-10T18:22:00Z">
        <w:r w:rsidDel="006555BE">
          <w:delText xml:space="preserve">because </w:delText>
        </w:r>
      </w:del>
      <w:ins w:id="15" w:author="Audrey Doyle" w:date="2025-09-10T14:22:00Z" w16du:dateUtc="2025-09-10T18:22:00Z">
        <w:r w:rsidR="006555BE">
          <w:t>B</w:t>
        </w:r>
        <w:r w:rsidR="006555BE">
          <w:t xml:space="preserve">ecause </w:t>
        </w:r>
      </w:ins>
      <w:r>
        <w:t>vectors put the values next to each other in memory, adding a new element onto the end of the vector might require allocating new memory and copying the old elements to the new space, if there isn’t enough room to put all the elements next to each other where the vector is currently stored. In that case, the reference to the first element would be pointing to deallocated memory. The borrowing rules prevent programs from ending up in that situation.</w:t>
      </w:r>
    </w:p>
    <w:p w14:paraId="6EAB40CF" w14:textId="284C3D69" w:rsidR="006569B2" w:rsidRDefault="00000000">
      <w:pPr>
        <w:pStyle w:val="Note"/>
        <w:spacing w:after="0"/>
      </w:pPr>
      <w:r>
        <w:rPr>
          <w:rStyle w:val="NoteHead"/>
          <w:iCs w:val="0"/>
        </w:rPr>
        <w:t>Note</w:t>
      </w:r>
      <w:r>
        <w:tab/>
        <w:t xml:space="preserve">For more on the implementation details of the </w:t>
      </w:r>
      <w:r>
        <w:rPr>
          <w:rStyle w:val="Literal"/>
        </w:rPr>
        <w:t>Vec&lt;T&gt;</w:t>
      </w:r>
      <w:r>
        <w:t xml:space="preserve"> type, see “The Rustonomicon” at </w:t>
      </w:r>
      <w:r>
        <w:rPr>
          <w:rStyle w:val="LinkURL"/>
        </w:rPr>
        <w:t>https://doc.rust-lang.org/nomicon/vec/vec.html</w:t>
      </w:r>
      <w:r>
        <w:t>.</w:t>
      </w:r>
      <w:r>
        <w:fldChar w:fldCharType="begin"/>
      </w:r>
      <w:r>
        <w:instrText xml:space="preserve"> XE "Rustonomicon, The" </w:instrText>
      </w:r>
      <w:r>
        <w:fldChar w:fldCharType="end"/>
      </w:r>
    </w:p>
    <w:p w14:paraId="3AE23990" w14:textId="203076E6" w:rsidR="006569B2" w:rsidRDefault="00000000">
      <w:pPr>
        <w:pStyle w:val="HeadB"/>
      </w:pPr>
      <w:r>
        <w:fldChar w:fldCharType="begin"/>
      </w:r>
      <w:r>
        <w:instrText xml:space="preserve"> XE "Vec&lt;T&gt; type:iterating over" </w:instrText>
      </w:r>
      <w:r>
        <w:fldChar w:fldCharType="end"/>
      </w:r>
      <w:bookmarkStart w:id="16" w:name="_Toc206165038"/>
      <w:r>
        <w:t>Iterating Over the Values in a Vector</w:t>
      </w:r>
      <w:bookmarkEnd w:id="16"/>
    </w:p>
    <w:p w14:paraId="13C7269A" w14:textId="77777777" w:rsidR="006569B2" w:rsidRDefault="00000000">
      <w:pPr>
        <w:pStyle w:val="Body"/>
      </w:pPr>
      <w:r>
        <w:t xml:space="preserve">To access each element in a vector in turn, we would iterate through all of the elements rather than use indices to access one at a </w:t>
      </w:r>
      <w:r>
        <w:lastRenderedPageBreak/>
        <w:t xml:space="preserve">time. Listing 8-7 shows how to use a </w:t>
      </w:r>
      <w:r>
        <w:rPr>
          <w:rStyle w:val="Literal"/>
        </w:rPr>
        <w:t>for</w:t>
      </w:r>
      <w:r>
        <w:t xml:space="preserve"> loop to get immutable references to each element in a vector of </w:t>
      </w:r>
      <w:r>
        <w:rPr>
          <w:rStyle w:val="Literal"/>
        </w:rPr>
        <w:t>i32</w:t>
      </w:r>
      <w:r>
        <w:t xml:space="preserve"> values and print them.</w:t>
      </w:r>
    </w:p>
    <w:p w14:paraId="5A209AE4" w14:textId="77777777" w:rsidR="006569B2" w:rsidRDefault="00000000">
      <w:pPr>
        <w:pStyle w:val="Code"/>
      </w:pPr>
      <w:r>
        <w:t>let v = vec![100, 32, 57];</w:t>
      </w:r>
    </w:p>
    <w:p w14:paraId="2FE2F877" w14:textId="77777777" w:rsidR="006569B2" w:rsidRDefault="00000000">
      <w:pPr>
        <w:pStyle w:val="Code"/>
      </w:pPr>
      <w:r>
        <w:t>for i in &amp;v {</w:t>
      </w:r>
    </w:p>
    <w:p w14:paraId="3162CCB1" w14:textId="77777777" w:rsidR="006569B2" w:rsidRDefault="00000000">
      <w:pPr>
        <w:pStyle w:val="Code"/>
      </w:pPr>
      <w:r>
        <w:t xml:space="preserve">    println!("{i}");</w:t>
      </w:r>
    </w:p>
    <w:p w14:paraId="36536583" w14:textId="77777777" w:rsidR="006569B2" w:rsidRDefault="00000000">
      <w:pPr>
        <w:pStyle w:val="Code"/>
      </w:pPr>
      <w:r>
        <w:t>}</w:t>
      </w:r>
    </w:p>
    <w:p w14:paraId="386A29CF" w14:textId="77777777" w:rsidR="006569B2" w:rsidRDefault="00000000">
      <w:pPr>
        <w:pStyle w:val="CodeListingCaption"/>
      </w:pPr>
      <w:r>
        <w:t xml:space="preserve">Printing each element in a vector by iterating over the elements using a </w:t>
      </w:r>
      <w:r>
        <w:rPr>
          <w:rStyle w:val="Literal"/>
        </w:rPr>
        <w:t>for</w:t>
      </w:r>
      <w:r>
        <w:t xml:space="preserve"> loop</w:t>
      </w:r>
    </w:p>
    <w:p w14:paraId="5BD2AE28" w14:textId="77777777" w:rsidR="006569B2" w:rsidRDefault="00000000">
      <w:pPr>
        <w:pStyle w:val="Body"/>
      </w:pPr>
      <w:r>
        <w:t xml:space="preserve">We can also iterate over mutable references to each element in a mutable vector in order to make changes to all the elements. The </w:t>
      </w:r>
      <w:r>
        <w:rPr>
          <w:rStyle w:val="Literal"/>
        </w:rPr>
        <w:t>for</w:t>
      </w:r>
      <w:r>
        <w:t xml:space="preserve"> loop in Listing 8-8 will add </w:t>
      </w:r>
      <w:r>
        <w:rPr>
          <w:rStyle w:val="Literal"/>
        </w:rPr>
        <w:t>50</w:t>
      </w:r>
      <w:r>
        <w:t xml:space="preserve"> to each element.</w:t>
      </w:r>
    </w:p>
    <w:p w14:paraId="3C702B11" w14:textId="77777777" w:rsidR="006569B2" w:rsidRDefault="00000000">
      <w:pPr>
        <w:pStyle w:val="Code"/>
      </w:pPr>
      <w:r>
        <w:t>let mut v = vec![100, 32, 57];</w:t>
      </w:r>
    </w:p>
    <w:p w14:paraId="363112A7" w14:textId="77777777" w:rsidR="006569B2" w:rsidRDefault="00000000">
      <w:pPr>
        <w:pStyle w:val="Code"/>
      </w:pPr>
      <w:r>
        <w:t>for i in &amp;mut v {</w:t>
      </w:r>
    </w:p>
    <w:p w14:paraId="13A56497" w14:textId="77777777" w:rsidR="006569B2" w:rsidRDefault="00000000">
      <w:pPr>
        <w:pStyle w:val="Code"/>
      </w:pPr>
      <w:r>
        <w:t xml:space="preserve">    *i += 50;</w:t>
      </w:r>
    </w:p>
    <w:p w14:paraId="4B10B91D" w14:textId="77777777" w:rsidR="006569B2" w:rsidRDefault="00000000">
      <w:pPr>
        <w:pStyle w:val="Code"/>
      </w:pPr>
      <w:r>
        <w:t>}</w:t>
      </w:r>
    </w:p>
    <w:p w14:paraId="5B9A7995" w14:textId="77777777" w:rsidR="006569B2" w:rsidRDefault="00000000">
      <w:pPr>
        <w:pStyle w:val="CodeListingCaption"/>
      </w:pPr>
      <w:r>
        <w:t>Iterating over mutable references to elements in a vector</w:t>
      </w:r>
    </w:p>
    <w:p w14:paraId="5037201F" w14:textId="54E4797D" w:rsidR="006569B2" w:rsidRDefault="00000000">
      <w:pPr>
        <w:pStyle w:val="Body"/>
      </w:pPr>
      <w:r>
        <w:t xml:space="preserve">To change the value that the mutable reference refers to, we have to use the </w:t>
      </w:r>
      <w:r>
        <w:rPr>
          <w:rStyle w:val="Literal"/>
        </w:rPr>
        <w:t>*</w:t>
      </w:r>
      <w:r>
        <w:t xml:space="preserve"> dereference operator to get to the value in </w:t>
      </w:r>
      <w:r>
        <w:rPr>
          <w:rStyle w:val="Literal"/>
        </w:rPr>
        <w:t>i</w:t>
      </w:r>
      <w:r>
        <w:t xml:space="preserve"> before we can use the </w:t>
      </w:r>
      <w:r>
        <w:rPr>
          <w:rStyle w:val="Literal"/>
        </w:rPr>
        <w:t>+=</w:t>
      </w:r>
      <w:r>
        <w:t xml:space="preserve"> operator. We’ll talk more about the dereference operator in </w:t>
      </w:r>
      <w:r w:rsidRPr="006555BE">
        <w:rPr>
          <w:rStyle w:val="Xref"/>
          <w:rPrChange w:id="17" w:author="Audrey Doyle" w:date="2025-09-10T14:24:00Z" w16du:dateUtc="2025-09-10T18:24:00Z">
            <w:rPr/>
          </w:rPrChange>
        </w:rPr>
        <w:t>“</w:t>
      </w:r>
      <w:r w:rsidRPr="006555BE">
        <w:rPr>
          <w:rStyle w:val="Xref"/>
        </w:rPr>
        <w:t xml:space="preserve">Following the </w:t>
      </w:r>
      <w:r w:rsidR="00AF0C83" w:rsidRPr="006555BE">
        <w:rPr>
          <w:rStyle w:val="Xref"/>
        </w:rPr>
        <w:t xml:space="preserve">Reference </w:t>
      </w:r>
      <w:r w:rsidRPr="006555BE">
        <w:rPr>
          <w:rStyle w:val="Xref"/>
        </w:rPr>
        <w:t>to the Value</w:t>
      </w:r>
      <w:r w:rsidRPr="006555BE">
        <w:rPr>
          <w:rStyle w:val="Xref"/>
          <w:rPrChange w:id="18" w:author="Audrey Doyle" w:date="2025-09-10T14:24:00Z" w16du:dateUtc="2025-09-10T18:24:00Z">
            <w:rPr/>
          </w:rPrChange>
        </w:rPr>
        <w:t xml:space="preserve">” on </w:t>
      </w:r>
      <w:r w:rsidRPr="006555BE">
        <w:rPr>
          <w:rStyle w:val="Xref"/>
        </w:rPr>
        <w:t>page</w:t>
      </w:r>
      <w:r w:rsidR="00637684">
        <w:rPr>
          <w:rStyle w:val="Xref"/>
        </w:rPr>
        <w:t> </w:t>
      </w:r>
      <w:r>
        <w:rPr>
          <w:rStyle w:val="Xref"/>
        </w:rPr>
        <w:t>XX</w:t>
      </w:r>
      <w:r>
        <w:t>.</w:t>
      </w:r>
    </w:p>
    <w:p w14:paraId="6DD81AAD" w14:textId="77777777" w:rsidR="006569B2" w:rsidRDefault="00000000">
      <w:pPr>
        <w:pStyle w:val="Body"/>
      </w:pPr>
      <w:r>
        <w:t xml:space="preserve">Iterating over a vector, whether immutably or mutably, is safe because of the borrow checker’s rules. If we attempted to insert or remove items in the </w:t>
      </w:r>
      <w:r>
        <w:rPr>
          <w:rStyle w:val="Literal"/>
        </w:rPr>
        <w:t>for</w:t>
      </w:r>
      <w:r>
        <w:t xml:space="preserve"> loop bodies in Listing 8-7 and Listing 8-8, we would get a compiler error similar to the one we got with the code in Listing 8-6. The reference to the vector that the </w:t>
      </w:r>
      <w:r>
        <w:rPr>
          <w:rStyle w:val="Literal"/>
        </w:rPr>
        <w:t>for</w:t>
      </w:r>
      <w:r>
        <w:t xml:space="preserve"> loop holds prevents simultaneous modification of the whole vector.</w:t>
      </w:r>
    </w:p>
    <w:p w14:paraId="168461C0" w14:textId="129ACB22" w:rsidR="006569B2" w:rsidRDefault="00000000">
      <w:pPr>
        <w:pStyle w:val="HeadB"/>
      </w:pPr>
      <w:r>
        <w:fldChar w:fldCharType="begin"/>
      </w:r>
      <w:r>
        <w:instrText xml:space="preserve"> XE "Vec&lt;T&gt; type:storing multiple types in" </w:instrText>
      </w:r>
      <w:r>
        <w:fldChar w:fldCharType="end"/>
      </w:r>
      <w:bookmarkStart w:id="19" w:name="_Toc206165039"/>
      <w:r>
        <w:t>Using an Enum to Store Multiple Types</w:t>
      </w:r>
      <w:bookmarkEnd w:id="19"/>
    </w:p>
    <w:p w14:paraId="6FA6C2D0" w14:textId="77777777" w:rsidR="006569B2" w:rsidRDefault="00000000">
      <w:pPr>
        <w:pStyle w:val="Body"/>
      </w:pPr>
      <w:r>
        <w:t>Vectors can only store values that are of the same type. This can be inconvenient; there are definitely use cases for needing to store a list of items of different types. Fortunately, the variants of an enum are defined under the same enum type, so when we need one type to represent elements of different types, we can define and use an enum!</w:t>
      </w:r>
    </w:p>
    <w:p w14:paraId="6B8C8B03" w14:textId="7A7519C2" w:rsidR="006569B2" w:rsidRDefault="00000000">
      <w:pPr>
        <w:pStyle w:val="Body"/>
      </w:pPr>
      <w:r>
        <w:t>For example, say we want to get values from a row in a spreadsheet in which some of the columns in the row contain integers, some floating-point numbers, and some strings. We can define an enum whose variants will hold the different value types, and all the enum variants will be considered the same type: that of the enum. Then</w:t>
      </w:r>
      <w:ins w:id="20" w:author="Audrey Doyle" w:date="2025-09-10T14:12:00Z" w16du:dateUtc="2025-09-10T18:12:00Z">
        <w:r w:rsidR="00EC64FA">
          <w:t>,</w:t>
        </w:r>
      </w:ins>
      <w:r>
        <w:t xml:space="preserve"> we can create a vector to hold that enum and so, ultimately, hold different types. We’ve demonstrated this in Listing 8-9.</w:t>
      </w:r>
    </w:p>
    <w:p w14:paraId="09BDF00C" w14:textId="77777777" w:rsidR="006569B2" w:rsidRDefault="00000000">
      <w:pPr>
        <w:pStyle w:val="Code"/>
      </w:pPr>
      <w:r>
        <w:lastRenderedPageBreak/>
        <w:t>enum SpreadsheetCell {</w:t>
      </w:r>
    </w:p>
    <w:p w14:paraId="56AEBCDF" w14:textId="77777777" w:rsidR="006569B2" w:rsidRDefault="00000000">
      <w:pPr>
        <w:pStyle w:val="Code"/>
      </w:pPr>
      <w:r>
        <w:t xml:space="preserve">    Int(i32),</w:t>
      </w:r>
    </w:p>
    <w:p w14:paraId="08909FEA" w14:textId="77777777" w:rsidR="006569B2" w:rsidRDefault="00000000">
      <w:pPr>
        <w:pStyle w:val="Code"/>
      </w:pPr>
      <w:r>
        <w:t xml:space="preserve">    Float(f64),</w:t>
      </w:r>
    </w:p>
    <w:p w14:paraId="2F5392E0" w14:textId="77777777" w:rsidR="006569B2" w:rsidRDefault="00000000">
      <w:pPr>
        <w:pStyle w:val="Code"/>
      </w:pPr>
      <w:r>
        <w:t xml:space="preserve">    Text(String),</w:t>
      </w:r>
    </w:p>
    <w:p w14:paraId="34365E10" w14:textId="77777777" w:rsidR="006569B2" w:rsidRDefault="00000000">
      <w:pPr>
        <w:pStyle w:val="Code"/>
      </w:pPr>
      <w:r>
        <w:t>}</w:t>
      </w:r>
    </w:p>
    <w:p w14:paraId="24C3589E" w14:textId="77777777" w:rsidR="006569B2" w:rsidRDefault="006569B2">
      <w:pPr>
        <w:pStyle w:val="Code"/>
      </w:pPr>
    </w:p>
    <w:p w14:paraId="752B5FD7" w14:textId="77777777" w:rsidR="006569B2" w:rsidRDefault="00000000">
      <w:pPr>
        <w:pStyle w:val="Code"/>
      </w:pPr>
      <w:r>
        <w:t>let row = vec![</w:t>
      </w:r>
    </w:p>
    <w:p w14:paraId="1C08AF06" w14:textId="77777777" w:rsidR="006569B2" w:rsidRDefault="00000000">
      <w:pPr>
        <w:pStyle w:val="Code"/>
      </w:pPr>
      <w:r>
        <w:t xml:space="preserve">    SpreadsheetCell::Int(3),</w:t>
      </w:r>
    </w:p>
    <w:p w14:paraId="142F2CA9" w14:textId="77777777" w:rsidR="006569B2" w:rsidRDefault="00000000">
      <w:pPr>
        <w:pStyle w:val="Code"/>
      </w:pPr>
      <w:r>
        <w:t xml:space="preserve">    SpreadsheetCell::Text(String::from("blue")),</w:t>
      </w:r>
    </w:p>
    <w:p w14:paraId="70D0FAB3" w14:textId="77777777" w:rsidR="006569B2" w:rsidRDefault="00000000">
      <w:pPr>
        <w:pStyle w:val="Code"/>
      </w:pPr>
      <w:r>
        <w:t xml:space="preserve">    SpreadsheetCell::Float(10.12),</w:t>
      </w:r>
    </w:p>
    <w:p w14:paraId="1C2EA4C8" w14:textId="77777777" w:rsidR="006569B2" w:rsidRDefault="00000000">
      <w:pPr>
        <w:pStyle w:val="Code"/>
      </w:pPr>
      <w:r>
        <w:t>];</w:t>
      </w:r>
    </w:p>
    <w:p w14:paraId="44745AF5" w14:textId="77777777" w:rsidR="006569B2" w:rsidRDefault="00000000">
      <w:pPr>
        <w:pStyle w:val="CodeListingCaption"/>
      </w:pPr>
      <w:r>
        <w:t>Defining an enum to store values of different types in one vector</w:t>
      </w:r>
    </w:p>
    <w:p w14:paraId="3ED23BBA" w14:textId="726F0B97" w:rsidR="006569B2" w:rsidRDefault="00000000">
      <w:pPr>
        <w:pStyle w:val="Body"/>
      </w:pPr>
      <w:r>
        <w:t>Rust needs to know what types will be in the vector at compile time so</w:t>
      </w:r>
      <w:ins w:id="21" w:author="Audrey Doyle" w:date="2025-09-10T14:12:00Z" w16du:dateUtc="2025-09-10T18:12:00Z">
        <w:r w:rsidR="00EC64FA">
          <w:t xml:space="preserve"> th</w:t>
        </w:r>
      </w:ins>
      <w:ins w:id="22" w:author="Audrey Doyle" w:date="2025-09-10T14:13:00Z" w16du:dateUtc="2025-09-10T18:13:00Z">
        <w:r w:rsidR="00EC64FA">
          <w:t>at</w:t>
        </w:r>
      </w:ins>
      <w:r>
        <w:t xml:space="preserve"> it knows exactly how much memory on the heap will be needed to store each element. We must also be explicit about what types are allowed in this vector. If Rust allowed a vector to hold any type, there would be a chance that one or more of the types would cause errors with the operations performed on the elements of the vector. Using an enum plus a </w:t>
      </w:r>
      <w:r>
        <w:rPr>
          <w:rStyle w:val="Literal"/>
        </w:rPr>
        <w:t>match</w:t>
      </w:r>
      <w:r>
        <w:t xml:space="preserve"> expression means that Rust will ensure at compile time that every possible case is handled, as discussed in </w:t>
      </w:r>
      <w:r>
        <w:rPr>
          <w:rStyle w:val="Xref"/>
        </w:rPr>
        <w:t>Chapter</w:t>
      </w:r>
      <w:r w:rsidR="00637684">
        <w:rPr>
          <w:rStyle w:val="Xref"/>
        </w:rPr>
        <w:t> </w:t>
      </w:r>
      <w:r>
        <w:rPr>
          <w:rStyle w:val="Xref"/>
        </w:rPr>
        <w:t>6</w:t>
      </w:r>
      <w:r>
        <w:t>.</w:t>
      </w:r>
    </w:p>
    <w:p w14:paraId="224A166E" w14:textId="4C387DF4" w:rsidR="006569B2" w:rsidRDefault="00000000">
      <w:pPr>
        <w:pStyle w:val="Body"/>
      </w:pPr>
      <w:r>
        <w:t xml:space="preserve">If you don’t know the exhaustive set of types a program will get at runtime to store in a vector, the enum technique won’t work. Instead, you can use a trait object, which we’ll cover in </w:t>
      </w:r>
      <w:r>
        <w:rPr>
          <w:rStyle w:val="Xref"/>
        </w:rPr>
        <w:t>Chapter</w:t>
      </w:r>
      <w:r w:rsidR="00637684">
        <w:rPr>
          <w:rStyle w:val="Xref"/>
        </w:rPr>
        <w:t> </w:t>
      </w:r>
      <w:r>
        <w:rPr>
          <w:rStyle w:val="Xref"/>
        </w:rPr>
        <w:t>1</w:t>
      </w:r>
      <w:r w:rsidR="00D77A26">
        <w:rPr>
          <w:rStyle w:val="Xref"/>
        </w:rPr>
        <w:t>8</w:t>
      </w:r>
      <w:r>
        <w:t>.</w:t>
      </w:r>
    </w:p>
    <w:p w14:paraId="0F4B34DC" w14:textId="77777777" w:rsidR="006569B2" w:rsidRDefault="00000000">
      <w:pPr>
        <w:pStyle w:val="Body"/>
      </w:pPr>
      <w:r>
        <w:t xml:space="preserve">Now that we’ve discussed some of the most common ways to use vectors, be sure to review the API documentation for all of the many useful methods defined on </w:t>
      </w:r>
      <w:r>
        <w:rPr>
          <w:rStyle w:val="Literal"/>
        </w:rPr>
        <w:t>Vec&lt;T&gt;</w:t>
      </w:r>
      <w:r>
        <w:t xml:space="preserve"> by the standard library. For example, in addition to </w:t>
      </w:r>
      <w:r>
        <w:rPr>
          <w:rStyle w:val="Literal"/>
        </w:rPr>
        <w:t>push</w:t>
      </w:r>
      <w:r>
        <w:t xml:space="preserve">, a </w:t>
      </w:r>
      <w:r>
        <w:rPr>
          <w:rStyle w:val="Literal"/>
        </w:rPr>
        <w:t>pop</w:t>
      </w:r>
      <w:r>
        <w:t xml:space="preserve"> method removes and returns the last element.</w:t>
      </w:r>
    </w:p>
    <w:p w14:paraId="5337868E" w14:textId="77777777" w:rsidR="006569B2" w:rsidRDefault="00000000">
      <w:pPr>
        <w:pStyle w:val="HeadB"/>
      </w:pPr>
      <w:bookmarkStart w:id="23" w:name="_Toc206165040"/>
      <w:r>
        <w:t>Dropping a Vector Drops Its Elements</w:t>
      </w:r>
      <w:bookmarkEnd w:id="23"/>
    </w:p>
    <w:p w14:paraId="1431DCFD" w14:textId="77777777" w:rsidR="006569B2" w:rsidRDefault="00000000">
      <w:pPr>
        <w:pStyle w:val="Body"/>
      </w:pPr>
      <w:r>
        <w:t xml:space="preserve">Like any other </w:t>
      </w:r>
      <w:r>
        <w:rPr>
          <w:rStyle w:val="Literal"/>
        </w:rPr>
        <w:t>struct</w:t>
      </w:r>
      <w:r>
        <w:t>, a vector is freed when it goes out of scope, as annotated in Listing 8-10.</w:t>
      </w:r>
    </w:p>
    <w:p w14:paraId="57F7A2DC" w14:textId="77777777" w:rsidR="006569B2" w:rsidRDefault="00000000">
      <w:pPr>
        <w:pStyle w:val="Code"/>
      </w:pPr>
      <w:r>
        <w:t>{</w:t>
      </w:r>
    </w:p>
    <w:p w14:paraId="522FC0AA" w14:textId="77777777" w:rsidR="006569B2" w:rsidRDefault="00000000">
      <w:pPr>
        <w:pStyle w:val="Code"/>
      </w:pPr>
      <w:r>
        <w:t xml:space="preserve">    let v = vec![1, 2, 3, 4];</w:t>
      </w:r>
    </w:p>
    <w:p w14:paraId="0CFF256F" w14:textId="77777777" w:rsidR="006569B2" w:rsidRDefault="006569B2">
      <w:pPr>
        <w:pStyle w:val="Code"/>
      </w:pPr>
    </w:p>
    <w:p w14:paraId="334BC77A" w14:textId="77777777" w:rsidR="006569B2" w:rsidRDefault="00000000">
      <w:pPr>
        <w:pStyle w:val="Code"/>
      </w:pPr>
      <w:r>
        <w:t xml:space="preserve">    // do stuff with v</w:t>
      </w:r>
    </w:p>
    <w:p w14:paraId="7D3056FA" w14:textId="77777777" w:rsidR="006569B2" w:rsidRDefault="00000000">
      <w:pPr>
        <w:pStyle w:val="Code"/>
      </w:pPr>
      <w:r>
        <w:t>} // &lt;- v goes out of scope and is freed here</w:t>
      </w:r>
    </w:p>
    <w:p w14:paraId="4285B5D9" w14:textId="77777777" w:rsidR="006569B2" w:rsidRDefault="00000000">
      <w:pPr>
        <w:pStyle w:val="CodeListingCaption"/>
      </w:pPr>
      <w:r>
        <w:t>Showing where the vector and its elements are dropped</w:t>
      </w:r>
    </w:p>
    <w:p w14:paraId="1E9E176E" w14:textId="77777777" w:rsidR="006569B2" w:rsidRDefault="00000000">
      <w:pPr>
        <w:pStyle w:val="Body"/>
      </w:pPr>
      <w:r>
        <w:t>When the vector gets dropped, all of its contents are also dropped, meaning the integers it holds will be cleaned up. The borrow checker ensures that any references to contents of a vector are only used while the vector itself is valid.</w:t>
      </w:r>
    </w:p>
    <w:p w14:paraId="31F5A962" w14:textId="77777777" w:rsidR="006569B2" w:rsidRDefault="00000000">
      <w:pPr>
        <w:pStyle w:val="Body"/>
      </w:pPr>
      <w:r>
        <w:lastRenderedPageBreak/>
        <w:t xml:space="preserve">Let’s move on to the next collection type: </w:t>
      </w:r>
      <w:r>
        <w:rPr>
          <w:rStyle w:val="Literal"/>
        </w:rPr>
        <w:t>String</w:t>
      </w:r>
      <w:r>
        <w:t>!</w:t>
      </w:r>
    </w:p>
    <w:p w14:paraId="386FE6F3" w14:textId="6EC5E652" w:rsidR="006569B2" w:rsidRDefault="00000000">
      <w:pPr>
        <w:pStyle w:val="HeadA"/>
      </w:pPr>
      <w:r>
        <w:fldChar w:fldCharType="begin"/>
      </w:r>
      <w:r>
        <w:instrText xml:space="preserve"> XE "String type" </w:instrText>
      </w:r>
      <w:r>
        <w:fldChar w:fldCharType="end"/>
      </w:r>
      <w:bookmarkStart w:id="24" w:name="_Toc206165041"/>
      <w:r>
        <w:t>Storing UTF-8 Encoded Text with Strings</w:t>
      </w:r>
      <w:bookmarkEnd w:id="24"/>
    </w:p>
    <w:p w14:paraId="37FBC3A8" w14:textId="0C0F3CF7" w:rsidR="006569B2" w:rsidRDefault="00000000">
      <w:pPr>
        <w:pStyle w:val="Body"/>
      </w:pPr>
      <w:r>
        <w:t xml:space="preserve">We talked about strings in </w:t>
      </w:r>
      <w:r>
        <w:rPr>
          <w:rStyle w:val="Xref"/>
        </w:rPr>
        <w:t>Chapter</w:t>
      </w:r>
      <w:r w:rsidR="00637684">
        <w:rPr>
          <w:rStyle w:val="Xref"/>
        </w:rPr>
        <w:t> </w:t>
      </w:r>
      <w:r>
        <w:rPr>
          <w:rStyle w:val="Xref"/>
        </w:rPr>
        <w:t>4</w:t>
      </w:r>
      <w:r>
        <w:t>, but we’ll look at them in more depth now. New Rustaceans commonly get stuck on strings for a combination of three reasons: Rust’s propensity for exposing possible errors, strings being a more complicated data structure than many programmers give them credit for, and UTF-8. These factors combine in a way that can seem difficult when you’re coming from other programming languages.</w:t>
      </w:r>
    </w:p>
    <w:p w14:paraId="508DD388" w14:textId="7BC0C51A" w:rsidR="006569B2" w:rsidRDefault="00000000">
      <w:pPr>
        <w:pStyle w:val="Body"/>
      </w:pPr>
      <w:r>
        <w:t xml:space="preserve">We discuss strings in the context of collections because strings are implemented as a collection of bytes, plus some methods to provide useful functionality when those bytes are interpreted as text. In this section, we’ll talk about the operations on </w:t>
      </w:r>
      <w:r>
        <w:rPr>
          <w:rStyle w:val="Literal"/>
        </w:rPr>
        <w:t>String</w:t>
      </w:r>
      <w:r>
        <w:t xml:space="preserve"> that every collection type has, such as creating, updating, and reading. We’ll also discuss the ways in which </w:t>
      </w:r>
      <w:r>
        <w:rPr>
          <w:rStyle w:val="Literal"/>
        </w:rPr>
        <w:t>String</w:t>
      </w:r>
      <w:r>
        <w:t xml:space="preserve"> is different from the other collections, namely</w:t>
      </w:r>
      <w:ins w:id="25" w:author="Audrey Doyle" w:date="2025-09-10T14:27:00Z" w16du:dateUtc="2025-09-10T18:27:00Z">
        <w:r w:rsidR="0008167A">
          <w:t>,</w:t>
        </w:r>
      </w:ins>
      <w:r>
        <w:t xml:space="preserve"> how indexing into a </w:t>
      </w:r>
      <w:r>
        <w:rPr>
          <w:rStyle w:val="Literal"/>
        </w:rPr>
        <w:t>String</w:t>
      </w:r>
      <w:r>
        <w:t xml:space="preserve"> is complicated by the differences between how people and computers interpret </w:t>
      </w:r>
      <w:r>
        <w:rPr>
          <w:rStyle w:val="Literal"/>
        </w:rPr>
        <w:t>String</w:t>
      </w:r>
      <w:r>
        <w:t xml:space="preserve"> data.</w:t>
      </w:r>
    </w:p>
    <w:p w14:paraId="6BF8D787" w14:textId="2CA7B056" w:rsidR="006569B2" w:rsidRDefault="00991B39">
      <w:pPr>
        <w:pStyle w:val="HeadB"/>
      </w:pPr>
      <w:bookmarkStart w:id="26" w:name="_Toc206165042"/>
      <w:r>
        <w:t>Defining Strings</w:t>
      </w:r>
      <w:bookmarkEnd w:id="26"/>
    </w:p>
    <w:p w14:paraId="44714F0D" w14:textId="420EEE85" w:rsidR="006569B2" w:rsidRDefault="00000000">
      <w:pPr>
        <w:pStyle w:val="Body"/>
      </w:pPr>
      <w:r>
        <w:t xml:space="preserve">We’ll first define what we mean by the term </w:t>
      </w:r>
      <w:r>
        <w:rPr>
          <w:rStyle w:val="Italic"/>
        </w:rPr>
        <w:t>string</w:t>
      </w:r>
      <w:r>
        <w:t xml:space="preserve">. Rust has only one string type in the core language, which is the string slice </w:t>
      </w:r>
      <w:r>
        <w:rPr>
          <w:rStyle w:val="Literal"/>
        </w:rPr>
        <w:t>str</w:t>
      </w:r>
      <w:r>
        <w:t xml:space="preserve"> that is usually seen in its borrowed form</w:t>
      </w:r>
      <w:ins w:id="27" w:author="Audrey Doyle" w:date="2025-09-10T14:27:00Z" w16du:dateUtc="2025-09-10T18:27:00Z">
        <w:r w:rsidR="0008167A">
          <w:t>,</w:t>
        </w:r>
      </w:ins>
      <w:r>
        <w:t xml:space="preserve"> </w:t>
      </w:r>
      <w:r>
        <w:rPr>
          <w:rStyle w:val="Literal"/>
        </w:rPr>
        <w:t>&amp;str</w:t>
      </w:r>
      <w:r>
        <w:t xml:space="preserve">. In </w:t>
      </w:r>
      <w:r>
        <w:rPr>
          <w:rStyle w:val="Xref"/>
        </w:rPr>
        <w:t>Chapter</w:t>
      </w:r>
      <w:r w:rsidR="00637684">
        <w:rPr>
          <w:rStyle w:val="Xref"/>
        </w:rPr>
        <w:t> </w:t>
      </w:r>
      <w:r>
        <w:rPr>
          <w:rStyle w:val="Xref"/>
        </w:rPr>
        <w:t>4</w:t>
      </w:r>
      <w:r>
        <w:t xml:space="preserve">, we talked about </w:t>
      </w:r>
      <w:r w:rsidRPr="0008167A">
        <w:rPr>
          <w:rPrChange w:id="28" w:author="Audrey Doyle" w:date="2025-09-10T14:27:00Z" w16du:dateUtc="2025-09-10T18:27:00Z">
            <w:rPr>
              <w:rStyle w:val="Italic"/>
            </w:rPr>
          </w:rPrChange>
        </w:rPr>
        <w:t>string slices</w:t>
      </w:r>
      <w:r w:rsidRPr="0008167A">
        <w:t>,</w:t>
      </w:r>
      <w:r>
        <w:t xml:space="preserve"> which are references to some UTF-8 encoded string data stored elsewhere. String literals, for example, are stored in the program’s binary and are therefore string slices.</w:t>
      </w:r>
    </w:p>
    <w:p w14:paraId="49F28D0C" w14:textId="00AAB1E1" w:rsidR="006569B2" w:rsidRDefault="00000000">
      <w:pPr>
        <w:pStyle w:val="Body"/>
      </w:pPr>
      <w:r>
        <w:fldChar w:fldCharType="begin"/>
      </w:r>
      <w:r>
        <w:rPr>
          <w:spacing w:val="2"/>
        </w:rPr>
        <w:instrText xml:space="preserve"> XE "UTF-8 encoding" </w:instrText>
      </w:r>
      <w:r>
        <w:rPr>
          <w:spacing w:val="2"/>
        </w:rPr>
        <w:fldChar w:fldCharType="end"/>
      </w:r>
      <w:r>
        <w:fldChar w:fldCharType="begin"/>
      </w:r>
      <w:r>
        <w:rPr>
          <w:spacing w:val="2"/>
        </w:rPr>
        <w:instrText xml:space="preserve"> XE "String type:UTF-8 encoding of" </w:instrText>
      </w:r>
      <w:r>
        <w:rPr>
          <w:spacing w:val="2"/>
        </w:rPr>
        <w:fldChar w:fldCharType="end"/>
      </w:r>
      <w:r>
        <w:t xml:space="preserve">The </w:t>
      </w:r>
      <w:r>
        <w:rPr>
          <w:rStyle w:val="Literal"/>
        </w:rPr>
        <w:t>String</w:t>
      </w:r>
      <w:r>
        <w:t xml:space="preserve"> type, which is provided by Rust’s standard library rather than coded into the core language, is a growable, mutable, owned, UTF-8 encoded string type. When Rustaceans refer to “strings” in Rust, they might be referring to either the </w:t>
      </w:r>
      <w:r>
        <w:rPr>
          <w:rStyle w:val="Literal"/>
        </w:rPr>
        <w:t>String</w:t>
      </w:r>
      <w:r>
        <w:t xml:space="preserve"> or the string slice </w:t>
      </w:r>
      <w:r>
        <w:rPr>
          <w:rStyle w:val="Literal"/>
        </w:rPr>
        <w:t>&amp;str</w:t>
      </w:r>
      <w:r>
        <w:t xml:space="preserve"> types, not just one of those types. Although this section is largely about </w:t>
      </w:r>
      <w:r>
        <w:rPr>
          <w:rStyle w:val="Literal"/>
        </w:rPr>
        <w:t>String</w:t>
      </w:r>
      <w:r>
        <w:t xml:space="preserve">, both types are used heavily in Rust’s standard library, and both </w:t>
      </w:r>
      <w:r>
        <w:rPr>
          <w:rStyle w:val="Literal"/>
        </w:rPr>
        <w:t>String</w:t>
      </w:r>
      <w:r>
        <w:t xml:space="preserve"> and string slices are UTF-8 encoded.</w:t>
      </w:r>
    </w:p>
    <w:p w14:paraId="7919F1B4" w14:textId="44D8660A" w:rsidR="006569B2" w:rsidRDefault="00000000">
      <w:pPr>
        <w:pStyle w:val="HeadB"/>
      </w:pPr>
      <w:r>
        <w:fldChar w:fldCharType="begin"/>
      </w:r>
      <w:r>
        <w:instrText xml:space="preserve"> XE "new function:on String" </w:instrText>
      </w:r>
      <w:r>
        <w:fldChar w:fldCharType="end"/>
      </w:r>
      <w:r>
        <w:fldChar w:fldCharType="begin"/>
      </w:r>
      <w:r>
        <w:instrText xml:space="preserve"> XE "String type:new function on" </w:instrText>
      </w:r>
      <w:r>
        <w:fldChar w:fldCharType="end"/>
      </w:r>
      <w:bookmarkStart w:id="29" w:name="_Toc206165043"/>
      <w:r>
        <w:t>Creating a New String</w:t>
      </w:r>
      <w:bookmarkEnd w:id="29"/>
    </w:p>
    <w:p w14:paraId="735A7941" w14:textId="77777777" w:rsidR="006569B2" w:rsidRDefault="00000000">
      <w:pPr>
        <w:pStyle w:val="Body"/>
      </w:pPr>
      <w:r>
        <w:t xml:space="preserve">Many of the same operations available with </w:t>
      </w:r>
      <w:r>
        <w:rPr>
          <w:rStyle w:val="Literal"/>
        </w:rPr>
        <w:t>Vec&lt;T&gt;</w:t>
      </w:r>
      <w:r>
        <w:t xml:space="preserve"> are available with </w:t>
      </w:r>
      <w:r>
        <w:rPr>
          <w:rStyle w:val="Literal"/>
        </w:rPr>
        <w:t>String</w:t>
      </w:r>
      <w:r>
        <w:t xml:space="preserve"> as well because </w:t>
      </w:r>
      <w:r>
        <w:rPr>
          <w:rStyle w:val="Literal"/>
        </w:rPr>
        <w:t>String</w:t>
      </w:r>
      <w:r>
        <w:t xml:space="preserve"> is actually implemented as a wrapper around a vector of bytes with some extra guarantees, restrictions, and capabilities. An example of a function </w:t>
      </w:r>
      <w:r>
        <w:lastRenderedPageBreak/>
        <w:t xml:space="preserve">that works the same way with </w:t>
      </w:r>
      <w:r>
        <w:rPr>
          <w:rStyle w:val="Literal"/>
        </w:rPr>
        <w:t>Vec&lt;T&gt;</w:t>
      </w:r>
      <w:r>
        <w:t xml:space="preserve"> and </w:t>
      </w:r>
      <w:r>
        <w:rPr>
          <w:rStyle w:val="Literal"/>
        </w:rPr>
        <w:t>String</w:t>
      </w:r>
      <w:r>
        <w:t xml:space="preserve"> is the </w:t>
      </w:r>
      <w:r>
        <w:rPr>
          <w:rStyle w:val="Literal"/>
        </w:rPr>
        <w:t>new</w:t>
      </w:r>
      <w:r>
        <w:t xml:space="preserve"> function to create an instance, shown in Listing 8-11.</w:t>
      </w:r>
    </w:p>
    <w:p w14:paraId="70EA9DFC" w14:textId="77777777" w:rsidR="006569B2" w:rsidRDefault="00000000">
      <w:pPr>
        <w:pStyle w:val="Code"/>
      </w:pPr>
      <w:r>
        <w:t>let mut s = String::new();</w:t>
      </w:r>
    </w:p>
    <w:p w14:paraId="73BBB19F" w14:textId="77777777" w:rsidR="006569B2" w:rsidRDefault="00000000">
      <w:pPr>
        <w:pStyle w:val="CodeListingCaption"/>
      </w:pPr>
      <w:r>
        <w:t xml:space="preserve">Creating a new, empty </w:t>
      </w:r>
      <w:r>
        <w:rPr>
          <w:rStyle w:val="Literal"/>
        </w:rPr>
        <w:t>String</w:t>
      </w:r>
    </w:p>
    <w:p w14:paraId="029A2251" w14:textId="47A2B4BE" w:rsidR="006569B2" w:rsidRDefault="00000000">
      <w:pPr>
        <w:pStyle w:val="Body"/>
      </w:pPr>
      <w:r>
        <w:t xml:space="preserve">This line creates a new, empty string called </w:t>
      </w:r>
      <w:r>
        <w:rPr>
          <w:rStyle w:val="Literal"/>
        </w:rPr>
        <w:t>s</w:t>
      </w:r>
      <w:r>
        <w:t xml:space="preserve">, into which we can then load data. </w:t>
      </w:r>
      <w:r>
        <w:fldChar w:fldCharType="begin"/>
      </w:r>
      <w:r>
        <w:instrText xml:space="preserve"> XE "to_string method" </w:instrText>
      </w:r>
      <w:r>
        <w:fldChar w:fldCharType="end"/>
      </w:r>
      <w:r>
        <w:t xml:space="preserve">Often, we’ll have some initial data with which we want to start the string. </w:t>
      </w:r>
      <w:r>
        <w:fldChar w:fldCharType="begin"/>
      </w:r>
      <w:r>
        <w:instrText xml:space="preserve"> XE "Display trait" </w:instrText>
      </w:r>
      <w:r>
        <w:fldChar w:fldCharType="end"/>
      </w:r>
      <w:r>
        <w:t xml:space="preserve">For that, we use the </w:t>
      </w:r>
      <w:r>
        <w:rPr>
          <w:rStyle w:val="Literal"/>
        </w:rPr>
        <w:t>to_string</w:t>
      </w:r>
      <w:r>
        <w:t xml:space="preserve"> method, which is available on any type that implements the </w:t>
      </w:r>
      <w:r>
        <w:rPr>
          <w:rStyle w:val="Literal"/>
        </w:rPr>
        <w:t>Display</w:t>
      </w:r>
      <w:r>
        <w:t xml:space="preserve"> trait, as string literals do. Listing 8-12 shows two examples.</w:t>
      </w:r>
    </w:p>
    <w:p w14:paraId="6E233326" w14:textId="77777777" w:rsidR="006569B2" w:rsidRDefault="00000000">
      <w:pPr>
        <w:pStyle w:val="Code"/>
      </w:pPr>
      <w:r>
        <w:t>let data = "initial contents";</w:t>
      </w:r>
    </w:p>
    <w:p w14:paraId="576E1BB6" w14:textId="77777777" w:rsidR="006569B2" w:rsidRDefault="006569B2">
      <w:pPr>
        <w:pStyle w:val="Code"/>
      </w:pPr>
    </w:p>
    <w:p w14:paraId="3629FCE5" w14:textId="77777777" w:rsidR="006569B2" w:rsidRDefault="00000000">
      <w:pPr>
        <w:pStyle w:val="Code"/>
      </w:pPr>
      <w:r>
        <w:t>let s = data.to_string();</w:t>
      </w:r>
    </w:p>
    <w:p w14:paraId="03D7A6A0" w14:textId="77777777" w:rsidR="006569B2" w:rsidRDefault="006569B2">
      <w:pPr>
        <w:pStyle w:val="Code"/>
      </w:pPr>
    </w:p>
    <w:p w14:paraId="031FFBE8" w14:textId="77777777" w:rsidR="006569B2" w:rsidRDefault="00000000">
      <w:pPr>
        <w:pStyle w:val="Code"/>
      </w:pPr>
      <w:r>
        <w:t>// The method also works on a literal directly:</w:t>
      </w:r>
    </w:p>
    <w:p w14:paraId="7D0F9419" w14:textId="77777777" w:rsidR="006569B2" w:rsidRDefault="00000000">
      <w:pPr>
        <w:pStyle w:val="Code"/>
      </w:pPr>
      <w:r>
        <w:t>let s = "initial contents".to_string();</w:t>
      </w:r>
    </w:p>
    <w:p w14:paraId="59B1725A" w14:textId="77777777" w:rsidR="006569B2" w:rsidRDefault="00000000">
      <w:pPr>
        <w:pStyle w:val="CodeListingCaption"/>
      </w:pPr>
      <w:r>
        <w:t xml:space="preserve">Using the </w:t>
      </w:r>
      <w:r>
        <w:rPr>
          <w:rStyle w:val="Literal"/>
        </w:rPr>
        <w:t>to_string</w:t>
      </w:r>
      <w:r>
        <w:t xml:space="preserve"> method to create a </w:t>
      </w:r>
      <w:r>
        <w:rPr>
          <w:rStyle w:val="Literal"/>
        </w:rPr>
        <w:t>String</w:t>
      </w:r>
      <w:r>
        <w:t xml:space="preserve"> from a string literal</w:t>
      </w:r>
    </w:p>
    <w:p w14:paraId="077CCD6D" w14:textId="77777777" w:rsidR="006569B2" w:rsidRDefault="00000000">
      <w:pPr>
        <w:pStyle w:val="BodyContinued"/>
      </w:pPr>
      <w:r>
        <w:t xml:space="preserve">This code creates a string containing </w:t>
      </w:r>
      <w:r>
        <w:rPr>
          <w:rStyle w:val="Literal"/>
        </w:rPr>
        <w:t>initial contents</w:t>
      </w:r>
      <w:r>
        <w:t>.</w:t>
      </w:r>
    </w:p>
    <w:p w14:paraId="59E18332" w14:textId="20C58BCD" w:rsidR="006569B2" w:rsidRDefault="00000000">
      <w:pPr>
        <w:pStyle w:val="Body"/>
      </w:pPr>
      <w:r>
        <w:fldChar w:fldCharType="begin"/>
      </w:r>
      <w:r>
        <w:instrText xml:space="preserve"> XE "from function:on String" </w:instrText>
      </w:r>
      <w:r>
        <w:fldChar w:fldCharType="end"/>
      </w:r>
      <w:r>
        <w:fldChar w:fldCharType="begin"/>
      </w:r>
      <w:r>
        <w:instrText xml:space="preserve"> XE "String type:from function on" </w:instrText>
      </w:r>
      <w:r>
        <w:fldChar w:fldCharType="end"/>
      </w:r>
      <w:r>
        <w:t xml:space="preserve">We can also use the function </w:t>
      </w:r>
      <w:r>
        <w:rPr>
          <w:rStyle w:val="Literal"/>
        </w:rPr>
        <w:t>String::from</w:t>
      </w:r>
      <w:r>
        <w:t xml:space="preserve"> to create a </w:t>
      </w:r>
      <w:r>
        <w:rPr>
          <w:rStyle w:val="Literal"/>
        </w:rPr>
        <w:t>String</w:t>
      </w:r>
      <w:r>
        <w:t xml:space="preserve"> from a string literal. The code in Listing 8-13 is equivalent to the code in Listing 8-12 that uses </w:t>
      </w:r>
      <w:r>
        <w:rPr>
          <w:rStyle w:val="Literal"/>
        </w:rPr>
        <w:t>to_string</w:t>
      </w:r>
      <w:r>
        <w:t>.</w:t>
      </w:r>
    </w:p>
    <w:p w14:paraId="3B7302A3" w14:textId="77777777" w:rsidR="006569B2" w:rsidRDefault="00000000">
      <w:pPr>
        <w:pStyle w:val="Code"/>
      </w:pPr>
      <w:r>
        <w:t>let s = String::from("initial contents");</w:t>
      </w:r>
    </w:p>
    <w:p w14:paraId="4638E927" w14:textId="77777777" w:rsidR="006569B2" w:rsidRDefault="00000000">
      <w:pPr>
        <w:pStyle w:val="CodeListingCaption"/>
      </w:pPr>
      <w:r>
        <w:t xml:space="preserve">Using the </w:t>
      </w:r>
      <w:r>
        <w:rPr>
          <w:rStyle w:val="Literal"/>
        </w:rPr>
        <w:t>String::from</w:t>
      </w:r>
      <w:r>
        <w:t xml:space="preserve"> function to create a </w:t>
      </w:r>
      <w:r>
        <w:rPr>
          <w:rStyle w:val="Literal"/>
        </w:rPr>
        <w:t>String</w:t>
      </w:r>
      <w:r>
        <w:t xml:space="preserve"> from a string literal</w:t>
      </w:r>
    </w:p>
    <w:p w14:paraId="10555104" w14:textId="77777777" w:rsidR="006569B2" w:rsidRDefault="00000000">
      <w:pPr>
        <w:pStyle w:val="Body"/>
      </w:pPr>
      <w:r>
        <w:t xml:space="preserve">Because strings are used for so many things, we can use many different generic APIs for strings, providing us with a lot of options. Some of them can seem redundant, but they all have their place! In this case, </w:t>
      </w:r>
      <w:r>
        <w:rPr>
          <w:rStyle w:val="Literal"/>
        </w:rPr>
        <w:t>String::from</w:t>
      </w:r>
      <w:r>
        <w:t xml:space="preserve"> and </w:t>
      </w:r>
      <w:r>
        <w:rPr>
          <w:rStyle w:val="Literal"/>
        </w:rPr>
        <w:t>to_string</w:t>
      </w:r>
      <w:r>
        <w:t xml:space="preserve"> do the same thing, so which one you choose is a matter of style and readability.</w:t>
      </w:r>
    </w:p>
    <w:p w14:paraId="3411C3BF" w14:textId="77777777" w:rsidR="006569B2" w:rsidRDefault="00000000">
      <w:pPr>
        <w:pStyle w:val="Body"/>
      </w:pPr>
      <w:r>
        <w:t>Remember that strings are UTF-8 encoded, so we can include any properly encoded data in them, as shown in Listing 8-14.</w:t>
      </w:r>
    </w:p>
    <w:p w14:paraId="288F4031" w14:textId="77777777" w:rsidR="006569B2" w:rsidRPr="00E07223" w:rsidRDefault="00000000" w:rsidP="00E07223">
      <w:pPr>
        <w:pStyle w:val="Code"/>
      </w:pPr>
      <w:commentRangeStart w:id="30"/>
      <w:commentRangeStart w:id="31"/>
      <w:commentRangeStart w:id="32"/>
      <w:r w:rsidRPr="00E07223">
        <w:t>let hello = String::from("</w:t>
      </w:r>
      <w:r w:rsidRPr="001F645F">
        <w:rPr>
          <w:rFonts w:ascii="Times New Roman" w:eastAsia="Arial Unicode MS" w:hAnsi="Times New Roman" w:cs="Times New Roman"/>
          <w:szCs w:val="15"/>
          <w:rtl/>
        </w:rPr>
        <w:t>السلام</w:t>
      </w:r>
      <w:r w:rsidRPr="001F645F">
        <w:rPr>
          <w:rFonts w:cs="Times New Roman"/>
          <w:szCs w:val="15"/>
          <w:rtl/>
        </w:rPr>
        <w:t xml:space="preserve"> </w:t>
      </w:r>
      <w:r w:rsidRPr="001F645F">
        <w:rPr>
          <w:rFonts w:ascii="Times New Roman" w:eastAsia="Arial Unicode MS" w:hAnsi="Times New Roman" w:cs="Times New Roman"/>
          <w:szCs w:val="15"/>
          <w:rtl/>
        </w:rPr>
        <w:t>عليكم</w:t>
      </w:r>
      <w:r w:rsidRPr="00E07223">
        <w:t>");</w:t>
      </w:r>
    </w:p>
    <w:p w14:paraId="1A9E6E6C" w14:textId="77777777" w:rsidR="006569B2" w:rsidRPr="00E07223" w:rsidRDefault="00000000" w:rsidP="00E07223">
      <w:pPr>
        <w:pStyle w:val="Code"/>
      </w:pPr>
      <w:r w:rsidRPr="00E07223">
        <w:t>let hello = String::from("Dobrý den");</w:t>
      </w:r>
    </w:p>
    <w:p w14:paraId="4AFED7D0" w14:textId="77777777" w:rsidR="006569B2" w:rsidRPr="00E07223" w:rsidRDefault="00000000" w:rsidP="00E07223">
      <w:pPr>
        <w:pStyle w:val="Code"/>
      </w:pPr>
      <w:r w:rsidRPr="00E07223">
        <w:t>let hello = String::from("Hello");</w:t>
      </w:r>
    </w:p>
    <w:p w14:paraId="2DAA1158" w14:textId="77777777" w:rsidR="006569B2" w:rsidRPr="00E07223" w:rsidRDefault="00000000" w:rsidP="00E07223">
      <w:pPr>
        <w:pStyle w:val="Code"/>
      </w:pPr>
      <w:r w:rsidRPr="00E07223">
        <w:t>let hello = String::from("</w:t>
      </w:r>
      <w:r w:rsidRPr="001F645F">
        <w:rPr>
          <w:rFonts w:ascii="Times New Roman" w:eastAsia="Arial Unicode MS" w:hAnsi="Times New Roman" w:cs="Times New Roman"/>
          <w:szCs w:val="15"/>
          <w:rtl/>
          <w:lang w:bidi="he-IL"/>
        </w:rPr>
        <w:t>שָׁלוֹם</w:t>
      </w:r>
      <w:r w:rsidRPr="00E07223">
        <w:t>");</w:t>
      </w:r>
    </w:p>
    <w:p w14:paraId="70681B15" w14:textId="77777777" w:rsidR="006569B2" w:rsidRPr="00E07223" w:rsidRDefault="00000000" w:rsidP="00E07223">
      <w:pPr>
        <w:pStyle w:val="Code"/>
      </w:pPr>
      <w:r w:rsidRPr="00E07223">
        <w:t>let hello = String::from("</w:t>
      </w:r>
      <w:r w:rsidRPr="00E07223">
        <w:rPr>
          <w:rFonts w:ascii="Mangal" w:eastAsia="Arial Unicode MS" w:hAnsi="Mangal" w:cs="Mangal"/>
        </w:rPr>
        <w:t>नमस्ते</w:t>
      </w:r>
      <w:r w:rsidRPr="00E07223">
        <w:t>");</w:t>
      </w:r>
    </w:p>
    <w:p w14:paraId="64E3E4B8" w14:textId="39ACD8AD" w:rsidR="006569B2" w:rsidRPr="00E07223" w:rsidRDefault="00000000" w:rsidP="00E07223">
      <w:pPr>
        <w:pStyle w:val="Code"/>
      </w:pPr>
      <w:r w:rsidRPr="00E07223">
        <w:t>let hello = String::from("</w:t>
      </w:r>
      <w:r w:rsidR="001E6568" w:rsidRPr="001F645F">
        <w:rPr>
          <w:rStyle w:val="hljs-string"/>
          <w:rFonts w:eastAsia="MS Mincho" w:hint="eastAsia"/>
        </w:rPr>
        <w:t>こんにちは</w:t>
      </w:r>
      <w:r w:rsidRPr="00E07223">
        <w:t>");</w:t>
      </w:r>
    </w:p>
    <w:p w14:paraId="15CA5CDC" w14:textId="37012B35" w:rsidR="006569B2" w:rsidRPr="00E07223" w:rsidRDefault="00000000" w:rsidP="00E07223">
      <w:pPr>
        <w:pStyle w:val="Code"/>
      </w:pPr>
      <w:r w:rsidRPr="00E07223">
        <w:t>let hello = String::from("</w:t>
      </w:r>
      <w:r w:rsidR="00472EEC" w:rsidRPr="001F645F">
        <w:rPr>
          <w:rStyle w:val="hljs-string"/>
          <w:rFonts w:eastAsia="Batang" w:hint="eastAsia"/>
        </w:rPr>
        <w:t>안녕하세</w:t>
      </w:r>
      <w:r w:rsidR="00472EEC" w:rsidRPr="001F645F">
        <w:rPr>
          <w:rStyle w:val="hljs-string"/>
          <w:rFonts w:eastAsia="Malgun Gothic" w:hint="eastAsia"/>
        </w:rPr>
        <w:t>요</w:t>
      </w:r>
      <w:r w:rsidRPr="00E07223">
        <w:t>");</w:t>
      </w:r>
    </w:p>
    <w:p w14:paraId="0F591A9F" w14:textId="3F9B2B08" w:rsidR="006569B2" w:rsidRPr="00E07223" w:rsidRDefault="00000000" w:rsidP="00E07223">
      <w:pPr>
        <w:pStyle w:val="Code"/>
      </w:pPr>
      <w:r w:rsidRPr="00E07223">
        <w:t>let hello = String::from("</w:t>
      </w:r>
      <w:r w:rsidR="00472EEC" w:rsidRPr="001F645F">
        <w:rPr>
          <w:rStyle w:val="hljs-string"/>
          <w:rFonts w:eastAsia="MS Mincho" w:hint="eastAsia"/>
        </w:rPr>
        <w:t>你好</w:t>
      </w:r>
      <w:r w:rsidRPr="00E07223">
        <w:t>");</w:t>
      </w:r>
    </w:p>
    <w:p w14:paraId="685F102A" w14:textId="77777777" w:rsidR="006569B2" w:rsidRPr="00E07223" w:rsidRDefault="00000000" w:rsidP="00E07223">
      <w:pPr>
        <w:pStyle w:val="Code"/>
      </w:pPr>
      <w:r w:rsidRPr="00E07223">
        <w:t>let hello = String::from("Olá");</w:t>
      </w:r>
    </w:p>
    <w:p w14:paraId="21FC0343" w14:textId="77777777" w:rsidR="006569B2" w:rsidRPr="00E07223" w:rsidRDefault="00000000" w:rsidP="00E07223">
      <w:pPr>
        <w:pStyle w:val="Code"/>
      </w:pPr>
      <w:r w:rsidRPr="00E07223">
        <w:t>let hello = String::from("</w:t>
      </w:r>
      <w:r w:rsidRPr="001F645F">
        <w:t>Здравствуйте</w:t>
      </w:r>
      <w:r w:rsidRPr="00E07223">
        <w:t>");</w:t>
      </w:r>
    </w:p>
    <w:p w14:paraId="5C15D94F" w14:textId="77777777" w:rsidR="006569B2" w:rsidRDefault="00000000" w:rsidP="00E07223">
      <w:pPr>
        <w:pStyle w:val="Code"/>
      </w:pPr>
      <w:r w:rsidRPr="00E07223">
        <w:t>let hello = String::from("Hola");</w:t>
      </w:r>
      <w:commentRangeEnd w:id="30"/>
      <w:r w:rsidR="0062510A">
        <w:rPr>
          <w:rStyle w:val="CommentReference"/>
          <w:rFonts w:ascii="Times New Roman" w:hAnsi="Times New Roman" w:cs="Times New Roman"/>
          <w:color w:val="auto"/>
          <w:lang w:val="en-CA"/>
        </w:rPr>
        <w:commentReference w:id="30"/>
      </w:r>
      <w:commentRangeEnd w:id="31"/>
      <w:r w:rsidR="001F645F">
        <w:rPr>
          <w:rStyle w:val="CommentReference"/>
          <w:rFonts w:ascii="Times New Roman" w:hAnsi="Times New Roman" w:cs="Times New Roman"/>
          <w:color w:val="auto"/>
          <w:lang w:val="en-CA"/>
        </w:rPr>
        <w:commentReference w:id="31"/>
      </w:r>
      <w:commentRangeEnd w:id="32"/>
      <w:r w:rsidR="001C4F8F">
        <w:rPr>
          <w:rStyle w:val="CommentReference"/>
          <w:rFonts w:ascii="Times New Roman" w:hAnsi="Times New Roman" w:cs="Times New Roman"/>
          <w:color w:val="auto"/>
          <w:lang w:val="en-CA"/>
        </w:rPr>
        <w:commentReference w:id="32"/>
      </w:r>
    </w:p>
    <w:p w14:paraId="4D3E9FD6" w14:textId="77777777" w:rsidR="006569B2" w:rsidRDefault="00000000">
      <w:pPr>
        <w:pStyle w:val="CodeListingCaption"/>
      </w:pPr>
      <w:r>
        <w:lastRenderedPageBreak/>
        <w:t>Storing greetings in different languages in strings</w:t>
      </w:r>
    </w:p>
    <w:p w14:paraId="7686C369" w14:textId="77777777" w:rsidR="006569B2" w:rsidRDefault="00000000">
      <w:pPr>
        <w:pStyle w:val="BodyContinued"/>
      </w:pPr>
      <w:r>
        <w:t xml:space="preserve">All of these are valid </w:t>
      </w:r>
      <w:r>
        <w:rPr>
          <w:rStyle w:val="Literal"/>
        </w:rPr>
        <w:t>String</w:t>
      </w:r>
      <w:r>
        <w:t xml:space="preserve"> values.</w:t>
      </w:r>
    </w:p>
    <w:p w14:paraId="2B0377DA" w14:textId="77777777" w:rsidR="006569B2" w:rsidRDefault="00000000">
      <w:pPr>
        <w:pStyle w:val="HeadB"/>
      </w:pPr>
      <w:bookmarkStart w:id="33" w:name="_Toc206165044"/>
      <w:r>
        <w:t>Updating a String</w:t>
      </w:r>
      <w:bookmarkEnd w:id="33"/>
    </w:p>
    <w:p w14:paraId="3F199E78" w14:textId="77777777" w:rsidR="006569B2" w:rsidRDefault="00000000">
      <w:pPr>
        <w:pStyle w:val="Body"/>
      </w:pPr>
      <w:r>
        <w:t xml:space="preserve">A </w:t>
      </w:r>
      <w:r>
        <w:rPr>
          <w:rStyle w:val="Literal"/>
        </w:rPr>
        <w:t>String</w:t>
      </w:r>
      <w:r>
        <w:t xml:space="preserve"> can grow in size and its contents can change, just like the contents of a </w:t>
      </w:r>
      <w:r>
        <w:rPr>
          <w:rStyle w:val="Literal"/>
        </w:rPr>
        <w:t>Vec&lt;T&gt;</w:t>
      </w:r>
      <w:r>
        <w:t xml:space="preserve">, if you push more data into it. In addition, you can conveniently use the </w:t>
      </w:r>
      <w:r>
        <w:rPr>
          <w:rStyle w:val="Literal"/>
        </w:rPr>
        <w:t>+</w:t>
      </w:r>
      <w:r>
        <w:t xml:space="preserve"> operator or the </w:t>
      </w:r>
      <w:r>
        <w:rPr>
          <w:rStyle w:val="Literal"/>
        </w:rPr>
        <w:t>format!</w:t>
      </w:r>
      <w:r>
        <w:t xml:space="preserve"> macro to concatenate </w:t>
      </w:r>
      <w:r>
        <w:rPr>
          <w:rStyle w:val="Literal"/>
        </w:rPr>
        <w:t>String</w:t>
      </w:r>
      <w:r>
        <w:t xml:space="preserve"> values.</w:t>
      </w:r>
    </w:p>
    <w:p w14:paraId="54E124E1" w14:textId="30FA4A94" w:rsidR="006569B2" w:rsidRDefault="00000000">
      <w:pPr>
        <w:pStyle w:val="HeadC"/>
      </w:pPr>
      <w:bookmarkStart w:id="34" w:name="_Toc206165045"/>
      <w:r>
        <w:t xml:space="preserve">Appending with push_str </w:t>
      </w:r>
      <w:commentRangeStart w:id="35"/>
      <w:r>
        <w:t xml:space="preserve">and </w:t>
      </w:r>
      <w:commentRangeEnd w:id="35"/>
      <w:r w:rsidR="00D4580E">
        <w:rPr>
          <w:rStyle w:val="CommentReference"/>
          <w:rFonts w:asciiTheme="minorHAnsi" w:eastAsiaTheme="minorHAnsi" w:hAnsiTheme="minorHAnsi" w:cstheme="minorBidi"/>
          <w:b w:val="0"/>
          <w:bCs w:val="0"/>
          <w:color w:val="auto"/>
          <w:kern w:val="2"/>
          <w:lang w:eastAsia="en-US"/>
        </w:rPr>
        <w:commentReference w:id="35"/>
      </w:r>
      <w:r>
        <w:t>push</w:t>
      </w:r>
      <w:bookmarkEnd w:id="34"/>
    </w:p>
    <w:p w14:paraId="5C50A9EC" w14:textId="125FF74F" w:rsidR="006569B2" w:rsidRDefault="00000000">
      <w:pPr>
        <w:pStyle w:val="Body"/>
      </w:pPr>
      <w:r>
        <w:fldChar w:fldCharType="begin"/>
      </w:r>
      <w:r>
        <w:instrText xml:space="preserve"> XE "push_str method" </w:instrText>
      </w:r>
      <w:r>
        <w:fldChar w:fldCharType="end"/>
      </w:r>
      <w:r>
        <w:fldChar w:fldCharType="begin"/>
      </w:r>
      <w:r>
        <w:instrText xml:space="preserve"> XE "String type:push_str method on" </w:instrText>
      </w:r>
      <w:r>
        <w:fldChar w:fldCharType="end"/>
      </w:r>
      <w:r>
        <w:t xml:space="preserve">We can grow a </w:t>
      </w:r>
      <w:r>
        <w:rPr>
          <w:rStyle w:val="Literal"/>
        </w:rPr>
        <w:t>String</w:t>
      </w:r>
      <w:r>
        <w:t xml:space="preserve"> by using the </w:t>
      </w:r>
      <w:r>
        <w:rPr>
          <w:rStyle w:val="Literal"/>
        </w:rPr>
        <w:t>push_str</w:t>
      </w:r>
      <w:r>
        <w:t xml:space="preserve"> method to append a string slice, as shown in Listing 8-15.</w:t>
      </w:r>
    </w:p>
    <w:p w14:paraId="1D93A8F0" w14:textId="77777777" w:rsidR="006569B2" w:rsidRDefault="00000000">
      <w:pPr>
        <w:pStyle w:val="Code"/>
      </w:pPr>
      <w:r>
        <w:t>let mut s = String::from("foo");</w:t>
      </w:r>
    </w:p>
    <w:p w14:paraId="44C4CFBC" w14:textId="77777777" w:rsidR="006569B2" w:rsidRDefault="00000000">
      <w:pPr>
        <w:pStyle w:val="Code"/>
      </w:pPr>
      <w:r>
        <w:t>s.push_str("bar");</w:t>
      </w:r>
    </w:p>
    <w:p w14:paraId="4D624340" w14:textId="77777777" w:rsidR="006569B2" w:rsidRDefault="00000000">
      <w:pPr>
        <w:pStyle w:val="CodeListingCaption"/>
      </w:pPr>
      <w:r>
        <w:t xml:space="preserve">Appending a string slice to a </w:t>
      </w:r>
      <w:r>
        <w:rPr>
          <w:rStyle w:val="Literal"/>
        </w:rPr>
        <w:t>String</w:t>
      </w:r>
      <w:r>
        <w:t xml:space="preserve"> using the </w:t>
      </w:r>
      <w:r>
        <w:rPr>
          <w:rStyle w:val="Literal"/>
        </w:rPr>
        <w:t>push_str</w:t>
      </w:r>
      <w:r>
        <w:t xml:space="preserve"> method</w:t>
      </w:r>
    </w:p>
    <w:p w14:paraId="4DBAD3ED" w14:textId="77777777" w:rsidR="006569B2" w:rsidRDefault="00000000">
      <w:pPr>
        <w:pStyle w:val="Body"/>
      </w:pPr>
      <w:r>
        <w:t xml:space="preserve">After these two lines, </w:t>
      </w:r>
      <w:r>
        <w:rPr>
          <w:rStyle w:val="Literal"/>
        </w:rPr>
        <w:t>s</w:t>
      </w:r>
      <w:r>
        <w:t xml:space="preserve"> will contain </w:t>
      </w:r>
      <w:r>
        <w:rPr>
          <w:rStyle w:val="Literal"/>
        </w:rPr>
        <w:t>foobar</w:t>
      </w:r>
      <w:r>
        <w:t xml:space="preserve">. The </w:t>
      </w:r>
      <w:r>
        <w:rPr>
          <w:rStyle w:val="Literal"/>
        </w:rPr>
        <w:t>push_str</w:t>
      </w:r>
      <w:r>
        <w:t xml:space="preserve"> method takes a string slice because we don’t necessarily want to take ownership of the parameter. For example, in the code in Listing 8-16, we want to be able to use </w:t>
      </w:r>
      <w:r>
        <w:rPr>
          <w:rStyle w:val="Literal"/>
        </w:rPr>
        <w:t>s2</w:t>
      </w:r>
      <w:r>
        <w:t xml:space="preserve"> after appending its contents to </w:t>
      </w:r>
      <w:r>
        <w:rPr>
          <w:rStyle w:val="Literal"/>
        </w:rPr>
        <w:t>s1</w:t>
      </w:r>
      <w:r>
        <w:t>.</w:t>
      </w:r>
    </w:p>
    <w:p w14:paraId="13611799" w14:textId="77777777" w:rsidR="006569B2" w:rsidRDefault="00000000">
      <w:pPr>
        <w:pStyle w:val="Code"/>
      </w:pPr>
      <w:r>
        <w:t>let mut s1 = String::from("foo");</w:t>
      </w:r>
    </w:p>
    <w:p w14:paraId="0ED2FCA9" w14:textId="77777777" w:rsidR="006569B2" w:rsidRDefault="00000000">
      <w:pPr>
        <w:pStyle w:val="Code"/>
      </w:pPr>
      <w:r>
        <w:t>let s2 = "bar";</w:t>
      </w:r>
    </w:p>
    <w:p w14:paraId="4F339C16" w14:textId="77777777" w:rsidR="006569B2" w:rsidRDefault="00000000">
      <w:pPr>
        <w:pStyle w:val="Code"/>
      </w:pPr>
      <w:r>
        <w:t>s1.push_str(s2);</w:t>
      </w:r>
    </w:p>
    <w:p w14:paraId="09F7D6C8" w14:textId="77777777" w:rsidR="006569B2" w:rsidRDefault="00000000">
      <w:pPr>
        <w:pStyle w:val="Code"/>
      </w:pPr>
      <w:r>
        <w:t>println!("s2 is {s2}");</w:t>
      </w:r>
    </w:p>
    <w:p w14:paraId="03F76185" w14:textId="77777777" w:rsidR="006569B2" w:rsidRDefault="00000000">
      <w:pPr>
        <w:pStyle w:val="CodeListingCaption"/>
      </w:pPr>
      <w:r>
        <w:t xml:space="preserve">Using a string slice after appending its contents to a </w:t>
      </w:r>
      <w:r>
        <w:rPr>
          <w:rStyle w:val="Literal"/>
        </w:rPr>
        <w:t>String</w:t>
      </w:r>
    </w:p>
    <w:p w14:paraId="4464DAE5" w14:textId="77777777" w:rsidR="006569B2" w:rsidRDefault="00000000">
      <w:pPr>
        <w:pStyle w:val="Body"/>
      </w:pPr>
      <w:r>
        <w:t xml:space="preserve">If the </w:t>
      </w:r>
      <w:r>
        <w:rPr>
          <w:rStyle w:val="Literal"/>
        </w:rPr>
        <w:t>push_str</w:t>
      </w:r>
      <w:r>
        <w:t xml:space="preserve"> method took ownership of </w:t>
      </w:r>
      <w:r>
        <w:rPr>
          <w:rStyle w:val="Literal"/>
        </w:rPr>
        <w:t>s2</w:t>
      </w:r>
      <w:r>
        <w:t>, we wouldn’t be able to print its value on the last line. However, this code works as we’d expect!</w:t>
      </w:r>
    </w:p>
    <w:p w14:paraId="6C2E6A24" w14:textId="15E94E7F" w:rsidR="006569B2" w:rsidRDefault="00000000">
      <w:pPr>
        <w:pStyle w:val="Body"/>
      </w:pPr>
      <w:r>
        <w:fldChar w:fldCharType="begin"/>
      </w:r>
      <w:r>
        <w:rPr>
          <w:spacing w:val="3"/>
        </w:rPr>
        <w:instrText xml:space="preserve"> XE "push method" </w:instrText>
      </w:r>
      <w:r>
        <w:rPr>
          <w:spacing w:val="3"/>
        </w:rPr>
        <w:fldChar w:fldCharType="end"/>
      </w:r>
      <w:r>
        <w:fldChar w:fldCharType="begin"/>
      </w:r>
      <w:r>
        <w:rPr>
          <w:spacing w:val="3"/>
        </w:rPr>
        <w:instrText xml:space="preserve"> XE "String type:push method on" </w:instrText>
      </w:r>
      <w:r>
        <w:rPr>
          <w:spacing w:val="3"/>
        </w:rPr>
        <w:fldChar w:fldCharType="end"/>
      </w:r>
      <w:r>
        <w:t xml:space="preserve">The </w:t>
      </w:r>
      <w:r>
        <w:rPr>
          <w:rStyle w:val="Literal"/>
        </w:rPr>
        <w:t>push</w:t>
      </w:r>
      <w:r>
        <w:t xml:space="preserve"> method takes a single character as a parameter and adds it to the </w:t>
      </w:r>
      <w:r>
        <w:rPr>
          <w:rStyle w:val="Literal"/>
        </w:rPr>
        <w:t>String</w:t>
      </w:r>
      <w:r>
        <w:t xml:space="preserve">. Listing 8-17 adds the letter </w:t>
      </w:r>
      <w:r>
        <w:rPr>
          <w:rStyle w:val="Italic"/>
        </w:rPr>
        <w:t>l</w:t>
      </w:r>
      <w:r>
        <w:t xml:space="preserve"> to a </w:t>
      </w:r>
      <w:r>
        <w:rPr>
          <w:rStyle w:val="Literal"/>
        </w:rPr>
        <w:t>String</w:t>
      </w:r>
      <w:r>
        <w:t xml:space="preserve"> using the </w:t>
      </w:r>
      <w:r>
        <w:rPr>
          <w:rStyle w:val="Literal"/>
        </w:rPr>
        <w:t>push</w:t>
      </w:r>
      <w:r>
        <w:t xml:space="preserve"> method.</w:t>
      </w:r>
    </w:p>
    <w:p w14:paraId="4BAAD6F2" w14:textId="77777777" w:rsidR="006569B2" w:rsidRDefault="00000000">
      <w:pPr>
        <w:pStyle w:val="Code"/>
      </w:pPr>
      <w:r>
        <w:t>let mut s = String::from("lo");</w:t>
      </w:r>
    </w:p>
    <w:p w14:paraId="7404E318" w14:textId="77777777" w:rsidR="006569B2" w:rsidRDefault="00000000">
      <w:pPr>
        <w:pStyle w:val="Code"/>
      </w:pPr>
      <w:r>
        <w:t>s.push('l');</w:t>
      </w:r>
    </w:p>
    <w:p w14:paraId="7A89001C" w14:textId="77777777" w:rsidR="006569B2" w:rsidRDefault="00000000">
      <w:pPr>
        <w:pStyle w:val="CodeListingCaption"/>
      </w:pPr>
      <w:r>
        <w:t xml:space="preserve">Adding one character to a </w:t>
      </w:r>
      <w:r>
        <w:rPr>
          <w:rStyle w:val="Literal"/>
        </w:rPr>
        <w:t>String</w:t>
      </w:r>
      <w:r>
        <w:t xml:space="preserve"> value using </w:t>
      </w:r>
      <w:r>
        <w:rPr>
          <w:rStyle w:val="Literal"/>
        </w:rPr>
        <w:t>push</w:t>
      </w:r>
    </w:p>
    <w:p w14:paraId="74D61DB1" w14:textId="77777777" w:rsidR="006569B2" w:rsidRDefault="00000000">
      <w:pPr>
        <w:pStyle w:val="BodyContinued"/>
      </w:pPr>
      <w:r>
        <w:t xml:space="preserve">As a result, </w:t>
      </w:r>
      <w:r>
        <w:rPr>
          <w:rStyle w:val="Literal"/>
        </w:rPr>
        <w:t>s</w:t>
      </w:r>
      <w:r>
        <w:t xml:space="preserve"> will contain </w:t>
      </w:r>
      <w:r>
        <w:rPr>
          <w:rStyle w:val="Literal"/>
        </w:rPr>
        <w:t>lol</w:t>
      </w:r>
      <w:r>
        <w:t>.</w:t>
      </w:r>
    </w:p>
    <w:p w14:paraId="553E0251" w14:textId="5EB0006D" w:rsidR="006569B2" w:rsidRDefault="00000000">
      <w:pPr>
        <w:pStyle w:val="HeadC"/>
      </w:pPr>
      <w:bookmarkStart w:id="36" w:name="_Toc206165046"/>
      <w:r>
        <w:t>Concatenati</w:t>
      </w:r>
      <w:r w:rsidR="00991B39">
        <w:t>ng</w:t>
      </w:r>
      <w:r>
        <w:t xml:space="preserve"> with + or format!</w:t>
      </w:r>
      <w:bookmarkEnd w:id="36"/>
      <w:r>
        <w:t xml:space="preserve"> </w:t>
      </w:r>
    </w:p>
    <w:p w14:paraId="46EBB05F" w14:textId="2D3980A5" w:rsidR="006569B2" w:rsidRDefault="00000000">
      <w:pPr>
        <w:pStyle w:val="Body"/>
      </w:pPr>
      <w:r>
        <w:fldChar w:fldCharType="begin"/>
      </w:r>
      <w:r>
        <w:instrText xml:space="preserve"> XE "addition:of strings" </w:instrText>
      </w:r>
      <w:r>
        <w:fldChar w:fldCharType="end"/>
      </w:r>
      <w:r>
        <w:fldChar w:fldCharType="begin"/>
      </w:r>
      <w:r>
        <w:instrText xml:space="preserve"> XE "addition operator (+)" </w:instrText>
      </w:r>
      <w:r>
        <w:fldChar w:fldCharType="end"/>
      </w:r>
      <w:r>
        <w:fldChar w:fldCharType="begin"/>
      </w:r>
      <w:r>
        <w:instrText xml:space="preserve"> XE "+ (addition operator)" </w:instrText>
      </w:r>
      <w:r>
        <w:fldChar w:fldCharType="end"/>
      </w:r>
      <w:r>
        <w:fldChar w:fldCharType="begin"/>
      </w:r>
      <w:r>
        <w:instrText xml:space="preserve"> XE "String type:concatenation with +" </w:instrText>
      </w:r>
      <w:r>
        <w:fldChar w:fldCharType="end"/>
      </w:r>
      <w:r>
        <w:t xml:space="preserve">Often, you’ll want to combine two existing strings. One way to do so is to use the </w:t>
      </w:r>
      <w:r>
        <w:rPr>
          <w:rStyle w:val="Literal"/>
        </w:rPr>
        <w:t>+</w:t>
      </w:r>
      <w:r>
        <w:t xml:space="preserve"> operator, as shown in Listing 8-18.</w:t>
      </w:r>
    </w:p>
    <w:p w14:paraId="5ADA0946" w14:textId="77777777" w:rsidR="006569B2" w:rsidRDefault="00000000">
      <w:pPr>
        <w:pStyle w:val="Code"/>
      </w:pPr>
      <w:r>
        <w:lastRenderedPageBreak/>
        <w:t>let s1 = String::from("Hello, ");</w:t>
      </w:r>
    </w:p>
    <w:p w14:paraId="79A29752" w14:textId="77777777" w:rsidR="006569B2" w:rsidRDefault="00000000">
      <w:pPr>
        <w:pStyle w:val="Code"/>
      </w:pPr>
      <w:r>
        <w:t>let s2 = String::from("world!");</w:t>
      </w:r>
    </w:p>
    <w:p w14:paraId="6D941D45" w14:textId="77777777" w:rsidR="006569B2" w:rsidRDefault="00000000">
      <w:pPr>
        <w:pStyle w:val="Code"/>
      </w:pPr>
      <w:r>
        <w:t>let s3 = s1 + &amp;s2; // note s1 has been moved here and can no longer be used</w:t>
      </w:r>
    </w:p>
    <w:p w14:paraId="6633E344" w14:textId="77777777" w:rsidR="006569B2" w:rsidRDefault="00000000">
      <w:pPr>
        <w:pStyle w:val="CodeListingCaption"/>
      </w:pPr>
      <w:r>
        <w:t xml:space="preserve">Using the </w:t>
      </w:r>
      <w:r>
        <w:rPr>
          <w:rStyle w:val="Literal"/>
        </w:rPr>
        <w:t>+</w:t>
      </w:r>
      <w:r>
        <w:t xml:space="preserve"> operator to combine two </w:t>
      </w:r>
      <w:r>
        <w:rPr>
          <w:rStyle w:val="Literal"/>
        </w:rPr>
        <w:t>String</w:t>
      </w:r>
      <w:r>
        <w:t xml:space="preserve"> values into a new </w:t>
      </w:r>
      <w:r>
        <w:rPr>
          <w:rStyle w:val="Literal"/>
        </w:rPr>
        <w:t>String</w:t>
      </w:r>
      <w:r>
        <w:t xml:space="preserve"> value</w:t>
      </w:r>
    </w:p>
    <w:p w14:paraId="6FA283A3" w14:textId="77777777" w:rsidR="006569B2" w:rsidRDefault="00000000">
      <w:pPr>
        <w:pStyle w:val="Body"/>
      </w:pPr>
      <w:r>
        <w:t xml:space="preserve">The string </w:t>
      </w:r>
      <w:r>
        <w:rPr>
          <w:rStyle w:val="Literal"/>
        </w:rPr>
        <w:t>s3</w:t>
      </w:r>
      <w:r>
        <w:t xml:space="preserve"> will contain </w:t>
      </w:r>
      <w:r>
        <w:rPr>
          <w:rStyle w:val="Literal"/>
        </w:rPr>
        <w:t>Hello, world!</w:t>
      </w:r>
      <w:r>
        <w:t xml:space="preserve">. The reason </w:t>
      </w:r>
      <w:r>
        <w:rPr>
          <w:rStyle w:val="Literal"/>
        </w:rPr>
        <w:t>s1</w:t>
      </w:r>
      <w:r>
        <w:t xml:space="preserve"> is no longer valid after the addition, and the reason we used a reference to </w:t>
      </w:r>
      <w:r>
        <w:rPr>
          <w:rStyle w:val="Literal"/>
        </w:rPr>
        <w:t>s2</w:t>
      </w:r>
      <w:r>
        <w:t xml:space="preserve">, has to do with the signature of the method that’s called when we use the </w:t>
      </w:r>
      <w:r>
        <w:rPr>
          <w:rStyle w:val="Literal"/>
        </w:rPr>
        <w:t>+</w:t>
      </w:r>
      <w:r>
        <w:t xml:space="preserve"> operator. The </w:t>
      </w:r>
      <w:r>
        <w:rPr>
          <w:rStyle w:val="Literal"/>
        </w:rPr>
        <w:t>+</w:t>
      </w:r>
      <w:r>
        <w:t xml:space="preserve"> operator uses the </w:t>
      </w:r>
      <w:r>
        <w:rPr>
          <w:rStyle w:val="Literal"/>
        </w:rPr>
        <w:t>add</w:t>
      </w:r>
      <w:r>
        <w:t xml:space="preserve"> method, whose signature looks something like this:</w:t>
      </w:r>
    </w:p>
    <w:p w14:paraId="48A0FF8C" w14:textId="77777777" w:rsidR="006569B2" w:rsidRDefault="00000000">
      <w:pPr>
        <w:pStyle w:val="Code"/>
      </w:pPr>
      <w:r>
        <w:t>fn add(self, s: &amp;str) -&gt; String {</w:t>
      </w:r>
    </w:p>
    <w:p w14:paraId="637876F3" w14:textId="0A842B27" w:rsidR="006569B2" w:rsidRDefault="00000000">
      <w:pPr>
        <w:pStyle w:val="Body"/>
      </w:pPr>
      <w:r>
        <w:t xml:space="preserve">In the standard library, you’ll see </w:t>
      </w:r>
      <w:r>
        <w:rPr>
          <w:rStyle w:val="Literal"/>
        </w:rPr>
        <w:t>add</w:t>
      </w:r>
      <w:r>
        <w:t xml:space="preserve"> defined using generics and associated types. Here, we’ve substituted in concrete types, which is what happens when we call this method with </w:t>
      </w:r>
      <w:r>
        <w:rPr>
          <w:rStyle w:val="Literal"/>
        </w:rPr>
        <w:t>String</w:t>
      </w:r>
      <w:r>
        <w:t xml:space="preserve"> values. We’ll discuss generics in </w:t>
      </w:r>
      <w:r>
        <w:rPr>
          <w:rStyle w:val="Xref"/>
        </w:rPr>
        <w:t>Chapter</w:t>
      </w:r>
      <w:r w:rsidR="001C4F8F">
        <w:rPr>
          <w:rStyle w:val="Xref"/>
        </w:rPr>
        <w:t> </w:t>
      </w:r>
      <w:r>
        <w:rPr>
          <w:rStyle w:val="Xref"/>
        </w:rPr>
        <w:t>10</w:t>
      </w:r>
      <w:r>
        <w:t xml:space="preserve">. This signature gives us the clues we need in order to understand the tricky bits of the </w:t>
      </w:r>
      <w:r>
        <w:rPr>
          <w:rStyle w:val="Literal"/>
        </w:rPr>
        <w:t>+</w:t>
      </w:r>
      <w:r>
        <w:t xml:space="preserve"> operator.</w:t>
      </w:r>
    </w:p>
    <w:p w14:paraId="1F7820FF" w14:textId="789645ED" w:rsidR="006569B2" w:rsidRDefault="00000000">
      <w:pPr>
        <w:pStyle w:val="Body"/>
      </w:pPr>
      <w:r>
        <w:t xml:space="preserve">First, </w:t>
      </w:r>
      <w:r>
        <w:rPr>
          <w:rStyle w:val="Literal"/>
        </w:rPr>
        <w:t>s2</w:t>
      </w:r>
      <w:r>
        <w:t xml:space="preserve"> has an </w:t>
      </w:r>
      <w:r>
        <w:rPr>
          <w:rStyle w:val="Literal"/>
        </w:rPr>
        <w:t>&amp;</w:t>
      </w:r>
      <w:r>
        <w:t xml:space="preserve">, meaning that we’re adding a </w:t>
      </w:r>
      <w:r w:rsidRPr="006778E5">
        <w:rPr>
          <w:rPrChange w:id="37" w:author="Audrey Doyle" w:date="2025-09-10T14:31:00Z" w16du:dateUtc="2025-09-10T18:31:00Z">
            <w:rPr>
              <w:rStyle w:val="Italic"/>
            </w:rPr>
          </w:rPrChange>
        </w:rPr>
        <w:t>reference</w:t>
      </w:r>
      <w:r w:rsidRPr="006778E5">
        <w:t xml:space="preserve"> of</w:t>
      </w:r>
      <w:r>
        <w:t xml:space="preserve"> the second string to the first string. This is because of the </w:t>
      </w:r>
      <w:r>
        <w:rPr>
          <w:rStyle w:val="Literal"/>
        </w:rPr>
        <w:t>s</w:t>
      </w:r>
      <w:r>
        <w:t xml:space="preserve"> parameter in the </w:t>
      </w:r>
      <w:r>
        <w:rPr>
          <w:rStyle w:val="Literal"/>
        </w:rPr>
        <w:t>add</w:t>
      </w:r>
      <w:r>
        <w:t xml:space="preserve"> function: </w:t>
      </w:r>
      <w:del w:id="38" w:author="Audrey Doyle" w:date="2025-09-10T14:31:00Z" w16du:dateUtc="2025-09-10T18:31:00Z">
        <w:r w:rsidDel="006778E5">
          <w:delText xml:space="preserve">we </w:delText>
        </w:r>
      </w:del>
      <w:ins w:id="39" w:author="Audrey Doyle" w:date="2025-09-10T14:31:00Z" w16du:dateUtc="2025-09-10T18:31:00Z">
        <w:r w:rsidR="006778E5">
          <w:t>W</w:t>
        </w:r>
        <w:r w:rsidR="006778E5">
          <w:t xml:space="preserve">e </w:t>
        </w:r>
      </w:ins>
      <w:r>
        <w:t xml:space="preserve">can only add </w:t>
      </w:r>
      <w:commentRangeStart w:id="40"/>
      <w:r>
        <w:t xml:space="preserve">a </w:t>
      </w:r>
      <w:r>
        <w:rPr>
          <w:rStyle w:val="Literal"/>
        </w:rPr>
        <w:t>&amp;str</w:t>
      </w:r>
      <w:r>
        <w:t xml:space="preserve"> </w:t>
      </w:r>
      <w:commentRangeEnd w:id="40"/>
      <w:r w:rsidR="006778E5">
        <w:rPr>
          <w:rStyle w:val="CommentReference"/>
          <w:rFonts w:asciiTheme="minorHAnsi" w:eastAsiaTheme="minorHAnsi" w:hAnsiTheme="minorHAnsi" w:cstheme="minorBidi"/>
          <w:color w:val="auto"/>
          <w:kern w:val="2"/>
          <w:lang w:eastAsia="en-US"/>
        </w:rPr>
        <w:commentReference w:id="40"/>
      </w:r>
      <w:r>
        <w:t xml:space="preserve">to a </w:t>
      </w:r>
      <w:r>
        <w:rPr>
          <w:rStyle w:val="Literal"/>
        </w:rPr>
        <w:t>String</w:t>
      </w:r>
      <w:r>
        <w:t xml:space="preserve">; we can’t add two </w:t>
      </w:r>
      <w:r>
        <w:rPr>
          <w:rStyle w:val="Literal"/>
        </w:rPr>
        <w:t>String</w:t>
      </w:r>
      <w:r>
        <w:t xml:space="preserve"> values together. But wait—the type of </w:t>
      </w:r>
      <w:r>
        <w:rPr>
          <w:rStyle w:val="Literal"/>
        </w:rPr>
        <w:t>&amp;s2</w:t>
      </w:r>
      <w:r>
        <w:t xml:space="preserve"> is </w:t>
      </w:r>
      <w:r>
        <w:rPr>
          <w:rStyle w:val="Literal"/>
        </w:rPr>
        <w:t>&amp;String</w:t>
      </w:r>
      <w:r>
        <w:t xml:space="preserve">, not </w:t>
      </w:r>
      <w:r>
        <w:rPr>
          <w:rStyle w:val="Literal"/>
        </w:rPr>
        <w:t>&amp;str</w:t>
      </w:r>
      <w:r>
        <w:t xml:space="preserve">, as specified in the second parameter to </w:t>
      </w:r>
      <w:r>
        <w:rPr>
          <w:rStyle w:val="Literal"/>
        </w:rPr>
        <w:t>add</w:t>
      </w:r>
      <w:r>
        <w:t>. So</w:t>
      </w:r>
      <w:ins w:id="41" w:author="Audrey Doyle" w:date="2025-09-10T14:13:00Z" w16du:dateUtc="2025-09-10T18:13:00Z">
        <w:r w:rsidR="00EC64FA">
          <w:t>,</w:t>
        </w:r>
      </w:ins>
      <w:r>
        <w:t xml:space="preserve"> why does Listing 8-18 compile?</w:t>
      </w:r>
    </w:p>
    <w:p w14:paraId="5E968C82" w14:textId="1F05459F" w:rsidR="006569B2" w:rsidRDefault="00000000">
      <w:pPr>
        <w:pStyle w:val="Body"/>
      </w:pPr>
      <w:r>
        <w:fldChar w:fldCharType="begin"/>
      </w:r>
      <w:r>
        <w:instrText xml:space="preserve"> XE "deref coercion" </w:instrText>
      </w:r>
      <w:r>
        <w:fldChar w:fldCharType="end"/>
      </w:r>
      <w:r>
        <w:t xml:space="preserve">The reason we’re able to use </w:t>
      </w:r>
      <w:r>
        <w:rPr>
          <w:rStyle w:val="Literal"/>
        </w:rPr>
        <w:t>&amp;s2</w:t>
      </w:r>
      <w:r>
        <w:t xml:space="preserve"> in the call to </w:t>
      </w:r>
      <w:r>
        <w:rPr>
          <w:rStyle w:val="Literal"/>
        </w:rPr>
        <w:t>add</w:t>
      </w:r>
      <w:r>
        <w:t xml:space="preserve"> is that the compiler </w:t>
      </w:r>
      <w:r w:rsidRPr="006778E5">
        <w:t xml:space="preserve">can </w:t>
      </w:r>
      <w:r w:rsidRPr="006778E5">
        <w:rPr>
          <w:rPrChange w:id="42" w:author="Audrey Doyle" w:date="2025-09-10T14:32:00Z" w16du:dateUtc="2025-09-10T18:32:00Z">
            <w:rPr>
              <w:rStyle w:val="Italic"/>
            </w:rPr>
          </w:rPrChange>
        </w:rPr>
        <w:t>coerce</w:t>
      </w:r>
      <w:r>
        <w:t xml:space="preserve"> the </w:t>
      </w:r>
      <w:r>
        <w:rPr>
          <w:rStyle w:val="Literal"/>
        </w:rPr>
        <w:t>&amp;String</w:t>
      </w:r>
      <w:r>
        <w:t xml:space="preserve"> argument into a </w:t>
      </w:r>
      <w:r>
        <w:rPr>
          <w:rStyle w:val="Literal"/>
        </w:rPr>
        <w:t>&amp;str</w:t>
      </w:r>
      <w:r>
        <w:t xml:space="preserve">. When we call the </w:t>
      </w:r>
      <w:r>
        <w:rPr>
          <w:rStyle w:val="Literal"/>
        </w:rPr>
        <w:t>add</w:t>
      </w:r>
      <w:r>
        <w:t xml:space="preserve"> method, Rust uses </w:t>
      </w:r>
      <w:r w:rsidRPr="006778E5">
        <w:t xml:space="preserve">a </w:t>
      </w:r>
      <w:r w:rsidRPr="006778E5">
        <w:rPr>
          <w:rPrChange w:id="43" w:author="Audrey Doyle" w:date="2025-09-10T14:32:00Z" w16du:dateUtc="2025-09-10T18:32:00Z">
            <w:rPr>
              <w:rStyle w:val="Italic"/>
            </w:rPr>
          </w:rPrChange>
        </w:rPr>
        <w:t>deref coercion</w:t>
      </w:r>
      <w:r>
        <w:t xml:space="preserve">, which here turns </w:t>
      </w:r>
      <w:r>
        <w:rPr>
          <w:rStyle w:val="Literal"/>
        </w:rPr>
        <w:t>&amp;s2</w:t>
      </w:r>
      <w:r>
        <w:t xml:space="preserve"> into </w:t>
      </w:r>
      <w:r>
        <w:rPr>
          <w:rStyle w:val="Literal"/>
        </w:rPr>
        <w:t>&amp;s2[..]</w:t>
      </w:r>
      <w:r>
        <w:t xml:space="preserve">. We’ll discuss deref coercion in more depth in </w:t>
      </w:r>
      <w:r>
        <w:rPr>
          <w:rStyle w:val="Xref"/>
        </w:rPr>
        <w:t>Chapter</w:t>
      </w:r>
      <w:r w:rsidR="001C4F8F">
        <w:rPr>
          <w:rStyle w:val="Xref"/>
        </w:rPr>
        <w:t> </w:t>
      </w:r>
      <w:r>
        <w:rPr>
          <w:rStyle w:val="Xref"/>
        </w:rPr>
        <w:t>15</w:t>
      </w:r>
      <w:r>
        <w:t xml:space="preserve">. Because </w:t>
      </w:r>
      <w:r>
        <w:rPr>
          <w:rStyle w:val="Literal"/>
        </w:rPr>
        <w:t>add</w:t>
      </w:r>
      <w:r>
        <w:t xml:space="preserve"> does not take ownership of the </w:t>
      </w:r>
      <w:r>
        <w:rPr>
          <w:rStyle w:val="Literal"/>
        </w:rPr>
        <w:t>s</w:t>
      </w:r>
      <w:r>
        <w:t xml:space="preserve"> parameter, </w:t>
      </w:r>
      <w:r>
        <w:rPr>
          <w:rStyle w:val="Literal"/>
        </w:rPr>
        <w:t>s2</w:t>
      </w:r>
      <w:r>
        <w:t xml:space="preserve"> will still be a valid </w:t>
      </w:r>
      <w:r>
        <w:rPr>
          <w:rStyle w:val="Literal"/>
        </w:rPr>
        <w:t>String</w:t>
      </w:r>
      <w:r>
        <w:t xml:space="preserve"> after this operation.</w:t>
      </w:r>
    </w:p>
    <w:p w14:paraId="50994811" w14:textId="77777777" w:rsidR="006569B2" w:rsidRDefault="00000000">
      <w:pPr>
        <w:pStyle w:val="Body"/>
      </w:pPr>
      <w:r>
        <w:t xml:space="preserve">Second, we can see in the signature that </w:t>
      </w:r>
      <w:r>
        <w:rPr>
          <w:rStyle w:val="Literal"/>
        </w:rPr>
        <w:t>add</w:t>
      </w:r>
      <w:r>
        <w:t xml:space="preserve"> takes ownership of </w:t>
      </w:r>
      <w:r>
        <w:rPr>
          <w:rStyle w:val="Literal"/>
        </w:rPr>
        <w:t>self</w:t>
      </w:r>
      <w:r>
        <w:t xml:space="preserve"> because </w:t>
      </w:r>
      <w:r>
        <w:rPr>
          <w:rStyle w:val="Literal"/>
        </w:rPr>
        <w:t>self</w:t>
      </w:r>
      <w:r>
        <w:t xml:space="preserve"> does </w:t>
      </w:r>
      <w:r>
        <w:rPr>
          <w:rStyle w:val="Italic"/>
        </w:rPr>
        <w:t>not</w:t>
      </w:r>
      <w:r>
        <w:t xml:space="preserve"> have </w:t>
      </w:r>
      <w:commentRangeStart w:id="44"/>
      <w:r>
        <w:t xml:space="preserve">an </w:t>
      </w:r>
      <w:r>
        <w:rPr>
          <w:rStyle w:val="Literal"/>
        </w:rPr>
        <w:t>&amp;</w:t>
      </w:r>
      <w:commentRangeEnd w:id="44"/>
      <w:r w:rsidR="006778E5">
        <w:rPr>
          <w:rStyle w:val="CommentReference"/>
          <w:rFonts w:asciiTheme="minorHAnsi" w:eastAsiaTheme="minorHAnsi" w:hAnsiTheme="minorHAnsi" w:cstheme="minorBidi"/>
          <w:color w:val="auto"/>
          <w:kern w:val="2"/>
          <w:lang w:eastAsia="en-US"/>
        </w:rPr>
        <w:commentReference w:id="44"/>
      </w:r>
      <w:r>
        <w:t xml:space="preserve">. This means </w:t>
      </w:r>
      <w:r>
        <w:rPr>
          <w:rStyle w:val="Literal"/>
        </w:rPr>
        <w:t>s1</w:t>
      </w:r>
      <w:r>
        <w:t xml:space="preserve"> in Listing 8-18 will be moved into the </w:t>
      </w:r>
      <w:r>
        <w:rPr>
          <w:rStyle w:val="Literal"/>
        </w:rPr>
        <w:t>add</w:t>
      </w:r>
      <w:r>
        <w:t xml:space="preserve"> call and will no longer be valid after that. So, although </w:t>
      </w:r>
      <w:r>
        <w:rPr>
          <w:rStyle w:val="Literal"/>
        </w:rPr>
        <w:t>let s3 = s1 + &amp;s2;</w:t>
      </w:r>
      <w:r>
        <w:t xml:space="preserve"> looks like it will copy both strings and create a new one, this statement actually takes ownership of </w:t>
      </w:r>
      <w:r>
        <w:rPr>
          <w:rStyle w:val="Literal"/>
        </w:rPr>
        <w:t>s1</w:t>
      </w:r>
      <w:r>
        <w:t xml:space="preserve">, appends a copy of the contents of </w:t>
      </w:r>
      <w:r>
        <w:rPr>
          <w:rStyle w:val="Literal"/>
        </w:rPr>
        <w:t>s2</w:t>
      </w:r>
      <w:r>
        <w:t>, and then returns ownership of the result. In other words, it looks like it’s making a lot of copies, but it isn’t; the implementation is more efficient than copying.</w:t>
      </w:r>
    </w:p>
    <w:p w14:paraId="236EA326" w14:textId="77777777" w:rsidR="006569B2" w:rsidRDefault="00000000">
      <w:pPr>
        <w:pStyle w:val="Body"/>
      </w:pPr>
      <w:r>
        <w:t xml:space="preserve">If we need to concatenate multiple strings, the behavior of the </w:t>
      </w:r>
      <w:r>
        <w:rPr>
          <w:rStyle w:val="Literal"/>
        </w:rPr>
        <w:t>+</w:t>
      </w:r>
      <w:r>
        <w:t xml:space="preserve"> operator gets unwieldy:</w:t>
      </w:r>
    </w:p>
    <w:p w14:paraId="66759CA7" w14:textId="77777777" w:rsidR="006569B2" w:rsidRDefault="00000000">
      <w:pPr>
        <w:pStyle w:val="Code"/>
      </w:pPr>
      <w:r>
        <w:t>let s1 = String::from("tic");</w:t>
      </w:r>
    </w:p>
    <w:p w14:paraId="4907A72E" w14:textId="77777777" w:rsidR="006569B2" w:rsidRDefault="00000000">
      <w:pPr>
        <w:pStyle w:val="Code"/>
      </w:pPr>
      <w:r>
        <w:lastRenderedPageBreak/>
        <w:t>let s2 = String::from("tac");</w:t>
      </w:r>
    </w:p>
    <w:p w14:paraId="45A57ADC" w14:textId="77777777" w:rsidR="006569B2" w:rsidRDefault="00000000">
      <w:pPr>
        <w:pStyle w:val="Code"/>
      </w:pPr>
      <w:r>
        <w:t>let s3 = String::from("toe");</w:t>
      </w:r>
    </w:p>
    <w:p w14:paraId="78671A04" w14:textId="77777777" w:rsidR="006569B2" w:rsidRDefault="006569B2">
      <w:pPr>
        <w:pStyle w:val="Code"/>
      </w:pPr>
    </w:p>
    <w:p w14:paraId="265E1253" w14:textId="77777777" w:rsidR="006569B2" w:rsidRDefault="00000000">
      <w:pPr>
        <w:pStyle w:val="Code"/>
      </w:pPr>
      <w:r>
        <w:t>let s = s1 + "-" + &amp;s2 + "-" + &amp;s3;</w:t>
      </w:r>
    </w:p>
    <w:p w14:paraId="01F1D232" w14:textId="0ADC6835" w:rsidR="006569B2" w:rsidRDefault="00000000">
      <w:pPr>
        <w:pStyle w:val="Body"/>
      </w:pPr>
      <w:r>
        <w:t xml:space="preserve">At this point, </w:t>
      </w:r>
      <w:r>
        <w:rPr>
          <w:rStyle w:val="Literal"/>
        </w:rPr>
        <w:t>s</w:t>
      </w:r>
      <w:r>
        <w:t xml:space="preserve"> will be </w:t>
      </w:r>
      <w:r>
        <w:rPr>
          <w:rStyle w:val="Literal"/>
        </w:rPr>
        <w:t>tic-tac-toe</w:t>
      </w:r>
      <w:r>
        <w:t xml:space="preserve">. With all of the </w:t>
      </w:r>
      <w:r>
        <w:rPr>
          <w:rStyle w:val="Literal"/>
        </w:rPr>
        <w:t>+</w:t>
      </w:r>
      <w:r>
        <w:t xml:space="preserve"> and </w:t>
      </w:r>
      <w:r>
        <w:rPr>
          <w:rStyle w:val="Literal"/>
        </w:rPr>
        <w:t>"</w:t>
      </w:r>
      <w:r>
        <w:t xml:space="preserve"> characters, it’s difficult to see what’s going on. </w:t>
      </w:r>
      <w:r>
        <w:fldChar w:fldCharType="begin"/>
      </w:r>
      <w:r>
        <w:instrText xml:space="preserve"> XE "format! macro" </w:instrText>
      </w:r>
      <w:r>
        <w:fldChar w:fldCharType="end"/>
      </w:r>
      <w:r>
        <w:t xml:space="preserve">For combining strings in more complicated ways, we can instead use the </w:t>
      </w:r>
      <w:r>
        <w:rPr>
          <w:rStyle w:val="Literal"/>
        </w:rPr>
        <w:t>format!</w:t>
      </w:r>
      <w:r>
        <w:t xml:space="preserve"> macro:</w:t>
      </w:r>
    </w:p>
    <w:p w14:paraId="35198C0D" w14:textId="77777777" w:rsidR="006569B2" w:rsidRDefault="00000000">
      <w:pPr>
        <w:pStyle w:val="Code"/>
      </w:pPr>
      <w:r>
        <w:t>let s1 = String::from("tic");</w:t>
      </w:r>
    </w:p>
    <w:p w14:paraId="301E97EE" w14:textId="77777777" w:rsidR="006569B2" w:rsidRDefault="00000000">
      <w:pPr>
        <w:pStyle w:val="Code"/>
      </w:pPr>
      <w:r>
        <w:t>let s2 = String::from("tac");</w:t>
      </w:r>
    </w:p>
    <w:p w14:paraId="20B761B3" w14:textId="77777777" w:rsidR="006569B2" w:rsidRDefault="00000000">
      <w:pPr>
        <w:pStyle w:val="Code"/>
      </w:pPr>
      <w:r>
        <w:t>let s3 = String::from("toe");</w:t>
      </w:r>
    </w:p>
    <w:p w14:paraId="362BDA82" w14:textId="77777777" w:rsidR="006569B2" w:rsidRDefault="006569B2">
      <w:pPr>
        <w:pStyle w:val="Code"/>
      </w:pPr>
    </w:p>
    <w:p w14:paraId="4B6A75D5" w14:textId="77777777" w:rsidR="006569B2" w:rsidRDefault="00000000">
      <w:pPr>
        <w:pStyle w:val="Code"/>
      </w:pPr>
      <w:r>
        <w:t>let s = format!("{s1}-{s2}-{s3}");</w:t>
      </w:r>
    </w:p>
    <w:p w14:paraId="4E374698" w14:textId="77777777" w:rsidR="006569B2" w:rsidRDefault="00000000">
      <w:pPr>
        <w:pStyle w:val="Body"/>
      </w:pPr>
      <w:r>
        <w:t xml:space="preserve">This code also sets </w:t>
      </w:r>
      <w:r>
        <w:rPr>
          <w:rStyle w:val="Literal"/>
        </w:rPr>
        <w:t>s</w:t>
      </w:r>
      <w:r>
        <w:t xml:space="preserve"> to </w:t>
      </w:r>
      <w:r>
        <w:rPr>
          <w:rStyle w:val="Literal"/>
        </w:rPr>
        <w:t>tic-tac-toe</w:t>
      </w:r>
      <w:r>
        <w:t xml:space="preserve">. The </w:t>
      </w:r>
      <w:r>
        <w:rPr>
          <w:rStyle w:val="Literal"/>
        </w:rPr>
        <w:t>format!</w:t>
      </w:r>
      <w:r>
        <w:t xml:space="preserve"> macro works like </w:t>
      </w:r>
      <w:r>
        <w:rPr>
          <w:rStyle w:val="Literal"/>
        </w:rPr>
        <w:t>println!</w:t>
      </w:r>
      <w:r>
        <w:t xml:space="preserve">, but instead of printing the output to the screen, it returns a </w:t>
      </w:r>
      <w:r>
        <w:rPr>
          <w:rStyle w:val="Literal"/>
        </w:rPr>
        <w:t>String</w:t>
      </w:r>
      <w:r>
        <w:t xml:space="preserve"> with the contents. The version of the code using </w:t>
      </w:r>
      <w:r>
        <w:rPr>
          <w:rStyle w:val="Literal"/>
        </w:rPr>
        <w:t>format!</w:t>
      </w:r>
      <w:r>
        <w:t xml:space="preserve"> is much easier to read, and the code generated by the </w:t>
      </w:r>
      <w:r>
        <w:rPr>
          <w:rStyle w:val="Literal"/>
        </w:rPr>
        <w:t>format!</w:t>
      </w:r>
      <w:r>
        <w:t xml:space="preserve"> macro uses references so that this call doesn’t take ownership of any of its parameters.</w:t>
      </w:r>
    </w:p>
    <w:p w14:paraId="399C035F" w14:textId="5A548DEA" w:rsidR="006569B2" w:rsidRDefault="00000000">
      <w:pPr>
        <w:pStyle w:val="HeadB"/>
      </w:pPr>
      <w:r>
        <w:fldChar w:fldCharType="begin"/>
      </w:r>
      <w:r>
        <w:instrText xml:space="preserve"> XE "String type:indexing into" </w:instrText>
      </w:r>
      <w:r>
        <w:fldChar w:fldCharType="end"/>
      </w:r>
      <w:bookmarkStart w:id="45" w:name="_Toc206165047"/>
      <w:r>
        <w:t>Indexing into Strings</w:t>
      </w:r>
      <w:bookmarkEnd w:id="45"/>
    </w:p>
    <w:p w14:paraId="313A184C" w14:textId="77777777" w:rsidR="006569B2" w:rsidRDefault="00000000">
      <w:pPr>
        <w:pStyle w:val="Body"/>
      </w:pPr>
      <w:r>
        <w:t xml:space="preserve">In many other programming languages, accessing individual characters in a string by referencing them by index is a valid and common operation. However, if you try to access parts of a </w:t>
      </w:r>
      <w:r>
        <w:rPr>
          <w:rStyle w:val="Literal"/>
        </w:rPr>
        <w:t>String</w:t>
      </w:r>
      <w:r>
        <w:t xml:space="preserve"> using indexing syntax in Rust, you’ll get an error. Consider the invalid code in Listing 8-19.</w:t>
      </w:r>
    </w:p>
    <w:p w14:paraId="1CC2EBB6" w14:textId="256AE4FA" w:rsidR="006569B2" w:rsidRDefault="00000000">
      <w:pPr>
        <w:pStyle w:val="Code"/>
      </w:pPr>
      <w:r>
        <w:t>let s1 = String::from("h</w:t>
      </w:r>
      <w:r w:rsidR="005A4C08">
        <w:t>i</w:t>
      </w:r>
      <w:r>
        <w:t>");</w:t>
      </w:r>
    </w:p>
    <w:p w14:paraId="7CD95F42" w14:textId="77777777" w:rsidR="006569B2" w:rsidRDefault="00000000">
      <w:pPr>
        <w:pStyle w:val="Code"/>
      </w:pPr>
      <w:r>
        <w:t>let h = s1[0];</w:t>
      </w:r>
    </w:p>
    <w:p w14:paraId="3A286562" w14:textId="77777777" w:rsidR="006569B2" w:rsidRDefault="00000000">
      <w:pPr>
        <w:pStyle w:val="CodeListingCaption"/>
      </w:pPr>
      <w:r>
        <w:t xml:space="preserve">Attempting to use indexing syntax with a </w:t>
      </w:r>
      <w:r>
        <w:rPr>
          <w:rStyle w:val="Literal"/>
        </w:rPr>
        <w:t>String</w:t>
      </w:r>
    </w:p>
    <w:p w14:paraId="3AC62490" w14:textId="77777777" w:rsidR="006569B2" w:rsidRDefault="00000000">
      <w:pPr>
        <w:pStyle w:val="BodyContinued"/>
      </w:pPr>
      <w:r>
        <w:t>This code will result in the following error:</w:t>
      </w:r>
    </w:p>
    <w:p w14:paraId="3D92DBC4" w14:textId="77777777" w:rsidR="009355BF" w:rsidRPr="00477AC4" w:rsidRDefault="009355BF" w:rsidP="00477AC4">
      <w:pPr>
        <w:pStyle w:val="Code"/>
      </w:pPr>
      <w:r w:rsidRPr="00477AC4">
        <w:t>error[E0277]: the type `str` cannot be indexed by `{integer}`</w:t>
      </w:r>
    </w:p>
    <w:p w14:paraId="4605B22A" w14:textId="77777777" w:rsidR="009355BF" w:rsidRPr="00477AC4" w:rsidRDefault="009355BF" w:rsidP="00477AC4">
      <w:pPr>
        <w:pStyle w:val="Code"/>
      </w:pPr>
      <w:r w:rsidRPr="00477AC4">
        <w:t xml:space="preserve"> --&gt; src/main.rs:3:16</w:t>
      </w:r>
    </w:p>
    <w:p w14:paraId="6390C56E" w14:textId="77777777" w:rsidR="009355BF" w:rsidRPr="00477AC4" w:rsidRDefault="009355BF" w:rsidP="00477AC4">
      <w:pPr>
        <w:pStyle w:val="Code"/>
      </w:pPr>
      <w:r w:rsidRPr="00477AC4">
        <w:t xml:space="preserve">  |</w:t>
      </w:r>
    </w:p>
    <w:p w14:paraId="43F2F470" w14:textId="77777777" w:rsidR="009355BF" w:rsidRPr="00477AC4" w:rsidRDefault="009355BF" w:rsidP="00477AC4">
      <w:pPr>
        <w:pStyle w:val="Code"/>
      </w:pPr>
      <w:r w:rsidRPr="00477AC4">
        <w:t>3 |     let h = s1[0];</w:t>
      </w:r>
    </w:p>
    <w:p w14:paraId="5A98409B" w14:textId="77777777" w:rsidR="009355BF" w:rsidRPr="00477AC4" w:rsidRDefault="009355BF" w:rsidP="00477AC4">
      <w:pPr>
        <w:pStyle w:val="Code"/>
      </w:pPr>
      <w:r w:rsidRPr="00477AC4">
        <w:t xml:space="preserve">  |                ^ string indices are ranges of `usize`</w:t>
      </w:r>
    </w:p>
    <w:p w14:paraId="5C57C086" w14:textId="32F7D4C1" w:rsidR="006569B2" w:rsidRDefault="00000000">
      <w:pPr>
        <w:pStyle w:val="Body"/>
      </w:pPr>
      <w:r>
        <w:t>The error tell</w:t>
      </w:r>
      <w:r w:rsidR="009355BF">
        <w:t>s</w:t>
      </w:r>
      <w:r>
        <w:t xml:space="preserve"> the story: Rust strings don’t support indexing. But why not? To answer that question, we need to discuss how Rust stores strings in memory.</w:t>
      </w:r>
    </w:p>
    <w:p w14:paraId="2D81BB08" w14:textId="254E3C2D" w:rsidR="006569B2" w:rsidRDefault="00000000">
      <w:pPr>
        <w:pStyle w:val="HeadC"/>
      </w:pPr>
      <w:r>
        <w:fldChar w:fldCharType="begin"/>
      </w:r>
      <w:r>
        <w:instrText xml:space="preserve"> XE "String type:internal structure of" </w:instrText>
      </w:r>
      <w:r>
        <w:fldChar w:fldCharType="end"/>
      </w:r>
      <w:bookmarkStart w:id="46" w:name="_Toc206165048"/>
      <w:r>
        <w:t>Internal Representation</w:t>
      </w:r>
      <w:bookmarkEnd w:id="46"/>
    </w:p>
    <w:p w14:paraId="64F10064" w14:textId="77777777" w:rsidR="006569B2" w:rsidRDefault="00000000">
      <w:pPr>
        <w:pStyle w:val="Body"/>
      </w:pPr>
      <w:r>
        <w:t xml:space="preserve">A </w:t>
      </w:r>
      <w:r>
        <w:rPr>
          <w:rStyle w:val="Literal"/>
        </w:rPr>
        <w:t>String</w:t>
      </w:r>
      <w:r>
        <w:t xml:space="preserve"> is a wrapper over a </w:t>
      </w:r>
      <w:r>
        <w:rPr>
          <w:rStyle w:val="Literal"/>
        </w:rPr>
        <w:t>Vec&lt;u8&gt;</w:t>
      </w:r>
      <w:r>
        <w:t>. Let’s look at some of our properly encoded UTF-8 example strings from Listing 8-14. First, this one:</w:t>
      </w:r>
    </w:p>
    <w:p w14:paraId="0CA8D80B" w14:textId="77777777" w:rsidR="006569B2" w:rsidRDefault="00000000">
      <w:pPr>
        <w:pStyle w:val="Code"/>
      </w:pPr>
      <w:r>
        <w:lastRenderedPageBreak/>
        <w:t>let hello = String::from("Hola");</w:t>
      </w:r>
    </w:p>
    <w:p w14:paraId="4474DE0F" w14:textId="14B9851B" w:rsidR="006569B2" w:rsidRDefault="00000000">
      <w:pPr>
        <w:pStyle w:val="Body"/>
      </w:pPr>
      <w:r>
        <w:t xml:space="preserve">In this case, </w:t>
      </w:r>
      <w:r>
        <w:rPr>
          <w:rStyle w:val="Literal"/>
        </w:rPr>
        <w:t>len</w:t>
      </w:r>
      <w:r>
        <w:t xml:space="preserve"> will be </w:t>
      </w:r>
      <w:r>
        <w:rPr>
          <w:rStyle w:val="Literal"/>
        </w:rPr>
        <w:t>4</w:t>
      </w:r>
      <w:r>
        <w:t xml:space="preserve">, which means the vector storing the string </w:t>
      </w:r>
      <w:r>
        <w:rPr>
          <w:rStyle w:val="Literal"/>
        </w:rPr>
        <w:t>"Hola"</w:t>
      </w:r>
      <w:r>
        <w:t xml:space="preserve"> is 4 bytes long. Each of these letters takes </w:t>
      </w:r>
      <w:del w:id="47" w:author="Audrey Doyle" w:date="2025-09-10T14:36:00Z" w16du:dateUtc="2025-09-10T18:36:00Z">
        <w:r w:rsidDel="00F57BA8">
          <w:delText xml:space="preserve">one </w:delText>
        </w:r>
      </w:del>
      <w:ins w:id="48" w:author="Audrey Doyle" w:date="2025-09-10T14:36:00Z" w16du:dateUtc="2025-09-10T18:36:00Z">
        <w:r w:rsidR="00F57BA8">
          <w:t>1</w:t>
        </w:r>
        <w:r w:rsidR="00F57BA8">
          <w:t xml:space="preserve"> </w:t>
        </w:r>
      </w:ins>
      <w:r>
        <w:t xml:space="preserve">byte when encoded in UTF-8. The following line, however, may surprise you (note that this string begins with the capital Cyrillic letter </w:t>
      </w:r>
      <w:r>
        <w:rPr>
          <w:rStyle w:val="Italic"/>
        </w:rPr>
        <w:t>Ze</w:t>
      </w:r>
      <w:r>
        <w:t>, not the number 3):</w:t>
      </w:r>
    </w:p>
    <w:p w14:paraId="5277CAE7" w14:textId="0987718E" w:rsidR="006569B2" w:rsidRDefault="00000000">
      <w:pPr>
        <w:pStyle w:val="Code"/>
      </w:pPr>
      <w:r>
        <w:t>let hello = String::from("</w:t>
      </w:r>
      <w:commentRangeStart w:id="49"/>
      <w:commentRangeStart w:id="50"/>
      <w:commentRangeStart w:id="51"/>
      <w:r w:rsidR="003C0D9D" w:rsidRPr="003C0D9D">
        <w:t>Здравствуйте</w:t>
      </w:r>
      <w:commentRangeEnd w:id="49"/>
      <w:r w:rsidR="007D2551">
        <w:rPr>
          <w:rStyle w:val="CommentReference"/>
          <w:rFonts w:ascii="Times New Roman" w:hAnsi="Times New Roman" w:cs="Times New Roman"/>
          <w:color w:val="auto"/>
          <w:lang w:val="en-CA"/>
        </w:rPr>
        <w:commentReference w:id="49"/>
      </w:r>
      <w:commentRangeEnd w:id="50"/>
      <w:r w:rsidR="00477AC4">
        <w:rPr>
          <w:rStyle w:val="CommentReference"/>
          <w:rFonts w:ascii="Times New Roman" w:hAnsi="Times New Roman" w:cs="Times New Roman"/>
          <w:color w:val="auto"/>
          <w:lang w:val="en-CA"/>
        </w:rPr>
        <w:commentReference w:id="50"/>
      </w:r>
      <w:commentRangeEnd w:id="51"/>
      <w:r w:rsidR="001C4F8F">
        <w:rPr>
          <w:rStyle w:val="CommentReference"/>
          <w:rFonts w:ascii="Times New Roman" w:hAnsi="Times New Roman" w:cs="Times New Roman"/>
          <w:color w:val="auto"/>
          <w:lang w:val="en-CA"/>
        </w:rPr>
        <w:commentReference w:id="51"/>
      </w:r>
      <w:r>
        <w:t>");</w:t>
      </w:r>
    </w:p>
    <w:p w14:paraId="58AFD782" w14:textId="750E717F" w:rsidR="006569B2" w:rsidRDefault="00000000">
      <w:pPr>
        <w:pStyle w:val="Body"/>
      </w:pPr>
      <w:r>
        <w:t xml:space="preserve">If you were asked how long the string is, you might say 12. In fact, Rust’s answer is 24: </w:t>
      </w:r>
      <w:del w:id="52" w:author="Audrey Doyle" w:date="2025-09-10T14:36:00Z" w16du:dateUtc="2025-09-10T18:36:00Z">
        <w:r w:rsidDel="00F57BA8">
          <w:delText xml:space="preserve">that’s </w:delText>
        </w:r>
      </w:del>
      <w:ins w:id="53" w:author="Audrey Doyle" w:date="2025-09-10T14:36:00Z" w16du:dateUtc="2025-09-10T18:36:00Z">
        <w:r w:rsidR="00F57BA8">
          <w:t>T</w:t>
        </w:r>
        <w:r w:rsidR="00F57BA8">
          <w:t xml:space="preserve">hat’s </w:t>
        </w:r>
      </w:ins>
      <w:r>
        <w:t>the number of bytes it takes to encode “</w:t>
      </w:r>
      <w:r w:rsidR="003C0D9D" w:rsidRPr="003C0D9D">
        <w:t>Здравствуйте</w:t>
      </w:r>
      <w:r>
        <w:t>” in UTF-8, because each Unicode scalar value in that string takes 2 bytes of storage. Therefore, an index into the string’s bytes will not always correlate to a valid Unicode scalar value. To demonstrate, consider this invalid Rust code:</w:t>
      </w:r>
    </w:p>
    <w:p w14:paraId="6CEB7D07" w14:textId="4BE0EECD" w:rsidR="006569B2" w:rsidRDefault="00000000">
      <w:pPr>
        <w:pStyle w:val="Code"/>
      </w:pPr>
      <w:r>
        <w:t>let hello = "</w:t>
      </w:r>
      <w:r w:rsidR="003C0D9D" w:rsidRPr="003C0D9D">
        <w:t>Здравствуйте</w:t>
      </w:r>
      <w:r>
        <w:t>";</w:t>
      </w:r>
    </w:p>
    <w:p w14:paraId="2128577A" w14:textId="77777777" w:rsidR="006569B2" w:rsidRDefault="00000000">
      <w:pPr>
        <w:pStyle w:val="Code"/>
      </w:pPr>
      <w:r>
        <w:t>let answer = &amp;hello[0];</w:t>
      </w:r>
    </w:p>
    <w:p w14:paraId="23B0A662" w14:textId="6DF60885" w:rsidR="006569B2" w:rsidRDefault="00000000">
      <w:pPr>
        <w:pStyle w:val="Body"/>
      </w:pPr>
      <w:r>
        <w:t xml:space="preserve">You already know that </w:t>
      </w:r>
      <w:r>
        <w:rPr>
          <w:rStyle w:val="Literal"/>
        </w:rPr>
        <w:t>answer</w:t>
      </w:r>
      <w:r>
        <w:t xml:space="preserve"> will not be </w:t>
      </w:r>
      <w:r w:rsidR="000F121C" w:rsidRPr="00F57BA8">
        <w:rPr>
          <w:rStyle w:val="Literal"/>
          <w:rPrChange w:id="54" w:author="Audrey Doyle" w:date="2025-09-10T14:37:00Z" w16du:dateUtc="2025-09-10T18:37:00Z">
            <w:rPr/>
          </w:rPrChange>
        </w:rPr>
        <w:t>З</w:t>
      </w:r>
      <w:r>
        <w:t xml:space="preserve">, the first letter. When encoded in UTF-8, the first byte of </w:t>
      </w:r>
      <w:r w:rsidR="00364672" w:rsidRPr="00F57BA8">
        <w:rPr>
          <w:rStyle w:val="Literal"/>
          <w:rPrChange w:id="55" w:author="Audrey Doyle" w:date="2025-09-10T14:37:00Z" w16du:dateUtc="2025-09-10T18:37:00Z">
            <w:rPr/>
          </w:rPrChange>
        </w:rPr>
        <w:t>З</w:t>
      </w:r>
      <w:r>
        <w:t xml:space="preserve"> is </w:t>
      </w:r>
      <w:r>
        <w:rPr>
          <w:rStyle w:val="Literal"/>
        </w:rPr>
        <w:t>208</w:t>
      </w:r>
      <w:r>
        <w:t xml:space="preserve"> and the second is </w:t>
      </w:r>
      <w:r>
        <w:rPr>
          <w:rStyle w:val="Literal"/>
        </w:rPr>
        <w:t>151</w:t>
      </w:r>
      <w:r>
        <w:t xml:space="preserve">, so it would seem that </w:t>
      </w:r>
      <w:r>
        <w:rPr>
          <w:rStyle w:val="Literal"/>
        </w:rPr>
        <w:t>answer</w:t>
      </w:r>
      <w:r>
        <w:t xml:space="preserve"> should in fact be </w:t>
      </w:r>
      <w:r>
        <w:rPr>
          <w:rStyle w:val="Literal"/>
        </w:rPr>
        <w:t>208</w:t>
      </w:r>
      <w:r>
        <w:t xml:space="preserve">, but </w:t>
      </w:r>
      <w:r>
        <w:rPr>
          <w:rStyle w:val="Literal"/>
        </w:rPr>
        <w:t>208</w:t>
      </w:r>
      <w:r>
        <w:t xml:space="preserve"> is not a valid character on its own. Returning </w:t>
      </w:r>
      <w:r>
        <w:rPr>
          <w:rStyle w:val="Literal"/>
        </w:rPr>
        <w:t>208</w:t>
      </w:r>
      <w:r>
        <w:t xml:space="preserve"> is likely not what a user would want if they asked for the first letter of this string; however, that’s the only data that Rust has at byte index 0. Users generally don’t want the byte value returned, even if the string contains only Latin letters: </w:t>
      </w:r>
      <w:del w:id="56" w:author="Audrey Doyle" w:date="2025-09-10T14:37:00Z" w16du:dateUtc="2025-09-10T18:37:00Z">
        <w:r w:rsidDel="00F57BA8">
          <w:delText xml:space="preserve">if </w:delText>
        </w:r>
      </w:del>
      <w:ins w:id="57" w:author="Audrey Doyle" w:date="2025-09-10T14:37:00Z" w16du:dateUtc="2025-09-10T18:37:00Z">
        <w:r w:rsidR="00F57BA8">
          <w:t>I</w:t>
        </w:r>
        <w:r w:rsidR="00F57BA8">
          <w:t xml:space="preserve">f </w:t>
        </w:r>
      </w:ins>
      <w:r>
        <w:rPr>
          <w:rStyle w:val="Literal"/>
        </w:rPr>
        <w:t>&amp;"hi"[0]</w:t>
      </w:r>
      <w:r>
        <w:t xml:space="preserve"> were valid code that returned the byte value, it would return </w:t>
      </w:r>
      <w:r>
        <w:rPr>
          <w:rStyle w:val="Literal"/>
        </w:rPr>
        <w:t>104</w:t>
      </w:r>
      <w:r>
        <w:t xml:space="preserve">, not </w:t>
      </w:r>
      <w:r>
        <w:rPr>
          <w:rStyle w:val="Literal"/>
        </w:rPr>
        <w:t>h</w:t>
      </w:r>
      <w:r>
        <w:t>.</w:t>
      </w:r>
    </w:p>
    <w:p w14:paraId="4AEBC6E2" w14:textId="77777777" w:rsidR="006569B2" w:rsidRDefault="00000000">
      <w:pPr>
        <w:pStyle w:val="Body"/>
      </w:pPr>
      <w:r>
        <w:t>The answer, then, is that to avoid returning an unexpected value and causing bugs that might not be discovered immediately, Rust doesn’t compile this code at all and prevents misunderstandings early in the development process.</w:t>
      </w:r>
    </w:p>
    <w:p w14:paraId="5239984E" w14:textId="3E99B557" w:rsidR="006569B2" w:rsidRDefault="00000000">
      <w:pPr>
        <w:pStyle w:val="HeadC"/>
      </w:pPr>
      <w:r>
        <w:fldChar w:fldCharType="begin"/>
      </w:r>
      <w:r>
        <w:instrText xml:space="preserve"> XE "grapheme clusters" </w:instrText>
      </w:r>
      <w:r>
        <w:fldChar w:fldCharType="end"/>
      </w:r>
      <w:r>
        <w:fldChar w:fldCharType="begin"/>
      </w:r>
      <w:r>
        <w:instrText xml:space="preserve"> XE "UTF-8 encoding" </w:instrText>
      </w:r>
      <w:r>
        <w:fldChar w:fldCharType="end"/>
      </w:r>
      <w:r>
        <w:fldChar w:fldCharType="begin"/>
      </w:r>
      <w:r>
        <w:instrText xml:space="preserve"> XE "String type:UTF-8 encoding of" </w:instrText>
      </w:r>
      <w:r>
        <w:fldChar w:fldCharType="end"/>
      </w:r>
      <w:r>
        <w:fldChar w:fldCharType="begin"/>
      </w:r>
      <w:r>
        <w:instrText xml:space="preserve"> XE "Unicode Scalar Value" </w:instrText>
      </w:r>
      <w:r>
        <w:fldChar w:fldCharType="end"/>
      </w:r>
      <w:bookmarkStart w:id="58" w:name="_Toc206165049"/>
      <w:r>
        <w:t>Bytes</w:t>
      </w:r>
      <w:r w:rsidR="00991B39">
        <w:t>,</w:t>
      </w:r>
      <w:r>
        <w:t xml:space="preserve"> Scalar Values</w:t>
      </w:r>
      <w:r w:rsidR="00991B39">
        <w:t>,</w:t>
      </w:r>
      <w:r>
        <w:t xml:space="preserve"> and Grapheme Clusters</w:t>
      </w:r>
      <w:bookmarkEnd w:id="58"/>
    </w:p>
    <w:p w14:paraId="0694B7C4" w14:textId="77777777" w:rsidR="006569B2" w:rsidRDefault="00000000">
      <w:pPr>
        <w:pStyle w:val="Body"/>
      </w:pPr>
      <w:r>
        <w:t xml:space="preserve">Another point about UTF-8 is that there are actually three relevant ways to look at strings from Rust’s perspective: as bytes, scalar values, and grapheme clusters (the closest thing to what we would call </w:t>
      </w:r>
      <w:r>
        <w:rPr>
          <w:rStyle w:val="Italic"/>
        </w:rPr>
        <w:t>letters</w:t>
      </w:r>
      <w:r>
        <w:t>).</w:t>
      </w:r>
    </w:p>
    <w:p w14:paraId="125A7C00" w14:textId="258F7576" w:rsidR="006569B2" w:rsidRDefault="00000000">
      <w:pPr>
        <w:pStyle w:val="Body"/>
      </w:pPr>
      <w:commentRangeStart w:id="59"/>
      <w:commentRangeStart w:id="60"/>
      <w:r>
        <w:t xml:space="preserve">If we look at the Hindi word </w:t>
      </w:r>
      <w:r w:rsidR="005B1F95">
        <w:rPr>
          <w:rFonts w:ascii="Kohinoor Devanagari" w:hAnsi="Kohinoor Devanagari" w:cs="Kohinoor Devanagari"/>
        </w:rPr>
        <w:t>नमस्ते</w:t>
      </w:r>
      <w:r>
        <w:t xml:space="preserve"> written in the Devanagari script, it is stored as a vector of </w:t>
      </w:r>
      <w:r>
        <w:rPr>
          <w:rStyle w:val="Literal"/>
        </w:rPr>
        <w:t>u8</w:t>
      </w:r>
      <w:r>
        <w:t xml:space="preserve"> values that looks like this:</w:t>
      </w:r>
    </w:p>
    <w:p w14:paraId="3453BC68" w14:textId="77777777" w:rsidR="006569B2" w:rsidRDefault="00000000">
      <w:pPr>
        <w:pStyle w:val="Code"/>
      </w:pPr>
      <w:r>
        <w:t>[224, 164, 168, 224, 164, 174, 224, 164, 184, 224, 165, 141, 224,</w:t>
      </w:r>
    </w:p>
    <w:p w14:paraId="0B6FA24C" w14:textId="77777777" w:rsidR="006569B2" w:rsidRDefault="00000000">
      <w:pPr>
        <w:pStyle w:val="Code"/>
      </w:pPr>
      <w:r>
        <w:t>164, 164, 224, 165, 135]</w:t>
      </w:r>
    </w:p>
    <w:p w14:paraId="54B20025" w14:textId="77777777" w:rsidR="006569B2" w:rsidRDefault="00000000">
      <w:pPr>
        <w:pStyle w:val="Body"/>
      </w:pPr>
      <w:r>
        <w:t xml:space="preserve">That’s 18 bytes and is how computers ultimately store this data. If we look at them as Unicode scalar values, which are what Rust’s </w:t>
      </w:r>
      <w:r>
        <w:rPr>
          <w:rStyle w:val="Literal"/>
        </w:rPr>
        <w:t>char</w:t>
      </w:r>
      <w:r>
        <w:t xml:space="preserve"> type is, those bytes look like this:</w:t>
      </w:r>
    </w:p>
    <w:p w14:paraId="4BBC70AB" w14:textId="212B54CA" w:rsidR="006569B2" w:rsidRPr="000E4AC9" w:rsidRDefault="00000000" w:rsidP="000E4AC9">
      <w:pPr>
        <w:pStyle w:val="Code"/>
      </w:pPr>
      <w:r w:rsidRPr="000E4AC9">
        <w:lastRenderedPageBreak/>
        <w:t>['</w:t>
      </w:r>
      <w:r w:rsidR="002D5CC9" w:rsidRPr="000E4AC9">
        <w:rPr>
          <w:rFonts w:ascii="Mangal" w:hAnsi="Mangal" w:cs="Mangal"/>
        </w:rPr>
        <w:t>न</w:t>
      </w:r>
      <w:r w:rsidRPr="000E4AC9">
        <w:t>', '</w:t>
      </w:r>
      <w:r w:rsidR="007C4F2D" w:rsidRPr="00477AC4">
        <w:rPr>
          <w:rStyle w:val="HTMLCode"/>
          <w:rFonts w:ascii="Mangal" w:hAnsi="Mangal" w:cs="Mangal"/>
          <w:sz w:val="15"/>
          <w:szCs w:val="17"/>
        </w:rPr>
        <w:t>म</w:t>
      </w:r>
      <w:r w:rsidRPr="000E4AC9">
        <w:t>', '</w:t>
      </w:r>
      <w:r w:rsidR="007C4F2D" w:rsidRPr="00477AC4">
        <w:rPr>
          <w:rStyle w:val="HTMLCode"/>
          <w:rFonts w:ascii="Mangal" w:hAnsi="Mangal" w:cs="Mangal"/>
          <w:sz w:val="15"/>
          <w:szCs w:val="17"/>
        </w:rPr>
        <w:t>स</w:t>
      </w:r>
      <w:r w:rsidRPr="000E4AC9">
        <w:t>', '</w:t>
      </w:r>
      <w:r w:rsidR="00001637" w:rsidRPr="00477AC4">
        <w:rPr>
          <w:rStyle w:val="HTMLCode"/>
          <w:rFonts w:ascii="Mangal" w:hAnsi="Mangal" w:cs="Mangal"/>
          <w:sz w:val="15"/>
          <w:szCs w:val="17"/>
        </w:rPr>
        <w:t>्</w:t>
      </w:r>
      <w:r w:rsidRPr="000E4AC9">
        <w:t>', '</w:t>
      </w:r>
      <w:r w:rsidR="00BB22F2" w:rsidRPr="00477AC4">
        <w:rPr>
          <w:rStyle w:val="HTMLCode"/>
          <w:rFonts w:ascii="Mangal" w:hAnsi="Mangal" w:cs="Mangal"/>
          <w:sz w:val="15"/>
          <w:szCs w:val="17"/>
        </w:rPr>
        <w:t>त</w:t>
      </w:r>
      <w:r w:rsidRPr="000E4AC9">
        <w:t xml:space="preserve">', </w:t>
      </w:r>
      <w:r w:rsidR="00031C21" w:rsidRPr="00477AC4">
        <w:t>'</w:t>
      </w:r>
      <w:r w:rsidR="00031C21" w:rsidRPr="00477AC4">
        <w:rPr>
          <w:rStyle w:val="HTMLCode"/>
          <w:rFonts w:ascii="Mangal" w:hAnsi="Mangal" w:cs="Mangal"/>
          <w:sz w:val="15"/>
          <w:szCs w:val="17"/>
        </w:rPr>
        <w:t>े</w:t>
      </w:r>
      <w:r w:rsidRPr="000E4AC9">
        <w:t>']</w:t>
      </w:r>
    </w:p>
    <w:p w14:paraId="173B392C" w14:textId="71FD1A20" w:rsidR="006569B2" w:rsidRDefault="00000000">
      <w:pPr>
        <w:pStyle w:val="Body"/>
      </w:pPr>
      <w:r>
        <w:t xml:space="preserve">There are six </w:t>
      </w:r>
      <w:r>
        <w:rPr>
          <w:rStyle w:val="Literal"/>
        </w:rPr>
        <w:t>char</w:t>
      </w:r>
      <w:r>
        <w:t xml:space="preserve"> values here, but the fourth and sixth are not letters: </w:t>
      </w:r>
      <w:del w:id="61" w:author="Audrey Doyle" w:date="2025-09-10T14:38:00Z" w16du:dateUtc="2025-09-10T18:38:00Z">
        <w:r w:rsidDel="00F57BA8">
          <w:delText xml:space="preserve">they’re </w:delText>
        </w:r>
      </w:del>
      <w:ins w:id="62" w:author="Audrey Doyle" w:date="2025-09-10T14:38:00Z" w16du:dateUtc="2025-09-10T18:38:00Z">
        <w:r w:rsidR="00F57BA8">
          <w:t>T</w:t>
        </w:r>
        <w:r w:rsidR="00F57BA8">
          <w:t xml:space="preserve">hey’re </w:t>
        </w:r>
      </w:ins>
      <w:r>
        <w:t>diacritics that don’t make sense on their own. Finally, if we look at them as grapheme clusters, we’d get what a person would call the four letters that make up the Hindi word:</w:t>
      </w:r>
    </w:p>
    <w:p w14:paraId="560D19C9" w14:textId="05F1314A" w:rsidR="006569B2" w:rsidRPr="000E4AC9" w:rsidRDefault="00000000" w:rsidP="000E4AC9">
      <w:pPr>
        <w:pStyle w:val="Code"/>
      </w:pPr>
      <w:r w:rsidRPr="000E4AC9">
        <w:t>["</w:t>
      </w:r>
      <w:r w:rsidR="00C73B0A" w:rsidRPr="00477AC4">
        <w:rPr>
          <w:rStyle w:val="HTMLCode"/>
          <w:rFonts w:ascii="Mangal" w:hAnsi="Mangal" w:cs="Mangal"/>
          <w:sz w:val="15"/>
          <w:szCs w:val="17"/>
        </w:rPr>
        <w:t>न</w:t>
      </w:r>
      <w:r w:rsidRPr="000E4AC9">
        <w:t>", "</w:t>
      </w:r>
      <w:r w:rsidR="00EC0574" w:rsidRPr="00477AC4">
        <w:rPr>
          <w:rStyle w:val="HTMLCode"/>
          <w:rFonts w:ascii="Mangal" w:hAnsi="Mangal" w:cs="Mangal"/>
          <w:sz w:val="15"/>
          <w:szCs w:val="17"/>
        </w:rPr>
        <w:t>म</w:t>
      </w:r>
      <w:r w:rsidRPr="000E4AC9">
        <w:t>", "</w:t>
      </w:r>
      <w:r w:rsidRPr="000E4AC9">
        <w:rPr>
          <w:rFonts w:ascii="Mangal" w:eastAsia="Arial Unicode MS" w:hAnsi="Mangal" w:cs="Mangal"/>
        </w:rPr>
        <w:t>स</w:t>
      </w:r>
      <w:r w:rsidRPr="000E4AC9">
        <w:t>", "</w:t>
      </w:r>
      <w:r w:rsidRPr="000E4AC9">
        <w:rPr>
          <w:rFonts w:ascii="Mangal" w:eastAsia="Arial Unicode MS" w:hAnsi="Mangal" w:cs="Mangal"/>
        </w:rPr>
        <w:t>ते</w:t>
      </w:r>
      <w:r w:rsidRPr="000E4AC9">
        <w:t>"]</w:t>
      </w:r>
      <w:commentRangeEnd w:id="59"/>
      <w:r w:rsidR="00BE7DC3">
        <w:rPr>
          <w:rStyle w:val="CommentReference"/>
          <w:rFonts w:ascii="Times New Roman" w:hAnsi="Times New Roman" w:cs="Times New Roman"/>
          <w:color w:val="auto"/>
          <w:lang w:val="en-CA"/>
        </w:rPr>
        <w:commentReference w:id="59"/>
      </w:r>
      <w:commentRangeEnd w:id="60"/>
      <w:r w:rsidR="00312A8E">
        <w:rPr>
          <w:rStyle w:val="CommentReference"/>
          <w:rFonts w:ascii="Times New Roman" w:hAnsi="Times New Roman" w:cs="Times New Roman"/>
          <w:color w:val="auto"/>
          <w:lang w:val="en-CA"/>
        </w:rPr>
        <w:commentReference w:id="60"/>
      </w:r>
    </w:p>
    <w:p w14:paraId="4FA314D4" w14:textId="77777777" w:rsidR="006569B2" w:rsidRDefault="00000000">
      <w:pPr>
        <w:pStyle w:val="Body"/>
      </w:pPr>
      <w:r>
        <w:t>Rust provides different ways of interpreting the raw string data that computers store so that each program can choose the interpretation it needs, no matter what human language the data is in.</w:t>
      </w:r>
    </w:p>
    <w:p w14:paraId="3E62D691" w14:textId="77777777" w:rsidR="006569B2" w:rsidRDefault="00000000">
      <w:pPr>
        <w:pStyle w:val="Body"/>
      </w:pPr>
      <w:r>
        <w:t xml:space="preserve">A final reason Rust doesn’t allow us to index into a </w:t>
      </w:r>
      <w:r>
        <w:rPr>
          <w:rStyle w:val="Literal"/>
        </w:rPr>
        <w:t>String</w:t>
      </w:r>
      <w:r>
        <w:t xml:space="preserve"> to get a character is that indexing operations are expected to always take constant time (O(1)). But it isn’t possible to guarantee that performance with a </w:t>
      </w:r>
      <w:r>
        <w:rPr>
          <w:rStyle w:val="Literal"/>
        </w:rPr>
        <w:t>String</w:t>
      </w:r>
      <w:r>
        <w:t>, because Rust would have to walk through the contents from the beginning to the index to determine how many valid characters there were.</w:t>
      </w:r>
    </w:p>
    <w:p w14:paraId="70CE5270" w14:textId="0B8EBB53" w:rsidR="006569B2" w:rsidRDefault="00000000">
      <w:pPr>
        <w:pStyle w:val="HeadB"/>
      </w:pPr>
      <w:r>
        <w:fldChar w:fldCharType="begin"/>
      </w:r>
      <w:r>
        <w:instrText xml:space="preserve"> XE "slice type:string slices" </w:instrText>
      </w:r>
      <w:r>
        <w:fldChar w:fldCharType="end"/>
      </w:r>
      <w:r>
        <w:fldChar w:fldCharType="begin"/>
      </w:r>
      <w:r>
        <w:instrText xml:space="preserve"> XE "String type:slicing" </w:instrText>
      </w:r>
      <w:r>
        <w:fldChar w:fldCharType="end"/>
      </w:r>
      <w:bookmarkStart w:id="63" w:name="_Toc206165050"/>
      <w:r>
        <w:t>Slicing Strings</w:t>
      </w:r>
      <w:bookmarkEnd w:id="63"/>
    </w:p>
    <w:p w14:paraId="363D83C1" w14:textId="77777777" w:rsidR="006569B2" w:rsidRDefault="00000000">
      <w:pPr>
        <w:pStyle w:val="Body"/>
      </w:pPr>
      <w:r>
        <w:t>Indexing into a string is often a bad idea because it’s not clear what the return type of the string-indexing operation should be: a byte value, a character, a grapheme cluster, or a string slice. If you really need to use indices to create string slices, therefore, Rust asks you to be more specific.</w:t>
      </w:r>
    </w:p>
    <w:p w14:paraId="70F460B2" w14:textId="77777777" w:rsidR="006569B2" w:rsidRDefault="00000000">
      <w:pPr>
        <w:pStyle w:val="Body"/>
      </w:pPr>
      <w:r>
        <w:t xml:space="preserve">Rather than indexing using </w:t>
      </w:r>
      <w:r>
        <w:rPr>
          <w:rStyle w:val="Literal"/>
        </w:rPr>
        <w:t>[]</w:t>
      </w:r>
      <w:r>
        <w:t xml:space="preserve"> with a single number, you can use </w:t>
      </w:r>
      <w:r>
        <w:rPr>
          <w:rStyle w:val="Literal"/>
        </w:rPr>
        <w:t>[]</w:t>
      </w:r>
      <w:r>
        <w:t xml:space="preserve"> with a range to create a string slice containing particular bytes:</w:t>
      </w:r>
    </w:p>
    <w:p w14:paraId="6A2E87D8" w14:textId="2ACDC4B3" w:rsidR="006569B2" w:rsidRDefault="00000000">
      <w:pPr>
        <w:pStyle w:val="Code"/>
      </w:pPr>
      <w:r>
        <w:t>let hello = "</w:t>
      </w:r>
      <w:bookmarkStart w:id="64" w:name="_Hlk199249205"/>
      <w:r w:rsidR="00D956A3" w:rsidRPr="00D956A3">
        <w:t>Зд</w:t>
      </w:r>
      <w:bookmarkEnd w:id="64"/>
      <w:r w:rsidR="00D956A3" w:rsidRPr="00D956A3">
        <w:t>равствуйте</w:t>
      </w:r>
      <w:r>
        <w:t>";</w:t>
      </w:r>
    </w:p>
    <w:p w14:paraId="161E5AFD" w14:textId="77777777" w:rsidR="006569B2" w:rsidRDefault="006569B2">
      <w:pPr>
        <w:pStyle w:val="Code"/>
      </w:pPr>
    </w:p>
    <w:p w14:paraId="25955682" w14:textId="77777777" w:rsidR="006569B2" w:rsidRDefault="00000000">
      <w:pPr>
        <w:pStyle w:val="Code"/>
      </w:pPr>
      <w:r>
        <w:t>let s = &amp;hello[0..4];</w:t>
      </w:r>
    </w:p>
    <w:p w14:paraId="6D246E59" w14:textId="633A1DAF" w:rsidR="006569B2" w:rsidRDefault="00000000">
      <w:pPr>
        <w:pStyle w:val="Body"/>
      </w:pPr>
      <w:r>
        <w:t xml:space="preserve">Here, </w:t>
      </w:r>
      <w:r>
        <w:rPr>
          <w:rStyle w:val="Literal"/>
        </w:rPr>
        <w:t>s</w:t>
      </w:r>
      <w:r>
        <w:t xml:space="preserve"> will be a </w:t>
      </w:r>
      <w:r>
        <w:rPr>
          <w:rStyle w:val="Literal"/>
        </w:rPr>
        <w:t>&amp;str</w:t>
      </w:r>
      <w:r>
        <w:t xml:space="preserve"> that contains the first </w:t>
      </w:r>
      <w:del w:id="65" w:author="Audrey Doyle" w:date="2025-09-10T14:39:00Z" w16du:dateUtc="2025-09-10T18:39:00Z">
        <w:r w:rsidDel="00F57BA8">
          <w:delText xml:space="preserve">four </w:delText>
        </w:r>
      </w:del>
      <w:ins w:id="66" w:author="Audrey Doyle" w:date="2025-09-10T14:39:00Z" w16du:dateUtc="2025-09-10T18:39:00Z">
        <w:r w:rsidR="00F57BA8">
          <w:t>4</w:t>
        </w:r>
        <w:r w:rsidR="00F57BA8">
          <w:t xml:space="preserve"> </w:t>
        </w:r>
      </w:ins>
      <w:r>
        <w:t xml:space="preserve">bytes of the string. Earlier, we mentioned that each of these characters was </w:t>
      </w:r>
      <w:del w:id="67" w:author="Audrey Doyle" w:date="2025-09-10T14:39:00Z" w16du:dateUtc="2025-09-10T18:39:00Z">
        <w:r w:rsidDel="00F57BA8">
          <w:delText xml:space="preserve">two </w:delText>
        </w:r>
      </w:del>
      <w:ins w:id="68" w:author="Audrey Doyle" w:date="2025-09-10T14:39:00Z" w16du:dateUtc="2025-09-10T18:39:00Z">
        <w:r w:rsidR="00F57BA8">
          <w:t>2</w:t>
        </w:r>
        <w:r w:rsidR="00F57BA8">
          <w:t xml:space="preserve"> </w:t>
        </w:r>
      </w:ins>
      <w:r>
        <w:t xml:space="preserve">bytes, which means </w:t>
      </w:r>
      <w:r>
        <w:rPr>
          <w:rStyle w:val="Literal"/>
        </w:rPr>
        <w:t>s</w:t>
      </w:r>
      <w:r>
        <w:t xml:space="preserve"> will be </w:t>
      </w:r>
      <w:r w:rsidR="00D956A3" w:rsidRPr="00F57BA8">
        <w:rPr>
          <w:rStyle w:val="Literal"/>
          <w:rPrChange w:id="69" w:author="Audrey Doyle" w:date="2025-09-10T14:39:00Z" w16du:dateUtc="2025-09-10T18:39:00Z">
            <w:rPr/>
          </w:rPrChange>
        </w:rPr>
        <w:t>Зд</w:t>
      </w:r>
      <w:r>
        <w:t>.</w:t>
      </w:r>
    </w:p>
    <w:p w14:paraId="29AA4438" w14:textId="77777777" w:rsidR="006569B2" w:rsidRDefault="00000000">
      <w:pPr>
        <w:pStyle w:val="Body"/>
      </w:pPr>
      <w:r>
        <w:t xml:space="preserve">If we were to try to slice only part of a character’s bytes with something like </w:t>
      </w:r>
      <w:r>
        <w:rPr>
          <w:rStyle w:val="Literal"/>
        </w:rPr>
        <w:t>&amp;hello[0..1]</w:t>
      </w:r>
      <w:r>
        <w:t>, Rust would panic at runtime in the same way as if an invalid index were accessed in a vector:</w:t>
      </w:r>
    </w:p>
    <w:p w14:paraId="0407E3CD" w14:textId="77777777" w:rsidR="006569B2" w:rsidRDefault="00000000">
      <w:pPr>
        <w:pStyle w:val="Code"/>
      </w:pPr>
      <w:r>
        <w:t>thread 'main' panicked at src/main.rs:4:19:</w:t>
      </w:r>
    </w:p>
    <w:p w14:paraId="3DBADF94" w14:textId="77777777" w:rsidR="006569B2" w:rsidRDefault="00000000">
      <w:pPr>
        <w:pStyle w:val="Code"/>
      </w:pPr>
      <w:r>
        <w:t>byte index 1 is not a char boundary; it is inside 'З' (bytes 0..2) of</w:t>
      </w:r>
    </w:p>
    <w:p w14:paraId="451FFBC5" w14:textId="77777777" w:rsidR="006569B2" w:rsidRDefault="00000000">
      <w:pPr>
        <w:pStyle w:val="Code"/>
      </w:pPr>
      <w:r>
        <w:t>`</w:t>
      </w:r>
      <w:bookmarkStart w:id="70" w:name="_Hlk199255813"/>
      <w:r>
        <w:t>Зд</w:t>
      </w:r>
      <w:bookmarkEnd w:id="70"/>
      <w:r>
        <w:t>равствуйте`</w:t>
      </w:r>
    </w:p>
    <w:p w14:paraId="770A8795" w14:textId="77777777" w:rsidR="006569B2" w:rsidRDefault="00000000">
      <w:pPr>
        <w:pStyle w:val="Body"/>
      </w:pPr>
      <w:r>
        <w:t>You should use caution when creating string slices with ranges, because doing so can crash your program.</w:t>
      </w:r>
    </w:p>
    <w:p w14:paraId="6A006938" w14:textId="2DE03C08" w:rsidR="006569B2" w:rsidRDefault="00000000">
      <w:pPr>
        <w:pStyle w:val="HeadB"/>
      </w:pPr>
      <w:r>
        <w:lastRenderedPageBreak/>
        <w:fldChar w:fldCharType="begin"/>
      </w:r>
      <w:r>
        <w:instrText xml:space="preserve"> XE "String type:iterating over" </w:instrText>
      </w:r>
      <w:r>
        <w:fldChar w:fldCharType="end"/>
      </w:r>
      <w:bookmarkStart w:id="71" w:name="_Toc206165051"/>
      <w:r>
        <w:t>Iterating Over Strings</w:t>
      </w:r>
      <w:bookmarkEnd w:id="71"/>
    </w:p>
    <w:p w14:paraId="2CD1808E" w14:textId="2592E7EE" w:rsidR="006569B2" w:rsidRDefault="00000000">
      <w:pPr>
        <w:pStyle w:val="Body"/>
      </w:pPr>
      <w:r>
        <w:t xml:space="preserve">The best way to operate on pieces of strings is to be explicit about whether you want characters or bytes. </w:t>
      </w:r>
      <w:r>
        <w:fldChar w:fldCharType="begin"/>
      </w:r>
      <w:r>
        <w:instrText xml:space="preserve"> XE "String type:chars method on" </w:instrText>
      </w:r>
      <w:r>
        <w:fldChar w:fldCharType="end"/>
      </w:r>
      <w:r>
        <w:t xml:space="preserve">For individual Unicode scalar values, use the </w:t>
      </w:r>
      <w:r>
        <w:rPr>
          <w:rStyle w:val="Literal"/>
        </w:rPr>
        <w:t>chars</w:t>
      </w:r>
      <w:r>
        <w:t xml:space="preserve"> method. Calling </w:t>
      </w:r>
      <w:r>
        <w:rPr>
          <w:rStyle w:val="Literal"/>
        </w:rPr>
        <w:t>chars</w:t>
      </w:r>
      <w:r>
        <w:t xml:space="preserve"> on “</w:t>
      </w:r>
      <w:r w:rsidR="0095117A">
        <w:t>Зд</w:t>
      </w:r>
      <w:r>
        <w:t xml:space="preserve">” separates out and returns two values of type </w:t>
      </w:r>
      <w:r>
        <w:rPr>
          <w:rStyle w:val="Literal"/>
        </w:rPr>
        <w:t>char</w:t>
      </w:r>
      <w:r>
        <w:t>, and you can iterate over the result to access each element:</w:t>
      </w:r>
    </w:p>
    <w:p w14:paraId="7C3DA10C" w14:textId="016BE7DC" w:rsidR="006569B2" w:rsidRDefault="00000000">
      <w:pPr>
        <w:pStyle w:val="Code"/>
      </w:pPr>
      <w:r>
        <w:t>for c in "</w:t>
      </w:r>
      <w:r w:rsidR="00E823FA">
        <w:t>Зд</w:t>
      </w:r>
      <w:r>
        <w:t>".chars() {</w:t>
      </w:r>
    </w:p>
    <w:p w14:paraId="635844EA" w14:textId="77777777" w:rsidR="006569B2" w:rsidRDefault="00000000">
      <w:pPr>
        <w:pStyle w:val="Code"/>
      </w:pPr>
      <w:r>
        <w:t xml:space="preserve">    println!("{c}");</w:t>
      </w:r>
    </w:p>
    <w:p w14:paraId="4C58B314" w14:textId="77777777" w:rsidR="006569B2" w:rsidRDefault="00000000">
      <w:pPr>
        <w:pStyle w:val="Code"/>
      </w:pPr>
      <w:r>
        <w:t>}</w:t>
      </w:r>
    </w:p>
    <w:p w14:paraId="01DAD997" w14:textId="77777777" w:rsidR="006569B2" w:rsidRDefault="00000000">
      <w:pPr>
        <w:pStyle w:val="BodyContinued"/>
      </w:pPr>
      <w:r>
        <w:t>This code will print the following:</w:t>
      </w:r>
    </w:p>
    <w:p w14:paraId="43DA28BB" w14:textId="23AA9E0B" w:rsidR="006569B2" w:rsidRDefault="00C5516C">
      <w:pPr>
        <w:pStyle w:val="Code"/>
      </w:pPr>
      <w:r>
        <w:t>З</w:t>
      </w:r>
    </w:p>
    <w:p w14:paraId="23597497" w14:textId="637DCB89" w:rsidR="006569B2" w:rsidRDefault="00C5516C">
      <w:pPr>
        <w:pStyle w:val="Code"/>
      </w:pPr>
      <w:r>
        <w:t>д</w:t>
      </w:r>
    </w:p>
    <w:p w14:paraId="39DA897E" w14:textId="7BD9BE29" w:rsidR="006569B2" w:rsidRDefault="00000000">
      <w:pPr>
        <w:pStyle w:val="Body"/>
      </w:pPr>
      <w:r>
        <w:fldChar w:fldCharType="begin"/>
      </w:r>
      <w:r>
        <w:instrText xml:space="preserve"> XE "String type:bytes method on" </w:instrText>
      </w:r>
      <w:r>
        <w:fldChar w:fldCharType="end"/>
      </w:r>
      <w:r>
        <w:t xml:space="preserve">Alternatively, the </w:t>
      </w:r>
      <w:r>
        <w:rPr>
          <w:rStyle w:val="Literal"/>
        </w:rPr>
        <w:t>bytes</w:t>
      </w:r>
      <w:r>
        <w:t xml:space="preserve"> method returns each raw byte, which might be appropriate for your domain:</w:t>
      </w:r>
    </w:p>
    <w:p w14:paraId="0FD968F0" w14:textId="6BF62D4E" w:rsidR="006569B2" w:rsidRDefault="00000000">
      <w:pPr>
        <w:pStyle w:val="Code"/>
      </w:pPr>
      <w:r>
        <w:t>for b in "</w:t>
      </w:r>
      <w:r w:rsidR="003C5BAA">
        <w:t>Зд</w:t>
      </w:r>
      <w:r>
        <w:t>".bytes() {</w:t>
      </w:r>
    </w:p>
    <w:p w14:paraId="229B8193" w14:textId="77777777" w:rsidR="006569B2" w:rsidRDefault="00000000">
      <w:pPr>
        <w:pStyle w:val="Code"/>
      </w:pPr>
      <w:r>
        <w:t xml:space="preserve">    println!("{b}");</w:t>
      </w:r>
    </w:p>
    <w:p w14:paraId="42C6BBB2" w14:textId="77777777" w:rsidR="006569B2" w:rsidRDefault="00000000">
      <w:pPr>
        <w:pStyle w:val="Code"/>
      </w:pPr>
      <w:r>
        <w:t>}</w:t>
      </w:r>
    </w:p>
    <w:p w14:paraId="5D1B6697" w14:textId="5D625D4C" w:rsidR="006569B2" w:rsidRDefault="00000000">
      <w:pPr>
        <w:pStyle w:val="BodyContinued"/>
      </w:pPr>
      <w:r>
        <w:t xml:space="preserve">This code will print the </w:t>
      </w:r>
      <w:del w:id="72" w:author="Audrey Doyle" w:date="2025-09-10T14:40:00Z" w16du:dateUtc="2025-09-10T18:40:00Z">
        <w:r w:rsidDel="00F57BA8">
          <w:delText xml:space="preserve">four </w:delText>
        </w:r>
      </w:del>
      <w:ins w:id="73" w:author="Audrey Doyle" w:date="2025-09-10T14:40:00Z" w16du:dateUtc="2025-09-10T18:40:00Z">
        <w:r w:rsidR="00F57BA8">
          <w:t>4</w:t>
        </w:r>
        <w:r w:rsidR="00F57BA8">
          <w:t xml:space="preserve"> </w:t>
        </w:r>
      </w:ins>
      <w:r>
        <w:t>bytes that make up this string:</w:t>
      </w:r>
    </w:p>
    <w:p w14:paraId="7F3BA144" w14:textId="77777777" w:rsidR="006569B2" w:rsidRDefault="00000000">
      <w:pPr>
        <w:pStyle w:val="Code"/>
      </w:pPr>
      <w:r>
        <w:t>208</w:t>
      </w:r>
    </w:p>
    <w:p w14:paraId="2DA6BBEB" w14:textId="77777777" w:rsidR="006569B2" w:rsidRDefault="00000000">
      <w:pPr>
        <w:pStyle w:val="Code"/>
      </w:pPr>
      <w:r>
        <w:t>151</w:t>
      </w:r>
    </w:p>
    <w:p w14:paraId="7083F6C4" w14:textId="77777777" w:rsidR="006569B2" w:rsidRDefault="00000000">
      <w:pPr>
        <w:pStyle w:val="Code"/>
      </w:pPr>
      <w:r>
        <w:t>208</w:t>
      </w:r>
    </w:p>
    <w:p w14:paraId="119EB996" w14:textId="77777777" w:rsidR="006569B2" w:rsidRDefault="00000000">
      <w:pPr>
        <w:pStyle w:val="Code"/>
      </w:pPr>
      <w:r>
        <w:t>180</w:t>
      </w:r>
    </w:p>
    <w:p w14:paraId="1142770D" w14:textId="3FAA0CD8" w:rsidR="006569B2" w:rsidRDefault="00000000">
      <w:pPr>
        <w:pStyle w:val="Body"/>
      </w:pPr>
      <w:r>
        <w:t xml:space="preserve">But be sure to remember that valid Unicode scalar values may be made up of more than </w:t>
      </w:r>
      <w:del w:id="74" w:author="Audrey Doyle" w:date="2025-09-10T14:40:00Z" w16du:dateUtc="2025-09-10T18:40:00Z">
        <w:r w:rsidDel="00F57BA8">
          <w:delText xml:space="preserve">one </w:delText>
        </w:r>
      </w:del>
      <w:ins w:id="75" w:author="Audrey Doyle" w:date="2025-09-10T14:40:00Z" w16du:dateUtc="2025-09-10T18:40:00Z">
        <w:r w:rsidR="00F57BA8">
          <w:t>1</w:t>
        </w:r>
        <w:r w:rsidR="00F57BA8">
          <w:t xml:space="preserve"> </w:t>
        </w:r>
      </w:ins>
      <w:r>
        <w:t>byte.</w:t>
      </w:r>
    </w:p>
    <w:p w14:paraId="3DDDF31B" w14:textId="77777777" w:rsidR="006569B2" w:rsidRDefault="00000000">
      <w:pPr>
        <w:pStyle w:val="Body"/>
      </w:pPr>
      <w:r>
        <w:t xml:space="preserve">Getting grapheme clusters from strings, as with the Devanagari script, is complex, so this functionality is not provided by the standard library. Crates are available at </w:t>
      </w:r>
      <w:r>
        <w:rPr>
          <w:rStyle w:val="LinkURL"/>
        </w:rPr>
        <w:t>https://crates.io</w:t>
      </w:r>
      <w:r>
        <w:t xml:space="preserve"> if this is the functionality you need.</w:t>
      </w:r>
    </w:p>
    <w:p w14:paraId="06C4344B" w14:textId="5591928C" w:rsidR="006569B2" w:rsidRDefault="00991B39">
      <w:pPr>
        <w:pStyle w:val="HeadB"/>
      </w:pPr>
      <w:bookmarkStart w:id="76" w:name="_Toc206165052"/>
      <w:r>
        <w:t>Handling the Complexities of Strings</w:t>
      </w:r>
      <w:bookmarkEnd w:id="76"/>
    </w:p>
    <w:p w14:paraId="3016E0C9" w14:textId="77777777" w:rsidR="006569B2" w:rsidRDefault="00000000">
      <w:pPr>
        <w:pStyle w:val="Body"/>
      </w:pPr>
      <w:r>
        <w:t xml:space="preserve">To summarize, strings are complicated. Different programming languages make different choices about how to present this complexity to the programmer. Rust has chosen to make the correct handling of </w:t>
      </w:r>
      <w:r>
        <w:rPr>
          <w:rStyle w:val="Literal"/>
        </w:rPr>
        <w:t>String</w:t>
      </w:r>
      <w:r>
        <w:t xml:space="preserve"> data the default behavior for all Rust programs, which means programmers have to put more thought into handling UTF-8 data up front. This trade-off exposes more of the complexity of strings than is apparent in other programming languages, but it prevents you from having to handle errors involving non-ASCII characters later in your development life cycle.</w:t>
      </w:r>
    </w:p>
    <w:p w14:paraId="78BA5A0E" w14:textId="77777777" w:rsidR="006569B2" w:rsidRDefault="00000000">
      <w:pPr>
        <w:pStyle w:val="Body"/>
      </w:pPr>
      <w:r>
        <w:t xml:space="preserve">The good news is that the standard library offers a lot of functionality built off the </w:t>
      </w:r>
      <w:r>
        <w:rPr>
          <w:rStyle w:val="Literal"/>
        </w:rPr>
        <w:t>String</w:t>
      </w:r>
      <w:r>
        <w:t xml:space="preserve"> and </w:t>
      </w:r>
      <w:r>
        <w:rPr>
          <w:rStyle w:val="Literal"/>
        </w:rPr>
        <w:t>&amp;str</w:t>
      </w:r>
      <w:r>
        <w:t xml:space="preserve"> types to help handle </w:t>
      </w:r>
      <w:r>
        <w:lastRenderedPageBreak/>
        <w:t xml:space="preserve">these complex situations correctly. Be sure to check out the documentation for useful methods like </w:t>
      </w:r>
      <w:r>
        <w:rPr>
          <w:rStyle w:val="Literal"/>
        </w:rPr>
        <w:t>contains</w:t>
      </w:r>
      <w:r>
        <w:t xml:space="preserve"> for searching in a string and </w:t>
      </w:r>
      <w:r>
        <w:rPr>
          <w:rStyle w:val="Literal"/>
        </w:rPr>
        <w:t>replace</w:t>
      </w:r>
      <w:r>
        <w:t xml:space="preserve"> for substituting parts of a string with another string.</w:t>
      </w:r>
    </w:p>
    <w:p w14:paraId="201DBF87" w14:textId="77777777" w:rsidR="006569B2" w:rsidRDefault="00000000">
      <w:pPr>
        <w:pStyle w:val="Body"/>
      </w:pPr>
      <w:r>
        <w:t>Let’s switch to something a bit less complex: hash maps!</w:t>
      </w:r>
    </w:p>
    <w:p w14:paraId="30495BDC" w14:textId="7722D676" w:rsidR="006569B2" w:rsidRDefault="00000000">
      <w:pPr>
        <w:pStyle w:val="HeadA"/>
      </w:pPr>
      <w:r>
        <w:fldChar w:fldCharType="begin"/>
      </w:r>
      <w:r>
        <w:instrText xml:space="preserve"> XE "HashMap&lt;K, V&gt; type" </w:instrText>
      </w:r>
      <w:r>
        <w:fldChar w:fldCharType="end"/>
      </w:r>
      <w:r>
        <w:fldChar w:fldCharType="begin"/>
      </w:r>
      <w:r>
        <w:instrText xml:space="preserve"> XE "hash" </w:instrText>
      </w:r>
      <w:r>
        <w:fldChar w:fldCharType="end"/>
      </w:r>
      <w:r>
        <w:fldChar w:fldCharType="begin"/>
      </w:r>
      <w:r>
        <w:instrText xml:space="preserve"> XE "map" </w:instrText>
      </w:r>
      <w:r>
        <w:fldChar w:fldCharType="end"/>
      </w:r>
      <w:r>
        <w:fldChar w:fldCharType="begin"/>
      </w:r>
      <w:r>
        <w:instrText xml:space="preserve"> XE "object" </w:instrText>
      </w:r>
      <w:r>
        <w:fldChar w:fldCharType="end"/>
      </w:r>
      <w:r>
        <w:fldChar w:fldCharType="begin"/>
      </w:r>
      <w:r>
        <w:instrText xml:space="preserve"> XE "hash table" </w:instrText>
      </w:r>
      <w:r>
        <w:fldChar w:fldCharType="end"/>
      </w:r>
      <w:r>
        <w:fldChar w:fldCharType="begin"/>
      </w:r>
      <w:r>
        <w:instrText xml:space="preserve"> XE "dictionary" </w:instrText>
      </w:r>
      <w:r>
        <w:fldChar w:fldCharType="end"/>
      </w:r>
      <w:r>
        <w:fldChar w:fldCharType="begin"/>
      </w:r>
      <w:r>
        <w:instrText xml:space="preserve"> XE "associative array" </w:instrText>
      </w:r>
      <w:r>
        <w:fldChar w:fldCharType="end"/>
      </w:r>
      <w:bookmarkStart w:id="77" w:name="_Toc206165053"/>
      <w:r>
        <w:t>Storing Keys with Associated Values in Hash Maps</w:t>
      </w:r>
      <w:bookmarkEnd w:id="77"/>
    </w:p>
    <w:p w14:paraId="0955DB25" w14:textId="77777777" w:rsidR="006569B2" w:rsidRDefault="00000000">
      <w:pPr>
        <w:pStyle w:val="Body"/>
      </w:pPr>
      <w:r>
        <w:t xml:space="preserve">The last of our common collections is the </w:t>
      </w:r>
      <w:r w:rsidRPr="00F57BA8">
        <w:rPr>
          <w:rPrChange w:id="78" w:author="Audrey Doyle" w:date="2025-09-10T14:41:00Z" w16du:dateUtc="2025-09-10T18:41:00Z">
            <w:rPr>
              <w:rStyle w:val="Italic"/>
            </w:rPr>
          </w:rPrChange>
        </w:rPr>
        <w:t>hash map</w:t>
      </w:r>
      <w:r w:rsidRPr="00F57BA8">
        <w:t>. The</w:t>
      </w:r>
      <w:r>
        <w:t xml:space="preserve"> type </w:t>
      </w:r>
      <w:r>
        <w:rPr>
          <w:rStyle w:val="Literal"/>
        </w:rPr>
        <w:t>HashMap&lt;K, V&gt;</w:t>
      </w:r>
      <w:r>
        <w:t xml:space="preserve"> stores a mapping of keys of type </w:t>
      </w:r>
      <w:r>
        <w:rPr>
          <w:rStyle w:val="Literal"/>
        </w:rPr>
        <w:t>K</w:t>
      </w:r>
      <w:r>
        <w:t xml:space="preserve"> to values of type </w:t>
      </w:r>
      <w:r>
        <w:rPr>
          <w:rStyle w:val="Literal"/>
        </w:rPr>
        <w:t>V</w:t>
      </w:r>
      <w:r>
        <w:t xml:space="preserve"> using a </w:t>
      </w:r>
      <w:r>
        <w:rPr>
          <w:rStyle w:val="Italic"/>
        </w:rPr>
        <w:t>hashing function</w:t>
      </w:r>
      <w:r>
        <w:t xml:space="preserve">, which determines how it places these keys and values into memory. Many programming languages support this kind of data structure, but they often use a different name, such as </w:t>
      </w:r>
      <w:r>
        <w:rPr>
          <w:rStyle w:val="Italic"/>
        </w:rPr>
        <w:t>hash</w:t>
      </w:r>
      <w:r>
        <w:t xml:space="preserve">, </w:t>
      </w:r>
      <w:r>
        <w:rPr>
          <w:rStyle w:val="Italic"/>
        </w:rPr>
        <w:t>map</w:t>
      </w:r>
      <w:r>
        <w:t xml:space="preserve">, </w:t>
      </w:r>
      <w:r>
        <w:rPr>
          <w:rStyle w:val="Italic"/>
        </w:rPr>
        <w:t>object</w:t>
      </w:r>
      <w:r>
        <w:t xml:space="preserve">, </w:t>
      </w:r>
      <w:r>
        <w:rPr>
          <w:rStyle w:val="Italic"/>
        </w:rPr>
        <w:t>hash table</w:t>
      </w:r>
      <w:r>
        <w:t xml:space="preserve">, </w:t>
      </w:r>
      <w:r>
        <w:rPr>
          <w:rStyle w:val="Italic"/>
        </w:rPr>
        <w:t>dictionary</w:t>
      </w:r>
      <w:r>
        <w:t xml:space="preserve">, or </w:t>
      </w:r>
      <w:r>
        <w:rPr>
          <w:rStyle w:val="Italic"/>
        </w:rPr>
        <w:t>associative array</w:t>
      </w:r>
      <w:r>
        <w:t>, just to name a few.</w:t>
      </w:r>
    </w:p>
    <w:p w14:paraId="3DC4D436" w14:textId="77777777" w:rsidR="006569B2" w:rsidRDefault="00000000">
      <w:pPr>
        <w:pStyle w:val="Body"/>
      </w:pPr>
      <w:r>
        <w:t>Hash maps are useful when you want to look up data not by using an index, as you can with vectors, but by using a key that can be of any type. For example, in a game, you could keep track of each team’s score in a hash map in which each key is a team’s name and the values are each team’s score. Given a team name, you can retrieve its score.</w:t>
      </w:r>
    </w:p>
    <w:p w14:paraId="430DF72E" w14:textId="77777777" w:rsidR="006569B2" w:rsidRDefault="00000000">
      <w:pPr>
        <w:pStyle w:val="Body"/>
      </w:pPr>
      <w:r>
        <w:t xml:space="preserve">We’ll go over the basic API of hash maps in this section, but many more goodies are hiding in the functions defined on </w:t>
      </w:r>
      <w:r>
        <w:rPr>
          <w:rStyle w:val="Literal"/>
        </w:rPr>
        <w:t>HashMap&lt;K, V&gt;</w:t>
      </w:r>
      <w:r>
        <w:t xml:space="preserve"> by the standard library. As always, check the standard library documentation for more information.</w:t>
      </w:r>
    </w:p>
    <w:p w14:paraId="09D07834" w14:textId="69C66F19" w:rsidR="006569B2" w:rsidRDefault="00000000">
      <w:pPr>
        <w:pStyle w:val="HeadB"/>
      </w:pPr>
      <w:r>
        <w:fldChar w:fldCharType="begin"/>
      </w:r>
      <w:r>
        <w:instrText xml:space="preserve"> XE "new function:on HashMap&lt;K, V&gt;" </w:instrText>
      </w:r>
      <w:r>
        <w:fldChar w:fldCharType="end"/>
      </w:r>
      <w:r>
        <w:fldChar w:fldCharType="begin"/>
      </w:r>
      <w:r>
        <w:instrText xml:space="preserve"> XE "HashMap&lt;K, V&gt; type:new function on" </w:instrText>
      </w:r>
      <w:r>
        <w:fldChar w:fldCharType="end"/>
      </w:r>
      <w:bookmarkStart w:id="79" w:name="_Toc206165054"/>
      <w:r>
        <w:t>Creating a New Hash Map</w:t>
      </w:r>
      <w:bookmarkEnd w:id="79"/>
    </w:p>
    <w:p w14:paraId="1DA02A3A" w14:textId="482DC460" w:rsidR="006569B2" w:rsidRDefault="00000000">
      <w:pPr>
        <w:pStyle w:val="Body"/>
      </w:pPr>
      <w:r>
        <w:t xml:space="preserve">One way to create an empty hash map is to use </w:t>
      </w:r>
      <w:r>
        <w:rPr>
          <w:rStyle w:val="Literal"/>
        </w:rPr>
        <w:t>new</w:t>
      </w:r>
      <w:r>
        <w:t xml:space="preserve"> and </w:t>
      </w:r>
      <w:r>
        <w:fldChar w:fldCharType="begin"/>
      </w:r>
      <w:r>
        <w:instrText xml:space="preserve"> XE "HashMap&lt;K, V&gt; type:insert method on" </w:instrText>
      </w:r>
      <w:r>
        <w:fldChar w:fldCharType="end"/>
      </w:r>
      <w:r>
        <w:t xml:space="preserve">to add elements with </w:t>
      </w:r>
      <w:r>
        <w:rPr>
          <w:rStyle w:val="Literal"/>
        </w:rPr>
        <w:t>insert</w:t>
      </w:r>
      <w:r>
        <w:t xml:space="preserve">. In Listing 8-20, we’re keeping track of the scores of two teams whose names are </w:t>
      </w:r>
      <w:r>
        <w:rPr>
          <w:rStyle w:val="Italic"/>
        </w:rPr>
        <w:t>Blue</w:t>
      </w:r>
      <w:r>
        <w:t xml:space="preserve"> and </w:t>
      </w:r>
      <w:r>
        <w:rPr>
          <w:rStyle w:val="Italic"/>
        </w:rPr>
        <w:t>Yellow</w:t>
      </w:r>
      <w:r>
        <w:t>. The Blue team starts with 10 points, and the Yellow team starts with 50.</w:t>
      </w:r>
    </w:p>
    <w:p w14:paraId="2480A38D" w14:textId="77777777" w:rsidR="006569B2" w:rsidRDefault="00000000">
      <w:pPr>
        <w:pStyle w:val="Code"/>
      </w:pPr>
      <w:r>
        <w:t>use std::collections::HashMap;</w:t>
      </w:r>
    </w:p>
    <w:p w14:paraId="760F1FB4" w14:textId="77777777" w:rsidR="006569B2" w:rsidRDefault="006569B2">
      <w:pPr>
        <w:pStyle w:val="Code"/>
      </w:pPr>
    </w:p>
    <w:p w14:paraId="3D40212B" w14:textId="77777777" w:rsidR="006569B2" w:rsidRDefault="00000000">
      <w:pPr>
        <w:pStyle w:val="Code"/>
      </w:pPr>
      <w:r>
        <w:t>let mut scores = HashMap::new();</w:t>
      </w:r>
    </w:p>
    <w:p w14:paraId="6045544C" w14:textId="77777777" w:rsidR="006569B2" w:rsidRDefault="006569B2">
      <w:pPr>
        <w:pStyle w:val="Code"/>
      </w:pPr>
    </w:p>
    <w:p w14:paraId="5EBFD41B" w14:textId="77777777" w:rsidR="006569B2" w:rsidRDefault="00000000">
      <w:pPr>
        <w:pStyle w:val="Code"/>
      </w:pPr>
      <w:r>
        <w:t>scores.insert(String::from("Blue"), 10);</w:t>
      </w:r>
    </w:p>
    <w:p w14:paraId="0038EA40" w14:textId="77777777" w:rsidR="006569B2" w:rsidRDefault="00000000">
      <w:pPr>
        <w:pStyle w:val="Code"/>
      </w:pPr>
      <w:r>
        <w:t>scores.insert(String::from("Yellow"), 50);</w:t>
      </w:r>
    </w:p>
    <w:p w14:paraId="227F55F2" w14:textId="77777777" w:rsidR="006569B2" w:rsidRDefault="00000000">
      <w:pPr>
        <w:pStyle w:val="CodeListingCaption"/>
      </w:pPr>
      <w:r>
        <w:t>Creating a new hash map and inserting some keys and values</w:t>
      </w:r>
    </w:p>
    <w:p w14:paraId="0A10DD57" w14:textId="77777777" w:rsidR="006569B2" w:rsidRDefault="00000000">
      <w:pPr>
        <w:pStyle w:val="Body"/>
      </w:pPr>
      <w:r>
        <w:t xml:space="preserve">Note that we need to first </w:t>
      </w:r>
      <w:r>
        <w:rPr>
          <w:rStyle w:val="Literal"/>
        </w:rPr>
        <w:t>use</w:t>
      </w:r>
      <w:r>
        <w:t xml:space="preserve"> the </w:t>
      </w:r>
      <w:r>
        <w:rPr>
          <w:rStyle w:val="Literal"/>
        </w:rPr>
        <w:t>HashMap</w:t>
      </w:r>
      <w:r>
        <w:t xml:space="preserve"> from the collections portion of the standard library. Of our three common collections, this one is the least often used, so it’s not included in the features brought into scope automatically in the prelude. Hash maps </w:t>
      </w:r>
      <w:r>
        <w:lastRenderedPageBreak/>
        <w:t>also have less support from the standard library; there’s no built-in macro to construct them, for example.</w:t>
      </w:r>
    </w:p>
    <w:p w14:paraId="44080BDA" w14:textId="098F9A7C" w:rsidR="006569B2" w:rsidRDefault="00000000">
      <w:pPr>
        <w:pStyle w:val="Body"/>
      </w:pPr>
      <w:r>
        <w:t xml:space="preserve">Just like vectors, hash maps store their data on the heap. This </w:t>
      </w:r>
      <w:r>
        <w:rPr>
          <w:rStyle w:val="Literal"/>
        </w:rPr>
        <w:t>HashMap</w:t>
      </w:r>
      <w:r>
        <w:t xml:space="preserve"> has keys of type </w:t>
      </w:r>
      <w:r>
        <w:rPr>
          <w:rStyle w:val="Literal"/>
        </w:rPr>
        <w:t>String</w:t>
      </w:r>
      <w:r>
        <w:t xml:space="preserve"> and values of type </w:t>
      </w:r>
      <w:r>
        <w:rPr>
          <w:rStyle w:val="Literal"/>
        </w:rPr>
        <w:t>i32</w:t>
      </w:r>
      <w:r>
        <w:t xml:space="preserve">. Like vectors, hash maps are homogeneous: </w:t>
      </w:r>
      <w:del w:id="80" w:author="Audrey Doyle" w:date="2025-09-10T14:45:00Z" w16du:dateUtc="2025-09-10T18:45:00Z">
        <w:r w:rsidDel="00E752C6">
          <w:delText xml:space="preserve">all </w:delText>
        </w:r>
      </w:del>
      <w:ins w:id="81" w:author="Audrey Doyle" w:date="2025-09-10T14:45:00Z" w16du:dateUtc="2025-09-10T18:45:00Z">
        <w:r w:rsidR="00E752C6">
          <w:t>A</w:t>
        </w:r>
        <w:r w:rsidR="00E752C6">
          <w:t xml:space="preserve">ll </w:t>
        </w:r>
      </w:ins>
      <w:r>
        <w:t>of the keys must have the same type, and all of the values must have the same type.</w:t>
      </w:r>
    </w:p>
    <w:p w14:paraId="03BB7B59" w14:textId="1F1EEF4A" w:rsidR="006569B2" w:rsidRDefault="00000000">
      <w:pPr>
        <w:pStyle w:val="HeadB"/>
      </w:pPr>
      <w:r>
        <w:fldChar w:fldCharType="begin"/>
      </w:r>
      <w:r>
        <w:instrText xml:space="preserve"> XE "get method:on HashMap&lt;K, V&gt;" </w:instrText>
      </w:r>
      <w:r>
        <w:fldChar w:fldCharType="end"/>
      </w:r>
      <w:r>
        <w:fldChar w:fldCharType="begin"/>
      </w:r>
      <w:r>
        <w:instrText xml:space="preserve"> XE "HashMap&lt;K, V&gt; type:get method on" </w:instrText>
      </w:r>
      <w:r>
        <w:fldChar w:fldCharType="end"/>
      </w:r>
      <w:bookmarkStart w:id="82" w:name="_Toc206165055"/>
      <w:r>
        <w:t>Accessing Values in a Hash Map</w:t>
      </w:r>
      <w:bookmarkEnd w:id="82"/>
    </w:p>
    <w:p w14:paraId="4A77ADF1" w14:textId="77777777" w:rsidR="006569B2" w:rsidRDefault="00000000">
      <w:pPr>
        <w:pStyle w:val="Body"/>
      </w:pPr>
      <w:r>
        <w:t xml:space="preserve">We can get a value out of the hash map by providing its key to the </w:t>
      </w:r>
      <w:r>
        <w:rPr>
          <w:rStyle w:val="Literal"/>
        </w:rPr>
        <w:t>get</w:t>
      </w:r>
      <w:r>
        <w:t xml:space="preserve"> method, as shown in Listing 8-21.</w:t>
      </w:r>
    </w:p>
    <w:p w14:paraId="6C58E19F" w14:textId="77777777" w:rsidR="006569B2" w:rsidRDefault="00000000">
      <w:pPr>
        <w:pStyle w:val="Code"/>
      </w:pPr>
      <w:r>
        <w:rPr>
          <w:rStyle w:val="LiteralGray"/>
        </w:rPr>
        <w:t>use std::collections::HashMap;</w:t>
      </w:r>
    </w:p>
    <w:p w14:paraId="28D48042" w14:textId="77777777" w:rsidR="006569B2" w:rsidRDefault="006569B2">
      <w:pPr>
        <w:pStyle w:val="Code"/>
      </w:pPr>
    </w:p>
    <w:p w14:paraId="7B49223D" w14:textId="77777777" w:rsidR="006569B2" w:rsidRDefault="00000000">
      <w:pPr>
        <w:pStyle w:val="Code"/>
      </w:pPr>
      <w:r>
        <w:rPr>
          <w:rStyle w:val="LiteralGray"/>
        </w:rPr>
        <w:t>let mut scores = HashMap::new();</w:t>
      </w:r>
    </w:p>
    <w:p w14:paraId="3FB37C31" w14:textId="77777777" w:rsidR="006569B2" w:rsidRDefault="006569B2">
      <w:pPr>
        <w:pStyle w:val="Code"/>
      </w:pPr>
    </w:p>
    <w:p w14:paraId="63B02B35" w14:textId="77777777" w:rsidR="006569B2" w:rsidRDefault="00000000">
      <w:pPr>
        <w:pStyle w:val="Code"/>
      </w:pPr>
      <w:r>
        <w:rPr>
          <w:rStyle w:val="LiteralGray"/>
        </w:rPr>
        <w:t>scores.insert(String::from("Blue"), 10);</w:t>
      </w:r>
    </w:p>
    <w:p w14:paraId="78766E10" w14:textId="77777777" w:rsidR="006569B2" w:rsidRDefault="00000000">
      <w:pPr>
        <w:pStyle w:val="Code"/>
      </w:pPr>
      <w:r>
        <w:rPr>
          <w:rStyle w:val="LiteralGray"/>
        </w:rPr>
        <w:t>scores.insert(String::from("Yellow"), 50);</w:t>
      </w:r>
    </w:p>
    <w:p w14:paraId="72694589" w14:textId="77777777" w:rsidR="006569B2" w:rsidRDefault="006569B2">
      <w:pPr>
        <w:pStyle w:val="Code"/>
      </w:pPr>
    </w:p>
    <w:p w14:paraId="4B9D7DFF" w14:textId="77777777" w:rsidR="006569B2" w:rsidRDefault="00000000">
      <w:pPr>
        <w:pStyle w:val="Code"/>
      </w:pPr>
      <w:r>
        <w:t>let team_name = String::from("Blue");</w:t>
      </w:r>
    </w:p>
    <w:p w14:paraId="73F788C2" w14:textId="77777777" w:rsidR="006569B2" w:rsidRDefault="00000000">
      <w:pPr>
        <w:pStyle w:val="Code"/>
      </w:pPr>
      <w:r>
        <w:t>let score = scores.get(&amp;team_name).copied().unwrap_or(0);</w:t>
      </w:r>
    </w:p>
    <w:p w14:paraId="7A46749B" w14:textId="77777777" w:rsidR="006569B2" w:rsidRDefault="00000000">
      <w:pPr>
        <w:pStyle w:val="CodeListingCaption"/>
      </w:pPr>
      <w:r>
        <w:t>Accessing the score for the Blue team stored in the hash map</w:t>
      </w:r>
    </w:p>
    <w:p w14:paraId="7BF4615B" w14:textId="77777777" w:rsidR="006569B2" w:rsidRDefault="00000000">
      <w:pPr>
        <w:pStyle w:val="Body"/>
      </w:pPr>
      <w:r>
        <w:t xml:space="preserve">Here, </w:t>
      </w:r>
      <w:r>
        <w:rPr>
          <w:rStyle w:val="Literal"/>
        </w:rPr>
        <w:t>score</w:t>
      </w:r>
      <w:r>
        <w:t xml:space="preserve"> will have the value that’s associated with the Blue team, and the result will be </w:t>
      </w:r>
      <w:r>
        <w:rPr>
          <w:rStyle w:val="Literal"/>
        </w:rPr>
        <w:t>10</w:t>
      </w:r>
      <w:r>
        <w:t xml:space="preserve">. The </w:t>
      </w:r>
      <w:r>
        <w:rPr>
          <w:rStyle w:val="Literal"/>
        </w:rPr>
        <w:t>get</w:t>
      </w:r>
      <w:r>
        <w:t xml:space="preserve"> method returns an </w:t>
      </w:r>
      <w:r>
        <w:rPr>
          <w:rStyle w:val="Literal"/>
        </w:rPr>
        <w:t>Option&lt;&amp;V&gt;</w:t>
      </w:r>
      <w:r>
        <w:t xml:space="preserve">; if there’s no value for that key in the hash map, </w:t>
      </w:r>
      <w:r>
        <w:rPr>
          <w:rStyle w:val="Literal"/>
        </w:rPr>
        <w:t>get</w:t>
      </w:r>
      <w:r>
        <w:t xml:space="preserve"> will return </w:t>
      </w:r>
      <w:r>
        <w:rPr>
          <w:rStyle w:val="Literal"/>
        </w:rPr>
        <w:t>None</w:t>
      </w:r>
      <w:r>
        <w:t xml:space="preserve">. This program handles the </w:t>
      </w:r>
      <w:r>
        <w:rPr>
          <w:rStyle w:val="Literal"/>
        </w:rPr>
        <w:t>Option</w:t>
      </w:r>
      <w:r>
        <w:t xml:space="preserve"> by calling </w:t>
      </w:r>
      <w:r>
        <w:rPr>
          <w:rStyle w:val="Literal"/>
        </w:rPr>
        <w:t>copied</w:t>
      </w:r>
      <w:r>
        <w:t xml:space="preserve"> to get an </w:t>
      </w:r>
      <w:r>
        <w:rPr>
          <w:rStyle w:val="Literal"/>
        </w:rPr>
        <w:t>Option&lt;i32&gt;</w:t>
      </w:r>
      <w:r>
        <w:t xml:space="preserve"> rather than an </w:t>
      </w:r>
      <w:r>
        <w:rPr>
          <w:rStyle w:val="Literal"/>
        </w:rPr>
        <w:t>Option&lt;&amp;i32&gt;</w:t>
      </w:r>
      <w:r>
        <w:t xml:space="preserve">, then </w:t>
      </w:r>
      <w:r>
        <w:rPr>
          <w:rStyle w:val="Literal"/>
        </w:rPr>
        <w:t>unwrap_or</w:t>
      </w:r>
      <w:r>
        <w:t xml:space="preserve"> to set </w:t>
      </w:r>
      <w:r>
        <w:rPr>
          <w:rStyle w:val="Literal"/>
        </w:rPr>
        <w:t>score</w:t>
      </w:r>
      <w:r>
        <w:t xml:space="preserve"> to zero if </w:t>
      </w:r>
      <w:r>
        <w:rPr>
          <w:rStyle w:val="Literal"/>
        </w:rPr>
        <w:t>scores</w:t>
      </w:r>
      <w:r>
        <w:t xml:space="preserve"> doesn’t have an entry for the key.</w:t>
      </w:r>
    </w:p>
    <w:p w14:paraId="6947D46C" w14:textId="113E26AF" w:rsidR="006569B2" w:rsidRDefault="00000000">
      <w:pPr>
        <w:pStyle w:val="Body"/>
      </w:pPr>
      <w:r>
        <w:fldChar w:fldCharType="begin"/>
      </w:r>
      <w:r>
        <w:instrText xml:space="preserve"> XE "HashMap&lt;K, V&gt; type:iterating over" </w:instrText>
      </w:r>
      <w:r>
        <w:fldChar w:fldCharType="end"/>
      </w:r>
      <w:r>
        <w:t xml:space="preserve">We can iterate over each key-value pair in a hash map in a similar manner as we do with vectors, using a </w:t>
      </w:r>
      <w:r>
        <w:rPr>
          <w:rStyle w:val="Literal"/>
        </w:rPr>
        <w:t>for</w:t>
      </w:r>
      <w:r>
        <w:t xml:space="preserve"> loop:</w:t>
      </w:r>
    </w:p>
    <w:p w14:paraId="03AD1086" w14:textId="77777777" w:rsidR="006569B2" w:rsidRDefault="00000000">
      <w:pPr>
        <w:pStyle w:val="Code"/>
      </w:pPr>
      <w:r>
        <w:rPr>
          <w:rStyle w:val="LiteralGray"/>
        </w:rPr>
        <w:t>use std::collections::HashMap;</w:t>
      </w:r>
    </w:p>
    <w:p w14:paraId="215F9DA1" w14:textId="77777777" w:rsidR="006569B2" w:rsidRDefault="006569B2">
      <w:pPr>
        <w:pStyle w:val="Code"/>
      </w:pPr>
    </w:p>
    <w:p w14:paraId="6C2EDEC3" w14:textId="77777777" w:rsidR="006569B2" w:rsidRDefault="00000000">
      <w:pPr>
        <w:pStyle w:val="Code"/>
      </w:pPr>
      <w:r>
        <w:rPr>
          <w:rStyle w:val="LiteralGray"/>
        </w:rPr>
        <w:t>let mut scores = HashMap::new();</w:t>
      </w:r>
    </w:p>
    <w:p w14:paraId="5D24BE4C" w14:textId="77777777" w:rsidR="006569B2" w:rsidRDefault="006569B2">
      <w:pPr>
        <w:pStyle w:val="Code"/>
      </w:pPr>
    </w:p>
    <w:p w14:paraId="65A5532E" w14:textId="77777777" w:rsidR="006569B2" w:rsidRDefault="00000000">
      <w:pPr>
        <w:pStyle w:val="Code"/>
      </w:pPr>
      <w:r>
        <w:rPr>
          <w:rStyle w:val="LiteralGray"/>
        </w:rPr>
        <w:t>scores.insert(String::from("Blue"), 10);</w:t>
      </w:r>
    </w:p>
    <w:p w14:paraId="1275094B" w14:textId="77777777" w:rsidR="006569B2" w:rsidRDefault="00000000">
      <w:pPr>
        <w:pStyle w:val="Code"/>
      </w:pPr>
      <w:r>
        <w:rPr>
          <w:rStyle w:val="LiteralGray"/>
        </w:rPr>
        <w:t>scores.insert(String::from("Yellow"), 50);</w:t>
      </w:r>
    </w:p>
    <w:p w14:paraId="2EF24635" w14:textId="77777777" w:rsidR="006569B2" w:rsidRDefault="006569B2">
      <w:pPr>
        <w:pStyle w:val="Code"/>
      </w:pPr>
    </w:p>
    <w:p w14:paraId="1F7C2F6E" w14:textId="77777777" w:rsidR="006569B2" w:rsidRDefault="00000000">
      <w:pPr>
        <w:pStyle w:val="Code"/>
      </w:pPr>
      <w:r>
        <w:t>for (key, value) in &amp;scores {</w:t>
      </w:r>
    </w:p>
    <w:p w14:paraId="7A345012" w14:textId="77777777" w:rsidR="006569B2" w:rsidRDefault="00000000">
      <w:pPr>
        <w:pStyle w:val="Code"/>
      </w:pPr>
      <w:r>
        <w:t xml:space="preserve">    println!("{key}: {value}");</w:t>
      </w:r>
    </w:p>
    <w:p w14:paraId="43F0BCD2" w14:textId="77777777" w:rsidR="006569B2" w:rsidRDefault="00000000">
      <w:pPr>
        <w:pStyle w:val="Code"/>
      </w:pPr>
      <w:r>
        <w:t>}</w:t>
      </w:r>
    </w:p>
    <w:p w14:paraId="0588AEEA" w14:textId="77777777" w:rsidR="006569B2" w:rsidRDefault="00000000">
      <w:pPr>
        <w:pStyle w:val="BodyContinued"/>
      </w:pPr>
      <w:r>
        <w:t>This code will print each pair in an arbitrary order:</w:t>
      </w:r>
    </w:p>
    <w:p w14:paraId="67AB0CB0" w14:textId="77777777" w:rsidR="006569B2" w:rsidRDefault="00000000">
      <w:pPr>
        <w:pStyle w:val="Code"/>
      </w:pPr>
      <w:r>
        <w:t>Yellow: 50</w:t>
      </w:r>
    </w:p>
    <w:p w14:paraId="2812B94B" w14:textId="77777777" w:rsidR="006569B2" w:rsidRDefault="00000000">
      <w:pPr>
        <w:pStyle w:val="Code"/>
      </w:pPr>
      <w:r>
        <w:t>Blue: 10</w:t>
      </w:r>
    </w:p>
    <w:p w14:paraId="715B47A9" w14:textId="0603F5D9" w:rsidR="006569B2" w:rsidRDefault="00991B39">
      <w:pPr>
        <w:pStyle w:val="HeadB"/>
      </w:pPr>
      <w:bookmarkStart w:id="83" w:name="_Toc206165056"/>
      <w:r>
        <w:lastRenderedPageBreak/>
        <w:t xml:space="preserve">Managing Ownership in </w:t>
      </w:r>
      <w:r>
        <w:fldChar w:fldCharType="begin"/>
      </w:r>
      <w:r>
        <w:instrText xml:space="preserve"> XE "HashMap&lt;K, V&gt; type:and ownership" </w:instrText>
      </w:r>
      <w:r>
        <w:fldChar w:fldCharType="end"/>
      </w:r>
      <w:r>
        <w:t>Hash Maps</w:t>
      </w:r>
      <w:bookmarkEnd w:id="83"/>
    </w:p>
    <w:p w14:paraId="55D9214B" w14:textId="77777777" w:rsidR="006569B2" w:rsidRDefault="00000000">
      <w:pPr>
        <w:pStyle w:val="Body"/>
      </w:pPr>
      <w:r>
        <w:t xml:space="preserve">For types that implement the </w:t>
      </w:r>
      <w:r>
        <w:rPr>
          <w:rStyle w:val="Literal"/>
        </w:rPr>
        <w:t>Copy</w:t>
      </w:r>
      <w:r>
        <w:t xml:space="preserve"> trait, like </w:t>
      </w:r>
      <w:r>
        <w:rPr>
          <w:rStyle w:val="Literal"/>
        </w:rPr>
        <w:t>i32</w:t>
      </w:r>
      <w:r>
        <w:t xml:space="preserve">, the values are copied into the hash map. For owned values like </w:t>
      </w:r>
      <w:r>
        <w:rPr>
          <w:rStyle w:val="Literal"/>
        </w:rPr>
        <w:t>String</w:t>
      </w:r>
      <w:r>
        <w:t>, the values will be moved and the hash map will be the owner of those values, as demonstrated in Listing 8-22.</w:t>
      </w:r>
    </w:p>
    <w:p w14:paraId="05DF20AD" w14:textId="77777777" w:rsidR="006569B2" w:rsidRDefault="00000000">
      <w:pPr>
        <w:pStyle w:val="Code"/>
      </w:pPr>
      <w:r>
        <w:t>use std::collections::HashMap;</w:t>
      </w:r>
    </w:p>
    <w:p w14:paraId="5BF54BF0" w14:textId="77777777" w:rsidR="006569B2" w:rsidRDefault="006569B2">
      <w:pPr>
        <w:pStyle w:val="Code"/>
      </w:pPr>
    </w:p>
    <w:p w14:paraId="6C6F0DC7" w14:textId="77777777" w:rsidR="006569B2" w:rsidRDefault="00000000">
      <w:pPr>
        <w:pStyle w:val="Code"/>
      </w:pPr>
      <w:r>
        <w:t>let field_name = String::from("Favorite color");</w:t>
      </w:r>
    </w:p>
    <w:p w14:paraId="7B707217" w14:textId="77777777" w:rsidR="006569B2" w:rsidRDefault="00000000">
      <w:pPr>
        <w:pStyle w:val="Code"/>
      </w:pPr>
      <w:r>
        <w:t>let field_value = String::from("Blue");</w:t>
      </w:r>
    </w:p>
    <w:p w14:paraId="23D5E4A7" w14:textId="77777777" w:rsidR="006569B2" w:rsidRDefault="006569B2">
      <w:pPr>
        <w:pStyle w:val="Code"/>
      </w:pPr>
    </w:p>
    <w:p w14:paraId="5FB19DBA" w14:textId="77777777" w:rsidR="006569B2" w:rsidRDefault="00000000">
      <w:pPr>
        <w:pStyle w:val="Code"/>
      </w:pPr>
      <w:r>
        <w:t>let mut map = HashMap::new();</w:t>
      </w:r>
    </w:p>
    <w:p w14:paraId="3BFCD837" w14:textId="77777777" w:rsidR="006569B2" w:rsidRDefault="00000000">
      <w:pPr>
        <w:pStyle w:val="Code"/>
      </w:pPr>
      <w:r>
        <w:t>map.insert(field_name, field_value);</w:t>
      </w:r>
    </w:p>
    <w:p w14:paraId="6DFF822E" w14:textId="77777777" w:rsidR="006569B2" w:rsidRDefault="00000000">
      <w:pPr>
        <w:pStyle w:val="Code"/>
      </w:pPr>
      <w:r>
        <w:t>// field_name and field_value are invalid at this point, try</w:t>
      </w:r>
    </w:p>
    <w:p w14:paraId="7E32147F" w14:textId="77777777" w:rsidR="006569B2" w:rsidRDefault="00000000">
      <w:pPr>
        <w:pStyle w:val="Code"/>
      </w:pPr>
      <w:r>
        <w:t>// using them and see what compiler error you get!</w:t>
      </w:r>
    </w:p>
    <w:p w14:paraId="62493AA7" w14:textId="77777777" w:rsidR="006569B2" w:rsidRDefault="00000000">
      <w:pPr>
        <w:pStyle w:val="CodeListingCaption"/>
      </w:pPr>
      <w:r>
        <w:t>Showing that keys and values are owned by the hash map once they’re inserted</w:t>
      </w:r>
    </w:p>
    <w:p w14:paraId="2E5C15E0" w14:textId="77777777" w:rsidR="006569B2" w:rsidRDefault="00000000">
      <w:pPr>
        <w:pStyle w:val="Body"/>
      </w:pPr>
      <w:r>
        <w:t xml:space="preserve">We aren’t able to use the variables </w:t>
      </w:r>
      <w:r>
        <w:rPr>
          <w:rStyle w:val="Literal"/>
        </w:rPr>
        <w:t>field_name</w:t>
      </w:r>
      <w:r>
        <w:t xml:space="preserve"> and </w:t>
      </w:r>
      <w:r>
        <w:rPr>
          <w:rStyle w:val="Literal"/>
        </w:rPr>
        <w:t>field_value</w:t>
      </w:r>
      <w:r>
        <w:t xml:space="preserve"> after they’ve been moved into the hash map with the call to </w:t>
      </w:r>
      <w:r>
        <w:rPr>
          <w:rStyle w:val="Literal"/>
        </w:rPr>
        <w:t>insert</w:t>
      </w:r>
      <w:r>
        <w:t>.</w:t>
      </w:r>
    </w:p>
    <w:p w14:paraId="1DBFF9DC" w14:textId="2350B6E4" w:rsidR="006569B2" w:rsidRDefault="00000000">
      <w:pPr>
        <w:pStyle w:val="Body"/>
      </w:pPr>
      <w:r>
        <w:t xml:space="preserve">If we insert references to values into the hash map, the values won’t be moved into the hash map. The values that the references point to must be valid for at least as long as the hash map is valid. We’ll talk more about these issues in </w:t>
      </w:r>
      <w:r w:rsidRPr="004C7549">
        <w:rPr>
          <w:rStyle w:val="Xref"/>
          <w:rPrChange w:id="84" w:author="Audrey Doyle" w:date="2025-09-10T14:46:00Z" w16du:dateUtc="2025-09-10T18:46:00Z">
            <w:rPr/>
          </w:rPrChange>
        </w:rPr>
        <w:t>“</w:t>
      </w:r>
      <w:r w:rsidRPr="004C7549">
        <w:rPr>
          <w:rStyle w:val="Xref"/>
        </w:rPr>
        <w:t>Validating References with Lifetimes</w:t>
      </w:r>
      <w:r w:rsidRPr="004C7549">
        <w:rPr>
          <w:rStyle w:val="Xref"/>
          <w:rPrChange w:id="85" w:author="Audrey Doyle" w:date="2025-09-10T14:46:00Z" w16du:dateUtc="2025-09-10T18:46:00Z">
            <w:rPr/>
          </w:rPrChange>
        </w:rPr>
        <w:t xml:space="preserve">” on </w:t>
      </w:r>
      <w:r w:rsidRPr="004C7549">
        <w:rPr>
          <w:rStyle w:val="Xref"/>
        </w:rPr>
        <w:t>page</w:t>
      </w:r>
      <w:r w:rsidR="001C4F8F">
        <w:rPr>
          <w:rStyle w:val="Xref"/>
        </w:rPr>
        <w:t> </w:t>
      </w:r>
      <w:r>
        <w:rPr>
          <w:rStyle w:val="Xref"/>
        </w:rPr>
        <w:t>XX</w:t>
      </w:r>
      <w:r>
        <w:t>.</w:t>
      </w:r>
    </w:p>
    <w:p w14:paraId="68E12B56" w14:textId="1FF67744" w:rsidR="006569B2" w:rsidRDefault="00000000">
      <w:pPr>
        <w:pStyle w:val="HeadB"/>
      </w:pPr>
      <w:r>
        <w:fldChar w:fldCharType="begin"/>
      </w:r>
      <w:r>
        <w:instrText xml:space="preserve"> XE "HashMap&lt;K, V&gt; type:updating" </w:instrText>
      </w:r>
      <w:r>
        <w:fldChar w:fldCharType="end"/>
      </w:r>
      <w:bookmarkStart w:id="86" w:name="_Toc206165057"/>
      <w:r>
        <w:t>Updating a Hash Map</w:t>
      </w:r>
      <w:bookmarkEnd w:id="86"/>
    </w:p>
    <w:p w14:paraId="214867D9" w14:textId="60103249" w:rsidR="006569B2" w:rsidRDefault="00000000">
      <w:pPr>
        <w:pStyle w:val="Body"/>
      </w:pPr>
      <w:r>
        <w:t xml:space="preserve">Although the number of key and value pairs is growable, each unique key can only have one value associated with it at a time (but not vice versa: </w:t>
      </w:r>
      <w:del w:id="87" w:author="Audrey Doyle" w:date="2025-09-10T14:47:00Z" w16du:dateUtc="2025-09-10T18:47:00Z">
        <w:r w:rsidDel="004C7549">
          <w:delText xml:space="preserve">for </w:delText>
        </w:r>
      </w:del>
      <w:ins w:id="88" w:author="Audrey Doyle" w:date="2025-09-10T14:47:00Z" w16du:dateUtc="2025-09-10T18:47:00Z">
        <w:r w:rsidR="004C7549">
          <w:t>F</w:t>
        </w:r>
        <w:r w:rsidR="004C7549">
          <w:t xml:space="preserve">or </w:t>
        </w:r>
      </w:ins>
      <w:r>
        <w:t xml:space="preserve">example, both the Blue team and the Yellow team could have the value </w:t>
      </w:r>
      <w:r>
        <w:rPr>
          <w:rStyle w:val="Literal"/>
        </w:rPr>
        <w:t>10</w:t>
      </w:r>
      <w:r>
        <w:t xml:space="preserve"> stored in the </w:t>
      </w:r>
      <w:r>
        <w:rPr>
          <w:rStyle w:val="Literal"/>
        </w:rPr>
        <w:t>scores</w:t>
      </w:r>
      <w:r>
        <w:t xml:space="preserve"> hash map).</w:t>
      </w:r>
    </w:p>
    <w:p w14:paraId="71C4AEFE" w14:textId="77777777" w:rsidR="006569B2" w:rsidRDefault="00000000">
      <w:pPr>
        <w:pStyle w:val="Body"/>
      </w:pPr>
      <w:r>
        <w:t xml:space="preserve">When you want to change the data in a hash map, you have to decide how to handle the case when a key already has a value assigned. You could replace the old value with the new value, completely disregarding the old value. You could keep the old value and ignore the new value, only adding the new value if the key </w:t>
      </w:r>
      <w:r>
        <w:rPr>
          <w:rStyle w:val="Italic"/>
        </w:rPr>
        <w:t>doesn’t</w:t>
      </w:r>
      <w:r>
        <w:t xml:space="preserve"> already have a value. Or you could combine the old value and the new value. Let’s look at how to do each of these!</w:t>
      </w:r>
    </w:p>
    <w:p w14:paraId="217A4B33" w14:textId="33AB8A91" w:rsidR="006569B2" w:rsidRDefault="00000000">
      <w:pPr>
        <w:pStyle w:val="HeadC"/>
      </w:pPr>
      <w:r>
        <w:fldChar w:fldCharType="begin"/>
      </w:r>
      <w:r>
        <w:instrText xml:space="preserve"> XE "HashMap&lt;K, V&gt; type:insert method on" </w:instrText>
      </w:r>
      <w:r>
        <w:fldChar w:fldCharType="end"/>
      </w:r>
      <w:bookmarkStart w:id="89" w:name="_Toc206165058"/>
      <w:r>
        <w:t>Overwriting a Value</w:t>
      </w:r>
      <w:bookmarkEnd w:id="89"/>
    </w:p>
    <w:p w14:paraId="6BA39FD8" w14:textId="77777777" w:rsidR="006569B2" w:rsidRDefault="00000000">
      <w:pPr>
        <w:pStyle w:val="Body"/>
      </w:pPr>
      <w:r>
        <w:t xml:space="preserve">If we insert a key and a value into a hash map and then insert that same key with a different value, the value associated with that key will be replaced. Even though the code in Listing 8-23 calls </w:t>
      </w:r>
      <w:r>
        <w:rPr>
          <w:rStyle w:val="Literal"/>
        </w:rPr>
        <w:lastRenderedPageBreak/>
        <w:t>insert</w:t>
      </w:r>
      <w:r>
        <w:t xml:space="preserve"> twice, the hash map will only contain one key-value pair because we’re inserting the value for the Blue team’s key both times.</w:t>
      </w:r>
    </w:p>
    <w:p w14:paraId="7F3803C5" w14:textId="77777777" w:rsidR="006569B2" w:rsidRDefault="00000000">
      <w:pPr>
        <w:pStyle w:val="Code"/>
      </w:pPr>
      <w:r>
        <w:t>use std::collections::HashMap;</w:t>
      </w:r>
    </w:p>
    <w:p w14:paraId="22F5A8C2" w14:textId="77777777" w:rsidR="006569B2" w:rsidRDefault="006569B2">
      <w:pPr>
        <w:pStyle w:val="Code"/>
      </w:pPr>
    </w:p>
    <w:p w14:paraId="4557EE9F" w14:textId="77777777" w:rsidR="006569B2" w:rsidRDefault="00000000">
      <w:pPr>
        <w:pStyle w:val="Code"/>
      </w:pPr>
      <w:r>
        <w:t>let mut scores = HashMap::new();</w:t>
      </w:r>
    </w:p>
    <w:p w14:paraId="596A22ED" w14:textId="77777777" w:rsidR="006569B2" w:rsidRDefault="006569B2">
      <w:pPr>
        <w:pStyle w:val="Code"/>
      </w:pPr>
    </w:p>
    <w:p w14:paraId="57CABDC8" w14:textId="77777777" w:rsidR="006569B2" w:rsidRDefault="00000000">
      <w:pPr>
        <w:pStyle w:val="Code"/>
      </w:pPr>
      <w:r>
        <w:t>scores.insert(String::from("Blue"), 10);</w:t>
      </w:r>
    </w:p>
    <w:p w14:paraId="17DF79C6" w14:textId="77777777" w:rsidR="006569B2" w:rsidRDefault="00000000">
      <w:pPr>
        <w:pStyle w:val="Code"/>
      </w:pPr>
      <w:r>
        <w:t>scores.insert(String::from("Blue"), 25);</w:t>
      </w:r>
    </w:p>
    <w:p w14:paraId="734F6BC8" w14:textId="77777777" w:rsidR="006569B2" w:rsidRDefault="006569B2">
      <w:pPr>
        <w:pStyle w:val="Code"/>
      </w:pPr>
    </w:p>
    <w:p w14:paraId="48E6C31A" w14:textId="0739399C" w:rsidR="006569B2" w:rsidRDefault="00000000">
      <w:pPr>
        <w:pStyle w:val="Code"/>
      </w:pPr>
      <w:r>
        <w:t>println!("{</w:t>
      </w:r>
      <w:r w:rsidR="00013B9A">
        <w:t>scores</w:t>
      </w:r>
      <w:r>
        <w:t>:?}");</w:t>
      </w:r>
    </w:p>
    <w:p w14:paraId="57D7A86A" w14:textId="77777777" w:rsidR="006569B2" w:rsidRDefault="00000000">
      <w:pPr>
        <w:pStyle w:val="CodeListingCaption"/>
      </w:pPr>
      <w:r>
        <w:t>Replacing a value stored with a particular key</w:t>
      </w:r>
    </w:p>
    <w:p w14:paraId="0764E0E6" w14:textId="77777777" w:rsidR="006569B2" w:rsidRDefault="00000000">
      <w:pPr>
        <w:pStyle w:val="BodyContinued"/>
      </w:pPr>
      <w:r>
        <w:t xml:space="preserve">This code will print </w:t>
      </w:r>
      <w:r>
        <w:rPr>
          <w:rStyle w:val="Literal"/>
        </w:rPr>
        <w:t>{"Blue": 25}</w:t>
      </w:r>
      <w:r>
        <w:t xml:space="preserve">. The original value of </w:t>
      </w:r>
      <w:r>
        <w:rPr>
          <w:rStyle w:val="Literal"/>
        </w:rPr>
        <w:t>10</w:t>
      </w:r>
      <w:r>
        <w:t xml:space="preserve"> has been overwritten.</w:t>
      </w:r>
    </w:p>
    <w:p w14:paraId="44148ABB" w14:textId="29CE7458" w:rsidR="006569B2" w:rsidRDefault="00000000">
      <w:pPr>
        <w:pStyle w:val="HeadC"/>
      </w:pPr>
      <w:r>
        <w:fldChar w:fldCharType="begin"/>
      </w:r>
      <w:r>
        <w:instrText xml:space="preserve"> XE "HashMap&lt;K, V&gt; type:entry method on" </w:instrText>
      </w:r>
      <w:r>
        <w:fldChar w:fldCharType="end"/>
      </w:r>
      <w:r>
        <w:fldChar w:fldCharType="begin"/>
      </w:r>
      <w:r>
        <w:instrText xml:space="preserve"> XE "Entry type" </w:instrText>
      </w:r>
      <w:r>
        <w:fldChar w:fldCharType="end"/>
      </w:r>
      <w:r>
        <w:fldChar w:fldCharType="begin"/>
      </w:r>
      <w:r>
        <w:instrText xml:space="preserve"> XE "entry method" </w:instrText>
      </w:r>
      <w:r>
        <w:fldChar w:fldCharType="end"/>
      </w:r>
      <w:bookmarkStart w:id="90" w:name="_Toc206165059"/>
      <w:r>
        <w:t>Adding a Key and Value Only If a Key Isn’t Present</w:t>
      </w:r>
      <w:bookmarkEnd w:id="90"/>
    </w:p>
    <w:p w14:paraId="631B0418" w14:textId="1E139171" w:rsidR="006569B2" w:rsidRDefault="00000000">
      <w:pPr>
        <w:pStyle w:val="Body"/>
      </w:pPr>
      <w:r>
        <w:t xml:space="preserve">It’s common to check whether a particular key already exists in the hash map with a value and then to take the following actions: </w:t>
      </w:r>
      <w:del w:id="91" w:author="Audrey Doyle" w:date="2025-09-10T14:48:00Z" w16du:dateUtc="2025-09-10T18:48:00Z">
        <w:r w:rsidDel="004C7549">
          <w:delText xml:space="preserve">if </w:delText>
        </w:r>
      </w:del>
      <w:ins w:id="92" w:author="Audrey Doyle" w:date="2025-09-10T14:48:00Z" w16du:dateUtc="2025-09-10T18:48:00Z">
        <w:r w:rsidR="004C7549">
          <w:t>I</w:t>
        </w:r>
        <w:r w:rsidR="004C7549">
          <w:t xml:space="preserve">f </w:t>
        </w:r>
      </w:ins>
      <w:r>
        <w:t>the key does exist in the hash map, the existing value should remain the way it is; if the key doesn’t exist, insert it and a value for it.</w:t>
      </w:r>
    </w:p>
    <w:p w14:paraId="1E78F698" w14:textId="77777777" w:rsidR="006569B2" w:rsidRDefault="00000000">
      <w:pPr>
        <w:pStyle w:val="Body"/>
      </w:pPr>
      <w:r>
        <w:t xml:space="preserve">Hash maps have a special API for this called </w:t>
      </w:r>
      <w:r>
        <w:rPr>
          <w:rStyle w:val="Literal"/>
        </w:rPr>
        <w:t>entry</w:t>
      </w:r>
      <w:r>
        <w:t xml:space="preserve"> that takes the key you want to check as a parameter. The return value of the </w:t>
      </w:r>
      <w:r>
        <w:rPr>
          <w:rStyle w:val="Literal"/>
        </w:rPr>
        <w:t>entry</w:t>
      </w:r>
      <w:r>
        <w:t xml:space="preserve"> method is an enum called </w:t>
      </w:r>
      <w:r>
        <w:rPr>
          <w:rStyle w:val="Literal"/>
        </w:rPr>
        <w:t>Entry</w:t>
      </w:r>
      <w:r>
        <w:t xml:space="preserve"> that represents a value that might or might not exist. Let’s say we want to check whether the key for the Yellow team has a value associated with it. If it doesn’t, we want to insert the value </w:t>
      </w:r>
      <w:r>
        <w:rPr>
          <w:rStyle w:val="Literal"/>
        </w:rPr>
        <w:t>50</w:t>
      </w:r>
      <w:r>
        <w:t xml:space="preserve">, and the same for the Blue team. Using the </w:t>
      </w:r>
      <w:r>
        <w:rPr>
          <w:rStyle w:val="Literal"/>
        </w:rPr>
        <w:t>entry</w:t>
      </w:r>
      <w:r>
        <w:t xml:space="preserve"> API, the code looks like Listing 8-24.</w:t>
      </w:r>
    </w:p>
    <w:p w14:paraId="2198F1F3" w14:textId="77777777" w:rsidR="006569B2" w:rsidRDefault="00000000">
      <w:pPr>
        <w:pStyle w:val="Code"/>
      </w:pPr>
      <w:r>
        <w:t>use std::collections::HashMap;</w:t>
      </w:r>
    </w:p>
    <w:p w14:paraId="0386AAC2" w14:textId="77777777" w:rsidR="006569B2" w:rsidRDefault="006569B2">
      <w:pPr>
        <w:pStyle w:val="Code"/>
      </w:pPr>
    </w:p>
    <w:p w14:paraId="60517FC9" w14:textId="77777777" w:rsidR="006569B2" w:rsidRDefault="00000000">
      <w:pPr>
        <w:pStyle w:val="Code"/>
      </w:pPr>
      <w:r>
        <w:t>let mut scores = HashMap::new();</w:t>
      </w:r>
    </w:p>
    <w:p w14:paraId="31A01B69" w14:textId="77777777" w:rsidR="006569B2" w:rsidRDefault="00000000">
      <w:pPr>
        <w:pStyle w:val="Code"/>
      </w:pPr>
      <w:r>
        <w:t>scores.insert(String::from("Blue"), 10);</w:t>
      </w:r>
    </w:p>
    <w:p w14:paraId="6648595E" w14:textId="77777777" w:rsidR="006569B2" w:rsidRDefault="006569B2">
      <w:pPr>
        <w:pStyle w:val="Code"/>
      </w:pPr>
    </w:p>
    <w:p w14:paraId="00995D45" w14:textId="77777777" w:rsidR="006569B2" w:rsidRDefault="00000000">
      <w:pPr>
        <w:pStyle w:val="Code"/>
      </w:pPr>
      <w:r>
        <w:t>scores.entry(String::from("Yellow")).or_insert(50);</w:t>
      </w:r>
    </w:p>
    <w:p w14:paraId="169BC5AF" w14:textId="77777777" w:rsidR="006569B2" w:rsidRDefault="00000000">
      <w:pPr>
        <w:pStyle w:val="Code"/>
      </w:pPr>
      <w:r>
        <w:t>scores.entry(String::from("Blue")).or_insert(50);</w:t>
      </w:r>
    </w:p>
    <w:p w14:paraId="70FB8517" w14:textId="77777777" w:rsidR="006569B2" w:rsidRDefault="006569B2">
      <w:pPr>
        <w:pStyle w:val="Code"/>
      </w:pPr>
    </w:p>
    <w:p w14:paraId="7C2DC9BC" w14:textId="51256B9E" w:rsidR="006569B2" w:rsidRDefault="00000000">
      <w:pPr>
        <w:pStyle w:val="Code"/>
      </w:pPr>
      <w:r>
        <w:t>println!("{</w:t>
      </w:r>
      <w:r w:rsidR="007573BC">
        <w:t>scores</w:t>
      </w:r>
      <w:r>
        <w:t>:?}");</w:t>
      </w:r>
    </w:p>
    <w:p w14:paraId="03A13BFE" w14:textId="77777777" w:rsidR="006569B2" w:rsidRDefault="00000000">
      <w:pPr>
        <w:pStyle w:val="CodeListingCaption"/>
      </w:pPr>
      <w:r>
        <w:t xml:space="preserve">Using the </w:t>
      </w:r>
      <w:r>
        <w:rPr>
          <w:rStyle w:val="Literal"/>
        </w:rPr>
        <w:t>entry</w:t>
      </w:r>
      <w:r>
        <w:t xml:space="preserve"> method to only insert if the key does not already have a value</w:t>
      </w:r>
    </w:p>
    <w:p w14:paraId="5B873B24" w14:textId="77777777" w:rsidR="006569B2" w:rsidRDefault="00000000">
      <w:pPr>
        <w:pStyle w:val="Body"/>
      </w:pPr>
      <w:r>
        <w:t xml:space="preserve">The </w:t>
      </w:r>
      <w:r>
        <w:rPr>
          <w:rStyle w:val="Literal"/>
        </w:rPr>
        <w:t>or_insert</w:t>
      </w:r>
      <w:r>
        <w:t xml:space="preserve"> method on </w:t>
      </w:r>
      <w:r>
        <w:rPr>
          <w:rStyle w:val="Literal"/>
        </w:rPr>
        <w:t>Entry</w:t>
      </w:r>
      <w:r>
        <w:t xml:space="preserve"> is defined to return a mutable reference to the value for the corresponding </w:t>
      </w:r>
      <w:r>
        <w:rPr>
          <w:rStyle w:val="Literal"/>
        </w:rPr>
        <w:t>Entry</w:t>
      </w:r>
      <w:r>
        <w:t xml:space="preserve"> key if that key exists, and if not, it inserts the parameter as the new value for this key and returns a mutable reference to the new value. This technique is much cleaner than writing the logic ourselves and, in addition, plays more nicely with the borrow checker.</w:t>
      </w:r>
    </w:p>
    <w:p w14:paraId="6DF4B2EF" w14:textId="05D4E921" w:rsidR="006569B2" w:rsidRDefault="00000000">
      <w:pPr>
        <w:pStyle w:val="Body"/>
      </w:pPr>
      <w:r>
        <w:lastRenderedPageBreak/>
        <w:t xml:space="preserve">Running the code in Listing 8-24 will print </w:t>
      </w:r>
      <w:r>
        <w:rPr>
          <w:rStyle w:val="Literal"/>
        </w:rPr>
        <w:t>{"Yellow": 50, "Blue": 10}</w:t>
      </w:r>
      <w:r>
        <w:t xml:space="preserve">. The first call to </w:t>
      </w:r>
      <w:r>
        <w:rPr>
          <w:rStyle w:val="Literal"/>
        </w:rPr>
        <w:t>entry</w:t>
      </w:r>
      <w:r>
        <w:t xml:space="preserve"> will insert the key for the Yellow team with the value </w:t>
      </w:r>
      <w:r>
        <w:rPr>
          <w:rStyle w:val="Literal"/>
        </w:rPr>
        <w:t>50</w:t>
      </w:r>
      <w:r>
        <w:t xml:space="preserve"> because the Yellow team doesn’t have a value already. The second call to </w:t>
      </w:r>
      <w:r>
        <w:rPr>
          <w:rStyle w:val="Literal"/>
        </w:rPr>
        <w:t>entry</w:t>
      </w:r>
      <w:r>
        <w:t xml:space="preserve"> will not change the hash map</w:t>
      </w:r>
      <w:ins w:id="93" w:author="Audrey Doyle" w:date="2025-09-10T14:49:00Z" w16du:dateUtc="2025-09-10T18:49:00Z">
        <w:r w:rsidR="004C7549">
          <w:t>,</w:t>
        </w:r>
      </w:ins>
      <w:r>
        <w:t xml:space="preserve"> because the Blue team already has the value </w:t>
      </w:r>
      <w:r>
        <w:rPr>
          <w:rStyle w:val="Literal"/>
        </w:rPr>
        <w:t>10</w:t>
      </w:r>
      <w:r>
        <w:t>.</w:t>
      </w:r>
    </w:p>
    <w:p w14:paraId="5F817960" w14:textId="77777777" w:rsidR="006569B2" w:rsidRDefault="00000000">
      <w:pPr>
        <w:pStyle w:val="HeadC"/>
      </w:pPr>
      <w:bookmarkStart w:id="94" w:name="_Toc206165060"/>
      <w:r>
        <w:t>Updating a Value Based on the Old Value</w:t>
      </w:r>
      <w:bookmarkEnd w:id="94"/>
    </w:p>
    <w:p w14:paraId="051A5024" w14:textId="77777777" w:rsidR="006569B2" w:rsidRDefault="00000000">
      <w:pPr>
        <w:pStyle w:val="Body"/>
      </w:pPr>
      <w:r>
        <w:t xml:space="preserve">Another common use case for hash maps is to look up a key’s value and then update it based on the old value. For instance, Listing 8-25 shows code that counts how many times each word appears in some text. We use a hash map with the words as keys and increment the value to keep track of how many times we’ve seen that word. If it’s the first time we’ve seen a word, we’ll first insert the value </w:t>
      </w:r>
      <w:r>
        <w:rPr>
          <w:rStyle w:val="Literal"/>
        </w:rPr>
        <w:t>0</w:t>
      </w:r>
      <w:r>
        <w:t>.</w:t>
      </w:r>
    </w:p>
    <w:p w14:paraId="5D8116A5" w14:textId="77777777" w:rsidR="006569B2" w:rsidRDefault="00000000">
      <w:pPr>
        <w:pStyle w:val="Code"/>
      </w:pPr>
      <w:r>
        <w:t>use std::collections::HashMap;</w:t>
      </w:r>
    </w:p>
    <w:p w14:paraId="3C4EA02B" w14:textId="77777777" w:rsidR="006569B2" w:rsidRDefault="006569B2">
      <w:pPr>
        <w:pStyle w:val="Code"/>
      </w:pPr>
    </w:p>
    <w:p w14:paraId="2F635E80" w14:textId="77777777" w:rsidR="006569B2" w:rsidRDefault="00000000">
      <w:pPr>
        <w:pStyle w:val="Code"/>
      </w:pPr>
      <w:r>
        <w:t>let text = "hello world wonderful world";</w:t>
      </w:r>
    </w:p>
    <w:p w14:paraId="122D15EA" w14:textId="77777777" w:rsidR="006569B2" w:rsidRDefault="006569B2">
      <w:pPr>
        <w:pStyle w:val="Code"/>
      </w:pPr>
    </w:p>
    <w:p w14:paraId="66AE7B6F" w14:textId="77777777" w:rsidR="006569B2" w:rsidRDefault="00000000">
      <w:pPr>
        <w:pStyle w:val="Code"/>
      </w:pPr>
      <w:r>
        <w:t>let mut map = HashMap::new();</w:t>
      </w:r>
    </w:p>
    <w:p w14:paraId="4EC251D3" w14:textId="77777777" w:rsidR="006569B2" w:rsidRDefault="006569B2">
      <w:pPr>
        <w:pStyle w:val="Code"/>
      </w:pPr>
    </w:p>
    <w:p w14:paraId="0FC9F933" w14:textId="77777777" w:rsidR="006569B2" w:rsidRDefault="00000000">
      <w:pPr>
        <w:pStyle w:val="Code"/>
      </w:pPr>
      <w:r>
        <w:t>for word in text.split_whitespace() {</w:t>
      </w:r>
    </w:p>
    <w:p w14:paraId="5269E26F" w14:textId="77777777" w:rsidR="006569B2" w:rsidRDefault="00000000">
      <w:pPr>
        <w:pStyle w:val="Code"/>
      </w:pPr>
      <w:r>
        <w:t xml:space="preserve">    let count = map.entry(word).or_insert(0);</w:t>
      </w:r>
    </w:p>
    <w:p w14:paraId="43208C0C" w14:textId="77777777" w:rsidR="006569B2" w:rsidRDefault="00000000">
      <w:pPr>
        <w:pStyle w:val="Code"/>
      </w:pPr>
      <w:r>
        <w:t xml:space="preserve">    *count += 1;</w:t>
      </w:r>
    </w:p>
    <w:p w14:paraId="52A98C63" w14:textId="77777777" w:rsidR="006569B2" w:rsidRDefault="00000000">
      <w:pPr>
        <w:pStyle w:val="Code"/>
      </w:pPr>
      <w:r>
        <w:t>}</w:t>
      </w:r>
    </w:p>
    <w:p w14:paraId="4D7B9E9C" w14:textId="77777777" w:rsidR="006569B2" w:rsidRDefault="006569B2">
      <w:pPr>
        <w:pStyle w:val="Code"/>
      </w:pPr>
    </w:p>
    <w:p w14:paraId="1A80AF0D" w14:textId="239E730D" w:rsidR="006569B2" w:rsidRDefault="00000000">
      <w:pPr>
        <w:pStyle w:val="Code"/>
      </w:pPr>
      <w:r>
        <w:t>println!("{</w:t>
      </w:r>
      <w:r w:rsidR="007573BC">
        <w:t>map</w:t>
      </w:r>
      <w:r>
        <w:t>:?}");</w:t>
      </w:r>
    </w:p>
    <w:p w14:paraId="55C83A2C" w14:textId="77777777" w:rsidR="006569B2" w:rsidRDefault="00000000">
      <w:pPr>
        <w:pStyle w:val="CodeListingCaption"/>
      </w:pPr>
      <w:r>
        <w:t>Counting occurrences of words using a hash map that stores words and counts</w:t>
      </w:r>
    </w:p>
    <w:p w14:paraId="7D6C8984" w14:textId="192581C3" w:rsidR="006569B2" w:rsidRDefault="00000000">
      <w:pPr>
        <w:pStyle w:val="Body"/>
      </w:pPr>
      <w:r>
        <w:t xml:space="preserve">This code will print </w:t>
      </w:r>
      <w:r>
        <w:rPr>
          <w:rStyle w:val="Literal"/>
        </w:rPr>
        <w:t>{"world": 2, "hello": 1, "wonderful": 1}</w:t>
      </w:r>
      <w:r>
        <w:t xml:space="preserve">. You might see the same key-value pairs printed in a different order: </w:t>
      </w:r>
      <w:del w:id="95" w:author="Audrey Doyle" w:date="2025-09-10T14:50:00Z" w16du:dateUtc="2025-09-10T18:50:00Z">
        <w:r w:rsidDel="004C7549">
          <w:delText xml:space="preserve">recall </w:delText>
        </w:r>
      </w:del>
      <w:ins w:id="96" w:author="Audrey Doyle" w:date="2025-09-10T14:50:00Z" w16du:dateUtc="2025-09-10T18:50:00Z">
        <w:r w:rsidR="004C7549">
          <w:t>R</w:t>
        </w:r>
        <w:r w:rsidR="004C7549">
          <w:t xml:space="preserve">ecall </w:t>
        </w:r>
      </w:ins>
      <w:r>
        <w:t xml:space="preserve">from </w:t>
      </w:r>
      <w:r w:rsidRPr="004C7549">
        <w:rPr>
          <w:rStyle w:val="Xref"/>
          <w:rPrChange w:id="97" w:author="Audrey Doyle" w:date="2025-09-10T14:50:00Z" w16du:dateUtc="2025-09-10T18:50:00Z">
            <w:rPr/>
          </w:rPrChange>
        </w:rPr>
        <w:t>“</w:t>
      </w:r>
      <w:r w:rsidRPr="004C7549">
        <w:rPr>
          <w:rStyle w:val="Xref"/>
        </w:rPr>
        <w:t>Accessing Values in a Hash Map</w:t>
      </w:r>
      <w:r w:rsidRPr="004C7549">
        <w:rPr>
          <w:rStyle w:val="Xref"/>
          <w:rPrChange w:id="98" w:author="Audrey Doyle" w:date="2025-09-10T14:50:00Z" w16du:dateUtc="2025-09-10T18:50:00Z">
            <w:rPr/>
          </w:rPrChange>
        </w:rPr>
        <w:t xml:space="preserve">” on </w:t>
      </w:r>
      <w:r w:rsidRPr="004C7549">
        <w:rPr>
          <w:rStyle w:val="Xref"/>
        </w:rPr>
        <w:t>page</w:t>
      </w:r>
      <w:r w:rsidR="001C4F8F" w:rsidRPr="004C7549">
        <w:rPr>
          <w:rStyle w:val="Xref"/>
        </w:rPr>
        <w:t> </w:t>
      </w:r>
      <w:r>
        <w:rPr>
          <w:rStyle w:val="Xref"/>
        </w:rPr>
        <w:t>XX</w:t>
      </w:r>
      <w:r>
        <w:t xml:space="preserve"> that iterating over a hash map happens in an arbitrary order.</w:t>
      </w:r>
    </w:p>
    <w:p w14:paraId="47E47D7F" w14:textId="77777777" w:rsidR="006569B2" w:rsidRDefault="00000000">
      <w:pPr>
        <w:pStyle w:val="Body"/>
      </w:pPr>
      <w:r>
        <w:t xml:space="preserve">The </w:t>
      </w:r>
      <w:r>
        <w:rPr>
          <w:rStyle w:val="Literal"/>
        </w:rPr>
        <w:t>split_whitespace</w:t>
      </w:r>
      <w:r>
        <w:t xml:space="preserve"> method returns an iterator over subslices, separated by whitespace, of the value in </w:t>
      </w:r>
      <w:r>
        <w:rPr>
          <w:rStyle w:val="Literal"/>
        </w:rPr>
        <w:t>text</w:t>
      </w:r>
      <w:r>
        <w:t xml:space="preserve">. The </w:t>
      </w:r>
      <w:r>
        <w:rPr>
          <w:rStyle w:val="Literal"/>
        </w:rPr>
        <w:t>or_insert</w:t>
      </w:r>
      <w:r>
        <w:t xml:space="preserve"> method returns a mutable reference (</w:t>
      </w:r>
      <w:r>
        <w:rPr>
          <w:rStyle w:val="Literal"/>
        </w:rPr>
        <w:t>&amp;mut V</w:t>
      </w:r>
      <w:r>
        <w:t xml:space="preserve">) to the value for the specified key. Here, we store that mutable reference in the </w:t>
      </w:r>
      <w:r>
        <w:rPr>
          <w:rStyle w:val="Literal"/>
        </w:rPr>
        <w:t>count</w:t>
      </w:r>
      <w:r>
        <w:t xml:space="preserve"> variable, so in order to assign to that value, we must first dereference </w:t>
      </w:r>
      <w:r>
        <w:rPr>
          <w:rStyle w:val="Literal"/>
        </w:rPr>
        <w:t>count</w:t>
      </w:r>
      <w:r>
        <w:t xml:space="preserve"> using the asterisk (</w:t>
      </w:r>
      <w:r>
        <w:rPr>
          <w:rStyle w:val="Literal"/>
        </w:rPr>
        <w:t>*</w:t>
      </w:r>
      <w:r>
        <w:t xml:space="preserve">). The mutable reference goes out of scope at the end of the </w:t>
      </w:r>
      <w:r>
        <w:rPr>
          <w:rStyle w:val="Literal"/>
        </w:rPr>
        <w:t>for</w:t>
      </w:r>
      <w:r>
        <w:t xml:space="preserve"> loop, so all of these changes are safe and allowed by the borrowing rules.</w:t>
      </w:r>
    </w:p>
    <w:p w14:paraId="23AF443C" w14:textId="5CDA5BD9" w:rsidR="006569B2" w:rsidRDefault="00000000">
      <w:pPr>
        <w:pStyle w:val="HeadB"/>
      </w:pPr>
      <w:r>
        <w:lastRenderedPageBreak/>
        <w:fldChar w:fldCharType="begin"/>
      </w:r>
      <w:r>
        <w:instrText xml:space="preserve"> XE "hasher" </w:instrText>
      </w:r>
      <w:r>
        <w:fldChar w:fldCharType="end"/>
      </w:r>
      <w:r>
        <w:fldChar w:fldCharType="begin"/>
      </w:r>
      <w:r>
        <w:instrText xml:space="preserve"> XE "hashing function" </w:instrText>
      </w:r>
      <w:r>
        <w:fldChar w:fldCharType="end"/>
      </w:r>
      <w:bookmarkStart w:id="99" w:name="_Toc206165061"/>
      <w:r>
        <w:t>Hashing Functions</w:t>
      </w:r>
      <w:bookmarkEnd w:id="99"/>
    </w:p>
    <w:p w14:paraId="15D97622" w14:textId="06B67A33" w:rsidR="006569B2" w:rsidRDefault="00000000">
      <w:pPr>
        <w:pStyle w:val="Body"/>
      </w:pPr>
      <w:r>
        <w:t xml:space="preserve">By default, </w:t>
      </w:r>
      <w:r>
        <w:rPr>
          <w:rStyle w:val="Literal"/>
        </w:rPr>
        <w:t>HashMap</w:t>
      </w:r>
      <w:r>
        <w:t xml:space="preserve"> uses a hashing function called </w:t>
      </w:r>
      <w:r>
        <w:rPr>
          <w:rStyle w:val="Italic"/>
        </w:rPr>
        <w:t>SipHash</w:t>
      </w:r>
      <w:r>
        <w:t xml:space="preserve"> that can provide resistance to </w:t>
      </w:r>
      <w:bookmarkStart w:id="100" w:name="_Hlk208408278"/>
      <w:r>
        <w:t xml:space="preserve">denial-of-service (DoS) </w:t>
      </w:r>
      <w:bookmarkEnd w:id="100"/>
      <w:r>
        <w:t xml:space="preserve">attacks involving hash tables. This is not the fastest hashing algorithm available, but the trade-off for better security that comes with the drop in performance is worth it. If you profile your code and find that the default hash function is too slow for your purposes, you can switch to another function by specifying a different hasher. A </w:t>
      </w:r>
      <w:r>
        <w:rPr>
          <w:rStyle w:val="Italic"/>
        </w:rPr>
        <w:t>hasher</w:t>
      </w:r>
      <w:r>
        <w:t xml:space="preserve"> is a type that implements the </w:t>
      </w:r>
      <w:r>
        <w:rPr>
          <w:rStyle w:val="Literal"/>
        </w:rPr>
        <w:t>BuildHasher</w:t>
      </w:r>
      <w:r>
        <w:t xml:space="preserve"> trait. We’ll talk about traits and how to implement them in </w:t>
      </w:r>
      <w:r>
        <w:rPr>
          <w:rStyle w:val="Xref"/>
        </w:rPr>
        <w:t>Chapter</w:t>
      </w:r>
      <w:r w:rsidR="001C4F8F">
        <w:rPr>
          <w:rStyle w:val="Xref"/>
        </w:rPr>
        <w:t> </w:t>
      </w:r>
      <w:r>
        <w:rPr>
          <w:rStyle w:val="Xref"/>
        </w:rPr>
        <w:t>10</w:t>
      </w:r>
      <w:r>
        <w:t xml:space="preserve">. You don’t necessarily have to implement your own hasher from scratch; </w:t>
      </w:r>
      <w:r>
        <w:rPr>
          <w:rStyle w:val="LinkURL"/>
        </w:rPr>
        <w:t>https://crates.io</w:t>
      </w:r>
      <w:r>
        <w:t xml:space="preserve"> has libraries shared by other Rust users that provide hashers implementing many common hashing algorithms.</w:t>
      </w:r>
    </w:p>
    <w:p w14:paraId="5295C301" w14:textId="77777777" w:rsidR="006569B2" w:rsidRDefault="00000000">
      <w:pPr>
        <w:pStyle w:val="HeadA"/>
      </w:pPr>
      <w:bookmarkStart w:id="101" w:name="_Toc206165062"/>
      <w:r>
        <w:t>Summary</w:t>
      </w:r>
      <w:bookmarkEnd w:id="101"/>
    </w:p>
    <w:p w14:paraId="5666D03C" w14:textId="77777777" w:rsidR="006569B2" w:rsidRDefault="00000000">
      <w:pPr>
        <w:pStyle w:val="Body"/>
      </w:pPr>
      <w:r>
        <w:t>Vectors, strings, and hash maps will provide a large amount of functionality necessary in programs when you need to store, access, and modify data. Here are some exercises you should now be equipped to solve:</w:t>
      </w:r>
    </w:p>
    <w:p w14:paraId="414F6397" w14:textId="77777777" w:rsidR="006569B2" w:rsidRDefault="00000000">
      <w:pPr>
        <w:pStyle w:val="ListNumber"/>
      </w:pPr>
      <w:r>
        <w:t>Given a list of integers, use a vector and return the median (when sorted, the value in the middle position) and mode (the value that occurs most often; a hash map will be helpful here) of the list.</w:t>
      </w:r>
    </w:p>
    <w:p w14:paraId="1DAC70DF" w14:textId="1F92B5FD" w:rsidR="006569B2" w:rsidRDefault="00000000">
      <w:pPr>
        <w:pStyle w:val="ListNumber"/>
      </w:pPr>
      <w:r>
        <w:t xml:space="preserve">Convert strings to </w:t>
      </w:r>
      <w:r w:rsidR="00010E80">
        <w:t>P</w:t>
      </w:r>
      <w:r>
        <w:t xml:space="preserve">ig </w:t>
      </w:r>
      <w:r w:rsidR="00010E80">
        <w:t>L</w:t>
      </w:r>
      <w:r>
        <w:t xml:space="preserve">atin. The first consonant of each word is moved to the end of the word and </w:t>
      </w:r>
      <w:r>
        <w:rPr>
          <w:rStyle w:val="Italic"/>
        </w:rPr>
        <w:t>ay</w:t>
      </w:r>
      <w:r>
        <w:t xml:space="preserve"> is added, so </w:t>
      </w:r>
      <w:r>
        <w:rPr>
          <w:rStyle w:val="Italic"/>
        </w:rPr>
        <w:t>first</w:t>
      </w:r>
      <w:r>
        <w:t xml:space="preserve"> becomes </w:t>
      </w:r>
      <w:r>
        <w:rPr>
          <w:rStyle w:val="Italic"/>
        </w:rPr>
        <w:t>irst-fay</w:t>
      </w:r>
      <w:r>
        <w:t xml:space="preserve">. Words that start with a vowel have </w:t>
      </w:r>
      <w:r>
        <w:rPr>
          <w:rStyle w:val="Italic"/>
        </w:rPr>
        <w:t>hay</w:t>
      </w:r>
      <w:r>
        <w:t xml:space="preserve"> added to the end instead (</w:t>
      </w:r>
      <w:r>
        <w:rPr>
          <w:rStyle w:val="Italic"/>
        </w:rPr>
        <w:t>apple</w:t>
      </w:r>
      <w:r>
        <w:t xml:space="preserve"> becomes </w:t>
      </w:r>
      <w:r>
        <w:rPr>
          <w:rStyle w:val="Italic"/>
        </w:rPr>
        <w:t>apple-hay</w:t>
      </w:r>
      <w:r>
        <w:t>). Keep in mind the details about UTF-8 encoding!</w:t>
      </w:r>
    </w:p>
    <w:p w14:paraId="7B72ECC1" w14:textId="02753FE9" w:rsidR="006569B2" w:rsidRDefault="00000000">
      <w:pPr>
        <w:pStyle w:val="ListNumber"/>
      </w:pPr>
      <w:r>
        <w:t>Using a hash map and vectors, create a text interface to allow a user to add employee names to a department in a company; for example, “Add Sally to Engineering” or “Add Amir to Sales.” Then</w:t>
      </w:r>
      <w:ins w:id="102" w:author="Audrey Doyle" w:date="2025-09-10T14:12:00Z" w16du:dateUtc="2025-09-10T18:12:00Z">
        <w:r w:rsidR="00EC64FA">
          <w:t>,</w:t>
        </w:r>
      </w:ins>
      <w:r>
        <w:t xml:space="preserve"> let the user retrieve a list of all people in a department or all people in the company by department, sorted alphabetically.</w:t>
      </w:r>
    </w:p>
    <w:p w14:paraId="02F1AED7" w14:textId="77777777" w:rsidR="006569B2" w:rsidRDefault="00000000">
      <w:pPr>
        <w:pStyle w:val="Body"/>
      </w:pPr>
      <w:r>
        <w:t>The standard library API documentation describes methods that vectors, strings, and hash maps have that will be helpful for these exercises!</w:t>
      </w:r>
    </w:p>
    <w:p w14:paraId="0CCD11DA" w14:textId="77777777" w:rsidR="006569B2" w:rsidRDefault="00000000">
      <w:pPr>
        <w:pStyle w:val="Body"/>
      </w:pPr>
      <w:r>
        <w:t>We’re getting into more complex programs in which operations can fail, so it’s a perfect time to discuss error handling. We’ll do that next!</w:t>
      </w:r>
    </w:p>
    <w:sectPr w:rsidR="006569B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0" w:author="Carol Nichols" w:date="2025-05-27T16:46:00Z" w:initials="CN">
    <w:p w14:paraId="2E23A835" w14:textId="280519B8" w:rsidR="0062510A" w:rsidRDefault="0062510A" w:rsidP="0062510A">
      <w:r>
        <w:rPr>
          <w:rStyle w:val="CommentReference"/>
        </w:rPr>
        <w:annotationRef/>
      </w:r>
      <w:r>
        <w:rPr>
          <w:color w:val="000000"/>
          <w:sz w:val="20"/>
          <w:szCs w:val="20"/>
        </w:rPr>
        <w:t>Some of the strings in this section were corrupted somehow— I’ve tried to fix them but I’m not sure I have. Please use whatever was printed before for this listing; we’re not intending to change it!</w:t>
      </w:r>
    </w:p>
  </w:comment>
  <w:comment w:id="31" w:author="Eva Morrow" w:date="2025-05-28T09:40:00Z" w:initials="EM">
    <w:p w14:paraId="1CDC2346" w14:textId="77777777" w:rsidR="001F645F" w:rsidRDefault="001F645F" w:rsidP="00D121D7">
      <w:r>
        <w:rPr>
          <w:rStyle w:val="CommentReference"/>
        </w:rPr>
        <w:annotationRef/>
      </w:r>
      <w:r>
        <w:rPr>
          <w:sz w:val="20"/>
          <w:szCs w:val="20"/>
        </w:rPr>
        <w:t>PROD: Please use Listing 8-14 from the 2nd edition</w:t>
      </w:r>
    </w:p>
  </w:comment>
  <w:comment w:id="32" w:author="Allison Felus" w:date="2025-09-04T15:31:00Z" w:initials="AF">
    <w:p w14:paraId="78FF8E3F" w14:textId="77777777" w:rsidR="001C4F8F" w:rsidRDefault="001C4F8F" w:rsidP="001C4F8F">
      <w:r>
        <w:rPr>
          <w:rStyle w:val="CommentReference"/>
        </w:rPr>
        <w:annotationRef/>
      </w:r>
      <w:r>
        <w:rPr>
          <w:sz w:val="20"/>
          <w:szCs w:val="20"/>
        </w:rPr>
        <w:t>This looks accurate to me at a glance.</w:t>
      </w:r>
    </w:p>
  </w:comment>
  <w:comment w:id="35" w:author="Audrey Doyle" w:date="2025-09-10T14:53:00Z" w:initials="AD">
    <w:p w14:paraId="4DF15D02" w14:textId="51451E40" w:rsidR="00D4580E" w:rsidRDefault="00D4580E">
      <w:pPr>
        <w:pStyle w:val="CommentText"/>
      </w:pPr>
      <w:r>
        <w:rPr>
          <w:rStyle w:val="CommentReference"/>
        </w:rPr>
        <w:annotationRef/>
      </w:r>
      <w:r>
        <w:t>AU: should this be “or”?</w:t>
      </w:r>
    </w:p>
  </w:comment>
  <w:comment w:id="40" w:author="Audrey Doyle" w:date="2025-09-10T14:33:00Z" w:initials="AD">
    <w:p w14:paraId="3671DA7F" w14:textId="35CDC30C" w:rsidR="006778E5" w:rsidRDefault="006778E5">
      <w:pPr>
        <w:pStyle w:val="CommentText"/>
      </w:pPr>
      <w:r>
        <w:rPr>
          <w:rStyle w:val="CommentReference"/>
        </w:rPr>
        <w:annotationRef/>
      </w:r>
      <w:r>
        <w:t xml:space="preserve">AU: should this be “an </w:t>
      </w:r>
      <w:r w:rsidRPr="006778E5">
        <w:rPr>
          <w:rStyle w:val="Literal"/>
        </w:rPr>
        <w:t>&amp;str</w:t>
      </w:r>
      <w:r>
        <w:t>”?</w:t>
      </w:r>
    </w:p>
  </w:comment>
  <w:comment w:id="44" w:author="Audrey Doyle" w:date="2025-09-10T14:33:00Z" w:initials="AD">
    <w:p w14:paraId="429C9878" w14:textId="36A68F52" w:rsidR="006778E5" w:rsidRDefault="006778E5">
      <w:pPr>
        <w:pStyle w:val="CommentText"/>
      </w:pPr>
      <w:r>
        <w:rPr>
          <w:rStyle w:val="CommentReference"/>
        </w:rPr>
        <w:annotationRef/>
      </w:r>
      <w:r>
        <w:t>AU: here you use “an”…</w:t>
      </w:r>
    </w:p>
  </w:comment>
  <w:comment w:id="49" w:author="Carol Nichols" w:date="2025-05-27T16:27:00Z" w:initials="CN">
    <w:p w14:paraId="56F407D6" w14:textId="5FF5F919" w:rsidR="00E823FA" w:rsidRDefault="007D2551" w:rsidP="00E823FA">
      <w:r>
        <w:rPr>
          <w:rStyle w:val="CommentReference"/>
        </w:rPr>
        <w:annotationRef/>
      </w:r>
      <w:r w:rsidR="00E823FA">
        <w:rPr>
          <w:sz w:val="20"/>
          <w:szCs w:val="20"/>
        </w:rPr>
        <w:t>This text was corrupted throughout - I’ve tried to fix it but please check against what has been printed before, we don’t intend for these special characters to change!</w:t>
      </w:r>
    </w:p>
  </w:comment>
  <w:comment w:id="50" w:author="Eva Morrow" w:date="2025-05-28T09:43:00Z" w:initials="EM">
    <w:p w14:paraId="0FD1734C" w14:textId="77777777" w:rsidR="005B7195" w:rsidRDefault="00477AC4" w:rsidP="00703E58">
      <w:r>
        <w:rPr>
          <w:rStyle w:val="CommentReference"/>
        </w:rPr>
        <w:annotationRef/>
      </w:r>
      <w:r w:rsidR="005B7195">
        <w:rPr>
          <w:sz w:val="20"/>
          <w:szCs w:val="20"/>
        </w:rPr>
        <w:t>PROD: Please confirm that special characters are exactly as they appear in the 2nd edition (as seen on pages 151-153)</w:t>
      </w:r>
    </w:p>
  </w:comment>
  <w:comment w:id="51" w:author="Allison Felus" w:date="2025-09-04T15:32:00Z" w:initials="AF">
    <w:p w14:paraId="284CB1DD" w14:textId="77777777" w:rsidR="001C4F8F" w:rsidRDefault="001C4F8F" w:rsidP="001C4F8F">
      <w:r>
        <w:rPr>
          <w:rStyle w:val="CommentReference"/>
        </w:rPr>
        <w:annotationRef/>
      </w:r>
      <w:r>
        <w:rPr>
          <w:sz w:val="20"/>
          <w:szCs w:val="20"/>
        </w:rPr>
        <w:t>This looks accurate to me.</w:t>
      </w:r>
    </w:p>
  </w:comment>
  <w:comment w:id="59" w:author="Carol Nichols" w:date="2025-05-27T16:35:00Z" w:initials="CN">
    <w:p w14:paraId="12B0F708" w14:textId="58329D40" w:rsidR="00BE7DC3" w:rsidRDefault="00BE7DC3" w:rsidP="00BE7DC3">
      <w:r>
        <w:rPr>
          <w:rStyle w:val="CommentReference"/>
        </w:rPr>
        <w:annotationRef/>
      </w:r>
      <w:r>
        <w:rPr>
          <w:color w:val="000000"/>
          <w:sz w:val="20"/>
          <w:szCs w:val="20"/>
        </w:rPr>
        <w:t>Please check that the Devanagari characters are what have been printed before as well, please— I tried to fix them but I’m not sure I succeeded.</w:t>
      </w:r>
    </w:p>
  </w:comment>
  <w:comment w:id="60" w:author="Eva Morrow" w:date="2025-05-28T11:37:00Z" w:initials="EM">
    <w:p w14:paraId="35204954" w14:textId="77777777" w:rsidR="00312A8E" w:rsidRDefault="00312A8E" w:rsidP="00C9531E">
      <w:r>
        <w:rPr>
          <w:rStyle w:val="CommentReference"/>
        </w:rPr>
        <w:annotationRef/>
      </w:r>
      <w:r>
        <w:rPr>
          <w:sz w:val="20"/>
          <w:szCs w:val="20"/>
        </w:rPr>
        <w:t>Leaving comment in for Production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E23A835" w15:done="0"/>
  <w15:commentEx w15:paraId="1CDC2346" w15:paraIdParent="2E23A835" w15:done="0"/>
  <w15:commentEx w15:paraId="78FF8E3F" w15:paraIdParent="2E23A835" w15:done="0"/>
  <w15:commentEx w15:paraId="4DF15D02" w15:done="0"/>
  <w15:commentEx w15:paraId="3671DA7F" w15:done="0"/>
  <w15:commentEx w15:paraId="429C9878" w15:done="0"/>
  <w15:commentEx w15:paraId="56F407D6" w15:done="0"/>
  <w15:commentEx w15:paraId="0FD1734C" w15:paraIdParent="56F407D6" w15:done="0"/>
  <w15:commentEx w15:paraId="284CB1DD" w15:paraIdParent="56F407D6" w15:done="0"/>
  <w15:commentEx w15:paraId="12B0F708" w15:done="0"/>
  <w15:commentEx w15:paraId="35204954" w15:paraIdParent="12B0F70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20305D9" w16cex:dateUtc="2025-05-27T20:46:00Z"/>
  <w16cex:commentExtensible w16cex:durableId="2BE15888" w16cex:dateUtc="2025-05-28T16:40:00Z"/>
  <w16cex:commentExtensible w16cex:durableId="4B0B6C25" w16cex:dateUtc="2025-09-04T20:31:00Z"/>
  <w16cex:commentExtensible w16cex:durableId="0B9D3CEA" w16cex:dateUtc="2025-09-10T18:53:00Z"/>
  <w16cex:commentExtensible w16cex:durableId="661C4B1B" w16cex:dateUtc="2025-09-10T18:33:00Z"/>
  <w16cex:commentExtensible w16cex:durableId="2ACCF381" w16cex:dateUtc="2025-09-10T18:33:00Z"/>
  <w16cex:commentExtensible w16cex:durableId="6572A877" w16cex:dateUtc="2025-05-27T20:27:00Z"/>
  <w16cex:commentExtensible w16cex:durableId="2BE1595C" w16cex:dateUtc="2025-05-28T16:43:00Z"/>
  <w16cex:commentExtensible w16cex:durableId="2762AD8C" w16cex:dateUtc="2025-09-04T20:32:00Z"/>
  <w16cex:commentExtensible w16cex:durableId="0DEFE66A" w16cex:dateUtc="2025-05-27T20:35:00Z"/>
  <w16cex:commentExtensible w16cex:durableId="2BE173E1" w16cex:dateUtc="2025-05-28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E23A835" w16cid:durableId="620305D9"/>
  <w16cid:commentId w16cid:paraId="1CDC2346" w16cid:durableId="2BE15888"/>
  <w16cid:commentId w16cid:paraId="78FF8E3F" w16cid:durableId="4B0B6C25"/>
  <w16cid:commentId w16cid:paraId="4DF15D02" w16cid:durableId="0B9D3CEA"/>
  <w16cid:commentId w16cid:paraId="3671DA7F" w16cid:durableId="661C4B1B"/>
  <w16cid:commentId w16cid:paraId="429C9878" w16cid:durableId="2ACCF381"/>
  <w16cid:commentId w16cid:paraId="56F407D6" w16cid:durableId="6572A877"/>
  <w16cid:commentId w16cid:paraId="0FD1734C" w16cid:durableId="2BE1595C"/>
  <w16cid:commentId w16cid:paraId="284CB1DD" w16cid:durableId="2762AD8C"/>
  <w16cid:commentId w16cid:paraId="12B0F708" w16cid:durableId="0DEFE66A"/>
  <w16cid:commentId w16cid:paraId="35204954" w16cid:durableId="2BE173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ewBaskervilleStd-Italic">
    <w:altName w:val="Calibri"/>
    <w:panose1 w:val="00000000000000000000"/>
    <w:charset w:val="00"/>
    <w:family w:val="roman"/>
    <w:notTrueType/>
    <w:pitch w:val="variable"/>
    <w:sig w:usb0="800000AF" w:usb1="5000204A" w:usb2="00000000" w:usb3="00000000" w:csb0="00000001" w:csb1="00000000"/>
  </w:font>
  <w:font w:name="Courier">
    <w:altName w:val="Courier New"/>
    <w:panose1 w:val="02070409020205020404"/>
    <w:charset w:val="00"/>
    <w:family w:val="modern"/>
    <w:pitch w:val="fixed"/>
    <w:sig w:usb0="E0002AFF" w:usb1="C0007843" w:usb2="00000009" w:usb3="00000000" w:csb0="000001FF" w:csb1="00000000"/>
  </w:font>
  <w:font w:name="TheSansMonoCondensed-Plain">
    <w:altName w:val="Calibri"/>
    <w:panose1 w:val="00000000000000000000"/>
    <w:charset w:val="4D"/>
    <w:family w:val="auto"/>
    <w:notTrueType/>
    <w:pitch w:val="default"/>
    <w:sig w:usb0="00000003" w:usb1="00000000" w:usb2="00000000" w:usb3="00000000" w:csb0="00000001" w:csb1="00000000"/>
  </w:font>
  <w:font w:name="TheSansMonoCd W5Regular">
    <w:altName w:val="Calibri"/>
    <w:panose1 w:val="00000000000000000000"/>
    <w:charset w:val="4D"/>
    <w:family w:val="modern"/>
    <w:notTrueType/>
    <w:pitch w:val="fixed"/>
    <w:sig w:usb0="A000006F" w:usb1="5000202B" w:usb2="00000000" w:usb3="00000000" w:csb0="0000009B" w:csb1="00000000"/>
  </w:font>
  <w:font w:name="NSAnnotations500 Mono">
    <w:altName w:val="Calibri"/>
    <w:panose1 w:val="00000000000000000000"/>
    <w:charset w:val="4D"/>
    <w:family w:val="modern"/>
    <w:notTrueType/>
    <w:pitch w:val="fixed"/>
    <w:sig w:usb0="00000007" w:usb1="00000001" w:usb2="00000000" w:usb3="00000000" w:csb0="00000093" w:csb1="00000000"/>
  </w:font>
  <w:font w:name="DogmaOT-Bold">
    <w:altName w:val="Cambria"/>
    <w:panose1 w:val="00000000000000000000"/>
    <w:charset w:val="4D"/>
    <w:family w:val="auto"/>
    <w:notTrueType/>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ITC New Baskerville Std">
    <w:altName w:val="Cambria"/>
    <w:panose1 w:val="00000000000000000000"/>
    <w:charset w:val="00"/>
    <w:family w:val="roman"/>
    <w:notTrueType/>
    <w:pitch w:val="variable"/>
    <w:sig w:usb0="800000AF" w:usb1="5000204A" w:usb2="00000000" w:usb3="00000000" w:csb0="00000001" w:csb1="00000000"/>
  </w:font>
  <w:font w:name="Symbol Std">
    <w:panose1 w:val="00000000000000000000"/>
    <w:charset w:val="00"/>
    <w:family w:val="auto"/>
    <w:notTrueType/>
    <w:pitch w:val="variable"/>
    <w:sig w:usb0="8000008B" w:usb1="100060EA" w:usb2="00000000" w:usb3="00000000" w:csb0="00000001" w:csb1="00000000"/>
  </w:font>
  <w:font w:name="NewBaskervilleEF-Bold">
    <w:altName w:val="Calibri"/>
    <w:charset w:val="00"/>
    <w:family w:val="auto"/>
    <w:pitch w:val="variable"/>
    <w:sig w:usb0="8000002F" w:usb1="4000204A" w:usb2="00000000" w:usb3="00000000" w:csb0="00000001" w:csb1="00000000"/>
  </w:font>
  <w:font w:name="TheSansMonoCondensed-Bold">
    <w:altName w:val="Calibri"/>
    <w:panose1 w:val="00000000000000000000"/>
    <w:charset w:val="00"/>
    <w:family w:val="swiss"/>
    <w:notTrueType/>
    <w:pitch w:val="variable"/>
    <w:sig w:usb0="00000003" w:usb1="00000000" w:usb2="00000000" w:usb3="00000000" w:csb0="00000009" w:csb1="00000000"/>
  </w:font>
  <w:font w:name="TheSansMonoCondensed-Italic">
    <w:altName w:val="Calibri"/>
    <w:panose1 w:val="00000000000000000000"/>
    <w:charset w:val="4D"/>
    <w:family w:val="auto"/>
    <w:notTrueType/>
    <w:pitch w:val="default"/>
    <w:sig w:usb0="00000003" w:usb1="00000000" w:usb2="00000000" w:usb3="00000000" w:csb0="00000001" w:csb1="00000000"/>
  </w:font>
  <w:font w:name="FuturaPT-Book">
    <w:altName w:val="Century Gothic"/>
    <w:panose1 w:val="00000000000000000000"/>
    <w:charset w:val="4D"/>
    <w:family w:val="swiss"/>
    <w:notTrueType/>
    <w:pitch w:val="variable"/>
    <w:sig w:usb0="A00002FF" w:usb1="5000204B" w:usb2="00000000" w:usb3="00000000" w:csb0="00000097" w:csb1="00000000"/>
  </w:font>
  <w:font w:name="Wingdings2">
    <w:altName w:val="Arial"/>
    <w:panose1 w:val="00000000000000000000"/>
    <w:charset w:val="02"/>
    <w:family w:val="auto"/>
    <w:notTrueType/>
    <w:pitch w:val="default"/>
  </w:font>
  <w:font w:name="Webdings">
    <w:panose1 w:val="05030102010509060703"/>
    <w:charset w:val="02"/>
    <w:family w:val="roman"/>
    <w:pitch w:val="variable"/>
    <w:sig w:usb0="00000000" w:usb1="10000000" w:usb2="00000000" w:usb3="00000000" w:csb0="80000000" w:csb1="00000000"/>
  </w:font>
  <w:font w:name="Apple Color Emoji">
    <w:altName w:val="Calibri"/>
    <w:charset w:val="00"/>
    <w:family w:val="auto"/>
    <w:pitch w:val="variable"/>
    <w:sig w:usb0="00000003" w:usb1="18000000" w:usb2="14000000" w:usb3="00000000" w:csb0="00000001"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0000000000000000000"/>
    <w:charset w:val="4D"/>
    <w:family w:val="auto"/>
    <w:notTrueType/>
    <w:pitch w:val="default"/>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NewBaskervilleStd-Roman">
    <w:altName w:val="Cambria"/>
    <w:panose1 w:val="00000000000000000000"/>
    <w:charset w:val="00"/>
    <w:family w:val="roman"/>
    <w:notTrueType/>
    <w:pitch w:val="variable"/>
    <w:sig w:usb0="800000AF" w:usb1="5000204A" w:usb2="00000000" w:usb3="00000000" w:csb0="00000001" w:csb1="00000000"/>
  </w:font>
  <w:font w:name="FuturaPT-Bold">
    <w:altName w:val="Century Gothic"/>
    <w:panose1 w:val="00000000000000000000"/>
    <w:charset w:val="4D"/>
    <w:family w:val="swiss"/>
    <w:notTrueType/>
    <w:pitch w:val="variable"/>
    <w:sig w:usb0="A00002FF" w:usb1="5000204A" w:usb2="00000000" w:usb3="00000000" w:csb0="00000097" w:csb1="00000000"/>
  </w:font>
  <w:font w:name="FuturaPTCond-BoldObl">
    <w:altName w:val="Century Gothic"/>
    <w:panose1 w:val="00000000000000000000"/>
    <w:charset w:val="4D"/>
    <w:family w:val="auto"/>
    <w:notTrueType/>
    <w:pitch w:val="default"/>
    <w:sig w:usb0="00000003" w:usb1="00000000" w:usb2="00000000" w:usb3="00000000" w:csb0="00000001" w:csb1="00000000"/>
  </w:font>
  <w:font w:name="FuturaPT-BookObl">
    <w:altName w:val="Century Gothic"/>
    <w:panose1 w:val="00000000000000000000"/>
    <w:charset w:val="4D"/>
    <w:family w:val="auto"/>
    <w:notTrueType/>
    <w:pitch w:val="default"/>
    <w:sig w:usb0="00000003" w:usb1="00000000" w:usb2="00000000" w:usb3="00000000" w:csb0="00000001" w:csb1="00000000"/>
  </w:font>
  <w:font w:name="FuturaPT-Heavy">
    <w:altName w:val="Century Gothic"/>
    <w:panose1 w:val="00000000000000000000"/>
    <w:charset w:val="4D"/>
    <w:family w:val="auto"/>
    <w:notTrueType/>
    <w:pitch w:val="default"/>
    <w:sig w:usb0="00000003" w:usb1="00000000" w:usb2="00000000" w:usb3="00000000" w:csb0="00000001" w:csb1="00000000"/>
  </w:font>
  <w:font w:name="NewBaskervilleStd-Bold">
    <w:altName w:val="Cambria"/>
    <w:panose1 w:val="00000000000000000000"/>
    <w:charset w:val="00"/>
    <w:family w:val="roman"/>
    <w:notTrueType/>
    <w:pitch w:val="variable"/>
    <w:sig w:usb0="800000AF" w:usb1="5000204A" w:usb2="00000000" w:usb3="00000000" w:csb0="00000001" w:csb1="00000000"/>
  </w:font>
  <w:font w:name="NewBaskerville">
    <w:altName w:val="Calibri"/>
    <w:charset w:val="01"/>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LetterGothic-Slanted">
    <w:altName w:val="Calibri"/>
    <w:panose1 w:val="00000000000000000000"/>
    <w:charset w:val="00"/>
    <w:family w:val="auto"/>
    <w:notTrueType/>
    <w:pitch w:val="default"/>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Kohinoor Devanagari">
    <w:altName w:val="Mangal"/>
    <w:charset w:val="4D"/>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763362"/>
    <w:multiLevelType w:val="multilevel"/>
    <w:tmpl w:val="FE9ADFBC"/>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2"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B82ED0"/>
    <w:multiLevelType w:val="multilevel"/>
    <w:tmpl w:val="706E9F88"/>
    <w:numStyleLink w:val="ChapterNumbering"/>
  </w:abstractNum>
  <w:abstractNum w:abstractNumId="14" w15:restartNumberingAfterBreak="0">
    <w:nsid w:val="0B561B56"/>
    <w:multiLevelType w:val="multilevel"/>
    <w:tmpl w:val="706E9F88"/>
    <w:numStyleLink w:val="ChapterNumbering"/>
  </w:abstractNum>
  <w:abstractNum w:abstractNumId="15"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11DD7284"/>
    <w:multiLevelType w:val="multilevel"/>
    <w:tmpl w:val="17CE8376"/>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450DE"/>
    <w:multiLevelType w:val="multilevel"/>
    <w:tmpl w:val="495E2CBA"/>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20"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1CC44326"/>
    <w:multiLevelType w:val="multilevel"/>
    <w:tmpl w:val="B43033E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1CFB6E03"/>
    <w:multiLevelType w:val="multilevel"/>
    <w:tmpl w:val="706E9F88"/>
    <w:styleLink w:val="ChapterNumbering"/>
    <w:lvl w:ilvl="0">
      <w:start w:val="8"/>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5"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6292768"/>
    <w:multiLevelType w:val="multilevel"/>
    <w:tmpl w:val="706E9F88"/>
    <w:numStyleLink w:val="ChapterNumbering"/>
  </w:abstractNum>
  <w:abstractNum w:abstractNumId="28"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287E3054"/>
    <w:multiLevelType w:val="multilevel"/>
    <w:tmpl w:val="7CD46952"/>
    <w:lvl w:ilvl="0">
      <w:start w:val="1"/>
      <w:numFmt w:val="upper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3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31" w15:restartNumberingAfterBreak="0">
    <w:nsid w:val="2A5B3083"/>
    <w:multiLevelType w:val="multilevel"/>
    <w:tmpl w:val="A7DE754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15:restartNumberingAfterBreak="0">
    <w:nsid w:val="2B7F60B6"/>
    <w:multiLevelType w:val="multilevel"/>
    <w:tmpl w:val="C9E8783C"/>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33"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5"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6"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0523D7"/>
    <w:multiLevelType w:val="multilevel"/>
    <w:tmpl w:val="4664E942"/>
    <w:lvl w:ilvl="0">
      <w:start w:val="1"/>
      <w:numFmt w:val="decimal"/>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40" w15:restartNumberingAfterBreak="0">
    <w:nsid w:val="48CF7054"/>
    <w:multiLevelType w:val="multilevel"/>
    <w:tmpl w:val="16A05FEA"/>
    <w:lvl w:ilvl="0">
      <w:start w:val="8"/>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1" w15:restartNumberingAfterBreak="0">
    <w:nsid w:val="4C714EB5"/>
    <w:multiLevelType w:val="multilevel"/>
    <w:tmpl w:val="94B8CA7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2" w15:restartNumberingAfterBreak="0">
    <w:nsid w:val="4DF45C63"/>
    <w:multiLevelType w:val="multilevel"/>
    <w:tmpl w:val="26168EAE"/>
    <w:lvl w:ilvl="0">
      <w:start w:val="1"/>
      <w:numFmt w:val="upperRoman"/>
      <w:lvlText w:val="%1."/>
      <w:lvlJc w:val="left"/>
      <w:pPr>
        <w:tabs>
          <w:tab w:val="num" w:pos="0"/>
        </w:tabs>
        <w:ind w:left="1440" w:firstLine="0"/>
      </w:pPr>
    </w:lvl>
    <w:lvl w:ilvl="1">
      <w:start w:val="1"/>
      <w:numFmt w:val="upperLetter"/>
      <w:lvlText w:val="%2."/>
      <w:lvlJc w:val="left"/>
      <w:pPr>
        <w:tabs>
          <w:tab w:val="num" w:pos="0"/>
        </w:tabs>
        <w:ind w:left="2160" w:firstLine="0"/>
      </w:pPr>
    </w:lvl>
    <w:lvl w:ilvl="2">
      <w:start w:val="1"/>
      <w:numFmt w:val="decimal"/>
      <w:lvlText w:val="%3."/>
      <w:lvlJc w:val="left"/>
      <w:pPr>
        <w:tabs>
          <w:tab w:val="num" w:pos="0"/>
        </w:tabs>
        <w:ind w:left="2880" w:firstLine="0"/>
      </w:pPr>
    </w:lvl>
    <w:lvl w:ilvl="3">
      <w:start w:val="1"/>
      <w:numFmt w:val="lowerLetter"/>
      <w:lvlText w:val="%4)"/>
      <w:lvlJc w:val="left"/>
      <w:pPr>
        <w:tabs>
          <w:tab w:val="num" w:pos="0"/>
        </w:tabs>
        <w:ind w:left="3600" w:firstLine="0"/>
      </w:pPr>
    </w:lvl>
    <w:lvl w:ilvl="4">
      <w:start w:val="1"/>
      <w:numFmt w:val="decimal"/>
      <w:lvlText w:val="(%5)"/>
      <w:lvlJc w:val="left"/>
      <w:pPr>
        <w:tabs>
          <w:tab w:val="num" w:pos="0"/>
        </w:tabs>
        <w:ind w:left="4320" w:firstLine="0"/>
      </w:pPr>
    </w:lvl>
    <w:lvl w:ilvl="5">
      <w:start w:val="1"/>
      <w:numFmt w:val="lowerLetter"/>
      <w:lvlText w:val="(%6)"/>
      <w:lvlJc w:val="left"/>
      <w:pPr>
        <w:tabs>
          <w:tab w:val="num" w:pos="0"/>
        </w:tabs>
        <w:ind w:left="5040" w:firstLine="0"/>
      </w:pPr>
    </w:lvl>
    <w:lvl w:ilvl="6">
      <w:start w:val="1"/>
      <w:numFmt w:val="lowerRoman"/>
      <w:lvlText w:val="(%7)"/>
      <w:lvlJc w:val="left"/>
      <w:pPr>
        <w:tabs>
          <w:tab w:val="num" w:pos="0"/>
        </w:tabs>
        <w:ind w:left="5760" w:firstLine="0"/>
      </w:pPr>
    </w:lvl>
    <w:lvl w:ilvl="7">
      <w:start w:val="1"/>
      <w:numFmt w:val="lowerLetter"/>
      <w:lvlText w:val="(%8)"/>
      <w:lvlJc w:val="left"/>
      <w:pPr>
        <w:tabs>
          <w:tab w:val="num" w:pos="0"/>
        </w:tabs>
        <w:ind w:left="6480" w:firstLine="0"/>
      </w:pPr>
    </w:lvl>
    <w:lvl w:ilvl="8">
      <w:start w:val="1"/>
      <w:numFmt w:val="lowerRoman"/>
      <w:lvlText w:val="(%9)"/>
      <w:lvlJc w:val="left"/>
      <w:pPr>
        <w:tabs>
          <w:tab w:val="num" w:pos="0"/>
        </w:tabs>
        <w:ind w:left="7200" w:firstLine="0"/>
      </w:pPr>
    </w:lvl>
  </w:abstractNum>
  <w:abstractNum w:abstractNumId="43"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FF829CF"/>
    <w:multiLevelType w:val="multilevel"/>
    <w:tmpl w:val="706E9F88"/>
    <w:numStyleLink w:val="ChapterNumbering"/>
  </w:abstractNum>
  <w:abstractNum w:abstractNumId="45"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6"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7" w15:restartNumberingAfterBreak="0">
    <w:nsid w:val="59777ADD"/>
    <w:multiLevelType w:val="multilevel"/>
    <w:tmpl w:val="73505DFA"/>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8"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5EEB1533"/>
    <w:multiLevelType w:val="multilevel"/>
    <w:tmpl w:val="F1F62EF6"/>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5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98314D"/>
    <w:multiLevelType w:val="multilevel"/>
    <w:tmpl w:val="3072D0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2" w15:restartNumberingAfterBreak="0">
    <w:nsid w:val="6D4B1B23"/>
    <w:multiLevelType w:val="multilevel"/>
    <w:tmpl w:val="7EE0BA1E"/>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3"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5"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8FA722C"/>
    <w:multiLevelType w:val="multilevel"/>
    <w:tmpl w:val="A5A08A66"/>
    <w:lvl w:ilvl="0">
      <w:start w:val="1"/>
      <w:numFmt w:val="lowerLetter"/>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58" w15:restartNumberingAfterBreak="0">
    <w:nsid w:val="7A295794"/>
    <w:multiLevelType w:val="multilevel"/>
    <w:tmpl w:val="706E9F88"/>
    <w:numStyleLink w:val="ChapterNumbering"/>
  </w:abstractNum>
  <w:num w:numId="1" w16cid:durableId="1985769878">
    <w:abstractNumId w:val="42"/>
  </w:num>
  <w:num w:numId="2" w16cid:durableId="52002573">
    <w:abstractNumId w:val="19"/>
  </w:num>
  <w:num w:numId="3" w16cid:durableId="185411074">
    <w:abstractNumId w:val="39"/>
  </w:num>
  <w:num w:numId="4" w16cid:durableId="1948391791">
    <w:abstractNumId w:val="32"/>
  </w:num>
  <w:num w:numId="5" w16cid:durableId="915553958">
    <w:abstractNumId w:val="51"/>
  </w:num>
  <w:num w:numId="6" w16cid:durableId="1790319323">
    <w:abstractNumId w:val="31"/>
  </w:num>
  <w:num w:numId="7" w16cid:durableId="908541250">
    <w:abstractNumId w:val="47"/>
  </w:num>
  <w:num w:numId="8" w16cid:durableId="1799562446">
    <w:abstractNumId w:val="41"/>
  </w:num>
  <w:num w:numId="9" w16cid:durableId="1247499540">
    <w:abstractNumId w:val="49"/>
  </w:num>
  <w:num w:numId="10" w16cid:durableId="1406757404">
    <w:abstractNumId w:val="29"/>
  </w:num>
  <w:num w:numId="11" w16cid:durableId="1238325607">
    <w:abstractNumId w:val="57"/>
  </w:num>
  <w:num w:numId="12" w16cid:durableId="1486892820">
    <w:abstractNumId w:val="52"/>
  </w:num>
  <w:num w:numId="13" w16cid:durableId="23140555">
    <w:abstractNumId w:val="22"/>
  </w:num>
  <w:num w:numId="14" w16cid:durableId="1872573380">
    <w:abstractNumId w:val="11"/>
  </w:num>
  <w:num w:numId="15" w16cid:durableId="1509831000">
    <w:abstractNumId w:val="16"/>
  </w:num>
  <w:num w:numId="16" w16cid:durableId="1713963652">
    <w:abstractNumId w:val="40"/>
  </w:num>
  <w:num w:numId="17" w16cid:durableId="158077620">
    <w:abstractNumId w:val="17"/>
  </w:num>
  <w:num w:numId="18" w16cid:durableId="1137842125">
    <w:abstractNumId w:val="45"/>
  </w:num>
  <w:num w:numId="19" w16cid:durableId="1194533460">
    <w:abstractNumId w:val="54"/>
  </w:num>
  <w:num w:numId="20" w16cid:durableId="391512287">
    <w:abstractNumId w:val="30"/>
  </w:num>
  <w:num w:numId="21" w16cid:durableId="123159458">
    <w:abstractNumId w:val="48"/>
  </w:num>
  <w:num w:numId="22" w16cid:durableId="1397780037">
    <w:abstractNumId w:val="28"/>
  </w:num>
  <w:num w:numId="23" w16cid:durableId="548032702">
    <w:abstractNumId w:val="38"/>
  </w:num>
  <w:num w:numId="24" w16cid:durableId="1151021540">
    <w:abstractNumId w:val="55"/>
  </w:num>
  <w:num w:numId="25" w16cid:durableId="847863917">
    <w:abstractNumId w:val="36"/>
  </w:num>
  <w:num w:numId="26" w16cid:durableId="2086418539">
    <w:abstractNumId w:val="23"/>
  </w:num>
  <w:num w:numId="27" w16cid:durableId="648022999">
    <w:abstractNumId w:val="13"/>
  </w:num>
  <w:num w:numId="28" w16cid:durableId="1669553579">
    <w:abstractNumId w:val="27"/>
  </w:num>
  <w:num w:numId="29" w16cid:durableId="793795964">
    <w:abstractNumId w:val="58"/>
  </w:num>
  <w:num w:numId="30" w16cid:durableId="659163895">
    <w:abstractNumId w:val="0"/>
  </w:num>
  <w:num w:numId="31" w16cid:durableId="1181553312">
    <w:abstractNumId w:val="44"/>
  </w:num>
  <w:num w:numId="32" w16cid:durableId="819806281">
    <w:abstractNumId w:val="33"/>
  </w:num>
  <w:num w:numId="33" w16cid:durableId="2087341896">
    <w:abstractNumId w:val="26"/>
  </w:num>
  <w:num w:numId="34" w16cid:durableId="1294484743">
    <w:abstractNumId w:val="53"/>
  </w:num>
  <w:num w:numId="35" w16cid:durableId="1577981324">
    <w:abstractNumId w:val="15"/>
  </w:num>
  <w:num w:numId="36" w16cid:durableId="1497069725">
    <w:abstractNumId w:val="46"/>
  </w:num>
  <w:num w:numId="37" w16cid:durableId="2137749463">
    <w:abstractNumId w:val="18"/>
  </w:num>
  <w:num w:numId="38" w16cid:durableId="1184393863">
    <w:abstractNumId w:val="25"/>
  </w:num>
  <w:num w:numId="39" w16cid:durableId="2122406924">
    <w:abstractNumId w:val="34"/>
  </w:num>
  <w:num w:numId="40" w16cid:durableId="2081635837">
    <w:abstractNumId w:val="37"/>
  </w:num>
  <w:num w:numId="41" w16cid:durableId="1228342181">
    <w:abstractNumId w:val="56"/>
  </w:num>
  <w:num w:numId="42" w16cid:durableId="83456736">
    <w:abstractNumId w:val="20"/>
  </w:num>
  <w:num w:numId="43" w16cid:durableId="1503280331">
    <w:abstractNumId w:val="50"/>
  </w:num>
  <w:num w:numId="44" w16cid:durableId="1785691105">
    <w:abstractNumId w:val="1"/>
  </w:num>
  <w:num w:numId="45" w16cid:durableId="1006903105">
    <w:abstractNumId w:val="2"/>
  </w:num>
  <w:num w:numId="46" w16cid:durableId="1055003154">
    <w:abstractNumId w:val="3"/>
  </w:num>
  <w:num w:numId="47" w16cid:durableId="1670866388">
    <w:abstractNumId w:val="4"/>
  </w:num>
  <w:num w:numId="48" w16cid:durableId="890728853">
    <w:abstractNumId w:val="9"/>
  </w:num>
  <w:num w:numId="49" w16cid:durableId="918176866">
    <w:abstractNumId w:val="5"/>
  </w:num>
  <w:num w:numId="50" w16cid:durableId="492987180">
    <w:abstractNumId w:val="6"/>
  </w:num>
  <w:num w:numId="51" w16cid:durableId="1756978188">
    <w:abstractNumId w:val="7"/>
  </w:num>
  <w:num w:numId="52" w16cid:durableId="1943148972">
    <w:abstractNumId w:val="8"/>
  </w:num>
  <w:num w:numId="53" w16cid:durableId="359473516">
    <w:abstractNumId w:val="10"/>
  </w:num>
  <w:num w:numId="54" w16cid:durableId="1828011263">
    <w:abstractNumId w:val="21"/>
  </w:num>
  <w:num w:numId="55" w16cid:durableId="1142891326">
    <w:abstractNumId w:val="43"/>
  </w:num>
  <w:num w:numId="56" w16cid:durableId="1080101730">
    <w:abstractNumId w:val="24"/>
  </w:num>
  <w:num w:numId="57" w16cid:durableId="1641618359">
    <w:abstractNumId w:val="35"/>
  </w:num>
  <w:num w:numId="58" w16cid:durableId="708651601">
    <w:abstractNumId w:val="53"/>
    <w:lvlOverride w:ilvl="0">
      <w:startOverride w:val="1"/>
    </w:lvlOverride>
  </w:num>
  <w:num w:numId="59" w16cid:durableId="304166674">
    <w:abstractNumId w:val="50"/>
    <w:lvlOverride w:ilvl="0">
      <w:startOverride w:val="1"/>
    </w:lvlOverride>
  </w:num>
  <w:num w:numId="60" w16cid:durableId="71785026">
    <w:abstractNumId w:val="53"/>
    <w:lvlOverride w:ilvl="0">
      <w:startOverride w:val="1"/>
    </w:lvlOverride>
  </w:num>
  <w:num w:numId="61" w16cid:durableId="513231995">
    <w:abstractNumId w:val="45"/>
    <w:lvlOverride w:ilvl="0">
      <w:startOverride w:val="1"/>
    </w:lvlOverride>
  </w:num>
  <w:num w:numId="62" w16cid:durableId="2045598737">
    <w:abstractNumId w:val="25"/>
    <w:lvlOverride w:ilvl="0">
      <w:startOverride w:val="1"/>
    </w:lvlOverride>
  </w:num>
  <w:num w:numId="63" w16cid:durableId="2103404118">
    <w:abstractNumId w:val="55"/>
    <w:lvlOverride w:ilvl="0">
      <w:startOverride w:val="1"/>
    </w:lvlOverride>
  </w:num>
  <w:num w:numId="64" w16cid:durableId="232349263">
    <w:abstractNumId w:val="12"/>
  </w:num>
  <w:num w:numId="65" w16cid:durableId="217134260">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drey Doyle">
    <w15:presenceInfo w15:providerId="None" w15:userId="Audrey Doyle"/>
  </w15:person>
  <w15:person w15:author="Carol Nichols">
    <w15:presenceInfo w15:providerId="None" w15:userId="Carol Nichols"/>
  </w15:person>
  <w15:person w15:author="Eva Morrow">
    <w15:presenceInfo w15:providerId="Windows Live" w15:userId="2641f39c3ff74ff0"/>
  </w15:person>
  <w15:person w15:author="Allison Felus">
    <w15:presenceInfo w15:providerId="None" w15:userId="Allison Fel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B2"/>
    <w:rsid w:val="00001637"/>
    <w:rsid w:val="00010E80"/>
    <w:rsid w:val="00013B9A"/>
    <w:rsid w:val="00031C21"/>
    <w:rsid w:val="0008167A"/>
    <w:rsid w:val="000E4AC9"/>
    <w:rsid w:val="000F121C"/>
    <w:rsid w:val="00131B6E"/>
    <w:rsid w:val="001B7415"/>
    <w:rsid w:val="001C4F8F"/>
    <w:rsid w:val="001E6568"/>
    <w:rsid w:val="001F645F"/>
    <w:rsid w:val="00245D01"/>
    <w:rsid w:val="002535C3"/>
    <w:rsid w:val="002D35BD"/>
    <w:rsid w:val="002D5CC9"/>
    <w:rsid w:val="00312A8E"/>
    <w:rsid w:val="00364672"/>
    <w:rsid w:val="00372860"/>
    <w:rsid w:val="003C0D9D"/>
    <w:rsid w:val="003C5BAA"/>
    <w:rsid w:val="00472EEC"/>
    <w:rsid w:val="00477AC4"/>
    <w:rsid w:val="004C7549"/>
    <w:rsid w:val="005A0551"/>
    <w:rsid w:val="005A4C08"/>
    <w:rsid w:val="005B1F95"/>
    <w:rsid w:val="005B7195"/>
    <w:rsid w:val="005E62CE"/>
    <w:rsid w:val="0062127E"/>
    <w:rsid w:val="0062510A"/>
    <w:rsid w:val="00637684"/>
    <w:rsid w:val="006555BE"/>
    <w:rsid w:val="006569B2"/>
    <w:rsid w:val="006778E5"/>
    <w:rsid w:val="007113C9"/>
    <w:rsid w:val="007573BC"/>
    <w:rsid w:val="007C4F2D"/>
    <w:rsid w:val="007D2551"/>
    <w:rsid w:val="009355BF"/>
    <w:rsid w:val="0095117A"/>
    <w:rsid w:val="00991B39"/>
    <w:rsid w:val="009E5572"/>
    <w:rsid w:val="00A62650"/>
    <w:rsid w:val="00A62F01"/>
    <w:rsid w:val="00AF0C83"/>
    <w:rsid w:val="00BB22F2"/>
    <w:rsid w:val="00BE7DC3"/>
    <w:rsid w:val="00C20630"/>
    <w:rsid w:val="00C46841"/>
    <w:rsid w:val="00C5516C"/>
    <w:rsid w:val="00C73B0A"/>
    <w:rsid w:val="00D4580E"/>
    <w:rsid w:val="00D77A26"/>
    <w:rsid w:val="00D956A3"/>
    <w:rsid w:val="00DB21D6"/>
    <w:rsid w:val="00E07223"/>
    <w:rsid w:val="00E30359"/>
    <w:rsid w:val="00E752C6"/>
    <w:rsid w:val="00E823FA"/>
    <w:rsid w:val="00EC0574"/>
    <w:rsid w:val="00EC64FA"/>
    <w:rsid w:val="00ED33E8"/>
    <w:rsid w:val="00F33224"/>
    <w:rsid w:val="00F57BA8"/>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A9B0"/>
  <w15:docId w15:val="{F1291A93-BCD0-3643-B29E-E788E2DE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FA"/>
    <w:pPr>
      <w:suppressAutoHyphens w:val="0"/>
      <w:spacing w:after="160" w:line="259" w:lineRule="auto"/>
    </w:pPr>
    <w:rPr>
      <w:rFonts w:eastAsiaTheme="minorHAnsi"/>
      <w:sz w:val="22"/>
      <w:szCs w:val="22"/>
    </w:rPr>
  </w:style>
  <w:style w:type="paragraph" w:styleId="Heading2">
    <w:name w:val="heading 2"/>
    <w:basedOn w:val="Normal"/>
    <w:next w:val="Normal"/>
    <w:link w:val="Heading2Char"/>
    <w:uiPriority w:val="9"/>
    <w:semiHidden/>
    <w:unhideWhenUsed/>
    <w:qFormat/>
    <w:rsid w:val="005A0551"/>
    <w:pPr>
      <w:keepNext/>
      <w:keepLines/>
      <w:numPr>
        <w:ilvl w:val="1"/>
        <w:numId w:val="20"/>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5A0551"/>
    <w:pPr>
      <w:keepNext/>
      <w:keepLines/>
      <w:numPr>
        <w:ilvl w:val="2"/>
        <w:numId w:val="20"/>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A0551"/>
    <w:pPr>
      <w:keepNext/>
      <w:keepLines/>
      <w:numPr>
        <w:ilvl w:val="3"/>
        <w:numId w:val="20"/>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A0551"/>
    <w:pPr>
      <w:keepNext/>
      <w:keepLines/>
      <w:numPr>
        <w:ilvl w:val="4"/>
        <w:numId w:val="20"/>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A0551"/>
    <w:pPr>
      <w:keepNext/>
      <w:keepLines/>
      <w:numPr>
        <w:ilvl w:val="5"/>
        <w:numId w:val="20"/>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A0551"/>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0551"/>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0551"/>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rsid w:val="00EC64F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C64FA"/>
  </w:style>
  <w:style w:type="character" w:customStyle="1" w:styleId="Italic">
    <w:name w:val="Italic"/>
    <w:uiPriority w:val="1"/>
    <w:qFormat/>
    <w:rsid w:val="005A0551"/>
    <w:rPr>
      <w:rFonts w:cs="NewBaskervilleStd-Italic"/>
      <w:i/>
      <w:iCs/>
      <w:color w:val="0000FF"/>
      <w:w w:val="100"/>
      <w:position w:val="0"/>
      <w:u w:val="none"/>
      <w:vertAlign w:val="baseline"/>
      <w:lang w:val="en-US"/>
    </w:rPr>
  </w:style>
  <w:style w:type="character" w:customStyle="1" w:styleId="Literal">
    <w:name w:val="Literal"/>
    <w:uiPriority w:val="1"/>
    <w:qFormat/>
    <w:rsid w:val="005A0551"/>
    <w:rPr>
      <w:rFonts w:ascii="Courier" w:hAnsi="Courier" w:cs="TheSansMonoCondensed-Plain"/>
      <w:color w:val="3366FF"/>
      <w:spacing w:val="0"/>
      <w:w w:val="100"/>
      <w:position w:val="0"/>
      <w:u w:val="none"/>
      <w:vertAlign w:val="baseline"/>
      <w:lang w:val="en-US"/>
    </w:rPr>
  </w:style>
  <w:style w:type="character" w:customStyle="1" w:styleId="LinkURL">
    <w:name w:val="LinkURL"/>
    <w:uiPriority w:val="1"/>
    <w:qFormat/>
    <w:rsid w:val="005A0551"/>
    <w:rPr>
      <w:rFonts w:cs="NewBaskervilleStd-Italic"/>
      <w:i/>
      <w:iCs/>
      <w:color w:val="3366FF"/>
      <w:w w:val="100"/>
      <w:position w:val="0"/>
      <w:u w:val="none"/>
      <w:vertAlign w:val="baseline"/>
      <w:lang w:val="en-US"/>
    </w:rPr>
  </w:style>
  <w:style w:type="character" w:customStyle="1" w:styleId="Xref">
    <w:name w:val="Xref"/>
    <w:uiPriority w:val="1"/>
    <w:rsid w:val="005A0551"/>
    <w:rPr>
      <w:color w:val="FF0000"/>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5A0551"/>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character" w:customStyle="1" w:styleId="NoteHead">
    <w:name w:val="NoteHead"/>
    <w:uiPriority w:val="1"/>
    <w:qFormat/>
    <w:rsid w:val="005A0551"/>
    <w:rPr>
      <w:rFonts w:ascii="DogmaOT-Bold" w:hAnsi="DogmaOT-Bold" w:cs="DogmaOT-Bold"/>
      <w:b/>
      <w:bCs/>
      <w:caps/>
      <w:color w:val="FFFFFF"/>
      <w:spacing w:val="30"/>
      <w:sz w:val="15"/>
      <w:szCs w:val="15"/>
      <w:u w:val="none"/>
      <w:bdr w:val="none" w:sz="0" w:space="0" w:color="auto"/>
      <w:shd w:val="solid" w:color="auto" w:fill="auto"/>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nkURLRoman">
    <w:name w:val="LinkURLRoman"/>
    <w:basedOn w:val="LinkURL"/>
    <w:uiPriority w:val="99"/>
    <w:qFormat/>
    <w:rPr>
      <w:rFonts w:cs="NewBaskervilleStd-Italic"/>
      <w:i w:val="0"/>
      <w:iCs w:val="0"/>
      <w:color w:val="3366FF"/>
      <w:w w:val="100"/>
      <w:position w:val="0"/>
      <w:sz w:val="24"/>
      <w:u w:val="none"/>
      <w:vertAlign w:val="baseline"/>
      <w:lang w:val="en-US"/>
    </w:rPr>
  </w:style>
  <w:style w:type="character" w:customStyle="1" w:styleId="ArialUnicode">
    <w:name w:val="ArialUnicode"/>
    <w:uiPriority w:val="99"/>
    <w:qFormat/>
    <w:rPr>
      <w:rFonts w:ascii="Arial Unicode MS" w:eastAsia="Arial Unicode MS" w:hAnsi="Arial Unicode MS" w:cs="Arial Unicode MS"/>
      <w:sz w:val="15"/>
      <w:szCs w:val="15"/>
    </w:rPr>
  </w:style>
  <w:style w:type="character" w:customStyle="1" w:styleId="LiteralGray">
    <w:name w:val="LiteralGray"/>
    <w:uiPriority w:val="1"/>
    <w:qFormat/>
    <w:rsid w:val="005A0551"/>
    <w:rPr>
      <w:rFonts w:ascii="Courier" w:hAnsi="Courier"/>
      <w:color w:val="A6A6A6" w:themeColor="background1" w:themeShade="A6"/>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styleId="CommentReference">
    <w:name w:val="annotation reference"/>
    <w:basedOn w:val="DefaultParagraphFont"/>
    <w:uiPriority w:val="99"/>
    <w:semiHidden/>
    <w:unhideWhenUsed/>
    <w:qFormat/>
    <w:rsid w:val="00200B99"/>
    <w:rPr>
      <w:sz w:val="16"/>
      <w:szCs w:val="16"/>
    </w:rPr>
  </w:style>
  <w:style w:type="character" w:customStyle="1" w:styleId="CommentTextChar">
    <w:name w:val="Comment Text Char"/>
    <w:basedOn w:val="DefaultParagraphFont"/>
    <w:link w:val="CommentText"/>
    <w:uiPriority w:val="99"/>
    <w:semiHidden/>
    <w:qFormat/>
    <w:rsid w:val="00200B99"/>
    <w:rPr>
      <w:sz w:val="20"/>
      <w:szCs w:val="20"/>
    </w:rPr>
  </w:style>
  <w:style w:type="character" w:customStyle="1" w:styleId="CommentSubjectChar">
    <w:name w:val="Comment Subject Char"/>
    <w:basedOn w:val="CommentTextChar"/>
    <w:link w:val="CommentSubject"/>
    <w:uiPriority w:val="99"/>
    <w:semiHidden/>
    <w:qFormat/>
    <w:rsid w:val="00200B99"/>
    <w:rPr>
      <w:b/>
      <w:bCs/>
      <w:sz w:val="20"/>
      <w:szCs w:val="20"/>
    </w:rPr>
  </w:style>
  <w:style w:type="character" w:customStyle="1" w:styleId="Heading2Char">
    <w:name w:val="Heading 2 Char"/>
    <w:basedOn w:val="DefaultParagraphFont"/>
    <w:link w:val="Heading2"/>
    <w:uiPriority w:val="9"/>
    <w:semiHidden/>
    <w:rsid w:val="005A0551"/>
    <w:rPr>
      <w:rFonts w:asciiTheme="majorHAnsi" w:eastAsiaTheme="majorEastAsia" w:hAnsiTheme="majorHAnsi" w:cstheme="majorBidi"/>
      <w:b/>
      <w:bCs/>
      <w:color w:val="156082" w:themeColor="accent1"/>
      <w:kern w:val="0"/>
      <w:sz w:val="26"/>
      <w:szCs w:val="26"/>
      <w:lang w:val="en-CA" w:eastAsia="en-CA"/>
    </w:rPr>
  </w:style>
  <w:style w:type="character" w:customStyle="1" w:styleId="Heading3Char">
    <w:name w:val="Heading 3 Char"/>
    <w:basedOn w:val="DefaultParagraphFont"/>
    <w:link w:val="Heading3"/>
    <w:uiPriority w:val="9"/>
    <w:semiHidden/>
    <w:rsid w:val="005A0551"/>
    <w:rPr>
      <w:rFonts w:asciiTheme="majorHAnsi" w:eastAsiaTheme="majorEastAsia" w:hAnsiTheme="majorHAnsi" w:cstheme="majorBidi"/>
      <w:b/>
      <w:bCs/>
      <w:color w:val="156082" w:themeColor="accent1"/>
      <w:kern w:val="0"/>
      <w:sz w:val="22"/>
      <w:szCs w:val="22"/>
      <w:lang w:val="en-CA" w:eastAsia="en-CA"/>
    </w:rPr>
  </w:style>
  <w:style w:type="character" w:customStyle="1" w:styleId="Heading4Char">
    <w:name w:val="Heading 4 Char"/>
    <w:basedOn w:val="DefaultParagraphFont"/>
    <w:link w:val="Heading4"/>
    <w:uiPriority w:val="9"/>
    <w:semiHidden/>
    <w:rsid w:val="005A0551"/>
    <w:rPr>
      <w:rFonts w:asciiTheme="majorHAnsi" w:eastAsiaTheme="majorEastAsia" w:hAnsiTheme="majorHAnsi" w:cstheme="majorBidi"/>
      <w:b/>
      <w:bCs/>
      <w:i/>
      <w:iCs/>
      <w:color w:val="156082" w:themeColor="accent1"/>
      <w:kern w:val="0"/>
      <w:sz w:val="22"/>
      <w:szCs w:val="22"/>
      <w:lang w:val="en-CA" w:eastAsia="en-CA"/>
    </w:rPr>
  </w:style>
  <w:style w:type="character" w:customStyle="1" w:styleId="Heading5Char">
    <w:name w:val="Heading 5 Char"/>
    <w:basedOn w:val="DefaultParagraphFont"/>
    <w:link w:val="Heading5"/>
    <w:uiPriority w:val="9"/>
    <w:semiHidden/>
    <w:rsid w:val="005A0551"/>
    <w:rPr>
      <w:rFonts w:asciiTheme="majorHAnsi" w:eastAsiaTheme="majorEastAsia" w:hAnsiTheme="majorHAnsi" w:cstheme="majorBidi"/>
      <w:color w:val="0A2F40" w:themeColor="accent1" w:themeShade="7F"/>
      <w:kern w:val="0"/>
      <w:sz w:val="22"/>
      <w:szCs w:val="22"/>
      <w:lang w:val="en-CA" w:eastAsia="en-CA"/>
    </w:rPr>
  </w:style>
  <w:style w:type="character" w:customStyle="1" w:styleId="Heading6Char">
    <w:name w:val="Heading 6 Char"/>
    <w:basedOn w:val="DefaultParagraphFont"/>
    <w:link w:val="Heading6"/>
    <w:uiPriority w:val="9"/>
    <w:semiHidden/>
    <w:rsid w:val="005A0551"/>
    <w:rPr>
      <w:rFonts w:asciiTheme="majorHAnsi" w:eastAsiaTheme="majorEastAsia" w:hAnsiTheme="majorHAnsi" w:cstheme="majorBidi"/>
      <w:i/>
      <w:iCs/>
      <w:color w:val="0A2F40" w:themeColor="accent1" w:themeShade="7F"/>
      <w:kern w:val="0"/>
      <w:sz w:val="22"/>
      <w:szCs w:val="22"/>
      <w:lang w:val="en-CA" w:eastAsia="en-CA"/>
    </w:rPr>
  </w:style>
  <w:style w:type="character" w:customStyle="1" w:styleId="Heading7Char">
    <w:name w:val="Heading 7 Char"/>
    <w:basedOn w:val="DefaultParagraphFont"/>
    <w:link w:val="Heading7"/>
    <w:uiPriority w:val="9"/>
    <w:semiHidden/>
    <w:rsid w:val="005A0551"/>
    <w:rPr>
      <w:rFonts w:asciiTheme="majorHAnsi" w:eastAsiaTheme="majorEastAsia" w:hAnsiTheme="majorHAnsi" w:cstheme="majorBidi"/>
      <w:i/>
      <w:iCs/>
      <w:color w:val="404040" w:themeColor="text1" w:themeTint="BF"/>
      <w:kern w:val="0"/>
      <w:sz w:val="22"/>
      <w:szCs w:val="22"/>
      <w:lang w:val="en-CA" w:eastAsia="en-CA"/>
    </w:rPr>
  </w:style>
  <w:style w:type="character" w:customStyle="1" w:styleId="Heading8Char">
    <w:name w:val="Heading 8 Char"/>
    <w:basedOn w:val="DefaultParagraphFont"/>
    <w:link w:val="Heading8"/>
    <w:uiPriority w:val="9"/>
    <w:semiHidden/>
    <w:rsid w:val="005A0551"/>
    <w:rPr>
      <w:rFonts w:asciiTheme="majorHAnsi" w:eastAsiaTheme="majorEastAsia" w:hAnsiTheme="majorHAnsi" w:cstheme="majorBidi"/>
      <w:color w:val="404040" w:themeColor="text1" w:themeTint="BF"/>
      <w:kern w:val="0"/>
      <w:sz w:val="20"/>
      <w:szCs w:val="20"/>
      <w:lang w:val="en-CA" w:eastAsia="en-CA"/>
    </w:rPr>
  </w:style>
  <w:style w:type="character" w:customStyle="1" w:styleId="Heading9Char">
    <w:name w:val="Heading 9 Char"/>
    <w:basedOn w:val="DefaultParagraphFont"/>
    <w:link w:val="Heading9"/>
    <w:uiPriority w:val="9"/>
    <w:semiHidden/>
    <w:rsid w:val="005A0551"/>
    <w:rPr>
      <w:rFonts w:asciiTheme="majorHAnsi" w:eastAsiaTheme="majorEastAsia" w:hAnsiTheme="majorHAnsi" w:cstheme="majorBidi"/>
      <w:i/>
      <w:iCs/>
      <w:color w:val="404040" w:themeColor="text1" w:themeTint="BF"/>
      <w:kern w:val="0"/>
      <w:sz w:val="20"/>
      <w:szCs w:val="20"/>
      <w:lang w:val="en-CA" w:eastAsia="en-CA"/>
    </w:rPr>
  </w:style>
  <w:style w:type="character" w:customStyle="1" w:styleId="BoldItalic">
    <w:name w:val="BoldItalic"/>
    <w:uiPriority w:val="1"/>
    <w:qFormat/>
    <w:rsid w:val="005A0551"/>
    <w:rPr>
      <w:rFonts w:cs="NewBaskervilleEF-Bold"/>
      <w:b/>
      <w:bCs/>
      <w:i/>
      <w:iCs/>
      <w:color w:val="3366FF"/>
      <w:w w:val="100"/>
      <w:position w:val="0"/>
      <w:u w:val="none"/>
      <w:vertAlign w:val="baseline"/>
      <w:lang w:val="en-US"/>
    </w:rPr>
  </w:style>
  <w:style w:type="character" w:customStyle="1" w:styleId="LiteralBold">
    <w:name w:val="LiteralBold"/>
    <w:uiPriority w:val="1"/>
    <w:qFormat/>
    <w:rsid w:val="005A0551"/>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A0551"/>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5A0551"/>
    <w:rPr>
      <w:rFonts w:ascii="Courier" w:hAnsi="Courier" w:cs="TheSansMonoCondensed-Bold"/>
      <w:b w:val="0"/>
      <w:bCs w:val="0"/>
      <w:i/>
      <w:iCs/>
      <w:color w:val="3366FF"/>
      <w:spacing w:val="0"/>
      <w:w w:val="100"/>
      <w:position w:val="0"/>
      <w:u w:val="none"/>
      <w:vertAlign w:val="baseline"/>
      <w:lang w:val="en-US"/>
    </w:rPr>
  </w:style>
  <w:style w:type="character" w:customStyle="1" w:styleId="Regular">
    <w:name w:val="Regular"/>
    <w:uiPriority w:val="1"/>
    <w:qFormat/>
    <w:rsid w:val="005A0551"/>
    <w:rPr>
      <w:rFonts w:cs="FuturaPT-Book"/>
      <w:b w:val="0"/>
      <w:bCs w:val="0"/>
      <w:i w:val="0"/>
      <w:iCs w:val="0"/>
      <w:color w:val="3366FF"/>
      <w:w w:val="100"/>
      <w:position w:val="0"/>
      <w:u w:val="none"/>
      <w:vertAlign w:val="baseline"/>
      <w:lang w:val="en-US"/>
    </w:rPr>
  </w:style>
  <w:style w:type="character" w:customStyle="1" w:styleId="wingdings">
    <w:name w:val="wingdings"/>
    <w:uiPriority w:val="1"/>
    <w:qFormat/>
    <w:rsid w:val="005A0551"/>
    <w:rPr>
      <w:rFonts w:ascii="Wingdings2" w:hAnsi="Wingdings2" w:cs="Wingdings2"/>
      <w:color w:val="000000"/>
      <w:w w:val="100"/>
      <w:position w:val="0"/>
      <w:u w:val="none"/>
      <w:vertAlign w:val="baseline"/>
      <w:lang w:val="en-US"/>
    </w:rPr>
  </w:style>
  <w:style w:type="character" w:customStyle="1" w:styleId="bulletcharacter">
    <w:name w:val="bullet_character"/>
    <w:uiPriority w:val="99"/>
    <w:rsid w:val="005A0551"/>
    <w:rPr>
      <w:rFonts w:ascii="Symbol" w:hAnsi="Symbol" w:cs="Symbol"/>
      <w:color w:val="000000"/>
    </w:rPr>
  </w:style>
  <w:style w:type="character" w:customStyle="1" w:styleId="Superscript">
    <w:name w:val="Superscript"/>
    <w:uiPriority w:val="1"/>
    <w:qFormat/>
    <w:rsid w:val="005A0551"/>
    <w:rPr>
      <w:color w:val="3366FF"/>
      <w:vertAlign w:val="superscript"/>
    </w:rPr>
  </w:style>
  <w:style w:type="character" w:customStyle="1" w:styleId="SuperscriptItalic">
    <w:name w:val="SuperscriptItalic"/>
    <w:uiPriority w:val="1"/>
    <w:qFormat/>
    <w:rsid w:val="005A0551"/>
    <w:rPr>
      <w:i/>
      <w:color w:val="3366FF"/>
      <w:vertAlign w:val="superscript"/>
    </w:rPr>
  </w:style>
  <w:style w:type="character" w:customStyle="1" w:styleId="Subscript">
    <w:name w:val="Subscript"/>
    <w:uiPriority w:val="1"/>
    <w:qFormat/>
    <w:rsid w:val="005A0551"/>
    <w:rPr>
      <w:color w:val="3366FF"/>
      <w:vertAlign w:val="subscript"/>
    </w:rPr>
  </w:style>
  <w:style w:type="character" w:customStyle="1" w:styleId="SubscriptItalic">
    <w:name w:val="SubscriptItalic"/>
    <w:uiPriority w:val="1"/>
    <w:qFormat/>
    <w:rsid w:val="005A0551"/>
    <w:rPr>
      <w:i/>
      <w:color w:val="3366FF"/>
      <w:vertAlign w:val="subscript"/>
    </w:rPr>
  </w:style>
  <w:style w:type="character" w:customStyle="1" w:styleId="Symbol">
    <w:name w:val="Symbol"/>
    <w:uiPriority w:val="1"/>
    <w:qFormat/>
    <w:rsid w:val="005A0551"/>
    <w:rPr>
      <w:rFonts w:ascii="Symbol" w:hAnsi="Symbol"/>
    </w:rPr>
  </w:style>
  <w:style w:type="character" w:customStyle="1" w:styleId="AltText">
    <w:name w:val="AltText"/>
    <w:uiPriority w:val="1"/>
    <w:qFormat/>
    <w:rsid w:val="005A0551"/>
    <w:rPr>
      <w:color w:val="FF358C"/>
      <w:u w:val="single"/>
    </w:rPr>
  </w:style>
  <w:style w:type="character" w:customStyle="1" w:styleId="Bold">
    <w:name w:val="Bold"/>
    <w:uiPriority w:val="1"/>
    <w:rsid w:val="005A0551"/>
    <w:rPr>
      <w:b/>
      <w:bCs/>
      <w:color w:val="3366FF"/>
    </w:rPr>
  </w:style>
  <w:style w:type="character" w:customStyle="1" w:styleId="GraphicInline">
    <w:name w:val="GraphicInline"/>
    <w:uiPriority w:val="1"/>
    <w:qFormat/>
    <w:rsid w:val="005A0551"/>
    <w:rPr>
      <w:color w:val="3366FF"/>
      <w:bdr w:val="none" w:sz="0" w:space="0" w:color="auto"/>
      <w:shd w:val="clear" w:color="auto" w:fill="99CC00"/>
    </w:rPr>
  </w:style>
  <w:style w:type="character" w:customStyle="1" w:styleId="DigitalOnly">
    <w:name w:val="DigitalOnly"/>
    <w:uiPriority w:val="1"/>
    <w:qFormat/>
    <w:rsid w:val="005A0551"/>
    <w:rPr>
      <w:color w:val="3366FF"/>
      <w:bdr w:val="single" w:sz="4" w:space="0" w:color="3366FF"/>
    </w:rPr>
  </w:style>
  <w:style w:type="character" w:customStyle="1" w:styleId="PrintOnly">
    <w:name w:val="PrintOnly"/>
    <w:uiPriority w:val="1"/>
    <w:qFormat/>
    <w:rsid w:val="005A0551"/>
    <w:rPr>
      <w:color w:val="3366FF"/>
      <w:bdr w:val="single" w:sz="4" w:space="0" w:color="FF0000"/>
    </w:rPr>
  </w:style>
  <w:style w:type="character" w:customStyle="1" w:styleId="LinkEmail">
    <w:name w:val="LinkEmail"/>
    <w:basedOn w:val="LinkURL"/>
    <w:uiPriority w:val="1"/>
    <w:qFormat/>
    <w:rsid w:val="005A0551"/>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A0551"/>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A0551"/>
    <w:rPr>
      <w:color w:val="3366FF"/>
      <w:bdr w:val="none" w:sz="0" w:space="0" w:color="auto"/>
      <w:shd w:val="clear" w:color="auto" w:fill="FFFF00"/>
    </w:rPr>
  </w:style>
  <w:style w:type="character" w:customStyle="1" w:styleId="FootnoteReference">
    <w:name w:val="FootnoteReference"/>
    <w:uiPriority w:val="1"/>
    <w:qFormat/>
    <w:rsid w:val="005A0551"/>
    <w:rPr>
      <w:color w:val="3366FF"/>
      <w:vertAlign w:val="superscript"/>
    </w:rPr>
  </w:style>
  <w:style w:type="character" w:customStyle="1" w:styleId="FootnoteRef">
    <w:name w:val="FootnoteRef"/>
    <w:basedOn w:val="FootnoteReference"/>
    <w:uiPriority w:val="1"/>
    <w:qFormat/>
    <w:rsid w:val="005A0551"/>
    <w:rPr>
      <w:color w:val="3366FF"/>
      <w:vertAlign w:val="superscript"/>
    </w:rPr>
  </w:style>
  <w:style w:type="character" w:customStyle="1" w:styleId="EndnoteReference">
    <w:name w:val="EndnoteReference"/>
    <w:basedOn w:val="FootnoteReference"/>
    <w:uiPriority w:val="1"/>
    <w:qFormat/>
    <w:rsid w:val="005A0551"/>
    <w:rPr>
      <w:color w:val="3366FF"/>
      <w:vertAlign w:val="superscript"/>
    </w:rPr>
  </w:style>
  <w:style w:type="character" w:customStyle="1" w:styleId="Caps">
    <w:name w:val="Caps"/>
    <w:uiPriority w:val="1"/>
    <w:qFormat/>
    <w:rsid w:val="005A0551"/>
    <w:rPr>
      <w:caps/>
      <w:smallCaps w:val="0"/>
      <w:color w:val="3366FF"/>
    </w:rPr>
  </w:style>
  <w:style w:type="character" w:customStyle="1" w:styleId="SmallCaps">
    <w:name w:val="SmallCaps"/>
    <w:uiPriority w:val="1"/>
    <w:qFormat/>
    <w:rsid w:val="005A0551"/>
    <w:rPr>
      <w:caps w:val="0"/>
      <w:smallCaps/>
      <w:color w:val="3366FF"/>
    </w:rPr>
  </w:style>
  <w:style w:type="character" w:customStyle="1" w:styleId="SmallCapsBold">
    <w:name w:val="SmallCapsBold"/>
    <w:basedOn w:val="SmallCaps"/>
    <w:uiPriority w:val="1"/>
    <w:qFormat/>
    <w:rsid w:val="005A0551"/>
    <w:rPr>
      <w:b/>
      <w:bCs/>
      <w:caps w:val="0"/>
      <w:smallCaps/>
      <w:color w:val="3366FF"/>
    </w:rPr>
  </w:style>
  <w:style w:type="character" w:customStyle="1" w:styleId="SmallCapsBoldItalic">
    <w:name w:val="SmallCapsBoldItalic"/>
    <w:basedOn w:val="SmallCapsBold"/>
    <w:uiPriority w:val="1"/>
    <w:qFormat/>
    <w:rsid w:val="005A0551"/>
    <w:rPr>
      <w:b/>
      <w:bCs/>
      <w:i/>
      <w:iCs/>
      <w:caps w:val="0"/>
      <w:smallCaps/>
      <w:color w:val="3366FF"/>
    </w:rPr>
  </w:style>
  <w:style w:type="character" w:customStyle="1" w:styleId="SmallCapsItalic">
    <w:name w:val="SmallCapsItalic"/>
    <w:basedOn w:val="SmallCaps"/>
    <w:uiPriority w:val="1"/>
    <w:qFormat/>
    <w:rsid w:val="005A0551"/>
    <w:rPr>
      <w:i/>
      <w:iCs/>
      <w:caps w:val="0"/>
      <w:smallCaps/>
      <w:color w:val="3366FF"/>
    </w:rPr>
  </w:style>
  <w:style w:type="character" w:customStyle="1" w:styleId="NSSymbol">
    <w:name w:val="NSSymbol"/>
    <w:uiPriority w:val="1"/>
    <w:qFormat/>
    <w:rsid w:val="005A0551"/>
    <w:rPr>
      <w:color w:val="3366FF"/>
    </w:rPr>
  </w:style>
  <w:style w:type="character" w:customStyle="1" w:styleId="EndnoteRef">
    <w:name w:val="EndnoteRef"/>
    <w:basedOn w:val="EndnoteReference"/>
    <w:uiPriority w:val="1"/>
    <w:qFormat/>
    <w:rsid w:val="005A0551"/>
    <w:rPr>
      <w:color w:val="3366FF"/>
      <w:vertAlign w:val="superscript"/>
    </w:rPr>
  </w:style>
  <w:style w:type="character" w:customStyle="1" w:styleId="PyBracket">
    <w:name w:val="PyBracket"/>
    <w:uiPriority w:val="1"/>
    <w:qFormat/>
    <w:rsid w:val="005A055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A0551"/>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A0551"/>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5A0551"/>
    <w:rPr>
      <w:b/>
      <w:bCs/>
      <w:smallCaps/>
      <w:spacing w:val="5"/>
    </w:rPr>
  </w:style>
  <w:style w:type="character" w:customStyle="1" w:styleId="CustomCharStyle">
    <w:name w:val="CustomCharStyle"/>
    <w:uiPriority w:val="1"/>
    <w:qFormat/>
    <w:rsid w:val="005A0551"/>
    <w:rPr>
      <w:b w:val="0"/>
      <w:bCs w:val="0"/>
      <w:i w:val="0"/>
      <w:iCs w:val="0"/>
      <w:color w:val="3366FF"/>
      <w:bdr w:val="none" w:sz="0" w:space="0" w:color="auto"/>
      <w:shd w:val="clear" w:color="auto" w:fill="CCFFCC"/>
    </w:rPr>
  </w:style>
  <w:style w:type="character" w:customStyle="1" w:styleId="MenuArrow">
    <w:name w:val="MenuArrow"/>
    <w:uiPriority w:val="1"/>
    <w:qFormat/>
    <w:rsid w:val="005A0551"/>
    <w:rPr>
      <w:rFonts w:ascii="Webdings" w:hAnsi="Webdings" w:cs="Webdings"/>
      <w:color w:val="3366FF"/>
      <w:w w:val="100"/>
      <w:position w:val="0"/>
      <w:u w:val="none"/>
      <w:vertAlign w:val="baseline"/>
      <w:lang w:val="en-US"/>
    </w:rPr>
  </w:style>
  <w:style w:type="character" w:customStyle="1" w:styleId="LiteralSuperscript">
    <w:name w:val="LiteralSuperscript"/>
    <w:uiPriority w:val="1"/>
    <w:qFormat/>
    <w:rsid w:val="005A0551"/>
    <w:rPr>
      <w:vertAlign w:val="superscript"/>
    </w:rPr>
  </w:style>
  <w:style w:type="character" w:customStyle="1" w:styleId="LiteralSubscript">
    <w:name w:val="LiteralSubscript"/>
    <w:uiPriority w:val="1"/>
    <w:qFormat/>
    <w:rsid w:val="005A0551"/>
    <w:rPr>
      <w:vertAlign w:val="subscript"/>
    </w:rPr>
  </w:style>
  <w:style w:type="character" w:customStyle="1" w:styleId="LiteralItalicSuperscript">
    <w:name w:val="LiteralItalicSuperscript"/>
    <w:uiPriority w:val="1"/>
    <w:qFormat/>
    <w:rsid w:val="005A0551"/>
    <w:rPr>
      <w:i/>
      <w:color w:val="3266FF"/>
      <w:vertAlign w:val="superscript"/>
    </w:rPr>
  </w:style>
  <w:style w:type="character" w:customStyle="1" w:styleId="LiteralItalicSubscript">
    <w:name w:val="LiteralItalicSubscript"/>
    <w:basedOn w:val="LiteralItalicSuperscript"/>
    <w:uiPriority w:val="1"/>
    <w:qFormat/>
    <w:rsid w:val="005A0551"/>
    <w:rPr>
      <w:i/>
      <w:color w:val="3266FF"/>
      <w:vertAlign w:val="subscript"/>
    </w:rPr>
  </w:style>
  <w:style w:type="character" w:customStyle="1" w:styleId="ChineseChar">
    <w:name w:val="ChineseChar"/>
    <w:uiPriority w:val="1"/>
    <w:qFormat/>
    <w:rsid w:val="005A0551"/>
    <w:rPr>
      <w:lang w:val="fr-FR"/>
    </w:rPr>
  </w:style>
  <w:style w:type="character" w:customStyle="1" w:styleId="JapaneseChar">
    <w:name w:val="JapaneseChar"/>
    <w:uiPriority w:val="1"/>
    <w:qFormat/>
    <w:rsid w:val="005A0551"/>
    <w:rPr>
      <w:lang w:val="fr-FR"/>
    </w:rPr>
  </w:style>
  <w:style w:type="character" w:customStyle="1" w:styleId="EmojiChar">
    <w:name w:val="EmojiChar"/>
    <w:uiPriority w:val="99"/>
    <w:qFormat/>
    <w:rsid w:val="005A0551"/>
    <w:rPr>
      <w:lang w:val="fr-FR"/>
    </w:rPr>
  </w:style>
  <w:style w:type="character" w:customStyle="1" w:styleId="Strikethrough">
    <w:name w:val="Strikethrough"/>
    <w:uiPriority w:val="1"/>
    <w:qFormat/>
    <w:rsid w:val="005A0551"/>
    <w:rPr>
      <w:strike/>
      <w:dstrike w:val="0"/>
    </w:rPr>
  </w:style>
  <w:style w:type="character" w:customStyle="1" w:styleId="SuperscriptBold">
    <w:name w:val="SuperscriptBold"/>
    <w:basedOn w:val="Superscript"/>
    <w:uiPriority w:val="1"/>
    <w:qFormat/>
    <w:rsid w:val="005A0551"/>
    <w:rPr>
      <w:b/>
      <w:color w:val="3366FF"/>
      <w:vertAlign w:val="superscript"/>
    </w:rPr>
  </w:style>
  <w:style w:type="character" w:customStyle="1" w:styleId="SubscriptBold">
    <w:name w:val="SubscriptBold"/>
    <w:basedOn w:val="Subscript"/>
    <w:uiPriority w:val="1"/>
    <w:qFormat/>
    <w:rsid w:val="005A0551"/>
    <w:rPr>
      <w:b/>
      <w:color w:val="3366FF"/>
      <w:vertAlign w:val="subscript"/>
    </w:rPr>
  </w:style>
  <w:style w:type="character" w:customStyle="1" w:styleId="SuperscriptBoldItalic">
    <w:name w:val="SuperscriptBoldItalic"/>
    <w:basedOn w:val="Superscript"/>
    <w:uiPriority w:val="1"/>
    <w:qFormat/>
    <w:rsid w:val="005A0551"/>
    <w:rPr>
      <w:b/>
      <w:i/>
      <w:color w:val="3366FF"/>
      <w:vertAlign w:val="superscript"/>
    </w:rPr>
  </w:style>
  <w:style w:type="character" w:customStyle="1" w:styleId="SubscriptBoldItalic">
    <w:name w:val="SubscriptBoldItalic"/>
    <w:basedOn w:val="Subscript"/>
    <w:uiPriority w:val="1"/>
    <w:qFormat/>
    <w:rsid w:val="005A0551"/>
    <w:rPr>
      <w:b/>
      <w:i/>
      <w:color w:val="3366FF"/>
      <w:vertAlign w:val="subscript"/>
    </w:rPr>
  </w:style>
  <w:style w:type="character" w:customStyle="1" w:styleId="SuperscriptLiteralBoldItalic">
    <w:name w:val="SuperscriptLiteralBoldItalic"/>
    <w:basedOn w:val="SuperscriptBoldItalic"/>
    <w:uiPriority w:val="1"/>
    <w:qFormat/>
    <w:rsid w:val="005A055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5A0551"/>
    <w:rPr>
      <w:rFonts w:ascii="Courier" w:hAnsi="Courier"/>
      <w:b/>
      <w:i/>
      <w:color w:val="3366FF"/>
      <w:vertAlign w:val="subscript"/>
    </w:rPr>
  </w:style>
  <w:style w:type="character" w:customStyle="1" w:styleId="SuperscriptLiteralBold">
    <w:name w:val="SuperscriptLiteralBold"/>
    <w:basedOn w:val="SuperscriptBold"/>
    <w:uiPriority w:val="1"/>
    <w:qFormat/>
    <w:rsid w:val="005A0551"/>
    <w:rPr>
      <w:rFonts w:ascii="Courier" w:hAnsi="Courier"/>
      <w:b/>
      <w:i w:val="0"/>
      <w:color w:val="3366FF"/>
      <w:vertAlign w:val="superscript"/>
    </w:rPr>
  </w:style>
  <w:style w:type="character" w:customStyle="1" w:styleId="SubscriptLiteralBold">
    <w:name w:val="SubscriptLiteralBold"/>
    <w:basedOn w:val="SubscriptBold"/>
    <w:uiPriority w:val="1"/>
    <w:qFormat/>
    <w:rsid w:val="005A0551"/>
    <w:rPr>
      <w:rFonts w:ascii="Courier" w:hAnsi="Courier"/>
      <w:b/>
      <w:i w:val="0"/>
      <w:color w:val="3366FF"/>
      <w:vertAlign w:val="subscript"/>
    </w:rPr>
  </w:style>
  <w:style w:type="character" w:customStyle="1" w:styleId="SuperscriptLiteral">
    <w:name w:val="SuperscriptLiteral"/>
    <w:basedOn w:val="Superscript"/>
    <w:uiPriority w:val="1"/>
    <w:qFormat/>
    <w:rsid w:val="005A0551"/>
    <w:rPr>
      <w:rFonts w:ascii="Courier" w:hAnsi="Courier"/>
      <w:color w:val="3366FF"/>
      <w:vertAlign w:val="superscript"/>
    </w:rPr>
  </w:style>
  <w:style w:type="character" w:customStyle="1" w:styleId="SuperscriptLiteralItalic">
    <w:name w:val="SuperscriptLiteralItalic"/>
    <w:basedOn w:val="SuperscriptLiteral"/>
    <w:uiPriority w:val="1"/>
    <w:qFormat/>
    <w:rsid w:val="005A0551"/>
    <w:rPr>
      <w:rFonts w:ascii="Courier" w:hAnsi="Courier"/>
      <w:i/>
      <w:color w:val="3366FF"/>
      <w:vertAlign w:val="superscript"/>
    </w:rPr>
  </w:style>
  <w:style w:type="character" w:customStyle="1" w:styleId="SubscriptLiteral">
    <w:name w:val="SubscriptLiteral"/>
    <w:basedOn w:val="Subscript"/>
    <w:uiPriority w:val="1"/>
    <w:qFormat/>
    <w:rsid w:val="005A0551"/>
    <w:rPr>
      <w:rFonts w:ascii="Courier" w:hAnsi="Courier"/>
      <w:color w:val="3366FF"/>
      <w:vertAlign w:val="subscript"/>
    </w:rPr>
  </w:style>
  <w:style w:type="character" w:customStyle="1" w:styleId="SubscriptLiteralItalic">
    <w:name w:val="SubscriptLiteralItalic"/>
    <w:basedOn w:val="SubscriptLiteral"/>
    <w:uiPriority w:val="1"/>
    <w:qFormat/>
    <w:rsid w:val="005A0551"/>
    <w:rPr>
      <w:rFonts w:ascii="Courier" w:hAnsi="Courier"/>
      <w:i/>
      <w:color w:val="3366FF"/>
      <w:vertAlign w:val="subscript"/>
    </w:rPr>
  </w:style>
  <w:style w:type="character" w:customStyle="1" w:styleId="CyrillicChar">
    <w:name w:val="CyrillicChar"/>
    <w:uiPriority w:val="1"/>
    <w:qFormat/>
    <w:rsid w:val="005A0551"/>
    <w:rPr>
      <w:lang w:val="fr-FR"/>
    </w:rPr>
  </w:style>
  <w:style w:type="character" w:styleId="Hyperlink">
    <w:name w:val="Hyperlink"/>
    <w:basedOn w:val="DefaultParagraphFont"/>
    <w:uiPriority w:val="99"/>
    <w:unhideWhenUsed/>
    <w:rsid w:val="005A0551"/>
    <w:rPr>
      <w:color w:val="467886" w:themeColor="hyperlink"/>
      <w:u w:val="single"/>
    </w:rPr>
  </w:style>
  <w:style w:type="character" w:styleId="UnresolvedMention">
    <w:name w:val="Unresolved Mention"/>
    <w:basedOn w:val="DefaultParagraphFont"/>
    <w:uiPriority w:val="99"/>
    <w:semiHidden/>
    <w:unhideWhenUsed/>
    <w:rsid w:val="005A0551"/>
    <w:rPr>
      <w:color w:val="605E5C"/>
      <w:shd w:val="clear" w:color="auto" w:fill="E1DFDD"/>
    </w:rPr>
  </w:style>
  <w:style w:type="character" w:customStyle="1" w:styleId="EndnoteTextChar">
    <w:name w:val="Endnote Text Char"/>
    <w:basedOn w:val="DefaultParagraphFont"/>
    <w:link w:val="EndnoteText"/>
    <w:uiPriority w:val="99"/>
    <w:semiHidden/>
    <w:rsid w:val="005A0551"/>
    <w:rPr>
      <w:rFonts w:ascii="Times New Roman" w:eastAsia="Times New Roman" w:hAnsi="Times New Roman" w:cs="Times New Roman"/>
      <w:kern w:val="0"/>
      <w:sz w:val="20"/>
      <w:szCs w:val="20"/>
      <w:lang w:val="en-CA" w:eastAsia="en-CA"/>
    </w:rPr>
  </w:style>
  <w:style w:type="character" w:customStyle="1" w:styleId="EndnoteCharacters">
    <w:name w:val="Endnote Characters"/>
    <w:basedOn w:val="DefaultParagraphFont"/>
    <w:uiPriority w:val="99"/>
    <w:semiHidden/>
    <w:unhideWhenUsed/>
    <w:qFormat/>
    <w:rsid w:val="00C2095C"/>
    <w:rPr>
      <w:vertAlign w:val="superscript"/>
    </w:rPr>
  </w:style>
  <w:style w:type="character" w:styleId="EndnoteReference0">
    <w:name w:val="endnote reference"/>
    <w:basedOn w:val="DefaultParagraphFont"/>
    <w:uiPriority w:val="99"/>
    <w:unhideWhenUsed/>
    <w:rsid w:val="005A0551"/>
    <w:rPr>
      <w:vertAlign w:val="superscript"/>
    </w:rPr>
  </w:style>
  <w:style w:type="character" w:customStyle="1" w:styleId="FootnoteTextChar">
    <w:name w:val="Footnote Text Char"/>
    <w:basedOn w:val="DefaultParagraphFont"/>
    <w:link w:val="FootnoteText"/>
    <w:uiPriority w:val="99"/>
    <w:semiHidden/>
    <w:rsid w:val="005A0551"/>
    <w:rPr>
      <w:rFonts w:ascii="Times New Roman" w:eastAsia="Times New Roman" w:hAnsi="Times New Roman" w:cs="Times New Roman"/>
      <w:kern w:val="0"/>
      <w:sz w:val="20"/>
      <w:szCs w:val="20"/>
      <w:lang w:val="en-CA" w:eastAsia="en-CA"/>
    </w:rPr>
  </w:style>
  <w:style w:type="character" w:customStyle="1" w:styleId="FootnoteCharacters">
    <w:name w:val="Footnote Characters"/>
    <w:basedOn w:val="DefaultParagraphFont"/>
    <w:uiPriority w:val="99"/>
    <w:semiHidden/>
    <w:unhideWhenUsed/>
    <w:qFormat/>
    <w:rsid w:val="00C2095C"/>
    <w:rPr>
      <w:vertAlign w:val="superscript"/>
    </w:rPr>
  </w:style>
  <w:style w:type="character" w:styleId="FootnoteReference0">
    <w:name w:val="footnote reference"/>
    <w:basedOn w:val="DefaultParagraphFont"/>
    <w:uiPriority w:val="99"/>
    <w:unhideWhenUsed/>
    <w:rsid w:val="005A0551"/>
    <w:rPr>
      <w:vertAlign w:val="superscript"/>
    </w:rPr>
  </w:style>
  <w:style w:type="character" w:customStyle="1" w:styleId="Emoji">
    <w:name w:val="Emoji"/>
    <w:basedOn w:val="DefaultParagraphFont"/>
    <w:uiPriority w:val="1"/>
    <w:qFormat/>
    <w:rsid w:val="005A0551"/>
    <w:rPr>
      <w:rFonts w:ascii="Apple Color Emoji" w:hAnsi="Apple Color Emoji" w:cs="Apple Color Emoji"/>
      <w:lang w:eastAsia="en-US"/>
    </w:rPr>
  </w:style>
  <w:style w:type="character" w:customStyle="1" w:styleId="LiteralGrayItalic">
    <w:name w:val="LiteralGrayItalic"/>
    <w:basedOn w:val="LiteralGray"/>
    <w:uiPriority w:val="1"/>
    <w:qFormat/>
    <w:rsid w:val="005A0551"/>
    <w:rPr>
      <w:rFonts w:ascii="Courier" w:hAnsi="Courier"/>
      <w:i/>
      <w:color w:val="A6A6A6" w:themeColor="background1" w:themeShade="A6"/>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rsid w:val="005A0551"/>
    <w:pPr>
      <w:widowControl w:val="0"/>
      <w:suppressAutoHyphens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rPr>
  </w:style>
  <w:style w:type="paragraph" w:customStyle="1" w:styleId="ChapterNumber">
    <w:name w:val="ChapterNumber"/>
    <w:next w:val="Normal"/>
    <w:qFormat/>
    <w:rsid w:val="005A0551"/>
    <w:pPr>
      <w:numPr>
        <w:numId w:val="65"/>
      </w:numPr>
      <w:spacing w:before="1200" w:line="2400" w:lineRule="atLeast"/>
      <w:jc w:val="center"/>
      <w:textAlignment w:val="baseline"/>
    </w:pPr>
    <w:rPr>
      <w:rFonts w:ascii="Arial" w:eastAsia="Times New Roman" w:hAnsi="Arial" w:cs="FuturaPTCond-Bold"/>
      <w:b/>
      <w:bCs/>
      <w:color w:val="000000"/>
      <w:kern w:val="0"/>
      <w:sz w:val="240"/>
      <w:szCs w:val="240"/>
      <w:lang w:eastAsia="en-CA"/>
    </w:rPr>
  </w:style>
  <w:style w:type="paragraph" w:customStyle="1" w:styleId="ChapterTitle">
    <w:name w:val="ChapterTitle"/>
    <w:qFormat/>
    <w:rsid w:val="005A0551"/>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ChapterIntro">
    <w:name w:val="ChapterIntro"/>
    <w:qFormat/>
    <w:rsid w:val="005A0551"/>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ListBullet">
    <w:name w:val="ListBullet"/>
    <w:qFormat/>
    <w:rsid w:val="005A0551"/>
    <w:pPr>
      <w:widowControl w:val="0"/>
      <w:numPr>
        <w:numId w:val="19"/>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customStyle="1" w:styleId="BodyContinued">
    <w:name w:val="BodyContinued"/>
    <w:qFormat/>
    <w:rsid w:val="005A055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dy">
    <w:name w:val="Body"/>
    <w:uiPriority w:val="99"/>
    <w:qFormat/>
    <w:rsid w:val="005A0551"/>
    <w:pP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rPr>
  </w:style>
  <w:style w:type="paragraph" w:customStyle="1" w:styleId="HeadA">
    <w:name w:val="HeadA"/>
    <w:qFormat/>
    <w:rsid w:val="005A0551"/>
    <w:pPr>
      <w:keepNext/>
      <w:keepLines/>
      <w:widowControl w:val="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5A0551"/>
    <w:pPr>
      <w:keepNext/>
      <w:keepLines/>
      <w:widowControl w:val="0"/>
      <w:tabs>
        <w:tab w:val="right" w:pos="1200"/>
        <w:tab w:val="left" w:pos="1440"/>
      </w:tab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
    <w:name w:val="Code"/>
    <w:qFormat/>
    <w:rsid w:val="005A0551"/>
    <w:pPr>
      <w:pBdr>
        <w:left w:val="single" w:sz="4" w:space="14" w:color="auto"/>
      </w:pBdr>
      <w:spacing w:line="210" w:lineRule="atLeast"/>
      <w:ind w:left="720"/>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5A0551"/>
    <w:pPr>
      <w:numPr>
        <w:ilvl w:val="6"/>
        <w:numId w:val="65"/>
      </w:numPr>
      <w:suppressAutoHyphens w:val="0"/>
      <w:spacing w:before="240" w:after="120"/>
    </w:pPr>
    <w:rPr>
      <w:rFonts w:ascii="Times Roman" w:eastAsia="Times New Roman" w:hAnsi="Times Roman" w:cs="FuturaPT-BookObl"/>
      <w:color w:val="000000"/>
      <w:kern w:val="0"/>
      <w:sz w:val="17"/>
      <w:szCs w:val="17"/>
      <w:lang w:eastAsia="en-CA"/>
    </w:rPr>
  </w:style>
  <w:style w:type="paragraph" w:customStyle="1" w:styleId="CodeAnnotated">
    <w:name w:val="CodeAnnotated"/>
    <w:qFormat/>
    <w:rsid w:val="005A0551"/>
    <w:pPr>
      <w:widowControl w:val="0"/>
      <w:pBdr>
        <w:left w:val="single" w:sz="4" w:space="4" w:color="auto"/>
      </w:pBdr>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rPr>
  </w:style>
  <w:style w:type="paragraph" w:customStyle="1" w:styleId="CodeSpaceAboveWide">
    <w:name w:val="_CodeSpaceAboveWide"/>
    <w:basedOn w:val="CodeSpaceAbove"/>
    <w:uiPriority w:val="99"/>
    <w:qFormat/>
  </w:style>
  <w:style w:type="paragraph" w:customStyle="1" w:styleId="CodeWide">
    <w:name w:val="CodeWide"/>
    <w:qFormat/>
    <w:rsid w:val="005A0551"/>
    <w:pPr>
      <w:widowControl w:val="0"/>
      <w:pBdr>
        <w:left w:val="single" w:sz="4" w:space="1" w:color="auto"/>
      </w:pBdr>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rPr>
  </w:style>
  <w:style w:type="paragraph" w:customStyle="1" w:styleId="CodeSpaceBelowWide">
    <w:name w:val="_CodeSpaceBelowWide"/>
    <w:basedOn w:val="CodeSpaceBelow"/>
    <w:uiPriority w:val="99"/>
    <w:qFormat/>
  </w:style>
  <w:style w:type="paragraph" w:customStyle="1" w:styleId="Note">
    <w:name w:val="Note"/>
    <w:qFormat/>
    <w:rsid w:val="005A0551"/>
    <w:pPr>
      <w:widowControl w:val="0"/>
      <w:suppressAutoHyphens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rPr>
  </w:style>
  <w:style w:type="paragraph" w:customStyle="1" w:styleId="HeadC">
    <w:name w:val="HeadC"/>
    <w:qFormat/>
    <w:rsid w:val="005A0551"/>
    <w:pPr>
      <w:keepNext/>
      <w:keepLines/>
      <w:widowControl w:val="0"/>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sz w:val="20"/>
      <w:szCs w:val="20"/>
      <w:lang w:eastAsia="en-CA"/>
    </w:rPr>
  </w:style>
  <w:style w:type="paragraph" w:customStyle="1" w:styleId="ListNumber">
    <w:name w:val="ListNumber"/>
    <w:qFormat/>
    <w:rsid w:val="005A0551"/>
    <w:pPr>
      <w:widowControl w:val="0"/>
      <w:numPr>
        <w:numId w:val="17"/>
      </w:numPr>
      <w:tabs>
        <w:tab w:val="left" w:pos="1800"/>
      </w:tabs>
      <w:suppressAutoHyphens w:val="0"/>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sz w:val="20"/>
      <w:szCs w:val="20"/>
      <w:lang w:eastAsia="en-CA"/>
    </w:rPr>
  </w:style>
  <w:style w:type="paragraph" w:styleId="Revision">
    <w:name w:val="Revision"/>
    <w:uiPriority w:val="99"/>
    <w:semiHidden/>
    <w:qFormat/>
    <w:rsid w:val="00200B99"/>
  </w:style>
  <w:style w:type="paragraph" w:styleId="CommentText">
    <w:name w:val="annotation text"/>
    <w:basedOn w:val="Normal"/>
    <w:link w:val="CommentTextChar"/>
    <w:uiPriority w:val="99"/>
    <w:semiHidden/>
    <w:unhideWhenUsed/>
    <w:rsid w:val="00200B99"/>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200B99"/>
    <w:rPr>
      <w:b/>
      <w:bCs/>
    </w:rPr>
  </w:style>
  <w:style w:type="paragraph" w:customStyle="1" w:styleId="IndexBody">
    <w:name w:val="IndexBody"/>
    <w:qFormat/>
    <w:rsid w:val="005A055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BodyCustom">
    <w:name w:val="BodyCustom"/>
    <w:qFormat/>
    <w:rsid w:val="005A0551"/>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rPr>
  </w:style>
  <w:style w:type="paragraph" w:customStyle="1" w:styleId="IndexHead">
    <w:name w:val="IndexHead"/>
    <w:qFormat/>
    <w:rsid w:val="005A0551"/>
    <w:pPr>
      <w:suppressAutoHyphens w:val="0"/>
      <w:spacing w:before="320" w:after="80"/>
    </w:pPr>
    <w:rPr>
      <w:rFonts w:ascii="Arial" w:eastAsia="Times New Roman" w:hAnsi="Arial" w:cs="NewBaskervilleStd-Roman"/>
      <w:color w:val="000000"/>
      <w:kern w:val="0"/>
      <w:sz w:val="22"/>
      <w:szCs w:val="22"/>
      <w:lang w:eastAsia="en-CA"/>
    </w:rPr>
  </w:style>
  <w:style w:type="paragraph" w:customStyle="1" w:styleId="IndexLevel1">
    <w:name w:val="IndexLevel1"/>
    <w:qFormat/>
    <w:rsid w:val="005A0551"/>
    <w:pPr>
      <w:suppressAutoHyphens w:val="0"/>
      <w:spacing w:line="220" w:lineRule="atLeast"/>
    </w:pPr>
    <w:rPr>
      <w:rFonts w:ascii="Times Roman" w:eastAsia="Times New Roman" w:hAnsi="Times Roman" w:cs="NewBaskervilleStd-Roman"/>
      <w:color w:val="000000"/>
      <w:kern w:val="0"/>
      <w:sz w:val="18"/>
      <w:szCs w:val="18"/>
      <w:lang w:eastAsia="en-CA"/>
    </w:rPr>
  </w:style>
  <w:style w:type="paragraph" w:customStyle="1" w:styleId="Epigraph">
    <w:name w:val="Epigraph"/>
    <w:qFormat/>
    <w:rsid w:val="005A0551"/>
    <w:pPr>
      <w:keepLines/>
      <w:widowControl w:val="0"/>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rPr>
  </w:style>
  <w:style w:type="paragraph" w:customStyle="1" w:styleId="ProductionDirective">
    <w:name w:val="ProductionDirective"/>
    <w:qFormat/>
    <w:rsid w:val="005A055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rPr>
  </w:style>
  <w:style w:type="paragraph" w:customStyle="1" w:styleId="CodeLabel">
    <w:name w:val="CodeLabel"/>
    <w:next w:val="Code"/>
    <w:qFormat/>
    <w:rsid w:val="005A0551"/>
    <w:pPr>
      <w:widowControl w:val="0"/>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rPr>
  </w:style>
  <w:style w:type="paragraph" w:customStyle="1" w:styleId="Blockquote">
    <w:name w:val="Blockquote"/>
    <w:next w:val="Normal"/>
    <w:qFormat/>
    <w:rsid w:val="005A0551"/>
    <w:pPr>
      <w:widowControl w:val="0"/>
      <w:suppressAutoHyphens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rPr>
  </w:style>
  <w:style w:type="paragraph" w:customStyle="1" w:styleId="CaptionLine">
    <w:name w:val="CaptionLine"/>
    <w:next w:val="Body"/>
    <w:qFormat/>
    <w:rsid w:val="005A0551"/>
    <w:pPr>
      <w:numPr>
        <w:ilvl w:val="4"/>
        <w:numId w:val="65"/>
      </w:numPr>
      <w:suppressAutoHyphens w:val="0"/>
      <w:spacing w:after="240"/>
    </w:pPr>
    <w:rPr>
      <w:rFonts w:ascii="Times Roman" w:eastAsia="Times New Roman" w:hAnsi="Times Roman" w:cs="FuturaPT-BookObl"/>
      <w:color w:val="000000"/>
      <w:kern w:val="0"/>
      <w:sz w:val="17"/>
      <w:szCs w:val="17"/>
      <w:lang w:eastAsia="en-CA"/>
    </w:rPr>
  </w:style>
  <w:style w:type="paragraph" w:customStyle="1" w:styleId="TableHeader">
    <w:name w:val="TableHeader"/>
    <w:qFormat/>
    <w:rsid w:val="005A0551"/>
    <w:pPr>
      <w:keepLines/>
      <w:widowControl w:val="0"/>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rPr>
  </w:style>
  <w:style w:type="paragraph" w:customStyle="1" w:styleId="TableBody">
    <w:name w:val="TableBody"/>
    <w:qFormat/>
    <w:rsid w:val="005A055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IndexLevel2">
    <w:name w:val="IndexLevel2"/>
    <w:qFormat/>
    <w:rsid w:val="005A0551"/>
    <w:pPr>
      <w:suppressAutoHyphens w:val="0"/>
      <w:spacing w:line="220" w:lineRule="atLeast"/>
      <w:ind w:left="360"/>
    </w:pPr>
    <w:rPr>
      <w:rFonts w:ascii="Times Roman" w:eastAsia="Times New Roman" w:hAnsi="Times Roman" w:cs="NewBaskervilleStd-Roman"/>
      <w:color w:val="000000"/>
      <w:kern w:val="0"/>
      <w:sz w:val="18"/>
      <w:szCs w:val="18"/>
      <w:lang w:eastAsia="en-CA"/>
    </w:rPr>
  </w:style>
  <w:style w:type="paragraph" w:customStyle="1" w:styleId="IndexLevel3">
    <w:name w:val="IndexLevel3"/>
    <w:qFormat/>
    <w:rsid w:val="005A0551"/>
    <w:pPr>
      <w:suppressAutoHyphens w:val="0"/>
      <w:spacing w:line="220" w:lineRule="atLeast"/>
      <w:ind w:left="720"/>
    </w:pPr>
    <w:rPr>
      <w:rFonts w:ascii="Times Roman" w:eastAsia="Times New Roman" w:hAnsi="Times Roman" w:cs="NewBaskervilleStd-Roman"/>
      <w:color w:val="000000"/>
      <w:kern w:val="0"/>
      <w:sz w:val="18"/>
      <w:szCs w:val="18"/>
      <w:lang w:eastAsia="en-CA"/>
    </w:rPr>
  </w:style>
  <w:style w:type="paragraph" w:customStyle="1" w:styleId="IndexTitle">
    <w:name w:val="IndexTitle"/>
    <w:qFormat/>
    <w:rsid w:val="005A0551"/>
    <w:pPr>
      <w:suppressAutoHyphens w:val="0"/>
      <w:spacing w:before="600" w:after="960" w:line="360" w:lineRule="atLeast"/>
      <w:jc w:val="center"/>
    </w:pPr>
    <w:rPr>
      <w:rFonts w:ascii="DogmaOT-Bold" w:eastAsia="Times New Roman" w:hAnsi="DogmaOT-Bold" w:cs="DogmaOT-Bold"/>
      <w:b/>
      <w:bCs/>
      <w:caps/>
      <w:color w:val="000000"/>
      <w:kern w:val="0"/>
      <w:sz w:val="32"/>
      <w:szCs w:val="32"/>
      <w:lang w:eastAsia="en-CA"/>
    </w:rPr>
  </w:style>
  <w:style w:type="paragraph" w:customStyle="1" w:styleId="BoxCaption">
    <w:name w:val="BoxCaption"/>
    <w:next w:val="BoxBody"/>
    <w:qFormat/>
    <w:rsid w:val="005A0551"/>
    <w:pPr>
      <w:suppressAutoHyphens w:val="0"/>
      <w:spacing w:line="180" w:lineRule="atLeast"/>
    </w:pPr>
    <w:rPr>
      <w:rFonts w:ascii="FuturaPT-BookObl" w:eastAsia="Times New Roman" w:hAnsi="FuturaPT-BookObl" w:cs="FuturaPT-BookObl"/>
      <w:i/>
      <w:iCs/>
      <w:color w:val="000000"/>
      <w:kern w:val="0"/>
      <w:sz w:val="15"/>
      <w:szCs w:val="15"/>
      <w:lang w:eastAsia="en-CA"/>
    </w:rPr>
  </w:style>
  <w:style w:type="paragraph" w:customStyle="1" w:styleId="BoxBody">
    <w:name w:val="BoxBody"/>
    <w:qFormat/>
    <w:rsid w:val="005A0551"/>
    <w:pPr>
      <w:widowControl w:val="0"/>
      <w:pBdr>
        <w:left w:val="single" w:sz="18" w:space="4" w:color="008000"/>
      </w:pBdr>
      <w:suppressAutoHyphens w:val="0"/>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rPr>
  </w:style>
  <w:style w:type="paragraph" w:customStyle="1" w:styleId="BoxBodyFirst">
    <w:name w:val="BoxBodyFirst"/>
    <w:qFormat/>
    <w:rsid w:val="005A0551"/>
    <w:pPr>
      <w:widowControl w:val="0"/>
      <w:pBdr>
        <w:left w:val="single" w:sz="18" w:space="4" w:color="008000"/>
      </w:pBdr>
      <w:suppressAutoHyphens w:val="0"/>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rPr>
  </w:style>
  <w:style w:type="paragraph" w:customStyle="1" w:styleId="BoxListBullet">
    <w:name w:val="BoxListBullet"/>
    <w:qFormat/>
    <w:rsid w:val="005A0551"/>
    <w:pPr>
      <w:widowControl w:val="0"/>
      <w:numPr>
        <w:numId w:val="21"/>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Code">
    <w:name w:val="BoxCode"/>
    <w:qFormat/>
    <w:rsid w:val="005A0551"/>
    <w:pPr>
      <w:widowControl w:val="0"/>
      <w:pBdr>
        <w:left w:val="single" w:sz="18" w:space="4" w:color="008000"/>
      </w:pBdr>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rPr>
  </w:style>
  <w:style w:type="paragraph" w:customStyle="1" w:styleId="BoxListBody">
    <w:name w:val="BoxListBody"/>
    <w:qFormat/>
    <w:rsid w:val="005A0551"/>
    <w:pPr>
      <w:widowControl w:val="0"/>
      <w:pBdr>
        <w:left w:val="single" w:sz="18" w:space="22" w:color="008000"/>
      </w:pBdr>
      <w:suppressAutoHyphens w:val="0"/>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rPr>
  </w:style>
  <w:style w:type="paragraph" w:customStyle="1" w:styleId="BoxListHead">
    <w:name w:val="BoxListHead"/>
    <w:qFormat/>
    <w:rsid w:val="005A0551"/>
    <w:pPr>
      <w:keepNext/>
      <w:keepLines/>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rPr>
  </w:style>
  <w:style w:type="paragraph" w:customStyle="1" w:styleId="ListBody">
    <w:name w:val="ListBody"/>
    <w:qFormat/>
    <w:rsid w:val="005A0551"/>
    <w:pPr>
      <w:widowControl w:val="0"/>
      <w:suppressAutoHyphens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rPr>
  </w:style>
  <w:style w:type="paragraph" w:customStyle="1" w:styleId="ListCode">
    <w:name w:val="ListCode"/>
    <w:qFormat/>
    <w:rsid w:val="005A0551"/>
    <w:pPr>
      <w:widowControl w:val="0"/>
      <w:pBdr>
        <w:left w:val="single" w:sz="4" w:space="4" w:color="auto"/>
      </w:pBdr>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rPr>
  </w:style>
  <w:style w:type="paragraph" w:customStyle="1" w:styleId="ListHead">
    <w:name w:val="ListHead"/>
    <w:qFormat/>
    <w:rsid w:val="005A0551"/>
    <w:pPr>
      <w:keepNext/>
      <w:keepLines/>
      <w:widowControl w:val="0"/>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rPr>
  </w:style>
  <w:style w:type="paragraph" w:customStyle="1" w:styleId="ListNumberSub">
    <w:name w:val="ListNumberSub"/>
    <w:qFormat/>
    <w:rsid w:val="005A0551"/>
    <w:pPr>
      <w:widowControl w:val="0"/>
      <w:numPr>
        <w:numId w:val="18"/>
      </w:numPr>
      <w:tabs>
        <w:tab w:val="left" w:pos="1800"/>
      </w:tabs>
      <w:suppressAutoHyphens w:val="0"/>
      <w:autoSpaceDE w:val="0"/>
      <w:autoSpaceDN w:val="0"/>
      <w:adjustRightInd w:val="0"/>
      <w:spacing w:before="60" w:line="240" w:lineRule="atLeast"/>
      <w:textAlignment w:val="top"/>
    </w:pPr>
    <w:rPr>
      <w:rFonts w:ascii="Times Roman" w:eastAsia="Times New Roman" w:hAnsi="Times Roman" w:cs="NewBaskervilleStd-Roman"/>
      <w:color w:val="000000"/>
      <w:kern w:val="0"/>
      <w:sz w:val="20"/>
      <w:szCs w:val="20"/>
      <w:lang w:eastAsia="en-CA"/>
    </w:rPr>
  </w:style>
  <w:style w:type="paragraph" w:customStyle="1" w:styleId="GraphicSlug">
    <w:name w:val="GraphicSlug"/>
    <w:qFormat/>
    <w:rsid w:val="005A0551"/>
    <w:pPr>
      <w:keepLines/>
      <w:widowControl w:val="0"/>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rPr>
  </w:style>
  <w:style w:type="paragraph" w:customStyle="1" w:styleId="PartNumber">
    <w:name w:val="PartNumber"/>
    <w:qFormat/>
    <w:rsid w:val="005A055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PartTitle">
    <w:name w:val="PartTitle"/>
    <w:qFormat/>
    <w:rsid w:val="005A055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PartIntro">
    <w:name w:val="PartIntro"/>
    <w:qFormat/>
    <w:rsid w:val="005A0551"/>
    <w:pPr>
      <w:widowControl w:val="0"/>
      <w:suppressAutoHyphens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rPr>
  </w:style>
  <w:style w:type="paragraph" w:customStyle="1" w:styleId="PartList">
    <w:name w:val="PartList"/>
    <w:qFormat/>
    <w:rsid w:val="005A055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IntroList">
    <w:name w:val="ChapterIntroList"/>
    <w:qFormat/>
    <w:rsid w:val="005A0551"/>
    <w:pPr>
      <w:widowControl w:val="0"/>
      <w:tabs>
        <w:tab w:val="left" w:pos="1800"/>
      </w:tabs>
      <w:suppressAutoHyphens w:val="0"/>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sz w:val="20"/>
      <w:szCs w:val="20"/>
      <w:lang w:eastAsia="en-CA"/>
    </w:rPr>
  </w:style>
  <w:style w:type="paragraph" w:customStyle="1" w:styleId="ChapterSubtitle">
    <w:name w:val="ChapterSubtitle"/>
    <w:rsid w:val="005A0551"/>
    <w:pPr>
      <w:keepLines/>
      <w:widowControl w:val="0"/>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rPr>
  </w:style>
  <w:style w:type="paragraph" w:customStyle="1" w:styleId="BoxHeadA">
    <w:name w:val="BoxHeadA"/>
    <w:qFormat/>
    <w:rsid w:val="005A0551"/>
    <w:pPr>
      <w:keepNext/>
      <w:keepLines/>
      <w:widowControl w:val="0"/>
      <w:pBdr>
        <w:left w:val="single" w:sz="18" w:space="4" w:color="008000"/>
      </w:pBdr>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rPr>
  </w:style>
  <w:style w:type="paragraph" w:customStyle="1" w:styleId="BoxHeadB">
    <w:name w:val="BoxHeadB"/>
    <w:basedOn w:val="BoxHeadA"/>
    <w:qFormat/>
    <w:rsid w:val="005A0551"/>
    <w:pPr>
      <w:spacing w:before="120"/>
    </w:pPr>
    <w:rPr>
      <w:i/>
      <w:iCs/>
      <w:caps w:val="0"/>
    </w:rPr>
  </w:style>
  <w:style w:type="paragraph" w:customStyle="1" w:styleId="BoxBodyContinued">
    <w:name w:val="BoxBodyContinued"/>
    <w:qFormat/>
    <w:rsid w:val="005A0551"/>
    <w:pPr>
      <w:widowControl w:val="0"/>
      <w:pBdr>
        <w:left w:val="single" w:sz="18" w:space="4" w:color="008000"/>
      </w:pBdr>
      <w:suppressAutoHyphens w:val="0"/>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rPr>
  </w:style>
  <w:style w:type="paragraph" w:customStyle="1" w:styleId="RunInHead">
    <w:name w:val="RunInHead"/>
    <w:rsid w:val="005A0551"/>
    <w:pPr>
      <w:widowControl w:val="0"/>
      <w:suppressAutoHyphens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sz w:val="20"/>
      <w:szCs w:val="20"/>
      <w:lang w:eastAsia="en-CA"/>
    </w:rPr>
  </w:style>
  <w:style w:type="paragraph" w:customStyle="1" w:styleId="RunInPara">
    <w:name w:val="RunInPara"/>
    <w:qFormat/>
    <w:rsid w:val="005A0551"/>
    <w:pPr>
      <w:widowControl w:val="0"/>
      <w:suppressAutoHyphens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sz w:val="20"/>
      <w:szCs w:val="20"/>
      <w:lang w:eastAsia="en-CA"/>
    </w:rPr>
  </w:style>
  <w:style w:type="paragraph" w:customStyle="1" w:styleId="BoxRunInHead">
    <w:name w:val="BoxRunInHead"/>
    <w:rsid w:val="005A0551"/>
    <w:pPr>
      <w:widowControl w:val="0"/>
      <w:pBdr>
        <w:left w:val="single" w:sz="18" w:space="4" w:color="008000"/>
      </w:pBdr>
      <w:suppressAutoHyphens w:val="0"/>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rPr>
  </w:style>
  <w:style w:type="paragraph" w:customStyle="1" w:styleId="BoxRunInPara">
    <w:name w:val="BoxRunInPara"/>
    <w:qFormat/>
    <w:rsid w:val="005A0551"/>
    <w:pPr>
      <w:widowControl w:val="0"/>
      <w:pBdr>
        <w:left w:val="single" w:sz="18" w:space="4" w:color="008000"/>
      </w:pBdr>
      <w:suppressAutoHyphens w:val="0"/>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rPr>
  </w:style>
  <w:style w:type="paragraph" w:customStyle="1" w:styleId="BoxExtractPara">
    <w:name w:val="BoxExtractPara"/>
    <w:qFormat/>
    <w:rsid w:val="005A0551"/>
    <w:pPr>
      <w:widowControl w:val="0"/>
      <w:pBdr>
        <w:left w:val="single" w:sz="18" w:space="31" w:color="008000"/>
      </w:pBdr>
      <w:suppressAutoHyphens w:val="0"/>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rPr>
  </w:style>
  <w:style w:type="paragraph" w:customStyle="1" w:styleId="Footnote">
    <w:name w:val="Footnote"/>
    <w:qFormat/>
    <w:rsid w:val="005A0551"/>
    <w:pPr>
      <w:widowControl w:val="0"/>
      <w:pBdr>
        <w:top w:val="single" w:sz="4" w:space="1" w:color="000000" w:themeColor="text1"/>
        <w:bottom w:val="single" w:sz="4" w:space="1" w:color="000000" w:themeColor="text1"/>
      </w:pBdr>
      <w:suppressAutoHyphens w:val="0"/>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szCs w:val="20"/>
      <w:lang w:eastAsia="en-CA"/>
    </w:rPr>
  </w:style>
  <w:style w:type="paragraph" w:customStyle="1" w:styleId="QuotePara">
    <w:name w:val="QuotePara"/>
    <w:qFormat/>
    <w:rsid w:val="005A0551"/>
    <w:pPr>
      <w:widowControl w:val="0"/>
      <w:suppressAutoHyphens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rPr>
  </w:style>
  <w:style w:type="paragraph" w:customStyle="1" w:styleId="QuoteSource">
    <w:name w:val="QuoteSource"/>
    <w:basedOn w:val="QuotePara"/>
    <w:qFormat/>
    <w:rsid w:val="005A0551"/>
    <w:pPr>
      <w:spacing w:after="240"/>
      <w:jc w:val="right"/>
    </w:pPr>
    <w:rPr>
      <w:i w:val="0"/>
    </w:rPr>
  </w:style>
  <w:style w:type="paragraph" w:customStyle="1" w:styleId="TableHeaderSub">
    <w:name w:val="TableHeaderSub"/>
    <w:qFormat/>
    <w:rsid w:val="005A0551"/>
    <w:pPr>
      <w:keepLines/>
      <w:widowControl w:val="0"/>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rPr>
  </w:style>
  <w:style w:type="paragraph" w:customStyle="1" w:styleId="TableFootnote">
    <w:name w:val="TableFootnote"/>
    <w:qFormat/>
    <w:rsid w:val="005A0551"/>
    <w:pPr>
      <w:keepLines/>
      <w:widowControl w:val="0"/>
      <w:suppressAutoHyphens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rPr>
  </w:style>
  <w:style w:type="paragraph" w:customStyle="1" w:styleId="TableListBulleted">
    <w:name w:val="TableListBulleted"/>
    <w:qFormat/>
    <w:rsid w:val="005A0551"/>
    <w:pPr>
      <w:keepLines/>
      <w:widowControl w:val="0"/>
      <w:numPr>
        <w:numId w:val="23"/>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Numbered">
    <w:name w:val="TableListNumbered"/>
    <w:qFormat/>
    <w:rsid w:val="005A0551"/>
    <w:pPr>
      <w:keepLines/>
      <w:widowControl w:val="0"/>
      <w:numPr>
        <w:numId w:val="24"/>
      </w:numPr>
      <w:suppressAutoHyphens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rPr>
  </w:style>
  <w:style w:type="paragraph" w:customStyle="1" w:styleId="TableListPlain">
    <w:name w:val="TableListPlain"/>
    <w:qFormat/>
    <w:rsid w:val="005A0551"/>
    <w:pPr>
      <w:keepLines/>
      <w:widowControl w:val="0"/>
      <w:suppressAutoHyphens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rPr>
  </w:style>
  <w:style w:type="paragraph" w:customStyle="1" w:styleId="ExtractPara">
    <w:name w:val="ExtractPara"/>
    <w:basedOn w:val="QuotePara"/>
    <w:qFormat/>
    <w:rsid w:val="005A0551"/>
    <w:rPr>
      <w:i w:val="0"/>
      <w:sz w:val="18"/>
      <w:szCs w:val="18"/>
    </w:rPr>
  </w:style>
  <w:style w:type="paragraph" w:customStyle="1" w:styleId="ExtractSource">
    <w:name w:val="ExtractSource"/>
    <w:basedOn w:val="ExtractPara"/>
    <w:qFormat/>
    <w:rsid w:val="005A0551"/>
    <w:pPr>
      <w:jc w:val="right"/>
    </w:pPr>
  </w:style>
  <w:style w:type="paragraph" w:customStyle="1" w:styleId="ExtractParaContinued">
    <w:name w:val="ExtractParaContinued"/>
    <w:basedOn w:val="ExtractPara"/>
    <w:qFormat/>
    <w:rsid w:val="005A0551"/>
    <w:pPr>
      <w:spacing w:before="0"/>
      <w:ind w:firstLine="360"/>
    </w:pPr>
  </w:style>
  <w:style w:type="paragraph" w:customStyle="1" w:styleId="AppendixNumber">
    <w:name w:val="AppendixNumber"/>
    <w:qFormat/>
    <w:rsid w:val="005A055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rPr>
  </w:style>
  <w:style w:type="paragraph" w:customStyle="1" w:styleId="AppendixTitle">
    <w:name w:val="AppendixTitle"/>
    <w:qFormat/>
    <w:rsid w:val="005A0551"/>
    <w:pPr>
      <w:keepLines/>
      <w:widowControl w:val="0"/>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rPr>
  </w:style>
  <w:style w:type="paragraph" w:customStyle="1" w:styleId="BackmatterTitle">
    <w:name w:val="BackmatterTitle"/>
    <w:qFormat/>
    <w:rsid w:val="005A0551"/>
    <w:pPr>
      <w:keepLines/>
      <w:widowControl w:val="0"/>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rPr>
  </w:style>
  <w:style w:type="paragraph" w:customStyle="1" w:styleId="GlossaryTerm">
    <w:name w:val="GlossaryTerm"/>
    <w:qFormat/>
    <w:rsid w:val="005A0551"/>
    <w:pPr>
      <w:widowControl w:val="0"/>
      <w:suppressAutoHyphens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sz w:val="20"/>
      <w:szCs w:val="20"/>
      <w:lang w:eastAsia="en-CA"/>
    </w:rPr>
  </w:style>
  <w:style w:type="paragraph" w:customStyle="1" w:styleId="GlossaryDefinition">
    <w:name w:val="GlossaryDefinition"/>
    <w:qFormat/>
    <w:rsid w:val="005A0551"/>
    <w:pPr>
      <w:widowControl w:val="0"/>
      <w:suppressAutoHyphens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sz w:val="20"/>
      <w:szCs w:val="20"/>
      <w:lang w:eastAsia="en-CA"/>
    </w:rPr>
  </w:style>
  <w:style w:type="paragraph" w:customStyle="1" w:styleId="EndnoteEntry">
    <w:name w:val="EndnoteEntry"/>
    <w:qFormat/>
    <w:rsid w:val="005A0551"/>
    <w:pPr>
      <w:widowControl w:val="0"/>
      <w:suppressAutoHyphens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rPr>
  </w:style>
  <w:style w:type="paragraph" w:customStyle="1" w:styleId="Reference">
    <w:name w:val="Reference"/>
    <w:qFormat/>
    <w:rsid w:val="005A0551"/>
    <w:pPr>
      <w:widowControl w:val="0"/>
      <w:suppressAutoHyphens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rPr>
  </w:style>
  <w:style w:type="paragraph" w:customStyle="1" w:styleId="HeadAExercise">
    <w:name w:val="HeadAExercise"/>
    <w:qFormat/>
    <w:rsid w:val="005A0551"/>
    <w:pPr>
      <w:keepNext/>
      <w:keepLines/>
      <w:widowControl w:val="0"/>
      <w:shd w:val="clear" w:color="auto" w:fill="000000"/>
      <w:tabs>
        <w:tab w:val="right" w:pos="1200"/>
        <w:tab w:val="left" w:pos="1440"/>
      </w:tab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rPr>
  </w:style>
  <w:style w:type="paragraph" w:customStyle="1" w:styleId="BookHalfTitle">
    <w:name w:val="BookHalfTitle"/>
    <w:basedOn w:val="BackmatterTitle"/>
    <w:qFormat/>
    <w:rsid w:val="005A0551"/>
  </w:style>
  <w:style w:type="paragraph" w:customStyle="1" w:styleId="BookTitle0">
    <w:name w:val="BookTitle"/>
    <w:qFormat/>
    <w:rsid w:val="005A0551"/>
    <w:pPr>
      <w:widowControl w:val="0"/>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rPr>
  </w:style>
  <w:style w:type="paragraph" w:customStyle="1" w:styleId="BookSubtitle">
    <w:name w:val="BookSubtitle"/>
    <w:basedOn w:val="ChapterSubtitle"/>
    <w:qFormat/>
    <w:rsid w:val="005A0551"/>
  </w:style>
  <w:style w:type="paragraph" w:customStyle="1" w:styleId="BookEdition">
    <w:name w:val="BookEdition"/>
    <w:basedOn w:val="BookSubtitle"/>
    <w:qFormat/>
    <w:rsid w:val="005A0551"/>
    <w:rPr>
      <w:b w:val="0"/>
      <w:bCs w:val="0"/>
      <w:i/>
      <w:iCs/>
      <w:sz w:val="24"/>
      <w:szCs w:val="24"/>
    </w:rPr>
  </w:style>
  <w:style w:type="paragraph" w:customStyle="1" w:styleId="BookAuthor">
    <w:name w:val="BookAuthor"/>
    <w:basedOn w:val="BookEdition"/>
    <w:qFormat/>
    <w:rsid w:val="005A0551"/>
    <w:rPr>
      <w:i w:val="0"/>
      <w:iCs w:val="0"/>
      <w:smallCaps/>
    </w:rPr>
  </w:style>
  <w:style w:type="paragraph" w:customStyle="1" w:styleId="BookPublisher">
    <w:name w:val="BookPublisher"/>
    <w:basedOn w:val="BookAuthor"/>
    <w:qFormat/>
    <w:rsid w:val="005A0551"/>
    <w:rPr>
      <w:i/>
      <w:iCs/>
      <w:smallCaps w:val="0"/>
      <w:sz w:val="20"/>
      <w:szCs w:val="20"/>
    </w:rPr>
  </w:style>
  <w:style w:type="paragraph" w:customStyle="1" w:styleId="Copyright">
    <w:name w:val="Copyright"/>
    <w:qFormat/>
    <w:rsid w:val="005A0551"/>
    <w:pPr>
      <w:widowControl w:val="0"/>
      <w:suppressAutoHyphens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rPr>
  </w:style>
  <w:style w:type="paragraph" w:customStyle="1" w:styleId="CopyrightLOC">
    <w:name w:val="CopyrightLOC"/>
    <w:basedOn w:val="Copyright"/>
    <w:qFormat/>
    <w:rsid w:val="005A0551"/>
  </w:style>
  <w:style w:type="paragraph" w:customStyle="1" w:styleId="CopyrightHead">
    <w:name w:val="CopyrightHead"/>
    <w:basedOn w:val="CopyrightLOC"/>
    <w:qFormat/>
    <w:rsid w:val="005A0551"/>
    <w:rPr>
      <w:b/>
    </w:rPr>
  </w:style>
  <w:style w:type="paragraph" w:customStyle="1" w:styleId="Dedication">
    <w:name w:val="Dedication"/>
    <w:basedOn w:val="BookPublisher"/>
    <w:qFormat/>
    <w:rsid w:val="005A0551"/>
  </w:style>
  <w:style w:type="paragraph" w:customStyle="1" w:styleId="FrontmatterTitle">
    <w:name w:val="FrontmatterTitle"/>
    <w:basedOn w:val="BackmatterTitle"/>
    <w:qFormat/>
    <w:rsid w:val="005A0551"/>
  </w:style>
  <w:style w:type="paragraph" w:customStyle="1" w:styleId="TOCFM">
    <w:name w:val="TOCFM"/>
    <w:basedOn w:val="Normal"/>
    <w:qFormat/>
    <w:rsid w:val="005A0551"/>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5A0551"/>
    <w:pPr>
      <w:ind w:left="720"/>
    </w:pPr>
    <w:rPr>
      <w:b/>
    </w:rPr>
  </w:style>
  <w:style w:type="paragraph" w:customStyle="1" w:styleId="TOCPart">
    <w:name w:val="TOCPart"/>
    <w:basedOn w:val="TOCH1"/>
    <w:qFormat/>
    <w:rsid w:val="005A0551"/>
    <w:pPr>
      <w:spacing w:before="120"/>
      <w:ind w:left="0"/>
      <w:jc w:val="center"/>
    </w:pPr>
    <w:rPr>
      <w:b w:val="0"/>
      <w:sz w:val="28"/>
      <w:szCs w:val="24"/>
    </w:rPr>
  </w:style>
  <w:style w:type="paragraph" w:customStyle="1" w:styleId="TOCChapter">
    <w:name w:val="TOCChapter"/>
    <w:basedOn w:val="TOCH1"/>
    <w:qFormat/>
    <w:rsid w:val="005A0551"/>
    <w:pPr>
      <w:ind w:left="360"/>
    </w:pPr>
    <w:rPr>
      <w:b w:val="0"/>
      <w:sz w:val="24"/>
    </w:rPr>
  </w:style>
  <w:style w:type="paragraph" w:customStyle="1" w:styleId="TOCH2">
    <w:name w:val="TOCH2"/>
    <w:basedOn w:val="TOCH1"/>
    <w:qFormat/>
    <w:rsid w:val="005A0551"/>
    <w:pPr>
      <w:ind w:left="1080"/>
    </w:pPr>
    <w:rPr>
      <w:i/>
    </w:rPr>
  </w:style>
  <w:style w:type="paragraph" w:customStyle="1" w:styleId="TOCH3">
    <w:name w:val="TOCH3"/>
    <w:basedOn w:val="TOCH1"/>
    <w:qFormat/>
    <w:rsid w:val="005A0551"/>
    <w:pPr>
      <w:ind w:left="1440"/>
    </w:pPr>
    <w:rPr>
      <w:b w:val="0"/>
      <w:i/>
    </w:rPr>
  </w:style>
  <w:style w:type="paragraph" w:customStyle="1" w:styleId="BoxType">
    <w:name w:val="BoxType"/>
    <w:qFormat/>
    <w:rsid w:val="005A0551"/>
    <w:pPr>
      <w:keepLines/>
      <w:widowControl w:val="0"/>
      <w:pBdr>
        <w:top w:val="single" w:sz="18" w:space="1" w:color="008000"/>
      </w:pBdr>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rPr>
  </w:style>
  <w:style w:type="paragraph" w:customStyle="1" w:styleId="HeadANumber">
    <w:name w:val="HeadANumber"/>
    <w:qFormat/>
    <w:rsid w:val="005A0551"/>
    <w:pPr>
      <w:keepNext/>
      <w:keepLines/>
      <w:widowControl w:val="0"/>
      <w:numPr>
        <w:ilvl w:val="1"/>
        <w:numId w:val="65"/>
      </w:numPr>
      <w:tabs>
        <w:tab w:val="right" w:pos="1200"/>
        <w:tab w:val="left" w:pos="1440"/>
      </w:tab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rPr>
  </w:style>
  <w:style w:type="paragraph" w:customStyle="1" w:styleId="HeadBNumber">
    <w:name w:val="HeadBNumber"/>
    <w:qFormat/>
    <w:rsid w:val="005A0551"/>
    <w:pPr>
      <w:keepNext/>
      <w:keepLines/>
      <w:widowControl w:val="0"/>
      <w:numPr>
        <w:ilvl w:val="2"/>
        <w:numId w:val="65"/>
      </w:numPr>
      <w:tabs>
        <w:tab w:val="right" w:pos="1980"/>
        <w:tab w:val="left" w:pos="2160"/>
      </w:tab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rPr>
  </w:style>
  <w:style w:type="paragraph" w:customStyle="1" w:styleId="HeadCNumber">
    <w:name w:val="HeadCNumber"/>
    <w:qFormat/>
    <w:rsid w:val="005A0551"/>
    <w:pPr>
      <w:keepNext/>
      <w:keepLines/>
      <w:widowControl w:val="0"/>
      <w:numPr>
        <w:ilvl w:val="3"/>
        <w:numId w:val="65"/>
      </w:numPr>
      <w:tabs>
        <w:tab w:val="left" w:pos="1980"/>
      </w:tabs>
      <w:autoSpaceDE w:val="0"/>
      <w:autoSpaceDN w:val="0"/>
      <w:adjustRightInd w:val="0"/>
      <w:spacing w:before="240" w:after="80" w:line="300" w:lineRule="atLeast"/>
      <w:textAlignment w:val="baseline"/>
    </w:pPr>
    <w:rPr>
      <w:rFonts w:ascii="Arial" w:eastAsia="Times New Roman" w:hAnsi="Arial" w:cs="FuturaPTCond-Bold"/>
      <w:b/>
      <w:bCs/>
      <w:color w:val="000000"/>
      <w:kern w:val="0"/>
      <w:sz w:val="20"/>
      <w:szCs w:val="20"/>
      <w:lang w:eastAsia="en-CA"/>
    </w:rPr>
  </w:style>
  <w:style w:type="paragraph" w:customStyle="1" w:styleId="ListPlain">
    <w:name w:val="ListPlain"/>
    <w:qFormat/>
    <w:rsid w:val="005A0551"/>
    <w:pPr>
      <w:widowControl w:val="0"/>
      <w:suppressAutoHyphens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sz w:val="20"/>
      <w:szCs w:val="20"/>
      <w:lang w:eastAsia="en-CA"/>
    </w:rPr>
  </w:style>
  <w:style w:type="paragraph" w:customStyle="1" w:styleId="BoxListNumber">
    <w:name w:val="BoxListNumber"/>
    <w:qFormat/>
    <w:rsid w:val="005A0551"/>
    <w:pPr>
      <w:widowControl w:val="0"/>
      <w:numPr>
        <w:numId w:val="22"/>
      </w:numPr>
      <w:pBdr>
        <w:left w:val="single" w:sz="18" w:space="4" w:color="008000"/>
      </w:pBdr>
      <w:suppressAutoHyphens w:val="0"/>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rPr>
  </w:style>
  <w:style w:type="paragraph" w:customStyle="1" w:styleId="BoxListPlain">
    <w:name w:val="BoxListPlain"/>
    <w:qFormat/>
    <w:rsid w:val="005A0551"/>
    <w:pPr>
      <w:widowControl w:val="0"/>
      <w:pBdr>
        <w:left w:val="single" w:sz="18" w:space="4" w:color="008000"/>
      </w:pBdr>
      <w:suppressAutoHyphens w:val="0"/>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rPr>
  </w:style>
  <w:style w:type="paragraph" w:customStyle="1" w:styleId="BoxTitle">
    <w:name w:val="BoxTitle"/>
    <w:qFormat/>
    <w:rsid w:val="005A0551"/>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rPr>
  </w:style>
  <w:style w:type="paragraph" w:customStyle="1" w:styleId="TableTitle">
    <w:name w:val="TableTitle"/>
    <w:qFormat/>
    <w:rsid w:val="005A0551"/>
    <w:pPr>
      <w:keepNext/>
      <w:keepLines/>
      <w:widowControl w:val="0"/>
      <w:numPr>
        <w:ilvl w:val="5"/>
        <w:numId w:val="65"/>
      </w:numPr>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rPr>
  </w:style>
  <w:style w:type="paragraph" w:customStyle="1" w:styleId="EpigraphSource">
    <w:name w:val="EpigraphSource"/>
    <w:basedOn w:val="Epigraph"/>
    <w:qFormat/>
    <w:rsid w:val="005A0551"/>
    <w:pPr>
      <w:jc w:val="right"/>
    </w:pPr>
    <w:rPr>
      <w:i w:val="0"/>
    </w:rPr>
  </w:style>
  <w:style w:type="paragraph" w:customStyle="1" w:styleId="Default">
    <w:name w:val="Default"/>
    <w:rsid w:val="005A0551"/>
    <w:pPr>
      <w:suppressAutoHyphens w:val="0"/>
      <w:autoSpaceDE w:val="0"/>
      <w:autoSpaceDN w:val="0"/>
      <w:adjustRightInd w:val="0"/>
    </w:pPr>
    <w:rPr>
      <w:rFonts w:ascii="NewBaskerville" w:eastAsia="Times New Roman" w:hAnsi="NewBaskerville" w:cs="NewBaskerville"/>
      <w:color w:val="000000"/>
      <w:kern w:val="0"/>
      <w:lang w:bidi="hi-IN"/>
    </w:rPr>
  </w:style>
  <w:style w:type="paragraph" w:customStyle="1" w:styleId="SourceForeword">
    <w:name w:val="SourceForeword"/>
    <w:basedOn w:val="ReviewSource"/>
    <w:qFormat/>
    <w:rsid w:val="005A0551"/>
  </w:style>
  <w:style w:type="paragraph" w:customStyle="1" w:styleId="ReviewHead">
    <w:name w:val="ReviewHead"/>
    <w:basedOn w:val="FrontmatterTitle"/>
    <w:qFormat/>
    <w:rsid w:val="005A0551"/>
  </w:style>
  <w:style w:type="paragraph" w:customStyle="1" w:styleId="ReviewQuote">
    <w:name w:val="ReviewQuote"/>
    <w:basedOn w:val="QuotePara"/>
    <w:qFormat/>
    <w:rsid w:val="005A0551"/>
  </w:style>
  <w:style w:type="paragraph" w:customStyle="1" w:styleId="ReviewSource">
    <w:name w:val="ReviewSource"/>
    <w:basedOn w:val="QuoteSource"/>
    <w:qFormat/>
    <w:rsid w:val="005A0551"/>
  </w:style>
  <w:style w:type="paragraph" w:customStyle="1" w:styleId="ListGraphic">
    <w:name w:val="ListGraphic"/>
    <w:basedOn w:val="GraphicSlug"/>
    <w:qFormat/>
    <w:rsid w:val="005A0551"/>
    <w:pPr>
      <w:ind w:left="0"/>
    </w:pPr>
  </w:style>
  <w:style w:type="paragraph" w:customStyle="1" w:styleId="ListCaption">
    <w:name w:val="ListCaption"/>
    <w:basedOn w:val="CaptionLine"/>
    <w:qFormat/>
    <w:rsid w:val="005A0551"/>
    <w:pPr>
      <w:ind w:left="3600"/>
    </w:pPr>
  </w:style>
  <w:style w:type="paragraph" w:customStyle="1" w:styleId="NoteContinued">
    <w:name w:val="NoteContinued"/>
    <w:basedOn w:val="Note"/>
    <w:qFormat/>
    <w:rsid w:val="005A0551"/>
    <w:pPr>
      <w:spacing w:before="0"/>
      <w:ind w:firstLine="0"/>
    </w:pPr>
  </w:style>
  <w:style w:type="paragraph" w:customStyle="1" w:styleId="NoteCode">
    <w:name w:val="NoteCode"/>
    <w:basedOn w:val="Code"/>
    <w:qFormat/>
    <w:rsid w:val="005A0551"/>
    <w:pPr>
      <w:spacing w:after="240"/>
    </w:pPr>
  </w:style>
  <w:style w:type="paragraph" w:customStyle="1" w:styleId="ListBulletSub">
    <w:name w:val="ListBulletSub"/>
    <w:basedOn w:val="ListBullet"/>
    <w:qFormat/>
    <w:rsid w:val="005A0551"/>
    <w:pPr>
      <w:numPr>
        <w:numId w:val="57"/>
      </w:numPr>
      <w:ind w:left="2520"/>
    </w:pPr>
  </w:style>
  <w:style w:type="paragraph" w:customStyle="1" w:styleId="CodeCustom1">
    <w:name w:val="CodeCustom1"/>
    <w:basedOn w:val="Code"/>
    <w:qFormat/>
    <w:rsid w:val="005A0551"/>
    <w:rPr>
      <w:color w:val="00B0F0"/>
    </w:rPr>
  </w:style>
  <w:style w:type="paragraph" w:customStyle="1" w:styleId="CodeCustom2">
    <w:name w:val="CodeCustom2"/>
    <w:basedOn w:val="CodeCustom1"/>
    <w:qFormat/>
    <w:rsid w:val="005A0551"/>
    <w:pPr>
      <w:framePr w:wrap="around" w:vAnchor="text" w:hAnchor="text" w:y="1"/>
    </w:pPr>
    <w:rPr>
      <w:color w:val="7030A0"/>
    </w:rPr>
  </w:style>
  <w:style w:type="paragraph" w:customStyle="1" w:styleId="BoxGraphic">
    <w:name w:val="BoxGraphic"/>
    <w:basedOn w:val="BoxBodyFirst"/>
    <w:qFormat/>
    <w:rsid w:val="005A0551"/>
    <w:rPr>
      <w:bCs/>
      <w:color w:val="A12126"/>
    </w:rPr>
  </w:style>
  <w:style w:type="paragraph" w:customStyle="1" w:styleId="Equation">
    <w:name w:val="Equation"/>
    <w:basedOn w:val="ListPlain"/>
    <w:qFormat/>
    <w:rsid w:val="005A0551"/>
  </w:style>
  <w:style w:type="paragraph" w:customStyle="1" w:styleId="BoxCodeAnnotated">
    <w:name w:val="BoxCodeAnnotated"/>
    <w:basedOn w:val="BoxCode"/>
    <w:qFormat/>
    <w:rsid w:val="005A0551"/>
    <w:pPr>
      <w:ind w:hanging="216"/>
    </w:pPr>
  </w:style>
  <w:style w:type="paragraph" w:customStyle="1" w:styleId="BoxListNumberSub">
    <w:name w:val="BoxListNumberSub"/>
    <w:basedOn w:val="BoxListNumber"/>
    <w:qFormat/>
    <w:rsid w:val="005A0551"/>
    <w:pPr>
      <w:numPr>
        <w:numId w:val="34"/>
      </w:numPr>
      <w:ind w:left="720"/>
    </w:pPr>
  </w:style>
  <w:style w:type="paragraph" w:customStyle="1" w:styleId="ListContinued">
    <w:name w:val="ListContinued"/>
    <w:qFormat/>
    <w:rsid w:val="005A0551"/>
    <w:pPr>
      <w:suppressAutoHyphens w:val="0"/>
      <w:spacing w:before="120"/>
      <w:ind w:left="1800"/>
    </w:pPr>
    <w:rPr>
      <w:rFonts w:ascii="Times Roman" w:eastAsia="Times New Roman" w:hAnsi="Times Roman" w:cs="NewBaskervilleStd-Roman"/>
      <w:color w:val="000000"/>
      <w:kern w:val="0"/>
      <w:sz w:val="20"/>
      <w:szCs w:val="20"/>
      <w:lang w:eastAsia="en-CA"/>
    </w:rPr>
  </w:style>
  <w:style w:type="paragraph" w:customStyle="1" w:styleId="ListCodeAnnotated">
    <w:name w:val="ListCodeAnnotated"/>
    <w:basedOn w:val="ListCode"/>
    <w:qFormat/>
    <w:rsid w:val="005A0551"/>
    <w:pPr>
      <w:ind w:left="1613" w:hanging="216"/>
    </w:pPr>
  </w:style>
  <w:style w:type="paragraph" w:customStyle="1" w:styleId="ListLetter">
    <w:name w:val="ListLetter"/>
    <w:qFormat/>
    <w:rsid w:val="005A0551"/>
    <w:pPr>
      <w:numPr>
        <w:numId w:val="35"/>
      </w:numPr>
      <w:suppressAutoHyphens w:val="0"/>
      <w:spacing w:before="180" w:line="240" w:lineRule="atLeast"/>
      <w:ind w:left="1800"/>
    </w:pPr>
    <w:rPr>
      <w:rFonts w:ascii="Times Roman" w:eastAsia="Times New Roman" w:hAnsi="Times Roman" w:cs="NewBaskervilleStd-Roman"/>
      <w:color w:val="000000"/>
      <w:kern w:val="0"/>
      <w:sz w:val="20"/>
      <w:szCs w:val="20"/>
      <w:lang w:eastAsia="en-CA"/>
    </w:rPr>
  </w:style>
  <w:style w:type="paragraph" w:customStyle="1" w:styleId="ListLetterSub">
    <w:name w:val="ListLetterSub"/>
    <w:qFormat/>
    <w:rsid w:val="005A0551"/>
    <w:pPr>
      <w:numPr>
        <w:numId w:val="38"/>
      </w:numPr>
      <w:suppressAutoHyphens w:val="0"/>
      <w:spacing w:before="60" w:line="240" w:lineRule="atLeast"/>
      <w:ind w:left="2160"/>
    </w:pPr>
    <w:rPr>
      <w:rFonts w:ascii="Times Roman" w:eastAsia="Times New Roman" w:hAnsi="Times Roman" w:cs="NewBaskervilleStd-Roman"/>
      <w:color w:val="000000"/>
      <w:kern w:val="0"/>
      <w:sz w:val="20"/>
      <w:szCs w:val="20"/>
      <w:lang w:eastAsia="en-CA"/>
    </w:rPr>
  </w:style>
  <w:style w:type="paragraph" w:customStyle="1" w:styleId="ListPlainSub">
    <w:name w:val="ListPlainSub"/>
    <w:qFormat/>
    <w:rsid w:val="005A0551"/>
    <w:pPr>
      <w:suppressAutoHyphens w:val="0"/>
      <w:spacing w:before="120" w:line="240" w:lineRule="atLeast"/>
      <w:ind w:left="2160"/>
    </w:pPr>
    <w:rPr>
      <w:rFonts w:ascii="Times Roman" w:eastAsia="Times New Roman" w:hAnsi="Times Roman" w:cs="NewBaskervilleStd-Roman"/>
      <w:color w:val="000000"/>
      <w:kern w:val="0"/>
      <w:sz w:val="20"/>
      <w:szCs w:val="20"/>
      <w:lang w:eastAsia="en-CA"/>
    </w:rPr>
  </w:style>
  <w:style w:type="paragraph" w:customStyle="1" w:styleId="BoxListLetter">
    <w:name w:val="BoxListLetter"/>
    <w:basedOn w:val="BoxListNumber"/>
    <w:qFormat/>
    <w:rsid w:val="005A0551"/>
    <w:pPr>
      <w:numPr>
        <w:numId w:val="41"/>
      </w:numPr>
      <w:ind w:left="360"/>
    </w:pPr>
  </w:style>
  <w:style w:type="paragraph" w:customStyle="1" w:styleId="BoxListLetterSub">
    <w:name w:val="BoxListLetterSub"/>
    <w:basedOn w:val="BoxListNumber"/>
    <w:qFormat/>
    <w:rsid w:val="005A0551"/>
    <w:pPr>
      <w:numPr>
        <w:numId w:val="43"/>
      </w:numPr>
    </w:pPr>
  </w:style>
  <w:style w:type="paragraph" w:customStyle="1" w:styleId="BoxListBulletSub">
    <w:name w:val="BoxListBulletSub"/>
    <w:basedOn w:val="BoxListBullet"/>
    <w:qFormat/>
    <w:rsid w:val="005A0551"/>
    <w:pPr>
      <w:numPr>
        <w:numId w:val="55"/>
      </w:numPr>
      <w:ind w:left="720"/>
    </w:pPr>
  </w:style>
  <w:style w:type="paragraph" w:customStyle="1" w:styleId="ChapterAuthor">
    <w:name w:val="ChapterAuthor"/>
    <w:basedOn w:val="ChapterSubtitle"/>
    <w:qFormat/>
    <w:rsid w:val="005A0551"/>
    <w:rPr>
      <w:i/>
      <w:sz w:val="22"/>
    </w:rPr>
  </w:style>
  <w:style w:type="paragraph" w:customStyle="1" w:styleId="TabularList">
    <w:name w:val="TabularList"/>
    <w:basedOn w:val="Body"/>
    <w:qFormat/>
    <w:rsid w:val="005A0551"/>
    <w:pPr>
      <w:ind w:left="0" w:firstLine="0"/>
    </w:pPr>
  </w:style>
  <w:style w:type="paragraph" w:styleId="EndnoteText">
    <w:name w:val="endnote text"/>
    <w:basedOn w:val="Normal"/>
    <w:link w:val="EndnoteTextChar"/>
    <w:uiPriority w:val="99"/>
    <w:semiHidden/>
    <w:unhideWhenUsed/>
    <w:rsid w:val="005A0551"/>
    <w:pPr>
      <w:spacing w:after="0" w:line="240" w:lineRule="auto"/>
    </w:pPr>
    <w:rPr>
      <w:sz w:val="20"/>
      <w:szCs w:val="20"/>
    </w:rPr>
  </w:style>
  <w:style w:type="paragraph" w:styleId="FootnoteText">
    <w:name w:val="footnote text"/>
    <w:basedOn w:val="Normal"/>
    <w:link w:val="FootnoteTextChar"/>
    <w:uiPriority w:val="99"/>
    <w:semiHidden/>
    <w:unhideWhenUsed/>
    <w:rsid w:val="005A0551"/>
    <w:pPr>
      <w:spacing w:after="0" w:line="240" w:lineRule="auto"/>
    </w:pPr>
    <w:rPr>
      <w:sz w:val="20"/>
      <w:szCs w:val="20"/>
    </w:rPr>
  </w:style>
  <w:style w:type="paragraph" w:customStyle="1" w:styleId="Comment">
    <w:name w:val="Comment"/>
    <w:basedOn w:val="Normal"/>
    <w:qFormat/>
    <w:pPr>
      <w:spacing w:before="56" w:after="0"/>
      <w:ind w:left="56" w:right="56"/>
    </w:pPr>
    <w:rPr>
      <w:sz w:val="20"/>
      <w:szCs w:val="20"/>
    </w:rPr>
  </w:style>
  <w:style w:type="numbering" w:customStyle="1" w:styleId="ChapterNumbering">
    <w:name w:val="ChapterNumbering"/>
    <w:uiPriority w:val="99"/>
    <w:rsid w:val="005A0551"/>
    <w:pPr>
      <w:numPr>
        <w:numId w:val="26"/>
      </w:numPr>
    </w:pPr>
  </w:style>
  <w:style w:type="numbering" w:customStyle="1" w:styleId="CurrentList1">
    <w:name w:val="Current List1"/>
    <w:uiPriority w:val="99"/>
    <w:rsid w:val="005A0551"/>
    <w:pPr>
      <w:numPr>
        <w:numId w:val="32"/>
      </w:numPr>
    </w:pPr>
  </w:style>
  <w:style w:type="numbering" w:customStyle="1" w:styleId="CurrentList2">
    <w:name w:val="Current List2"/>
    <w:uiPriority w:val="99"/>
    <w:rsid w:val="005A0551"/>
    <w:pPr>
      <w:numPr>
        <w:numId w:val="33"/>
      </w:numPr>
    </w:pPr>
  </w:style>
  <w:style w:type="numbering" w:customStyle="1" w:styleId="CurrentList3">
    <w:name w:val="Current List3"/>
    <w:uiPriority w:val="99"/>
    <w:rsid w:val="005A0551"/>
    <w:pPr>
      <w:numPr>
        <w:numId w:val="36"/>
      </w:numPr>
    </w:pPr>
  </w:style>
  <w:style w:type="numbering" w:customStyle="1" w:styleId="CurrentList4">
    <w:name w:val="Current List4"/>
    <w:uiPriority w:val="99"/>
    <w:rsid w:val="005A0551"/>
    <w:pPr>
      <w:numPr>
        <w:numId w:val="37"/>
      </w:numPr>
    </w:pPr>
  </w:style>
  <w:style w:type="numbering" w:customStyle="1" w:styleId="CurrentList5">
    <w:name w:val="Current List5"/>
    <w:uiPriority w:val="99"/>
    <w:rsid w:val="005A0551"/>
    <w:pPr>
      <w:numPr>
        <w:numId w:val="39"/>
      </w:numPr>
    </w:pPr>
  </w:style>
  <w:style w:type="numbering" w:customStyle="1" w:styleId="CurrentList6">
    <w:name w:val="Current List6"/>
    <w:uiPriority w:val="99"/>
    <w:rsid w:val="005A0551"/>
    <w:pPr>
      <w:numPr>
        <w:numId w:val="40"/>
      </w:numPr>
    </w:pPr>
  </w:style>
  <w:style w:type="numbering" w:customStyle="1" w:styleId="CurrentList7">
    <w:name w:val="Current List7"/>
    <w:uiPriority w:val="99"/>
    <w:rsid w:val="005A0551"/>
    <w:pPr>
      <w:numPr>
        <w:numId w:val="42"/>
      </w:numPr>
    </w:pPr>
  </w:style>
  <w:style w:type="numbering" w:customStyle="1" w:styleId="CurrentList9">
    <w:name w:val="Current List9"/>
    <w:uiPriority w:val="99"/>
    <w:rsid w:val="005A0551"/>
    <w:pPr>
      <w:numPr>
        <w:numId w:val="56"/>
      </w:numPr>
    </w:pPr>
  </w:style>
  <w:style w:type="numbering" w:customStyle="1" w:styleId="CurrentList8">
    <w:name w:val="Current List8"/>
    <w:uiPriority w:val="99"/>
    <w:rsid w:val="005A0551"/>
    <w:pPr>
      <w:numPr>
        <w:numId w:val="54"/>
      </w:numPr>
    </w:pPr>
  </w:style>
  <w:style w:type="table" w:styleId="TableGrid">
    <w:name w:val="Table Grid"/>
    <w:basedOn w:val="TableNormal"/>
    <w:uiPriority w:val="59"/>
    <w:rsid w:val="005A0551"/>
    <w:pPr>
      <w:suppressAutoHyphens w:val="0"/>
    </w:pPr>
    <w:rPr>
      <w:rFonts w:ascii="Calibri" w:eastAsia="Times New Roman"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2D5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D5CC9"/>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D5CC9"/>
    <w:rPr>
      <w:rFonts w:ascii="Courier New" w:eastAsia="Times New Roman" w:hAnsi="Courier New" w:cs="Courier New"/>
      <w:sz w:val="20"/>
      <w:szCs w:val="20"/>
    </w:rPr>
  </w:style>
  <w:style w:type="character" w:customStyle="1" w:styleId="hljs-string">
    <w:name w:val="hljs-string"/>
    <w:basedOn w:val="DefaultParagraphFont"/>
    <w:rsid w:val="001E6568"/>
  </w:style>
  <w:style w:type="character" w:customStyle="1" w:styleId="hljs-meta">
    <w:name w:val="hljs-meta"/>
    <w:basedOn w:val="DefaultParagraphFont"/>
    <w:rsid w:val="009355BF"/>
  </w:style>
  <w:style w:type="character" w:customStyle="1" w:styleId="bash">
    <w:name w:val="bash"/>
    <w:basedOn w:val="DefaultParagraphFont"/>
    <w:rsid w:val="009355BF"/>
  </w:style>
  <w:style w:type="paragraph" w:styleId="TOC1">
    <w:name w:val="toc 1"/>
    <w:basedOn w:val="Normal"/>
    <w:next w:val="Normal"/>
    <w:autoRedefine/>
    <w:uiPriority w:val="39"/>
    <w:unhideWhenUsed/>
    <w:rsid w:val="00991B39"/>
    <w:pPr>
      <w:spacing w:after="100"/>
    </w:pPr>
  </w:style>
  <w:style w:type="paragraph" w:styleId="TOC2">
    <w:name w:val="toc 2"/>
    <w:basedOn w:val="Normal"/>
    <w:next w:val="Normal"/>
    <w:autoRedefine/>
    <w:uiPriority w:val="39"/>
    <w:unhideWhenUsed/>
    <w:rsid w:val="00991B39"/>
    <w:pPr>
      <w:spacing w:after="100"/>
      <w:ind w:left="220"/>
    </w:pPr>
  </w:style>
  <w:style w:type="paragraph" w:styleId="TOC3">
    <w:name w:val="toc 3"/>
    <w:basedOn w:val="Normal"/>
    <w:next w:val="Normal"/>
    <w:autoRedefine/>
    <w:uiPriority w:val="39"/>
    <w:unhideWhenUsed/>
    <w:rsid w:val="00991B39"/>
    <w:pPr>
      <w:spacing w:after="100"/>
      <w:ind w:left="440"/>
    </w:pPr>
  </w:style>
  <w:style w:type="character" w:customStyle="1" w:styleId="CodeTerm">
    <w:name w:val="Code Term"/>
    <w:basedOn w:val="DefaultParagraphFont"/>
    <w:uiPriority w:val="1"/>
    <w:qFormat/>
    <w:rsid w:val="00EC64FA"/>
    <w:rPr>
      <w:rFonts w:ascii="Comic Sans MS" w:hAnsi="Comic Sans MS" w:cs="LetterGothic-Slanted"/>
      <w:sz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09257">
      <w:bodyDiv w:val="1"/>
      <w:marLeft w:val="0"/>
      <w:marRight w:val="0"/>
      <w:marTop w:val="0"/>
      <w:marBottom w:val="0"/>
      <w:divBdr>
        <w:top w:val="none" w:sz="0" w:space="0" w:color="auto"/>
        <w:left w:val="none" w:sz="0" w:space="0" w:color="auto"/>
        <w:bottom w:val="none" w:sz="0" w:space="0" w:color="auto"/>
        <w:right w:val="none" w:sz="0" w:space="0" w:color="auto"/>
      </w:divBdr>
    </w:div>
    <w:div w:id="205223465">
      <w:bodyDiv w:val="1"/>
      <w:marLeft w:val="0"/>
      <w:marRight w:val="0"/>
      <w:marTop w:val="0"/>
      <w:marBottom w:val="0"/>
      <w:divBdr>
        <w:top w:val="none" w:sz="0" w:space="0" w:color="auto"/>
        <w:left w:val="none" w:sz="0" w:space="0" w:color="auto"/>
        <w:bottom w:val="none" w:sz="0" w:space="0" w:color="auto"/>
        <w:right w:val="none" w:sz="0" w:space="0" w:color="auto"/>
      </w:divBdr>
    </w:div>
    <w:div w:id="329408970">
      <w:bodyDiv w:val="1"/>
      <w:marLeft w:val="0"/>
      <w:marRight w:val="0"/>
      <w:marTop w:val="0"/>
      <w:marBottom w:val="0"/>
      <w:divBdr>
        <w:top w:val="none" w:sz="0" w:space="0" w:color="auto"/>
        <w:left w:val="none" w:sz="0" w:space="0" w:color="auto"/>
        <w:bottom w:val="none" w:sz="0" w:space="0" w:color="auto"/>
        <w:right w:val="none" w:sz="0" w:space="0" w:color="auto"/>
      </w:divBdr>
    </w:div>
    <w:div w:id="410279663">
      <w:bodyDiv w:val="1"/>
      <w:marLeft w:val="0"/>
      <w:marRight w:val="0"/>
      <w:marTop w:val="0"/>
      <w:marBottom w:val="0"/>
      <w:divBdr>
        <w:top w:val="none" w:sz="0" w:space="0" w:color="auto"/>
        <w:left w:val="none" w:sz="0" w:space="0" w:color="auto"/>
        <w:bottom w:val="none" w:sz="0" w:space="0" w:color="auto"/>
        <w:right w:val="none" w:sz="0" w:space="0" w:color="auto"/>
      </w:divBdr>
    </w:div>
    <w:div w:id="414909861">
      <w:bodyDiv w:val="1"/>
      <w:marLeft w:val="0"/>
      <w:marRight w:val="0"/>
      <w:marTop w:val="0"/>
      <w:marBottom w:val="0"/>
      <w:divBdr>
        <w:top w:val="none" w:sz="0" w:space="0" w:color="auto"/>
        <w:left w:val="none" w:sz="0" w:space="0" w:color="auto"/>
        <w:bottom w:val="none" w:sz="0" w:space="0" w:color="auto"/>
        <w:right w:val="none" w:sz="0" w:space="0" w:color="auto"/>
      </w:divBdr>
    </w:div>
    <w:div w:id="534974823">
      <w:bodyDiv w:val="1"/>
      <w:marLeft w:val="0"/>
      <w:marRight w:val="0"/>
      <w:marTop w:val="0"/>
      <w:marBottom w:val="0"/>
      <w:divBdr>
        <w:top w:val="none" w:sz="0" w:space="0" w:color="auto"/>
        <w:left w:val="none" w:sz="0" w:space="0" w:color="auto"/>
        <w:bottom w:val="none" w:sz="0" w:space="0" w:color="auto"/>
        <w:right w:val="none" w:sz="0" w:space="0" w:color="auto"/>
      </w:divBdr>
    </w:div>
    <w:div w:id="570315952">
      <w:bodyDiv w:val="1"/>
      <w:marLeft w:val="0"/>
      <w:marRight w:val="0"/>
      <w:marTop w:val="0"/>
      <w:marBottom w:val="0"/>
      <w:divBdr>
        <w:top w:val="none" w:sz="0" w:space="0" w:color="auto"/>
        <w:left w:val="none" w:sz="0" w:space="0" w:color="auto"/>
        <w:bottom w:val="none" w:sz="0" w:space="0" w:color="auto"/>
        <w:right w:val="none" w:sz="0" w:space="0" w:color="auto"/>
      </w:divBdr>
    </w:div>
    <w:div w:id="1051419766">
      <w:bodyDiv w:val="1"/>
      <w:marLeft w:val="0"/>
      <w:marRight w:val="0"/>
      <w:marTop w:val="0"/>
      <w:marBottom w:val="0"/>
      <w:divBdr>
        <w:top w:val="none" w:sz="0" w:space="0" w:color="auto"/>
        <w:left w:val="none" w:sz="0" w:space="0" w:color="auto"/>
        <w:bottom w:val="none" w:sz="0" w:space="0" w:color="auto"/>
        <w:right w:val="none" w:sz="0" w:space="0" w:color="auto"/>
      </w:divBdr>
    </w:div>
    <w:div w:id="1072775745">
      <w:bodyDiv w:val="1"/>
      <w:marLeft w:val="0"/>
      <w:marRight w:val="0"/>
      <w:marTop w:val="0"/>
      <w:marBottom w:val="0"/>
      <w:divBdr>
        <w:top w:val="none" w:sz="0" w:space="0" w:color="auto"/>
        <w:left w:val="none" w:sz="0" w:space="0" w:color="auto"/>
        <w:bottom w:val="none" w:sz="0" w:space="0" w:color="auto"/>
        <w:right w:val="none" w:sz="0" w:space="0" w:color="auto"/>
      </w:divBdr>
    </w:div>
    <w:div w:id="1381125415">
      <w:bodyDiv w:val="1"/>
      <w:marLeft w:val="0"/>
      <w:marRight w:val="0"/>
      <w:marTop w:val="0"/>
      <w:marBottom w:val="0"/>
      <w:divBdr>
        <w:top w:val="none" w:sz="0" w:space="0" w:color="auto"/>
        <w:left w:val="none" w:sz="0" w:space="0" w:color="auto"/>
        <w:bottom w:val="none" w:sz="0" w:space="0" w:color="auto"/>
        <w:right w:val="none" w:sz="0" w:space="0" w:color="auto"/>
      </w:divBdr>
    </w:div>
    <w:div w:id="1814835059">
      <w:bodyDiv w:val="1"/>
      <w:marLeft w:val="0"/>
      <w:marRight w:val="0"/>
      <w:marTop w:val="0"/>
      <w:marBottom w:val="0"/>
      <w:divBdr>
        <w:top w:val="none" w:sz="0" w:space="0" w:color="auto"/>
        <w:left w:val="none" w:sz="0" w:space="0" w:color="auto"/>
        <w:bottom w:val="none" w:sz="0" w:space="0" w:color="auto"/>
        <w:right w:val="none" w:sz="0" w:space="0" w:color="auto"/>
      </w:divBdr>
    </w:div>
    <w:div w:id="1857767347">
      <w:bodyDiv w:val="1"/>
      <w:marLeft w:val="0"/>
      <w:marRight w:val="0"/>
      <w:marTop w:val="0"/>
      <w:marBottom w:val="0"/>
      <w:divBdr>
        <w:top w:val="none" w:sz="0" w:space="0" w:color="auto"/>
        <w:left w:val="none" w:sz="0" w:space="0" w:color="auto"/>
        <w:bottom w:val="none" w:sz="0" w:space="0" w:color="auto"/>
        <w:right w:val="none" w:sz="0" w:space="0" w:color="auto"/>
      </w:divBdr>
    </w:div>
    <w:div w:id="1931575197">
      <w:bodyDiv w:val="1"/>
      <w:marLeft w:val="0"/>
      <w:marRight w:val="0"/>
      <w:marTop w:val="0"/>
      <w:marBottom w:val="0"/>
      <w:divBdr>
        <w:top w:val="none" w:sz="0" w:space="0" w:color="auto"/>
        <w:left w:val="none" w:sz="0" w:space="0" w:color="auto"/>
        <w:bottom w:val="none" w:sz="0" w:space="0" w:color="auto"/>
        <w:right w:val="none" w:sz="0" w:space="0" w:color="auto"/>
      </w:divBdr>
    </w:div>
    <w:div w:id="1946307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C1E9A3-EA0E-3746-A685-71E4329E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21</Pages>
  <Words>6182</Words>
  <Characters>35241</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Audrey Doyle</cp:lastModifiedBy>
  <cp:revision>5</cp:revision>
  <dcterms:created xsi:type="dcterms:W3CDTF">2025-09-10T18:29:00Z</dcterms:created>
  <dcterms:modified xsi:type="dcterms:W3CDTF">2025-09-10T18:54:00Z</dcterms:modified>
  <dc:language>en-AU</dc:language>
</cp:coreProperties>
</file>