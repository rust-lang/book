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BE1A7" w14:textId="77777777" w:rsidR="00247EEB" w:rsidRDefault="00000000">
      <w:pPr>
        <w:pStyle w:val="ChapterNumber"/>
      </w:pPr>
      <w:r>
        <w:t>7</w:t>
      </w:r>
    </w:p>
    <w:p w14:paraId="415CBA34" w14:textId="77777777" w:rsidR="00247EEB" w:rsidRDefault="00000000">
      <w:pPr>
        <w:pStyle w:val="ChapterTitle"/>
      </w:pPr>
      <w:r>
        <w:t xml:space="preserve">Managing Growing Projects with Packages, Crates, </w:t>
      </w:r>
      <w:r>
        <w:br/>
        <w:t>and Modules</w:t>
      </w:r>
    </w:p>
    <w:p w14:paraId="1D60445E" w14:textId="77777777" w:rsidR="00247EEB" w:rsidRDefault="00000000">
      <w:pPr>
        <w:pStyle w:val="ChapterIntro"/>
        <w:rPr>
          <w:spacing w:val="-1"/>
        </w:rPr>
      </w:pPr>
      <w:r>
        <w:rPr>
          <w:spacing w:val="4"/>
        </w:rPr>
        <w:lastRenderedPageBreak/>
        <w:t xml:space="preserve">As you write large programs, organizing your code will become increasingly important. By grouping related functionality and separating code with distinct features, you’ll </w:t>
      </w:r>
      <w:r>
        <w:rPr>
          <w:spacing w:val="-1"/>
        </w:rPr>
        <w:t>clarify where to find code that implements a particular feature and where to go to change how a feature works.</w:t>
      </w:r>
    </w:p>
    <w:p w14:paraId="112B9E12" w14:textId="77777777" w:rsidR="00247EEB" w:rsidRDefault="00000000">
      <w:pPr>
        <w:pStyle w:val="Body"/>
      </w:pPr>
      <w:r>
        <w:t xml:space="preserve">The programs we’ve written so far have been in one module in one file. </w:t>
      </w:r>
      <w:r>
        <w:rPr>
          <w:spacing w:val="3"/>
        </w:rPr>
        <w:t>As a project grows, you should organize code by splitting it into multiple modules and then multiple files. A package can contain multiple binary</w:t>
      </w:r>
      <w:r>
        <w:t xml:space="preserve"> crates and optionally one library crate. As a package grows, you can extract parts into separate crates that become external dependencies. This chapter covers all these techniques. For very large projects comprising a set of interrelated packages that evolve together, Cargo provides </w:t>
      </w:r>
      <w:r>
        <w:rPr>
          <w:rStyle w:val="Italic"/>
        </w:rPr>
        <w:t>workspaces</w:t>
      </w:r>
      <w:r>
        <w:t xml:space="preserve">, which we’ll cover in </w:t>
      </w:r>
      <w:r>
        <w:rPr>
          <w:rStyle w:val="XrefRemoved"/>
        </w:rPr>
        <w:t>“Cargo Workspaces”</w:t>
      </w:r>
      <w:r>
        <w:t xml:space="preserve"> on </w:t>
      </w:r>
      <w:r>
        <w:rPr>
          <w:rStyle w:val="XrefRemoved"/>
        </w:rPr>
        <w:t>page 307</w:t>
      </w:r>
      <w:r>
        <w:t>.</w:t>
      </w:r>
    </w:p>
    <w:p w14:paraId="515BDCCC" w14:textId="77777777" w:rsidR="00247EEB" w:rsidRDefault="00000000">
      <w:pPr>
        <w:pStyle w:val="Body"/>
      </w:pPr>
      <w:r>
        <w:fldChar w:fldCharType="begin"/>
      </w:r>
      <w:r>
        <w:instrText>xe "encapsulation"</w:instrText>
      </w:r>
      <w:r>
        <w:fldChar w:fldCharType="end"/>
      </w:r>
      <w:r>
        <w:t xml:space="preserve">We’ll also discuss encapsulating implementation details, which lets you reuse code at a higher level: once you’ve implemented an operation, other code can call your code via its public interface without having to know how the implementation works. The way you write code defines which parts are </w:t>
      </w:r>
      <w:r>
        <w:rPr>
          <w:spacing w:val="3"/>
        </w:rPr>
        <w:t xml:space="preserve">public for other code to use and which parts are private implementation </w:t>
      </w:r>
      <w:r>
        <w:t xml:space="preserve">details that you reserve the right to change. This is another way to limit the amount of detail you </w:t>
      </w:r>
      <w:proofErr w:type="gramStart"/>
      <w:r>
        <w:t>have to</w:t>
      </w:r>
      <w:proofErr w:type="gramEnd"/>
      <w:r>
        <w:t xml:space="preserve"> keep in your head.</w:t>
      </w:r>
    </w:p>
    <w:p w14:paraId="4C326A28" w14:textId="77777777" w:rsidR="00247EEB" w:rsidRDefault="00000000">
      <w:pPr>
        <w:pStyle w:val="Body"/>
      </w:pPr>
      <w:r>
        <w:fldChar w:fldCharType="begin"/>
      </w:r>
      <w:r>
        <w:instrText>xe "scope"</w:instrText>
      </w:r>
      <w:r>
        <w:fldChar w:fldCharType="end"/>
      </w:r>
      <w:r>
        <w:t xml:space="preserve">A related concept is scope: the nested context in which code is written has a set of names that are defined as “in scope.” When reading, writing, and compiling code, programmers and compilers need to know whether a particular name at a particular spot refers to a variable, function, struct, enum, module, constant, or </w:t>
      </w:r>
      <w:proofErr w:type="gramStart"/>
      <w:r>
        <w:t>other</w:t>
      </w:r>
      <w:proofErr w:type="gramEnd"/>
      <w:r>
        <w:t xml:space="preserve"> item and what that item means. You can </w:t>
      </w:r>
      <w:r>
        <w:rPr>
          <w:spacing w:val="3"/>
        </w:rPr>
        <w:t xml:space="preserve">create scopes and change which names are in or out of scope. You can’t </w:t>
      </w:r>
      <w:r>
        <w:t>have two items with the same name in the same scope; tools are available to resolve name conflicts.</w:t>
      </w:r>
    </w:p>
    <w:p w14:paraId="451F5786" w14:textId="77777777" w:rsidR="00247EEB" w:rsidRDefault="00000000">
      <w:pPr>
        <w:pStyle w:val="Body"/>
        <w:rPr>
          <w:spacing w:val="3"/>
        </w:rPr>
      </w:pPr>
      <w:r>
        <w:rPr>
          <w:spacing w:val="3"/>
        </w:rPr>
        <w:fldChar w:fldCharType="begin"/>
      </w:r>
      <w:r>
        <w:rPr>
          <w:spacing w:val="3"/>
        </w:rPr>
        <w:instrText>xe "module system"</w:instrText>
      </w:r>
      <w:r>
        <w:rPr>
          <w:spacing w:val="3"/>
        </w:rPr>
        <w:fldChar w:fldCharType="end"/>
      </w:r>
      <w:r>
        <w:rPr>
          <w:spacing w:val="3"/>
        </w:rPr>
        <w:t xml:space="preserve">Rust has </w:t>
      </w:r>
      <w:proofErr w:type="gramStart"/>
      <w:r>
        <w:rPr>
          <w:spacing w:val="3"/>
        </w:rPr>
        <w:t>a number of</w:t>
      </w:r>
      <w:proofErr w:type="gramEnd"/>
      <w:r>
        <w:rPr>
          <w:spacing w:val="3"/>
        </w:rPr>
        <w:t xml:space="preserve"> features that allow you to manage your code’s organization, including which details are exposed, which details are private, and what names are in each scope in your programs. These features, sometimes collectively referred to as the </w:t>
      </w:r>
      <w:r>
        <w:rPr>
          <w:rStyle w:val="Italic"/>
          <w:spacing w:val="3"/>
        </w:rPr>
        <w:t>module system</w:t>
      </w:r>
      <w:r>
        <w:rPr>
          <w:spacing w:val="3"/>
        </w:rPr>
        <w:t>, include:</w:t>
      </w:r>
    </w:p>
    <w:p w14:paraId="5E6D8519" w14:textId="77777777" w:rsidR="00247EEB" w:rsidRDefault="00000000">
      <w:pPr>
        <w:pStyle w:val="RunInPara"/>
      </w:pPr>
      <w:r>
        <w:rPr>
          <w:rStyle w:val="RunInHead"/>
        </w:rPr>
        <w:t>Packages</w:t>
      </w:r>
      <w:r>
        <w:t> </w:t>
      </w:r>
      <w:r>
        <w:t> </w:t>
      </w:r>
      <w:r>
        <w:t>A Cargo feature that lets you build, test, and share crates</w:t>
      </w:r>
    </w:p>
    <w:p w14:paraId="2A97EC9F" w14:textId="77777777" w:rsidR="00247EEB" w:rsidRDefault="00000000">
      <w:pPr>
        <w:pStyle w:val="RunInPara"/>
      </w:pPr>
      <w:r>
        <w:rPr>
          <w:rStyle w:val="RunInHead"/>
        </w:rPr>
        <w:lastRenderedPageBreak/>
        <w:t>Crates</w:t>
      </w:r>
      <w:r>
        <w:t> </w:t>
      </w:r>
      <w:r>
        <w:t> </w:t>
      </w:r>
      <w:r>
        <w:t>A tree of modules that produces a library or executable</w:t>
      </w:r>
    </w:p>
    <w:p w14:paraId="215D4FC1" w14:textId="77777777" w:rsidR="00247EEB" w:rsidRDefault="00000000">
      <w:pPr>
        <w:pStyle w:val="RunInPara"/>
      </w:pPr>
      <w:r>
        <w:rPr>
          <w:rStyle w:val="RunInHead"/>
        </w:rPr>
        <w:t>Modules and use</w:t>
      </w:r>
      <w:r>
        <w:t> </w:t>
      </w:r>
      <w:r>
        <w:t> </w:t>
      </w:r>
      <w:r>
        <w:t>Let you control the organization, scope, and privacy of paths</w:t>
      </w:r>
    </w:p>
    <w:p w14:paraId="13C9573D" w14:textId="77777777" w:rsidR="00247EEB" w:rsidRDefault="00000000">
      <w:pPr>
        <w:pStyle w:val="RunInPara"/>
      </w:pPr>
      <w:r>
        <w:rPr>
          <w:rStyle w:val="RunInHead"/>
        </w:rPr>
        <w:t>Paths</w:t>
      </w:r>
      <w:r>
        <w:t> </w:t>
      </w:r>
      <w:r>
        <w:t> </w:t>
      </w:r>
      <w:r>
        <w:t>A way of naming an item, such as a struct, function, or module</w:t>
      </w:r>
    </w:p>
    <w:p w14:paraId="2E247483" w14:textId="77777777" w:rsidR="00247EEB" w:rsidRDefault="00000000">
      <w:pPr>
        <w:pStyle w:val="Body"/>
      </w:pPr>
      <w:r>
        <w:t>In this chapter, we’ll cover all these features, discuss how they interact, and explain how to use them to manage scope. By the end, you should have a solid understanding of the module system and be able to work with scopes like a pro!</w:t>
      </w:r>
    </w:p>
    <w:p w14:paraId="479685A7" w14:textId="77777777" w:rsidR="00247EEB" w:rsidRDefault="00000000">
      <w:pPr>
        <w:pStyle w:val="HeadA"/>
      </w:pPr>
      <w:r>
        <w:t>Packages and Crates</w:t>
      </w:r>
    </w:p>
    <w:p w14:paraId="74923D1E" w14:textId="77777777" w:rsidR="00247EEB" w:rsidRDefault="00000000">
      <w:pPr>
        <w:pStyle w:val="BodyFirst"/>
      </w:pPr>
      <w:r>
        <w:fldChar w:fldCharType="begin"/>
      </w:r>
      <w:r>
        <w:instrText>xe "crate"</w:instrText>
      </w:r>
      <w:r>
        <w:fldChar w:fldCharType="end"/>
      </w:r>
      <w:r>
        <w:t>The first parts of the module system we’ll cover are packages and crates.</w:t>
      </w:r>
    </w:p>
    <w:p w14:paraId="293FA5DB" w14:textId="77777777" w:rsidR="00247EEB" w:rsidRDefault="00000000">
      <w:pPr>
        <w:pStyle w:val="Body"/>
        <w:rPr>
          <w:spacing w:val="-1"/>
        </w:rPr>
      </w:pPr>
      <w:r>
        <w:rPr>
          <w:spacing w:val="-1"/>
        </w:rPr>
        <w:t xml:space="preserve">A </w:t>
      </w:r>
      <w:r>
        <w:rPr>
          <w:rStyle w:val="Italic"/>
          <w:spacing w:val="-1"/>
        </w:rPr>
        <w:t>crate</w:t>
      </w:r>
      <w:r>
        <w:rPr>
          <w:spacing w:val="-1"/>
        </w:rPr>
        <w:t xml:space="preserve"> is the smallest amount of code that the Rust compiler considers at a time. Even if you run </w:t>
      </w:r>
      <w:r>
        <w:rPr>
          <w:rStyle w:val="Literal"/>
          <w:spacing w:val="-1"/>
        </w:rPr>
        <w:t>rustc</w:t>
      </w:r>
      <w:r>
        <w:rPr>
          <w:spacing w:val="-1"/>
        </w:rPr>
        <w:t xml:space="preserve"> rather than </w:t>
      </w:r>
      <w:r>
        <w:rPr>
          <w:rStyle w:val="Literal"/>
          <w:spacing w:val="-1"/>
        </w:rPr>
        <w:t>cargo</w:t>
      </w:r>
      <w:r>
        <w:rPr>
          <w:spacing w:val="-1"/>
        </w:rPr>
        <w:t xml:space="preserve"> and pass a single source code </w:t>
      </w:r>
      <w:r>
        <w:rPr>
          <w:spacing w:val="2"/>
        </w:rPr>
        <w:t xml:space="preserve">file (as we did all the way back in </w:t>
      </w:r>
      <w:r>
        <w:rPr>
          <w:rStyle w:val="XrefRemoved"/>
          <w:spacing w:val="2"/>
        </w:rPr>
        <w:t>“Writing and Running a Rust Program”</w:t>
      </w:r>
      <w:r>
        <w:rPr>
          <w:spacing w:val="2"/>
        </w:rPr>
        <w:t xml:space="preserve"> </w:t>
      </w:r>
      <w:r>
        <w:rPr>
          <w:spacing w:val="-1"/>
        </w:rPr>
        <w:t xml:space="preserve">on </w:t>
      </w:r>
      <w:r>
        <w:rPr>
          <w:rStyle w:val="XrefRemoved"/>
          <w:spacing w:val="-1"/>
        </w:rPr>
        <w:t>page 5</w:t>
      </w:r>
      <w:r>
        <w:rPr>
          <w:spacing w:val="-1"/>
        </w:rPr>
        <w:t>), the compiler considers that file to be a crate. Crates can contain modules, and the modules may be defined in other files that get compiled with the crate, as we’ll see in the coming sections.</w:t>
      </w:r>
    </w:p>
    <w:p w14:paraId="09CA8313" w14:textId="77777777" w:rsidR="00247EEB" w:rsidRDefault="00000000">
      <w:pPr>
        <w:pStyle w:val="Body"/>
      </w:pPr>
      <w:r>
        <w:t xml:space="preserve">A crate can come in one of two forms: a binary crate or a library crate. </w:t>
      </w:r>
      <w:r>
        <w:rPr>
          <w:rStyle w:val="Italic"/>
        </w:rPr>
        <w:t>Binary crates</w:t>
      </w:r>
      <w:r>
        <w:t xml:space="preserve"> are programs you can compile to an executable that you can run, such as a command line program or a server. Each must have a function called </w:t>
      </w:r>
      <w:r>
        <w:rPr>
          <w:rStyle w:val="Literal"/>
        </w:rPr>
        <w:t>main</w:t>
      </w:r>
      <w:r>
        <w:t xml:space="preserve"> that defines what happens when the executable runs. All the crates we’ve created so far have been binary crates.</w:t>
      </w:r>
    </w:p>
    <w:p w14:paraId="39133270" w14:textId="77777777" w:rsidR="00247EEB" w:rsidRDefault="00000000">
      <w:pPr>
        <w:pStyle w:val="Body"/>
      </w:pPr>
      <w:r>
        <w:rPr>
          <w:rStyle w:val="Italic"/>
          <w:spacing w:val="3"/>
        </w:rPr>
        <w:t>Library crates</w:t>
      </w:r>
      <w:r>
        <w:rPr>
          <w:spacing w:val="3"/>
        </w:rPr>
        <w:t xml:space="preserve"> don’t have a </w:t>
      </w:r>
      <w:r>
        <w:rPr>
          <w:rStyle w:val="Literal"/>
          <w:spacing w:val="3"/>
        </w:rPr>
        <w:t>main</w:t>
      </w:r>
      <w:r>
        <w:rPr>
          <w:spacing w:val="3"/>
        </w:rPr>
        <w:t xml:space="preserve"> function, and they don’t compile to an executable. Instead, they define functionality intended to be shared with multiple projects. For example, the </w:t>
      </w:r>
      <w:r>
        <w:rPr>
          <w:rStyle w:val="Literal"/>
          <w:spacing w:val="3"/>
        </w:rPr>
        <w:t>rand</w:t>
      </w:r>
      <w:r>
        <w:rPr>
          <w:spacing w:val="3"/>
        </w:rPr>
        <w:t xml:space="preserve"> crate we used in </w:t>
      </w:r>
      <w:r>
        <w:rPr>
          <w:rStyle w:val="Xref"/>
          <w:spacing w:val="3"/>
        </w:rPr>
        <w:t>Chapter 2</w:t>
      </w:r>
      <w:r>
        <w:rPr>
          <w:spacing w:val="3"/>
        </w:rPr>
        <w:t xml:space="preserve"> provides</w:t>
      </w:r>
      <w:r>
        <w:t xml:space="preserve"> functionality that generates random numbers. Most of the time when </w:t>
      </w:r>
      <w:proofErr w:type="spellStart"/>
      <w:r>
        <w:t>Rustaceans</w:t>
      </w:r>
      <w:proofErr w:type="spellEnd"/>
      <w:r>
        <w:t xml:space="preserve"> say “crate,” they mean library crate, and they use “crate” interchangeably with the general programming concept of a “library.”</w:t>
      </w:r>
    </w:p>
    <w:p w14:paraId="3082D7EB" w14:textId="77777777" w:rsidR="00247EEB" w:rsidRDefault="00000000">
      <w:pPr>
        <w:pStyle w:val="Body"/>
      </w:pPr>
      <w:r>
        <w:rPr>
          <w:spacing w:val="3"/>
        </w:rPr>
        <w:fldChar w:fldCharType="begin"/>
      </w:r>
      <w:r>
        <w:rPr>
          <w:spacing w:val="3"/>
        </w:rPr>
        <w:instrText>xe "crate root"</w:instrText>
      </w:r>
      <w:r>
        <w:rPr>
          <w:spacing w:val="3"/>
        </w:rPr>
        <w:fldChar w:fldCharType="end"/>
      </w:r>
      <w:r>
        <w:rPr>
          <w:spacing w:val="3"/>
        </w:rPr>
        <w:fldChar w:fldCharType="begin"/>
      </w:r>
      <w:r>
        <w:rPr>
          <w:spacing w:val="3"/>
        </w:rPr>
        <w:instrText>xe "crate:root file of"</w:instrText>
      </w:r>
      <w:r>
        <w:rPr>
          <w:spacing w:val="3"/>
        </w:rPr>
        <w:fldChar w:fldCharType="end"/>
      </w:r>
      <w:r>
        <w:rPr>
          <w:spacing w:val="3"/>
        </w:rPr>
        <w:t xml:space="preserve">The </w:t>
      </w:r>
      <w:r>
        <w:rPr>
          <w:rStyle w:val="Italic"/>
          <w:spacing w:val="3"/>
        </w:rPr>
        <w:t>crate root</w:t>
      </w:r>
      <w:r>
        <w:rPr>
          <w:spacing w:val="3"/>
        </w:rPr>
        <w:t xml:space="preserve"> is a source file that the Rust compiler starts from and </w:t>
      </w:r>
      <w:r>
        <w:t xml:space="preserve">makes up the root module of your crate (we’ll explain modules in depth in </w:t>
      </w:r>
      <w:r>
        <w:rPr>
          <w:rStyle w:val="XrefRemoved"/>
        </w:rPr>
        <w:t>“Defining Modules to Control Scope and Privacy”</w:t>
      </w:r>
      <w:r>
        <w:t xml:space="preserve"> on </w:t>
      </w:r>
      <w:r>
        <w:rPr>
          <w:rStyle w:val="XrefRemoved"/>
        </w:rPr>
        <w:t>page 123</w:t>
      </w:r>
      <w:r>
        <w:t>).</w:t>
      </w:r>
    </w:p>
    <w:p w14:paraId="26A2150F" w14:textId="77777777" w:rsidR="00247EEB" w:rsidRDefault="00000000">
      <w:pPr>
        <w:pStyle w:val="Body"/>
      </w:pPr>
      <w:r>
        <w:fldChar w:fldCharType="begin"/>
      </w:r>
      <w:r>
        <w:instrText>xe "package"</w:instrText>
      </w:r>
      <w:r>
        <w:fldChar w:fldCharType="end"/>
      </w:r>
      <w:r>
        <w:t xml:space="preserve">A </w:t>
      </w:r>
      <w:r>
        <w:rPr>
          <w:rStyle w:val="Italic"/>
        </w:rPr>
        <w:t>package</w:t>
      </w:r>
      <w:r>
        <w:t xml:space="preserve"> is a bundle of one or more crates that provides a set of </w:t>
      </w:r>
      <w:proofErr w:type="gramStart"/>
      <w:r>
        <w:t>functionality</w:t>
      </w:r>
      <w:proofErr w:type="gramEnd"/>
      <w:r>
        <w:t xml:space="preserve">. </w:t>
      </w:r>
      <w:r>
        <w:fldChar w:fldCharType="begin"/>
      </w:r>
      <w:r>
        <w:instrText>xe "Cargo.toml"</w:instrText>
      </w:r>
      <w:r>
        <w:fldChar w:fldCharType="end"/>
      </w:r>
      <w:r>
        <w:t xml:space="preserve">A package contains a </w:t>
      </w:r>
      <w:r>
        <w:rPr>
          <w:rStyle w:val="Italic"/>
        </w:rPr>
        <w:t>Cargo.toml</w:t>
      </w:r>
      <w:r>
        <w:t xml:space="preserve"> file that describes how to build those crates. Cargo is </w:t>
      </w:r>
      <w:proofErr w:type="gramStart"/>
      <w:r>
        <w:t>actually a</w:t>
      </w:r>
      <w:proofErr w:type="gramEnd"/>
      <w:r>
        <w:t xml:space="preserve"> package that contains the binary crate for </w:t>
      </w:r>
      <w:r>
        <w:rPr>
          <w:spacing w:val="3"/>
        </w:rPr>
        <w:t xml:space="preserve">the command line tool you’ve been </w:t>
      </w:r>
      <w:r>
        <w:rPr>
          <w:spacing w:val="3"/>
        </w:rPr>
        <w:lastRenderedPageBreak/>
        <w:t xml:space="preserve">using to build your code. The Cargo package also contains a library crate that the binary crate depends on. </w:t>
      </w:r>
      <w:r>
        <w:t>Other projects can depend on the Cargo library crate to use the same logic the Cargo command line tool uses.</w:t>
      </w:r>
    </w:p>
    <w:p w14:paraId="330EAD40" w14:textId="135C4D69" w:rsidR="00247EEB" w:rsidRDefault="00000000">
      <w:pPr>
        <w:pStyle w:val="Body"/>
      </w:pPr>
      <w:r>
        <w:fldChar w:fldCharType="begin"/>
      </w:r>
      <w:r>
        <w:instrText>xe "crate:binary"</w:instrText>
      </w:r>
      <w:r>
        <w:fldChar w:fldCharType="end"/>
      </w:r>
      <w:r>
        <w:fldChar w:fldCharType="begin"/>
      </w:r>
      <w:r>
        <w:instrText>xe "crate:library"</w:instrText>
      </w:r>
      <w:r>
        <w:fldChar w:fldCharType="end"/>
      </w:r>
      <w:commentRangeStart w:id="0"/>
      <w:del w:id="1" w:author="Chris Krycho" w:date="2025-02-26T15:13:00Z" w16du:dateUtc="2025-02-26T22:13:00Z">
        <w:r w:rsidDel="00F67836">
          <w:delText xml:space="preserve">A crate can come in one of two forms: a binary crate or a library crate. </w:delText>
        </w:r>
      </w:del>
      <w:commentRangeEnd w:id="0"/>
      <w:r w:rsidR="00F67836">
        <w:rPr>
          <w:rStyle w:val="CommentReference"/>
          <w:rFonts w:asciiTheme="minorHAnsi" w:hAnsiTheme="minorHAnsi" w:cstheme="minorBidi"/>
          <w:color w:val="auto"/>
          <w:kern w:val="2"/>
        </w:rPr>
        <w:commentReference w:id="0"/>
      </w:r>
      <w:r>
        <w:t>A package can contain as many binary crates as you like, but at most only one library crate. A package must contain at least one crate, whether that’s a library or binary crate.</w:t>
      </w:r>
    </w:p>
    <w:p w14:paraId="5519510E" w14:textId="77777777" w:rsidR="00247EEB" w:rsidRDefault="00000000">
      <w:pPr>
        <w:pStyle w:val="Body"/>
      </w:pPr>
      <w:r>
        <w:fldChar w:fldCharType="begin"/>
      </w:r>
      <w:r>
        <w:instrText>xe "Cargo:commands"</w:instrText>
      </w:r>
      <w:r>
        <w:fldChar w:fldCharType="end"/>
      </w:r>
      <w:r>
        <w:t xml:space="preserve">Let’s walk through what happens when we create a package. </w:t>
      </w:r>
      <w:proofErr w:type="gramStart"/>
      <w:r>
        <w:t>First</w:t>
      </w:r>
      <w:proofErr w:type="gramEnd"/>
      <w:r>
        <w:t xml:space="preserve"> we enter the command </w:t>
      </w:r>
      <w:r>
        <w:rPr>
          <w:rStyle w:val="Literal"/>
        </w:rPr>
        <w:t>cargo new my-project</w:t>
      </w:r>
      <w:r>
        <w:t>:</w:t>
      </w:r>
    </w:p>
    <w:p w14:paraId="47477A00" w14:textId="77777777" w:rsidR="00247EEB" w:rsidRDefault="00247EEB">
      <w:pPr>
        <w:pStyle w:val="CodeSpaceAbove"/>
      </w:pPr>
    </w:p>
    <w:p w14:paraId="1C202BC4" w14:textId="77777777" w:rsidR="00247EEB" w:rsidRDefault="00000000">
      <w:pPr>
        <w:pStyle w:val="Code"/>
      </w:pPr>
      <w:r>
        <w:t xml:space="preserve">$ </w:t>
      </w:r>
      <w:r>
        <w:rPr>
          <w:rStyle w:val="LiteralBold"/>
        </w:rPr>
        <w:t>cargo new my-project</w:t>
      </w:r>
    </w:p>
    <w:p w14:paraId="193BC8E9" w14:textId="77777777" w:rsidR="00247EEB" w:rsidRDefault="00000000">
      <w:pPr>
        <w:pStyle w:val="Code"/>
      </w:pPr>
      <w:r>
        <w:t xml:space="preserve">     Created binary (application) `my-project` package</w:t>
      </w:r>
    </w:p>
    <w:p w14:paraId="259749CB" w14:textId="77777777" w:rsidR="00247EEB" w:rsidRDefault="00000000">
      <w:pPr>
        <w:pStyle w:val="Code"/>
      </w:pPr>
      <w:r>
        <w:t xml:space="preserve">$ </w:t>
      </w:r>
      <w:r>
        <w:rPr>
          <w:rStyle w:val="LiteralBold"/>
        </w:rPr>
        <w:t>ls my-project</w:t>
      </w:r>
    </w:p>
    <w:p w14:paraId="37F6BE99" w14:textId="77777777" w:rsidR="00247EEB" w:rsidRDefault="00000000">
      <w:pPr>
        <w:pStyle w:val="Code"/>
      </w:pPr>
      <w:r>
        <w:t>Cargo.toml</w:t>
      </w:r>
    </w:p>
    <w:p w14:paraId="0FFAC2DC" w14:textId="77777777" w:rsidR="00247EEB" w:rsidRDefault="00000000">
      <w:pPr>
        <w:pStyle w:val="Code"/>
      </w:pPr>
      <w:proofErr w:type="spellStart"/>
      <w:r>
        <w:t>src</w:t>
      </w:r>
      <w:proofErr w:type="spellEnd"/>
    </w:p>
    <w:p w14:paraId="22122C25" w14:textId="77777777" w:rsidR="00247EEB" w:rsidRDefault="00000000">
      <w:pPr>
        <w:pStyle w:val="Code"/>
      </w:pPr>
      <w:r>
        <w:t xml:space="preserve">$ </w:t>
      </w:r>
      <w:r>
        <w:rPr>
          <w:rStyle w:val="LiteralBold"/>
        </w:rPr>
        <w:t>ls my-project/</w:t>
      </w:r>
      <w:proofErr w:type="spellStart"/>
      <w:r>
        <w:rPr>
          <w:rStyle w:val="LiteralBold"/>
        </w:rPr>
        <w:t>src</w:t>
      </w:r>
      <w:proofErr w:type="spellEnd"/>
    </w:p>
    <w:p w14:paraId="2E344017" w14:textId="77777777" w:rsidR="00247EEB" w:rsidRDefault="00000000">
      <w:pPr>
        <w:pStyle w:val="Code"/>
      </w:pPr>
      <w:r>
        <w:t>main.rs</w:t>
      </w:r>
    </w:p>
    <w:p w14:paraId="258B721F" w14:textId="77777777" w:rsidR="00247EEB" w:rsidRDefault="00247EEB">
      <w:pPr>
        <w:pStyle w:val="CodeSpaceBelow"/>
      </w:pPr>
    </w:p>
    <w:p w14:paraId="71A5D8D7" w14:textId="77777777" w:rsidR="00247EEB" w:rsidRDefault="00000000">
      <w:pPr>
        <w:pStyle w:val="Body"/>
        <w:rPr>
          <w:spacing w:val="-1"/>
        </w:rPr>
      </w:pPr>
      <w:r>
        <w:rPr>
          <w:spacing w:val="-1"/>
        </w:rPr>
        <w:t xml:space="preserve">After we run </w:t>
      </w:r>
      <w:r>
        <w:rPr>
          <w:rStyle w:val="Literal"/>
          <w:spacing w:val="-1"/>
        </w:rPr>
        <w:t>cargo new my-project</w:t>
      </w:r>
      <w:r>
        <w:rPr>
          <w:spacing w:val="-1"/>
        </w:rPr>
        <w:t xml:space="preserve">, we use </w:t>
      </w:r>
      <w:r>
        <w:rPr>
          <w:rStyle w:val="Literal"/>
          <w:spacing w:val="-1"/>
        </w:rPr>
        <w:t>ls</w:t>
      </w:r>
      <w:r>
        <w:rPr>
          <w:spacing w:val="-1"/>
        </w:rPr>
        <w:t xml:space="preserve"> to see what Cargo creates. In the project directory, there’s a </w:t>
      </w:r>
      <w:r>
        <w:rPr>
          <w:rStyle w:val="Italic"/>
          <w:spacing w:val="-1"/>
        </w:rPr>
        <w:t>Cargo.toml</w:t>
      </w:r>
      <w:r>
        <w:rPr>
          <w:spacing w:val="-1"/>
        </w:rPr>
        <w:t xml:space="preserve"> file, giving us a package. There’s also a </w:t>
      </w:r>
      <w:proofErr w:type="spellStart"/>
      <w:r>
        <w:rPr>
          <w:rStyle w:val="Italic"/>
          <w:spacing w:val="-1"/>
        </w:rPr>
        <w:t>src</w:t>
      </w:r>
      <w:proofErr w:type="spellEnd"/>
      <w:r>
        <w:rPr>
          <w:spacing w:val="-1"/>
        </w:rPr>
        <w:t xml:space="preserve"> directory that contains </w:t>
      </w:r>
      <w:r>
        <w:rPr>
          <w:rStyle w:val="Italic"/>
          <w:spacing w:val="-1"/>
        </w:rPr>
        <w:t>main.rs</w:t>
      </w:r>
      <w:r>
        <w:rPr>
          <w:spacing w:val="-1"/>
        </w:rPr>
        <w:t xml:space="preserve">. Open </w:t>
      </w:r>
      <w:r>
        <w:rPr>
          <w:rStyle w:val="Italic"/>
          <w:spacing w:val="-1"/>
        </w:rPr>
        <w:t>Cargo.toml</w:t>
      </w:r>
      <w:r>
        <w:rPr>
          <w:spacing w:val="-1"/>
        </w:rPr>
        <w:t xml:space="preserve"> in your text </w:t>
      </w:r>
      <w:proofErr w:type="gramStart"/>
      <w:r>
        <w:rPr>
          <w:spacing w:val="-1"/>
        </w:rPr>
        <w:t xml:space="preserve">editor, </w:t>
      </w:r>
      <w:r>
        <w:t>and</w:t>
      </w:r>
      <w:proofErr w:type="gramEnd"/>
      <w:r>
        <w:t xml:space="preserve"> note there’s no mention of </w:t>
      </w:r>
      <w:proofErr w:type="spellStart"/>
      <w:r>
        <w:rPr>
          <w:rStyle w:val="Italic"/>
        </w:rPr>
        <w:t>src</w:t>
      </w:r>
      <w:proofErr w:type="spellEnd"/>
      <w:r>
        <w:rPr>
          <w:rStyle w:val="Italic"/>
        </w:rPr>
        <w:t>/main.rs</w:t>
      </w:r>
      <w:r>
        <w:t xml:space="preserve">. </w:t>
      </w:r>
      <w:r>
        <w:fldChar w:fldCharType="begin"/>
      </w:r>
      <w:r>
        <w:instrText>xe "crate:root file of"</w:instrText>
      </w:r>
      <w:r>
        <w:fldChar w:fldCharType="end"/>
      </w:r>
      <w:r>
        <w:fldChar w:fldCharType="begin"/>
      </w:r>
      <w:r>
        <w:instrText>xe "binary crate"</w:instrText>
      </w:r>
      <w:r>
        <w:fldChar w:fldCharType="end"/>
      </w:r>
      <w:r>
        <w:fldChar w:fldCharType="begin"/>
      </w:r>
      <w:r>
        <w:instrText>xe "library crate"</w:instrText>
      </w:r>
      <w:r>
        <w:fldChar w:fldCharType="end"/>
      </w:r>
      <w:r>
        <w:fldChar w:fldCharType="begin"/>
      </w:r>
      <w:r>
        <w:instrText>xe "conventions:for crate root files"</w:instrText>
      </w:r>
      <w:r>
        <w:fldChar w:fldCharType="end"/>
      </w:r>
      <w:r>
        <w:fldChar w:fldCharType="begin"/>
      </w:r>
      <w:r>
        <w:instrText>xe "crate root"</w:instrText>
      </w:r>
      <w:r>
        <w:fldChar w:fldCharType="end"/>
      </w:r>
      <w:r>
        <w:t xml:space="preserve">Cargo follows a convention that </w:t>
      </w:r>
      <w:r>
        <w:rPr>
          <w:rStyle w:val="Italic"/>
          <w:spacing w:val="-1"/>
        </w:rPr>
        <w:t>src/main.rs</w:t>
      </w:r>
      <w:r>
        <w:rPr>
          <w:spacing w:val="-1"/>
        </w:rPr>
        <w:t xml:space="preserve"> is the crate root of a binary crate with the same name as the package. Likewise, Cargo knows that if the package directory contains </w:t>
      </w:r>
      <w:proofErr w:type="spellStart"/>
      <w:r>
        <w:rPr>
          <w:rStyle w:val="Italic"/>
          <w:spacing w:val="-1"/>
        </w:rPr>
        <w:t>src</w:t>
      </w:r>
      <w:proofErr w:type="spellEnd"/>
      <w:r>
        <w:rPr>
          <w:rStyle w:val="Italic"/>
          <w:spacing w:val="-1"/>
        </w:rPr>
        <w:t>/lib.rs</w:t>
      </w:r>
      <w:r>
        <w:rPr>
          <w:spacing w:val="-1"/>
        </w:rPr>
        <w:t xml:space="preserve">, the package contains a library crate with the same name as the package, and </w:t>
      </w:r>
      <w:r>
        <w:rPr>
          <w:rStyle w:val="Italic"/>
          <w:spacing w:val="-1"/>
        </w:rPr>
        <w:t>src/lib.rs</w:t>
      </w:r>
      <w:r>
        <w:rPr>
          <w:spacing w:val="-1"/>
        </w:rPr>
        <w:t xml:space="preserve"> is its crate root. Cargo passes the crate root files to </w:t>
      </w:r>
      <w:r>
        <w:rPr>
          <w:rStyle w:val="Literal"/>
          <w:spacing w:val="-1"/>
        </w:rPr>
        <w:t>rustc</w:t>
      </w:r>
      <w:r>
        <w:rPr>
          <w:spacing w:val="-1"/>
        </w:rPr>
        <w:t xml:space="preserve"> to build the library or binary.</w:t>
      </w:r>
    </w:p>
    <w:p w14:paraId="027C982F" w14:textId="77777777" w:rsidR="00247EEB" w:rsidRDefault="00000000">
      <w:pPr>
        <w:pStyle w:val="Body"/>
      </w:pPr>
      <w:r>
        <w:t xml:space="preserve">Here, we have a package that only contains </w:t>
      </w:r>
      <w:proofErr w:type="spellStart"/>
      <w:r>
        <w:rPr>
          <w:rStyle w:val="Italic"/>
        </w:rPr>
        <w:t>src</w:t>
      </w:r>
      <w:proofErr w:type="spellEnd"/>
      <w:r>
        <w:rPr>
          <w:rStyle w:val="Italic"/>
        </w:rPr>
        <w:t>/main.rs</w:t>
      </w:r>
      <w:r>
        <w:t xml:space="preserve">, meaning it only contains a binary crate named </w:t>
      </w:r>
      <w:r>
        <w:rPr>
          <w:rStyle w:val="Literal"/>
        </w:rPr>
        <w:t>my-project</w:t>
      </w:r>
      <w:r>
        <w:t xml:space="preserve">. If a package contains </w:t>
      </w:r>
      <w:r>
        <w:rPr>
          <w:rStyle w:val="Italic"/>
        </w:rPr>
        <w:t>src/main.rs</w:t>
      </w:r>
      <w:r>
        <w:t xml:space="preserve"> </w:t>
      </w:r>
      <w:r>
        <w:br/>
        <w:t xml:space="preserve">and </w:t>
      </w:r>
      <w:proofErr w:type="spellStart"/>
      <w:r>
        <w:rPr>
          <w:rStyle w:val="Italic"/>
        </w:rPr>
        <w:t>src</w:t>
      </w:r>
      <w:proofErr w:type="spellEnd"/>
      <w:r>
        <w:rPr>
          <w:rStyle w:val="Italic"/>
        </w:rPr>
        <w:t>/lib.rs</w:t>
      </w:r>
      <w:r>
        <w:t xml:space="preserve">, it has two crates: a binary and a library, both with the same name as the package. A package can have multiple binary crates by placing files in the </w:t>
      </w:r>
      <w:proofErr w:type="spellStart"/>
      <w:r>
        <w:rPr>
          <w:rStyle w:val="Italic"/>
        </w:rPr>
        <w:t>src</w:t>
      </w:r>
      <w:proofErr w:type="spellEnd"/>
      <w:r>
        <w:rPr>
          <w:rStyle w:val="Italic"/>
        </w:rPr>
        <w:t>/bin</w:t>
      </w:r>
      <w:r>
        <w:t xml:space="preserve"> directory: each file will be a separate binary crate.</w:t>
      </w:r>
    </w:p>
    <w:p w14:paraId="00E70218" w14:textId="77777777" w:rsidR="00247EEB" w:rsidRPr="00F67836" w:rsidRDefault="00000000" w:rsidP="00F67836">
      <w:pPr>
        <w:pStyle w:val="BoxTitle"/>
      </w:pPr>
      <w:r w:rsidRPr="00F67836">
        <w:fldChar w:fldCharType="begin"/>
      </w:r>
      <w:r w:rsidRPr="00F67836">
        <w:instrText>xe "modules"</w:instrText>
      </w:r>
      <w:r w:rsidRPr="00F67836">
        <w:fldChar w:fldCharType="end"/>
      </w:r>
      <w:r w:rsidRPr="00F67836">
        <w:fldChar w:fldCharType="begin"/>
      </w:r>
      <w:r w:rsidRPr="00F67836">
        <w:instrText>xe "modules:cheat sheet"</w:instrText>
      </w:r>
      <w:r w:rsidRPr="00F67836">
        <w:fldChar w:fldCharType="end"/>
      </w:r>
      <w:r w:rsidRPr="00F67836">
        <w:t>Modules Cheat Sheet</w:t>
      </w:r>
      <w:r w:rsidR="00C002BA" w:rsidRPr="00F67836">
        <mc:AlternateContent>
          <mc:Choice Requires="wps">
            <w:drawing>
              <wp:anchor distT="76200" distB="76200" distL="0" distR="228600" simplePos="0" relativeHeight="251658240" behindDoc="0" locked="0" layoutInCell="0" allowOverlap="1" wp14:anchorId="48B3DB8A" wp14:editId="36FA1181">
                <wp:simplePos x="0" y="0"/>
                <wp:positionH relativeFrom="margin">
                  <wp:posOffset>4000500</wp:posOffset>
                </wp:positionH>
                <wp:positionV relativeFrom="margin">
                  <wp:posOffset>6845300</wp:posOffset>
                </wp:positionV>
                <wp:extent cx="1332865" cy="88900"/>
                <wp:effectExtent l="0" t="0" r="635" b="0"/>
                <wp:wrapTopAndBottom/>
                <wp:docPr id="1748378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2865" cy="88900"/>
                        </a:xfrm>
                        <a:prstGeom prst="rect">
                          <a:avLst/>
                        </a:prstGeom>
                        <a:solidFill>
                          <a:srgbClr val="FFFFFF"/>
                        </a:solidFill>
                        <a:ln w="9525">
                          <a:solidFill>
                            <a:srgbClr val="000000"/>
                          </a:solidFill>
                          <a:miter lim="800000"/>
                          <a:headEnd/>
                          <a:tailEnd/>
                        </a:ln>
                      </wps:spPr>
                      <wps:txbx>
                        <w:txbxContent>
                          <w:p w14:paraId="7181D50B" w14:textId="77777777" w:rsidR="00247EEB" w:rsidRDefault="00000000">
                            <w:pPr>
                              <w:pStyle w:val="Continued"/>
                            </w:pPr>
                            <w:r>
                              <w:t>(continued)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3DB8A" id="_x0000_t202" coordsize="21600,21600" o:spt="202" path="m,l,21600r21600,l21600,xe">
                <v:stroke joinstyle="miter"/>
                <v:path gradientshapeok="t" o:connecttype="rect"/>
              </v:shapetype>
              <v:shape id="Text Box 2" o:spid="_x0000_s1026" type="#_x0000_t202" style="position:absolute;left:0;text-align:left;margin-left:315pt;margin-top:539pt;width:104.95pt;height:7pt;z-index:251658240;visibility:visible;mso-wrap-style:square;mso-width-percent:0;mso-height-percent:0;mso-wrap-distance-left:0;mso-wrap-distance-top:6pt;mso-wrap-distance-right:18pt;mso-wrap-distance-bottom: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" o:allowincell="f">
                <v:path arrowok="t"/>
                <v:textbox>
                  <w:txbxContent>
                    <w:p w14:paraId="7181D50B" w14:textId="77777777" w:rsidR="00247EEB" w:rsidRDefault="00000000">
                      <w:pPr>
                        <w:pStyle w:val="Continued"/>
                      </w:pPr>
                      <w:r>
                        <w:t>(continued)</w:t>
                      </w:r>
                    </w:p>
                  </w:txbxContent>
                </v:textbox>
                <w10:wrap type="topAndBottom" anchorx="margin" anchory="margin"/>
              </v:shape>
            </w:pict>
          </mc:Fallback>
        </mc:AlternateContent>
      </w:r>
    </w:p>
    <w:p w14:paraId="3947FCFB" w14:textId="77777777" w:rsidR="00247EEB" w:rsidRDefault="00000000" w:rsidP="00F67836">
      <w:pPr>
        <w:pStyle w:val="BoxBodyFirst"/>
        <w:shd w:val="clear" w:color="auto" w:fill="auto"/>
      </w:pPr>
      <w:r w:rsidRPr="00F67836">
        <w:rPr>
          <w:rStyle w:val="BoxRunInHead"/>
        </w:rPr>
        <w:t>Before w</w:t>
      </w:r>
      <w:r>
        <w:t xml:space="preserve">e get to the details of modules and paths, here we provide a quick reference on how modules, paths, the </w:t>
      </w:r>
      <w:r>
        <w:rPr>
          <w:rStyle w:val="LiteralBox"/>
        </w:rPr>
        <w:t>use</w:t>
      </w:r>
      <w:r>
        <w:t xml:space="preserve"> keyword, and the </w:t>
      </w:r>
      <w:r>
        <w:rPr>
          <w:rStyle w:val="LiteralBox"/>
        </w:rPr>
        <w:t>pub</w:t>
      </w:r>
      <w:r>
        <w:t xml:space="preserve"> keyword work in the compiler, and how most developers organize their code. We’ll be going </w:t>
      </w:r>
      <w:r>
        <w:rPr>
          <w:spacing w:val="3"/>
        </w:rPr>
        <w:t xml:space="preserve">through examples of each of these rules throughout this chapter, but this is a </w:t>
      </w:r>
      <w:r>
        <w:t xml:space="preserve">great </w:t>
      </w:r>
      <w:r>
        <w:lastRenderedPageBreak/>
        <w:t>place to refer to as a reminder of how modules work.</w:t>
      </w:r>
    </w:p>
    <w:p w14:paraId="19C104BE" w14:textId="77777777" w:rsidR="00247EEB" w:rsidRDefault="00000000" w:rsidP="00F67836">
      <w:pPr>
        <w:pStyle w:val="BoxRunInPara"/>
      </w:pPr>
      <w:r>
        <w:t>Start from the crate root</w:t>
      </w:r>
      <w:r>
        <w:t> </w:t>
      </w:r>
      <w:r>
        <w:t> </w:t>
      </w:r>
      <w:r>
        <w:t xml:space="preserve">When compiling a crate, the compiler first looks in the crate root file (usually </w:t>
      </w:r>
      <w:r>
        <w:rPr>
          <w:rStyle w:val="ItalicBox"/>
        </w:rPr>
        <w:t>src/lib.rs</w:t>
      </w:r>
      <w:r>
        <w:t xml:space="preserve"> for a library crate or </w:t>
      </w:r>
      <w:r>
        <w:rPr>
          <w:rStyle w:val="ItalicBox"/>
        </w:rPr>
        <w:t>src/main.rs</w:t>
      </w:r>
      <w:r>
        <w:t xml:space="preserve"> for a binary crate) for code to compile.</w:t>
      </w:r>
    </w:p>
    <w:p w14:paraId="1CDFB269" w14:textId="77777777" w:rsidR="00247EEB" w:rsidRDefault="00000000" w:rsidP="00F67836">
      <w:pPr>
        <w:pStyle w:val="BoxRunInPara"/>
      </w:pPr>
      <w:r>
        <w:t>Declaring modules</w:t>
      </w:r>
      <w:r>
        <w:t> </w:t>
      </w:r>
      <w:r>
        <w:t> </w:t>
      </w:r>
      <w:r>
        <w:t xml:space="preserve">In </w:t>
      </w:r>
      <w:r w:rsidRPr="00F67836">
        <w:t>the crate root</w:t>
      </w:r>
      <w:r>
        <w:t xml:space="preserve"> file, you can declare new modules; say you declare a “garden” module with </w:t>
      </w:r>
      <w:r>
        <w:rPr>
          <w:rStyle w:val="LiteralBox"/>
        </w:rPr>
        <w:t xml:space="preserve">mod </w:t>
      </w:r>
      <w:proofErr w:type="gramStart"/>
      <w:r>
        <w:rPr>
          <w:rStyle w:val="LiteralBox"/>
        </w:rPr>
        <w:t>garden;</w:t>
      </w:r>
      <w:r>
        <w:t>.</w:t>
      </w:r>
      <w:proofErr w:type="gramEnd"/>
      <w:r>
        <w:t xml:space="preserve"> </w:t>
      </w:r>
      <w:r>
        <w:fldChar w:fldCharType="begin"/>
      </w:r>
      <w:r>
        <w:instrText>xe "modules:file paths for"</w:instrText>
      </w:r>
      <w:r>
        <w:fldChar w:fldCharType="end"/>
      </w:r>
      <w:r>
        <w:t>The compiler will look for the module’s code in these places:</w:t>
      </w:r>
    </w:p>
    <w:p w14:paraId="4CCC2143" w14:textId="77777777" w:rsidR="00247EEB" w:rsidRDefault="00000000" w:rsidP="00F67836">
      <w:pPr>
        <w:pStyle w:val="BoxListBullet"/>
        <w:shd w:val="clear" w:color="auto" w:fill="auto"/>
        <w:spacing w:before="20"/>
        <w:rPr>
          <w:spacing w:val="-2"/>
        </w:rPr>
      </w:pPr>
      <w:r>
        <w:rPr>
          <w:spacing w:val="-2"/>
        </w:rPr>
        <w:t xml:space="preserve">Inline, within curly brackets that replace the semicolon following </w:t>
      </w:r>
      <w:r>
        <w:rPr>
          <w:rStyle w:val="LiteralBox"/>
          <w:spacing w:val="-2"/>
        </w:rPr>
        <w:t>mod garden</w:t>
      </w:r>
    </w:p>
    <w:p w14:paraId="4E24ED3E" w14:textId="77777777" w:rsidR="00247EEB" w:rsidRDefault="00000000" w:rsidP="00F67836">
      <w:pPr>
        <w:pStyle w:val="BoxListBullet"/>
        <w:shd w:val="clear" w:color="auto" w:fill="auto"/>
      </w:pPr>
      <w:r>
        <w:t xml:space="preserve">In the file </w:t>
      </w:r>
      <w:r>
        <w:rPr>
          <w:rStyle w:val="ItalicBox"/>
        </w:rPr>
        <w:t>src/garden.rs</w:t>
      </w:r>
    </w:p>
    <w:p w14:paraId="79AE3E8F" w14:textId="77777777" w:rsidR="00247EEB" w:rsidRDefault="00000000" w:rsidP="00F67836">
      <w:pPr>
        <w:pStyle w:val="BoxListBullet"/>
        <w:shd w:val="clear" w:color="auto" w:fill="auto"/>
      </w:pPr>
      <w:r>
        <w:t xml:space="preserve">In the file </w:t>
      </w:r>
      <w:r>
        <w:rPr>
          <w:rStyle w:val="ItalicBox"/>
        </w:rPr>
        <w:t>src/garden/mod.rs</w:t>
      </w:r>
    </w:p>
    <w:p w14:paraId="2CA2E864" w14:textId="77777777" w:rsidR="00247EEB" w:rsidRDefault="00000000" w:rsidP="00F67836">
      <w:pPr>
        <w:pStyle w:val="BoxRunInPara"/>
      </w:pPr>
      <w:r>
        <w:rPr>
          <w:spacing w:val="3"/>
        </w:rPr>
        <w:t>Declaring submodules</w:t>
      </w:r>
      <w:r>
        <w:rPr>
          <w:spacing w:val="3"/>
        </w:rPr>
        <w:t> </w:t>
      </w:r>
      <w:r>
        <w:rPr>
          <w:spacing w:val="3"/>
        </w:rPr>
        <w:t> </w:t>
      </w:r>
      <w:r>
        <w:rPr>
          <w:spacing w:val="3"/>
        </w:rPr>
        <w:t xml:space="preserve">In any file other than the crate root, you can declare </w:t>
      </w:r>
      <w:r>
        <w:t xml:space="preserve">submodules. For example, you might declare </w:t>
      </w:r>
      <w:r>
        <w:rPr>
          <w:rStyle w:val="LiteralBox"/>
          <w:spacing w:val="1"/>
        </w:rPr>
        <w:t>mod vegetables;</w:t>
      </w:r>
      <w:r>
        <w:t xml:space="preserve"> in </w:t>
      </w:r>
      <w:proofErr w:type="spellStart"/>
      <w:r>
        <w:rPr>
          <w:rStyle w:val="ItalicBox"/>
          <w:spacing w:val="1"/>
        </w:rPr>
        <w:t>src</w:t>
      </w:r>
      <w:proofErr w:type="spellEnd"/>
      <w:r>
        <w:rPr>
          <w:rStyle w:val="ItalicBox"/>
          <w:spacing w:val="1"/>
        </w:rPr>
        <w:t>/garden.rs</w:t>
      </w:r>
      <w:r>
        <w:t>. The compiler will look for the submodule’s code within the directory named for the parent module in these places:</w:t>
      </w:r>
    </w:p>
    <w:p w14:paraId="00BA0226" w14:textId="77777777" w:rsidR="00247EEB" w:rsidRDefault="00000000" w:rsidP="00F67836">
      <w:pPr>
        <w:pStyle w:val="BoxListBullet"/>
        <w:shd w:val="clear" w:color="auto" w:fill="auto"/>
        <w:spacing w:before="20"/>
      </w:pPr>
      <w:r>
        <w:t xml:space="preserve">Inline, directly following </w:t>
      </w:r>
      <w:r>
        <w:rPr>
          <w:rStyle w:val="LiteralBox"/>
        </w:rPr>
        <w:t>mod vegetables</w:t>
      </w:r>
      <w:r>
        <w:t>, within curly brackets instead of the semicolon</w:t>
      </w:r>
    </w:p>
    <w:p w14:paraId="7AF119A8" w14:textId="77777777" w:rsidR="00247EEB" w:rsidRDefault="00000000" w:rsidP="00F67836">
      <w:pPr>
        <w:pStyle w:val="BoxListBullet"/>
        <w:shd w:val="clear" w:color="auto" w:fill="auto"/>
      </w:pPr>
      <w:r>
        <w:t xml:space="preserve">In the file </w:t>
      </w:r>
      <w:r>
        <w:rPr>
          <w:rStyle w:val="ItalicBox"/>
        </w:rPr>
        <w:t>src/garden/vegetables.rs</w:t>
      </w:r>
    </w:p>
    <w:p w14:paraId="0E724888" w14:textId="77777777" w:rsidR="00247EEB" w:rsidRDefault="00000000" w:rsidP="00F67836">
      <w:pPr>
        <w:pStyle w:val="BoxListBullet"/>
        <w:shd w:val="clear" w:color="auto" w:fill="auto"/>
      </w:pPr>
      <w:r>
        <w:t xml:space="preserve">In the file </w:t>
      </w:r>
      <w:r>
        <w:rPr>
          <w:rStyle w:val="ItalicBox"/>
        </w:rPr>
        <w:t>src/garden/vegetables/mod.rs</w:t>
      </w:r>
    </w:p>
    <w:p w14:paraId="51554A12" w14:textId="77777777" w:rsidR="00247EEB" w:rsidRDefault="00000000" w:rsidP="00F67836">
      <w:pPr>
        <w:pStyle w:val="BoxRunInPara"/>
      </w:pPr>
      <w:r>
        <w:t>Paths to code in modules</w:t>
      </w:r>
      <w:r>
        <w:t> </w:t>
      </w:r>
      <w:r>
        <w:t> </w:t>
      </w:r>
      <w:r>
        <w:t xml:space="preserve">Once a module is part of your crate, you can refer to code in that module from anywhere else in that same crate, </w:t>
      </w:r>
      <w:proofErr w:type="gramStart"/>
      <w:r>
        <w:t>as long as</w:t>
      </w:r>
      <w:proofErr w:type="gramEnd"/>
      <w:r>
        <w:t xml:space="preserve"> the privacy rules allow, using the path to the code. For example, an </w:t>
      </w:r>
      <w:r>
        <w:rPr>
          <w:rStyle w:val="LiteralBox"/>
          <w:spacing w:val="-2"/>
        </w:rPr>
        <w:t>Asparagus</w:t>
      </w:r>
      <w:r>
        <w:t xml:space="preserve"> type in the garden vegetables module would be found at </w:t>
      </w:r>
      <w:proofErr w:type="gramStart"/>
      <w:r>
        <w:rPr>
          <w:rStyle w:val="LiteralBox"/>
          <w:spacing w:val="-2"/>
        </w:rPr>
        <w:t>crate::</w:t>
      </w:r>
      <w:proofErr w:type="gramEnd"/>
      <w:r>
        <w:rPr>
          <w:rStyle w:val="LiteralBox"/>
          <w:spacing w:val="-2"/>
        </w:rPr>
        <w:t>garden::vegetables::Asparagus</w:t>
      </w:r>
      <w:r>
        <w:t>.</w:t>
      </w:r>
    </w:p>
    <w:p w14:paraId="50076503" w14:textId="77777777" w:rsidR="00247EEB" w:rsidRDefault="00000000" w:rsidP="00F67836">
      <w:pPr>
        <w:pStyle w:val="BoxRunInPara"/>
      </w:pPr>
      <w:r>
        <w:t>Private vs. public</w:t>
      </w:r>
      <w:r>
        <w:t> </w:t>
      </w:r>
      <w:r>
        <w:t> </w:t>
      </w:r>
      <w:r>
        <w:t xml:space="preserve">Code within a module is private from its parent modules by default. </w:t>
      </w:r>
      <w:r>
        <w:fldChar w:fldCharType="begin"/>
      </w:r>
      <w:r>
        <w:instrText>xe "pub keyword"</w:instrText>
      </w:r>
      <w:r>
        <w:fldChar w:fldCharType="end"/>
      </w:r>
      <w:r>
        <w:t xml:space="preserve">To make a module public, declare it with </w:t>
      </w:r>
      <w:r>
        <w:rPr>
          <w:rStyle w:val="LiteralBox"/>
          <w:spacing w:val="-2"/>
        </w:rPr>
        <w:t>pub mod</w:t>
      </w:r>
      <w:r>
        <w:t xml:space="preserve"> instead of </w:t>
      </w:r>
      <w:r>
        <w:rPr>
          <w:rStyle w:val="LiteralBox"/>
          <w:spacing w:val="-2"/>
        </w:rPr>
        <w:t>mod</w:t>
      </w:r>
      <w:r>
        <w:t xml:space="preserve">. To make items within a public module public as well, use </w:t>
      </w:r>
      <w:r>
        <w:rPr>
          <w:rStyle w:val="LiteralBox"/>
          <w:spacing w:val="-2"/>
        </w:rPr>
        <w:t>pub</w:t>
      </w:r>
      <w:r>
        <w:t xml:space="preserve"> before their declarations.</w:t>
      </w:r>
    </w:p>
    <w:p w14:paraId="46BB0113" w14:textId="77777777" w:rsidR="00247EEB" w:rsidRDefault="00000000" w:rsidP="00F67836">
      <w:pPr>
        <w:pStyle w:val="BoxRunInPara"/>
      </w:pPr>
      <w:r>
        <w:t xml:space="preserve">The </w:t>
      </w:r>
      <w:r>
        <w:rPr>
          <w:rStyle w:val="LiteralBoldBox"/>
        </w:rPr>
        <w:t>use</w:t>
      </w:r>
      <w:r>
        <w:t xml:space="preserve"> keyword</w:t>
      </w:r>
      <w:r>
        <w:t> </w:t>
      </w:r>
      <w:r>
        <w:t> </w:t>
      </w:r>
      <w:r>
        <w:t xml:space="preserve">Within a scope, the </w:t>
      </w:r>
      <w:r>
        <w:rPr>
          <w:rStyle w:val="LiteralBox"/>
        </w:rPr>
        <w:t>use</w:t>
      </w:r>
      <w:r>
        <w:t xml:space="preserve"> keyword creates shortcuts to items to </w:t>
      </w:r>
      <w:r>
        <w:rPr>
          <w:spacing w:val="1"/>
        </w:rPr>
        <w:t xml:space="preserve">reduce repetition of long paths. In any scope that can refer to </w:t>
      </w:r>
      <w:proofErr w:type="gramStart"/>
      <w:r>
        <w:rPr>
          <w:rStyle w:val="LiteralBox"/>
          <w:spacing w:val="1"/>
        </w:rPr>
        <w:t>crate::</w:t>
      </w:r>
      <w:proofErr w:type="gramEnd"/>
      <w:r>
        <w:rPr>
          <w:rStyle w:val="LiteralBox"/>
          <w:spacing w:val="1"/>
        </w:rPr>
        <w:t>garden::</w:t>
      </w:r>
      <w:r>
        <w:rPr>
          <w:rStyle w:val="LiteralBox"/>
          <w:spacing w:val="1"/>
        </w:rPr>
        <w:br/>
      </w:r>
      <w:r>
        <w:rPr>
          <w:rStyle w:val="LiteralBox"/>
        </w:rPr>
        <w:t>vegetables::Asparagus</w:t>
      </w:r>
      <w:r>
        <w:t xml:space="preserve">, </w:t>
      </w:r>
      <w:r>
        <w:rPr>
          <w:spacing w:val="3"/>
        </w:rPr>
        <w:t xml:space="preserve">you can create a shortcut with </w:t>
      </w:r>
      <w:r>
        <w:rPr>
          <w:rStyle w:val="LiteralBox"/>
          <w:spacing w:val="2"/>
        </w:rPr>
        <w:t>use crate::garden::</w:t>
      </w:r>
      <w:r>
        <w:rPr>
          <w:rStyle w:val="LiteralBox"/>
          <w:spacing w:val="2"/>
        </w:rPr>
        <w:br/>
      </w:r>
      <w:r>
        <w:rPr>
          <w:rStyle w:val="LiteralBox"/>
        </w:rPr>
        <w:t>vegetables::Asparagus;</w:t>
      </w:r>
      <w:r>
        <w:t xml:space="preserve"> and from then on you only need to write </w:t>
      </w:r>
      <w:r>
        <w:rPr>
          <w:rStyle w:val="LiteralBox"/>
        </w:rPr>
        <w:t>Asparagus</w:t>
      </w:r>
      <w:r>
        <w:t xml:space="preserve"> to make use of that type in the scope.</w:t>
      </w:r>
    </w:p>
    <w:p w14:paraId="0F251FB4" w14:textId="77777777" w:rsidR="00247EEB" w:rsidRDefault="00000000" w:rsidP="00F67836">
      <w:pPr>
        <w:pStyle w:val="BoxBody"/>
        <w:shd w:val="clear" w:color="auto" w:fill="auto"/>
      </w:pPr>
      <w:r>
        <w:t xml:space="preserve">Here, we create a binary crate named </w:t>
      </w:r>
      <w:r>
        <w:rPr>
          <w:rStyle w:val="LiteralBox"/>
        </w:rPr>
        <w:t>backyard</w:t>
      </w:r>
      <w:r>
        <w:t xml:space="preserve"> that illustrates these rules. The crate’s directory, also named </w:t>
      </w:r>
      <w:r>
        <w:rPr>
          <w:rStyle w:val="LiteralBox"/>
        </w:rPr>
        <w:t>backyard</w:t>
      </w:r>
      <w:r>
        <w:t>, contains these files and directories:</w:t>
      </w:r>
    </w:p>
    <w:p w14:paraId="1E3E0227" w14:textId="77777777" w:rsidR="00247EEB" w:rsidRDefault="00247EEB" w:rsidP="00F67836">
      <w:pPr>
        <w:pStyle w:val="CodeSpaceAboveBox"/>
        <w:shd w:val="clear" w:color="auto" w:fill="auto"/>
      </w:pPr>
    </w:p>
    <w:p w14:paraId="4BE549C4" w14:textId="77777777" w:rsidR="00247EEB" w:rsidRDefault="00000000" w:rsidP="00F67836">
      <w:pPr>
        <w:pStyle w:val="BoxCode"/>
        <w:shd w:val="clear" w:color="auto" w:fill="auto"/>
      </w:pPr>
      <w:r>
        <w:t>backyard</w:t>
      </w:r>
    </w:p>
    <w:p w14:paraId="364BB580" w14:textId="77777777" w:rsidR="00247EEB" w:rsidRDefault="00000000" w:rsidP="00F67836">
      <w:pPr>
        <w:pStyle w:val="BoxCode"/>
        <w:shd w:val="clear" w:color="auto" w:fill="auto"/>
      </w:pPr>
      <w:r>
        <w:rPr>
          <w:rFonts w:ascii="STIX" w:hAnsi="STIX" w:cs="STIX"/>
        </w:rPr>
        <w:t>├──</w:t>
      </w:r>
      <w:r>
        <w:t xml:space="preserve"> </w:t>
      </w:r>
      <w:proofErr w:type="spellStart"/>
      <w:r>
        <w:t>Cargo.lock</w:t>
      </w:r>
      <w:proofErr w:type="spellEnd"/>
    </w:p>
    <w:p w14:paraId="117ECC6A" w14:textId="77777777" w:rsidR="00247EEB" w:rsidRDefault="00000000" w:rsidP="00F67836">
      <w:pPr>
        <w:pStyle w:val="BoxCode"/>
        <w:shd w:val="clear" w:color="auto" w:fill="auto"/>
      </w:pPr>
      <w:r>
        <w:rPr>
          <w:rFonts w:ascii="STIX" w:hAnsi="STIX" w:cs="STIX"/>
        </w:rPr>
        <w:t>├──</w:t>
      </w:r>
      <w:r>
        <w:t xml:space="preserve"> Cargo.toml</w:t>
      </w:r>
    </w:p>
    <w:p w14:paraId="4874BAFA" w14:textId="77777777" w:rsidR="00247EEB" w:rsidRDefault="00000000" w:rsidP="00F67836">
      <w:pPr>
        <w:pStyle w:val="BoxCode"/>
        <w:shd w:val="clear" w:color="auto" w:fill="auto"/>
      </w:pPr>
      <w:r>
        <w:rPr>
          <w:rFonts w:ascii="STIX" w:hAnsi="STIX" w:cs="STIX"/>
        </w:rPr>
        <w:t>└──</w:t>
      </w:r>
      <w:r>
        <w:t xml:space="preserve"> </w:t>
      </w:r>
      <w:proofErr w:type="spellStart"/>
      <w:r>
        <w:t>src</w:t>
      </w:r>
      <w:proofErr w:type="spellEnd"/>
    </w:p>
    <w:p w14:paraId="4135D2B3" w14:textId="77777777" w:rsidR="00247EEB" w:rsidRDefault="00000000" w:rsidP="00F67836">
      <w:pPr>
        <w:pStyle w:val="BoxCode"/>
        <w:shd w:val="clear" w:color="auto" w:fill="auto"/>
      </w:pPr>
      <w:r>
        <w:t xml:space="preserve">    </w:t>
      </w:r>
      <w:r>
        <w:rPr>
          <w:rFonts w:ascii="STIX" w:hAnsi="STIX" w:cs="STIX"/>
        </w:rPr>
        <w:t>├──</w:t>
      </w:r>
      <w:r>
        <w:t xml:space="preserve"> garden</w:t>
      </w:r>
    </w:p>
    <w:p w14:paraId="48E0FA9D" w14:textId="77777777" w:rsidR="00247EEB" w:rsidRDefault="00000000" w:rsidP="00F67836">
      <w:pPr>
        <w:pStyle w:val="BoxCode"/>
        <w:shd w:val="clear" w:color="auto" w:fill="auto"/>
      </w:pPr>
      <w:r>
        <w:t xml:space="preserve">    </w:t>
      </w:r>
      <w:r>
        <w:rPr>
          <w:rFonts w:ascii="STIX" w:hAnsi="STIX" w:cs="STIX"/>
        </w:rPr>
        <w:t>│</w:t>
      </w:r>
      <w:r>
        <w:t xml:space="preserve">   </w:t>
      </w:r>
      <w:r>
        <w:rPr>
          <w:rFonts w:ascii="STIX" w:hAnsi="STIX" w:cs="STIX"/>
        </w:rPr>
        <w:t>└──</w:t>
      </w:r>
      <w:r>
        <w:t xml:space="preserve"> vegetables.rs</w:t>
      </w:r>
    </w:p>
    <w:p w14:paraId="79FB2DDA" w14:textId="77777777" w:rsidR="00247EEB" w:rsidRDefault="00000000" w:rsidP="00F67836">
      <w:pPr>
        <w:pStyle w:val="BoxCode"/>
        <w:shd w:val="clear" w:color="auto" w:fill="auto"/>
      </w:pPr>
      <w:r>
        <w:t xml:space="preserve">    </w:t>
      </w:r>
      <w:r>
        <w:rPr>
          <w:rFonts w:ascii="STIX" w:hAnsi="STIX" w:cs="STIX"/>
        </w:rPr>
        <w:t>├──</w:t>
      </w:r>
      <w:r>
        <w:t xml:space="preserve"> garden.rs</w:t>
      </w:r>
    </w:p>
    <w:p w14:paraId="341AF5B6" w14:textId="77777777" w:rsidR="00247EEB" w:rsidRDefault="00000000" w:rsidP="00F67836">
      <w:pPr>
        <w:pStyle w:val="BoxCode"/>
        <w:shd w:val="clear" w:color="auto" w:fill="auto"/>
      </w:pPr>
      <w:r>
        <w:t xml:space="preserve">    </w:t>
      </w:r>
      <w:r>
        <w:rPr>
          <w:rFonts w:ascii="STIX" w:hAnsi="STIX" w:cs="STIX"/>
        </w:rPr>
        <w:t>└──</w:t>
      </w:r>
      <w:r>
        <w:t xml:space="preserve"> main.rs</w:t>
      </w:r>
    </w:p>
    <w:p w14:paraId="09512827" w14:textId="77777777" w:rsidR="00247EEB" w:rsidRDefault="00247EEB" w:rsidP="00F67836">
      <w:pPr>
        <w:pStyle w:val="CodeSpaceBelowBox"/>
        <w:shd w:val="clear" w:color="auto" w:fill="auto"/>
        <w:spacing w:after="0"/>
      </w:pPr>
    </w:p>
    <w:p w14:paraId="097E1C44" w14:textId="77777777" w:rsidR="00247EEB" w:rsidRDefault="00000000" w:rsidP="00F67836">
      <w:pPr>
        <w:pStyle w:val="BoxBody"/>
        <w:shd w:val="clear" w:color="auto" w:fill="auto"/>
      </w:pPr>
      <w:r>
        <w:t xml:space="preserve">The crate root file in this case is </w:t>
      </w:r>
      <w:proofErr w:type="spellStart"/>
      <w:r>
        <w:rPr>
          <w:rStyle w:val="ItalicBox"/>
        </w:rPr>
        <w:t>src</w:t>
      </w:r>
      <w:proofErr w:type="spellEnd"/>
      <w:r>
        <w:rPr>
          <w:rStyle w:val="ItalicBox"/>
        </w:rPr>
        <w:t>/main.rs</w:t>
      </w:r>
      <w:r>
        <w:t>, and it contains:</w:t>
      </w:r>
    </w:p>
    <w:p w14:paraId="460F03BE" w14:textId="77777777" w:rsidR="00247EEB" w:rsidRDefault="00247EEB" w:rsidP="00F67836">
      <w:pPr>
        <w:pStyle w:val="CodeSpaceAboveBox"/>
        <w:shd w:val="clear" w:color="auto" w:fill="auto"/>
      </w:pPr>
    </w:p>
    <w:p w14:paraId="490F5BDA" w14:textId="77777777" w:rsidR="00247EEB" w:rsidRDefault="00000000" w:rsidP="00F67836">
      <w:pPr>
        <w:pStyle w:val="BoxCode"/>
        <w:shd w:val="clear" w:color="auto" w:fill="auto"/>
      </w:pPr>
      <w:r>
        <w:t xml:space="preserve">use </w:t>
      </w:r>
      <w:proofErr w:type="gramStart"/>
      <w:r>
        <w:t>crate::</w:t>
      </w:r>
      <w:proofErr w:type="gramEnd"/>
      <w:r>
        <w:t>garden::vegetables::Asparagus;</w:t>
      </w:r>
    </w:p>
    <w:p w14:paraId="6D438D23" w14:textId="77777777" w:rsidR="00247EEB" w:rsidRDefault="00247EEB" w:rsidP="00F67836">
      <w:pPr>
        <w:pStyle w:val="BoxCode"/>
        <w:shd w:val="clear" w:color="auto" w:fill="auto"/>
      </w:pPr>
    </w:p>
    <w:p w14:paraId="538A7AD7" w14:textId="77777777" w:rsidR="00247EEB" w:rsidRDefault="00000000" w:rsidP="00F67836">
      <w:pPr>
        <w:pStyle w:val="BoxCode"/>
        <w:shd w:val="clear" w:color="auto" w:fill="auto"/>
      </w:pPr>
      <w:r>
        <w:t xml:space="preserve">pub mod </w:t>
      </w:r>
      <w:proofErr w:type="gramStart"/>
      <w:r>
        <w:t>garden;</w:t>
      </w:r>
      <w:proofErr w:type="gramEnd"/>
    </w:p>
    <w:p w14:paraId="02975F01" w14:textId="77777777" w:rsidR="00247EEB" w:rsidRDefault="00247EEB" w:rsidP="00F67836">
      <w:pPr>
        <w:pStyle w:val="BoxCode"/>
        <w:shd w:val="clear" w:color="auto" w:fill="auto"/>
      </w:pPr>
    </w:p>
    <w:p w14:paraId="04245520" w14:textId="77777777" w:rsidR="00247EEB" w:rsidRDefault="00000000" w:rsidP="00F67836">
      <w:pPr>
        <w:pStyle w:val="BoxCode"/>
        <w:shd w:val="clear" w:color="auto" w:fill="auto"/>
      </w:pPr>
      <w:r>
        <w:t>fn main() {</w:t>
      </w:r>
    </w:p>
    <w:p w14:paraId="00E2631B" w14:textId="77777777" w:rsidR="00247EEB" w:rsidRDefault="00000000" w:rsidP="00F67836">
      <w:pPr>
        <w:pStyle w:val="BoxCode"/>
        <w:shd w:val="clear" w:color="auto" w:fill="auto"/>
      </w:pPr>
      <w:r>
        <w:t xml:space="preserve">    let plant = Asparagus {</w:t>
      </w:r>
      <w:proofErr w:type="gramStart"/>
      <w:r>
        <w:t>};</w:t>
      </w:r>
      <w:proofErr w:type="gramEnd"/>
    </w:p>
    <w:p w14:paraId="0800A8F2" w14:textId="77777777" w:rsidR="00247EEB" w:rsidRDefault="00000000" w:rsidP="00F67836">
      <w:pPr>
        <w:pStyle w:val="BoxCode"/>
        <w:shd w:val="clear" w:color="auto" w:fill="auto"/>
      </w:pPr>
      <w:r>
        <w:t xml:space="preserve">    println!("I'm growing </w:t>
      </w:r>
      <w:proofErr w:type="gramStart"/>
      <w:r>
        <w:t>{:?</w:t>
      </w:r>
      <w:proofErr w:type="gramEnd"/>
      <w:r>
        <w:t>}!", plant);</w:t>
      </w:r>
    </w:p>
    <w:p w14:paraId="1C5E0939" w14:textId="77777777" w:rsidR="00247EEB" w:rsidRDefault="00000000" w:rsidP="00F67836">
      <w:pPr>
        <w:pStyle w:val="BoxCode"/>
        <w:shd w:val="clear" w:color="auto" w:fill="auto"/>
      </w:pPr>
      <w:r>
        <w:t>}</w:t>
      </w:r>
    </w:p>
    <w:p w14:paraId="5E949587" w14:textId="77777777" w:rsidR="00247EEB" w:rsidRDefault="00247EEB" w:rsidP="00F67836">
      <w:pPr>
        <w:pStyle w:val="CodeSpaceBelowBox"/>
        <w:shd w:val="clear" w:color="auto" w:fill="auto"/>
      </w:pPr>
    </w:p>
    <w:p w14:paraId="05395817" w14:textId="77777777" w:rsidR="00247EEB" w:rsidRDefault="00000000" w:rsidP="00F67836">
      <w:pPr>
        <w:pStyle w:val="BoxBody"/>
        <w:shd w:val="clear" w:color="auto" w:fill="auto"/>
      </w:pPr>
      <w:r>
        <w:t xml:space="preserve">The </w:t>
      </w:r>
      <w:r>
        <w:rPr>
          <w:rStyle w:val="LiteralBox"/>
        </w:rPr>
        <w:t xml:space="preserve">pub mod </w:t>
      </w:r>
      <w:proofErr w:type="gramStart"/>
      <w:r>
        <w:rPr>
          <w:rStyle w:val="LiteralBox"/>
        </w:rPr>
        <w:t>garden;</w:t>
      </w:r>
      <w:proofErr w:type="gramEnd"/>
      <w:r>
        <w:t xml:space="preserve"> line tells the compiler to include the code it finds in </w:t>
      </w:r>
      <w:proofErr w:type="spellStart"/>
      <w:r>
        <w:rPr>
          <w:rStyle w:val="ItalicBox"/>
        </w:rPr>
        <w:t>src</w:t>
      </w:r>
      <w:proofErr w:type="spellEnd"/>
      <w:r>
        <w:rPr>
          <w:rStyle w:val="ItalicBox"/>
        </w:rPr>
        <w:t>/garden.rs</w:t>
      </w:r>
      <w:r>
        <w:t>, which is:</w:t>
      </w:r>
    </w:p>
    <w:p w14:paraId="03F525C7" w14:textId="77777777" w:rsidR="00247EEB" w:rsidRDefault="00247EEB" w:rsidP="00F67836">
      <w:pPr>
        <w:pStyle w:val="CodeSpaceAboveBox"/>
        <w:shd w:val="clear" w:color="auto" w:fill="auto"/>
      </w:pPr>
    </w:p>
    <w:p w14:paraId="6EB6F857" w14:textId="77777777" w:rsidR="00247EEB" w:rsidRDefault="00000000" w:rsidP="00F67836">
      <w:pPr>
        <w:pStyle w:val="BoxCode"/>
        <w:shd w:val="clear" w:color="auto" w:fill="auto"/>
      </w:pPr>
      <w:r>
        <w:t xml:space="preserve">pub mod </w:t>
      </w:r>
      <w:proofErr w:type="gramStart"/>
      <w:r>
        <w:t>vegetables;</w:t>
      </w:r>
      <w:proofErr w:type="gramEnd"/>
    </w:p>
    <w:p w14:paraId="7C621285" w14:textId="77777777" w:rsidR="00247EEB" w:rsidRDefault="00247EEB" w:rsidP="00F67836">
      <w:pPr>
        <w:pStyle w:val="CodeSpaceBelowBox"/>
        <w:shd w:val="clear" w:color="auto" w:fill="auto"/>
      </w:pPr>
    </w:p>
    <w:p w14:paraId="596D6E54" w14:textId="77777777" w:rsidR="00247EEB" w:rsidRDefault="00000000" w:rsidP="00F67836">
      <w:pPr>
        <w:pStyle w:val="BoxBody"/>
        <w:shd w:val="clear" w:color="auto" w:fill="auto"/>
      </w:pPr>
      <w:r>
        <w:t xml:space="preserve">Here, </w:t>
      </w:r>
      <w:r>
        <w:rPr>
          <w:rStyle w:val="LiteralBox"/>
        </w:rPr>
        <w:t>pub mod vegetables;</w:t>
      </w:r>
      <w:r>
        <w:t xml:space="preserve"> means the code in </w:t>
      </w:r>
      <w:r>
        <w:rPr>
          <w:rStyle w:val="ItalicBox"/>
        </w:rPr>
        <w:t>src/garden/vegetables.rs</w:t>
      </w:r>
      <w:r>
        <w:t xml:space="preserve"> is included too. That code is:</w:t>
      </w:r>
    </w:p>
    <w:p w14:paraId="562E69A7" w14:textId="77777777" w:rsidR="00247EEB" w:rsidRDefault="00247EEB" w:rsidP="00F67836">
      <w:pPr>
        <w:pStyle w:val="CodeSpaceAboveBox"/>
        <w:shd w:val="clear" w:color="auto" w:fill="auto"/>
      </w:pPr>
    </w:p>
    <w:p w14:paraId="4D97FD0A" w14:textId="77777777" w:rsidR="00247EEB" w:rsidRDefault="00000000" w:rsidP="00F67836">
      <w:pPr>
        <w:pStyle w:val="BoxCode"/>
        <w:shd w:val="clear" w:color="auto" w:fill="auto"/>
      </w:pPr>
      <w:r>
        <w:t>#[derive(Debug)]</w:t>
      </w:r>
    </w:p>
    <w:p w14:paraId="5AD34C83" w14:textId="77777777" w:rsidR="00247EEB" w:rsidRDefault="00000000" w:rsidP="00F67836">
      <w:pPr>
        <w:pStyle w:val="BoxCode"/>
        <w:shd w:val="clear" w:color="auto" w:fill="auto"/>
      </w:pPr>
      <w:proofErr w:type="gramStart"/>
      <w:r>
        <w:t>pub</w:t>
      </w:r>
      <w:proofErr w:type="gramEnd"/>
      <w:r>
        <w:t xml:space="preserve"> struct Asparagus {}</w:t>
      </w:r>
    </w:p>
    <w:p w14:paraId="772B1C4C" w14:textId="77777777" w:rsidR="00247EEB" w:rsidRDefault="00247EEB" w:rsidP="00F67836">
      <w:pPr>
        <w:pStyle w:val="CodeSpaceBelowBox"/>
        <w:shd w:val="clear" w:color="auto" w:fill="auto"/>
      </w:pPr>
    </w:p>
    <w:p w14:paraId="4BE9803A" w14:textId="77777777" w:rsidR="00247EEB" w:rsidRDefault="00000000" w:rsidP="00F67836">
      <w:pPr>
        <w:pStyle w:val="BoxBody"/>
        <w:shd w:val="clear" w:color="auto" w:fill="auto"/>
        <w:rPr>
          <w:spacing w:val="-1"/>
        </w:rPr>
      </w:pPr>
      <w:r>
        <w:rPr>
          <w:spacing w:val="-1"/>
        </w:rPr>
        <w:t>Now let’s get into the details of these rules and demonstrate them in action!</w:t>
      </w:r>
    </w:p>
    <w:p w14:paraId="57E90B35" w14:textId="77777777" w:rsidR="00247EEB" w:rsidRDefault="00247EEB">
      <w:pPr>
        <w:pStyle w:val="BoxSpacer"/>
        <w:spacing w:after="0"/>
      </w:pPr>
    </w:p>
    <w:p w14:paraId="225FDDCD" w14:textId="77777777" w:rsidR="00247EEB" w:rsidRDefault="00000000">
      <w:pPr>
        <w:pStyle w:val="HeadA"/>
      </w:pPr>
      <w:r>
        <w:t>Defining Modules to Control Scope and Privacy</w:t>
      </w:r>
    </w:p>
    <w:p w14:paraId="52CCCA61" w14:textId="77777777" w:rsidR="00247EEB" w:rsidRDefault="00000000">
      <w:pPr>
        <w:pStyle w:val="BodyFirst"/>
      </w:pPr>
      <w:r>
        <w:rPr>
          <w:spacing w:val="3"/>
        </w:rPr>
        <w:t xml:space="preserve">In this section, we’ll talk about modules and other parts of the module </w:t>
      </w:r>
      <w:r>
        <w:t xml:space="preserve">system, namely </w:t>
      </w:r>
      <w:r>
        <w:rPr>
          <w:rStyle w:val="Italic"/>
        </w:rPr>
        <w:t>paths</w:t>
      </w:r>
      <w:r>
        <w:t xml:space="preserve">, which allow you to name items; the </w:t>
      </w:r>
      <w:r>
        <w:rPr>
          <w:rStyle w:val="Literal"/>
        </w:rPr>
        <w:t>use</w:t>
      </w:r>
      <w:r>
        <w:t xml:space="preserve"> keyword that brings a path into scope; and the </w:t>
      </w:r>
      <w:r>
        <w:rPr>
          <w:rStyle w:val="Literal"/>
        </w:rPr>
        <w:t>pub</w:t>
      </w:r>
      <w:r>
        <w:t xml:space="preserve"> keyword to make items public. We’ll also discuss the </w:t>
      </w:r>
      <w:r>
        <w:rPr>
          <w:rStyle w:val="Literal"/>
        </w:rPr>
        <w:t>as</w:t>
      </w:r>
      <w:r>
        <w:t xml:space="preserve"> keyword, external packages, and the glob operator.</w:t>
      </w:r>
    </w:p>
    <w:p w14:paraId="157CBAF7" w14:textId="77777777" w:rsidR="00247EEB" w:rsidRDefault="00000000">
      <w:pPr>
        <w:pStyle w:val="Body"/>
        <w:rPr>
          <w:spacing w:val="-2"/>
        </w:rPr>
      </w:pPr>
      <w:r>
        <w:rPr>
          <w:rStyle w:val="Italic"/>
          <w:spacing w:val="-2"/>
        </w:rPr>
        <w:t>Modules</w:t>
      </w:r>
      <w:r>
        <w:rPr>
          <w:spacing w:val="-2"/>
        </w:rPr>
        <w:t xml:space="preserve"> let us organize code within a crate for readability and easy reuse. </w:t>
      </w:r>
      <w:r>
        <w:rPr>
          <w:spacing w:val="-2"/>
        </w:rPr>
        <w:fldChar w:fldCharType="begin"/>
      </w:r>
      <w:r>
        <w:rPr>
          <w:spacing w:val="3"/>
        </w:rPr>
        <w:instrText>xe "encapsulation"</w:instrText>
      </w:r>
      <w:r>
        <w:rPr>
          <w:spacing w:val="-2"/>
        </w:rPr>
        <w:fldChar w:fldCharType="end"/>
      </w:r>
      <w:r>
        <w:rPr>
          <w:spacing w:val="-2"/>
        </w:rPr>
        <w:fldChar w:fldCharType="begin"/>
      </w:r>
      <w:r>
        <w:rPr>
          <w:spacing w:val="3"/>
        </w:rPr>
        <w:instrText>xe "privacy"</w:instrText>
      </w:r>
      <w:r>
        <w:rPr>
          <w:spacing w:val="-2"/>
        </w:rPr>
        <w:fldChar w:fldCharType="end"/>
      </w:r>
      <w:r>
        <w:rPr>
          <w:spacing w:val="3"/>
        </w:rPr>
        <w:t xml:space="preserve">Modules also allow us to control the </w:t>
      </w:r>
      <w:r>
        <w:rPr>
          <w:rStyle w:val="Italic"/>
          <w:spacing w:val="3"/>
        </w:rPr>
        <w:t>privacy</w:t>
      </w:r>
      <w:r>
        <w:rPr>
          <w:spacing w:val="3"/>
        </w:rPr>
        <w:t xml:space="preserve"> of items because code within a module is private by default. Private items are internal implementation </w:t>
      </w:r>
      <w:r>
        <w:rPr>
          <w:spacing w:val="-2"/>
        </w:rPr>
        <w:t xml:space="preserve">details not available for outside use. We can choose to make modules and the items within them public, which exposes them to allow external code to use and </w:t>
      </w:r>
      <w:r>
        <w:rPr>
          <w:spacing w:val="-2"/>
        </w:rPr>
        <w:lastRenderedPageBreak/>
        <w:t>depend on them.</w:t>
      </w:r>
    </w:p>
    <w:p w14:paraId="6D1D5365" w14:textId="77777777" w:rsidR="00247EEB" w:rsidRDefault="00000000">
      <w:pPr>
        <w:pStyle w:val="Body"/>
      </w:pPr>
      <w:r>
        <w:t>As an example, let’s write a library crate that provides the functionality of a restaurant. We’ll define the signatures of functions but leave their bodies empty to concentrate on the organization of the code rather than the implementation of a restaurant.</w:t>
      </w:r>
    </w:p>
    <w:p w14:paraId="19153657" w14:textId="77777777" w:rsidR="00247EEB" w:rsidRDefault="00000000">
      <w:pPr>
        <w:pStyle w:val="Body"/>
      </w:pPr>
      <w:r>
        <w:rPr>
          <w:spacing w:val="-2"/>
        </w:rPr>
        <w:fldChar w:fldCharType="begin"/>
      </w:r>
      <w:r>
        <w:rPr>
          <w:spacing w:val="-2"/>
        </w:rPr>
        <w:instrText>xe "back of house"</w:instrText>
      </w:r>
      <w:r>
        <w:rPr>
          <w:spacing w:val="-2"/>
        </w:rPr>
        <w:fldChar w:fldCharType="end"/>
      </w:r>
      <w:r>
        <w:rPr>
          <w:spacing w:val="-2"/>
        </w:rPr>
        <w:fldChar w:fldCharType="begin"/>
      </w:r>
      <w:r>
        <w:rPr>
          <w:spacing w:val="-2"/>
        </w:rPr>
        <w:instrText>xe "front of house"</w:instrText>
      </w:r>
      <w:r>
        <w:rPr>
          <w:spacing w:val="-2"/>
        </w:rPr>
        <w:fldChar w:fldCharType="end"/>
      </w:r>
      <w:r>
        <w:rPr>
          <w:spacing w:val="-2"/>
        </w:rPr>
        <w:t xml:space="preserve">In the restaurant industry, some parts of a restaurant are referred to as </w:t>
      </w:r>
      <w:r>
        <w:rPr>
          <w:rStyle w:val="Italic"/>
        </w:rPr>
        <w:t>front of house</w:t>
      </w:r>
      <w:r>
        <w:t xml:space="preserve"> and others as </w:t>
      </w:r>
      <w:r>
        <w:rPr>
          <w:rStyle w:val="Italic"/>
        </w:rPr>
        <w:t>back of house</w:t>
      </w:r>
      <w:r>
        <w:t xml:space="preserve">. Front of house is where customers are; this encompasses where the hosts seat customers, servers take orders </w:t>
      </w:r>
      <w:r>
        <w:rPr>
          <w:spacing w:val="3"/>
        </w:rPr>
        <w:t xml:space="preserve">and payment, and bartenders make drinks. Back of house is where the </w:t>
      </w:r>
      <w:r>
        <w:t>chefs and cooks work in the kitchen, dishwashers clean up, and managers do administrative work.</w:t>
      </w:r>
    </w:p>
    <w:p w14:paraId="5DD2699E" w14:textId="77777777" w:rsidR="00247EEB" w:rsidRDefault="00000000">
      <w:pPr>
        <w:pStyle w:val="Body"/>
        <w:rPr>
          <w:spacing w:val="-3"/>
        </w:rPr>
      </w:pPr>
      <w:r>
        <w:rPr>
          <w:spacing w:val="3"/>
        </w:rPr>
        <w:t xml:space="preserve">To structure our crate in this way, we can organize its functions into </w:t>
      </w:r>
      <w:r>
        <w:rPr>
          <w:spacing w:val="-2"/>
        </w:rPr>
        <w:t xml:space="preserve">nested modules. </w:t>
      </w:r>
      <w:r>
        <w:rPr>
          <w:spacing w:val="-2"/>
        </w:rPr>
        <w:fldChar w:fldCharType="begin"/>
      </w:r>
      <w:r>
        <w:rPr>
          <w:spacing w:val="-2"/>
        </w:rPr>
        <w:instrText>xe "Cargo:commands"</w:instrText>
      </w:r>
      <w:r>
        <w:rPr>
          <w:spacing w:val="-2"/>
        </w:rPr>
        <w:fldChar w:fldCharType="end"/>
      </w:r>
      <w:r>
        <w:rPr>
          <w:spacing w:val="-2"/>
        </w:rPr>
        <w:t xml:space="preserve">Create a new library named </w:t>
      </w:r>
      <w:r>
        <w:rPr>
          <w:rStyle w:val="Literal"/>
          <w:spacing w:val="-2"/>
        </w:rPr>
        <w:t>restaurant</w:t>
      </w:r>
      <w:r>
        <w:rPr>
          <w:spacing w:val="-2"/>
        </w:rPr>
        <w:t xml:space="preserve"> by running </w:t>
      </w:r>
      <w:r>
        <w:rPr>
          <w:rStyle w:val="Literal"/>
          <w:spacing w:val="-2"/>
        </w:rPr>
        <w:t xml:space="preserve">cargo new </w:t>
      </w:r>
      <w:r>
        <w:rPr>
          <w:rStyle w:val="Literal"/>
          <w:spacing w:val="1"/>
        </w:rPr>
        <w:t>restaurant --lib</w:t>
      </w:r>
      <w:r>
        <w:rPr>
          <w:spacing w:val="1"/>
        </w:rPr>
        <w:t xml:space="preserve">. Then enter the code in Listing 7-1 into </w:t>
      </w:r>
      <w:r>
        <w:rPr>
          <w:rStyle w:val="Italic"/>
          <w:spacing w:val="1"/>
        </w:rPr>
        <w:t>src/lib.rs</w:t>
      </w:r>
      <w:r>
        <w:rPr>
          <w:spacing w:val="1"/>
        </w:rPr>
        <w:t xml:space="preserve"> to define </w:t>
      </w:r>
      <w:r>
        <w:rPr>
          <w:spacing w:val="-3"/>
        </w:rPr>
        <w:t>some modules and function signatures; this code is the front of house section.</w:t>
      </w:r>
    </w:p>
    <w:p w14:paraId="6C2AAD36" w14:textId="77777777" w:rsidR="00247EEB" w:rsidRDefault="00247EEB">
      <w:pPr>
        <w:pStyle w:val="CodeSpaceAbove"/>
      </w:pPr>
    </w:p>
    <w:p w14:paraId="3C43D027" w14:textId="77777777" w:rsidR="00247EEB" w:rsidRDefault="00000000" w:rsidP="002571C8">
      <w:pPr>
        <w:pStyle w:val="CodeLabel"/>
      </w:pPr>
      <w:r>
        <w:t>src/lib.rs</w:t>
      </w:r>
    </w:p>
    <w:p w14:paraId="1095326D" w14:textId="77777777" w:rsidR="00247EEB" w:rsidRDefault="00000000">
      <w:pPr>
        <w:pStyle w:val="Code"/>
      </w:pPr>
      <w:r>
        <w:t xml:space="preserve">mod </w:t>
      </w:r>
      <w:proofErr w:type="spellStart"/>
      <w:r>
        <w:t>front_of_house</w:t>
      </w:r>
      <w:proofErr w:type="spellEnd"/>
      <w:r>
        <w:t xml:space="preserve"> {</w:t>
      </w:r>
    </w:p>
    <w:p w14:paraId="46BC334C" w14:textId="77777777" w:rsidR="00247EEB" w:rsidRDefault="00000000">
      <w:pPr>
        <w:pStyle w:val="Code"/>
      </w:pPr>
      <w:r>
        <w:t xml:space="preserve">    mod hosting {</w:t>
      </w:r>
    </w:p>
    <w:p w14:paraId="3D08D130" w14:textId="77777777" w:rsidR="00247EEB" w:rsidRDefault="00000000">
      <w:pPr>
        <w:pStyle w:val="Code"/>
      </w:pPr>
      <w:r>
        <w:t xml:space="preserve">        fn </w:t>
      </w:r>
      <w:proofErr w:type="spellStart"/>
      <w:r>
        <w:t>add_to_waitlist</w:t>
      </w:r>
      <w:proofErr w:type="spellEnd"/>
      <w:r>
        <w:t>() {}</w:t>
      </w:r>
    </w:p>
    <w:p w14:paraId="164DEB77" w14:textId="77777777" w:rsidR="00247EEB" w:rsidRDefault="00247EEB">
      <w:pPr>
        <w:pStyle w:val="Code"/>
      </w:pPr>
    </w:p>
    <w:p w14:paraId="464F0394" w14:textId="77777777" w:rsidR="00247EEB" w:rsidRDefault="00000000">
      <w:pPr>
        <w:pStyle w:val="Code"/>
      </w:pPr>
      <w:r>
        <w:t xml:space="preserve">        fn </w:t>
      </w:r>
      <w:proofErr w:type="spellStart"/>
      <w:r>
        <w:t>seat_at_table</w:t>
      </w:r>
      <w:proofErr w:type="spellEnd"/>
      <w:r>
        <w:t>() {}</w:t>
      </w:r>
    </w:p>
    <w:p w14:paraId="60492C51" w14:textId="77777777" w:rsidR="00247EEB" w:rsidRDefault="00000000">
      <w:pPr>
        <w:pStyle w:val="Code"/>
      </w:pPr>
      <w:r>
        <w:t xml:space="preserve">    }</w:t>
      </w:r>
    </w:p>
    <w:p w14:paraId="7235FA50" w14:textId="77777777" w:rsidR="00247EEB" w:rsidRDefault="00247EEB">
      <w:pPr>
        <w:pStyle w:val="Code"/>
      </w:pPr>
    </w:p>
    <w:p w14:paraId="1BD0B591" w14:textId="77777777" w:rsidR="00247EEB" w:rsidRDefault="00000000">
      <w:pPr>
        <w:pStyle w:val="Code"/>
      </w:pPr>
      <w:r>
        <w:t xml:space="preserve">    mod serving {</w:t>
      </w:r>
    </w:p>
    <w:p w14:paraId="30D241BC" w14:textId="77777777" w:rsidR="00247EEB" w:rsidRDefault="00000000">
      <w:pPr>
        <w:pStyle w:val="Code"/>
      </w:pPr>
      <w:r>
        <w:t xml:space="preserve">        fn </w:t>
      </w:r>
      <w:proofErr w:type="spellStart"/>
      <w:r>
        <w:t>take_order</w:t>
      </w:r>
      <w:proofErr w:type="spellEnd"/>
      <w:r>
        <w:t>() {}</w:t>
      </w:r>
    </w:p>
    <w:p w14:paraId="0D309CC5" w14:textId="77777777" w:rsidR="00247EEB" w:rsidRDefault="00247EEB">
      <w:pPr>
        <w:pStyle w:val="Code"/>
      </w:pPr>
    </w:p>
    <w:p w14:paraId="1CFAF262" w14:textId="77777777" w:rsidR="00247EEB" w:rsidRDefault="00000000">
      <w:pPr>
        <w:pStyle w:val="Code"/>
      </w:pPr>
      <w:r>
        <w:t xml:space="preserve">        fn </w:t>
      </w:r>
      <w:proofErr w:type="spellStart"/>
      <w:r>
        <w:t>serve_order</w:t>
      </w:r>
      <w:proofErr w:type="spellEnd"/>
      <w:r>
        <w:t>() {}</w:t>
      </w:r>
    </w:p>
    <w:p w14:paraId="623151A5" w14:textId="77777777" w:rsidR="00247EEB" w:rsidRDefault="00247EEB">
      <w:pPr>
        <w:pStyle w:val="Code"/>
      </w:pPr>
    </w:p>
    <w:p w14:paraId="1916220D" w14:textId="77777777" w:rsidR="00247EEB" w:rsidRDefault="00000000">
      <w:pPr>
        <w:pStyle w:val="Code"/>
      </w:pPr>
      <w:r>
        <w:t xml:space="preserve">        fn </w:t>
      </w:r>
      <w:proofErr w:type="spellStart"/>
      <w:r>
        <w:t>take_payment</w:t>
      </w:r>
      <w:proofErr w:type="spellEnd"/>
      <w:r>
        <w:t>() {}</w:t>
      </w:r>
    </w:p>
    <w:p w14:paraId="012510E9" w14:textId="77777777" w:rsidR="00247EEB" w:rsidRDefault="00000000">
      <w:pPr>
        <w:pStyle w:val="Code"/>
      </w:pPr>
      <w:r>
        <w:t xml:space="preserve">    }</w:t>
      </w:r>
    </w:p>
    <w:p w14:paraId="0606795D" w14:textId="77777777" w:rsidR="00247EEB" w:rsidRDefault="00000000">
      <w:pPr>
        <w:pStyle w:val="Code"/>
      </w:pPr>
      <w:r>
        <w:t>}</w:t>
      </w:r>
    </w:p>
    <w:p w14:paraId="416A9989" w14:textId="77777777" w:rsidR="00247EEB" w:rsidRDefault="00247EEB">
      <w:pPr>
        <w:pStyle w:val="CodeSpaceBelow"/>
      </w:pPr>
    </w:p>
    <w:p w14:paraId="3190FD51" w14:textId="77777777" w:rsidR="00247EEB" w:rsidRDefault="00000000">
      <w:pPr>
        <w:pStyle w:val="CodeListingCaption"/>
      </w:pPr>
      <w:r>
        <w:t xml:space="preserve">Listing 7-1: A </w:t>
      </w:r>
      <w:proofErr w:type="spellStart"/>
      <w:r>
        <w:rPr>
          <w:rStyle w:val="LiteralCaption"/>
          <w:i/>
          <w:iCs/>
        </w:rPr>
        <w:t>front_of_house</w:t>
      </w:r>
      <w:proofErr w:type="spellEnd"/>
      <w:r>
        <w:t xml:space="preserve"> module containing other modules that then contain functions</w:t>
      </w:r>
    </w:p>
    <w:p w14:paraId="2252D4CF" w14:textId="77777777" w:rsidR="00247EEB" w:rsidRDefault="00000000">
      <w:pPr>
        <w:pStyle w:val="Body"/>
      </w:pPr>
      <w:r>
        <w:rPr>
          <w:spacing w:val="3"/>
        </w:rPr>
        <w:fldChar w:fldCharType="begin"/>
      </w:r>
      <w:r>
        <w:rPr>
          <w:spacing w:val="3"/>
        </w:rPr>
        <w:instrText>xe "mod keyword"</w:instrText>
      </w:r>
      <w:r>
        <w:rPr>
          <w:spacing w:val="3"/>
        </w:rPr>
        <w:fldChar w:fldCharType="end"/>
      </w:r>
      <w:r>
        <w:rPr>
          <w:spacing w:val="3"/>
        </w:rPr>
        <w:t xml:space="preserve">We define a module with the </w:t>
      </w:r>
      <w:r>
        <w:rPr>
          <w:rStyle w:val="Literal"/>
          <w:spacing w:val="3"/>
        </w:rPr>
        <w:t>mod</w:t>
      </w:r>
      <w:r>
        <w:rPr>
          <w:spacing w:val="3"/>
        </w:rPr>
        <w:t xml:space="preserve"> keyword followed by the name of the module (in this case, </w:t>
      </w:r>
      <w:proofErr w:type="spellStart"/>
      <w:r>
        <w:rPr>
          <w:rStyle w:val="Literal"/>
          <w:spacing w:val="3"/>
        </w:rPr>
        <w:t>front_of_house</w:t>
      </w:r>
      <w:proofErr w:type="spellEnd"/>
      <w:r>
        <w:rPr>
          <w:spacing w:val="3"/>
        </w:rPr>
        <w:t xml:space="preserve">). The body of the module then goes inside curly brackets. Inside modules, we can place other modules, as in </w:t>
      </w:r>
      <w:r>
        <w:t xml:space="preserve">this case with the modules </w:t>
      </w:r>
      <w:r>
        <w:rPr>
          <w:rStyle w:val="Literal"/>
        </w:rPr>
        <w:t>hosting</w:t>
      </w:r>
      <w:r>
        <w:t xml:space="preserve"> and </w:t>
      </w:r>
      <w:r>
        <w:rPr>
          <w:rStyle w:val="Literal"/>
        </w:rPr>
        <w:t>serving</w:t>
      </w:r>
      <w:r>
        <w:t>. Modules can also hold definitions for other items, such as structs, enums, constants, traits, and as in Listing 7-1, functions.</w:t>
      </w:r>
    </w:p>
    <w:p w14:paraId="5EBACE82" w14:textId="77777777" w:rsidR="00247EEB" w:rsidRDefault="00000000">
      <w:pPr>
        <w:pStyle w:val="Body"/>
      </w:pPr>
      <w:r>
        <w:t xml:space="preserve">By using modules, we can group related definitions together and name </w:t>
      </w:r>
      <w:proofErr w:type="gramStart"/>
      <w:r>
        <w:rPr>
          <w:spacing w:val="3"/>
        </w:rPr>
        <w:t>why</w:t>
      </w:r>
      <w:proofErr w:type="gramEnd"/>
      <w:r>
        <w:rPr>
          <w:spacing w:val="3"/>
        </w:rPr>
        <w:t xml:space="preserve"> they’re related. Programmers using this code </w:t>
      </w:r>
      <w:r>
        <w:rPr>
          <w:spacing w:val="3"/>
        </w:rPr>
        <w:lastRenderedPageBreak/>
        <w:t xml:space="preserve">can navigate the code </w:t>
      </w:r>
      <w:r>
        <w:t>based on the groups rather than having to read through all the definitions, making it easier to find the definitions relevant to them. Programmers adding new functionality to this code would know where to place the code to keep the program organized.</w:t>
      </w:r>
    </w:p>
    <w:p w14:paraId="3F912BBE" w14:textId="77777777" w:rsidR="00247EEB" w:rsidRDefault="00000000">
      <w:pPr>
        <w:pStyle w:val="Body"/>
      </w:pPr>
      <w:r>
        <w:rPr>
          <w:spacing w:val="3"/>
        </w:rPr>
        <w:fldChar w:fldCharType="begin"/>
      </w:r>
      <w:r>
        <w:rPr>
          <w:spacing w:val="3"/>
        </w:rPr>
        <w:instrText>xe "module tree"</w:instrText>
      </w:r>
      <w:r>
        <w:rPr>
          <w:spacing w:val="3"/>
        </w:rPr>
        <w:fldChar w:fldCharType="end"/>
      </w:r>
      <w:r>
        <w:rPr>
          <w:spacing w:val="3"/>
        </w:rPr>
        <w:fldChar w:fldCharType="begin"/>
      </w:r>
      <w:r>
        <w:rPr>
          <w:spacing w:val="3"/>
        </w:rPr>
        <w:instrText>xe "crate:root module of"</w:instrText>
      </w:r>
      <w:r>
        <w:rPr>
          <w:spacing w:val="3"/>
        </w:rPr>
        <w:fldChar w:fldCharType="end"/>
      </w:r>
      <w:r>
        <w:rPr>
          <w:spacing w:val="3"/>
        </w:rPr>
        <w:fldChar w:fldCharType="begin"/>
      </w:r>
      <w:r>
        <w:rPr>
          <w:spacing w:val="3"/>
        </w:rPr>
        <w:instrText>xe "crate root"</w:instrText>
      </w:r>
      <w:r>
        <w:rPr>
          <w:spacing w:val="3"/>
        </w:rPr>
        <w:fldChar w:fldCharType="end"/>
      </w:r>
      <w:r>
        <w:rPr>
          <w:spacing w:val="3"/>
        </w:rPr>
        <w:t xml:space="preserve">Earlier, we mentioned that </w:t>
      </w:r>
      <w:r>
        <w:rPr>
          <w:rStyle w:val="Italic"/>
          <w:spacing w:val="3"/>
        </w:rPr>
        <w:t>src/main.rs</w:t>
      </w:r>
      <w:r>
        <w:rPr>
          <w:spacing w:val="3"/>
        </w:rPr>
        <w:t xml:space="preserve"> and </w:t>
      </w:r>
      <w:r>
        <w:rPr>
          <w:rStyle w:val="Italic"/>
          <w:spacing w:val="3"/>
        </w:rPr>
        <w:t>src/lib.rs</w:t>
      </w:r>
      <w:r>
        <w:rPr>
          <w:spacing w:val="3"/>
        </w:rPr>
        <w:t xml:space="preserve"> are called crate </w:t>
      </w:r>
      <w:r>
        <w:t xml:space="preserve">roots. </w:t>
      </w:r>
      <w:r>
        <w:fldChar w:fldCharType="begin"/>
      </w:r>
      <w:r>
        <w:instrText>xe "crate keyword"</w:instrText>
      </w:r>
      <w:r>
        <w:fldChar w:fldCharType="end"/>
      </w:r>
      <w:r>
        <w:t xml:space="preserve">The reason for their name is that the contents of either of these two files form a module named </w:t>
      </w:r>
      <w:r>
        <w:rPr>
          <w:rStyle w:val="Literal"/>
        </w:rPr>
        <w:t>crate</w:t>
      </w:r>
      <w:r>
        <w:t xml:space="preserve"> at the root of the crate’s module structure, known as the </w:t>
      </w:r>
      <w:r>
        <w:rPr>
          <w:rStyle w:val="Italic"/>
        </w:rPr>
        <w:t>module tree</w:t>
      </w:r>
      <w:r>
        <w:t>.</w:t>
      </w:r>
    </w:p>
    <w:p w14:paraId="3F47DBAF" w14:textId="77777777" w:rsidR="00247EEB" w:rsidRDefault="00000000">
      <w:pPr>
        <w:pStyle w:val="Body"/>
      </w:pPr>
      <w:r>
        <w:t>Listing 7-2 shows the module tree for the structure in Listing 7-1.</w:t>
      </w:r>
    </w:p>
    <w:p w14:paraId="42C3A33D" w14:textId="77777777" w:rsidR="00247EEB" w:rsidRDefault="00247EEB">
      <w:pPr>
        <w:pStyle w:val="CodeSpaceAbove"/>
      </w:pPr>
    </w:p>
    <w:p w14:paraId="665A2CC1" w14:textId="77777777" w:rsidR="00247EEB" w:rsidRDefault="00000000">
      <w:pPr>
        <w:pStyle w:val="Code"/>
      </w:pPr>
      <w:r>
        <w:t>crate</w:t>
      </w:r>
    </w:p>
    <w:p w14:paraId="2C73E0E6" w14:textId="77777777" w:rsidR="00247EEB" w:rsidRDefault="00000000">
      <w:pPr>
        <w:pStyle w:val="Code"/>
      </w:pPr>
      <w:r>
        <w:t xml:space="preserve"> </w:t>
      </w:r>
      <w:r>
        <w:rPr>
          <w:rFonts w:ascii="STIX" w:hAnsi="STIX" w:cs="STIX"/>
        </w:rPr>
        <w:t>└──</w:t>
      </w:r>
      <w:r>
        <w:t xml:space="preserve"> </w:t>
      </w:r>
      <w:proofErr w:type="spellStart"/>
      <w:r>
        <w:t>front_of_house</w:t>
      </w:r>
      <w:proofErr w:type="spellEnd"/>
    </w:p>
    <w:p w14:paraId="7487A9E6" w14:textId="77777777" w:rsidR="00247EEB" w:rsidRDefault="00000000">
      <w:pPr>
        <w:pStyle w:val="Code"/>
      </w:pPr>
      <w:r>
        <w:t xml:space="preserve">     </w:t>
      </w:r>
      <w:r>
        <w:rPr>
          <w:rFonts w:ascii="STIX" w:hAnsi="STIX" w:cs="STIX"/>
        </w:rPr>
        <w:t>├──</w:t>
      </w:r>
      <w:r>
        <w:t xml:space="preserve"> hosting</w:t>
      </w:r>
    </w:p>
    <w:p w14:paraId="138DCE4D" w14:textId="77777777" w:rsidR="00247EEB" w:rsidRDefault="00000000">
      <w:pPr>
        <w:pStyle w:val="Code"/>
      </w:pPr>
      <w:r>
        <w:t xml:space="preserve">     </w:t>
      </w:r>
      <w:r>
        <w:rPr>
          <w:rFonts w:ascii="STIX" w:hAnsi="STIX" w:cs="STIX"/>
        </w:rPr>
        <w:t>│</w:t>
      </w:r>
      <w:r>
        <w:t xml:space="preserve">   </w:t>
      </w:r>
      <w:r>
        <w:rPr>
          <w:rFonts w:ascii="STIX" w:hAnsi="STIX" w:cs="STIX"/>
        </w:rPr>
        <w:t>├──</w:t>
      </w:r>
      <w:r>
        <w:t xml:space="preserve"> </w:t>
      </w:r>
      <w:proofErr w:type="spellStart"/>
      <w:r>
        <w:t>add_to_waitlist</w:t>
      </w:r>
      <w:proofErr w:type="spellEnd"/>
    </w:p>
    <w:p w14:paraId="4230091C" w14:textId="77777777" w:rsidR="00247EEB" w:rsidRDefault="00000000">
      <w:pPr>
        <w:pStyle w:val="Code"/>
      </w:pPr>
      <w:r>
        <w:t xml:space="preserve">     </w:t>
      </w:r>
      <w:r>
        <w:rPr>
          <w:rFonts w:ascii="STIX" w:hAnsi="STIX" w:cs="STIX"/>
        </w:rPr>
        <w:t>│</w:t>
      </w:r>
      <w:r>
        <w:t xml:space="preserve">   </w:t>
      </w:r>
      <w:r>
        <w:rPr>
          <w:rFonts w:ascii="STIX" w:hAnsi="STIX" w:cs="STIX"/>
        </w:rPr>
        <w:t>└──</w:t>
      </w:r>
      <w:r>
        <w:t xml:space="preserve"> </w:t>
      </w:r>
      <w:proofErr w:type="spellStart"/>
      <w:r>
        <w:t>seat_at_table</w:t>
      </w:r>
      <w:proofErr w:type="spellEnd"/>
    </w:p>
    <w:p w14:paraId="47DA464C" w14:textId="77777777" w:rsidR="00247EEB" w:rsidRDefault="00000000">
      <w:pPr>
        <w:pStyle w:val="Code"/>
      </w:pPr>
      <w:r>
        <w:t xml:space="preserve">     </w:t>
      </w:r>
      <w:r>
        <w:rPr>
          <w:rFonts w:ascii="STIX" w:hAnsi="STIX" w:cs="STIX"/>
        </w:rPr>
        <w:t>└──</w:t>
      </w:r>
      <w:r>
        <w:t xml:space="preserve"> serving</w:t>
      </w:r>
    </w:p>
    <w:p w14:paraId="1BC7A442" w14:textId="77777777" w:rsidR="00247EEB" w:rsidRDefault="00000000">
      <w:pPr>
        <w:pStyle w:val="Code"/>
      </w:pPr>
      <w:r>
        <w:t xml:space="preserve">         </w:t>
      </w:r>
      <w:r>
        <w:rPr>
          <w:rFonts w:ascii="STIX" w:hAnsi="STIX" w:cs="STIX"/>
        </w:rPr>
        <w:t>├──</w:t>
      </w:r>
      <w:r>
        <w:t xml:space="preserve"> </w:t>
      </w:r>
      <w:proofErr w:type="spellStart"/>
      <w:r>
        <w:t>take_order</w:t>
      </w:r>
      <w:proofErr w:type="spellEnd"/>
    </w:p>
    <w:p w14:paraId="54F538DD" w14:textId="77777777" w:rsidR="00247EEB" w:rsidRDefault="00000000">
      <w:pPr>
        <w:pStyle w:val="Code"/>
      </w:pPr>
      <w:r>
        <w:t xml:space="preserve">         </w:t>
      </w:r>
      <w:r>
        <w:rPr>
          <w:rFonts w:ascii="STIX" w:hAnsi="STIX" w:cs="STIX"/>
        </w:rPr>
        <w:t>├──</w:t>
      </w:r>
      <w:r>
        <w:t xml:space="preserve"> </w:t>
      </w:r>
      <w:proofErr w:type="spellStart"/>
      <w:r>
        <w:t>serve_order</w:t>
      </w:r>
      <w:proofErr w:type="spellEnd"/>
    </w:p>
    <w:p w14:paraId="5E935BA9" w14:textId="77777777" w:rsidR="00247EEB" w:rsidRDefault="00000000">
      <w:pPr>
        <w:pStyle w:val="Code"/>
      </w:pPr>
      <w:r>
        <w:t xml:space="preserve">         </w:t>
      </w:r>
      <w:r>
        <w:rPr>
          <w:rFonts w:ascii="STIX" w:hAnsi="STIX" w:cs="STIX"/>
        </w:rPr>
        <w:t>└──</w:t>
      </w:r>
      <w:r>
        <w:t xml:space="preserve"> </w:t>
      </w:r>
      <w:proofErr w:type="spellStart"/>
      <w:r>
        <w:t>take_payment</w:t>
      </w:r>
      <w:proofErr w:type="spellEnd"/>
    </w:p>
    <w:p w14:paraId="56305961" w14:textId="77777777" w:rsidR="00247EEB" w:rsidRDefault="00247EEB">
      <w:pPr>
        <w:pStyle w:val="CodeSpaceBelow"/>
      </w:pPr>
    </w:p>
    <w:p w14:paraId="17E1C92A" w14:textId="77777777" w:rsidR="00247EEB" w:rsidRDefault="00000000">
      <w:pPr>
        <w:pStyle w:val="CodeListingCaption"/>
      </w:pPr>
      <w:r>
        <w:t>Listing 7-2: The module tree for the code in Listing 7-1</w:t>
      </w:r>
    </w:p>
    <w:p w14:paraId="4BEF0B73" w14:textId="77777777" w:rsidR="00247EEB" w:rsidRDefault="00000000">
      <w:pPr>
        <w:pStyle w:val="Body"/>
      </w:pPr>
      <w:r>
        <w:t xml:space="preserve">This tree shows how some of the </w:t>
      </w:r>
      <w:proofErr w:type="gramStart"/>
      <w:r>
        <w:t>modules</w:t>
      </w:r>
      <w:proofErr w:type="gramEnd"/>
      <w:r>
        <w:t xml:space="preserve"> nest inside other modules; for example, </w:t>
      </w:r>
      <w:r>
        <w:rPr>
          <w:rStyle w:val="Literal"/>
        </w:rPr>
        <w:t>hosting</w:t>
      </w:r>
      <w:r>
        <w:t xml:space="preserve"> nests inside </w:t>
      </w:r>
      <w:proofErr w:type="spellStart"/>
      <w:r>
        <w:rPr>
          <w:rStyle w:val="Literal"/>
        </w:rPr>
        <w:t>front_of_house</w:t>
      </w:r>
      <w:proofErr w:type="spellEnd"/>
      <w:r>
        <w:t xml:space="preserve">. The tree also shows that some modules are </w:t>
      </w:r>
      <w:r>
        <w:fldChar w:fldCharType="begin"/>
      </w:r>
      <w:r>
        <w:instrText>xe "sibling modules"</w:instrText>
      </w:r>
      <w:r>
        <w:fldChar w:fldCharType="end"/>
      </w:r>
      <w:r>
        <w:rPr>
          <w:rStyle w:val="Italic"/>
        </w:rPr>
        <w:t>siblings</w:t>
      </w:r>
      <w:r>
        <w:t xml:space="preserve">, meaning they’re defined in the same module; </w:t>
      </w:r>
      <w:r>
        <w:rPr>
          <w:rStyle w:val="Literal"/>
        </w:rPr>
        <w:t>hosting</w:t>
      </w:r>
      <w:r>
        <w:t xml:space="preserve"> </w:t>
      </w:r>
      <w:r>
        <w:rPr>
          <w:spacing w:val="2"/>
        </w:rPr>
        <w:t xml:space="preserve">and </w:t>
      </w:r>
      <w:r>
        <w:rPr>
          <w:rStyle w:val="Literal"/>
          <w:spacing w:val="2"/>
        </w:rPr>
        <w:t>serving</w:t>
      </w:r>
      <w:r>
        <w:rPr>
          <w:spacing w:val="2"/>
        </w:rPr>
        <w:t xml:space="preserve"> are siblings defined within </w:t>
      </w:r>
      <w:proofErr w:type="spellStart"/>
      <w:r>
        <w:rPr>
          <w:rStyle w:val="Literal"/>
          <w:spacing w:val="2"/>
        </w:rPr>
        <w:t>front_of_house</w:t>
      </w:r>
      <w:proofErr w:type="spellEnd"/>
      <w:r>
        <w:rPr>
          <w:spacing w:val="2"/>
        </w:rPr>
        <w:t>. If module A is con</w:t>
      </w:r>
      <w:r>
        <w:t xml:space="preserve">tained inside module B, we say that module A is the </w:t>
      </w:r>
      <w:r>
        <w:fldChar w:fldCharType="begin"/>
      </w:r>
      <w:r>
        <w:instrText>xe "child modules"</w:instrText>
      </w:r>
      <w:r>
        <w:fldChar w:fldCharType="end"/>
      </w:r>
      <w:r>
        <w:rPr>
          <w:rStyle w:val="Italic"/>
        </w:rPr>
        <w:t>child</w:t>
      </w:r>
      <w:r>
        <w:t xml:space="preserve"> of module B and that module B is the </w:t>
      </w:r>
      <w:r>
        <w:fldChar w:fldCharType="begin"/>
      </w:r>
      <w:r>
        <w:instrText>xe "parent modules"</w:instrText>
      </w:r>
      <w:r>
        <w:fldChar w:fldCharType="end"/>
      </w:r>
      <w:r>
        <w:rPr>
          <w:rStyle w:val="Italic"/>
        </w:rPr>
        <w:t>parent</w:t>
      </w:r>
      <w:r>
        <w:t xml:space="preserve"> of module A. Notice that the entire module tree is rooted under the implicit module named </w:t>
      </w:r>
      <w:r>
        <w:rPr>
          <w:rStyle w:val="Literal"/>
        </w:rPr>
        <w:t>crate</w:t>
      </w:r>
      <w:r>
        <w:t>.</w:t>
      </w:r>
    </w:p>
    <w:p w14:paraId="2C9727A6" w14:textId="77777777" w:rsidR="00247EEB" w:rsidRDefault="00000000">
      <w:pPr>
        <w:pStyle w:val="Body"/>
        <w:rPr>
          <w:spacing w:val="1"/>
        </w:rPr>
      </w:pPr>
      <w:r>
        <w:rPr>
          <w:spacing w:val="1"/>
        </w:rPr>
        <w:t>The module tree might remind you of the filesystem’s directory tree on your computer; this is a very apt comparison! Just like directories in a filesystem, you use modules to organize your code. And just like files in a directory, we need a way to find our modules.</w:t>
      </w:r>
    </w:p>
    <w:p w14:paraId="3DD8E239" w14:textId="77777777" w:rsidR="00247EEB" w:rsidRDefault="00000000">
      <w:pPr>
        <w:pStyle w:val="HeadA"/>
      </w:pPr>
      <w:r>
        <w:fldChar w:fldCharType="begin"/>
      </w:r>
      <w:r>
        <w:instrText>xe "paths"</w:instrText>
      </w:r>
      <w:r>
        <w:fldChar w:fldCharType="end"/>
      </w:r>
      <w:r>
        <w:t>Paths for Referring to an Item in the Module Tree</w:t>
      </w:r>
    </w:p>
    <w:p w14:paraId="446B7328" w14:textId="77777777" w:rsidR="00247EEB" w:rsidRDefault="00000000">
      <w:pPr>
        <w:pStyle w:val="BodyFirst"/>
      </w:pPr>
      <w:r>
        <w:rPr>
          <w:spacing w:val="2"/>
        </w:rPr>
        <w:t xml:space="preserve">To show Rust where to find an item in a module tree, we use a path in the </w:t>
      </w:r>
      <w:r>
        <w:t>same way we use a path when navigating a filesystem. To call a function, we need to know its path.</w:t>
      </w:r>
    </w:p>
    <w:p w14:paraId="692DA630" w14:textId="77777777" w:rsidR="00247EEB" w:rsidRDefault="00000000">
      <w:pPr>
        <w:pStyle w:val="Body"/>
      </w:pPr>
      <w:r>
        <w:t>A path can take two forms:</w:t>
      </w:r>
    </w:p>
    <w:p w14:paraId="174D656B" w14:textId="77777777" w:rsidR="00247EEB" w:rsidRDefault="00000000">
      <w:pPr>
        <w:pStyle w:val="ListBullet"/>
      </w:pPr>
      <w:r>
        <w:t xml:space="preserve">An </w:t>
      </w:r>
      <w:r>
        <w:rPr>
          <w:rStyle w:val="Italic"/>
        </w:rPr>
        <w:t>absolute path</w:t>
      </w:r>
      <w:r>
        <w:t xml:space="preserve"> is the full path starting from a crate root; for code from </w:t>
      </w:r>
      <w:r>
        <w:rPr>
          <w:spacing w:val="3"/>
        </w:rPr>
        <w:t xml:space="preserve">an external crate, the absolute path begins with </w:t>
      </w:r>
      <w:r>
        <w:rPr>
          <w:spacing w:val="3"/>
        </w:rPr>
        <w:lastRenderedPageBreak/>
        <w:t xml:space="preserve">the crate name, and </w:t>
      </w:r>
      <w:r>
        <w:t xml:space="preserve">for code from the current crate, it starts with the literal </w:t>
      </w:r>
      <w:r>
        <w:rPr>
          <w:rStyle w:val="Literal"/>
        </w:rPr>
        <w:t>crate</w:t>
      </w:r>
      <w:r>
        <w:t>.</w:t>
      </w:r>
    </w:p>
    <w:p w14:paraId="0F387584" w14:textId="77777777" w:rsidR="00247EEB" w:rsidRDefault="00000000">
      <w:pPr>
        <w:pStyle w:val="ListBullet"/>
      </w:pPr>
      <w:r>
        <w:fldChar w:fldCharType="begin"/>
      </w:r>
      <w:r>
        <w:instrText>xe "relative paths"</w:instrText>
      </w:r>
      <w:r>
        <w:fldChar w:fldCharType="end"/>
      </w:r>
      <w:r>
        <w:fldChar w:fldCharType="begin"/>
      </w:r>
      <w:r>
        <w:instrText>xe "paths:relative"</w:instrText>
      </w:r>
      <w:r>
        <w:fldChar w:fldCharType="end"/>
      </w:r>
      <w:r>
        <w:t xml:space="preserve">A </w:t>
      </w:r>
      <w:r>
        <w:rPr>
          <w:rStyle w:val="Italic"/>
        </w:rPr>
        <w:t>relative path</w:t>
      </w:r>
      <w:r>
        <w:t xml:space="preserve"> starts from the current module and uses </w:t>
      </w:r>
      <w:r>
        <w:fldChar w:fldCharType="begin"/>
      </w:r>
      <w:r>
        <w:instrText>xe "self module"</w:instrText>
      </w:r>
      <w:r>
        <w:fldChar w:fldCharType="end"/>
      </w:r>
      <w:r>
        <w:rPr>
          <w:rStyle w:val="Literal"/>
        </w:rPr>
        <w:t>self</w:t>
      </w:r>
      <w:r>
        <w:t xml:space="preserve">, </w:t>
      </w:r>
      <w:r>
        <w:fldChar w:fldCharType="begin"/>
      </w:r>
      <w:r>
        <w:instrText>xe "super keyword"</w:instrText>
      </w:r>
      <w:r>
        <w:fldChar w:fldCharType="end"/>
      </w:r>
      <w:r>
        <w:rPr>
          <w:rStyle w:val="Literal"/>
        </w:rPr>
        <w:t>super</w:t>
      </w:r>
      <w:r>
        <w:t>, or an identifier in the current module.</w:t>
      </w:r>
    </w:p>
    <w:p w14:paraId="040112E9" w14:textId="77777777" w:rsidR="00247EEB" w:rsidRDefault="00000000">
      <w:pPr>
        <w:pStyle w:val="Body"/>
      </w:pPr>
      <w:r>
        <w:t>Both absolute and relative paths are followed by one or more identifiers separated by double colons (</w:t>
      </w:r>
      <w:r>
        <w:rPr>
          <w:rStyle w:val="Literal"/>
        </w:rPr>
        <w:t>::</w:t>
      </w:r>
      <w:r>
        <w:t>).</w:t>
      </w:r>
    </w:p>
    <w:p w14:paraId="383F32D6" w14:textId="77777777" w:rsidR="00247EEB" w:rsidRDefault="00000000">
      <w:pPr>
        <w:pStyle w:val="Body"/>
        <w:rPr>
          <w:spacing w:val="3"/>
        </w:rPr>
      </w:pPr>
      <w:r>
        <w:rPr>
          <w:spacing w:val="-3"/>
        </w:rPr>
        <w:t xml:space="preserve">Returning to Listing 7-1, say we want to call the </w:t>
      </w:r>
      <w:proofErr w:type="spellStart"/>
      <w:r>
        <w:rPr>
          <w:rStyle w:val="Literal"/>
          <w:spacing w:val="-3"/>
        </w:rPr>
        <w:t>add_to_waitlist</w:t>
      </w:r>
      <w:proofErr w:type="spellEnd"/>
      <w:r>
        <w:rPr>
          <w:spacing w:val="-3"/>
        </w:rPr>
        <w:t xml:space="preserve"> function. </w:t>
      </w:r>
      <w:r>
        <w:rPr>
          <w:spacing w:val="-3"/>
        </w:rPr>
        <w:br/>
      </w:r>
      <w:r>
        <w:rPr>
          <w:spacing w:val="3"/>
        </w:rPr>
        <w:t xml:space="preserve">This is the same as asking: what’s the path of the </w:t>
      </w:r>
      <w:proofErr w:type="spellStart"/>
      <w:r>
        <w:rPr>
          <w:rStyle w:val="Literal"/>
          <w:spacing w:val="3"/>
        </w:rPr>
        <w:t>add_to_waitlist</w:t>
      </w:r>
      <w:proofErr w:type="spellEnd"/>
      <w:r>
        <w:rPr>
          <w:spacing w:val="3"/>
        </w:rPr>
        <w:t xml:space="preserve"> func</w:t>
      </w:r>
      <w:r>
        <w:rPr>
          <w:spacing w:val="4"/>
        </w:rPr>
        <w:t xml:space="preserve">tion? Listing 7-3 contains Listing 7-1 with some of the modules and </w:t>
      </w:r>
      <w:r>
        <w:rPr>
          <w:spacing w:val="4"/>
        </w:rPr>
        <w:br/>
      </w:r>
      <w:r>
        <w:rPr>
          <w:spacing w:val="3"/>
        </w:rPr>
        <w:t>functions removed.</w:t>
      </w:r>
    </w:p>
    <w:p w14:paraId="6B8E0C70" w14:textId="77777777" w:rsidR="00247EEB" w:rsidRDefault="00000000">
      <w:pPr>
        <w:pStyle w:val="Body"/>
      </w:pPr>
      <w:r>
        <w:rPr>
          <w:spacing w:val="2"/>
        </w:rPr>
        <w:t xml:space="preserve">We’ll show two ways to call the </w:t>
      </w:r>
      <w:proofErr w:type="spellStart"/>
      <w:r>
        <w:rPr>
          <w:rStyle w:val="Literal"/>
          <w:spacing w:val="2"/>
        </w:rPr>
        <w:t>add_to_waitlist</w:t>
      </w:r>
      <w:proofErr w:type="spellEnd"/>
      <w:r>
        <w:rPr>
          <w:spacing w:val="2"/>
        </w:rPr>
        <w:t xml:space="preserve"> function from a new </w:t>
      </w:r>
      <w:r>
        <w:t xml:space="preserve">function, </w:t>
      </w:r>
      <w:proofErr w:type="spellStart"/>
      <w:r>
        <w:rPr>
          <w:rStyle w:val="Literal"/>
        </w:rPr>
        <w:t>eat_at_restaurant</w:t>
      </w:r>
      <w:proofErr w:type="spellEnd"/>
      <w:r>
        <w:t>, defined in the crate root. These paths are correct, but there’s another problem remaining that will prevent this example from compiling as is. We’ll explain why in a bit.</w:t>
      </w:r>
    </w:p>
    <w:p w14:paraId="43801694" w14:textId="77777777" w:rsidR="00247EEB" w:rsidRDefault="00000000">
      <w:pPr>
        <w:pStyle w:val="Body"/>
      </w:pPr>
      <w:r>
        <w:rPr>
          <w:spacing w:val="3"/>
        </w:rPr>
        <w:t xml:space="preserve">The </w:t>
      </w:r>
      <w:proofErr w:type="spellStart"/>
      <w:r>
        <w:rPr>
          <w:rStyle w:val="Literal"/>
          <w:spacing w:val="3"/>
        </w:rPr>
        <w:t>eat_at_restaurant</w:t>
      </w:r>
      <w:proofErr w:type="spellEnd"/>
      <w:r>
        <w:rPr>
          <w:spacing w:val="3"/>
        </w:rPr>
        <w:t xml:space="preserve"> function is part of our library crate’s public </w:t>
      </w:r>
      <w:r>
        <w:t xml:space="preserve">API, so we mark it with the </w:t>
      </w:r>
      <w:r>
        <w:rPr>
          <w:rStyle w:val="Literal"/>
        </w:rPr>
        <w:t>pub</w:t>
      </w:r>
      <w:r>
        <w:t xml:space="preserve"> keyword. In </w:t>
      </w:r>
      <w:r>
        <w:rPr>
          <w:rStyle w:val="XrefRemoved"/>
        </w:rPr>
        <w:t>“Exposing Paths with the pub Keyword”</w:t>
      </w:r>
      <w:r>
        <w:t xml:space="preserve"> on </w:t>
      </w:r>
      <w:r>
        <w:rPr>
          <w:rStyle w:val="XrefRemoved"/>
        </w:rPr>
        <w:t>page 127</w:t>
      </w:r>
      <w:r>
        <w:t xml:space="preserve">, we’ll go into more detail about </w:t>
      </w:r>
      <w:r>
        <w:rPr>
          <w:rStyle w:val="Literal"/>
        </w:rPr>
        <w:t>pub</w:t>
      </w:r>
      <w:r>
        <w:t>.</w:t>
      </w:r>
    </w:p>
    <w:p w14:paraId="23EF0934" w14:textId="77777777" w:rsidR="00247EEB" w:rsidRDefault="00247EEB">
      <w:pPr>
        <w:pStyle w:val="CodeSpaceAbove"/>
      </w:pPr>
    </w:p>
    <w:p w14:paraId="2440D6C6" w14:textId="77777777" w:rsidR="00247EEB" w:rsidRDefault="00000000" w:rsidP="002571C8">
      <w:pPr>
        <w:pStyle w:val="CodeLabel"/>
      </w:pPr>
      <w:r>
        <w:t>src/lib.rs</w:t>
      </w:r>
    </w:p>
    <w:p w14:paraId="667C3D53" w14:textId="77777777" w:rsidR="00247EEB" w:rsidRDefault="00000000">
      <w:pPr>
        <w:pStyle w:val="Code"/>
      </w:pPr>
      <w:r>
        <w:t xml:space="preserve">mod </w:t>
      </w:r>
      <w:proofErr w:type="spellStart"/>
      <w:r>
        <w:t>front_of_house</w:t>
      </w:r>
      <w:proofErr w:type="spellEnd"/>
      <w:r>
        <w:t xml:space="preserve"> {</w:t>
      </w:r>
    </w:p>
    <w:p w14:paraId="4749795C" w14:textId="77777777" w:rsidR="00247EEB" w:rsidRDefault="00000000">
      <w:pPr>
        <w:pStyle w:val="Code"/>
      </w:pPr>
      <w:r>
        <w:t xml:space="preserve">    mod hosting {</w:t>
      </w:r>
    </w:p>
    <w:p w14:paraId="68C1A0F3" w14:textId="77777777" w:rsidR="00247EEB" w:rsidRDefault="00000000">
      <w:pPr>
        <w:pStyle w:val="Code"/>
      </w:pPr>
      <w:r>
        <w:t xml:space="preserve">        fn </w:t>
      </w:r>
      <w:proofErr w:type="spellStart"/>
      <w:r>
        <w:t>add_to_waitlist</w:t>
      </w:r>
      <w:proofErr w:type="spellEnd"/>
      <w:r>
        <w:t>() {}</w:t>
      </w:r>
    </w:p>
    <w:p w14:paraId="67488502" w14:textId="77777777" w:rsidR="00247EEB" w:rsidRDefault="00000000">
      <w:pPr>
        <w:pStyle w:val="Code"/>
      </w:pPr>
      <w:r>
        <w:t xml:space="preserve">    }</w:t>
      </w:r>
    </w:p>
    <w:p w14:paraId="64238BCB" w14:textId="77777777" w:rsidR="00247EEB" w:rsidRDefault="00000000">
      <w:pPr>
        <w:pStyle w:val="Code"/>
      </w:pPr>
      <w:r>
        <w:t>}</w:t>
      </w:r>
    </w:p>
    <w:p w14:paraId="42B6E46E" w14:textId="77777777" w:rsidR="00247EEB" w:rsidRDefault="00247EEB">
      <w:pPr>
        <w:pStyle w:val="Code"/>
      </w:pPr>
    </w:p>
    <w:p w14:paraId="7D662932" w14:textId="77777777" w:rsidR="00247EEB" w:rsidRDefault="00000000">
      <w:pPr>
        <w:pStyle w:val="Code"/>
      </w:pPr>
      <w:r>
        <w:t xml:space="preserve">pub fn </w:t>
      </w:r>
      <w:proofErr w:type="spellStart"/>
      <w:r>
        <w:t>eat_at_restaurant</w:t>
      </w:r>
      <w:proofErr w:type="spellEnd"/>
      <w:r>
        <w:t>() {</w:t>
      </w:r>
    </w:p>
    <w:p w14:paraId="5347702E" w14:textId="77777777" w:rsidR="00247EEB" w:rsidRDefault="00000000">
      <w:pPr>
        <w:pStyle w:val="Code"/>
      </w:pPr>
      <w:r>
        <w:t xml:space="preserve">    // Absolute path</w:t>
      </w:r>
    </w:p>
    <w:p w14:paraId="76A768B4" w14:textId="77777777" w:rsidR="00247EEB" w:rsidRDefault="00000000">
      <w:pPr>
        <w:pStyle w:val="Code"/>
      </w:pPr>
      <w:r>
        <w:t xml:space="preserve">    </w:t>
      </w:r>
      <w:proofErr w:type="gramStart"/>
      <w:r>
        <w:t>crate::</w:t>
      </w:r>
      <w:proofErr w:type="spellStart"/>
      <w:proofErr w:type="gramEnd"/>
      <w:r>
        <w:t>front_of_house</w:t>
      </w:r>
      <w:proofErr w:type="spellEnd"/>
      <w:r>
        <w:t>::hosting::</w:t>
      </w:r>
      <w:proofErr w:type="spellStart"/>
      <w:r>
        <w:t>add_to_waitlist</w:t>
      </w:r>
      <w:proofErr w:type="spellEnd"/>
      <w:r>
        <w:t>();</w:t>
      </w:r>
    </w:p>
    <w:p w14:paraId="0F68B2FC" w14:textId="77777777" w:rsidR="00247EEB" w:rsidRDefault="00247EEB">
      <w:pPr>
        <w:pStyle w:val="Code"/>
      </w:pPr>
    </w:p>
    <w:p w14:paraId="3EA72F1C" w14:textId="77777777" w:rsidR="00247EEB" w:rsidRDefault="00000000">
      <w:pPr>
        <w:pStyle w:val="Code"/>
      </w:pPr>
      <w:r>
        <w:t xml:space="preserve">    // Relative path</w:t>
      </w:r>
    </w:p>
    <w:p w14:paraId="2EC71C8A" w14:textId="77777777" w:rsidR="00247EEB" w:rsidRDefault="00000000">
      <w:pPr>
        <w:pStyle w:val="Code"/>
      </w:pPr>
      <w:r>
        <w:t xml:space="preserve">    </w:t>
      </w:r>
      <w:proofErr w:type="spellStart"/>
      <w:r>
        <w:t>front_of_</w:t>
      </w:r>
      <w:proofErr w:type="gramStart"/>
      <w:r>
        <w:t>house</w:t>
      </w:r>
      <w:proofErr w:type="spellEnd"/>
      <w:r>
        <w:t>::</w:t>
      </w:r>
      <w:proofErr w:type="gramEnd"/>
      <w:r>
        <w:t>hosting::</w:t>
      </w:r>
      <w:proofErr w:type="spellStart"/>
      <w:r>
        <w:t>add_to_waitlist</w:t>
      </w:r>
      <w:proofErr w:type="spellEnd"/>
      <w:r>
        <w:t>();</w:t>
      </w:r>
    </w:p>
    <w:p w14:paraId="279EAC08" w14:textId="77777777" w:rsidR="00247EEB" w:rsidRDefault="00000000">
      <w:pPr>
        <w:pStyle w:val="Code"/>
      </w:pPr>
      <w:r>
        <w:t>}</w:t>
      </w:r>
    </w:p>
    <w:p w14:paraId="0D3A76D7" w14:textId="77777777" w:rsidR="00247EEB" w:rsidRDefault="00247EEB">
      <w:pPr>
        <w:pStyle w:val="CodeSpaceBelow"/>
      </w:pPr>
    </w:p>
    <w:p w14:paraId="16EDD7F8" w14:textId="77777777" w:rsidR="00247EEB" w:rsidRDefault="00000000">
      <w:pPr>
        <w:pStyle w:val="CodeListingCaption"/>
      </w:pPr>
      <w:r>
        <w:t xml:space="preserve">Listing 7-3: Calling the </w:t>
      </w:r>
      <w:proofErr w:type="spellStart"/>
      <w:r>
        <w:rPr>
          <w:rStyle w:val="LiteralCaption"/>
          <w:i/>
          <w:iCs/>
        </w:rPr>
        <w:t>add_to_waitlist</w:t>
      </w:r>
      <w:proofErr w:type="spellEnd"/>
      <w:r>
        <w:t xml:space="preserve"> function using absolute and relative paths</w:t>
      </w:r>
    </w:p>
    <w:p w14:paraId="3D8311F8" w14:textId="77777777" w:rsidR="00247EEB" w:rsidRDefault="00000000">
      <w:pPr>
        <w:pStyle w:val="Body"/>
      </w:pPr>
      <w:r>
        <w:rPr>
          <w:spacing w:val="3"/>
        </w:rPr>
        <w:t xml:space="preserve">The first time we call the </w:t>
      </w:r>
      <w:proofErr w:type="spellStart"/>
      <w:r>
        <w:rPr>
          <w:rStyle w:val="Literal"/>
          <w:spacing w:val="3"/>
        </w:rPr>
        <w:t>add_to_waitlist</w:t>
      </w:r>
      <w:proofErr w:type="spellEnd"/>
      <w:r>
        <w:rPr>
          <w:spacing w:val="3"/>
        </w:rPr>
        <w:t xml:space="preserve"> function in </w:t>
      </w:r>
      <w:proofErr w:type="spellStart"/>
      <w:r>
        <w:rPr>
          <w:rStyle w:val="Literal"/>
          <w:spacing w:val="3"/>
        </w:rPr>
        <w:t>eat_at_restaurant</w:t>
      </w:r>
      <w:proofErr w:type="spellEnd"/>
      <w:r>
        <w:rPr>
          <w:spacing w:val="3"/>
        </w:rPr>
        <w:t xml:space="preserve">, </w:t>
      </w:r>
      <w:r>
        <w:t xml:space="preserve">we use an absolute path. The </w:t>
      </w:r>
      <w:proofErr w:type="spellStart"/>
      <w:r>
        <w:rPr>
          <w:rStyle w:val="Literal"/>
        </w:rPr>
        <w:t>add_to_waitlist</w:t>
      </w:r>
      <w:proofErr w:type="spellEnd"/>
      <w:r>
        <w:t xml:space="preserve"> function is defined in the same </w:t>
      </w:r>
      <w:r>
        <w:rPr>
          <w:spacing w:val="3"/>
        </w:rPr>
        <w:t xml:space="preserve">crate as </w:t>
      </w:r>
      <w:proofErr w:type="spellStart"/>
      <w:r>
        <w:rPr>
          <w:rStyle w:val="Literal"/>
          <w:spacing w:val="3"/>
        </w:rPr>
        <w:t>eat_at_restaurant</w:t>
      </w:r>
      <w:proofErr w:type="spellEnd"/>
      <w:r>
        <w:rPr>
          <w:spacing w:val="3"/>
        </w:rPr>
        <w:t xml:space="preserve">, which means we can use the </w:t>
      </w:r>
      <w:r>
        <w:rPr>
          <w:rStyle w:val="Literal"/>
          <w:spacing w:val="3"/>
        </w:rPr>
        <w:t>crate</w:t>
      </w:r>
      <w:r>
        <w:rPr>
          <w:spacing w:val="3"/>
        </w:rPr>
        <w:t xml:space="preserve"> keyword to </w:t>
      </w:r>
      <w:r>
        <w:t xml:space="preserve">start an absolute path. We then include each of the successive modules until </w:t>
      </w:r>
      <w:r>
        <w:rPr>
          <w:spacing w:val="2"/>
        </w:rPr>
        <w:t xml:space="preserve">we make our way to </w:t>
      </w:r>
      <w:proofErr w:type="spellStart"/>
      <w:r>
        <w:rPr>
          <w:rStyle w:val="Literal"/>
          <w:spacing w:val="2"/>
        </w:rPr>
        <w:t>add_to_waitlist</w:t>
      </w:r>
      <w:proofErr w:type="spellEnd"/>
      <w:r>
        <w:rPr>
          <w:spacing w:val="2"/>
        </w:rPr>
        <w:t xml:space="preserve">. You can imagine a filesystem with </w:t>
      </w:r>
      <w:r>
        <w:rPr>
          <w:spacing w:val="2"/>
        </w:rPr>
        <w:lastRenderedPageBreak/>
        <w:t xml:space="preserve">the </w:t>
      </w:r>
      <w:r>
        <w:t xml:space="preserve">same structure: we’d specify the path </w:t>
      </w:r>
      <w:r>
        <w:rPr>
          <w:rStyle w:val="Literal"/>
        </w:rPr>
        <w:t>/</w:t>
      </w:r>
      <w:proofErr w:type="spellStart"/>
      <w:r>
        <w:rPr>
          <w:rStyle w:val="Literal"/>
        </w:rPr>
        <w:t>front_of_house</w:t>
      </w:r>
      <w:proofErr w:type="spellEnd"/>
      <w:r>
        <w:rPr>
          <w:rStyle w:val="Literal"/>
        </w:rPr>
        <w:t>/hosting/</w:t>
      </w:r>
      <w:proofErr w:type="spellStart"/>
      <w:r>
        <w:rPr>
          <w:rStyle w:val="Literal"/>
        </w:rPr>
        <w:t>add_to_waitlist</w:t>
      </w:r>
      <w:proofErr w:type="spellEnd"/>
      <w:r>
        <w:t xml:space="preserve"> to run the </w:t>
      </w:r>
      <w:proofErr w:type="spellStart"/>
      <w:r>
        <w:rPr>
          <w:rStyle w:val="Literal"/>
        </w:rPr>
        <w:t>add_to_waitlist</w:t>
      </w:r>
      <w:proofErr w:type="spellEnd"/>
      <w:r>
        <w:t xml:space="preserve"> program; using the </w:t>
      </w:r>
      <w:r>
        <w:rPr>
          <w:rStyle w:val="Literal"/>
        </w:rPr>
        <w:t>crate</w:t>
      </w:r>
      <w:r>
        <w:t xml:space="preserve"> name to start from the crate root is like using </w:t>
      </w:r>
      <w:r>
        <w:rPr>
          <w:rStyle w:val="Literal"/>
        </w:rPr>
        <w:t>/</w:t>
      </w:r>
      <w:r>
        <w:t xml:space="preserve"> to start from the filesystem root in your shell.</w:t>
      </w:r>
    </w:p>
    <w:p w14:paraId="68553EDE" w14:textId="77777777" w:rsidR="00247EEB" w:rsidRDefault="00000000">
      <w:pPr>
        <w:pStyle w:val="Body"/>
      </w:pPr>
      <w:r>
        <w:rPr>
          <w:spacing w:val="2"/>
        </w:rPr>
        <w:t xml:space="preserve">The second time we call </w:t>
      </w:r>
      <w:proofErr w:type="spellStart"/>
      <w:r>
        <w:rPr>
          <w:rStyle w:val="Literal"/>
          <w:spacing w:val="2"/>
        </w:rPr>
        <w:t>add_to_waitlist</w:t>
      </w:r>
      <w:proofErr w:type="spellEnd"/>
      <w:r>
        <w:rPr>
          <w:spacing w:val="2"/>
        </w:rPr>
        <w:t xml:space="preserve"> in </w:t>
      </w:r>
      <w:proofErr w:type="spellStart"/>
      <w:r>
        <w:rPr>
          <w:rStyle w:val="Literal"/>
          <w:spacing w:val="2"/>
        </w:rPr>
        <w:t>eat_at_restaurant</w:t>
      </w:r>
      <w:proofErr w:type="spellEnd"/>
      <w:r>
        <w:rPr>
          <w:spacing w:val="2"/>
        </w:rPr>
        <w:t xml:space="preserve">, we use a relative path. The path starts with </w:t>
      </w:r>
      <w:proofErr w:type="spellStart"/>
      <w:r>
        <w:rPr>
          <w:rStyle w:val="Literal"/>
          <w:spacing w:val="2"/>
        </w:rPr>
        <w:t>front_of_house</w:t>
      </w:r>
      <w:proofErr w:type="spellEnd"/>
      <w:r>
        <w:rPr>
          <w:spacing w:val="2"/>
        </w:rPr>
        <w:t xml:space="preserve">, the name of the module </w:t>
      </w:r>
      <w:r>
        <w:t xml:space="preserve">defined at the same level of the module tree as </w:t>
      </w:r>
      <w:proofErr w:type="spellStart"/>
      <w:r>
        <w:rPr>
          <w:rStyle w:val="Literal"/>
        </w:rPr>
        <w:t>eat_at_restaurant</w:t>
      </w:r>
      <w:proofErr w:type="spellEnd"/>
      <w:r>
        <w:t xml:space="preserve">. Here the filesystem equivalent would be using the path </w:t>
      </w:r>
      <w:proofErr w:type="spellStart"/>
      <w:r>
        <w:rPr>
          <w:rStyle w:val="Literal"/>
        </w:rPr>
        <w:t>front_of_house</w:t>
      </w:r>
      <w:proofErr w:type="spellEnd"/>
      <w:r>
        <w:rPr>
          <w:rStyle w:val="Literal"/>
        </w:rPr>
        <w:t>/hosting/</w:t>
      </w:r>
      <w:proofErr w:type="spellStart"/>
      <w:r>
        <w:rPr>
          <w:rStyle w:val="Literal"/>
        </w:rPr>
        <w:t>add_to</w:t>
      </w:r>
      <w:proofErr w:type="spellEnd"/>
      <w:r>
        <w:rPr>
          <w:rStyle w:val="Literal"/>
        </w:rPr>
        <w:br/>
        <w:t>_waitlist</w:t>
      </w:r>
      <w:r>
        <w:t>. Starting with a module name means that the path is relative.</w:t>
      </w:r>
    </w:p>
    <w:p w14:paraId="2959BA71" w14:textId="77777777" w:rsidR="00247EEB" w:rsidRDefault="00000000">
      <w:pPr>
        <w:pStyle w:val="Body"/>
        <w:rPr>
          <w:spacing w:val="2"/>
        </w:rPr>
      </w:pPr>
      <w:r>
        <w:rPr>
          <w:spacing w:val="-1"/>
        </w:rPr>
        <w:fldChar w:fldCharType="begin"/>
      </w:r>
      <w:r>
        <w:rPr>
          <w:spacing w:val="-1"/>
        </w:rPr>
        <w:instrText>xe "absolute paths"</w:instrText>
      </w:r>
      <w:r>
        <w:rPr>
          <w:spacing w:val="-1"/>
        </w:rPr>
        <w:fldChar w:fldCharType="end"/>
      </w:r>
      <w:r>
        <w:rPr>
          <w:spacing w:val="-1"/>
        </w:rPr>
        <w:fldChar w:fldCharType="begin"/>
      </w:r>
      <w:r>
        <w:rPr>
          <w:spacing w:val="-1"/>
        </w:rPr>
        <w:instrText>xe "paths:absolute"</w:instrText>
      </w:r>
      <w:r>
        <w:rPr>
          <w:spacing w:val="-1"/>
        </w:rPr>
        <w:fldChar w:fldCharType="end"/>
      </w:r>
      <w:r>
        <w:rPr>
          <w:spacing w:val="-1"/>
        </w:rPr>
        <w:t xml:space="preserve">Choosing whether to use a relative or absolute path is a decision you’ll make based on your project, and it depends on whether you’re more likely to move item definition code separately from or together with the code that uses the item. For example, if we moved the </w:t>
      </w:r>
      <w:proofErr w:type="spellStart"/>
      <w:r>
        <w:rPr>
          <w:rStyle w:val="Literal"/>
          <w:spacing w:val="-1"/>
        </w:rPr>
        <w:t>front_of_house</w:t>
      </w:r>
      <w:proofErr w:type="spellEnd"/>
      <w:r>
        <w:rPr>
          <w:spacing w:val="-1"/>
        </w:rPr>
        <w:t xml:space="preserve"> module and the </w:t>
      </w:r>
      <w:proofErr w:type="spellStart"/>
      <w:r>
        <w:rPr>
          <w:rStyle w:val="Literal"/>
          <w:spacing w:val="2"/>
        </w:rPr>
        <w:t>eat_at_restaurant</w:t>
      </w:r>
      <w:proofErr w:type="spellEnd"/>
      <w:r>
        <w:rPr>
          <w:spacing w:val="2"/>
        </w:rPr>
        <w:t xml:space="preserve"> function into a module named </w:t>
      </w:r>
      <w:proofErr w:type="spellStart"/>
      <w:r>
        <w:rPr>
          <w:rStyle w:val="Literal"/>
          <w:spacing w:val="2"/>
        </w:rPr>
        <w:t>customer_experience</w:t>
      </w:r>
      <w:proofErr w:type="spellEnd"/>
      <w:r>
        <w:rPr>
          <w:spacing w:val="2"/>
        </w:rPr>
        <w:t xml:space="preserve">, we’d need to update the absolute path to </w:t>
      </w:r>
      <w:proofErr w:type="spellStart"/>
      <w:r>
        <w:rPr>
          <w:rStyle w:val="Literal"/>
          <w:spacing w:val="2"/>
        </w:rPr>
        <w:t>add_to_waitlist</w:t>
      </w:r>
      <w:proofErr w:type="spellEnd"/>
      <w:r>
        <w:rPr>
          <w:spacing w:val="2"/>
        </w:rPr>
        <w:t xml:space="preserve">, but the relative path </w:t>
      </w:r>
      <w:r>
        <w:rPr>
          <w:spacing w:val="-1"/>
        </w:rPr>
        <w:t xml:space="preserve">would still be valid. However, if we moved the </w:t>
      </w:r>
      <w:proofErr w:type="spellStart"/>
      <w:r>
        <w:rPr>
          <w:rStyle w:val="Literal"/>
          <w:spacing w:val="-1"/>
        </w:rPr>
        <w:t>eat_at_restaurant</w:t>
      </w:r>
      <w:proofErr w:type="spellEnd"/>
      <w:r>
        <w:rPr>
          <w:spacing w:val="-1"/>
        </w:rPr>
        <w:t xml:space="preserve"> function separately into a module named </w:t>
      </w:r>
      <w:r>
        <w:rPr>
          <w:rStyle w:val="Literal"/>
          <w:spacing w:val="-1"/>
        </w:rPr>
        <w:t>dining</w:t>
      </w:r>
      <w:r>
        <w:rPr>
          <w:spacing w:val="-1"/>
        </w:rPr>
        <w:t xml:space="preserve">, the absolute path to the </w:t>
      </w:r>
      <w:proofErr w:type="spellStart"/>
      <w:r>
        <w:rPr>
          <w:rStyle w:val="Literal"/>
          <w:spacing w:val="-1"/>
        </w:rPr>
        <w:t>add_to_waitlist</w:t>
      </w:r>
      <w:proofErr w:type="spellEnd"/>
      <w:r>
        <w:rPr>
          <w:spacing w:val="-1"/>
        </w:rPr>
        <w:t xml:space="preserve"> </w:t>
      </w:r>
      <w:r>
        <w:rPr>
          <w:spacing w:val="2"/>
        </w:rPr>
        <w:t>call would stay the same, but the relative path would need to be updated. Our preference in general is to specify absolute paths because it’s more likely we’ll want to move code definitions and item calls independently of each other.</w:t>
      </w:r>
    </w:p>
    <w:p w14:paraId="72525B30" w14:textId="77777777" w:rsidR="00247EEB" w:rsidRDefault="00000000">
      <w:pPr>
        <w:pStyle w:val="Body"/>
      </w:pPr>
      <w:r>
        <w:rPr>
          <w:spacing w:val="3"/>
        </w:rPr>
        <w:t xml:space="preserve">Let’s try to compile Listing 7-3 and find out why it won’t compile yet! </w:t>
      </w:r>
      <w:r>
        <w:t>The errors we get are shown in Listing 7-4.</w:t>
      </w:r>
    </w:p>
    <w:p w14:paraId="5C812DFB" w14:textId="77777777" w:rsidR="00247EEB" w:rsidRDefault="00247EEB">
      <w:pPr>
        <w:pStyle w:val="CodeSpaceAbove"/>
      </w:pPr>
    </w:p>
    <w:p w14:paraId="62CDE573" w14:textId="77777777" w:rsidR="00247EEB" w:rsidRDefault="00000000">
      <w:pPr>
        <w:pStyle w:val="Code"/>
      </w:pPr>
      <w:r>
        <w:t xml:space="preserve">$ </w:t>
      </w:r>
      <w:r>
        <w:rPr>
          <w:rStyle w:val="LiteralBold"/>
        </w:rPr>
        <w:t xml:space="preserve">cargo </w:t>
      </w:r>
      <w:proofErr w:type="gramStart"/>
      <w:r>
        <w:rPr>
          <w:rStyle w:val="LiteralBold"/>
        </w:rPr>
        <w:t>build</w:t>
      </w:r>
      <w:proofErr w:type="gramEnd"/>
    </w:p>
    <w:p w14:paraId="0FE862DE" w14:textId="77777777" w:rsidR="00247EEB" w:rsidRDefault="00000000">
      <w:pPr>
        <w:pStyle w:val="Code"/>
      </w:pPr>
      <w:r>
        <w:t xml:space="preserve">   Compiling restaurant v0.1.0 (file:///projects/restaurant)</w:t>
      </w:r>
    </w:p>
    <w:p w14:paraId="61259C50" w14:textId="77777777" w:rsidR="00247EEB" w:rsidRDefault="00000000">
      <w:pPr>
        <w:pStyle w:val="Code"/>
      </w:pPr>
      <w:r>
        <w:t>error[E0603]: module `hosting` is private</w:t>
      </w:r>
    </w:p>
    <w:p w14:paraId="7AEA95B5" w14:textId="77777777" w:rsidR="00247EEB" w:rsidRDefault="00000000">
      <w:pPr>
        <w:pStyle w:val="Code"/>
      </w:pPr>
      <w:r>
        <w:t xml:space="preserve"> --&gt; </w:t>
      </w:r>
      <w:proofErr w:type="spellStart"/>
      <w:r>
        <w:t>src</w:t>
      </w:r>
      <w:proofErr w:type="spellEnd"/>
      <w:r>
        <w:t>/lib.rs:9:28</w:t>
      </w:r>
    </w:p>
    <w:p w14:paraId="147E2922" w14:textId="77777777" w:rsidR="00247EEB" w:rsidRDefault="00000000">
      <w:pPr>
        <w:pStyle w:val="Code"/>
      </w:pPr>
      <w:r>
        <w:t xml:space="preserve">  |</w:t>
      </w:r>
    </w:p>
    <w:p w14:paraId="46FCB1E0" w14:textId="77777777" w:rsidR="00247EEB" w:rsidRDefault="00000000">
      <w:pPr>
        <w:pStyle w:val="Code"/>
      </w:pPr>
      <w:r>
        <w:t xml:space="preserve">9 |     </w:t>
      </w:r>
      <w:proofErr w:type="gramStart"/>
      <w:r>
        <w:t>crate::</w:t>
      </w:r>
      <w:proofErr w:type="spellStart"/>
      <w:proofErr w:type="gramEnd"/>
      <w:r>
        <w:t>front_of_house</w:t>
      </w:r>
      <w:proofErr w:type="spellEnd"/>
      <w:r>
        <w:t>::hosting::</w:t>
      </w:r>
      <w:proofErr w:type="spellStart"/>
      <w:r>
        <w:t>add_to_waitlist</w:t>
      </w:r>
      <w:proofErr w:type="spellEnd"/>
      <w:r>
        <w:t>();</w:t>
      </w:r>
    </w:p>
    <w:p w14:paraId="6740C4E0" w14:textId="77777777" w:rsidR="00247EEB" w:rsidRDefault="00000000">
      <w:pPr>
        <w:pStyle w:val="Code"/>
      </w:pPr>
      <w:r>
        <w:t xml:space="preserve">  |                            ^^^^^^^ private module</w:t>
      </w:r>
    </w:p>
    <w:p w14:paraId="3ACDB1CC" w14:textId="77777777" w:rsidR="00247EEB" w:rsidRDefault="00000000">
      <w:pPr>
        <w:pStyle w:val="Code"/>
      </w:pPr>
      <w:r>
        <w:t xml:space="preserve">  |</w:t>
      </w:r>
    </w:p>
    <w:p w14:paraId="002AB295" w14:textId="77777777" w:rsidR="00247EEB" w:rsidRDefault="00000000">
      <w:pPr>
        <w:pStyle w:val="Code"/>
      </w:pPr>
      <w:r>
        <w:t>note: the module `hosting` is defined here</w:t>
      </w:r>
    </w:p>
    <w:p w14:paraId="0111BEF2" w14:textId="77777777" w:rsidR="00247EEB" w:rsidRDefault="00000000">
      <w:pPr>
        <w:pStyle w:val="Code"/>
      </w:pPr>
      <w:r>
        <w:t xml:space="preserve"> --&gt; </w:t>
      </w:r>
      <w:proofErr w:type="spellStart"/>
      <w:r>
        <w:t>src</w:t>
      </w:r>
      <w:proofErr w:type="spellEnd"/>
      <w:r>
        <w:t>/lib.rs:2:5</w:t>
      </w:r>
    </w:p>
    <w:p w14:paraId="20D701F7" w14:textId="77777777" w:rsidR="00247EEB" w:rsidRDefault="00000000">
      <w:pPr>
        <w:pStyle w:val="Code"/>
      </w:pPr>
      <w:r>
        <w:t xml:space="preserve">  |</w:t>
      </w:r>
    </w:p>
    <w:p w14:paraId="73731D7B" w14:textId="77777777" w:rsidR="00247EEB" w:rsidRDefault="00000000">
      <w:pPr>
        <w:pStyle w:val="Code"/>
      </w:pPr>
      <w:r>
        <w:t>2 |     mod hosting {</w:t>
      </w:r>
    </w:p>
    <w:p w14:paraId="223EF86A" w14:textId="77777777" w:rsidR="00247EEB" w:rsidRDefault="00000000">
      <w:pPr>
        <w:pStyle w:val="Code"/>
      </w:pPr>
      <w:r>
        <w:t xml:space="preserve">  |     ^^^^^^^^^^^</w:t>
      </w:r>
    </w:p>
    <w:p w14:paraId="64CCB03B" w14:textId="77777777" w:rsidR="00247EEB" w:rsidRDefault="00247EEB">
      <w:pPr>
        <w:pStyle w:val="Code"/>
      </w:pPr>
    </w:p>
    <w:p w14:paraId="1B91AA57" w14:textId="77777777" w:rsidR="00247EEB" w:rsidRDefault="00000000">
      <w:pPr>
        <w:pStyle w:val="Code"/>
      </w:pPr>
      <w:r>
        <w:t>error[E0603]: module `hosting` is private</w:t>
      </w:r>
    </w:p>
    <w:p w14:paraId="3E409C74" w14:textId="77777777" w:rsidR="00247EEB" w:rsidRDefault="00000000">
      <w:pPr>
        <w:pStyle w:val="Code"/>
      </w:pPr>
      <w:r>
        <w:t xml:space="preserve">  --&gt; </w:t>
      </w:r>
      <w:proofErr w:type="spellStart"/>
      <w:r>
        <w:t>src</w:t>
      </w:r>
      <w:proofErr w:type="spellEnd"/>
      <w:r>
        <w:t>/lib.rs:12:21</w:t>
      </w:r>
    </w:p>
    <w:p w14:paraId="4FBEE79B" w14:textId="77777777" w:rsidR="00247EEB" w:rsidRDefault="00000000">
      <w:pPr>
        <w:pStyle w:val="Code"/>
      </w:pPr>
      <w:r>
        <w:t xml:space="preserve">   |</w:t>
      </w:r>
    </w:p>
    <w:p w14:paraId="69C7FA80" w14:textId="77777777" w:rsidR="00247EEB" w:rsidRDefault="00000000">
      <w:pPr>
        <w:pStyle w:val="Code"/>
      </w:pPr>
      <w:r>
        <w:t xml:space="preserve">12 |     </w:t>
      </w:r>
      <w:proofErr w:type="spellStart"/>
      <w:r>
        <w:t>front_of_</w:t>
      </w:r>
      <w:proofErr w:type="gramStart"/>
      <w:r>
        <w:t>house</w:t>
      </w:r>
      <w:proofErr w:type="spellEnd"/>
      <w:r>
        <w:t>::</w:t>
      </w:r>
      <w:proofErr w:type="gramEnd"/>
      <w:r>
        <w:t>hosting::</w:t>
      </w:r>
      <w:proofErr w:type="spellStart"/>
      <w:r>
        <w:t>add_to_waitlist</w:t>
      </w:r>
      <w:proofErr w:type="spellEnd"/>
      <w:r>
        <w:t>();</w:t>
      </w:r>
    </w:p>
    <w:p w14:paraId="37E1EE7F" w14:textId="77777777" w:rsidR="00247EEB" w:rsidRDefault="00000000">
      <w:pPr>
        <w:pStyle w:val="Code"/>
      </w:pPr>
      <w:r>
        <w:t xml:space="preserve">   |                     ^^^^^^^ private module</w:t>
      </w:r>
    </w:p>
    <w:p w14:paraId="71874A7C" w14:textId="77777777" w:rsidR="00247EEB" w:rsidRDefault="00000000">
      <w:pPr>
        <w:pStyle w:val="Code"/>
      </w:pPr>
      <w:r>
        <w:t xml:space="preserve">   |</w:t>
      </w:r>
    </w:p>
    <w:p w14:paraId="6E417AC5" w14:textId="77777777" w:rsidR="00247EEB" w:rsidRDefault="00000000">
      <w:pPr>
        <w:pStyle w:val="Code"/>
      </w:pPr>
      <w:r>
        <w:t>note: the module `hosting` is defined here</w:t>
      </w:r>
    </w:p>
    <w:p w14:paraId="610FBDD8" w14:textId="77777777" w:rsidR="00247EEB" w:rsidRDefault="00000000">
      <w:pPr>
        <w:pStyle w:val="Code"/>
      </w:pPr>
      <w:r>
        <w:lastRenderedPageBreak/>
        <w:t xml:space="preserve">  --&gt; </w:t>
      </w:r>
      <w:proofErr w:type="spellStart"/>
      <w:r>
        <w:t>src</w:t>
      </w:r>
      <w:proofErr w:type="spellEnd"/>
      <w:r>
        <w:t>/lib.rs:2:5</w:t>
      </w:r>
    </w:p>
    <w:p w14:paraId="33F2DF10" w14:textId="77777777" w:rsidR="00247EEB" w:rsidRDefault="00000000">
      <w:pPr>
        <w:pStyle w:val="Code"/>
      </w:pPr>
      <w:r>
        <w:t xml:space="preserve">   |</w:t>
      </w:r>
    </w:p>
    <w:p w14:paraId="07642941" w14:textId="77777777" w:rsidR="00247EEB" w:rsidRDefault="00000000">
      <w:pPr>
        <w:pStyle w:val="Code"/>
      </w:pPr>
      <w:r>
        <w:t>2  |     mod hosting {</w:t>
      </w:r>
    </w:p>
    <w:p w14:paraId="288F5E2F" w14:textId="77777777" w:rsidR="00247EEB" w:rsidRDefault="00000000">
      <w:pPr>
        <w:pStyle w:val="Code"/>
      </w:pPr>
      <w:r>
        <w:t xml:space="preserve">   |     ^^^^^^^^^^^</w:t>
      </w:r>
    </w:p>
    <w:p w14:paraId="1F1CF410" w14:textId="77777777" w:rsidR="00247EEB" w:rsidRDefault="00247EEB">
      <w:pPr>
        <w:pStyle w:val="CodeSpaceBelow"/>
      </w:pPr>
    </w:p>
    <w:p w14:paraId="34CBCC20" w14:textId="77777777" w:rsidR="00247EEB" w:rsidRDefault="00000000">
      <w:pPr>
        <w:pStyle w:val="CodeListingCaption"/>
      </w:pPr>
      <w:r>
        <w:t>Listing 7-4: Compiler errors from building the code in Listing 7-3</w:t>
      </w:r>
    </w:p>
    <w:p w14:paraId="0962B7F4" w14:textId="77777777" w:rsidR="00247EEB" w:rsidRDefault="00000000">
      <w:pPr>
        <w:pStyle w:val="Body"/>
      </w:pPr>
      <w:r>
        <w:fldChar w:fldCharType="begin"/>
      </w:r>
      <w:r>
        <w:instrText>xe "public"</w:instrText>
      </w:r>
      <w:r>
        <w:fldChar w:fldCharType="end"/>
      </w:r>
      <w:r>
        <w:fldChar w:fldCharType="begin"/>
      </w:r>
      <w:r>
        <w:instrText>xe "private"</w:instrText>
      </w:r>
      <w:r>
        <w:fldChar w:fldCharType="end"/>
      </w:r>
      <w:r>
        <w:fldChar w:fldCharType="begin"/>
      </w:r>
      <w:r>
        <w:instrText>xe "privacy"</w:instrText>
      </w:r>
      <w:r>
        <w:fldChar w:fldCharType="end"/>
      </w:r>
      <w:r>
        <w:fldChar w:fldCharType="begin"/>
      </w:r>
      <w:r>
        <w:instrText>xe "privacy rules"</w:instrText>
      </w:r>
      <w:r>
        <w:fldChar w:fldCharType="end"/>
      </w:r>
      <w:r>
        <w:t xml:space="preserve">The error messages say that module </w:t>
      </w:r>
      <w:r>
        <w:rPr>
          <w:rStyle w:val="Literal"/>
        </w:rPr>
        <w:t>hosting</w:t>
      </w:r>
      <w:r>
        <w:t xml:space="preserve"> is private. In other words, we have the correct paths for the </w:t>
      </w:r>
      <w:r>
        <w:rPr>
          <w:rStyle w:val="Literal"/>
        </w:rPr>
        <w:t>hosting</w:t>
      </w:r>
      <w:r>
        <w:t xml:space="preserve"> module and the </w:t>
      </w:r>
      <w:proofErr w:type="spellStart"/>
      <w:r>
        <w:rPr>
          <w:rStyle w:val="Literal"/>
        </w:rPr>
        <w:t>add_to_waitlist</w:t>
      </w:r>
      <w:proofErr w:type="spellEnd"/>
      <w:r>
        <w:t xml:space="preserve"> </w:t>
      </w:r>
      <w:r>
        <w:rPr>
          <w:spacing w:val="3"/>
        </w:rPr>
        <w:t xml:space="preserve">function, but Rust won’t let us use them because it doesn’t have access to the private sections. In Rust, all items (functions, methods, structs, </w:t>
      </w:r>
      <w:r>
        <w:t>enums, modules, and constants) are private to parent modules by default. If you want to make an item like a function or struct private, you put it in a module.</w:t>
      </w:r>
    </w:p>
    <w:p w14:paraId="2B37B454" w14:textId="77777777" w:rsidR="00247EEB" w:rsidRDefault="00000000">
      <w:pPr>
        <w:pStyle w:val="Body"/>
        <w:rPr>
          <w:spacing w:val="-3"/>
        </w:rPr>
      </w:pPr>
      <w:r>
        <w:rPr>
          <w:spacing w:val="-3"/>
        </w:rPr>
        <w:fldChar w:fldCharType="begin"/>
      </w:r>
      <w:r>
        <w:rPr>
          <w:spacing w:val="-3"/>
        </w:rPr>
        <w:instrText>xe "ancestor modules"</w:instrText>
      </w:r>
      <w:r>
        <w:rPr>
          <w:spacing w:val="-3"/>
        </w:rPr>
        <w:fldChar w:fldCharType="end"/>
      </w:r>
      <w:r>
        <w:rPr>
          <w:spacing w:val="-3"/>
        </w:rPr>
        <w:fldChar w:fldCharType="begin"/>
      </w:r>
      <w:r>
        <w:rPr>
          <w:spacing w:val="-3"/>
        </w:rPr>
        <w:instrText>xe "child modules"</w:instrText>
      </w:r>
      <w:r>
        <w:rPr>
          <w:spacing w:val="-3"/>
        </w:rPr>
        <w:fldChar w:fldCharType="end"/>
      </w:r>
      <w:r>
        <w:rPr>
          <w:spacing w:val="-3"/>
        </w:rPr>
        <w:fldChar w:fldCharType="begin"/>
      </w:r>
      <w:r>
        <w:rPr>
          <w:spacing w:val="-3"/>
        </w:rPr>
        <w:instrText>xe "parent modules"</w:instrText>
      </w:r>
      <w:r>
        <w:rPr>
          <w:spacing w:val="-3"/>
        </w:rPr>
        <w:fldChar w:fldCharType="end"/>
      </w:r>
      <w:r>
        <w:rPr>
          <w:spacing w:val="-3"/>
        </w:rPr>
        <w:t xml:space="preserve">Items in a parent module can’t use the private items inside child modules, but items in child modules can use the items in their ancestor modules. This </w:t>
      </w:r>
      <w:r>
        <w:rPr>
          <w:spacing w:val="1"/>
        </w:rPr>
        <w:t xml:space="preserve">is because child modules wrap and hide their implementation details, but </w:t>
      </w:r>
      <w:r>
        <w:rPr>
          <w:spacing w:val="-1"/>
        </w:rPr>
        <w:t xml:space="preserve">the child modules can see the context in which they’re defined. To continue </w:t>
      </w:r>
      <w:r>
        <w:rPr>
          <w:spacing w:val="-3"/>
        </w:rPr>
        <w:t>with our metaphor, think of the privacy rules as being like the back office of a restaurant: what goes on in there is private to restaurant customers, but office managers can see and do everything in the restaurant they operate.</w:t>
      </w:r>
    </w:p>
    <w:p w14:paraId="130DC632" w14:textId="77777777" w:rsidR="00247EEB" w:rsidRDefault="00000000">
      <w:pPr>
        <w:pStyle w:val="Body"/>
      </w:pPr>
      <w:r>
        <w:t xml:space="preserve">Rust chose to have the module system function this way so that hiding inner implementation details is the default. That way, you know which parts </w:t>
      </w:r>
      <w:r>
        <w:rPr>
          <w:spacing w:val="1"/>
        </w:rPr>
        <w:t xml:space="preserve">of the inner code you can change without breaking outer code. However, </w:t>
      </w:r>
      <w:r>
        <w:t xml:space="preserve">Rust does give you the option to expose inner parts of child modules’ code to outer ancestor modules by using the </w:t>
      </w:r>
      <w:r>
        <w:rPr>
          <w:rStyle w:val="Literal"/>
        </w:rPr>
        <w:t>pub</w:t>
      </w:r>
      <w:r>
        <w:t xml:space="preserve"> keyword to make an item public.</w:t>
      </w:r>
    </w:p>
    <w:p w14:paraId="1279312D" w14:textId="77777777" w:rsidR="00247EEB" w:rsidRDefault="00000000">
      <w:pPr>
        <w:pStyle w:val="HeadB"/>
      </w:pPr>
      <w:r>
        <w:fldChar w:fldCharType="begin"/>
      </w:r>
      <w:r>
        <w:instrText>xe "pub keyword"</w:instrText>
      </w:r>
      <w:r>
        <w:fldChar w:fldCharType="end"/>
      </w:r>
      <w:r>
        <w:t>Exposing Paths with the pub Keyword</w:t>
      </w:r>
    </w:p>
    <w:p w14:paraId="4E6049FD" w14:textId="77777777" w:rsidR="00247EEB" w:rsidRDefault="00000000">
      <w:pPr>
        <w:pStyle w:val="BodyFirst"/>
        <w:rPr>
          <w:spacing w:val="2"/>
        </w:rPr>
      </w:pPr>
      <w:r>
        <w:t xml:space="preserve">Let’s return to the error in Listing 7-4 that told us the </w:t>
      </w:r>
      <w:r>
        <w:rPr>
          <w:rStyle w:val="Literal"/>
        </w:rPr>
        <w:t>hosting</w:t>
      </w:r>
      <w:r>
        <w:t xml:space="preserve"> module is pri</w:t>
      </w:r>
      <w:r>
        <w:rPr>
          <w:spacing w:val="2"/>
        </w:rPr>
        <w:t xml:space="preserve">vate. We want the </w:t>
      </w:r>
      <w:proofErr w:type="spellStart"/>
      <w:r>
        <w:rPr>
          <w:rStyle w:val="Literal"/>
          <w:spacing w:val="2"/>
        </w:rPr>
        <w:t>eat_at_restaurant</w:t>
      </w:r>
      <w:proofErr w:type="spellEnd"/>
      <w:r>
        <w:rPr>
          <w:spacing w:val="2"/>
        </w:rPr>
        <w:t xml:space="preserve"> function in the parent module to have access to the </w:t>
      </w:r>
      <w:proofErr w:type="spellStart"/>
      <w:r>
        <w:rPr>
          <w:rStyle w:val="Literal"/>
          <w:spacing w:val="2"/>
        </w:rPr>
        <w:t>add_to_waitlist</w:t>
      </w:r>
      <w:proofErr w:type="spellEnd"/>
      <w:r>
        <w:rPr>
          <w:spacing w:val="2"/>
        </w:rPr>
        <w:t xml:space="preserve"> function in the child module, so we mark the </w:t>
      </w:r>
      <w:r>
        <w:rPr>
          <w:rStyle w:val="Literal"/>
          <w:spacing w:val="2"/>
        </w:rPr>
        <w:t>hosting</w:t>
      </w:r>
      <w:r>
        <w:rPr>
          <w:spacing w:val="2"/>
        </w:rPr>
        <w:t xml:space="preserve"> module with the </w:t>
      </w:r>
      <w:r>
        <w:rPr>
          <w:rStyle w:val="Literal"/>
          <w:spacing w:val="2"/>
        </w:rPr>
        <w:t>pub</w:t>
      </w:r>
      <w:r>
        <w:rPr>
          <w:spacing w:val="2"/>
        </w:rPr>
        <w:t xml:space="preserve"> keyword, as shown in Listing 7-5.</w:t>
      </w:r>
    </w:p>
    <w:p w14:paraId="5F03430E" w14:textId="77777777" w:rsidR="00247EEB" w:rsidRDefault="00247EEB">
      <w:pPr>
        <w:pStyle w:val="CodeSpaceAbove"/>
      </w:pPr>
    </w:p>
    <w:p w14:paraId="1B304941" w14:textId="77777777" w:rsidR="00247EEB" w:rsidRDefault="00000000" w:rsidP="002571C8">
      <w:pPr>
        <w:pStyle w:val="CodeLabel"/>
      </w:pPr>
      <w:r w:rsidRPr="002571C8">
        <w:t>src</w:t>
      </w:r>
      <w:r>
        <w:t>/lib.rs</w:t>
      </w:r>
    </w:p>
    <w:p w14:paraId="2676FBEF" w14:textId="77777777" w:rsidR="00247EEB"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3DABD7F1" w14:textId="77777777" w:rsidR="00247EEB" w:rsidRDefault="00000000">
      <w:pPr>
        <w:pStyle w:val="Code"/>
      </w:pPr>
      <w:r>
        <w:t xml:space="preserve">    pub </w:t>
      </w:r>
      <w:r>
        <w:rPr>
          <w:rStyle w:val="LiteralGray"/>
        </w:rPr>
        <w:t>mod hosting {</w:t>
      </w:r>
    </w:p>
    <w:p w14:paraId="04880368" w14:textId="77777777" w:rsidR="00247EEB" w:rsidRDefault="00000000">
      <w:pPr>
        <w:pStyle w:val="Code"/>
      </w:pPr>
      <w:r>
        <w:rPr>
          <w:rStyle w:val="LiteralGray"/>
        </w:rPr>
        <w:t xml:space="preserve">        fn </w:t>
      </w:r>
      <w:proofErr w:type="spellStart"/>
      <w:r>
        <w:rPr>
          <w:rStyle w:val="LiteralGray"/>
        </w:rPr>
        <w:t>add_to_waitlist</w:t>
      </w:r>
      <w:proofErr w:type="spellEnd"/>
      <w:r>
        <w:rPr>
          <w:rStyle w:val="LiteralGray"/>
        </w:rPr>
        <w:t>() {}</w:t>
      </w:r>
    </w:p>
    <w:p w14:paraId="70F771DD" w14:textId="77777777" w:rsidR="00247EEB" w:rsidRDefault="00000000">
      <w:pPr>
        <w:pStyle w:val="Code"/>
      </w:pPr>
      <w:r>
        <w:rPr>
          <w:rStyle w:val="LiteralGray"/>
        </w:rPr>
        <w:t xml:space="preserve">    }</w:t>
      </w:r>
    </w:p>
    <w:p w14:paraId="5FD81741" w14:textId="77777777" w:rsidR="00247EEB" w:rsidRDefault="00000000">
      <w:pPr>
        <w:pStyle w:val="Code"/>
      </w:pPr>
      <w:r>
        <w:rPr>
          <w:rStyle w:val="LiteralGray"/>
        </w:rPr>
        <w:t>}</w:t>
      </w:r>
    </w:p>
    <w:p w14:paraId="00010F14" w14:textId="77777777" w:rsidR="00247EEB" w:rsidRDefault="00247EEB">
      <w:pPr>
        <w:pStyle w:val="Code"/>
      </w:pPr>
    </w:p>
    <w:p w14:paraId="43AC2C69" w14:textId="77777777" w:rsidR="00247EEB" w:rsidRDefault="00000000">
      <w:pPr>
        <w:pStyle w:val="Code"/>
      </w:pPr>
      <w:r>
        <w:rPr>
          <w:rStyle w:val="LiteralGrayItalic"/>
        </w:rPr>
        <w:t>--snip--</w:t>
      </w:r>
    </w:p>
    <w:p w14:paraId="3F309030" w14:textId="77777777" w:rsidR="00247EEB" w:rsidRDefault="00247EEB">
      <w:pPr>
        <w:pStyle w:val="CodeSpaceBelow"/>
      </w:pPr>
    </w:p>
    <w:p w14:paraId="4518532F" w14:textId="77777777" w:rsidR="00247EEB" w:rsidRDefault="00000000">
      <w:pPr>
        <w:pStyle w:val="CodeListingCaption"/>
      </w:pPr>
      <w:r>
        <w:lastRenderedPageBreak/>
        <w:t xml:space="preserve">Listing 7-5: Declaring the </w:t>
      </w:r>
      <w:r>
        <w:rPr>
          <w:rStyle w:val="LiteralCaption"/>
          <w:i/>
          <w:iCs/>
        </w:rPr>
        <w:t>hosting</w:t>
      </w:r>
      <w:r>
        <w:t xml:space="preserve"> module as </w:t>
      </w:r>
      <w:r>
        <w:rPr>
          <w:rStyle w:val="LiteralCaption"/>
          <w:i/>
          <w:iCs/>
        </w:rPr>
        <w:t>pub</w:t>
      </w:r>
      <w:r>
        <w:t xml:space="preserve"> to use it from </w:t>
      </w:r>
      <w:proofErr w:type="spellStart"/>
      <w:r>
        <w:rPr>
          <w:rStyle w:val="LiteralCaption"/>
          <w:i/>
          <w:iCs/>
        </w:rPr>
        <w:t>eat_at_restaurant</w:t>
      </w:r>
      <w:proofErr w:type="spellEnd"/>
    </w:p>
    <w:p w14:paraId="513C126E" w14:textId="77777777" w:rsidR="00247EEB" w:rsidRDefault="00000000">
      <w:pPr>
        <w:pStyle w:val="Body"/>
      </w:pPr>
      <w:r>
        <w:t>Unfortunately, the code in Listing 7-5 still results in compiler errors, as shown in Listing 7-6.</w:t>
      </w:r>
    </w:p>
    <w:p w14:paraId="089BF66F" w14:textId="77777777" w:rsidR="00247EEB" w:rsidRDefault="00247EEB">
      <w:pPr>
        <w:pStyle w:val="CodeSpaceAbove"/>
      </w:pPr>
    </w:p>
    <w:p w14:paraId="6249A616" w14:textId="77777777" w:rsidR="00247EEB" w:rsidRDefault="00000000">
      <w:pPr>
        <w:pStyle w:val="Code"/>
      </w:pPr>
      <w:r>
        <w:t xml:space="preserve">$ </w:t>
      </w:r>
      <w:r>
        <w:rPr>
          <w:rStyle w:val="LiteralBold"/>
        </w:rPr>
        <w:t xml:space="preserve">cargo </w:t>
      </w:r>
      <w:proofErr w:type="gramStart"/>
      <w:r>
        <w:rPr>
          <w:rStyle w:val="LiteralBold"/>
        </w:rPr>
        <w:t>build</w:t>
      </w:r>
      <w:proofErr w:type="gramEnd"/>
    </w:p>
    <w:p w14:paraId="3E7588D0" w14:textId="77777777" w:rsidR="00247EEB" w:rsidRDefault="00000000">
      <w:pPr>
        <w:pStyle w:val="Code"/>
      </w:pPr>
      <w:r>
        <w:t xml:space="preserve">   Compiling restaurant v0.1.0 (file:///projects/restaurant)</w:t>
      </w:r>
    </w:p>
    <w:p w14:paraId="3E0E5FD7" w14:textId="77777777" w:rsidR="00247EEB" w:rsidRDefault="00000000">
      <w:pPr>
        <w:pStyle w:val="Code"/>
      </w:pPr>
      <w:r>
        <w:t>error[E0603]: function `</w:t>
      </w:r>
      <w:proofErr w:type="spellStart"/>
      <w:r>
        <w:t>add_to_waitlist</w:t>
      </w:r>
      <w:proofErr w:type="spellEnd"/>
      <w:r>
        <w:t>` is private</w:t>
      </w:r>
    </w:p>
    <w:p w14:paraId="19BD5383" w14:textId="77777777" w:rsidR="00690DE7" w:rsidRDefault="00690DE7" w:rsidP="00690DE7">
      <w:pPr>
        <w:pStyle w:val="Code"/>
        <w:rPr>
          <w:ins w:id="2" w:author="Chris Krycho" w:date="2025-02-26T15:39:00Z" w16du:dateUtc="2025-02-26T22:39:00Z"/>
        </w:rPr>
      </w:pPr>
      <w:ins w:id="3" w:author="Chris Krycho" w:date="2025-02-26T15:39:00Z" w16du:dateUtc="2025-02-26T22:39:00Z">
        <w:r>
          <w:t xml:space="preserve">  --&gt; </w:t>
        </w:r>
        <w:proofErr w:type="spellStart"/>
        <w:r>
          <w:t>src</w:t>
        </w:r>
        <w:proofErr w:type="spellEnd"/>
        <w:r>
          <w:t>/lib.rs:10:37</w:t>
        </w:r>
      </w:ins>
    </w:p>
    <w:p w14:paraId="0F3996E5" w14:textId="77777777" w:rsidR="00690DE7" w:rsidRDefault="00690DE7" w:rsidP="00690DE7">
      <w:pPr>
        <w:pStyle w:val="Code"/>
        <w:rPr>
          <w:ins w:id="4" w:author="Chris Krycho" w:date="2025-02-26T15:39:00Z" w16du:dateUtc="2025-02-26T22:39:00Z"/>
        </w:rPr>
      </w:pPr>
      <w:ins w:id="5" w:author="Chris Krycho" w:date="2025-02-26T15:39:00Z" w16du:dateUtc="2025-02-26T22:39:00Z">
        <w:r>
          <w:t xml:space="preserve">   |</w:t>
        </w:r>
      </w:ins>
    </w:p>
    <w:p w14:paraId="2F5E7B8D" w14:textId="77777777" w:rsidR="00690DE7" w:rsidRDefault="00690DE7" w:rsidP="00690DE7">
      <w:pPr>
        <w:pStyle w:val="Code"/>
        <w:rPr>
          <w:ins w:id="6" w:author="Chris Krycho" w:date="2025-02-26T15:39:00Z" w16du:dateUtc="2025-02-26T22:39:00Z"/>
        </w:rPr>
      </w:pPr>
      <w:ins w:id="7" w:author="Chris Krycho" w:date="2025-02-26T15:39:00Z" w16du:dateUtc="2025-02-26T22:39:00Z">
        <w:r>
          <w:t xml:space="preserve">10 |     </w:t>
        </w:r>
        <w:proofErr w:type="gramStart"/>
        <w:r>
          <w:t>crate::</w:t>
        </w:r>
        <w:proofErr w:type="spellStart"/>
        <w:proofErr w:type="gramEnd"/>
        <w:r>
          <w:t>front_of_house</w:t>
        </w:r>
        <w:proofErr w:type="spellEnd"/>
        <w:r>
          <w:t>::hosting::</w:t>
        </w:r>
        <w:proofErr w:type="spellStart"/>
        <w:r>
          <w:t>add_to_waitlist</w:t>
        </w:r>
        <w:proofErr w:type="spellEnd"/>
        <w:r>
          <w:t>();</w:t>
        </w:r>
      </w:ins>
    </w:p>
    <w:p w14:paraId="56B69814" w14:textId="77777777" w:rsidR="00690DE7" w:rsidRDefault="00690DE7" w:rsidP="00690DE7">
      <w:pPr>
        <w:pStyle w:val="Code"/>
        <w:rPr>
          <w:ins w:id="8" w:author="Chris Krycho" w:date="2025-02-26T15:39:00Z" w16du:dateUtc="2025-02-26T22:39:00Z"/>
        </w:rPr>
      </w:pPr>
      <w:ins w:id="9" w:author="Chris Krycho" w:date="2025-02-26T15:39:00Z" w16du:dateUtc="2025-02-26T22:39:00Z">
        <w:r>
          <w:t xml:space="preserve">   |                                     ^^^^^^^^^^^^^^^ private function</w:t>
        </w:r>
      </w:ins>
    </w:p>
    <w:p w14:paraId="35F51886" w14:textId="77777777" w:rsidR="00690DE7" w:rsidRDefault="00690DE7" w:rsidP="00690DE7">
      <w:pPr>
        <w:pStyle w:val="Code"/>
        <w:rPr>
          <w:ins w:id="10" w:author="Chris Krycho" w:date="2025-02-26T15:39:00Z" w16du:dateUtc="2025-02-26T22:39:00Z"/>
        </w:rPr>
      </w:pPr>
      <w:ins w:id="11" w:author="Chris Krycho" w:date="2025-02-26T15:39:00Z" w16du:dateUtc="2025-02-26T22:39:00Z">
        <w:r>
          <w:t xml:space="preserve">   |</w:t>
        </w:r>
      </w:ins>
    </w:p>
    <w:p w14:paraId="16BA9DAE" w14:textId="77777777" w:rsidR="00690DE7" w:rsidRDefault="00690DE7" w:rsidP="00690DE7">
      <w:pPr>
        <w:pStyle w:val="Code"/>
        <w:rPr>
          <w:ins w:id="12" w:author="Chris Krycho" w:date="2025-02-26T15:39:00Z" w16du:dateUtc="2025-02-26T22:39:00Z"/>
        </w:rPr>
      </w:pPr>
      <w:ins w:id="13" w:author="Chris Krycho" w:date="2025-02-26T15:39:00Z" w16du:dateUtc="2025-02-26T22:39:00Z">
        <w:r>
          <w:t>note: the function `</w:t>
        </w:r>
        <w:proofErr w:type="spellStart"/>
        <w:r>
          <w:t>add_to_waitlist</w:t>
        </w:r>
        <w:proofErr w:type="spellEnd"/>
        <w:r>
          <w:t>` is defined here</w:t>
        </w:r>
      </w:ins>
    </w:p>
    <w:p w14:paraId="103FDD40" w14:textId="77777777" w:rsidR="00690DE7" w:rsidRDefault="00690DE7" w:rsidP="00690DE7">
      <w:pPr>
        <w:pStyle w:val="Code"/>
        <w:rPr>
          <w:ins w:id="14" w:author="Chris Krycho" w:date="2025-02-26T15:39:00Z" w16du:dateUtc="2025-02-26T22:39:00Z"/>
        </w:rPr>
      </w:pPr>
      <w:ins w:id="15" w:author="Chris Krycho" w:date="2025-02-26T15:39:00Z" w16du:dateUtc="2025-02-26T22:39:00Z">
        <w:r>
          <w:t xml:space="preserve">  --&gt; </w:t>
        </w:r>
        <w:proofErr w:type="spellStart"/>
        <w:r>
          <w:t>src</w:t>
        </w:r>
        <w:proofErr w:type="spellEnd"/>
        <w:r>
          <w:t>/lib.rs:3:9</w:t>
        </w:r>
      </w:ins>
    </w:p>
    <w:p w14:paraId="7D17AD33" w14:textId="77777777" w:rsidR="00690DE7" w:rsidRDefault="00690DE7" w:rsidP="00690DE7">
      <w:pPr>
        <w:pStyle w:val="Code"/>
        <w:rPr>
          <w:ins w:id="16" w:author="Chris Krycho" w:date="2025-02-26T15:39:00Z" w16du:dateUtc="2025-02-26T22:39:00Z"/>
        </w:rPr>
      </w:pPr>
      <w:ins w:id="17" w:author="Chris Krycho" w:date="2025-02-26T15:39:00Z" w16du:dateUtc="2025-02-26T22:39:00Z">
        <w:r>
          <w:t xml:space="preserve">   |</w:t>
        </w:r>
      </w:ins>
    </w:p>
    <w:p w14:paraId="105C6C46" w14:textId="77777777" w:rsidR="00690DE7" w:rsidRDefault="00690DE7" w:rsidP="00690DE7">
      <w:pPr>
        <w:pStyle w:val="Code"/>
        <w:rPr>
          <w:ins w:id="18" w:author="Chris Krycho" w:date="2025-02-26T15:39:00Z" w16du:dateUtc="2025-02-26T22:39:00Z"/>
        </w:rPr>
      </w:pPr>
      <w:ins w:id="19" w:author="Chris Krycho" w:date="2025-02-26T15:39:00Z" w16du:dateUtc="2025-02-26T22:39:00Z">
        <w:r>
          <w:t xml:space="preserve">3  |         fn </w:t>
        </w:r>
        <w:proofErr w:type="spellStart"/>
        <w:r>
          <w:t>add_to_waitlist</w:t>
        </w:r>
        <w:proofErr w:type="spellEnd"/>
        <w:r>
          <w:t>() {}</w:t>
        </w:r>
      </w:ins>
    </w:p>
    <w:p w14:paraId="44B27EBD" w14:textId="77777777" w:rsidR="00690DE7" w:rsidRDefault="00690DE7" w:rsidP="00690DE7">
      <w:pPr>
        <w:pStyle w:val="Code"/>
        <w:rPr>
          <w:ins w:id="20" w:author="Chris Krycho" w:date="2025-02-26T15:39:00Z" w16du:dateUtc="2025-02-26T22:39:00Z"/>
        </w:rPr>
      </w:pPr>
      <w:ins w:id="21" w:author="Chris Krycho" w:date="2025-02-26T15:39:00Z" w16du:dateUtc="2025-02-26T22:39:00Z">
        <w:r>
          <w:t xml:space="preserve">   |         ^^^^^^^^^^^^^^^^^^^^</w:t>
        </w:r>
      </w:ins>
    </w:p>
    <w:p w14:paraId="0EB4F32D" w14:textId="77777777" w:rsidR="00690DE7" w:rsidRDefault="00690DE7" w:rsidP="00690DE7">
      <w:pPr>
        <w:pStyle w:val="Code"/>
        <w:rPr>
          <w:ins w:id="22" w:author="Chris Krycho" w:date="2025-02-26T15:39:00Z" w16du:dateUtc="2025-02-26T22:39:00Z"/>
        </w:rPr>
      </w:pPr>
    </w:p>
    <w:p w14:paraId="4EE1C902" w14:textId="77777777" w:rsidR="00690DE7" w:rsidRDefault="00690DE7" w:rsidP="00690DE7">
      <w:pPr>
        <w:pStyle w:val="Code"/>
        <w:rPr>
          <w:ins w:id="23" w:author="Chris Krycho" w:date="2025-02-26T15:39:00Z" w16du:dateUtc="2025-02-26T22:39:00Z"/>
        </w:rPr>
      </w:pPr>
      <w:ins w:id="24" w:author="Chris Krycho" w:date="2025-02-26T15:39:00Z" w16du:dateUtc="2025-02-26T22:39:00Z">
        <w:r>
          <w:t>error[E0603]: function `</w:t>
        </w:r>
        <w:proofErr w:type="spellStart"/>
        <w:r>
          <w:t>add_to_waitlist</w:t>
        </w:r>
        <w:proofErr w:type="spellEnd"/>
        <w:r>
          <w:t>` is private</w:t>
        </w:r>
      </w:ins>
    </w:p>
    <w:p w14:paraId="46E92C64" w14:textId="77777777" w:rsidR="00690DE7" w:rsidRDefault="00690DE7" w:rsidP="00690DE7">
      <w:pPr>
        <w:pStyle w:val="Code"/>
        <w:rPr>
          <w:ins w:id="25" w:author="Chris Krycho" w:date="2025-02-26T15:39:00Z" w16du:dateUtc="2025-02-26T22:39:00Z"/>
        </w:rPr>
      </w:pPr>
      <w:ins w:id="26" w:author="Chris Krycho" w:date="2025-02-26T15:39:00Z" w16du:dateUtc="2025-02-26T22:39:00Z">
        <w:r>
          <w:t xml:space="preserve">  --&gt; </w:t>
        </w:r>
        <w:proofErr w:type="spellStart"/>
        <w:r>
          <w:t>src</w:t>
        </w:r>
        <w:proofErr w:type="spellEnd"/>
        <w:r>
          <w:t>/lib.rs:13:30</w:t>
        </w:r>
      </w:ins>
    </w:p>
    <w:p w14:paraId="7A58C9EC" w14:textId="77777777" w:rsidR="00690DE7" w:rsidRDefault="00690DE7" w:rsidP="00690DE7">
      <w:pPr>
        <w:pStyle w:val="Code"/>
        <w:rPr>
          <w:ins w:id="27" w:author="Chris Krycho" w:date="2025-02-26T15:39:00Z" w16du:dateUtc="2025-02-26T22:39:00Z"/>
        </w:rPr>
      </w:pPr>
      <w:ins w:id="28" w:author="Chris Krycho" w:date="2025-02-26T15:39:00Z" w16du:dateUtc="2025-02-26T22:39:00Z">
        <w:r>
          <w:t xml:space="preserve">   |</w:t>
        </w:r>
      </w:ins>
    </w:p>
    <w:p w14:paraId="487F917F" w14:textId="3B475B85" w:rsidR="00247EEB" w:rsidDel="00690DE7" w:rsidRDefault="00690DE7" w:rsidP="00690DE7">
      <w:pPr>
        <w:pStyle w:val="Code"/>
        <w:rPr>
          <w:del w:id="29" w:author="Chris Krycho" w:date="2025-02-26T15:39:00Z" w16du:dateUtc="2025-02-26T22:39:00Z"/>
        </w:rPr>
      </w:pPr>
      <w:ins w:id="30" w:author="Chris Krycho" w:date="2025-02-26T15:39:00Z" w16du:dateUtc="2025-02-26T22:39:00Z">
        <w:r>
          <w:t xml:space="preserve">13 |     </w:t>
        </w:r>
        <w:proofErr w:type="spellStart"/>
        <w:r>
          <w:t>front_of_house</w:t>
        </w:r>
        <w:proofErr w:type="spellEnd"/>
        <w:r>
          <w:t>::hosting::</w:t>
        </w:r>
        <w:proofErr w:type="spellStart"/>
        <w:r>
          <w:t>add_to_waitlist</w:t>
        </w:r>
        <w:proofErr w:type="spellEnd"/>
        <w:r>
          <w:t>();</w:t>
        </w:r>
      </w:ins>
      <w:del w:id="31" w:author="Chris Krycho" w:date="2025-02-26T15:39:00Z" w16du:dateUtc="2025-02-26T22:39:00Z">
        <w:r w:rsidR="00000000" w:rsidDel="00690DE7">
          <w:delText xml:space="preserve"> --&gt; src/lib.rs:9:37</w:delText>
        </w:r>
      </w:del>
    </w:p>
    <w:p w14:paraId="60FD9F89" w14:textId="09C757B7" w:rsidR="00247EEB" w:rsidDel="00690DE7" w:rsidRDefault="00000000">
      <w:pPr>
        <w:pStyle w:val="Code"/>
        <w:rPr>
          <w:del w:id="32" w:author="Chris Krycho" w:date="2025-02-26T15:39:00Z" w16du:dateUtc="2025-02-26T22:39:00Z"/>
        </w:rPr>
      </w:pPr>
      <w:del w:id="33" w:author="Chris Krycho" w:date="2025-02-26T15:39:00Z" w16du:dateUtc="2025-02-26T22:39:00Z">
        <w:r w:rsidDel="00690DE7">
          <w:delText xml:space="preserve">  |</w:delText>
        </w:r>
      </w:del>
    </w:p>
    <w:p w14:paraId="7CDE21E8" w14:textId="2DC14A53" w:rsidR="00247EEB" w:rsidDel="00690DE7" w:rsidRDefault="00000000">
      <w:pPr>
        <w:pStyle w:val="Code"/>
        <w:rPr>
          <w:del w:id="34" w:author="Chris Krycho" w:date="2025-02-26T15:39:00Z" w16du:dateUtc="2025-02-26T22:39:00Z"/>
        </w:rPr>
      </w:pPr>
      <w:del w:id="35" w:author="Chris Krycho" w:date="2025-02-26T15:39:00Z" w16du:dateUtc="2025-02-26T22:39:00Z">
        <w:r w:rsidDel="00690DE7">
          <w:delText>9 |     crate::front_of_house::hosting::add_to_waitlist();</w:delText>
        </w:r>
      </w:del>
    </w:p>
    <w:p w14:paraId="70C7CAFF" w14:textId="0A8961DB" w:rsidR="00247EEB" w:rsidDel="00690DE7" w:rsidRDefault="00000000">
      <w:pPr>
        <w:pStyle w:val="Code"/>
        <w:rPr>
          <w:del w:id="36" w:author="Chris Krycho" w:date="2025-02-26T15:39:00Z" w16du:dateUtc="2025-02-26T22:39:00Z"/>
        </w:rPr>
      </w:pPr>
      <w:del w:id="37" w:author="Chris Krycho" w:date="2025-02-26T15:39:00Z" w16du:dateUtc="2025-02-26T22:39:00Z">
        <w:r w:rsidDel="00690DE7">
          <w:delText xml:space="preserve">  |                                     ^^^^^^^^^^^^^^^ private function</w:delText>
        </w:r>
      </w:del>
    </w:p>
    <w:p w14:paraId="3BC3934B" w14:textId="4C543603" w:rsidR="00247EEB" w:rsidDel="00690DE7" w:rsidRDefault="00000000">
      <w:pPr>
        <w:pStyle w:val="Code"/>
        <w:rPr>
          <w:del w:id="38" w:author="Chris Krycho" w:date="2025-02-26T15:39:00Z" w16du:dateUtc="2025-02-26T22:39:00Z"/>
        </w:rPr>
      </w:pPr>
      <w:del w:id="39" w:author="Chris Krycho" w:date="2025-02-26T15:39:00Z" w16du:dateUtc="2025-02-26T22:39:00Z">
        <w:r w:rsidDel="00690DE7">
          <w:delText xml:space="preserve">  |</w:delText>
        </w:r>
      </w:del>
    </w:p>
    <w:p w14:paraId="58F68B6C" w14:textId="4D40B303" w:rsidR="00247EEB" w:rsidDel="00690DE7" w:rsidRDefault="00000000">
      <w:pPr>
        <w:pStyle w:val="Code"/>
        <w:rPr>
          <w:del w:id="40" w:author="Chris Krycho" w:date="2025-02-26T15:39:00Z" w16du:dateUtc="2025-02-26T22:39:00Z"/>
        </w:rPr>
      </w:pPr>
      <w:del w:id="41" w:author="Chris Krycho" w:date="2025-02-26T15:39:00Z" w16du:dateUtc="2025-02-26T22:39:00Z">
        <w:r w:rsidDel="00690DE7">
          <w:delText>note: the function `add_to_waitlist` is defined here</w:delText>
        </w:r>
      </w:del>
    </w:p>
    <w:p w14:paraId="054F8CA6" w14:textId="5FD0B3AF" w:rsidR="00247EEB" w:rsidDel="00690DE7" w:rsidRDefault="00000000">
      <w:pPr>
        <w:pStyle w:val="Code"/>
        <w:rPr>
          <w:del w:id="42" w:author="Chris Krycho" w:date="2025-02-26T15:39:00Z" w16du:dateUtc="2025-02-26T22:39:00Z"/>
        </w:rPr>
      </w:pPr>
      <w:del w:id="43" w:author="Chris Krycho" w:date="2025-02-26T15:39:00Z" w16du:dateUtc="2025-02-26T22:39:00Z">
        <w:r w:rsidDel="00690DE7">
          <w:delText xml:space="preserve"> --&gt; src/lib.rs:3:9</w:delText>
        </w:r>
      </w:del>
    </w:p>
    <w:p w14:paraId="57D36AAF" w14:textId="2562B54C" w:rsidR="00247EEB" w:rsidDel="00690DE7" w:rsidRDefault="00000000">
      <w:pPr>
        <w:pStyle w:val="Code"/>
        <w:rPr>
          <w:del w:id="44" w:author="Chris Krycho" w:date="2025-02-26T15:39:00Z" w16du:dateUtc="2025-02-26T22:39:00Z"/>
        </w:rPr>
      </w:pPr>
      <w:del w:id="45" w:author="Chris Krycho" w:date="2025-02-26T15:39:00Z" w16du:dateUtc="2025-02-26T22:39:00Z">
        <w:r w:rsidDel="00690DE7">
          <w:delText xml:space="preserve">  |</w:delText>
        </w:r>
      </w:del>
    </w:p>
    <w:p w14:paraId="64B0A61F" w14:textId="4D8EFC51" w:rsidR="00247EEB" w:rsidDel="00690DE7" w:rsidRDefault="00000000">
      <w:pPr>
        <w:pStyle w:val="Code"/>
        <w:rPr>
          <w:del w:id="46" w:author="Chris Krycho" w:date="2025-02-26T15:39:00Z" w16du:dateUtc="2025-02-26T22:39:00Z"/>
        </w:rPr>
      </w:pPr>
      <w:del w:id="47" w:author="Chris Krycho" w:date="2025-02-26T15:39:00Z" w16du:dateUtc="2025-02-26T22:39:00Z">
        <w:r w:rsidDel="00690DE7">
          <w:delText>3 |         fn add_to_waitlist() {}</w:delText>
        </w:r>
      </w:del>
    </w:p>
    <w:p w14:paraId="67E1D856" w14:textId="21A70BC6" w:rsidR="00247EEB" w:rsidDel="00690DE7" w:rsidRDefault="00000000">
      <w:pPr>
        <w:pStyle w:val="Code"/>
        <w:rPr>
          <w:del w:id="48" w:author="Chris Krycho" w:date="2025-02-26T15:39:00Z" w16du:dateUtc="2025-02-26T22:39:00Z"/>
        </w:rPr>
      </w:pPr>
      <w:del w:id="49" w:author="Chris Krycho" w:date="2025-02-26T15:39:00Z" w16du:dateUtc="2025-02-26T22:39:00Z">
        <w:r w:rsidDel="00690DE7">
          <w:delText xml:space="preserve">  |         ^^^^^^^^^^^^^^^^^^^^</w:delText>
        </w:r>
      </w:del>
    </w:p>
    <w:p w14:paraId="5E355CB7" w14:textId="207B76FC" w:rsidR="00247EEB" w:rsidDel="00690DE7" w:rsidRDefault="00247EEB">
      <w:pPr>
        <w:pStyle w:val="Code"/>
        <w:rPr>
          <w:del w:id="50" w:author="Chris Krycho" w:date="2025-02-26T15:39:00Z" w16du:dateUtc="2025-02-26T22:39:00Z"/>
        </w:rPr>
      </w:pPr>
    </w:p>
    <w:p w14:paraId="4032D3E3" w14:textId="2EED5CD1" w:rsidR="00247EEB" w:rsidDel="00690DE7" w:rsidRDefault="00000000">
      <w:pPr>
        <w:pStyle w:val="Code"/>
        <w:rPr>
          <w:del w:id="51" w:author="Chris Krycho" w:date="2025-02-26T15:39:00Z" w16du:dateUtc="2025-02-26T22:39:00Z"/>
        </w:rPr>
      </w:pPr>
      <w:del w:id="52" w:author="Chris Krycho" w:date="2025-02-26T15:39:00Z" w16du:dateUtc="2025-02-26T22:39:00Z">
        <w:r w:rsidDel="00690DE7">
          <w:delText>error[E0603]: function `add_to_waitlist` is private</w:delText>
        </w:r>
      </w:del>
    </w:p>
    <w:p w14:paraId="78F78B85" w14:textId="415FB1B2" w:rsidR="00247EEB" w:rsidDel="00690DE7" w:rsidRDefault="00000000">
      <w:pPr>
        <w:pStyle w:val="Code"/>
        <w:rPr>
          <w:del w:id="53" w:author="Chris Krycho" w:date="2025-02-26T15:39:00Z" w16du:dateUtc="2025-02-26T22:39:00Z"/>
        </w:rPr>
      </w:pPr>
      <w:del w:id="54" w:author="Chris Krycho" w:date="2025-02-26T15:39:00Z" w16du:dateUtc="2025-02-26T22:39:00Z">
        <w:r w:rsidDel="00690DE7">
          <w:delText xml:space="preserve">  --&gt; src/lib.rs:12:30</w:delText>
        </w:r>
      </w:del>
    </w:p>
    <w:p w14:paraId="4BB06846" w14:textId="5E29394D" w:rsidR="00247EEB" w:rsidDel="00690DE7" w:rsidRDefault="00000000">
      <w:pPr>
        <w:pStyle w:val="Code"/>
        <w:rPr>
          <w:del w:id="55" w:author="Chris Krycho" w:date="2025-02-26T15:39:00Z" w16du:dateUtc="2025-02-26T22:39:00Z"/>
        </w:rPr>
      </w:pPr>
      <w:del w:id="56" w:author="Chris Krycho" w:date="2025-02-26T15:39:00Z" w16du:dateUtc="2025-02-26T22:39:00Z">
        <w:r w:rsidDel="00690DE7">
          <w:delText xml:space="preserve">   |</w:delText>
        </w:r>
      </w:del>
    </w:p>
    <w:p w14:paraId="499D221E" w14:textId="7A90A2AA" w:rsidR="00247EEB" w:rsidDel="00690DE7" w:rsidRDefault="00000000">
      <w:pPr>
        <w:pStyle w:val="Code"/>
        <w:rPr>
          <w:del w:id="57" w:author="Chris Krycho" w:date="2025-02-26T15:39:00Z" w16du:dateUtc="2025-02-26T22:39:00Z"/>
        </w:rPr>
      </w:pPr>
      <w:del w:id="58" w:author="Chris Krycho" w:date="2025-02-26T15:39:00Z" w16du:dateUtc="2025-02-26T22:39:00Z">
        <w:r w:rsidDel="00690DE7">
          <w:delText>12 |     front_of_house::hosting::add_to_waitlist();</w:delText>
        </w:r>
      </w:del>
    </w:p>
    <w:p w14:paraId="2C32A6D3" w14:textId="77777777" w:rsidR="00247EEB" w:rsidRDefault="00000000">
      <w:pPr>
        <w:pStyle w:val="Code"/>
      </w:pPr>
      <w:r>
        <w:t xml:space="preserve">   |                              ^^^^^^^^^^^^^^^ private function</w:t>
      </w:r>
    </w:p>
    <w:p w14:paraId="2E36C2E5" w14:textId="77777777" w:rsidR="00247EEB" w:rsidRDefault="00000000">
      <w:pPr>
        <w:pStyle w:val="Code"/>
      </w:pPr>
      <w:r>
        <w:t xml:space="preserve">   |</w:t>
      </w:r>
    </w:p>
    <w:p w14:paraId="05DFA7A8" w14:textId="77777777" w:rsidR="00247EEB" w:rsidRDefault="00000000">
      <w:pPr>
        <w:pStyle w:val="Code"/>
      </w:pPr>
      <w:r>
        <w:t>note: the function `</w:t>
      </w:r>
      <w:proofErr w:type="spellStart"/>
      <w:r>
        <w:t>add_to_waitlist</w:t>
      </w:r>
      <w:proofErr w:type="spellEnd"/>
      <w:r>
        <w:t>` is defined here</w:t>
      </w:r>
    </w:p>
    <w:p w14:paraId="702F910D" w14:textId="77777777" w:rsidR="00247EEB" w:rsidRDefault="00000000">
      <w:pPr>
        <w:pStyle w:val="Code"/>
      </w:pPr>
      <w:r>
        <w:t xml:space="preserve">  --&gt; </w:t>
      </w:r>
      <w:proofErr w:type="spellStart"/>
      <w:r>
        <w:t>src</w:t>
      </w:r>
      <w:proofErr w:type="spellEnd"/>
      <w:r>
        <w:t>/lib.rs:3:9</w:t>
      </w:r>
    </w:p>
    <w:p w14:paraId="6BDC8253" w14:textId="77777777" w:rsidR="00247EEB" w:rsidRDefault="00000000">
      <w:pPr>
        <w:pStyle w:val="Code"/>
      </w:pPr>
      <w:r>
        <w:t xml:space="preserve">   |</w:t>
      </w:r>
    </w:p>
    <w:p w14:paraId="0580ABDB" w14:textId="77777777" w:rsidR="00247EEB" w:rsidRDefault="00000000">
      <w:pPr>
        <w:pStyle w:val="Code"/>
      </w:pPr>
      <w:r>
        <w:t xml:space="preserve">3  |         fn </w:t>
      </w:r>
      <w:proofErr w:type="spellStart"/>
      <w:r>
        <w:t>add_to_waitlist</w:t>
      </w:r>
      <w:proofErr w:type="spellEnd"/>
      <w:r>
        <w:t>() {}</w:t>
      </w:r>
    </w:p>
    <w:p w14:paraId="344DB438" w14:textId="77777777" w:rsidR="00247EEB" w:rsidRDefault="00000000">
      <w:pPr>
        <w:pStyle w:val="Code"/>
      </w:pPr>
      <w:r>
        <w:t xml:space="preserve">   |         ^^^^^^^^^^^^^^^^^^^^</w:t>
      </w:r>
    </w:p>
    <w:p w14:paraId="2407A302" w14:textId="77777777" w:rsidR="00247EEB" w:rsidRDefault="00247EEB">
      <w:pPr>
        <w:pStyle w:val="CodeSpaceBelow"/>
      </w:pPr>
    </w:p>
    <w:p w14:paraId="54055553" w14:textId="77777777" w:rsidR="00247EEB" w:rsidRDefault="00000000">
      <w:pPr>
        <w:pStyle w:val="CodeListingCaption"/>
      </w:pPr>
      <w:r>
        <w:t>Listing 7-6: Compiler errors from building the code in Listing 7-5</w:t>
      </w:r>
    </w:p>
    <w:p w14:paraId="6BA72392" w14:textId="77777777" w:rsidR="00247EEB" w:rsidRDefault="00000000">
      <w:pPr>
        <w:pStyle w:val="Body"/>
      </w:pPr>
      <w:r>
        <w:fldChar w:fldCharType="begin"/>
      </w:r>
      <w:r>
        <w:instrText>xe "functions:making public"</w:instrText>
      </w:r>
      <w:r>
        <w:fldChar w:fldCharType="end"/>
      </w:r>
      <w:r>
        <w:fldChar w:fldCharType="begin"/>
      </w:r>
      <w:r>
        <w:instrText>xe "public:making items"</w:instrText>
      </w:r>
      <w:r>
        <w:fldChar w:fldCharType="end"/>
      </w:r>
      <w:r>
        <w:t xml:space="preserve">What happened? Adding the </w:t>
      </w:r>
      <w:r>
        <w:rPr>
          <w:rStyle w:val="Literal"/>
        </w:rPr>
        <w:t>pub</w:t>
      </w:r>
      <w:r>
        <w:t xml:space="preserve"> keyword in front of </w:t>
      </w:r>
      <w:r>
        <w:rPr>
          <w:rStyle w:val="Literal"/>
        </w:rPr>
        <w:t>mod hosting</w:t>
      </w:r>
      <w:r>
        <w:t xml:space="preserve"> makes the module public. With this change, if we can access </w:t>
      </w:r>
      <w:proofErr w:type="spellStart"/>
      <w:r>
        <w:rPr>
          <w:rStyle w:val="Literal"/>
        </w:rPr>
        <w:t>front_of_house</w:t>
      </w:r>
      <w:proofErr w:type="spellEnd"/>
      <w:r>
        <w:t xml:space="preserve">, we can access </w:t>
      </w:r>
      <w:r>
        <w:rPr>
          <w:rStyle w:val="Literal"/>
        </w:rPr>
        <w:t>hosting</w:t>
      </w:r>
      <w:r>
        <w:t xml:space="preserve">. But the </w:t>
      </w:r>
      <w:r>
        <w:rPr>
          <w:rStyle w:val="Italic"/>
        </w:rPr>
        <w:t>contents</w:t>
      </w:r>
      <w:r>
        <w:t xml:space="preserve"> of </w:t>
      </w:r>
      <w:r>
        <w:rPr>
          <w:rStyle w:val="Literal"/>
        </w:rPr>
        <w:t>hosting</w:t>
      </w:r>
      <w:r>
        <w:t xml:space="preserve"> are still private; making the module public doesn’t make its contents public. The </w:t>
      </w:r>
      <w:r>
        <w:rPr>
          <w:rStyle w:val="Literal"/>
        </w:rPr>
        <w:t>pub</w:t>
      </w:r>
      <w:r>
        <w:t xml:space="preserve"> keyword on a module only lets code in its ancestor modules refer to it, not access its inner code. Because modules are containers, there’s not much we can do by only making the module public; we need to go further and choose to make one or more of the items within the module public as well.</w:t>
      </w:r>
    </w:p>
    <w:p w14:paraId="060C90C1" w14:textId="77777777" w:rsidR="00247EEB" w:rsidRDefault="00000000">
      <w:pPr>
        <w:pStyle w:val="Body"/>
      </w:pPr>
      <w:r>
        <w:t xml:space="preserve">The errors in Listing 7-6 say that the </w:t>
      </w:r>
      <w:proofErr w:type="spellStart"/>
      <w:r>
        <w:rPr>
          <w:rStyle w:val="Literal"/>
        </w:rPr>
        <w:t>add_to_waitlist</w:t>
      </w:r>
      <w:proofErr w:type="spellEnd"/>
      <w:r>
        <w:t xml:space="preserve"> function is private. The privacy rules apply to structs, enums, functions, and methods as well as modules.</w:t>
      </w:r>
    </w:p>
    <w:p w14:paraId="2B19E134" w14:textId="77777777" w:rsidR="00247EEB" w:rsidRDefault="00000000">
      <w:pPr>
        <w:pStyle w:val="Body"/>
      </w:pPr>
      <w:r>
        <w:t xml:space="preserve">Let’s also make the </w:t>
      </w:r>
      <w:proofErr w:type="spellStart"/>
      <w:r>
        <w:rPr>
          <w:rStyle w:val="Literal"/>
        </w:rPr>
        <w:t>add_to_waitlist</w:t>
      </w:r>
      <w:proofErr w:type="spellEnd"/>
      <w:r>
        <w:t xml:space="preserve"> function public by adding the </w:t>
      </w:r>
      <w:r>
        <w:rPr>
          <w:rStyle w:val="Literal"/>
        </w:rPr>
        <w:t>pub</w:t>
      </w:r>
      <w:r>
        <w:t xml:space="preserve"> keyword before its definition, as in Listing 7-7.</w:t>
      </w:r>
    </w:p>
    <w:p w14:paraId="1AE15E5C" w14:textId="77777777" w:rsidR="00247EEB" w:rsidRDefault="00247EEB">
      <w:pPr>
        <w:pStyle w:val="CodeSpaceAbove"/>
      </w:pPr>
    </w:p>
    <w:p w14:paraId="52EDBA6D" w14:textId="77777777" w:rsidR="00247EEB" w:rsidRDefault="00000000" w:rsidP="002571C8">
      <w:pPr>
        <w:pStyle w:val="CodeLabel"/>
      </w:pPr>
      <w:r>
        <w:t>src/lib.rs</w:t>
      </w:r>
    </w:p>
    <w:p w14:paraId="0515BA9F" w14:textId="77777777" w:rsidR="00247EEB" w:rsidRDefault="00000000">
      <w:pPr>
        <w:pStyle w:val="Code"/>
      </w:pPr>
      <w:r>
        <w:rPr>
          <w:rStyle w:val="LiteralGray"/>
        </w:rPr>
        <w:lastRenderedPageBreak/>
        <w:t xml:space="preserve">mod </w:t>
      </w:r>
      <w:proofErr w:type="spellStart"/>
      <w:r>
        <w:rPr>
          <w:rStyle w:val="LiteralGray"/>
        </w:rPr>
        <w:t>front_of_house</w:t>
      </w:r>
      <w:proofErr w:type="spellEnd"/>
      <w:r>
        <w:rPr>
          <w:rStyle w:val="LiteralGray"/>
        </w:rPr>
        <w:t xml:space="preserve"> {</w:t>
      </w:r>
    </w:p>
    <w:p w14:paraId="2DA52321" w14:textId="77777777" w:rsidR="00247EEB" w:rsidRDefault="00000000">
      <w:pPr>
        <w:pStyle w:val="Code"/>
      </w:pPr>
      <w:r>
        <w:rPr>
          <w:rStyle w:val="LiteralGray"/>
        </w:rPr>
        <w:t xml:space="preserve">    pub mod hosting {</w:t>
      </w:r>
    </w:p>
    <w:p w14:paraId="334179C3" w14:textId="77777777" w:rsidR="00247EEB" w:rsidRDefault="00000000">
      <w:pPr>
        <w:pStyle w:val="Code"/>
      </w:pPr>
      <w:r>
        <w:t xml:space="preserve">        pub </w:t>
      </w:r>
      <w:r>
        <w:rPr>
          <w:rStyle w:val="LiteralGray"/>
        </w:rPr>
        <w:t xml:space="preserve">fn </w:t>
      </w:r>
      <w:proofErr w:type="spellStart"/>
      <w:r>
        <w:rPr>
          <w:rStyle w:val="LiteralGray"/>
        </w:rPr>
        <w:t>add_to_waitlist</w:t>
      </w:r>
      <w:proofErr w:type="spellEnd"/>
      <w:r>
        <w:rPr>
          <w:rStyle w:val="LiteralGray"/>
        </w:rPr>
        <w:t>() {}</w:t>
      </w:r>
    </w:p>
    <w:p w14:paraId="71E90055" w14:textId="77777777" w:rsidR="00247EEB" w:rsidRDefault="00000000">
      <w:pPr>
        <w:pStyle w:val="Code"/>
      </w:pPr>
      <w:r>
        <w:rPr>
          <w:rStyle w:val="LiteralGray"/>
        </w:rPr>
        <w:t xml:space="preserve">    }</w:t>
      </w:r>
    </w:p>
    <w:p w14:paraId="12BEBC8F" w14:textId="77777777" w:rsidR="00247EEB" w:rsidRDefault="00000000">
      <w:pPr>
        <w:pStyle w:val="Code"/>
      </w:pPr>
      <w:r>
        <w:rPr>
          <w:rStyle w:val="LiteralGray"/>
        </w:rPr>
        <w:t>}</w:t>
      </w:r>
    </w:p>
    <w:p w14:paraId="3A548135" w14:textId="77777777" w:rsidR="00247EEB" w:rsidRDefault="00247EEB">
      <w:pPr>
        <w:pStyle w:val="Code"/>
      </w:pPr>
    </w:p>
    <w:p w14:paraId="56ED9E20" w14:textId="77777777" w:rsidR="00247EEB" w:rsidRDefault="00000000">
      <w:pPr>
        <w:pStyle w:val="Code"/>
      </w:pPr>
      <w:r>
        <w:rPr>
          <w:rStyle w:val="LiteralGrayItalic"/>
        </w:rPr>
        <w:t>--snip--</w:t>
      </w:r>
    </w:p>
    <w:p w14:paraId="74D82397" w14:textId="77777777" w:rsidR="00247EEB" w:rsidRDefault="00247EEB">
      <w:pPr>
        <w:pStyle w:val="CodeSpaceBelow"/>
      </w:pPr>
    </w:p>
    <w:p w14:paraId="22DA3C43" w14:textId="77777777" w:rsidR="00247EEB" w:rsidRDefault="00000000">
      <w:pPr>
        <w:pStyle w:val="CodeListingCaption"/>
      </w:pPr>
      <w:r>
        <w:t xml:space="preserve">Listing 7-7: Adding the </w:t>
      </w:r>
      <w:r>
        <w:rPr>
          <w:rStyle w:val="LiteralCaption"/>
          <w:i/>
          <w:iCs/>
        </w:rPr>
        <w:t>pub</w:t>
      </w:r>
      <w:r>
        <w:t xml:space="preserve"> keyword to </w:t>
      </w:r>
      <w:r>
        <w:rPr>
          <w:rStyle w:val="LiteralCaption"/>
          <w:i/>
          <w:iCs/>
        </w:rPr>
        <w:t>mod hosting</w:t>
      </w:r>
      <w:r>
        <w:t xml:space="preserve"> and </w:t>
      </w:r>
      <w:r>
        <w:rPr>
          <w:rStyle w:val="LiteralCaption"/>
          <w:i/>
          <w:iCs/>
        </w:rPr>
        <w:t xml:space="preserve">fn </w:t>
      </w:r>
      <w:proofErr w:type="spellStart"/>
      <w:r>
        <w:rPr>
          <w:rStyle w:val="LiteralCaption"/>
          <w:i/>
          <w:iCs/>
        </w:rPr>
        <w:t>add_to_waitlist</w:t>
      </w:r>
      <w:proofErr w:type="spellEnd"/>
      <w:r>
        <w:t xml:space="preserve"> lets us call the function from </w:t>
      </w:r>
      <w:proofErr w:type="spellStart"/>
      <w:r>
        <w:rPr>
          <w:rStyle w:val="LiteralCaption"/>
          <w:i/>
          <w:iCs/>
        </w:rPr>
        <w:t>eat_at_restaurant</w:t>
      </w:r>
      <w:proofErr w:type="spellEnd"/>
      <w:r>
        <w:t>.</w:t>
      </w:r>
    </w:p>
    <w:p w14:paraId="2946991A" w14:textId="77777777" w:rsidR="00247EEB" w:rsidRDefault="00000000">
      <w:pPr>
        <w:pStyle w:val="Body"/>
      </w:pPr>
      <w:r>
        <w:t xml:space="preserve">Now the code will compile! To see why adding the </w:t>
      </w:r>
      <w:r>
        <w:rPr>
          <w:rStyle w:val="Literal"/>
        </w:rPr>
        <w:t>pub</w:t>
      </w:r>
      <w:r>
        <w:t xml:space="preserve"> keyword lets us use these paths in </w:t>
      </w:r>
      <w:proofErr w:type="spellStart"/>
      <w:r>
        <w:rPr>
          <w:rStyle w:val="Literal"/>
        </w:rPr>
        <w:t>add_to_waitlist</w:t>
      </w:r>
      <w:proofErr w:type="spellEnd"/>
      <w:r>
        <w:t xml:space="preserve"> with respect to the privacy rules, let’s look at the absolute and the relative paths.</w:t>
      </w:r>
    </w:p>
    <w:p w14:paraId="146C4E38" w14:textId="77777777" w:rsidR="00247EEB" w:rsidRDefault="00000000">
      <w:pPr>
        <w:pStyle w:val="Body"/>
      </w:pPr>
      <w:r>
        <w:t xml:space="preserve">In the absolute path, we start with </w:t>
      </w:r>
      <w:r>
        <w:rPr>
          <w:rStyle w:val="Literal"/>
        </w:rPr>
        <w:t>crate</w:t>
      </w:r>
      <w:r>
        <w:t xml:space="preserve">, the root of our crate’s module tree. The </w:t>
      </w:r>
      <w:proofErr w:type="spellStart"/>
      <w:r>
        <w:rPr>
          <w:rStyle w:val="Literal"/>
        </w:rPr>
        <w:t>front_of_house</w:t>
      </w:r>
      <w:proofErr w:type="spellEnd"/>
      <w:r>
        <w:t xml:space="preserve"> module is defined in the crate root. While </w:t>
      </w:r>
      <w:proofErr w:type="spellStart"/>
      <w:r>
        <w:rPr>
          <w:rStyle w:val="Literal"/>
        </w:rPr>
        <w:t>front_of</w:t>
      </w:r>
      <w:proofErr w:type="spellEnd"/>
      <w:r>
        <w:rPr>
          <w:rStyle w:val="Literal"/>
        </w:rPr>
        <w:br/>
        <w:t>_house</w:t>
      </w:r>
      <w:r>
        <w:t xml:space="preserve"> isn’t public, because the </w:t>
      </w:r>
      <w:proofErr w:type="spellStart"/>
      <w:r>
        <w:rPr>
          <w:rStyle w:val="Literal"/>
        </w:rPr>
        <w:t>eat_at_restaurant</w:t>
      </w:r>
      <w:proofErr w:type="spellEnd"/>
      <w:r>
        <w:t xml:space="preserve"> function is defined in the same module as </w:t>
      </w:r>
      <w:proofErr w:type="spellStart"/>
      <w:r>
        <w:rPr>
          <w:rStyle w:val="Literal"/>
        </w:rPr>
        <w:t>front_of_house</w:t>
      </w:r>
      <w:proofErr w:type="spellEnd"/>
      <w:r>
        <w:t xml:space="preserve"> (that is, </w:t>
      </w:r>
      <w:proofErr w:type="spellStart"/>
      <w:r>
        <w:rPr>
          <w:rStyle w:val="Literal"/>
        </w:rPr>
        <w:t>eat_at_restaurant</w:t>
      </w:r>
      <w:proofErr w:type="spellEnd"/>
      <w:r>
        <w:t xml:space="preserve"> and </w:t>
      </w:r>
      <w:proofErr w:type="spellStart"/>
      <w:r>
        <w:rPr>
          <w:rStyle w:val="Literal"/>
        </w:rPr>
        <w:t>front_of_house</w:t>
      </w:r>
      <w:proofErr w:type="spellEnd"/>
      <w:r>
        <w:t xml:space="preserve"> </w:t>
      </w:r>
      <w:r>
        <w:rPr>
          <w:spacing w:val="2"/>
        </w:rPr>
        <w:t xml:space="preserve">are siblings), we can refer to </w:t>
      </w:r>
      <w:proofErr w:type="spellStart"/>
      <w:r>
        <w:rPr>
          <w:rStyle w:val="Literal"/>
          <w:spacing w:val="2"/>
        </w:rPr>
        <w:t>front_of_house</w:t>
      </w:r>
      <w:proofErr w:type="spellEnd"/>
      <w:r>
        <w:rPr>
          <w:spacing w:val="2"/>
        </w:rPr>
        <w:t xml:space="preserve"> from </w:t>
      </w:r>
      <w:proofErr w:type="spellStart"/>
      <w:r>
        <w:rPr>
          <w:rStyle w:val="Literal"/>
          <w:spacing w:val="2"/>
        </w:rPr>
        <w:t>eat_at_restaurant</w:t>
      </w:r>
      <w:proofErr w:type="spellEnd"/>
      <w:r>
        <w:rPr>
          <w:spacing w:val="2"/>
        </w:rPr>
        <w:t xml:space="preserve">. Next </w:t>
      </w:r>
      <w:r>
        <w:t xml:space="preserve">is the </w:t>
      </w:r>
      <w:r>
        <w:rPr>
          <w:rStyle w:val="Literal"/>
        </w:rPr>
        <w:t>hosting</w:t>
      </w:r>
      <w:r>
        <w:t xml:space="preserve"> module marked with </w:t>
      </w:r>
      <w:r>
        <w:rPr>
          <w:rStyle w:val="Literal"/>
        </w:rPr>
        <w:t>pub</w:t>
      </w:r>
      <w:r>
        <w:t xml:space="preserve">. We can access the parent module of </w:t>
      </w:r>
      <w:r>
        <w:rPr>
          <w:rStyle w:val="Literal"/>
        </w:rPr>
        <w:t>hosting</w:t>
      </w:r>
      <w:r>
        <w:t xml:space="preserve">, so we can access </w:t>
      </w:r>
      <w:r>
        <w:rPr>
          <w:rStyle w:val="Literal"/>
        </w:rPr>
        <w:t>hosting</w:t>
      </w:r>
      <w:r>
        <w:t xml:space="preserve">. Finally, the </w:t>
      </w:r>
      <w:proofErr w:type="spellStart"/>
      <w:r>
        <w:rPr>
          <w:rStyle w:val="Literal"/>
        </w:rPr>
        <w:t>add_to_waitlist</w:t>
      </w:r>
      <w:proofErr w:type="spellEnd"/>
      <w:r>
        <w:t xml:space="preserve"> function is marked with </w:t>
      </w:r>
      <w:proofErr w:type="gramStart"/>
      <w:r>
        <w:rPr>
          <w:rStyle w:val="Literal"/>
        </w:rPr>
        <w:t>pub</w:t>
      </w:r>
      <w:proofErr w:type="gramEnd"/>
      <w:r>
        <w:t xml:space="preserve"> and we can access its parent module, so this function call works!</w:t>
      </w:r>
    </w:p>
    <w:p w14:paraId="1A0170AB" w14:textId="77777777" w:rsidR="00247EEB" w:rsidRDefault="00000000">
      <w:pPr>
        <w:pStyle w:val="Body"/>
      </w:pPr>
      <w:r>
        <w:t xml:space="preserve">In the relative path, the logic is the same as the absolute path except for the first step: rather than starting from the crate root, the path starts from </w:t>
      </w:r>
      <w:proofErr w:type="spellStart"/>
      <w:r>
        <w:rPr>
          <w:rStyle w:val="Literal"/>
        </w:rPr>
        <w:t>front_of_house</w:t>
      </w:r>
      <w:proofErr w:type="spellEnd"/>
      <w:r>
        <w:t xml:space="preserve">. The </w:t>
      </w:r>
      <w:proofErr w:type="spellStart"/>
      <w:r>
        <w:rPr>
          <w:rStyle w:val="Literal"/>
        </w:rPr>
        <w:t>front_of_house</w:t>
      </w:r>
      <w:proofErr w:type="spellEnd"/>
      <w:r>
        <w:t xml:space="preserve"> module is defined within the same mod</w:t>
      </w:r>
      <w:r>
        <w:rPr>
          <w:spacing w:val="2"/>
        </w:rPr>
        <w:t xml:space="preserve">ule as </w:t>
      </w:r>
      <w:proofErr w:type="spellStart"/>
      <w:r>
        <w:rPr>
          <w:rStyle w:val="Literal"/>
          <w:spacing w:val="2"/>
        </w:rPr>
        <w:t>eat_at_restaurant</w:t>
      </w:r>
      <w:proofErr w:type="spellEnd"/>
      <w:r>
        <w:rPr>
          <w:spacing w:val="2"/>
        </w:rPr>
        <w:t xml:space="preserve">, so the relative path starting from the module in </w:t>
      </w:r>
      <w:r>
        <w:t xml:space="preserve">which </w:t>
      </w:r>
      <w:proofErr w:type="spellStart"/>
      <w:r>
        <w:rPr>
          <w:rStyle w:val="Literal"/>
        </w:rPr>
        <w:t>eat_at_restaurant</w:t>
      </w:r>
      <w:proofErr w:type="spellEnd"/>
      <w:r>
        <w:t xml:space="preserve"> is defined works. Then, because </w:t>
      </w:r>
      <w:r>
        <w:rPr>
          <w:rStyle w:val="Literal"/>
        </w:rPr>
        <w:t>hosting</w:t>
      </w:r>
      <w:r>
        <w:t xml:space="preserve"> and </w:t>
      </w:r>
      <w:proofErr w:type="spellStart"/>
      <w:r>
        <w:rPr>
          <w:rStyle w:val="Literal"/>
        </w:rPr>
        <w:t>add_to</w:t>
      </w:r>
      <w:proofErr w:type="spellEnd"/>
      <w:r>
        <w:rPr>
          <w:rStyle w:val="Literal"/>
        </w:rPr>
        <w:br/>
        <w:t>_waitlist</w:t>
      </w:r>
      <w:r>
        <w:t xml:space="preserve"> are marked with </w:t>
      </w:r>
      <w:r>
        <w:rPr>
          <w:rStyle w:val="Literal"/>
        </w:rPr>
        <w:t>pub</w:t>
      </w:r>
      <w:r>
        <w:t>, the rest of the path works, and this function call is valid!</w:t>
      </w:r>
    </w:p>
    <w:p w14:paraId="444C1E0C" w14:textId="77777777" w:rsidR="00247EEB" w:rsidRDefault="00000000">
      <w:pPr>
        <w:pStyle w:val="Body"/>
      </w:pPr>
      <w:r>
        <w:fldChar w:fldCharType="begin"/>
      </w:r>
      <w:r>
        <w:instrText>xe "public:API"</w:instrText>
      </w:r>
      <w:r>
        <w:fldChar w:fldCharType="end"/>
      </w:r>
      <w:r>
        <w:t xml:space="preserve">If you plan on sharing your library crate so other projects can use your </w:t>
      </w:r>
      <w:r>
        <w:rPr>
          <w:spacing w:val="2"/>
        </w:rPr>
        <w:t>code, your public API is your contract with users of your crate that deter</w:t>
      </w:r>
      <w:r>
        <w:t xml:space="preserve">mines how they can interact with your code. There are many considerations </w:t>
      </w:r>
      <w:r>
        <w:rPr>
          <w:spacing w:val="2"/>
        </w:rPr>
        <w:t xml:space="preserve">around managing changes to your public API to make it easier for people </w:t>
      </w:r>
      <w:r>
        <w:t xml:space="preserve">to depend on your crate. These considerations are beyond the scope of this book; if you’re interested in this topic, see the Rust API Guidelines at </w:t>
      </w:r>
      <w:hyperlink r:id="rId8" w:history="1">
        <w:r>
          <w:rPr>
            <w:rStyle w:val="LinkURL"/>
          </w:rPr>
          <w:t>https://rust-lang.github.io/api-guidelines</w:t>
        </w:r>
      </w:hyperlink>
      <w:r>
        <w:t>.</w:t>
      </w:r>
    </w:p>
    <w:p w14:paraId="3729889A" w14:textId="77777777" w:rsidR="00247EEB" w:rsidRDefault="00000000" w:rsidP="00F67836">
      <w:pPr>
        <w:pStyle w:val="BoxTitle"/>
      </w:pPr>
      <w:r>
        <w:fldChar w:fldCharType="begin"/>
      </w:r>
      <w:r>
        <w:instrText>xe "crate:binary"</w:instrText>
      </w:r>
      <w:r>
        <w:fldChar w:fldCharType="end"/>
      </w:r>
      <w:r>
        <w:fldChar w:fldCharType="begin"/>
      </w:r>
      <w:r>
        <w:instrText>xe "binary crate"</w:instrText>
      </w:r>
      <w:r>
        <w:fldChar w:fldCharType="end"/>
      </w:r>
      <w:r>
        <w:fldChar w:fldCharType="begin"/>
      </w:r>
      <w:r>
        <w:instrText>xe "crate:library"</w:instrText>
      </w:r>
      <w:r>
        <w:fldChar w:fldCharType="end"/>
      </w:r>
      <w:r>
        <w:fldChar w:fldCharType="begin"/>
      </w:r>
      <w:r>
        <w:instrText>xe "library crate"</w:instrText>
      </w:r>
      <w:r>
        <w:fldChar w:fldCharType="end"/>
      </w:r>
      <w:r>
        <w:t xml:space="preserve">Best Practices for Packages with </w:t>
      </w:r>
      <w:r>
        <w:br/>
        <w:t>a Binary and a Library</w:t>
      </w:r>
    </w:p>
    <w:p w14:paraId="4F6A5868" w14:textId="77777777" w:rsidR="00247EEB" w:rsidRDefault="00000000">
      <w:pPr>
        <w:pStyle w:val="BoxBodyFirst"/>
      </w:pPr>
      <w:r>
        <w:t xml:space="preserve">We mentioned that a package can contain both a </w:t>
      </w:r>
      <w:r>
        <w:rPr>
          <w:rStyle w:val="ItalicBox"/>
        </w:rPr>
        <w:t>src/main.rs</w:t>
      </w:r>
      <w:r>
        <w:t xml:space="preserve"> </w:t>
      </w:r>
      <w:r>
        <w:lastRenderedPageBreak/>
        <w:t xml:space="preserve">binary crate root as well as a </w:t>
      </w:r>
      <w:r>
        <w:rPr>
          <w:rStyle w:val="ItalicBox"/>
        </w:rPr>
        <w:t>src/lib.rs</w:t>
      </w:r>
      <w:r>
        <w:t xml:space="preserve"> library crate root, and both crates will have the package </w:t>
      </w:r>
      <w:r>
        <w:rPr>
          <w:spacing w:val="3"/>
        </w:rPr>
        <w:t xml:space="preserve">name by default. Typically, packages with this pattern of containing both a </w:t>
      </w:r>
      <w:r>
        <w:t>library and a binary crate will have just enough code in the binary crate to start an executable that calls code with the library crate. This lets other projects benefit from the most functionality that the package provides because the library crate’s code can be shared.</w:t>
      </w:r>
    </w:p>
    <w:p w14:paraId="3DCE6D2A" w14:textId="77777777" w:rsidR="00247EEB" w:rsidRDefault="00000000">
      <w:pPr>
        <w:pStyle w:val="BoxBody"/>
      </w:pPr>
      <w:r>
        <w:t xml:space="preserve">The module tree should be defined in </w:t>
      </w:r>
      <w:proofErr w:type="spellStart"/>
      <w:r>
        <w:rPr>
          <w:rStyle w:val="ItalicBox"/>
        </w:rPr>
        <w:t>src</w:t>
      </w:r>
      <w:proofErr w:type="spellEnd"/>
      <w:r>
        <w:rPr>
          <w:rStyle w:val="ItalicBox"/>
        </w:rPr>
        <w:t>/lib.rs</w:t>
      </w:r>
      <w:r>
        <w:t>. Then, any public items can be used in the binary crate by starting paths with the name of the package. The binary crate becomes a user of the library crate just like a completely external crate would use the library crate: it can only use the public API. This helps you design a good API; not only are you the author, you’re also a client!</w:t>
      </w:r>
    </w:p>
    <w:p w14:paraId="333EC6DD" w14:textId="77777777" w:rsidR="00247EEB" w:rsidRDefault="00000000">
      <w:pPr>
        <w:pStyle w:val="BoxBody"/>
      </w:pPr>
      <w:r>
        <w:t xml:space="preserve">In </w:t>
      </w:r>
      <w:r>
        <w:rPr>
          <w:rStyle w:val="Xref"/>
        </w:rPr>
        <w:t>Chapter 12</w:t>
      </w:r>
      <w:r>
        <w:t>, we’ll demonstrate this organizational practice with a command line program that will contain both a binary crate and a library crate.</w:t>
      </w:r>
    </w:p>
    <w:p w14:paraId="0A5FE7A0" w14:textId="77777777" w:rsidR="00247EEB" w:rsidRDefault="00247EEB">
      <w:pPr>
        <w:pStyle w:val="BoxSpacer"/>
        <w:spacing w:after="0"/>
      </w:pPr>
    </w:p>
    <w:p w14:paraId="1C45A8B6" w14:textId="77777777" w:rsidR="00247EEB" w:rsidRDefault="00000000">
      <w:pPr>
        <w:pStyle w:val="HeadB"/>
      </w:pPr>
      <w:r>
        <w:fldChar w:fldCharType="begin"/>
      </w:r>
      <w:r>
        <w:instrText>xe "super keyword"</w:instrText>
      </w:r>
      <w:r>
        <w:fldChar w:fldCharType="end"/>
      </w:r>
      <w:r>
        <w:fldChar w:fldCharType="begin"/>
      </w:r>
      <w:r>
        <w:instrText>xe "relative path"</w:instrText>
      </w:r>
      <w:r>
        <w:fldChar w:fldCharType="end"/>
      </w:r>
      <w:r>
        <w:t>Starting Relative Paths with super</w:t>
      </w:r>
    </w:p>
    <w:p w14:paraId="376621D0" w14:textId="77777777" w:rsidR="00247EEB" w:rsidRDefault="00000000">
      <w:pPr>
        <w:pStyle w:val="BodyFirst"/>
      </w:pPr>
      <w:r>
        <w:rPr>
          <w:spacing w:val="3"/>
        </w:rPr>
        <w:t xml:space="preserve">We can construct relative paths that begin in the parent module, rather </w:t>
      </w:r>
      <w:r>
        <w:t xml:space="preserve">than the current module or the crate root, by using </w:t>
      </w:r>
      <w:r>
        <w:rPr>
          <w:rStyle w:val="Literal"/>
        </w:rPr>
        <w:t>super</w:t>
      </w:r>
      <w:r>
        <w:t xml:space="preserve"> at the start of the path. This is like starting a filesystem path with the</w:t>
      </w:r>
      <w:proofErr w:type="gramStart"/>
      <w:r>
        <w:t xml:space="preserve"> </w:t>
      </w:r>
      <w:r>
        <w:rPr>
          <w:rStyle w:val="Literal"/>
        </w:rPr>
        <w:t>..</w:t>
      </w:r>
      <w:proofErr w:type="gramEnd"/>
      <w:r>
        <w:t xml:space="preserve"> syntax. Using </w:t>
      </w:r>
      <w:r>
        <w:rPr>
          <w:rStyle w:val="Literal"/>
        </w:rPr>
        <w:t>super</w:t>
      </w:r>
      <w:r>
        <w:t xml:space="preserve"> allows us to reference an item that we know is in the parent module, which can make rearranging the module tree easier when the module is closely related to the </w:t>
      </w:r>
      <w:proofErr w:type="gramStart"/>
      <w:r>
        <w:t>parent</w:t>
      </w:r>
      <w:proofErr w:type="gramEnd"/>
      <w:r>
        <w:t xml:space="preserve"> but the parent might be moved elsewhere in the module tree someday.</w:t>
      </w:r>
    </w:p>
    <w:p w14:paraId="642BFE47" w14:textId="77777777" w:rsidR="00247EEB" w:rsidRDefault="00000000">
      <w:pPr>
        <w:pStyle w:val="Body"/>
      </w:pPr>
      <w:r>
        <w:t xml:space="preserve">Consider the code in Listing 7-8 that models the situation in which a chef fixes an incorrect order and personally brings it out to the customer. The function </w:t>
      </w:r>
      <w:proofErr w:type="spellStart"/>
      <w:r>
        <w:rPr>
          <w:rStyle w:val="Literal"/>
        </w:rPr>
        <w:t>fix_incorrect_order</w:t>
      </w:r>
      <w:proofErr w:type="spellEnd"/>
      <w:r>
        <w:t xml:space="preserve"> defined in the </w:t>
      </w:r>
      <w:proofErr w:type="spellStart"/>
      <w:r>
        <w:rPr>
          <w:rStyle w:val="Literal"/>
        </w:rPr>
        <w:t>back_of_house</w:t>
      </w:r>
      <w:proofErr w:type="spellEnd"/>
      <w:r>
        <w:t xml:space="preserve"> module calls the function </w:t>
      </w:r>
      <w:proofErr w:type="spellStart"/>
      <w:r>
        <w:rPr>
          <w:rStyle w:val="Literal"/>
        </w:rPr>
        <w:t>deliver_order</w:t>
      </w:r>
      <w:proofErr w:type="spellEnd"/>
      <w:r>
        <w:t xml:space="preserve"> defined in the parent module by specifying the path to </w:t>
      </w:r>
      <w:proofErr w:type="spellStart"/>
      <w:r>
        <w:rPr>
          <w:rStyle w:val="Literal"/>
        </w:rPr>
        <w:t>deliver_order</w:t>
      </w:r>
      <w:proofErr w:type="spellEnd"/>
      <w:r>
        <w:t xml:space="preserve">, starting with </w:t>
      </w:r>
      <w:r>
        <w:rPr>
          <w:rStyle w:val="Literal"/>
        </w:rPr>
        <w:t>super</w:t>
      </w:r>
      <w:r>
        <w:t>.</w:t>
      </w:r>
    </w:p>
    <w:p w14:paraId="06C6E235" w14:textId="77777777" w:rsidR="00247EEB" w:rsidRDefault="00247EEB">
      <w:pPr>
        <w:pStyle w:val="CodeSpaceAbove"/>
      </w:pPr>
    </w:p>
    <w:p w14:paraId="16E0BAC3" w14:textId="77777777" w:rsidR="00247EEB" w:rsidRDefault="00000000" w:rsidP="002571C8">
      <w:pPr>
        <w:pStyle w:val="CodeLabel"/>
      </w:pPr>
      <w:r>
        <w:t>src/lib.rs</w:t>
      </w:r>
    </w:p>
    <w:p w14:paraId="46698476" w14:textId="77777777" w:rsidR="00247EEB" w:rsidRDefault="00000000">
      <w:pPr>
        <w:pStyle w:val="Code"/>
      </w:pPr>
      <w:r>
        <w:t xml:space="preserve">fn </w:t>
      </w:r>
      <w:proofErr w:type="spellStart"/>
      <w:r>
        <w:t>deliver_order</w:t>
      </w:r>
      <w:proofErr w:type="spellEnd"/>
      <w:r>
        <w:t>() {}</w:t>
      </w:r>
    </w:p>
    <w:p w14:paraId="590B707E" w14:textId="77777777" w:rsidR="00247EEB" w:rsidRDefault="00247EEB">
      <w:pPr>
        <w:pStyle w:val="Code"/>
      </w:pPr>
    </w:p>
    <w:p w14:paraId="26E77282" w14:textId="77777777" w:rsidR="00247EEB" w:rsidRDefault="00000000">
      <w:pPr>
        <w:pStyle w:val="Code"/>
      </w:pPr>
      <w:r>
        <w:t xml:space="preserve">mod </w:t>
      </w:r>
      <w:proofErr w:type="spellStart"/>
      <w:r>
        <w:t>back_of_house</w:t>
      </w:r>
      <w:proofErr w:type="spellEnd"/>
      <w:r>
        <w:t xml:space="preserve"> {</w:t>
      </w:r>
    </w:p>
    <w:p w14:paraId="1820ABD0" w14:textId="77777777" w:rsidR="00247EEB" w:rsidRDefault="00000000">
      <w:pPr>
        <w:pStyle w:val="Code"/>
      </w:pPr>
      <w:r>
        <w:t xml:space="preserve">    fn </w:t>
      </w:r>
      <w:proofErr w:type="spellStart"/>
      <w:r>
        <w:t>fix_incorrect_order</w:t>
      </w:r>
      <w:proofErr w:type="spellEnd"/>
      <w:r>
        <w:t>() {</w:t>
      </w:r>
    </w:p>
    <w:p w14:paraId="386C0216" w14:textId="77777777" w:rsidR="00247EEB" w:rsidRDefault="00000000">
      <w:pPr>
        <w:pStyle w:val="Code"/>
      </w:pPr>
      <w:r>
        <w:t xml:space="preserve">        </w:t>
      </w:r>
      <w:proofErr w:type="spellStart"/>
      <w:r>
        <w:t>cook_order</w:t>
      </w:r>
      <w:proofErr w:type="spellEnd"/>
      <w:r>
        <w:t>(</w:t>
      </w:r>
      <w:proofErr w:type="gramStart"/>
      <w:r>
        <w:t>);</w:t>
      </w:r>
      <w:proofErr w:type="gramEnd"/>
    </w:p>
    <w:p w14:paraId="2298D053" w14:textId="77777777" w:rsidR="00247EEB" w:rsidRDefault="00000000">
      <w:pPr>
        <w:pStyle w:val="Code"/>
      </w:pPr>
      <w:r>
        <w:t xml:space="preserve">        </w:t>
      </w:r>
      <w:proofErr w:type="gramStart"/>
      <w:r>
        <w:t>super::</w:t>
      </w:r>
      <w:proofErr w:type="spellStart"/>
      <w:proofErr w:type="gramEnd"/>
      <w:r>
        <w:t>deliver_order</w:t>
      </w:r>
      <w:proofErr w:type="spellEnd"/>
      <w:r>
        <w:t>();</w:t>
      </w:r>
    </w:p>
    <w:p w14:paraId="5B7CBAD2" w14:textId="77777777" w:rsidR="00247EEB" w:rsidRDefault="00000000">
      <w:pPr>
        <w:pStyle w:val="Code"/>
      </w:pPr>
      <w:r>
        <w:t xml:space="preserve">    }</w:t>
      </w:r>
    </w:p>
    <w:p w14:paraId="5B17ECBE" w14:textId="77777777" w:rsidR="00247EEB" w:rsidRDefault="00247EEB">
      <w:pPr>
        <w:pStyle w:val="Code"/>
      </w:pPr>
    </w:p>
    <w:p w14:paraId="3FE228CA" w14:textId="77777777" w:rsidR="00247EEB" w:rsidRDefault="00000000">
      <w:pPr>
        <w:pStyle w:val="Code"/>
      </w:pPr>
      <w:r>
        <w:t xml:space="preserve">    fn </w:t>
      </w:r>
      <w:proofErr w:type="spellStart"/>
      <w:r>
        <w:t>cook_order</w:t>
      </w:r>
      <w:proofErr w:type="spellEnd"/>
      <w:r>
        <w:t>() {}</w:t>
      </w:r>
    </w:p>
    <w:p w14:paraId="62439935" w14:textId="77777777" w:rsidR="00247EEB" w:rsidRDefault="00000000">
      <w:pPr>
        <w:pStyle w:val="Code"/>
      </w:pPr>
      <w:r>
        <w:t>}</w:t>
      </w:r>
    </w:p>
    <w:p w14:paraId="56597F90" w14:textId="77777777" w:rsidR="00247EEB" w:rsidRDefault="00247EEB">
      <w:pPr>
        <w:pStyle w:val="CodeSpaceBelow"/>
      </w:pPr>
    </w:p>
    <w:p w14:paraId="427F9413" w14:textId="77777777" w:rsidR="00247EEB" w:rsidRDefault="00000000">
      <w:pPr>
        <w:pStyle w:val="CodeListingCaption"/>
      </w:pPr>
      <w:r>
        <w:lastRenderedPageBreak/>
        <w:t xml:space="preserve">Listing 7-8: Calling a function using a relative path starting with </w:t>
      </w:r>
      <w:r>
        <w:rPr>
          <w:rStyle w:val="LiteralCaption"/>
          <w:i/>
          <w:iCs/>
        </w:rPr>
        <w:t>super</w:t>
      </w:r>
    </w:p>
    <w:p w14:paraId="336071CC" w14:textId="77777777" w:rsidR="00247EEB" w:rsidRDefault="00000000">
      <w:pPr>
        <w:pStyle w:val="Body"/>
        <w:rPr>
          <w:spacing w:val="-1"/>
        </w:rPr>
      </w:pPr>
      <w:r>
        <w:rPr>
          <w:spacing w:val="1"/>
        </w:rPr>
        <w:t xml:space="preserve">The </w:t>
      </w:r>
      <w:proofErr w:type="spellStart"/>
      <w:r>
        <w:rPr>
          <w:rStyle w:val="Literal"/>
          <w:spacing w:val="1"/>
        </w:rPr>
        <w:t>fix_incorrect_order</w:t>
      </w:r>
      <w:proofErr w:type="spellEnd"/>
      <w:r>
        <w:rPr>
          <w:spacing w:val="1"/>
        </w:rPr>
        <w:t xml:space="preserve"> function is in the </w:t>
      </w:r>
      <w:proofErr w:type="spellStart"/>
      <w:r>
        <w:rPr>
          <w:rStyle w:val="Literal"/>
          <w:spacing w:val="1"/>
        </w:rPr>
        <w:t>back_of_house</w:t>
      </w:r>
      <w:proofErr w:type="spellEnd"/>
      <w:r>
        <w:rPr>
          <w:spacing w:val="1"/>
        </w:rPr>
        <w:t xml:space="preserve"> module, so we </w:t>
      </w:r>
      <w:r>
        <w:rPr>
          <w:spacing w:val="-1"/>
        </w:rPr>
        <w:t xml:space="preserve">can use </w:t>
      </w:r>
      <w:r>
        <w:rPr>
          <w:rStyle w:val="Literal"/>
          <w:spacing w:val="-1"/>
        </w:rPr>
        <w:t>super</w:t>
      </w:r>
      <w:r>
        <w:rPr>
          <w:spacing w:val="-1"/>
        </w:rPr>
        <w:t xml:space="preserve"> to go to the parent module of </w:t>
      </w:r>
      <w:proofErr w:type="spellStart"/>
      <w:r>
        <w:rPr>
          <w:rStyle w:val="Literal"/>
          <w:spacing w:val="-1"/>
        </w:rPr>
        <w:t>back_of_house</w:t>
      </w:r>
      <w:proofErr w:type="spellEnd"/>
      <w:r>
        <w:rPr>
          <w:spacing w:val="-1"/>
        </w:rPr>
        <w:t xml:space="preserve">, which in this case is </w:t>
      </w:r>
      <w:r>
        <w:rPr>
          <w:rStyle w:val="Literal"/>
          <w:spacing w:val="-1"/>
        </w:rPr>
        <w:t>crate</w:t>
      </w:r>
      <w:r>
        <w:rPr>
          <w:spacing w:val="-1"/>
        </w:rPr>
        <w:t xml:space="preserve">, the root. From there, we look for </w:t>
      </w:r>
      <w:proofErr w:type="spellStart"/>
      <w:r>
        <w:rPr>
          <w:rStyle w:val="Literal"/>
          <w:spacing w:val="-1"/>
        </w:rPr>
        <w:t>deliver_order</w:t>
      </w:r>
      <w:proofErr w:type="spellEnd"/>
      <w:r>
        <w:rPr>
          <w:spacing w:val="-1"/>
        </w:rPr>
        <w:t xml:space="preserve"> and find it. Success! We think the </w:t>
      </w:r>
      <w:proofErr w:type="spellStart"/>
      <w:r>
        <w:rPr>
          <w:rStyle w:val="Literal"/>
          <w:spacing w:val="-1"/>
        </w:rPr>
        <w:t>back_of_house</w:t>
      </w:r>
      <w:proofErr w:type="spellEnd"/>
      <w:r>
        <w:rPr>
          <w:spacing w:val="-1"/>
        </w:rPr>
        <w:t xml:space="preserve"> module and the </w:t>
      </w:r>
      <w:proofErr w:type="spellStart"/>
      <w:r>
        <w:rPr>
          <w:rStyle w:val="Literal"/>
          <w:spacing w:val="-1"/>
        </w:rPr>
        <w:t>deliver_order</w:t>
      </w:r>
      <w:proofErr w:type="spellEnd"/>
      <w:r>
        <w:rPr>
          <w:spacing w:val="-1"/>
        </w:rPr>
        <w:t xml:space="preserve"> function are likely to stay in the same relationship to each other and get moved together should we decide to reorganize the crate’s module tree. Therefore, we used </w:t>
      </w:r>
      <w:r>
        <w:rPr>
          <w:rStyle w:val="Literal"/>
          <w:spacing w:val="-1"/>
        </w:rPr>
        <w:t>super</w:t>
      </w:r>
      <w:r>
        <w:rPr>
          <w:spacing w:val="-1"/>
        </w:rPr>
        <w:t xml:space="preserve"> so we’ll have fewer places to update code in the future if this code gets moved to a different module.</w:t>
      </w:r>
    </w:p>
    <w:p w14:paraId="15FA713C" w14:textId="77777777" w:rsidR="00247EEB" w:rsidRDefault="00000000">
      <w:pPr>
        <w:pStyle w:val="HeadB"/>
      </w:pPr>
      <w:r>
        <w:fldChar w:fldCharType="begin"/>
      </w:r>
      <w:r>
        <w:instrText>xe "public:making structs and enums"</w:instrText>
      </w:r>
      <w:r>
        <w:fldChar w:fldCharType="end"/>
      </w:r>
      <w:r>
        <w:t>Making Structs and Enums Public</w:t>
      </w:r>
    </w:p>
    <w:p w14:paraId="43D6C145" w14:textId="77777777" w:rsidR="00247EEB" w:rsidRDefault="00000000">
      <w:pPr>
        <w:pStyle w:val="BodyFirst"/>
      </w:pPr>
      <w:r>
        <w:t xml:space="preserve">We can also use </w:t>
      </w:r>
      <w:r>
        <w:rPr>
          <w:rStyle w:val="Literal"/>
        </w:rPr>
        <w:t>pub</w:t>
      </w:r>
      <w:r>
        <w:t xml:space="preserve"> to designate structs and enums as public, but there are a few extra details to the usage of </w:t>
      </w:r>
      <w:r>
        <w:rPr>
          <w:rStyle w:val="Literal"/>
        </w:rPr>
        <w:t>pub</w:t>
      </w:r>
      <w:r>
        <w:t xml:space="preserve"> with structs and enums. </w:t>
      </w:r>
      <w:r>
        <w:fldChar w:fldCharType="begin"/>
      </w:r>
      <w:r>
        <w:instrText>xe "structs:making public"</w:instrText>
      </w:r>
      <w:r>
        <w:fldChar w:fldCharType="end"/>
      </w:r>
      <w:r>
        <w:t xml:space="preserve">If we use </w:t>
      </w:r>
      <w:r>
        <w:rPr>
          <w:rStyle w:val="Literal"/>
        </w:rPr>
        <w:t>pub</w:t>
      </w:r>
      <w:r>
        <w:t xml:space="preserve"> before a struct definition, we make the struct public, but the </w:t>
      </w:r>
      <w:proofErr w:type="spellStart"/>
      <w:r>
        <w:t>struct’s</w:t>
      </w:r>
      <w:proofErr w:type="spellEnd"/>
      <w:r>
        <w:t xml:space="preserve"> fields will still be private. We can make each field public or not on a case-by-case basis. In Listing 7-9, we’ve defined a public </w:t>
      </w:r>
      <w:proofErr w:type="spellStart"/>
      <w:r>
        <w:rPr>
          <w:rStyle w:val="Literal"/>
        </w:rPr>
        <w:t>back_of_</w:t>
      </w:r>
      <w:proofErr w:type="gramStart"/>
      <w:r>
        <w:rPr>
          <w:rStyle w:val="Literal"/>
        </w:rPr>
        <w:t>house</w:t>
      </w:r>
      <w:proofErr w:type="spellEnd"/>
      <w:r>
        <w:rPr>
          <w:rStyle w:val="Literal"/>
        </w:rPr>
        <w:t>::</w:t>
      </w:r>
      <w:proofErr w:type="gramEnd"/>
      <w:r>
        <w:rPr>
          <w:rStyle w:val="Literal"/>
        </w:rPr>
        <w:t>Breakfast</w:t>
      </w:r>
      <w:r>
        <w:t xml:space="preserve"> struct </w:t>
      </w:r>
      <w:r>
        <w:rPr>
          <w:spacing w:val="2"/>
        </w:rPr>
        <w:t xml:space="preserve">with a public </w:t>
      </w:r>
      <w:r>
        <w:rPr>
          <w:rStyle w:val="Literal"/>
          <w:spacing w:val="2"/>
        </w:rPr>
        <w:t>toast</w:t>
      </w:r>
      <w:r>
        <w:rPr>
          <w:spacing w:val="2"/>
        </w:rPr>
        <w:t xml:space="preserve"> field but a private </w:t>
      </w:r>
      <w:proofErr w:type="spellStart"/>
      <w:r>
        <w:rPr>
          <w:rStyle w:val="Literal"/>
          <w:spacing w:val="2"/>
        </w:rPr>
        <w:t>seasonal_fruit</w:t>
      </w:r>
      <w:proofErr w:type="spellEnd"/>
      <w:r>
        <w:rPr>
          <w:spacing w:val="2"/>
        </w:rPr>
        <w:t xml:space="preserve"> field. This models the case in a restaurant where the customer can pick the type of bread that </w:t>
      </w:r>
      <w:r>
        <w:t>comes with a meal, but the chef decides which fruit accompanies the meal based on what’s in season and in stock. The available fruit changes quickly, so customers can’t choose the fruit or even see which fruit they’ll get.</w:t>
      </w:r>
    </w:p>
    <w:p w14:paraId="20C14FEE" w14:textId="77777777" w:rsidR="00247EEB" w:rsidRDefault="00247EEB">
      <w:pPr>
        <w:pStyle w:val="CodeSpaceAbove"/>
      </w:pPr>
    </w:p>
    <w:p w14:paraId="33242B76" w14:textId="77777777" w:rsidR="00247EEB" w:rsidRDefault="00000000" w:rsidP="002571C8">
      <w:pPr>
        <w:pStyle w:val="CodeLabel"/>
      </w:pPr>
      <w:r>
        <w:t>src/lib.rs</w:t>
      </w:r>
    </w:p>
    <w:p w14:paraId="0DA42B15" w14:textId="77777777" w:rsidR="00247EEB" w:rsidRDefault="00000000">
      <w:pPr>
        <w:pStyle w:val="Code"/>
      </w:pPr>
      <w:r>
        <w:t xml:space="preserve">mod </w:t>
      </w:r>
      <w:proofErr w:type="spellStart"/>
      <w:r>
        <w:t>back_of_house</w:t>
      </w:r>
      <w:proofErr w:type="spellEnd"/>
      <w:r>
        <w:t xml:space="preserve"> {</w:t>
      </w:r>
    </w:p>
    <w:p w14:paraId="6E15769B" w14:textId="77777777" w:rsidR="00247EEB" w:rsidRDefault="00000000">
      <w:pPr>
        <w:pStyle w:val="Code"/>
      </w:pPr>
      <w:r>
        <w:t xml:space="preserve">    </w:t>
      </w:r>
      <w:proofErr w:type="gramStart"/>
      <w:r>
        <w:t>pub</w:t>
      </w:r>
      <w:proofErr w:type="gramEnd"/>
      <w:r>
        <w:t xml:space="preserve"> struct Breakfast {</w:t>
      </w:r>
    </w:p>
    <w:p w14:paraId="4873F811" w14:textId="77777777" w:rsidR="00247EEB" w:rsidRDefault="00000000">
      <w:pPr>
        <w:pStyle w:val="Code"/>
      </w:pPr>
      <w:r>
        <w:t xml:space="preserve">        pub toast: String,</w:t>
      </w:r>
    </w:p>
    <w:p w14:paraId="24008343" w14:textId="77777777" w:rsidR="00247EEB" w:rsidRDefault="00000000">
      <w:pPr>
        <w:pStyle w:val="Code"/>
      </w:pPr>
      <w:r>
        <w:t xml:space="preserve">        </w:t>
      </w:r>
      <w:proofErr w:type="spellStart"/>
      <w:r>
        <w:t>seasonal_fruit</w:t>
      </w:r>
      <w:proofErr w:type="spellEnd"/>
      <w:r>
        <w:t>: String,</w:t>
      </w:r>
    </w:p>
    <w:p w14:paraId="42B86813" w14:textId="77777777" w:rsidR="00247EEB" w:rsidRDefault="00000000">
      <w:pPr>
        <w:pStyle w:val="Code"/>
      </w:pPr>
      <w:r>
        <w:t xml:space="preserve">    }</w:t>
      </w:r>
    </w:p>
    <w:p w14:paraId="377D665D" w14:textId="77777777" w:rsidR="00247EEB" w:rsidRDefault="00247EEB">
      <w:pPr>
        <w:pStyle w:val="Code"/>
      </w:pPr>
    </w:p>
    <w:p w14:paraId="60CCBFDF" w14:textId="77777777" w:rsidR="00247EEB" w:rsidRDefault="00000000">
      <w:pPr>
        <w:pStyle w:val="Code"/>
      </w:pPr>
      <w:r>
        <w:t xml:space="preserve">    </w:t>
      </w:r>
      <w:proofErr w:type="spellStart"/>
      <w:r>
        <w:t>impl</w:t>
      </w:r>
      <w:proofErr w:type="spellEnd"/>
      <w:r>
        <w:t xml:space="preserve"> Breakfast {</w:t>
      </w:r>
    </w:p>
    <w:p w14:paraId="29E9AFCB" w14:textId="77777777" w:rsidR="00247EEB" w:rsidRDefault="00000000">
      <w:pPr>
        <w:pStyle w:val="Code"/>
      </w:pPr>
      <w:r>
        <w:t xml:space="preserve">        pub fn summer(toast: &amp;str) -&gt; Breakfast {</w:t>
      </w:r>
    </w:p>
    <w:p w14:paraId="0509DA2A" w14:textId="77777777" w:rsidR="00247EEB" w:rsidRDefault="00000000">
      <w:pPr>
        <w:pStyle w:val="Code"/>
      </w:pPr>
      <w:r>
        <w:t xml:space="preserve">            Breakfast {</w:t>
      </w:r>
    </w:p>
    <w:p w14:paraId="66032172" w14:textId="77777777" w:rsidR="00247EEB" w:rsidRDefault="00000000">
      <w:pPr>
        <w:pStyle w:val="Code"/>
      </w:pPr>
      <w:r>
        <w:t xml:space="preserve">                toast: </w:t>
      </w:r>
      <w:proofErr w:type="gramStart"/>
      <w:r>
        <w:t>String::</w:t>
      </w:r>
      <w:proofErr w:type="gramEnd"/>
      <w:r>
        <w:t>from(toast),</w:t>
      </w:r>
    </w:p>
    <w:p w14:paraId="2127085A" w14:textId="77777777" w:rsidR="00247EEB" w:rsidRDefault="00000000">
      <w:pPr>
        <w:pStyle w:val="Code"/>
      </w:pPr>
      <w:r>
        <w:t xml:space="preserve">                </w:t>
      </w:r>
      <w:proofErr w:type="spellStart"/>
      <w:r>
        <w:t>seasonal_fruit</w:t>
      </w:r>
      <w:proofErr w:type="spellEnd"/>
      <w:r>
        <w:t xml:space="preserve">: </w:t>
      </w:r>
      <w:proofErr w:type="gramStart"/>
      <w:r>
        <w:t>String::</w:t>
      </w:r>
      <w:proofErr w:type="gramEnd"/>
      <w:r>
        <w:t>from("peaches"),</w:t>
      </w:r>
    </w:p>
    <w:p w14:paraId="71783AC9" w14:textId="77777777" w:rsidR="00247EEB" w:rsidRDefault="00000000">
      <w:pPr>
        <w:pStyle w:val="Code"/>
      </w:pPr>
      <w:r>
        <w:t xml:space="preserve">            }</w:t>
      </w:r>
    </w:p>
    <w:p w14:paraId="2C7425E9" w14:textId="77777777" w:rsidR="00247EEB" w:rsidRDefault="00000000">
      <w:pPr>
        <w:pStyle w:val="Code"/>
      </w:pPr>
      <w:r>
        <w:t xml:space="preserve">        }</w:t>
      </w:r>
    </w:p>
    <w:p w14:paraId="7EDF1CE7" w14:textId="77777777" w:rsidR="00247EEB" w:rsidRDefault="00000000">
      <w:pPr>
        <w:pStyle w:val="Code"/>
      </w:pPr>
      <w:r>
        <w:t xml:space="preserve">    }</w:t>
      </w:r>
    </w:p>
    <w:p w14:paraId="5064D223" w14:textId="77777777" w:rsidR="00247EEB" w:rsidRDefault="00000000">
      <w:pPr>
        <w:pStyle w:val="Code"/>
      </w:pPr>
      <w:r>
        <w:t>}</w:t>
      </w:r>
    </w:p>
    <w:p w14:paraId="46DE6B18" w14:textId="77777777" w:rsidR="00247EEB" w:rsidRDefault="00247EEB">
      <w:pPr>
        <w:pStyle w:val="Code"/>
      </w:pPr>
    </w:p>
    <w:p w14:paraId="5DBF6483" w14:textId="77777777" w:rsidR="00247EEB" w:rsidRDefault="00000000">
      <w:pPr>
        <w:pStyle w:val="Code"/>
      </w:pPr>
      <w:r>
        <w:t xml:space="preserve">pub fn </w:t>
      </w:r>
      <w:proofErr w:type="spellStart"/>
      <w:r>
        <w:t>eat_at_restaurant</w:t>
      </w:r>
      <w:proofErr w:type="spellEnd"/>
      <w:r>
        <w:t>() {</w:t>
      </w:r>
    </w:p>
    <w:p w14:paraId="127FEBE8" w14:textId="77777777" w:rsidR="00247EEB" w:rsidRDefault="00000000">
      <w:pPr>
        <w:pStyle w:val="Code"/>
      </w:pPr>
      <w:r>
        <w:t xml:space="preserve">    // Order a breakfast in the summer with Rye toast.</w:t>
      </w:r>
    </w:p>
    <w:p w14:paraId="5089CF7D" w14:textId="77777777" w:rsidR="00247EEB" w:rsidRDefault="00000000">
      <w:pPr>
        <w:pStyle w:val="Code"/>
      </w:pPr>
      <w:r>
        <w:t xml:space="preserve">    let mut meal = </w:t>
      </w:r>
      <w:proofErr w:type="spellStart"/>
      <w:r>
        <w:t>back_of_</w:t>
      </w:r>
      <w:proofErr w:type="gramStart"/>
      <w:r>
        <w:t>house</w:t>
      </w:r>
      <w:proofErr w:type="spellEnd"/>
      <w:r>
        <w:t>::</w:t>
      </w:r>
      <w:proofErr w:type="gramEnd"/>
      <w:r>
        <w:t>Breakfast::summer("Rye");</w:t>
      </w:r>
    </w:p>
    <w:p w14:paraId="51E9CEB1" w14:textId="77777777" w:rsidR="00247EEB" w:rsidRDefault="00000000">
      <w:pPr>
        <w:pStyle w:val="Code"/>
      </w:pPr>
      <w:r>
        <w:t xml:space="preserve">    // Change our mind about what bread we'd like.</w:t>
      </w:r>
    </w:p>
    <w:p w14:paraId="11AB45CE" w14:textId="77777777" w:rsidR="00247EEB" w:rsidRDefault="00000000">
      <w:pPr>
        <w:pStyle w:val="Code"/>
      </w:pPr>
      <w:r>
        <w:t xml:space="preserve">    </w:t>
      </w:r>
      <w:proofErr w:type="spellStart"/>
      <w:r>
        <w:t>meal.toast</w:t>
      </w:r>
      <w:proofErr w:type="spellEnd"/>
      <w:r>
        <w:t xml:space="preserve"> = </w:t>
      </w:r>
      <w:proofErr w:type="gramStart"/>
      <w:r>
        <w:t>String::</w:t>
      </w:r>
      <w:proofErr w:type="gramEnd"/>
      <w:r>
        <w:t>from("Wheat");</w:t>
      </w:r>
    </w:p>
    <w:p w14:paraId="72A199B8" w14:textId="77777777" w:rsidR="00247EEB" w:rsidRDefault="00000000">
      <w:pPr>
        <w:pStyle w:val="Code"/>
      </w:pPr>
      <w:r>
        <w:lastRenderedPageBreak/>
        <w:t xml:space="preserve">    println!("I'd like {} toast please", </w:t>
      </w:r>
      <w:proofErr w:type="spellStart"/>
      <w:r>
        <w:t>meal.toast</w:t>
      </w:r>
      <w:proofErr w:type="spellEnd"/>
      <w:proofErr w:type="gramStart"/>
      <w:r>
        <w:t>);</w:t>
      </w:r>
      <w:proofErr w:type="gramEnd"/>
    </w:p>
    <w:p w14:paraId="3C93164A" w14:textId="77777777" w:rsidR="00247EEB" w:rsidRDefault="00247EEB">
      <w:pPr>
        <w:pStyle w:val="Code"/>
      </w:pPr>
    </w:p>
    <w:p w14:paraId="71CAE4AE" w14:textId="77777777" w:rsidR="00247EEB" w:rsidRDefault="00000000">
      <w:pPr>
        <w:pStyle w:val="Code"/>
      </w:pPr>
      <w:r>
        <w:t xml:space="preserve">    // The next line won't compile if we uncomment it; we're not</w:t>
      </w:r>
    </w:p>
    <w:p w14:paraId="0FB3D236" w14:textId="77777777" w:rsidR="00247EEB" w:rsidRDefault="00000000">
      <w:pPr>
        <w:pStyle w:val="Code"/>
      </w:pPr>
      <w:r>
        <w:t xml:space="preserve">    // allowed to see or modify the seasonal fruit that comes</w:t>
      </w:r>
    </w:p>
    <w:p w14:paraId="009423C8" w14:textId="77777777" w:rsidR="00247EEB" w:rsidRDefault="00000000">
      <w:pPr>
        <w:pStyle w:val="Code"/>
      </w:pPr>
      <w:r>
        <w:t xml:space="preserve">    // with the meal.</w:t>
      </w:r>
    </w:p>
    <w:p w14:paraId="4E2D720B" w14:textId="77777777" w:rsidR="00247EEB" w:rsidRDefault="00000000">
      <w:pPr>
        <w:pStyle w:val="Code"/>
      </w:pPr>
      <w:r>
        <w:t xml:space="preserve">    // </w:t>
      </w:r>
      <w:proofErr w:type="spellStart"/>
      <w:r>
        <w:t>meal.seasonal_fruit</w:t>
      </w:r>
      <w:proofErr w:type="spellEnd"/>
      <w:r>
        <w:t xml:space="preserve"> = </w:t>
      </w:r>
      <w:proofErr w:type="gramStart"/>
      <w:r>
        <w:t>String::</w:t>
      </w:r>
      <w:proofErr w:type="gramEnd"/>
      <w:r>
        <w:t>from("blueberries");</w:t>
      </w:r>
    </w:p>
    <w:p w14:paraId="407CE74A" w14:textId="77777777" w:rsidR="00247EEB" w:rsidRDefault="00000000">
      <w:pPr>
        <w:pStyle w:val="Code"/>
      </w:pPr>
      <w:r>
        <w:t>}</w:t>
      </w:r>
    </w:p>
    <w:p w14:paraId="12C1D847" w14:textId="77777777" w:rsidR="00247EEB" w:rsidRDefault="00247EEB">
      <w:pPr>
        <w:pStyle w:val="CodeSpaceBelow"/>
      </w:pPr>
    </w:p>
    <w:p w14:paraId="3192DFD4" w14:textId="77777777" w:rsidR="00247EEB" w:rsidRDefault="00000000">
      <w:pPr>
        <w:pStyle w:val="CodeListingCaption"/>
      </w:pPr>
      <w:r>
        <w:t>Listing 7-9: A struct with some public fields and some private fields</w:t>
      </w:r>
    </w:p>
    <w:p w14:paraId="6AA19F28" w14:textId="77777777" w:rsidR="00247EEB" w:rsidRDefault="00000000">
      <w:pPr>
        <w:pStyle w:val="Body"/>
      </w:pPr>
      <w:r>
        <w:t xml:space="preserve">Because the </w:t>
      </w:r>
      <w:r>
        <w:rPr>
          <w:rStyle w:val="Literal"/>
        </w:rPr>
        <w:t>toast</w:t>
      </w:r>
      <w:r>
        <w:t xml:space="preserve"> field in the </w:t>
      </w:r>
      <w:proofErr w:type="spellStart"/>
      <w:r>
        <w:rPr>
          <w:rStyle w:val="Literal"/>
        </w:rPr>
        <w:t>back_of_</w:t>
      </w:r>
      <w:proofErr w:type="gramStart"/>
      <w:r>
        <w:rPr>
          <w:rStyle w:val="Literal"/>
        </w:rPr>
        <w:t>house</w:t>
      </w:r>
      <w:proofErr w:type="spellEnd"/>
      <w:r>
        <w:rPr>
          <w:rStyle w:val="Literal"/>
        </w:rPr>
        <w:t>::</w:t>
      </w:r>
      <w:proofErr w:type="gramEnd"/>
      <w:r>
        <w:rPr>
          <w:rStyle w:val="Literal"/>
        </w:rPr>
        <w:t>Breakfast</w:t>
      </w:r>
      <w:r>
        <w:t xml:space="preserve"> struct is public, in </w:t>
      </w:r>
      <w:proofErr w:type="spellStart"/>
      <w:r>
        <w:rPr>
          <w:rStyle w:val="Literal"/>
        </w:rPr>
        <w:t>eat_at_restaurant</w:t>
      </w:r>
      <w:proofErr w:type="spellEnd"/>
      <w:r>
        <w:t xml:space="preserve"> we can write and read to the </w:t>
      </w:r>
      <w:r>
        <w:rPr>
          <w:rStyle w:val="Literal"/>
        </w:rPr>
        <w:t>toast</w:t>
      </w:r>
      <w:r>
        <w:t xml:space="preserve"> field using dot notation. Notice that we can’t use the </w:t>
      </w:r>
      <w:proofErr w:type="spellStart"/>
      <w:r>
        <w:rPr>
          <w:rStyle w:val="Literal"/>
        </w:rPr>
        <w:t>seasonal_fruit</w:t>
      </w:r>
      <w:proofErr w:type="spellEnd"/>
      <w:r>
        <w:t xml:space="preserve"> field in </w:t>
      </w:r>
      <w:proofErr w:type="spellStart"/>
      <w:r>
        <w:rPr>
          <w:rStyle w:val="Literal"/>
        </w:rPr>
        <w:t>eat_at_restaurant</w:t>
      </w:r>
      <w:proofErr w:type="spellEnd"/>
      <w:r>
        <w:t xml:space="preserve">, because </w:t>
      </w:r>
      <w:proofErr w:type="spellStart"/>
      <w:r>
        <w:rPr>
          <w:rStyle w:val="Literal"/>
        </w:rPr>
        <w:t>seasonal_fruit</w:t>
      </w:r>
      <w:proofErr w:type="spellEnd"/>
      <w:r>
        <w:t xml:space="preserve"> is private. Try uncommenting the line modifying the </w:t>
      </w:r>
      <w:r>
        <w:rPr>
          <w:rStyle w:val="Literal"/>
        </w:rPr>
        <w:t>seasonal</w:t>
      </w:r>
      <w:r>
        <w:rPr>
          <w:rStyle w:val="Literal"/>
        </w:rPr>
        <w:br/>
        <w:t>_fruit</w:t>
      </w:r>
      <w:r>
        <w:t xml:space="preserve"> field value to see what error you get!</w:t>
      </w:r>
    </w:p>
    <w:p w14:paraId="5563A4E3" w14:textId="77777777" w:rsidR="00247EEB" w:rsidRDefault="00000000">
      <w:pPr>
        <w:pStyle w:val="Body"/>
        <w:rPr>
          <w:spacing w:val="-1"/>
        </w:rPr>
      </w:pPr>
      <w:r>
        <w:rPr>
          <w:spacing w:val="3"/>
        </w:rPr>
        <w:t xml:space="preserve">Also, note that because </w:t>
      </w:r>
      <w:proofErr w:type="spellStart"/>
      <w:r>
        <w:rPr>
          <w:rStyle w:val="Literal"/>
          <w:spacing w:val="3"/>
        </w:rPr>
        <w:t>back_of_</w:t>
      </w:r>
      <w:proofErr w:type="gramStart"/>
      <w:r>
        <w:rPr>
          <w:rStyle w:val="Literal"/>
          <w:spacing w:val="3"/>
        </w:rPr>
        <w:t>house</w:t>
      </w:r>
      <w:proofErr w:type="spellEnd"/>
      <w:r>
        <w:rPr>
          <w:rStyle w:val="Literal"/>
          <w:spacing w:val="3"/>
        </w:rPr>
        <w:t>::</w:t>
      </w:r>
      <w:proofErr w:type="gramEnd"/>
      <w:r>
        <w:rPr>
          <w:rStyle w:val="Literal"/>
          <w:spacing w:val="3"/>
        </w:rPr>
        <w:t>Breakfast</w:t>
      </w:r>
      <w:r>
        <w:rPr>
          <w:spacing w:val="3"/>
        </w:rPr>
        <w:t xml:space="preserve"> has a private field, </w:t>
      </w:r>
      <w:r>
        <w:rPr>
          <w:spacing w:val="-1"/>
        </w:rPr>
        <w:t xml:space="preserve">the struct needs to provide a public associated function that constructs an </w:t>
      </w:r>
      <w:r>
        <w:rPr>
          <w:spacing w:val="-3"/>
        </w:rPr>
        <w:t xml:space="preserve">instance of </w:t>
      </w:r>
      <w:r>
        <w:rPr>
          <w:rStyle w:val="Literal"/>
          <w:spacing w:val="-3"/>
        </w:rPr>
        <w:t>Breakfast</w:t>
      </w:r>
      <w:r>
        <w:rPr>
          <w:spacing w:val="-3"/>
        </w:rPr>
        <w:t xml:space="preserve"> (we’ve named it </w:t>
      </w:r>
      <w:r>
        <w:rPr>
          <w:rStyle w:val="Literal"/>
          <w:spacing w:val="-3"/>
        </w:rPr>
        <w:t>summer</w:t>
      </w:r>
      <w:r>
        <w:rPr>
          <w:spacing w:val="-3"/>
        </w:rPr>
        <w:t xml:space="preserve"> here). If </w:t>
      </w:r>
      <w:r>
        <w:rPr>
          <w:rStyle w:val="Literal"/>
          <w:spacing w:val="-3"/>
        </w:rPr>
        <w:t>Breakfast</w:t>
      </w:r>
      <w:r>
        <w:rPr>
          <w:spacing w:val="-3"/>
        </w:rPr>
        <w:t xml:space="preserve"> didn’t have such </w:t>
      </w:r>
      <w:r>
        <w:rPr>
          <w:spacing w:val="2"/>
        </w:rPr>
        <w:t xml:space="preserve">a function, we couldn’t create an instance of </w:t>
      </w:r>
      <w:r>
        <w:rPr>
          <w:rStyle w:val="Literal"/>
          <w:spacing w:val="2"/>
        </w:rPr>
        <w:t>Breakfast</w:t>
      </w:r>
      <w:r>
        <w:rPr>
          <w:spacing w:val="2"/>
        </w:rPr>
        <w:t xml:space="preserve"> in </w:t>
      </w:r>
      <w:proofErr w:type="spellStart"/>
      <w:r>
        <w:rPr>
          <w:rStyle w:val="Literal"/>
          <w:spacing w:val="2"/>
        </w:rPr>
        <w:t>eat_at_restaurant</w:t>
      </w:r>
      <w:proofErr w:type="spellEnd"/>
      <w:r>
        <w:rPr>
          <w:spacing w:val="2"/>
        </w:rPr>
        <w:t xml:space="preserve"> </w:t>
      </w:r>
      <w:r>
        <w:rPr>
          <w:spacing w:val="2"/>
        </w:rPr>
        <w:br/>
      </w:r>
      <w:r>
        <w:rPr>
          <w:spacing w:val="-1"/>
        </w:rPr>
        <w:t xml:space="preserve">because we couldn’t set the value of the private </w:t>
      </w:r>
      <w:proofErr w:type="spellStart"/>
      <w:r>
        <w:rPr>
          <w:rStyle w:val="Literal"/>
          <w:spacing w:val="-1"/>
        </w:rPr>
        <w:t>seasonal_fruit</w:t>
      </w:r>
      <w:proofErr w:type="spellEnd"/>
      <w:r>
        <w:rPr>
          <w:spacing w:val="-1"/>
        </w:rPr>
        <w:t xml:space="preserve"> field in </w:t>
      </w:r>
      <w:proofErr w:type="spellStart"/>
      <w:r>
        <w:rPr>
          <w:rStyle w:val="Literal"/>
          <w:spacing w:val="-1"/>
        </w:rPr>
        <w:t>eat_at</w:t>
      </w:r>
      <w:proofErr w:type="spellEnd"/>
      <w:r>
        <w:rPr>
          <w:rStyle w:val="Literal"/>
          <w:spacing w:val="-1"/>
        </w:rPr>
        <w:br/>
        <w:t>_restaurant</w:t>
      </w:r>
      <w:r>
        <w:rPr>
          <w:spacing w:val="-1"/>
        </w:rPr>
        <w:t>.</w:t>
      </w:r>
    </w:p>
    <w:p w14:paraId="6AB96CC2" w14:textId="77777777" w:rsidR="00247EEB" w:rsidRDefault="00000000">
      <w:pPr>
        <w:pStyle w:val="Body"/>
      </w:pPr>
      <w:r>
        <w:fldChar w:fldCharType="begin"/>
      </w:r>
      <w:r>
        <w:instrText>xe "enums:making public"</w:instrText>
      </w:r>
      <w:r>
        <w:fldChar w:fldCharType="end"/>
      </w:r>
      <w:r>
        <w:t xml:space="preserve">In contrast, if we make an enum public, </w:t>
      </w:r>
      <w:proofErr w:type="gramStart"/>
      <w:r>
        <w:t>all of</w:t>
      </w:r>
      <w:proofErr w:type="gramEnd"/>
      <w:r>
        <w:t xml:space="preserve"> its variants are then public. We only need the </w:t>
      </w:r>
      <w:r>
        <w:rPr>
          <w:rStyle w:val="Literal"/>
        </w:rPr>
        <w:t>pub</w:t>
      </w:r>
      <w:r>
        <w:t xml:space="preserve"> before the </w:t>
      </w:r>
      <w:r>
        <w:rPr>
          <w:rStyle w:val="Literal"/>
        </w:rPr>
        <w:t>enum</w:t>
      </w:r>
      <w:r>
        <w:t xml:space="preserve"> keyword, as shown in Listing 7-10.</w:t>
      </w:r>
    </w:p>
    <w:p w14:paraId="668E3593" w14:textId="77777777" w:rsidR="00247EEB" w:rsidRDefault="00247EEB">
      <w:pPr>
        <w:pStyle w:val="CodeSpaceAbove"/>
      </w:pPr>
    </w:p>
    <w:p w14:paraId="78AA4634" w14:textId="77777777" w:rsidR="00247EEB" w:rsidRDefault="00000000" w:rsidP="002571C8">
      <w:pPr>
        <w:pStyle w:val="CodeLabel"/>
      </w:pPr>
      <w:r>
        <w:t>src/lib.rs</w:t>
      </w:r>
    </w:p>
    <w:p w14:paraId="3754381F" w14:textId="77777777" w:rsidR="00247EEB" w:rsidRDefault="00000000">
      <w:pPr>
        <w:pStyle w:val="Code"/>
      </w:pPr>
      <w:r>
        <w:t xml:space="preserve">mod </w:t>
      </w:r>
      <w:proofErr w:type="spellStart"/>
      <w:r>
        <w:t>back_of_house</w:t>
      </w:r>
      <w:proofErr w:type="spellEnd"/>
      <w:r>
        <w:t xml:space="preserve"> {</w:t>
      </w:r>
    </w:p>
    <w:p w14:paraId="34F9C113" w14:textId="77777777" w:rsidR="00247EEB" w:rsidRDefault="00000000">
      <w:pPr>
        <w:pStyle w:val="Code"/>
      </w:pPr>
      <w:r>
        <w:t xml:space="preserve">    pub enum Appetizer {</w:t>
      </w:r>
    </w:p>
    <w:p w14:paraId="6C70B823" w14:textId="77777777" w:rsidR="00247EEB" w:rsidRDefault="00000000">
      <w:pPr>
        <w:pStyle w:val="Code"/>
      </w:pPr>
      <w:r>
        <w:t xml:space="preserve">        Soup,</w:t>
      </w:r>
    </w:p>
    <w:p w14:paraId="3B55066F" w14:textId="77777777" w:rsidR="00247EEB" w:rsidRDefault="00000000">
      <w:pPr>
        <w:pStyle w:val="Code"/>
      </w:pPr>
      <w:r>
        <w:t xml:space="preserve">        Salad,</w:t>
      </w:r>
    </w:p>
    <w:p w14:paraId="47E4A392" w14:textId="77777777" w:rsidR="00247EEB" w:rsidRDefault="00000000">
      <w:pPr>
        <w:pStyle w:val="Code"/>
      </w:pPr>
      <w:r>
        <w:t xml:space="preserve">    }</w:t>
      </w:r>
    </w:p>
    <w:p w14:paraId="2963EA50" w14:textId="77777777" w:rsidR="00247EEB" w:rsidRDefault="00000000">
      <w:pPr>
        <w:pStyle w:val="Code"/>
      </w:pPr>
      <w:r>
        <w:t>}</w:t>
      </w:r>
    </w:p>
    <w:p w14:paraId="7920C378" w14:textId="77777777" w:rsidR="00247EEB" w:rsidRDefault="00247EEB">
      <w:pPr>
        <w:pStyle w:val="Code"/>
      </w:pPr>
    </w:p>
    <w:p w14:paraId="78F7CC93" w14:textId="77777777" w:rsidR="00247EEB" w:rsidRDefault="00000000">
      <w:pPr>
        <w:pStyle w:val="Code"/>
      </w:pPr>
      <w:r>
        <w:t xml:space="preserve">pub fn </w:t>
      </w:r>
      <w:proofErr w:type="spellStart"/>
      <w:r>
        <w:t>eat_at_restaurant</w:t>
      </w:r>
      <w:proofErr w:type="spellEnd"/>
      <w:r>
        <w:t>() {</w:t>
      </w:r>
    </w:p>
    <w:p w14:paraId="55701884" w14:textId="77777777" w:rsidR="00247EEB" w:rsidRDefault="00000000">
      <w:pPr>
        <w:pStyle w:val="Code"/>
      </w:pPr>
      <w:r>
        <w:t xml:space="preserve">    let order1 = </w:t>
      </w:r>
      <w:proofErr w:type="spellStart"/>
      <w:r>
        <w:t>back_of_</w:t>
      </w:r>
      <w:proofErr w:type="gramStart"/>
      <w:r>
        <w:t>house</w:t>
      </w:r>
      <w:proofErr w:type="spellEnd"/>
      <w:r>
        <w:t>::</w:t>
      </w:r>
      <w:proofErr w:type="gramEnd"/>
      <w:r>
        <w:t>Appetizer::Soup;</w:t>
      </w:r>
    </w:p>
    <w:p w14:paraId="48695632" w14:textId="77777777" w:rsidR="00247EEB" w:rsidRDefault="00000000">
      <w:pPr>
        <w:pStyle w:val="Code"/>
      </w:pPr>
      <w:r>
        <w:t xml:space="preserve">    let order2 = </w:t>
      </w:r>
      <w:proofErr w:type="spellStart"/>
      <w:r>
        <w:t>back_of_</w:t>
      </w:r>
      <w:proofErr w:type="gramStart"/>
      <w:r>
        <w:t>house</w:t>
      </w:r>
      <w:proofErr w:type="spellEnd"/>
      <w:r>
        <w:t>::</w:t>
      </w:r>
      <w:proofErr w:type="gramEnd"/>
      <w:r>
        <w:t>Appetizer::Salad;</w:t>
      </w:r>
    </w:p>
    <w:p w14:paraId="0C1C98A1" w14:textId="77777777" w:rsidR="00247EEB" w:rsidRDefault="00000000">
      <w:pPr>
        <w:pStyle w:val="Code"/>
      </w:pPr>
      <w:r>
        <w:t>}</w:t>
      </w:r>
    </w:p>
    <w:p w14:paraId="40181182" w14:textId="77777777" w:rsidR="00247EEB" w:rsidRDefault="00247EEB">
      <w:pPr>
        <w:pStyle w:val="CodeSpaceBelow"/>
      </w:pPr>
    </w:p>
    <w:p w14:paraId="76648AD4" w14:textId="77777777" w:rsidR="00247EEB" w:rsidRDefault="00000000">
      <w:pPr>
        <w:pStyle w:val="CodeListingCaption"/>
      </w:pPr>
      <w:r>
        <w:t>Listing 7-10: Designating an enum as public makes all its variants public.</w:t>
      </w:r>
    </w:p>
    <w:p w14:paraId="0A2EE8B8" w14:textId="77777777" w:rsidR="00247EEB" w:rsidRDefault="00000000">
      <w:pPr>
        <w:pStyle w:val="Body"/>
      </w:pPr>
      <w:r>
        <w:t xml:space="preserve">Because we made the </w:t>
      </w:r>
      <w:r>
        <w:rPr>
          <w:rStyle w:val="Literal"/>
        </w:rPr>
        <w:t>Appetizer</w:t>
      </w:r>
      <w:r>
        <w:t xml:space="preserve"> enum public, we can use the </w:t>
      </w:r>
      <w:r>
        <w:rPr>
          <w:rStyle w:val="Literal"/>
        </w:rPr>
        <w:t>Soup</w:t>
      </w:r>
      <w:r>
        <w:t xml:space="preserve"> and </w:t>
      </w:r>
      <w:r>
        <w:rPr>
          <w:rStyle w:val="Literal"/>
        </w:rPr>
        <w:t>Salad</w:t>
      </w:r>
      <w:r>
        <w:t xml:space="preserve"> variants in </w:t>
      </w:r>
      <w:proofErr w:type="spellStart"/>
      <w:r>
        <w:rPr>
          <w:rStyle w:val="Literal"/>
        </w:rPr>
        <w:t>eat_at_restaurant</w:t>
      </w:r>
      <w:proofErr w:type="spellEnd"/>
      <w:r>
        <w:t>.</w:t>
      </w:r>
    </w:p>
    <w:p w14:paraId="44A29E81" w14:textId="77777777" w:rsidR="00247EEB" w:rsidRDefault="00000000">
      <w:pPr>
        <w:pStyle w:val="Body"/>
        <w:rPr>
          <w:spacing w:val="1"/>
        </w:rPr>
      </w:pPr>
      <w:r>
        <w:rPr>
          <w:spacing w:val="1"/>
        </w:rPr>
        <w:t xml:space="preserve">Enums aren’t very useful unless their variants are public; it would be </w:t>
      </w:r>
      <w:r>
        <w:t xml:space="preserve">annoying to have to annotate all enum variants with </w:t>
      </w:r>
      <w:r>
        <w:rPr>
          <w:rStyle w:val="Literal"/>
        </w:rPr>
        <w:t>pub</w:t>
      </w:r>
      <w:r>
        <w:t xml:space="preserve"> in every case, so </w:t>
      </w:r>
      <w:r>
        <w:rPr>
          <w:spacing w:val="3"/>
        </w:rPr>
        <w:t xml:space="preserve">the default for enum variants is to be public. Structs are often useful </w:t>
      </w:r>
      <w:r>
        <w:rPr>
          <w:spacing w:val="3"/>
        </w:rPr>
        <w:br/>
      </w:r>
      <w:r>
        <w:rPr>
          <w:spacing w:val="-1"/>
        </w:rPr>
        <w:lastRenderedPageBreak/>
        <w:t xml:space="preserve">without their fields being public, so struct fields follow the general rule of </w:t>
      </w:r>
      <w:r>
        <w:rPr>
          <w:spacing w:val="1"/>
        </w:rPr>
        <w:t xml:space="preserve">everything being private by default unless annotated with </w:t>
      </w:r>
      <w:r>
        <w:rPr>
          <w:rStyle w:val="Literal"/>
          <w:spacing w:val="1"/>
        </w:rPr>
        <w:t>pub</w:t>
      </w:r>
      <w:r>
        <w:rPr>
          <w:spacing w:val="1"/>
        </w:rPr>
        <w:t>.</w:t>
      </w:r>
    </w:p>
    <w:p w14:paraId="2DA79587" w14:textId="77777777" w:rsidR="00247EEB" w:rsidRDefault="00000000">
      <w:pPr>
        <w:pStyle w:val="Body"/>
      </w:pPr>
      <w:r>
        <w:t xml:space="preserve">There’s one more situation involving </w:t>
      </w:r>
      <w:r>
        <w:rPr>
          <w:rStyle w:val="Literal"/>
        </w:rPr>
        <w:t>pub</w:t>
      </w:r>
      <w:r>
        <w:t xml:space="preserve"> that we haven’t covered, and that is our last module system feature: the </w:t>
      </w:r>
      <w:r>
        <w:rPr>
          <w:rStyle w:val="Literal"/>
        </w:rPr>
        <w:t>use</w:t>
      </w:r>
      <w:r>
        <w:t xml:space="preserve"> keyword. We’ll cover </w:t>
      </w:r>
      <w:r>
        <w:rPr>
          <w:rStyle w:val="Literal"/>
        </w:rPr>
        <w:t>use</w:t>
      </w:r>
      <w:r>
        <w:t xml:space="preserve"> by itself first, and then we’ll show how to combine </w:t>
      </w:r>
      <w:r>
        <w:rPr>
          <w:rStyle w:val="Literal"/>
        </w:rPr>
        <w:t>pub</w:t>
      </w:r>
      <w:r>
        <w:t xml:space="preserve"> and </w:t>
      </w:r>
      <w:r>
        <w:rPr>
          <w:rStyle w:val="Literal"/>
        </w:rPr>
        <w:t>use</w:t>
      </w:r>
      <w:r>
        <w:t>.</w:t>
      </w:r>
    </w:p>
    <w:p w14:paraId="11202DA5" w14:textId="77777777" w:rsidR="00247EEB" w:rsidRDefault="00000000">
      <w:pPr>
        <w:pStyle w:val="HeadA"/>
      </w:pPr>
      <w:r>
        <w:fldChar w:fldCharType="begin"/>
      </w:r>
      <w:r>
        <w:instrText>xe "use keyword"</w:instrText>
      </w:r>
      <w:r>
        <w:fldChar w:fldCharType="end"/>
      </w:r>
      <w:r>
        <w:t>Bringing Paths into Scope with the use Keyword</w:t>
      </w:r>
    </w:p>
    <w:p w14:paraId="1A83BF00" w14:textId="77777777" w:rsidR="00247EEB" w:rsidRDefault="00000000">
      <w:pPr>
        <w:pStyle w:val="BodyFirst"/>
      </w:pPr>
      <w:r>
        <w:t xml:space="preserve">Having to write out the paths to call functions can feel inconvenient and repetitive. In Listing 7-7, whether we chose the absolute or relative path to the </w:t>
      </w:r>
      <w:proofErr w:type="spellStart"/>
      <w:r>
        <w:rPr>
          <w:rStyle w:val="Literal"/>
        </w:rPr>
        <w:t>add_to_waitlist</w:t>
      </w:r>
      <w:proofErr w:type="spellEnd"/>
      <w:r>
        <w:t xml:space="preserve"> function, every time we wanted to call </w:t>
      </w:r>
      <w:proofErr w:type="spellStart"/>
      <w:r>
        <w:rPr>
          <w:rStyle w:val="Literal"/>
        </w:rPr>
        <w:t>add_to_waitlist</w:t>
      </w:r>
      <w:proofErr w:type="spellEnd"/>
      <w:r>
        <w:t xml:space="preserve"> we had to specify </w:t>
      </w:r>
      <w:proofErr w:type="spellStart"/>
      <w:r>
        <w:rPr>
          <w:rStyle w:val="Literal"/>
        </w:rPr>
        <w:t>front_of_house</w:t>
      </w:r>
      <w:proofErr w:type="spellEnd"/>
      <w:r>
        <w:t xml:space="preserve"> and </w:t>
      </w:r>
      <w:r>
        <w:rPr>
          <w:rStyle w:val="Literal"/>
        </w:rPr>
        <w:t>hosting</w:t>
      </w:r>
      <w:r>
        <w:t xml:space="preserve"> too. Fortunately, there’s a way to simplify this process: we can create a shortcut to a path with the </w:t>
      </w:r>
      <w:r>
        <w:rPr>
          <w:rStyle w:val="Literal"/>
        </w:rPr>
        <w:t>use</w:t>
      </w:r>
      <w:r>
        <w:t xml:space="preserve"> keyword </w:t>
      </w:r>
      <w:proofErr w:type="gramStart"/>
      <w:r>
        <w:t>once, and</w:t>
      </w:r>
      <w:proofErr w:type="gramEnd"/>
      <w:r>
        <w:t xml:space="preserve"> then use the shorter name everywhere else in the scope.</w:t>
      </w:r>
    </w:p>
    <w:p w14:paraId="4B433559" w14:textId="77777777" w:rsidR="00247EEB" w:rsidRDefault="00000000">
      <w:pPr>
        <w:pStyle w:val="Body"/>
      </w:pPr>
      <w:r>
        <w:rPr>
          <w:spacing w:val="3"/>
        </w:rPr>
        <w:t xml:space="preserve">In Listing 7-11, we bring the </w:t>
      </w:r>
      <w:proofErr w:type="gramStart"/>
      <w:r>
        <w:rPr>
          <w:rStyle w:val="Literal"/>
          <w:spacing w:val="3"/>
        </w:rPr>
        <w:t>crate::</w:t>
      </w:r>
      <w:proofErr w:type="spellStart"/>
      <w:proofErr w:type="gramEnd"/>
      <w:r>
        <w:rPr>
          <w:rStyle w:val="Literal"/>
          <w:spacing w:val="3"/>
        </w:rPr>
        <w:t>front_of_house</w:t>
      </w:r>
      <w:proofErr w:type="spellEnd"/>
      <w:r>
        <w:rPr>
          <w:rStyle w:val="Literal"/>
          <w:spacing w:val="3"/>
        </w:rPr>
        <w:t>::hosting</w:t>
      </w:r>
      <w:r>
        <w:rPr>
          <w:spacing w:val="3"/>
        </w:rPr>
        <w:t xml:space="preserve"> module </w:t>
      </w:r>
      <w:r>
        <w:t xml:space="preserve">into the scope of the </w:t>
      </w:r>
      <w:proofErr w:type="spellStart"/>
      <w:r>
        <w:rPr>
          <w:rStyle w:val="Literal"/>
        </w:rPr>
        <w:t>eat_at_restaurant</w:t>
      </w:r>
      <w:proofErr w:type="spellEnd"/>
      <w:r>
        <w:t xml:space="preserve"> function so we only have to specify </w:t>
      </w:r>
      <w:r>
        <w:rPr>
          <w:rStyle w:val="Literal"/>
          <w:spacing w:val="3"/>
        </w:rPr>
        <w:t>hosting::</w:t>
      </w:r>
      <w:proofErr w:type="spellStart"/>
      <w:r>
        <w:rPr>
          <w:rStyle w:val="Literal"/>
          <w:spacing w:val="3"/>
        </w:rPr>
        <w:t>add_to_waitlist</w:t>
      </w:r>
      <w:proofErr w:type="spellEnd"/>
      <w:r>
        <w:rPr>
          <w:spacing w:val="3"/>
        </w:rPr>
        <w:t xml:space="preserve"> to call the </w:t>
      </w:r>
      <w:proofErr w:type="spellStart"/>
      <w:r>
        <w:rPr>
          <w:rStyle w:val="Literal"/>
          <w:spacing w:val="3"/>
        </w:rPr>
        <w:t>add_to_waitlist</w:t>
      </w:r>
      <w:proofErr w:type="spellEnd"/>
      <w:r>
        <w:rPr>
          <w:spacing w:val="3"/>
        </w:rPr>
        <w:t xml:space="preserve"> function in </w:t>
      </w:r>
      <w:proofErr w:type="spellStart"/>
      <w:r>
        <w:rPr>
          <w:rStyle w:val="Literal"/>
          <w:spacing w:val="3"/>
        </w:rPr>
        <w:t>eat_at</w:t>
      </w:r>
      <w:proofErr w:type="spellEnd"/>
      <w:r>
        <w:rPr>
          <w:rStyle w:val="Literal"/>
          <w:spacing w:val="3"/>
        </w:rPr>
        <w:br/>
      </w:r>
      <w:r>
        <w:rPr>
          <w:rStyle w:val="Literal"/>
        </w:rPr>
        <w:t>_restaurant</w:t>
      </w:r>
      <w:r>
        <w:t>.</w:t>
      </w:r>
    </w:p>
    <w:p w14:paraId="6C6262B5" w14:textId="77777777" w:rsidR="00247EEB" w:rsidRDefault="00247EEB">
      <w:pPr>
        <w:pStyle w:val="CodeSpaceAbove"/>
      </w:pPr>
    </w:p>
    <w:p w14:paraId="1571AF9E" w14:textId="77777777" w:rsidR="00247EEB" w:rsidRDefault="00000000" w:rsidP="002571C8">
      <w:pPr>
        <w:pStyle w:val="CodeLabel"/>
      </w:pPr>
      <w:r>
        <w:t>src/lib.rs</w:t>
      </w:r>
    </w:p>
    <w:p w14:paraId="456B0F99" w14:textId="77777777" w:rsidR="00247EEB"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37423A32" w14:textId="77777777" w:rsidR="00247EEB" w:rsidRDefault="00000000">
      <w:pPr>
        <w:pStyle w:val="Code"/>
      </w:pPr>
      <w:r>
        <w:rPr>
          <w:rStyle w:val="LiteralGray"/>
        </w:rPr>
        <w:t xml:space="preserve">    pub mod hosting {</w:t>
      </w:r>
    </w:p>
    <w:p w14:paraId="02BF734C" w14:textId="77777777" w:rsidR="00247EEB" w:rsidRDefault="00000000">
      <w:pPr>
        <w:pStyle w:val="Code"/>
      </w:pPr>
      <w:r>
        <w:rPr>
          <w:rStyle w:val="LiteralGray"/>
        </w:rPr>
        <w:t xml:space="preserve">        pub fn </w:t>
      </w:r>
      <w:proofErr w:type="spellStart"/>
      <w:r>
        <w:rPr>
          <w:rStyle w:val="LiteralGray"/>
        </w:rPr>
        <w:t>add_to_waitlist</w:t>
      </w:r>
      <w:proofErr w:type="spellEnd"/>
      <w:r>
        <w:rPr>
          <w:rStyle w:val="LiteralGray"/>
        </w:rPr>
        <w:t>() {}</w:t>
      </w:r>
    </w:p>
    <w:p w14:paraId="05B6EA01" w14:textId="77777777" w:rsidR="00247EEB" w:rsidRDefault="00000000">
      <w:pPr>
        <w:pStyle w:val="Code"/>
      </w:pPr>
      <w:r>
        <w:rPr>
          <w:rStyle w:val="LiteralGray"/>
        </w:rPr>
        <w:t xml:space="preserve">    }</w:t>
      </w:r>
    </w:p>
    <w:p w14:paraId="553BCF1A" w14:textId="77777777" w:rsidR="00247EEB" w:rsidRDefault="00000000">
      <w:pPr>
        <w:pStyle w:val="Code"/>
      </w:pPr>
      <w:r>
        <w:rPr>
          <w:rStyle w:val="LiteralGray"/>
        </w:rPr>
        <w:t>}</w:t>
      </w:r>
    </w:p>
    <w:p w14:paraId="728505C2" w14:textId="77777777" w:rsidR="00247EEB" w:rsidRDefault="00247EEB">
      <w:pPr>
        <w:pStyle w:val="Code"/>
      </w:pPr>
    </w:p>
    <w:p w14:paraId="743ADC8F" w14:textId="77777777" w:rsidR="00247EEB" w:rsidRDefault="00000000">
      <w:pPr>
        <w:pStyle w:val="Code"/>
      </w:pPr>
      <w:r>
        <w:t xml:space="preserve">use </w:t>
      </w:r>
      <w:proofErr w:type="gramStart"/>
      <w:r>
        <w:t>crate::</w:t>
      </w:r>
      <w:proofErr w:type="spellStart"/>
      <w:proofErr w:type="gramEnd"/>
      <w:r>
        <w:t>front_of_house</w:t>
      </w:r>
      <w:proofErr w:type="spellEnd"/>
      <w:r>
        <w:t>::hosting;</w:t>
      </w:r>
    </w:p>
    <w:p w14:paraId="112C482C" w14:textId="77777777" w:rsidR="00247EEB" w:rsidRDefault="00247EEB">
      <w:pPr>
        <w:pStyle w:val="Code"/>
      </w:pPr>
    </w:p>
    <w:p w14:paraId="6AD97AF3" w14:textId="77777777" w:rsidR="00247EEB" w:rsidRDefault="00000000">
      <w:pPr>
        <w:pStyle w:val="Code"/>
      </w:pPr>
      <w:r>
        <w:rPr>
          <w:rStyle w:val="LiteralGray"/>
        </w:rPr>
        <w:t xml:space="preserve">pub fn </w:t>
      </w:r>
      <w:proofErr w:type="spellStart"/>
      <w:r>
        <w:rPr>
          <w:rStyle w:val="LiteralGray"/>
        </w:rPr>
        <w:t>eat_at_restaurant</w:t>
      </w:r>
      <w:proofErr w:type="spellEnd"/>
      <w:r>
        <w:rPr>
          <w:rStyle w:val="LiteralGray"/>
        </w:rPr>
        <w:t>() {</w:t>
      </w:r>
    </w:p>
    <w:p w14:paraId="344EBA9C" w14:textId="77777777" w:rsidR="00247EEB" w:rsidRDefault="00000000">
      <w:pPr>
        <w:pStyle w:val="Code"/>
      </w:pPr>
      <w:r>
        <w:t xml:space="preserve">    </w:t>
      </w:r>
      <w:proofErr w:type="gramStart"/>
      <w:r>
        <w:t>hosting::</w:t>
      </w:r>
      <w:proofErr w:type="spellStart"/>
      <w:proofErr w:type="gramEnd"/>
      <w:r>
        <w:t>add_to_waitlist</w:t>
      </w:r>
      <w:proofErr w:type="spellEnd"/>
      <w:r>
        <w:t>();</w:t>
      </w:r>
    </w:p>
    <w:p w14:paraId="4B59AF97" w14:textId="77777777" w:rsidR="00247EEB" w:rsidRDefault="00000000">
      <w:pPr>
        <w:pStyle w:val="Code"/>
      </w:pPr>
      <w:r>
        <w:rPr>
          <w:rStyle w:val="LiteralGray"/>
        </w:rPr>
        <w:t>}</w:t>
      </w:r>
    </w:p>
    <w:p w14:paraId="4AB2012E" w14:textId="77777777" w:rsidR="00247EEB" w:rsidRDefault="00247EEB">
      <w:pPr>
        <w:pStyle w:val="CodeSpaceBelow"/>
      </w:pPr>
    </w:p>
    <w:p w14:paraId="29E42CEF" w14:textId="77777777" w:rsidR="00247EEB" w:rsidRDefault="00000000">
      <w:pPr>
        <w:pStyle w:val="CodeListingCaption"/>
      </w:pPr>
      <w:r>
        <w:t xml:space="preserve">Listing 7-11: Bringing a module into scope with </w:t>
      </w:r>
      <w:r>
        <w:rPr>
          <w:rStyle w:val="LiteralCaption"/>
          <w:i/>
          <w:iCs/>
        </w:rPr>
        <w:t>use</w:t>
      </w:r>
    </w:p>
    <w:p w14:paraId="319CA3E4" w14:textId="77777777" w:rsidR="00247EEB" w:rsidRDefault="00000000">
      <w:pPr>
        <w:pStyle w:val="Body"/>
      </w:pPr>
      <w:r>
        <w:t xml:space="preserve">Adding </w:t>
      </w:r>
      <w:r>
        <w:rPr>
          <w:rStyle w:val="Literal"/>
        </w:rPr>
        <w:t>use</w:t>
      </w:r>
      <w:r>
        <w:t xml:space="preserve"> and a path in a scope is </w:t>
      </w:r>
      <w:proofErr w:type="gramStart"/>
      <w:r>
        <w:t>similar to</w:t>
      </w:r>
      <w:proofErr w:type="gramEnd"/>
      <w:r>
        <w:t xml:space="preserve"> creating a symbolic link in the filesystem. By adding </w:t>
      </w:r>
      <w:r>
        <w:rPr>
          <w:rStyle w:val="Literal"/>
        </w:rPr>
        <w:t xml:space="preserve">use </w:t>
      </w:r>
      <w:proofErr w:type="gramStart"/>
      <w:r>
        <w:rPr>
          <w:rStyle w:val="Literal"/>
        </w:rPr>
        <w:t>crate::</w:t>
      </w:r>
      <w:proofErr w:type="spellStart"/>
      <w:proofErr w:type="gramEnd"/>
      <w:r>
        <w:rPr>
          <w:rStyle w:val="Literal"/>
        </w:rPr>
        <w:t>front_of_house</w:t>
      </w:r>
      <w:proofErr w:type="spellEnd"/>
      <w:r>
        <w:rPr>
          <w:rStyle w:val="Literal"/>
        </w:rPr>
        <w:t>::hosting</w:t>
      </w:r>
      <w:r>
        <w:t xml:space="preserve"> in the crate root, </w:t>
      </w:r>
      <w:r>
        <w:rPr>
          <w:rStyle w:val="Literal"/>
        </w:rPr>
        <w:t>hosting</w:t>
      </w:r>
      <w:r>
        <w:t xml:space="preserve"> is now a valid name in that scope, just as though the </w:t>
      </w:r>
      <w:r>
        <w:rPr>
          <w:rStyle w:val="Literal"/>
        </w:rPr>
        <w:t>hosting</w:t>
      </w:r>
      <w:r>
        <w:t xml:space="preserve"> module had been defined in the crate root. Paths brought into scope with </w:t>
      </w:r>
      <w:r>
        <w:rPr>
          <w:rStyle w:val="Literal"/>
        </w:rPr>
        <w:t>use</w:t>
      </w:r>
      <w:r>
        <w:t xml:space="preserve"> also check privacy, like any other paths.</w:t>
      </w:r>
    </w:p>
    <w:p w14:paraId="61483E37" w14:textId="77777777" w:rsidR="00247EEB" w:rsidRDefault="00000000">
      <w:pPr>
        <w:pStyle w:val="Body"/>
      </w:pPr>
      <w:r>
        <w:t xml:space="preserve">Note that </w:t>
      </w:r>
      <w:r>
        <w:rPr>
          <w:rStyle w:val="Literal"/>
        </w:rPr>
        <w:t>use</w:t>
      </w:r>
      <w:r>
        <w:t xml:space="preserve"> only creates the shortcut for the </w:t>
      </w:r>
      <w:proofErr w:type="gramStart"/>
      <w:r>
        <w:t>particular scope</w:t>
      </w:r>
      <w:proofErr w:type="gramEnd"/>
      <w:r>
        <w:t xml:space="preserve"> in which the </w:t>
      </w:r>
      <w:r>
        <w:rPr>
          <w:rStyle w:val="Literal"/>
        </w:rPr>
        <w:t>use</w:t>
      </w:r>
      <w:r>
        <w:t xml:space="preserve"> occurs. Listing 7-12 moves the </w:t>
      </w:r>
      <w:proofErr w:type="spellStart"/>
      <w:r>
        <w:rPr>
          <w:rStyle w:val="Literal"/>
        </w:rPr>
        <w:lastRenderedPageBreak/>
        <w:t>eat_at_restaurant</w:t>
      </w:r>
      <w:proofErr w:type="spellEnd"/>
      <w:r>
        <w:t xml:space="preserve"> function into a new child module named </w:t>
      </w:r>
      <w:r>
        <w:rPr>
          <w:rStyle w:val="Literal"/>
        </w:rPr>
        <w:t>customer</w:t>
      </w:r>
      <w:r>
        <w:t xml:space="preserve">, which is then a different scope than the </w:t>
      </w:r>
      <w:r>
        <w:rPr>
          <w:rStyle w:val="Literal"/>
        </w:rPr>
        <w:t>use</w:t>
      </w:r>
      <w:r>
        <w:t xml:space="preserve"> statement, so the function body won’t compile.</w:t>
      </w:r>
    </w:p>
    <w:p w14:paraId="2B879C66" w14:textId="77777777" w:rsidR="00247EEB" w:rsidRDefault="00247EEB">
      <w:pPr>
        <w:pStyle w:val="CodeSpaceAbove"/>
      </w:pPr>
    </w:p>
    <w:p w14:paraId="0C87B56C" w14:textId="77777777" w:rsidR="00247EEB" w:rsidRDefault="00000000" w:rsidP="002571C8">
      <w:pPr>
        <w:pStyle w:val="CodeLabel"/>
      </w:pPr>
      <w:r>
        <w:t>src/lib.rs</w:t>
      </w:r>
    </w:p>
    <w:p w14:paraId="4D47A4D5" w14:textId="77777777" w:rsidR="00247EEB"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508B6CD9" w14:textId="77777777" w:rsidR="00247EEB" w:rsidRDefault="00000000">
      <w:pPr>
        <w:pStyle w:val="Code"/>
      </w:pPr>
      <w:r>
        <w:rPr>
          <w:rStyle w:val="LiteralGray"/>
        </w:rPr>
        <w:t xml:space="preserve">    pub mod hosting {</w:t>
      </w:r>
    </w:p>
    <w:p w14:paraId="0FDBA923" w14:textId="77777777" w:rsidR="00247EEB" w:rsidRDefault="00000000">
      <w:pPr>
        <w:pStyle w:val="Code"/>
      </w:pPr>
      <w:r>
        <w:rPr>
          <w:rStyle w:val="LiteralGray"/>
        </w:rPr>
        <w:t xml:space="preserve">        pub fn </w:t>
      </w:r>
      <w:proofErr w:type="spellStart"/>
      <w:r>
        <w:rPr>
          <w:rStyle w:val="LiteralGray"/>
        </w:rPr>
        <w:t>add_to_waitlist</w:t>
      </w:r>
      <w:proofErr w:type="spellEnd"/>
      <w:r>
        <w:rPr>
          <w:rStyle w:val="LiteralGray"/>
        </w:rPr>
        <w:t>() {}</w:t>
      </w:r>
    </w:p>
    <w:p w14:paraId="78F45131" w14:textId="77777777" w:rsidR="00247EEB" w:rsidRDefault="00000000">
      <w:pPr>
        <w:pStyle w:val="Code"/>
      </w:pPr>
      <w:r>
        <w:rPr>
          <w:rStyle w:val="LiteralGray"/>
        </w:rPr>
        <w:t xml:space="preserve">    }</w:t>
      </w:r>
    </w:p>
    <w:p w14:paraId="4FDBCED1" w14:textId="77777777" w:rsidR="00247EEB" w:rsidRDefault="00000000">
      <w:pPr>
        <w:pStyle w:val="Code"/>
      </w:pPr>
      <w:r>
        <w:rPr>
          <w:rStyle w:val="LiteralGray"/>
        </w:rPr>
        <w:t>}</w:t>
      </w:r>
    </w:p>
    <w:p w14:paraId="3E9A1818" w14:textId="77777777" w:rsidR="00247EEB" w:rsidRDefault="00247EEB">
      <w:pPr>
        <w:pStyle w:val="Code"/>
      </w:pPr>
    </w:p>
    <w:p w14:paraId="389B2756" w14:textId="77777777" w:rsidR="00247EEB" w:rsidRDefault="00000000">
      <w:pPr>
        <w:pStyle w:val="Code"/>
      </w:pPr>
      <w:r>
        <w:rPr>
          <w:rStyle w:val="LiteralGray"/>
        </w:rPr>
        <w:t xml:space="preserve">use </w:t>
      </w:r>
      <w:proofErr w:type="gramStart"/>
      <w:r>
        <w:rPr>
          <w:rStyle w:val="LiteralGray"/>
        </w:rPr>
        <w:t>crate::</w:t>
      </w:r>
      <w:proofErr w:type="spellStart"/>
      <w:proofErr w:type="gramEnd"/>
      <w:r>
        <w:rPr>
          <w:rStyle w:val="LiteralGray"/>
        </w:rPr>
        <w:t>front_of_house</w:t>
      </w:r>
      <w:proofErr w:type="spellEnd"/>
      <w:r>
        <w:rPr>
          <w:rStyle w:val="LiteralGray"/>
        </w:rPr>
        <w:t>::hosting;</w:t>
      </w:r>
    </w:p>
    <w:p w14:paraId="3340E72F" w14:textId="77777777" w:rsidR="00247EEB" w:rsidRDefault="00247EEB">
      <w:pPr>
        <w:pStyle w:val="Code"/>
      </w:pPr>
    </w:p>
    <w:p w14:paraId="5BF1C0DA" w14:textId="77777777" w:rsidR="00247EEB" w:rsidRDefault="00000000">
      <w:pPr>
        <w:pStyle w:val="Code"/>
      </w:pPr>
      <w:r>
        <w:t>mod customer {</w:t>
      </w:r>
    </w:p>
    <w:p w14:paraId="64804FAC" w14:textId="77777777" w:rsidR="00247EEB" w:rsidRDefault="00000000">
      <w:pPr>
        <w:pStyle w:val="Code"/>
      </w:pPr>
      <w:r>
        <w:rPr>
          <w:rStyle w:val="LiteralGray"/>
        </w:rPr>
        <w:t xml:space="preserve">    pub fn </w:t>
      </w:r>
      <w:proofErr w:type="spellStart"/>
      <w:r>
        <w:rPr>
          <w:rStyle w:val="LiteralGray"/>
        </w:rPr>
        <w:t>eat_at_restaurant</w:t>
      </w:r>
      <w:proofErr w:type="spellEnd"/>
      <w:r>
        <w:rPr>
          <w:rStyle w:val="LiteralGray"/>
        </w:rPr>
        <w:t>() {</w:t>
      </w:r>
    </w:p>
    <w:p w14:paraId="297D6994" w14:textId="77777777" w:rsidR="00247EEB" w:rsidRDefault="00000000">
      <w:pPr>
        <w:pStyle w:val="Code"/>
      </w:pPr>
      <w:r>
        <w:rPr>
          <w:rStyle w:val="LiteralGray"/>
        </w:rPr>
        <w:t xml:space="preserve">        </w:t>
      </w:r>
      <w:proofErr w:type="gramStart"/>
      <w:r>
        <w:rPr>
          <w:rStyle w:val="LiteralGray"/>
        </w:rPr>
        <w:t>hosting::</w:t>
      </w:r>
      <w:proofErr w:type="spellStart"/>
      <w:proofErr w:type="gramEnd"/>
      <w:r>
        <w:rPr>
          <w:rStyle w:val="LiteralGray"/>
        </w:rPr>
        <w:t>add_to_waitlist</w:t>
      </w:r>
      <w:proofErr w:type="spellEnd"/>
      <w:r>
        <w:rPr>
          <w:rStyle w:val="LiteralGray"/>
        </w:rPr>
        <w:t>();</w:t>
      </w:r>
    </w:p>
    <w:p w14:paraId="4B48226A" w14:textId="77777777" w:rsidR="00247EEB" w:rsidRDefault="00000000">
      <w:pPr>
        <w:pStyle w:val="Code"/>
      </w:pPr>
      <w:r>
        <w:rPr>
          <w:rStyle w:val="LiteralGray"/>
        </w:rPr>
        <w:t xml:space="preserve">    }</w:t>
      </w:r>
    </w:p>
    <w:p w14:paraId="295D1992" w14:textId="77777777" w:rsidR="00247EEB" w:rsidRDefault="00000000">
      <w:pPr>
        <w:pStyle w:val="Code"/>
      </w:pPr>
      <w:r>
        <w:t>}</w:t>
      </w:r>
    </w:p>
    <w:p w14:paraId="73AAC071" w14:textId="77777777" w:rsidR="00247EEB" w:rsidRDefault="00247EEB">
      <w:pPr>
        <w:pStyle w:val="CodeSpaceBelow"/>
      </w:pPr>
    </w:p>
    <w:p w14:paraId="78A5970C" w14:textId="77777777" w:rsidR="00247EEB" w:rsidRDefault="00000000">
      <w:pPr>
        <w:pStyle w:val="CodeListingCaption"/>
      </w:pPr>
      <w:r>
        <w:t xml:space="preserve">Listing 7-12: A </w:t>
      </w:r>
      <w:r>
        <w:rPr>
          <w:rStyle w:val="LiteralCaption"/>
          <w:i/>
          <w:iCs/>
        </w:rPr>
        <w:t>use</w:t>
      </w:r>
      <w:r>
        <w:t xml:space="preserve"> statement only applies in the scope it’s in.</w:t>
      </w:r>
    </w:p>
    <w:p w14:paraId="03A0AC10" w14:textId="77777777" w:rsidR="00247EEB" w:rsidRDefault="00000000">
      <w:pPr>
        <w:pStyle w:val="Body"/>
      </w:pPr>
      <w:r>
        <w:t xml:space="preserve">The compiler error shows that the shortcut no longer applies within the </w:t>
      </w:r>
      <w:r>
        <w:rPr>
          <w:rStyle w:val="Literal"/>
        </w:rPr>
        <w:t>customer</w:t>
      </w:r>
      <w:r>
        <w:t xml:space="preserve"> module:</w:t>
      </w:r>
    </w:p>
    <w:p w14:paraId="45F5894D" w14:textId="77777777" w:rsidR="00247EEB" w:rsidRDefault="00247EEB">
      <w:pPr>
        <w:pStyle w:val="CodeSpaceAbove"/>
      </w:pPr>
    </w:p>
    <w:p w14:paraId="77A11E3E" w14:textId="77777777" w:rsidR="00247EEB" w:rsidRDefault="00000000">
      <w:pPr>
        <w:pStyle w:val="Code"/>
      </w:pPr>
      <w:r>
        <w:t xml:space="preserve">error[E0433]: failed to </w:t>
      </w:r>
      <w:proofErr w:type="gramStart"/>
      <w:r>
        <w:t>resolve:</w:t>
      </w:r>
      <w:proofErr w:type="gramEnd"/>
      <w:r>
        <w:t xml:space="preserve"> use of undeclared crate or module `hosting`</w:t>
      </w:r>
    </w:p>
    <w:p w14:paraId="7B123777" w14:textId="77777777" w:rsidR="00247EEB" w:rsidRDefault="00000000">
      <w:pPr>
        <w:pStyle w:val="Code"/>
      </w:pPr>
      <w:r>
        <w:t xml:space="preserve">  --&gt; </w:t>
      </w:r>
      <w:proofErr w:type="spellStart"/>
      <w:r>
        <w:t>src</w:t>
      </w:r>
      <w:proofErr w:type="spellEnd"/>
      <w:r>
        <w:t>/lib.rs:11:9</w:t>
      </w:r>
    </w:p>
    <w:p w14:paraId="04E6D5AF" w14:textId="77777777" w:rsidR="00247EEB" w:rsidRDefault="00000000">
      <w:pPr>
        <w:pStyle w:val="Code"/>
      </w:pPr>
      <w:r>
        <w:t xml:space="preserve">   |</w:t>
      </w:r>
    </w:p>
    <w:p w14:paraId="26A03B05" w14:textId="77777777" w:rsidR="00247EEB" w:rsidRDefault="00000000">
      <w:pPr>
        <w:pStyle w:val="Code"/>
      </w:pPr>
      <w:r>
        <w:t xml:space="preserve">11 |         </w:t>
      </w:r>
      <w:proofErr w:type="gramStart"/>
      <w:r>
        <w:t>hosting::</w:t>
      </w:r>
      <w:proofErr w:type="spellStart"/>
      <w:proofErr w:type="gramEnd"/>
      <w:r>
        <w:t>add_to_waitlist</w:t>
      </w:r>
      <w:proofErr w:type="spellEnd"/>
      <w:r>
        <w:t>();</w:t>
      </w:r>
    </w:p>
    <w:p w14:paraId="6C04FB3E" w14:textId="77777777" w:rsidR="00247EEB" w:rsidRDefault="00000000">
      <w:pPr>
        <w:pStyle w:val="Code"/>
      </w:pPr>
      <w:r>
        <w:t xml:space="preserve">   |         ^^^^^^^ use of undeclared crate or module `hosting`</w:t>
      </w:r>
    </w:p>
    <w:p w14:paraId="16275DDB" w14:textId="77777777" w:rsidR="00247EEB" w:rsidRDefault="00247EEB">
      <w:pPr>
        <w:pStyle w:val="Code"/>
      </w:pPr>
    </w:p>
    <w:p w14:paraId="7F48566C" w14:textId="77777777" w:rsidR="00247EEB" w:rsidRDefault="00000000">
      <w:pPr>
        <w:pStyle w:val="Code"/>
      </w:pPr>
      <w:r>
        <w:t>warning: unused import: `</w:t>
      </w:r>
      <w:proofErr w:type="gramStart"/>
      <w:r>
        <w:t>crate::</w:t>
      </w:r>
      <w:proofErr w:type="spellStart"/>
      <w:proofErr w:type="gramEnd"/>
      <w:r>
        <w:t>front_of_house</w:t>
      </w:r>
      <w:proofErr w:type="spellEnd"/>
      <w:r>
        <w:t>::hosting`</w:t>
      </w:r>
    </w:p>
    <w:p w14:paraId="15287276" w14:textId="77777777" w:rsidR="00247EEB" w:rsidRDefault="00000000">
      <w:pPr>
        <w:pStyle w:val="Code"/>
      </w:pPr>
      <w:r>
        <w:t xml:space="preserve"> --&gt; </w:t>
      </w:r>
      <w:proofErr w:type="spellStart"/>
      <w:r>
        <w:t>src</w:t>
      </w:r>
      <w:proofErr w:type="spellEnd"/>
      <w:r>
        <w:t>/lib.rs:7:5</w:t>
      </w:r>
    </w:p>
    <w:p w14:paraId="4BBBCAB2" w14:textId="77777777" w:rsidR="00247EEB" w:rsidRDefault="00000000">
      <w:pPr>
        <w:pStyle w:val="Code"/>
      </w:pPr>
      <w:r>
        <w:t xml:space="preserve">  |</w:t>
      </w:r>
    </w:p>
    <w:p w14:paraId="7E5BE07B" w14:textId="77777777" w:rsidR="00247EEB" w:rsidRDefault="00000000">
      <w:pPr>
        <w:pStyle w:val="Code"/>
      </w:pPr>
      <w:r>
        <w:t xml:space="preserve">7 | use </w:t>
      </w:r>
      <w:proofErr w:type="gramStart"/>
      <w:r>
        <w:t>crate::</w:t>
      </w:r>
      <w:proofErr w:type="spellStart"/>
      <w:proofErr w:type="gramEnd"/>
      <w:r>
        <w:t>front_of_house</w:t>
      </w:r>
      <w:proofErr w:type="spellEnd"/>
      <w:r>
        <w:t>::hosting;</w:t>
      </w:r>
    </w:p>
    <w:p w14:paraId="25BFDC60" w14:textId="77777777" w:rsidR="00247EEB" w:rsidRDefault="00000000">
      <w:pPr>
        <w:pStyle w:val="Code"/>
      </w:pPr>
      <w:r>
        <w:t xml:space="preserve">  |     ^^^^^^^^^^^^^^^^^^^^^^^^^^^^^^</w:t>
      </w:r>
    </w:p>
    <w:p w14:paraId="4C7614EF" w14:textId="77777777" w:rsidR="00247EEB" w:rsidRDefault="00000000">
      <w:pPr>
        <w:pStyle w:val="Code"/>
      </w:pPr>
      <w:r>
        <w:t xml:space="preserve">  |</w:t>
      </w:r>
    </w:p>
    <w:p w14:paraId="690DE84B" w14:textId="77777777" w:rsidR="00247EEB" w:rsidRDefault="00000000">
      <w:pPr>
        <w:pStyle w:val="Code"/>
      </w:pPr>
      <w:r>
        <w:t xml:space="preserve">  = note: `#[warn(unused_imports)]` on by default</w:t>
      </w:r>
    </w:p>
    <w:p w14:paraId="55956C6C" w14:textId="77777777" w:rsidR="00247EEB" w:rsidRDefault="00247EEB">
      <w:pPr>
        <w:pStyle w:val="CodeSpaceBelow"/>
      </w:pPr>
    </w:p>
    <w:p w14:paraId="606D49A4" w14:textId="77777777" w:rsidR="00247EEB" w:rsidRDefault="00000000">
      <w:pPr>
        <w:pStyle w:val="Body"/>
      </w:pPr>
      <w:r>
        <w:t xml:space="preserve">Notice there’s also a warning that the </w:t>
      </w:r>
      <w:r>
        <w:rPr>
          <w:rStyle w:val="Literal"/>
        </w:rPr>
        <w:t>use</w:t>
      </w:r>
      <w:r>
        <w:t xml:space="preserve"> is no longer used in its scope! To fix this problem, move the </w:t>
      </w:r>
      <w:r>
        <w:rPr>
          <w:rStyle w:val="Literal"/>
        </w:rPr>
        <w:t>use</w:t>
      </w:r>
      <w:r>
        <w:t xml:space="preserve"> within the </w:t>
      </w:r>
      <w:r>
        <w:rPr>
          <w:rStyle w:val="Literal"/>
        </w:rPr>
        <w:t>customer</w:t>
      </w:r>
      <w:r>
        <w:t xml:space="preserve"> module too, or reference the shortcut in the parent module with </w:t>
      </w:r>
      <w:proofErr w:type="gramStart"/>
      <w:r>
        <w:rPr>
          <w:rStyle w:val="Literal"/>
        </w:rPr>
        <w:t>super::</w:t>
      </w:r>
      <w:proofErr w:type="gramEnd"/>
      <w:r>
        <w:rPr>
          <w:rStyle w:val="Literal"/>
        </w:rPr>
        <w:t>hosting</w:t>
      </w:r>
      <w:r>
        <w:t xml:space="preserve"> within the child </w:t>
      </w:r>
      <w:r>
        <w:rPr>
          <w:rStyle w:val="Literal"/>
        </w:rPr>
        <w:t>customer</w:t>
      </w:r>
      <w:r>
        <w:t xml:space="preserve"> module.</w:t>
      </w:r>
    </w:p>
    <w:p w14:paraId="5BAF13AF" w14:textId="77777777" w:rsidR="00247EEB" w:rsidRDefault="00000000">
      <w:pPr>
        <w:pStyle w:val="HeadB"/>
      </w:pPr>
      <w:r>
        <w:fldChar w:fldCharType="begin"/>
      </w:r>
      <w:r>
        <w:instrText>xe "conventions:for use paths"</w:instrText>
      </w:r>
      <w:r>
        <w:fldChar w:fldCharType="end"/>
      </w:r>
      <w:r>
        <w:t>Creating Idiomatic use Paths</w:t>
      </w:r>
    </w:p>
    <w:p w14:paraId="66930B1F" w14:textId="77777777" w:rsidR="00247EEB" w:rsidRDefault="00000000">
      <w:pPr>
        <w:pStyle w:val="BodyFirst"/>
      </w:pPr>
      <w:r>
        <w:t xml:space="preserve">In Listing 7-11, you might have wondered why we specified </w:t>
      </w:r>
      <w:r>
        <w:rPr>
          <w:rStyle w:val="Literal"/>
        </w:rPr>
        <w:t xml:space="preserve">use </w:t>
      </w:r>
      <w:proofErr w:type="gramStart"/>
      <w:r>
        <w:rPr>
          <w:rStyle w:val="Literal"/>
        </w:rPr>
        <w:t>crate::</w:t>
      </w:r>
      <w:proofErr w:type="gramEnd"/>
      <w:r>
        <w:rPr>
          <w:rStyle w:val="Literal"/>
        </w:rPr>
        <w:t>front</w:t>
      </w:r>
      <w:r>
        <w:rPr>
          <w:rStyle w:val="Literal"/>
        </w:rPr>
        <w:br/>
      </w:r>
      <w:r>
        <w:rPr>
          <w:rStyle w:val="Literal"/>
          <w:spacing w:val="-3"/>
        </w:rPr>
        <w:t>_</w:t>
      </w:r>
      <w:proofErr w:type="spellStart"/>
      <w:r>
        <w:rPr>
          <w:rStyle w:val="Literal"/>
          <w:spacing w:val="-3"/>
        </w:rPr>
        <w:t>of_house</w:t>
      </w:r>
      <w:proofErr w:type="spellEnd"/>
      <w:r>
        <w:rPr>
          <w:rStyle w:val="Literal"/>
          <w:spacing w:val="-3"/>
        </w:rPr>
        <w:t>::hosting</w:t>
      </w:r>
      <w:r>
        <w:rPr>
          <w:spacing w:val="-3"/>
        </w:rPr>
        <w:t xml:space="preserve"> and then called </w:t>
      </w:r>
      <w:r>
        <w:rPr>
          <w:rStyle w:val="Literal"/>
          <w:spacing w:val="-3"/>
        </w:rPr>
        <w:t>hosting::</w:t>
      </w:r>
      <w:proofErr w:type="spellStart"/>
      <w:r>
        <w:rPr>
          <w:rStyle w:val="Literal"/>
          <w:spacing w:val="-3"/>
        </w:rPr>
        <w:t>add_to_waitlist</w:t>
      </w:r>
      <w:proofErr w:type="spellEnd"/>
      <w:r>
        <w:rPr>
          <w:spacing w:val="-3"/>
        </w:rPr>
        <w:t xml:space="preserve"> in </w:t>
      </w:r>
      <w:proofErr w:type="spellStart"/>
      <w:r>
        <w:rPr>
          <w:rStyle w:val="Literal"/>
          <w:spacing w:val="-3"/>
        </w:rPr>
        <w:t>eat_at_restaurant</w:t>
      </w:r>
      <w:proofErr w:type="spellEnd"/>
      <w:r>
        <w:rPr>
          <w:spacing w:val="-3"/>
        </w:rPr>
        <w:t xml:space="preserve">, rather than specifying the </w:t>
      </w:r>
      <w:r>
        <w:rPr>
          <w:rStyle w:val="Literal"/>
          <w:spacing w:val="-3"/>
        </w:rPr>
        <w:t>use</w:t>
      </w:r>
      <w:r>
        <w:rPr>
          <w:spacing w:val="-3"/>
        </w:rPr>
        <w:t xml:space="preserve"> path all the way out </w:t>
      </w:r>
      <w:r>
        <w:rPr>
          <w:spacing w:val="-3"/>
        </w:rPr>
        <w:lastRenderedPageBreak/>
        <w:t xml:space="preserve">to the </w:t>
      </w:r>
      <w:proofErr w:type="spellStart"/>
      <w:r>
        <w:rPr>
          <w:rStyle w:val="Literal"/>
          <w:spacing w:val="-3"/>
        </w:rPr>
        <w:t>add_to_waitlist</w:t>
      </w:r>
      <w:proofErr w:type="spellEnd"/>
      <w:r>
        <w:rPr>
          <w:spacing w:val="-3"/>
        </w:rPr>
        <w:t xml:space="preserve"> </w:t>
      </w:r>
      <w:r>
        <w:t>function to achieve the same result, as in Listing 7-13.</w:t>
      </w:r>
    </w:p>
    <w:p w14:paraId="321E8957" w14:textId="77777777" w:rsidR="00247EEB" w:rsidRDefault="00247EEB">
      <w:pPr>
        <w:pStyle w:val="CodeSpaceAbove"/>
      </w:pPr>
    </w:p>
    <w:p w14:paraId="5887A9B8" w14:textId="77777777" w:rsidR="00247EEB" w:rsidRDefault="00000000" w:rsidP="002571C8">
      <w:pPr>
        <w:pStyle w:val="CodeLabel"/>
      </w:pPr>
      <w:r>
        <w:t>src/lib.rs</w:t>
      </w:r>
    </w:p>
    <w:p w14:paraId="6786CCE3" w14:textId="77777777" w:rsidR="00247EEB"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396F0086" w14:textId="77777777" w:rsidR="00247EEB" w:rsidRDefault="00000000">
      <w:pPr>
        <w:pStyle w:val="Code"/>
      </w:pPr>
      <w:r>
        <w:rPr>
          <w:rStyle w:val="LiteralGray"/>
        </w:rPr>
        <w:t xml:space="preserve">    pub mod hosting {</w:t>
      </w:r>
    </w:p>
    <w:p w14:paraId="7273E945" w14:textId="77777777" w:rsidR="00247EEB" w:rsidRDefault="00000000">
      <w:pPr>
        <w:pStyle w:val="Code"/>
      </w:pPr>
      <w:r>
        <w:rPr>
          <w:rStyle w:val="LiteralGray"/>
        </w:rPr>
        <w:t xml:space="preserve">        pub fn </w:t>
      </w:r>
      <w:proofErr w:type="spellStart"/>
      <w:r>
        <w:rPr>
          <w:rStyle w:val="LiteralGray"/>
        </w:rPr>
        <w:t>add_to_waitlist</w:t>
      </w:r>
      <w:proofErr w:type="spellEnd"/>
      <w:r>
        <w:rPr>
          <w:rStyle w:val="LiteralGray"/>
        </w:rPr>
        <w:t>() {}</w:t>
      </w:r>
    </w:p>
    <w:p w14:paraId="63C8FF0A" w14:textId="77777777" w:rsidR="00247EEB" w:rsidRDefault="00000000">
      <w:pPr>
        <w:pStyle w:val="Code"/>
      </w:pPr>
      <w:r>
        <w:rPr>
          <w:rStyle w:val="LiteralGray"/>
        </w:rPr>
        <w:t xml:space="preserve">    }</w:t>
      </w:r>
    </w:p>
    <w:p w14:paraId="30ED0FF4" w14:textId="77777777" w:rsidR="00247EEB" w:rsidRDefault="00000000">
      <w:pPr>
        <w:pStyle w:val="Code"/>
      </w:pPr>
      <w:r>
        <w:rPr>
          <w:rStyle w:val="LiteralGray"/>
        </w:rPr>
        <w:t>}</w:t>
      </w:r>
    </w:p>
    <w:p w14:paraId="1189DE02" w14:textId="77777777" w:rsidR="00247EEB" w:rsidRDefault="00247EEB">
      <w:pPr>
        <w:pStyle w:val="Code"/>
      </w:pPr>
    </w:p>
    <w:p w14:paraId="7116A873" w14:textId="77777777" w:rsidR="00247EEB" w:rsidRDefault="00000000">
      <w:pPr>
        <w:pStyle w:val="Code"/>
      </w:pPr>
      <w:r>
        <w:t xml:space="preserve">use </w:t>
      </w:r>
      <w:proofErr w:type="gramStart"/>
      <w:r>
        <w:t>crate::</w:t>
      </w:r>
      <w:proofErr w:type="spellStart"/>
      <w:proofErr w:type="gramEnd"/>
      <w:r>
        <w:t>front_of_house</w:t>
      </w:r>
      <w:proofErr w:type="spellEnd"/>
      <w:r>
        <w:t>::hosting::</w:t>
      </w:r>
      <w:proofErr w:type="spellStart"/>
      <w:r>
        <w:t>add_to_waitlist</w:t>
      </w:r>
      <w:proofErr w:type="spellEnd"/>
      <w:r>
        <w:t>;</w:t>
      </w:r>
    </w:p>
    <w:p w14:paraId="0D4926B0" w14:textId="77777777" w:rsidR="00247EEB" w:rsidRDefault="00247EEB">
      <w:pPr>
        <w:pStyle w:val="Code"/>
      </w:pPr>
    </w:p>
    <w:p w14:paraId="4A5DD86C" w14:textId="77777777" w:rsidR="00247EEB" w:rsidRDefault="00000000">
      <w:pPr>
        <w:pStyle w:val="Code"/>
      </w:pPr>
      <w:r>
        <w:rPr>
          <w:rStyle w:val="LiteralGray"/>
        </w:rPr>
        <w:t xml:space="preserve">pub fn </w:t>
      </w:r>
      <w:proofErr w:type="spellStart"/>
      <w:r>
        <w:rPr>
          <w:rStyle w:val="LiteralGray"/>
        </w:rPr>
        <w:t>eat_at_restaurant</w:t>
      </w:r>
      <w:proofErr w:type="spellEnd"/>
      <w:r>
        <w:rPr>
          <w:rStyle w:val="LiteralGray"/>
        </w:rPr>
        <w:t>() {</w:t>
      </w:r>
    </w:p>
    <w:p w14:paraId="0D4480B4" w14:textId="77777777" w:rsidR="00247EEB" w:rsidRDefault="00000000">
      <w:pPr>
        <w:pStyle w:val="Code"/>
      </w:pPr>
      <w:r>
        <w:t xml:space="preserve">    </w:t>
      </w:r>
      <w:proofErr w:type="spellStart"/>
      <w:r>
        <w:t>add_to_waitlist</w:t>
      </w:r>
      <w:proofErr w:type="spellEnd"/>
      <w:r>
        <w:t>(</w:t>
      </w:r>
      <w:proofErr w:type="gramStart"/>
      <w:r>
        <w:t>);</w:t>
      </w:r>
      <w:proofErr w:type="gramEnd"/>
    </w:p>
    <w:p w14:paraId="180A2839" w14:textId="77777777" w:rsidR="00247EEB" w:rsidRDefault="00000000">
      <w:pPr>
        <w:pStyle w:val="Code"/>
      </w:pPr>
      <w:r>
        <w:rPr>
          <w:rStyle w:val="LiteralGray"/>
        </w:rPr>
        <w:t>}</w:t>
      </w:r>
    </w:p>
    <w:p w14:paraId="58B5DA56" w14:textId="77777777" w:rsidR="00247EEB" w:rsidRDefault="00247EEB">
      <w:pPr>
        <w:pStyle w:val="CodeSpaceBelow"/>
      </w:pPr>
    </w:p>
    <w:p w14:paraId="538607F5" w14:textId="77777777" w:rsidR="00247EEB" w:rsidRDefault="00000000">
      <w:pPr>
        <w:pStyle w:val="CodeListingCaption"/>
      </w:pPr>
      <w:r>
        <w:t xml:space="preserve">Listing 7-13: Bringing the </w:t>
      </w:r>
      <w:proofErr w:type="spellStart"/>
      <w:r>
        <w:rPr>
          <w:rStyle w:val="LiteralCaption"/>
          <w:i/>
          <w:iCs/>
        </w:rPr>
        <w:t>add_to_waitlist</w:t>
      </w:r>
      <w:proofErr w:type="spellEnd"/>
      <w:r>
        <w:t xml:space="preserve"> function into scope with </w:t>
      </w:r>
      <w:r>
        <w:rPr>
          <w:rStyle w:val="LiteralCaption"/>
          <w:i/>
          <w:iCs/>
        </w:rPr>
        <w:t>use</w:t>
      </w:r>
      <w:r>
        <w:t>, which is unidiomatic</w:t>
      </w:r>
    </w:p>
    <w:p w14:paraId="57EC1F5D" w14:textId="77777777" w:rsidR="00247EEB" w:rsidRDefault="00000000">
      <w:pPr>
        <w:pStyle w:val="Body"/>
      </w:pPr>
      <w:r>
        <w:t xml:space="preserve">Although both Listing 7-11 and Listing 7-13 accomplish the same task, </w:t>
      </w:r>
      <w:proofErr w:type="gramStart"/>
      <w:r>
        <w:rPr>
          <w:spacing w:val="3"/>
        </w:rPr>
        <w:t>Listing</w:t>
      </w:r>
      <w:proofErr w:type="gramEnd"/>
      <w:r>
        <w:rPr>
          <w:spacing w:val="3"/>
        </w:rPr>
        <w:t xml:space="preserve"> 7-11 is the idiomatic way to bring a function into scope with </w:t>
      </w:r>
      <w:r>
        <w:rPr>
          <w:rStyle w:val="Literal"/>
          <w:spacing w:val="3"/>
        </w:rPr>
        <w:t>use</w:t>
      </w:r>
      <w:r>
        <w:rPr>
          <w:spacing w:val="3"/>
        </w:rPr>
        <w:t xml:space="preserve">. </w:t>
      </w:r>
      <w:r>
        <w:t xml:space="preserve">Bringing the function’s parent module into scope with </w:t>
      </w:r>
      <w:r>
        <w:rPr>
          <w:rStyle w:val="Literal"/>
        </w:rPr>
        <w:t>use</w:t>
      </w:r>
      <w:r>
        <w:t xml:space="preserve"> means we </w:t>
      </w:r>
      <w:proofErr w:type="gramStart"/>
      <w:r>
        <w:t>have to</w:t>
      </w:r>
      <w:proofErr w:type="gramEnd"/>
      <w:r>
        <w:t xml:space="preserve"> specify the parent module when calling the function. Specifying the parent module when calling the function makes it clear that the function isn’t locally defined while still minimizing repetition of the full path. The code in Listing 7-13 is unclear as to where </w:t>
      </w:r>
      <w:proofErr w:type="spellStart"/>
      <w:r>
        <w:rPr>
          <w:rStyle w:val="Literal"/>
        </w:rPr>
        <w:t>add_to_waitlist</w:t>
      </w:r>
      <w:proofErr w:type="spellEnd"/>
      <w:r>
        <w:t xml:space="preserve"> is defined.</w:t>
      </w:r>
    </w:p>
    <w:p w14:paraId="187C1911" w14:textId="77777777" w:rsidR="00247EEB" w:rsidRDefault="00000000">
      <w:pPr>
        <w:pStyle w:val="Body"/>
        <w:rPr>
          <w:spacing w:val="-3"/>
        </w:rPr>
      </w:pPr>
      <w:r>
        <w:rPr>
          <w:spacing w:val="-3"/>
        </w:rPr>
        <w:t xml:space="preserve">On the other hand, when bringing in structs, enums, and other items with </w:t>
      </w:r>
      <w:r>
        <w:rPr>
          <w:rStyle w:val="Literal"/>
          <w:spacing w:val="-3"/>
        </w:rPr>
        <w:t>use</w:t>
      </w:r>
      <w:r>
        <w:rPr>
          <w:spacing w:val="-3"/>
        </w:rPr>
        <w:t xml:space="preserve">, it’s idiomatic to specify the full path. Listing 7-14 shows the idiomatic way to bring the standard library’s </w:t>
      </w:r>
      <w:r>
        <w:rPr>
          <w:rStyle w:val="Literal"/>
          <w:spacing w:val="-3"/>
        </w:rPr>
        <w:t>HashMap</w:t>
      </w:r>
      <w:r>
        <w:rPr>
          <w:spacing w:val="-3"/>
        </w:rPr>
        <w:t xml:space="preserve"> struct into the scope of a binary crate.</w:t>
      </w:r>
    </w:p>
    <w:p w14:paraId="6BDA5254" w14:textId="77777777" w:rsidR="00247EEB" w:rsidRDefault="00247EEB">
      <w:pPr>
        <w:pStyle w:val="CodeSpaceAbove"/>
      </w:pPr>
    </w:p>
    <w:p w14:paraId="3195405A" w14:textId="77777777" w:rsidR="00247EEB" w:rsidRDefault="00000000" w:rsidP="002571C8">
      <w:pPr>
        <w:pStyle w:val="CodeLabel"/>
      </w:pPr>
      <w:r>
        <w:t>src/main.rs</w:t>
      </w:r>
    </w:p>
    <w:p w14:paraId="45D27C76" w14:textId="77777777" w:rsidR="00247EEB" w:rsidRDefault="00000000">
      <w:pPr>
        <w:pStyle w:val="Code"/>
      </w:pPr>
      <w:r>
        <w:t xml:space="preserve">use </w:t>
      </w:r>
      <w:proofErr w:type="gramStart"/>
      <w:r>
        <w:t>std::</w:t>
      </w:r>
      <w:proofErr w:type="gramEnd"/>
      <w:r>
        <w:t>collections::HashMap;</w:t>
      </w:r>
    </w:p>
    <w:p w14:paraId="36FD8473" w14:textId="77777777" w:rsidR="00247EEB" w:rsidRDefault="00247EEB">
      <w:pPr>
        <w:pStyle w:val="Code"/>
      </w:pPr>
    </w:p>
    <w:p w14:paraId="36CEF17E" w14:textId="77777777" w:rsidR="00247EEB" w:rsidRDefault="00000000">
      <w:pPr>
        <w:pStyle w:val="Code"/>
      </w:pPr>
      <w:r>
        <w:t>fn main() {</w:t>
      </w:r>
    </w:p>
    <w:p w14:paraId="3C132DB7" w14:textId="77777777" w:rsidR="00247EEB" w:rsidRDefault="00000000">
      <w:pPr>
        <w:pStyle w:val="Code"/>
      </w:pPr>
      <w:r>
        <w:t xml:space="preserve">    let mut map = </w:t>
      </w:r>
      <w:proofErr w:type="gramStart"/>
      <w:r>
        <w:t>HashMap::</w:t>
      </w:r>
      <w:proofErr w:type="gramEnd"/>
      <w:r>
        <w:t>new();</w:t>
      </w:r>
    </w:p>
    <w:p w14:paraId="46CD8F23" w14:textId="77777777" w:rsidR="00247EEB" w:rsidRDefault="00000000">
      <w:pPr>
        <w:pStyle w:val="Code"/>
      </w:pPr>
      <w:r>
        <w:t xml:space="preserve">    </w:t>
      </w:r>
      <w:proofErr w:type="spellStart"/>
      <w:r>
        <w:t>map.insert</w:t>
      </w:r>
      <w:proofErr w:type="spellEnd"/>
      <w:r>
        <w:t>(1, 2</w:t>
      </w:r>
      <w:proofErr w:type="gramStart"/>
      <w:r>
        <w:t>);</w:t>
      </w:r>
      <w:proofErr w:type="gramEnd"/>
    </w:p>
    <w:p w14:paraId="56F8FA65" w14:textId="77777777" w:rsidR="00247EEB" w:rsidRDefault="00000000">
      <w:pPr>
        <w:pStyle w:val="Code"/>
      </w:pPr>
      <w:r>
        <w:t>}</w:t>
      </w:r>
    </w:p>
    <w:p w14:paraId="28AAD5E0" w14:textId="77777777" w:rsidR="00247EEB" w:rsidRDefault="00247EEB">
      <w:pPr>
        <w:pStyle w:val="CodeSpaceBelow"/>
      </w:pPr>
    </w:p>
    <w:p w14:paraId="3CDBBC68" w14:textId="77777777" w:rsidR="00247EEB" w:rsidRDefault="00000000">
      <w:pPr>
        <w:pStyle w:val="CodeListingCaption"/>
      </w:pPr>
      <w:r>
        <w:t xml:space="preserve">Listing 7-14: Bringing </w:t>
      </w:r>
      <w:r>
        <w:rPr>
          <w:rStyle w:val="LiteralCaption"/>
          <w:i/>
          <w:iCs/>
        </w:rPr>
        <w:t>HashMap</w:t>
      </w:r>
      <w:r>
        <w:t xml:space="preserve"> into scope in an idiomatic way</w:t>
      </w:r>
    </w:p>
    <w:p w14:paraId="54D7A6F0" w14:textId="77777777" w:rsidR="00247EEB" w:rsidRDefault="00000000">
      <w:pPr>
        <w:pStyle w:val="Body"/>
      </w:pPr>
      <w:r>
        <w:t>There’s no strong reason behind this idiom: it’s just the convention that has emerged, and folks have gotten used to reading and writing Rust code this way.</w:t>
      </w:r>
    </w:p>
    <w:p w14:paraId="702C3820" w14:textId="77777777" w:rsidR="00247EEB" w:rsidRDefault="00000000">
      <w:pPr>
        <w:pStyle w:val="Body"/>
      </w:pPr>
      <w:r>
        <w:rPr>
          <w:spacing w:val="3"/>
        </w:rPr>
        <w:t xml:space="preserve">The exception to this idiom is if we’re bringing two items with the </w:t>
      </w:r>
      <w:r>
        <w:t xml:space="preserve">same name into scope with </w:t>
      </w:r>
      <w:r>
        <w:rPr>
          <w:rStyle w:val="Literal"/>
        </w:rPr>
        <w:t>use</w:t>
      </w:r>
      <w:r>
        <w:t xml:space="preserve"> statements, because Rust doesn’t allow that. </w:t>
      </w:r>
      <w:r>
        <w:rPr>
          <w:spacing w:val="2"/>
        </w:rPr>
        <w:t xml:space="preserve">Listing 7-15 shows how to bring two </w:t>
      </w:r>
      <w:r>
        <w:rPr>
          <w:rStyle w:val="Literal"/>
          <w:spacing w:val="2"/>
        </w:rPr>
        <w:t>Result</w:t>
      </w:r>
      <w:r>
        <w:rPr>
          <w:spacing w:val="2"/>
        </w:rPr>
        <w:t xml:space="preserve"> types into scope that have the </w:t>
      </w:r>
      <w:r>
        <w:t xml:space="preserve">same name but different </w:t>
      </w:r>
      <w:r>
        <w:lastRenderedPageBreak/>
        <w:t>parent modules, and how to refer to them.</w:t>
      </w:r>
    </w:p>
    <w:p w14:paraId="6B7215E3" w14:textId="77777777" w:rsidR="00247EEB" w:rsidRDefault="00247EEB">
      <w:pPr>
        <w:pStyle w:val="CodeSpaceAbove"/>
      </w:pPr>
    </w:p>
    <w:p w14:paraId="12BEA5D2" w14:textId="77777777" w:rsidR="00247EEB" w:rsidRDefault="00000000" w:rsidP="002571C8">
      <w:pPr>
        <w:pStyle w:val="CodeLabel"/>
      </w:pPr>
      <w:r>
        <w:t>src/lib.rs</w:t>
      </w:r>
    </w:p>
    <w:p w14:paraId="36EC229C" w14:textId="77777777" w:rsidR="00247EEB" w:rsidRDefault="00000000">
      <w:pPr>
        <w:pStyle w:val="Code"/>
      </w:pPr>
      <w:r>
        <w:t xml:space="preserve">use </w:t>
      </w:r>
      <w:proofErr w:type="gramStart"/>
      <w:r>
        <w:t>std::</w:t>
      </w:r>
      <w:proofErr w:type="spellStart"/>
      <w:proofErr w:type="gramEnd"/>
      <w:r>
        <w:t>fmt</w:t>
      </w:r>
      <w:proofErr w:type="spellEnd"/>
      <w:r>
        <w:t>;</w:t>
      </w:r>
    </w:p>
    <w:p w14:paraId="1BF892CA" w14:textId="77777777" w:rsidR="00247EEB" w:rsidRDefault="00000000">
      <w:pPr>
        <w:pStyle w:val="Code"/>
      </w:pPr>
      <w:r>
        <w:t xml:space="preserve">use </w:t>
      </w:r>
      <w:proofErr w:type="gramStart"/>
      <w:r>
        <w:t>std::</w:t>
      </w:r>
      <w:proofErr w:type="gramEnd"/>
      <w:r>
        <w:t>io;</w:t>
      </w:r>
    </w:p>
    <w:p w14:paraId="2A241A3D" w14:textId="77777777" w:rsidR="00247EEB" w:rsidRDefault="00247EEB">
      <w:pPr>
        <w:pStyle w:val="Code"/>
      </w:pPr>
    </w:p>
    <w:p w14:paraId="460F5B3E" w14:textId="77777777" w:rsidR="00247EEB" w:rsidRDefault="00000000">
      <w:pPr>
        <w:pStyle w:val="Code"/>
      </w:pPr>
      <w:r>
        <w:t xml:space="preserve">fn function1() -&gt; </w:t>
      </w:r>
      <w:proofErr w:type="spellStart"/>
      <w:proofErr w:type="gramStart"/>
      <w:r>
        <w:t>fmt</w:t>
      </w:r>
      <w:proofErr w:type="spellEnd"/>
      <w:r>
        <w:t>::</w:t>
      </w:r>
      <w:proofErr w:type="gramEnd"/>
      <w:r>
        <w:t>Result {</w:t>
      </w:r>
    </w:p>
    <w:p w14:paraId="562C457E" w14:textId="77777777" w:rsidR="00247EEB" w:rsidRDefault="00000000">
      <w:pPr>
        <w:pStyle w:val="Code"/>
      </w:pPr>
      <w:r>
        <w:t xml:space="preserve">    </w:t>
      </w:r>
      <w:r>
        <w:rPr>
          <w:rStyle w:val="LiteralItalic"/>
        </w:rPr>
        <w:t>--snip--</w:t>
      </w:r>
    </w:p>
    <w:p w14:paraId="7B72E928" w14:textId="77777777" w:rsidR="00247EEB" w:rsidRDefault="00000000">
      <w:pPr>
        <w:pStyle w:val="Code"/>
      </w:pPr>
      <w:r>
        <w:t>}</w:t>
      </w:r>
    </w:p>
    <w:p w14:paraId="0267A370" w14:textId="77777777" w:rsidR="00247EEB" w:rsidRDefault="00247EEB">
      <w:pPr>
        <w:pStyle w:val="Code"/>
      </w:pPr>
    </w:p>
    <w:p w14:paraId="5CF5B58F" w14:textId="77777777" w:rsidR="00247EEB" w:rsidRDefault="00000000">
      <w:pPr>
        <w:pStyle w:val="Code"/>
      </w:pPr>
      <w:r>
        <w:t xml:space="preserve">fn function2() -&gt; </w:t>
      </w:r>
      <w:proofErr w:type="gramStart"/>
      <w:r>
        <w:t>io::</w:t>
      </w:r>
      <w:proofErr w:type="gramEnd"/>
      <w:r>
        <w:t>Result&lt;()&gt; {</w:t>
      </w:r>
    </w:p>
    <w:p w14:paraId="59431FCB" w14:textId="77777777" w:rsidR="00247EEB" w:rsidRDefault="00000000">
      <w:pPr>
        <w:pStyle w:val="Code"/>
      </w:pPr>
      <w:r>
        <w:t xml:space="preserve">    </w:t>
      </w:r>
      <w:r>
        <w:rPr>
          <w:rStyle w:val="LiteralItalic"/>
        </w:rPr>
        <w:t>--snip--</w:t>
      </w:r>
    </w:p>
    <w:p w14:paraId="7F278E5A" w14:textId="77777777" w:rsidR="00247EEB" w:rsidRDefault="00000000">
      <w:pPr>
        <w:pStyle w:val="Code"/>
      </w:pPr>
      <w:r>
        <w:t>}</w:t>
      </w:r>
    </w:p>
    <w:p w14:paraId="2B8D0A35" w14:textId="77777777" w:rsidR="00247EEB" w:rsidRDefault="00247EEB">
      <w:pPr>
        <w:pStyle w:val="CodeSpaceBelow"/>
      </w:pPr>
    </w:p>
    <w:p w14:paraId="5CCD624D" w14:textId="77777777" w:rsidR="00247EEB" w:rsidRDefault="00000000">
      <w:pPr>
        <w:pStyle w:val="CodeListingCaption"/>
      </w:pPr>
      <w:r>
        <w:t>Listing 7-15: Bringing two types with the same name into the same scope requires using their parent modules.</w:t>
      </w:r>
    </w:p>
    <w:p w14:paraId="4E411603" w14:textId="77777777" w:rsidR="00247EEB" w:rsidRDefault="00000000">
      <w:pPr>
        <w:pStyle w:val="Body"/>
      </w:pPr>
      <w:r>
        <w:t xml:space="preserve">As you can see, using the parent modules distinguishes the two </w:t>
      </w:r>
      <w:r>
        <w:rPr>
          <w:rStyle w:val="Literal"/>
        </w:rPr>
        <w:t>Result</w:t>
      </w:r>
      <w:r>
        <w:t xml:space="preserve"> types. If instead we specified </w:t>
      </w:r>
      <w:r>
        <w:rPr>
          <w:rStyle w:val="Literal"/>
        </w:rPr>
        <w:t xml:space="preserve">use </w:t>
      </w:r>
      <w:proofErr w:type="gramStart"/>
      <w:r>
        <w:rPr>
          <w:rStyle w:val="Literal"/>
        </w:rPr>
        <w:t>std::</w:t>
      </w:r>
      <w:proofErr w:type="spellStart"/>
      <w:proofErr w:type="gramEnd"/>
      <w:r>
        <w:rPr>
          <w:rStyle w:val="Literal"/>
        </w:rPr>
        <w:t>fmt</w:t>
      </w:r>
      <w:proofErr w:type="spellEnd"/>
      <w:r>
        <w:rPr>
          <w:rStyle w:val="Literal"/>
        </w:rPr>
        <w:t>::Result</w:t>
      </w:r>
      <w:r>
        <w:t xml:space="preserve"> and </w:t>
      </w:r>
      <w:r>
        <w:rPr>
          <w:rStyle w:val="Literal"/>
        </w:rPr>
        <w:t>use std::io::Result</w:t>
      </w:r>
      <w:r>
        <w:t xml:space="preserve">, </w:t>
      </w:r>
      <w:r>
        <w:rPr>
          <w:spacing w:val="3"/>
        </w:rPr>
        <w:t xml:space="preserve">we’d have two </w:t>
      </w:r>
      <w:r>
        <w:rPr>
          <w:rStyle w:val="Literal"/>
          <w:spacing w:val="3"/>
        </w:rPr>
        <w:t>Result</w:t>
      </w:r>
      <w:r>
        <w:rPr>
          <w:spacing w:val="3"/>
        </w:rPr>
        <w:t xml:space="preserve"> types in the same scope, and Rust wouldn’t know </w:t>
      </w:r>
      <w:r>
        <w:t xml:space="preserve">which one we meant when we used </w:t>
      </w:r>
      <w:r>
        <w:rPr>
          <w:rStyle w:val="Literal"/>
        </w:rPr>
        <w:t>Result</w:t>
      </w:r>
      <w:r>
        <w:t>.</w:t>
      </w:r>
    </w:p>
    <w:p w14:paraId="31F65C77" w14:textId="77777777" w:rsidR="00247EEB" w:rsidRDefault="00000000">
      <w:pPr>
        <w:pStyle w:val="HeadB"/>
      </w:pPr>
      <w:r>
        <w:fldChar w:fldCharType="begin"/>
      </w:r>
      <w:r>
        <w:instrText>xe "as keyword"</w:instrText>
      </w:r>
      <w:r>
        <w:fldChar w:fldCharType="end"/>
      </w:r>
      <w:r>
        <w:fldChar w:fldCharType="begin"/>
      </w:r>
      <w:r>
        <w:instrText>xe "use keyword:and as"</w:instrText>
      </w:r>
      <w:r>
        <w:fldChar w:fldCharType="end"/>
      </w:r>
      <w:r>
        <w:t>Providing New Names with the as Keyword</w:t>
      </w:r>
    </w:p>
    <w:p w14:paraId="5345FFDF" w14:textId="77777777" w:rsidR="00247EEB" w:rsidRDefault="00000000">
      <w:pPr>
        <w:pStyle w:val="BodyFirst"/>
        <w:rPr>
          <w:spacing w:val="-1"/>
        </w:rPr>
      </w:pPr>
      <w:r>
        <w:rPr>
          <w:spacing w:val="1"/>
        </w:rPr>
        <w:t xml:space="preserve">There’s another solution to the problem of bringing two types of the same name into the same scope with </w:t>
      </w:r>
      <w:r>
        <w:rPr>
          <w:rStyle w:val="Literal"/>
          <w:spacing w:val="1"/>
        </w:rPr>
        <w:t>use</w:t>
      </w:r>
      <w:r>
        <w:rPr>
          <w:spacing w:val="1"/>
        </w:rPr>
        <w:t xml:space="preserve">: after the path, we can specify </w:t>
      </w:r>
      <w:r>
        <w:rPr>
          <w:rStyle w:val="Literal"/>
          <w:spacing w:val="1"/>
        </w:rPr>
        <w:t>as</w:t>
      </w:r>
      <w:r>
        <w:rPr>
          <w:spacing w:val="1"/>
        </w:rPr>
        <w:t xml:space="preserve"> and a</w:t>
      </w:r>
      <w:r>
        <w:rPr>
          <w:spacing w:val="-1"/>
        </w:rPr>
        <w:t xml:space="preserve"> new local name, or </w:t>
      </w:r>
      <w:r>
        <w:rPr>
          <w:rStyle w:val="Italic"/>
          <w:spacing w:val="-1"/>
        </w:rPr>
        <w:t>alias</w:t>
      </w:r>
      <w:r>
        <w:rPr>
          <w:spacing w:val="-1"/>
        </w:rPr>
        <w:t xml:space="preserve">, for the type. Listing 7-16 shows another way to write the code in Listing 7-15 by renaming one of the two </w:t>
      </w:r>
      <w:r>
        <w:rPr>
          <w:rStyle w:val="Literal"/>
          <w:spacing w:val="-1"/>
        </w:rPr>
        <w:t>Result</w:t>
      </w:r>
      <w:r>
        <w:rPr>
          <w:spacing w:val="-1"/>
        </w:rPr>
        <w:t xml:space="preserve"> types using </w:t>
      </w:r>
      <w:r>
        <w:rPr>
          <w:rStyle w:val="Literal"/>
          <w:spacing w:val="-1"/>
        </w:rPr>
        <w:t>as</w:t>
      </w:r>
      <w:r>
        <w:rPr>
          <w:spacing w:val="-1"/>
        </w:rPr>
        <w:t>.</w:t>
      </w:r>
    </w:p>
    <w:p w14:paraId="3F75E228" w14:textId="77777777" w:rsidR="00247EEB" w:rsidRDefault="00247EEB">
      <w:pPr>
        <w:pStyle w:val="CodeSpaceAbove"/>
        <w:spacing w:before="120"/>
      </w:pPr>
    </w:p>
    <w:p w14:paraId="2871F1B3" w14:textId="77777777" w:rsidR="00247EEB" w:rsidRDefault="00000000" w:rsidP="002571C8">
      <w:pPr>
        <w:pStyle w:val="CodeLabel"/>
      </w:pPr>
      <w:r>
        <w:t>src/lib.rs</w:t>
      </w:r>
    </w:p>
    <w:p w14:paraId="36521959" w14:textId="77777777" w:rsidR="00247EEB" w:rsidRDefault="00000000">
      <w:pPr>
        <w:pStyle w:val="Code"/>
      </w:pPr>
      <w:r>
        <w:t xml:space="preserve">use </w:t>
      </w:r>
      <w:proofErr w:type="gramStart"/>
      <w:r>
        <w:t>std::</w:t>
      </w:r>
      <w:proofErr w:type="spellStart"/>
      <w:proofErr w:type="gramEnd"/>
      <w:r>
        <w:t>fmt</w:t>
      </w:r>
      <w:proofErr w:type="spellEnd"/>
      <w:r>
        <w:t>::Result;</w:t>
      </w:r>
    </w:p>
    <w:p w14:paraId="06A34374" w14:textId="77777777" w:rsidR="00247EEB" w:rsidRDefault="00000000">
      <w:pPr>
        <w:pStyle w:val="Code"/>
      </w:pPr>
      <w:r>
        <w:t xml:space="preserve">use </w:t>
      </w:r>
      <w:proofErr w:type="gramStart"/>
      <w:r>
        <w:t>std::</w:t>
      </w:r>
      <w:proofErr w:type="gramEnd"/>
      <w:r>
        <w:t xml:space="preserve">io::Result as </w:t>
      </w:r>
      <w:proofErr w:type="spellStart"/>
      <w:r>
        <w:t>IoResult</w:t>
      </w:r>
      <w:proofErr w:type="spellEnd"/>
      <w:r>
        <w:t>;</w:t>
      </w:r>
    </w:p>
    <w:p w14:paraId="405F5DA2" w14:textId="77777777" w:rsidR="00247EEB" w:rsidRDefault="00247EEB">
      <w:pPr>
        <w:pStyle w:val="Code"/>
      </w:pPr>
    </w:p>
    <w:p w14:paraId="2597D4F0" w14:textId="77777777" w:rsidR="00247EEB" w:rsidRDefault="00000000">
      <w:pPr>
        <w:pStyle w:val="Code"/>
      </w:pPr>
      <w:r>
        <w:t>fn function1() -&gt; Result {</w:t>
      </w:r>
    </w:p>
    <w:p w14:paraId="4CD0C0CC" w14:textId="77777777" w:rsidR="00247EEB" w:rsidRDefault="00000000">
      <w:pPr>
        <w:pStyle w:val="Code"/>
      </w:pPr>
      <w:r>
        <w:t xml:space="preserve">    </w:t>
      </w:r>
      <w:r>
        <w:rPr>
          <w:rStyle w:val="LiteralItalic"/>
        </w:rPr>
        <w:t>--snip--</w:t>
      </w:r>
    </w:p>
    <w:p w14:paraId="7F812221" w14:textId="77777777" w:rsidR="00247EEB" w:rsidRDefault="00000000">
      <w:pPr>
        <w:pStyle w:val="Code"/>
      </w:pPr>
      <w:r>
        <w:t>}</w:t>
      </w:r>
    </w:p>
    <w:p w14:paraId="18074BE5" w14:textId="77777777" w:rsidR="00247EEB" w:rsidRDefault="00247EEB">
      <w:pPr>
        <w:pStyle w:val="Code"/>
      </w:pPr>
    </w:p>
    <w:p w14:paraId="6AF74610" w14:textId="77777777" w:rsidR="00247EEB" w:rsidRDefault="00000000">
      <w:pPr>
        <w:pStyle w:val="Code"/>
      </w:pPr>
      <w:r>
        <w:t xml:space="preserve">fn function2() -&gt; </w:t>
      </w:r>
      <w:proofErr w:type="spellStart"/>
      <w:r>
        <w:t>IoResult</w:t>
      </w:r>
      <w:proofErr w:type="spellEnd"/>
      <w:r>
        <w:t>&lt;()&gt; {</w:t>
      </w:r>
    </w:p>
    <w:p w14:paraId="2B47C4A8" w14:textId="77777777" w:rsidR="00247EEB" w:rsidRDefault="00000000">
      <w:pPr>
        <w:pStyle w:val="Code"/>
      </w:pPr>
      <w:r>
        <w:t xml:space="preserve">    </w:t>
      </w:r>
      <w:r>
        <w:rPr>
          <w:rStyle w:val="LiteralItalic"/>
        </w:rPr>
        <w:t>--snip--</w:t>
      </w:r>
    </w:p>
    <w:p w14:paraId="7B5029A2" w14:textId="77777777" w:rsidR="00247EEB" w:rsidRDefault="00000000">
      <w:pPr>
        <w:pStyle w:val="Code"/>
      </w:pPr>
      <w:r>
        <w:t>}</w:t>
      </w:r>
    </w:p>
    <w:p w14:paraId="4D5A2C6E" w14:textId="77777777" w:rsidR="00247EEB" w:rsidRDefault="00247EEB">
      <w:pPr>
        <w:pStyle w:val="CodeSpaceBelow"/>
        <w:spacing w:after="140"/>
      </w:pPr>
    </w:p>
    <w:p w14:paraId="1767461D" w14:textId="77777777" w:rsidR="00247EEB" w:rsidRDefault="00000000">
      <w:pPr>
        <w:pStyle w:val="CodeListingCaption"/>
        <w:spacing w:after="80"/>
      </w:pPr>
      <w:r>
        <w:t xml:space="preserve">Listing 7-16: Renaming a type when it’s brought into scope with the </w:t>
      </w:r>
      <w:r>
        <w:rPr>
          <w:rStyle w:val="LiteralCaption"/>
          <w:i/>
          <w:iCs/>
        </w:rPr>
        <w:t>as</w:t>
      </w:r>
      <w:r>
        <w:t xml:space="preserve"> keyword</w:t>
      </w:r>
    </w:p>
    <w:p w14:paraId="6FF98B51" w14:textId="77777777" w:rsidR="00247EEB" w:rsidRDefault="00000000">
      <w:pPr>
        <w:pStyle w:val="Body"/>
      </w:pPr>
      <w:r>
        <w:rPr>
          <w:spacing w:val="3"/>
        </w:rPr>
        <w:t xml:space="preserve">In the second </w:t>
      </w:r>
      <w:r>
        <w:rPr>
          <w:rStyle w:val="Literal"/>
          <w:spacing w:val="3"/>
        </w:rPr>
        <w:t>use</w:t>
      </w:r>
      <w:r>
        <w:rPr>
          <w:spacing w:val="3"/>
        </w:rPr>
        <w:t xml:space="preserve"> statement, we chose the new name </w:t>
      </w:r>
      <w:proofErr w:type="spellStart"/>
      <w:r>
        <w:rPr>
          <w:rStyle w:val="Literal"/>
          <w:spacing w:val="3"/>
        </w:rPr>
        <w:t>IoResult</w:t>
      </w:r>
      <w:proofErr w:type="spellEnd"/>
      <w:r>
        <w:rPr>
          <w:spacing w:val="3"/>
        </w:rPr>
        <w:t xml:space="preserve"> for the </w:t>
      </w:r>
      <w:proofErr w:type="gramStart"/>
      <w:r>
        <w:rPr>
          <w:rStyle w:val="Literal"/>
        </w:rPr>
        <w:t>std::</w:t>
      </w:r>
      <w:proofErr w:type="gramEnd"/>
      <w:r>
        <w:rPr>
          <w:rStyle w:val="Literal"/>
        </w:rPr>
        <w:t>io::Result</w:t>
      </w:r>
      <w:r>
        <w:t xml:space="preserve"> type, which won’t conflict with the </w:t>
      </w:r>
      <w:r>
        <w:rPr>
          <w:rStyle w:val="Literal"/>
        </w:rPr>
        <w:t>Result</w:t>
      </w:r>
      <w:r>
        <w:t xml:space="preserve"> from </w:t>
      </w:r>
      <w:r>
        <w:rPr>
          <w:rStyle w:val="Literal"/>
        </w:rPr>
        <w:t>std::</w:t>
      </w:r>
      <w:proofErr w:type="spellStart"/>
      <w:r>
        <w:rPr>
          <w:rStyle w:val="Literal"/>
        </w:rPr>
        <w:t>fmt</w:t>
      </w:r>
      <w:proofErr w:type="spellEnd"/>
      <w:r>
        <w:t xml:space="preserve"> that we’ve also brought into scope. Listing 7-15 and Listing 7-16 are considered idiomatic, so the choice is up </w:t>
      </w:r>
      <w:r>
        <w:lastRenderedPageBreak/>
        <w:t>to you!</w:t>
      </w:r>
    </w:p>
    <w:p w14:paraId="536298E3" w14:textId="77777777" w:rsidR="00247EEB" w:rsidRDefault="00000000">
      <w:pPr>
        <w:pStyle w:val="HeadB"/>
      </w:pPr>
      <w:r>
        <w:fldChar w:fldCharType="begin"/>
      </w:r>
      <w:r>
        <w:instrText>xe "re-export"</w:instrText>
      </w:r>
      <w:r>
        <w:fldChar w:fldCharType="end"/>
      </w:r>
      <w:r>
        <w:fldChar w:fldCharType="begin"/>
      </w:r>
      <w:r>
        <w:instrText>xe "pub use"</w:instrText>
      </w:r>
      <w:r>
        <w:fldChar w:fldCharType="end"/>
      </w:r>
      <w:r>
        <w:fldChar w:fldCharType="begin"/>
      </w:r>
      <w:r>
        <w:instrText>xe "use keyword:and pub"</w:instrText>
      </w:r>
      <w:r>
        <w:fldChar w:fldCharType="end"/>
      </w:r>
      <w:r>
        <w:t>Re-exporting Names with pub use</w:t>
      </w:r>
    </w:p>
    <w:p w14:paraId="08901D0D" w14:textId="77777777" w:rsidR="00247EEB" w:rsidRDefault="00000000">
      <w:pPr>
        <w:pStyle w:val="BodyFirst"/>
        <w:rPr>
          <w:spacing w:val="-3"/>
        </w:rPr>
      </w:pPr>
      <w:r>
        <w:rPr>
          <w:spacing w:val="-3"/>
        </w:rPr>
        <w:t xml:space="preserve">When we bring a name into scope with the </w:t>
      </w:r>
      <w:r>
        <w:rPr>
          <w:rStyle w:val="Literal"/>
          <w:spacing w:val="-3"/>
        </w:rPr>
        <w:t>use</w:t>
      </w:r>
      <w:r>
        <w:rPr>
          <w:spacing w:val="-3"/>
        </w:rPr>
        <w:t xml:space="preserve"> keyword, the name available in the new scope is private. To enable the code that calls our code to refer to that </w:t>
      </w:r>
      <w:r>
        <w:rPr>
          <w:spacing w:val="-1"/>
        </w:rPr>
        <w:t xml:space="preserve">name as if it had been defined in that code’s scope, we can combine </w:t>
      </w:r>
      <w:r>
        <w:rPr>
          <w:rStyle w:val="Literal"/>
          <w:spacing w:val="-1"/>
        </w:rPr>
        <w:t>pub</w:t>
      </w:r>
      <w:r>
        <w:rPr>
          <w:spacing w:val="-1"/>
        </w:rPr>
        <w:t xml:space="preserve"> and </w:t>
      </w:r>
      <w:r>
        <w:rPr>
          <w:rStyle w:val="Literal"/>
          <w:spacing w:val="-1"/>
        </w:rPr>
        <w:t>use</w:t>
      </w:r>
      <w:r>
        <w:rPr>
          <w:spacing w:val="-1"/>
        </w:rPr>
        <w:t xml:space="preserve">. This technique is called </w:t>
      </w:r>
      <w:r>
        <w:rPr>
          <w:rStyle w:val="Italic"/>
          <w:spacing w:val="-1"/>
        </w:rPr>
        <w:t>re-exporting</w:t>
      </w:r>
      <w:r>
        <w:rPr>
          <w:spacing w:val="-1"/>
        </w:rPr>
        <w:t xml:space="preserve"> because we’re bringing an item into </w:t>
      </w:r>
      <w:r>
        <w:rPr>
          <w:spacing w:val="-3"/>
        </w:rPr>
        <w:t>scope but also making that item available for others to bring into their scope.</w:t>
      </w:r>
    </w:p>
    <w:p w14:paraId="1BB7345F" w14:textId="77777777" w:rsidR="00247EEB" w:rsidRDefault="00000000">
      <w:pPr>
        <w:pStyle w:val="Body"/>
      </w:pPr>
      <w:r>
        <w:t xml:space="preserve">Listing 7-17 shows the code in Listing 7-11 with </w:t>
      </w:r>
      <w:r>
        <w:rPr>
          <w:rStyle w:val="Literal"/>
        </w:rPr>
        <w:t>use</w:t>
      </w:r>
      <w:r>
        <w:t xml:space="preserve"> in the root module changed to </w:t>
      </w:r>
      <w:r>
        <w:rPr>
          <w:rStyle w:val="Literal"/>
        </w:rPr>
        <w:t>pub use</w:t>
      </w:r>
      <w:r>
        <w:t>.</w:t>
      </w:r>
    </w:p>
    <w:p w14:paraId="5E60E046" w14:textId="77777777" w:rsidR="00247EEB" w:rsidRDefault="00247EEB">
      <w:pPr>
        <w:pStyle w:val="CodeSpaceAbove"/>
        <w:spacing w:before="140"/>
      </w:pPr>
    </w:p>
    <w:p w14:paraId="4588CD5F" w14:textId="77777777" w:rsidR="00247EEB" w:rsidRDefault="00000000" w:rsidP="002571C8">
      <w:pPr>
        <w:pStyle w:val="CodeLabel"/>
      </w:pPr>
      <w:r>
        <w:t>src/lib.rs</w:t>
      </w:r>
    </w:p>
    <w:p w14:paraId="2C3B9D97" w14:textId="77777777" w:rsidR="00247EEB"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061968CD" w14:textId="77777777" w:rsidR="00247EEB" w:rsidRDefault="00000000">
      <w:pPr>
        <w:pStyle w:val="Code"/>
      </w:pPr>
      <w:r>
        <w:rPr>
          <w:rStyle w:val="LiteralGray"/>
        </w:rPr>
        <w:t xml:space="preserve">    pub mod hosting {</w:t>
      </w:r>
    </w:p>
    <w:p w14:paraId="17D623C4" w14:textId="77777777" w:rsidR="00247EEB" w:rsidRDefault="00000000">
      <w:pPr>
        <w:pStyle w:val="Code"/>
      </w:pPr>
      <w:r>
        <w:rPr>
          <w:rStyle w:val="LiteralGray"/>
        </w:rPr>
        <w:t xml:space="preserve">        pub fn </w:t>
      </w:r>
      <w:proofErr w:type="spellStart"/>
      <w:r>
        <w:rPr>
          <w:rStyle w:val="LiteralGray"/>
        </w:rPr>
        <w:t>add_to_waitlist</w:t>
      </w:r>
      <w:proofErr w:type="spellEnd"/>
      <w:r>
        <w:rPr>
          <w:rStyle w:val="LiteralGray"/>
        </w:rPr>
        <w:t>() {}</w:t>
      </w:r>
    </w:p>
    <w:p w14:paraId="0D26DEE3" w14:textId="77777777" w:rsidR="00247EEB" w:rsidRDefault="00000000">
      <w:pPr>
        <w:pStyle w:val="Code"/>
      </w:pPr>
      <w:r>
        <w:rPr>
          <w:rStyle w:val="LiteralGray"/>
        </w:rPr>
        <w:t xml:space="preserve">    }</w:t>
      </w:r>
    </w:p>
    <w:p w14:paraId="27416549" w14:textId="77777777" w:rsidR="00247EEB" w:rsidRDefault="00000000">
      <w:pPr>
        <w:pStyle w:val="Code"/>
      </w:pPr>
      <w:r>
        <w:rPr>
          <w:rStyle w:val="LiteralGray"/>
        </w:rPr>
        <w:t>}</w:t>
      </w:r>
    </w:p>
    <w:p w14:paraId="12D76B8D" w14:textId="77777777" w:rsidR="00247EEB" w:rsidRDefault="00247EEB">
      <w:pPr>
        <w:pStyle w:val="Code"/>
      </w:pPr>
    </w:p>
    <w:p w14:paraId="6D45C561" w14:textId="77777777" w:rsidR="00247EEB" w:rsidRDefault="00000000">
      <w:pPr>
        <w:pStyle w:val="Code"/>
      </w:pPr>
      <w:r>
        <w:t xml:space="preserve">pub </w:t>
      </w:r>
      <w:r>
        <w:rPr>
          <w:rStyle w:val="LiteralGray"/>
        </w:rPr>
        <w:t xml:space="preserve">use </w:t>
      </w:r>
      <w:proofErr w:type="gramStart"/>
      <w:r>
        <w:rPr>
          <w:rStyle w:val="LiteralGray"/>
        </w:rPr>
        <w:t>crate::</w:t>
      </w:r>
      <w:proofErr w:type="spellStart"/>
      <w:proofErr w:type="gramEnd"/>
      <w:r>
        <w:rPr>
          <w:rStyle w:val="LiteralGray"/>
        </w:rPr>
        <w:t>front_of_house</w:t>
      </w:r>
      <w:proofErr w:type="spellEnd"/>
      <w:r>
        <w:rPr>
          <w:rStyle w:val="LiteralGray"/>
        </w:rPr>
        <w:t>::hosting;</w:t>
      </w:r>
    </w:p>
    <w:p w14:paraId="28B20D2E" w14:textId="77777777" w:rsidR="00247EEB" w:rsidRDefault="00247EEB">
      <w:pPr>
        <w:pStyle w:val="Code"/>
      </w:pPr>
    </w:p>
    <w:p w14:paraId="51B0699D" w14:textId="77777777" w:rsidR="00247EEB" w:rsidRDefault="00000000">
      <w:pPr>
        <w:pStyle w:val="Code"/>
      </w:pPr>
      <w:r>
        <w:rPr>
          <w:rStyle w:val="LiteralGray"/>
        </w:rPr>
        <w:t xml:space="preserve">pub fn </w:t>
      </w:r>
      <w:proofErr w:type="spellStart"/>
      <w:r>
        <w:rPr>
          <w:rStyle w:val="LiteralGray"/>
        </w:rPr>
        <w:t>eat_at_restaurant</w:t>
      </w:r>
      <w:proofErr w:type="spellEnd"/>
      <w:r>
        <w:rPr>
          <w:rStyle w:val="LiteralGray"/>
        </w:rPr>
        <w:t>() {</w:t>
      </w:r>
    </w:p>
    <w:p w14:paraId="77D085F2" w14:textId="77777777" w:rsidR="00247EEB" w:rsidRDefault="00000000">
      <w:pPr>
        <w:pStyle w:val="Code"/>
      </w:pPr>
      <w:r>
        <w:rPr>
          <w:rStyle w:val="LiteralGray"/>
        </w:rPr>
        <w:t xml:space="preserve">    </w:t>
      </w:r>
      <w:proofErr w:type="gramStart"/>
      <w:r>
        <w:rPr>
          <w:rStyle w:val="LiteralGray"/>
        </w:rPr>
        <w:t>hosting::</w:t>
      </w:r>
      <w:proofErr w:type="spellStart"/>
      <w:proofErr w:type="gramEnd"/>
      <w:r>
        <w:rPr>
          <w:rStyle w:val="LiteralGray"/>
        </w:rPr>
        <w:t>add_to_waitlist</w:t>
      </w:r>
      <w:proofErr w:type="spellEnd"/>
      <w:r>
        <w:rPr>
          <w:rStyle w:val="LiteralGray"/>
        </w:rPr>
        <w:t>();</w:t>
      </w:r>
    </w:p>
    <w:p w14:paraId="15AF93EC" w14:textId="77777777" w:rsidR="00247EEB" w:rsidRDefault="00000000">
      <w:pPr>
        <w:pStyle w:val="Code"/>
      </w:pPr>
      <w:r>
        <w:rPr>
          <w:rStyle w:val="LiteralGray"/>
        </w:rPr>
        <w:t>}</w:t>
      </w:r>
    </w:p>
    <w:p w14:paraId="0BCA73B8" w14:textId="77777777" w:rsidR="00247EEB" w:rsidRDefault="00247EEB">
      <w:pPr>
        <w:pStyle w:val="CodeSpaceBelow"/>
        <w:spacing w:after="140"/>
      </w:pPr>
    </w:p>
    <w:p w14:paraId="70C6090C" w14:textId="77777777" w:rsidR="00247EEB" w:rsidRDefault="00000000">
      <w:pPr>
        <w:pStyle w:val="CodeListingCaption"/>
      </w:pPr>
      <w:r>
        <w:t xml:space="preserve">Listing 7-17: Making a name available for any code to use from a new scope with </w:t>
      </w:r>
      <w:r>
        <w:rPr>
          <w:rStyle w:val="LiteralCaption"/>
          <w:i/>
          <w:iCs/>
        </w:rPr>
        <w:t>pub use</w:t>
      </w:r>
    </w:p>
    <w:p w14:paraId="7855FBD4" w14:textId="77777777" w:rsidR="00247EEB" w:rsidRDefault="00000000">
      <w:pPr>
        <w:pStyle w:val="Body"/>
      </w:pPr>
      <w:r>
        <w:rPr>
          <w:spacing w:val="-2"/>
        </w:rPr>
        <w:t xml:space="preserve">Before this change, external code would have to call the </w:t>
      </w:r>
      <w:proofErr w:type="spellStart"/>
      <w:r>
        <w:rPr>
          <w:rStyle w:val="Literal"/>
          <w:spacing w:val="-2"/>
        </w:rPr>
        <w:t>add_to_waitlist</w:t>
      </w:r>
      <w:proofErr w:type="spellEnd"/>
      <w:r>
        <w:rPr>
          <w:spacing w:val="-2"/>
        </w:rPr>
        <w:t xml:space="preserve"> </w:t>
      </w:r>
      <w:r>
        <w:rPr>
          <w:spacing w:val="3"/>
        </w:rPr>
        <w:t xml:space="preserve">function by using the path </w:t>
      </w:r>
      <w:proofErr w:type="gramStart"/>
      <w:r>
        <w:rPr>
          <w:rStyle w:val="Literal"/>
          <w:spacing w:val="3"/>
        </w:rPr>
        <w:t>restaurant::</w:t>
      </w:r>
      <w:proofErr w:type="spellStart"/>
      <w:proofErr w:type="gramEnd"/>
      <w:r>
        <w:rPr>
          <w:rStyle w:val="Literal"/>
          <w:spacing w:val="3"/>
        </w:rPr>
        <w:t>front_of_house</w:t>
      </w:r>
      <w:proofErr w:type="spellEnd"/>
      <w:r>
        <w:rPr>
          <w:rStyle w:val="Literal"/>
          <w:spacing w:val="3"/>
        </w:rPr>
        <w:t>::hosting::</w:t>
      </w:r>
      <w:proofErr w:type="spellStart"/>
      <w:r>
        <w:rPr>
          <w:rStyle w:val="Literal"/>
          <w:spacing w:val="3"/>
        </w:rPr>
        <w:t>add_to</w:t>
      </w:r>
      <w:proofErr w:type="spellEnd"/>
      <w:r>
        <w:rPr>
          <w:rStyle w:val="Literal"/>
          <w:spacing w:val="3"/>
        </w:rPr>
        <w:br/>
      </w:r>
      <w:r>
        <w:rPr>
          <w:rStyle w:val="Literal"/>
        </w:rPr>
        <w:t>_waitlist()</w:t>
      </w:r>
      <w:r>
        <w:t xml:space="preserve">. Now that this </w:t>
      </w:r>
      <w:r>
        <w:rPr>
          <w:rStyle w:val="Literal"/>
        </w:rPr>
        <w:t>pub use</w:t>
      </w:r>
      <w:r>
        <w:t xml:space="preserve"> has re-exported the </w:t>
      </w:r>
      <w:r>
        <w:rPr>
          <w:rStyle w:val="Literal"/>
        </w:rPr>
        <w:t>hosting</w:t>
      </w:r>
      <w:r>
        <w:t xml:space="preserve"> module from the root module, external code can use the path </w:t>
      </w:r>
      <w:proofErr w:type="gramStart"/>
      <w:r>
        <w:rPr>
          <w:rStyle w:val="Literal"/>
        </w:rPr>
        <w:t>restaurant::</w:t>
      </w:r>
      <w:proofErr w:type="gramEnd"/>
      <w:r>
        <w:rPr>
          <w:rStyle w:val="Literal"/>
        </w:rPr>
        <w:t>hosting::add</w:t>
      </w:r>
      <w:r>
        <w:rPr>
          <w:rStyle w:val="Literal"/>
        </w:rPr>
        <w:br/>
        <w:t>_</w:t>
      </w:r>
      <w:proofErr w:type="spellStart"/>
      <w:r>
        <w:rPr>
          <w:rStyle w:val="Literal"/>
        </w:rPr>
        <w:t>to_waitlist</w:t>
      </w:r>
      <w:proofErr w:type="spellEnd"/>
      <w:r>
        <w:rPr>
          <w:rStyle w:val="Literal"/>
        </w:rPr>
        <w:t>()</w:t>
      </w:r>
      <w:r>
        <w:t xml:space="preserve"> instead.</w:t>
      </w:r>
    </w:p>
    <w:p w14:paraId="15AAF891" w14:textId="77777777" w:rsidR="00247EEB" w:rsidRDefault="00000000">
      <w:pPr>
        <w:pStyle w:val="Body"/>
        <w:rPr>
          <w:spacing w:val="-2"/>
        </w:rPr>
      </w:pPr>
      <w:r>
        <w:rPr>
          <w:spacing w:val="-2"/>
        </w:rPr>
        <w:t xml:space="preserve">Re-exporting is useful when the internal structure of your code is different from how programmers calling your code would think about the domain. For example, in this restaurant metaphor, the people running the restaurant </w:t>
      </w:r>
      <w:r>
        <w:rPr>
          <w:spacing w:val="1"/>
        </w:rPr>
        <w:t xml:space="preserve">think about “front of house” and “back of house.” But customers visiting a restaurant probably won’t think about the parts of the restaurant in those </w:t>
      </w:r>
      <w:r>
        <w:rPr>
          <w:spacing w:val="-2"/>
        </w:rPr>
        <w:t xml:space="preserve">terms. With </w:t>
      </w:r>
      <w:r>
        <w:rPr>
          <w:rStyle w:val="Literal"/>
          <w:spacing w:val="-2"/>
        </w:rPr>
        <w:t>pub use</w:t>
      </w:r>
      <w:r>
        <w:rPr>
          <w:spacing w:val="-2"/>
        </w:rPr>
        <w:t xml:space="preserve">, we can write our code with one structure but expose a different structure. Doing so makes our library well organized for programmers working on the library and programmers calling the library. We’ll look at another example of </w:t>
      </w:r>
      <w:r>
        <w:rPr>
          <w:rStyle w:val="Literal"/>
          <w:spacing w:val="-2"/>
        </w:rPr>
        <w:t>pub use</w:t>
      </w:r>
      <w:r>
        <w:rPr>
          <w:spacing w:val="-2"/>
        </w:rPr>
        <w:t xml:space="preserve"> and how it affects your crate’s documentation in </w:t>
      </w:r>
      <w:r>
        <w:rPr>
          <w:rStyle w:val="XrefRemoved"/>
          <w:spacing w:val="-2"/>
        </w:rPr>
        <w:t>“Exporting a Convenient Public API with pub use”</w:t>
      </w:r>
      <w:r>
        <w:rPr>
          <w:spacing w:val="-2"/>
        </w:rPr>
        <w:t xml:space="preserve"> on </w:t>
      </w:r>
      <w:r>
        <w:rPr>
          <w:rStyle w:val="XrefRemoved"/>
          <w:spacing w:val="-2"/>
        </w:rPr>
        <w:t>page 300</w:t>
      </w:r>
      <w:r>
        <w:rPr>
          <w:spacing w:val="-2"/>
        </w:rPr>
        <w:t>.</w:t>
      </w:r>
    </w:p>
    <w:p w14:paraId="5B0E9297" w14:textId="77777777" w:rsidR="00247EEB" w:rsidRDefault="00000000">
      <w:pPr>
        <w:pStyle w:val="HeadB"/>
        <w:spacing w:before="200"/>
      </w:pPr>
      <w:r>
        <w:lastRenderedPageBreak/>
        <w:fldChar w:fldCharType="begin"/>
      </w:r>
      <w:r>
        <w:instrText>xe "crate:using as a dependency"</w:instrText>
      </w:r>
      <w:r>
        <w:fldChar w:fldCharType="end"/>
      </w:r>
      <w:r>
        <w:fldChar w:fldCharType="begin"/>
      </w:r>
      <w:r>
        <w:instrText>xe "use keyword:and external packages"</w:instrText>
      </w:r>
      <w:r>
        <w:fldChar w:fldCharType="end"/>
      </w:r>
      <w:r>
        <w:t>Using External Packages</w:t>
      </w:r>
    </w:p>
    <w:p w14:paraId="591A825F" w14:textId="77777777" w:rsidR="00247EEB" w:rsidRDefault="00000000">
      <w:pPr>
        <w:pStyle w:val="BodyFirst"/>
      </w:pPr>
      <w:r>
        <w:t xml:space="preserve">In </w:t>
      </w:r>
      <w:r>
        <w:rPr>
          <w:rStyle w:val="Xref"/>
        </w:rPr>
        <w:t>Chapter 2</w:t>
      </w:r>
      <w:r>
        <w:t xml:space="preserve">, we programmed a guessing game project that used an external package called </w:t>
      </w:r>
      <w:r>
        <w:rPr>
          <w:rStyle w:val="Literal"/>
        </w:rPr>
        <w:t>rand</w:t>
      </w:r>
      <w:r>
        <w:t xml:space="preserve"> to get random numbers. To use </w:t>
      </w:r>
      <w:r>
        <w:rPr>
          <w:rStyle w:val="Literal"/>
        </w:rPr>
        <w:t>rand</w:t>
      </w:r>
      <w:r>
        <w:t xml:space="preserve"> in our project, we added this line to </w:t>
      </w:r>
      <w:r>
        <w:rPr>
          <w:rStyle w:val="Italic"/>
        </w:rPr>
        <w:t>Cargo.toml</w:t>
      </w:r>
      <w:r>
        <w:t>:</w:t>
      </w:r>
    </w:p>
    <w:p w14:paraId="69085658" w14:textId="77777777" w:rsidR="00247EEB" w:rsidRDefault="00247EEB">
      <w:pPr>
        <w:pStyle w:val="CodeSpaceAbove"/>
      </w:pPr>
    </w:p>
    <w:p w14:paraId="7FE55404" w14:textId="77777777" w:rsidR="00247EEB" w:rsidRDefault="00000000" w:rsidP="002571C8">
      <w:pPr>
        <w:pStyle w:val="CodeLabel"/>
      </w:pPr>
      <w:r>
        <w:t>Cargo.toml</w:t>
      </w:r>
    </w:p>
    <w:p w14:paraId="1BD52CCB" w14:textId="77777777" w:rsidR="00247EEB" w:rsidRDefault="00000000">
      <w:pPr>
        <w:pStyle w:val="Code"/>
      </w:pPr>
      <w:r>
        <w:t>rand = "0.8.5"</w:t>
      </w:r>
    </w:p>
    <w:p w14:paraId="5C242DA7" w14:textId="77777777" w:rsidR="00247EEB" w:rsidRDefault="00247EEB">
      <w:pPr>
        <w:pStyle w:val="CodeSpaceBelow"/>
      </w:pPr>
    </w:p>
    <w:p w14:paraId="72F84B90" w14:textId="77777777" w:rsidR="00247EEB" w:rsidRDefault="00000000">
      <w:pPr>
        <w:pStyle w:val="Body"/>
      </w:pPr>
      <w:r>
        <w:t xml:space="preserve">Adding </w:t>
      </w:r>
      <w:r>
        <w:rPr>
          <w:rStyle w:val="Literal"/>
        </w:rPr>
        <w:t>rand</w:t>
      </w:r>
      <w:r>
        <w:t xml:space="preserve"> as a dependency in </w:t>
      </w:r>
      <w:r>
        <w:rPr>
          <w:rStyle w:val="Italic"/>
        </w:rPr>
        <w:t>Cargo.toml</w:t>
      </w:r>
      <w:r>
        <w:t xml:space="preserve"> tells Cargo to download the </w:t>
      </w:r>
      <w:r>
        <w:rPr>
          <w:rStyle w:val="Literal"/>
          <w:spacing w:val="3"/>
        </w:rPr>
        <w:t>rand</w:t>
      </w:r>
      <w:r>
        <w:rPr>
          <w:spacing w:val="3"/>
        </w:rPr>
        <w:t xml:space="preserve"> package and any dependencies from </w:t>
      </w:r>
      <w:hyperlink r:id="rId9" w:history="1">
        <w:r>
          <w:rPr>
            <w:rStyle w:val="LinkURL"/>
            <w:spacing w:val="3"/>
          </w:rPr>
          <w:t>https://crates.io</w:t>
        </w:r>
      </w:hyperlink>
      <w:r>
        <w:rPr>
          <w:spacing w:val="3"/>
        </w:rPr>
        <w:t xml:space="preserve">, and make </w:t>
      </w:r>
      <w:r>
        <w:rPr>
          <w:rStyle w:val="Literal"/>
          <w:spacing w:val="3"/>
        </w:rPr>
        <w:t>rand</w:t>
      </w:r>
      <w:r>
        <w:rPr>
          <w:spacing w:val="3"/>
        </w:rPr>
        <w:t xml:space="preserve"> </w:t>
      </w:r>
      <w:r>
        <w:t>available to our project.</w:t>
      </w:r>
    </w:p>
    <w:p w14:paraId="3A77C2BB" w14:textId="77777777" w:rsidR="00247EEB" w:rsidRDefault="00000000">
      <w:pPr>
        <w:pStyle w:val="Body"/>
      </w:pPr>
      <w:r>
        <w:t xml:space="preserve">Then, to bring </w:t>
      </w:r>
      <w:r>
        <w:rPr>
          <w:rStyle w:val="Literal"/>
        </w:rPr>
        <w:t>rand</w:t>
      </w:r>
      <w:r>
        <w:t xml:space="preserve"> definitions into the scope of our package, we added a </w:t>
      </w:r>
      <w:r>
        <w:rPr>
          <w:rStyle w:val="Literal"/>
        </w:rPr>
        <w:t>use</w:t>
      </w:r>
      <w:r>
        <w:t xml:space="preserve"> line starting with the name of the crate, </w:t>
      </w:r>
      <w:r>
        <w:rPr>
          <w:rStyle w:val="Literal"/>
        </w:rPr>
        <w:t>rand</w:t>
      </w:r>
      <w:r>
        <w:t xml:space="preserve">, and listed the items we wanted to bring into scope. Recall that in </w:t>
      </w:r>
      <w:r>
        <w:rPr>
          <w:rStyle w:val="XrefRemoved"/>
        </w:rPr>
        <w:t>“Generating a Random Number”</w:t>
      </w:r>
      <w:r>
        <w:t xml:space="preserve"> on </w:t>
      </w:r>
      <w:r>
        <w:rPr>
          <w:rStyle w:val="XrefRemoved"/>
        </w:rPr>
        <w:t>page 22</w:t>
      </w:r>
      <w:r>
        <w:t xml:space="preserve">, we brought the </w:t>
      </w:r>
      <w:proofErr w:type="spellStart"/>
      <w:r>
        <w:rPr>
          <w:rStyle w:val="Literal"/>
        </w:rPr>
        <w:t>Rng</w:t>
      </w:r>
      <w:proofErr w:type="spellEnd"/>
      <w:r>
        <w:t xml:space="preserve"> trait into scope and called the </w:t>
      </w:r>
      <w:proofErr w:type="gramStart"/>
      <w:r>
        <w:rPr>
          <w:rStyle w:val="Literal"/>
        </w:rPr>
        <w:t>rand::</w:t>
      </w:r>
      <w:proofErr w:type="gramEnd"/>
      <w:r>
        <w:rPr>
          <w:rStyle w:val="Literal"/>
        </w:rPr>
        <w:t>thread</w:t>
      </w:r>
      <w:r>
        <w:rPr>
          <w:rStyle w:val="Literal"/>
        </w:rPr>
        <w:br/>
        <w:t>_</w:t>
      </w:r>
      <w:proofErr w:type="spellStart"/>
      <w:r>
        <w:rPr>
          <w:rStyle w:val="Literal"/>
        </w:rPr>
        <w:t>rng</w:t>
      </w:r>
      <w:proofErr w:type="spellEnd"/>
      <w:r>
        <w:t xml:space="preserve"> function:</w:t>
      </w:r>
    </w:p>
    <w:p w14:paraId="1F765DAC" w14:textId="77777777" w:rsidR="00247EEB" w:rsidRDefault="00247EEB">
      <w:pPr>
        <w:pStyle w:val="CodeSpaceAbove"/>
      </w:pPr>
    </w:p>
    <w:p w14:paraId="1AF44BE1" w14:textId="77777777" w:rsidR="00247EEB" w:rsidRDefault="00000000">
      <w:pPr>
        <w:pStyle w:val="Code"/>
      </w:pPr>
      <w:r>
        <w:t xml:space="preserve">use </w:t>
      </w:r>
      <w:proofErr w:type="gramStart"/>
      <w:r>
        <w:t>rand::</w:t>
      </w:r>
      <w:proofErr w:type="spellStart"/>
      <w:proofErr w:type="gramEnd"/>
      <w:r>
        <w:t>Rng</w:t>
      </w:r>
      <w:proofErr w:type="spellEnd"/>
      <w:r>
        <w:t>;</w:t>
      </w:r>
    </w:p>
    <w:p w14:paraId="290FB9A7" w14:textId="77777777" w:rsidR="00247EEB" w:rsidRDefault="00247EEB">
      <w:pPr>
        <w:pStyle w:val="Code"/>
      </w:pPr>
    </w:p>
    <w:p w14:paraId="5B51F703" w14:textId="77777777" w:rsidR="00247EEB" w:rsidRDefault="00000000">
      <w:pPr>
        <w:pStyle w:val="Code"/>
      </w:pPr>
      <w:r>
        <w:t>fn main() {</w:t>
      </w:r>
    </w:p>
    <w:p w14:paraId="727E0288" w14:textId="77777777" w:rsidR="00247EEB" w:rsidRDefault="00000000">
      <w:pPr>
        <w:pStyle w:val="Code"/>
      </w:pPr>
      <w:r>
        <w:t xml:space="preserve">    let </w:t>
      </w:r>
      <w:proofErr w:type="spellStart"/>
      <w:r>
        <w:t>secret_number</w:t>
      </w:r>
      <w:proofErr w:type="spellEnd"/>
      <w:r>
        <w:t xml:space="preserve"> = </w:t>
      </w:r>
      <w:proofErr w:type="gramStart"/>
      <w:r>
        <w:t>rand::</w:t>
      </w:r>
      <w:proofErr w:type="spellStart"/>
      <w:proofErr w:type="gramEnd"/>
      <w:r>
        <w:t>thread_rng</w:t>
      </w:r>
      <w:proofErr w:type="spellEnd"/>
      <w:r>
        <w:t>().</w:t>
      </w:r>
      <w:proofErr w:type="spellStart"/>
      <w:r>
        <w:t>gen_range</w:t>
      </w:r>
      <w:proofErr w:type="spellEnd"/>
      <w:r>
        <w:t>(1..=100);</w:t>
      </w:r>
    </w:p>
    <w:p w14:paraId="67341071" w14:textId="77777777" w:rsidR="00247EEB" w:rsidRDefault="00000000">
      <w:pPr>
        <w:pStyle w:val="Code"/>
      </w:pPr>
      <w:r>
        <w:t>}</w:t>
      </w:r>
    </w:p>
    <w:p w14:paraId="5367B49D" w14:textId="77777777" w:rsidR="00247EEB" w:rsidRDefault="00247EEB">
      <w:pPr>
        <w:pStyle w:val="CodeSpaceBelow"/>
      </w:pPr>
    </w:p>
    <w:p w14:paraId="4C88C4A6" w14:textId="77777777" w:rsidR="00247EEB" w:rsidRDefault="00000000">
      <w:pPr>
        <w:pStyle w:val="Body"/>
      </w:pPr>
      <w:r>
        <w:t xml:space="preserve">Members of the Rust community have made many packages available at </w:t>
      </w:r>
      <w:hyperlink r:id="rId10" w:history="1">
        <w:r>
          <w:rPr>
            <w:rStyle w:val="LinkURL"/>
          </w:rPr>
          <w:t>https://crates.io</w:t>
        </w:r>
      </w:hyperlink>
      <w:r>
        <w:t xml:space="preserve">, and pulling any of them into your package involves these same steps: listing them in your package’s </w:t>
      </w:r>
      <w:r>
        <w:rPr>
          <w:rStyle w:val="Italic"/>
        </w:rPr>
        <w:t>Cargo.toml</w:t>
      </w:r>
      <w:r>
        <w:t xml:space="preserve"> file and using </w:t>
      </w:r>
      <w:r>
        <w:rPr>
          <w:rStyle w:val="Literal"/>
        </w:rPr>
        <w:t>use</w:t>
      </w:r>
      <w:r>
        <w:t xml:space="preserve"> to bring items from their crates into scope.</w:t>
      </w:r>
    </w:p>
    <w:p w14:paraId="35ECF770" w14:textId="77777777" w:rsidR="00247EEB" w:rsidRDefault="00000000">
      <w:pPr>
        <w:pStyle w:val="Body"/>
      </w:pPr>
      <w:r>
        <w:t xml:space="preserve">Note that the standard </w:t>
      </w:r>
      <w:r>
        <w:rPr>
          <w:rStyle w:val="Literal"/>
        </w:rPr>
        <w:t>std</w:t>
      </w:r>
      <w:r>
        <w:t xml:space="preserve"> library is also a crate that’s external to our package. Because the standard library is shipped with the Rust language, we don’t need to change </w:t>
      </w:r>
      <w:r>
        <w:rPr>
          <w:rStyle w:val="Italic"/>
        </w:rPr>
        <w:t>Cargo.toml</w:t>
      </w:r>
      <w:r>
        <w:t xml:space="preserve"> to include </w:t>
      </w:r>
      <w:r>
        <w:rPr>
          <w:rStyle w:val="Literal"/>
        </w:rPr>
        <w:t>std</w:t>
      </w:r>
      <w:r>
        <w:t xml:space="preserve">. But we do need to refer </w:t>
      </w:r>
      <w:r>
        <w:rPr>
          <w:spacing w:val="-3"/>
        </w:rPr>
        <w:t xml:space="preserve">to it with </w:t>
      </w:r>
      <w:r>
        <w:rPr>
          <w:rStyle w:val="Literal"/>
          <w:spacing w:val="-3"/>
        </w:rPr>
        <w:t>use</w:t>
      </w:r>
      <w:r>
        <w:rPr>
          <w:spacing w:val="-3"/>
        </w:rPr>
        <w:t xml:space="preserve"> to bring items from there into our package’s scope. For example,</w:t>
      </w:r>
      <w:r>
        <w:t xml:space="preserve"> with </w:t>
      </w:r>
      <w:r>
        <w:rPr>
          <w:rStyle w:val="Literal"/>
        </w:rPr>
        <w:t>HashMap</w:t>
      </w:r>
      <w:r>
        <w:t xml:space="preserve"> we would use this line:</w:t>
      </w:r>
    </w:p>
    <w:p w14:paraId="5EDD4313" w14:textId="77777777" w:rsidR="00247EEB" w:rsidRDefault="00247EEB">
      <w:pPr>
        <w:pStyle w:val="CodeSpaceAbove"/>
      </w:pPr>
    </w:p>
    <w:p w14:paraId="6963235D" w14:textId="77777777" w:rsidR="00247EEB" w:rsidRDefault="00000000">
      <w:pPr>
        <w:pStyle w:val="Code"/>
      </w:pPr>
      <w:r>
        <w:t xml:space="preserve">use </w:t>
      </w:r>
      <w:proofErr w:type="gramStart"/>
      <w:r>
        <w:t>std::</w:t>
      </w:r>
      <w:proofErr w:type="gramEnd"/>
      <w:r>
        <w:t>collections::HashMap;</w:t>
      </w:r>
    </w:p>
    <w:p w14:paraId="1B50A378" w14:textId="77777777" w:rsidR="00247EEB" w:rsidRDefault="00247EEB">
      <w:pPr>
        <w:pStyle w:val="CodeSpaceBelow"/>
      </w:pPr>
    </w:p>
    <w:p w14:paraId="7F9BEFA8" w14:textId="77777777" w:rsidR="00247EEB" w:rsidRDefault="00000000">
      <w:pPr>
        <w:pStyle w:val="Body"/>
      </w:pPr>
      <w:r>
        <w:t xml:space="preserve">This is an absolute path starting with </w:t>
      </w:r>
      <w:r>
        <w:rPr>
          <w:rStyle w:val="Literal"/>
        </w:rPr>
        <w:t>std</w:t>
      </w:r>
      <w:r>
        <w:t>, the name of the standard library crate.</w:t>
      </w:r>
    </w:p>
    <w:p w14:paraId="1C4601A9" w14:textId="77777777" w:rsidR="00247EEB" w:rsidRDefault="00000000">
      <w:pPr>
        <w:pStyle w:val="HeadB"/>
      </w:pPr>
      <w:r>
        <w:fldChar w:fldCharType="begin"/>
      </w:r>
      <w:r>
        <w:instrText>xe "use keyword:and nested paths"</w:instrText>
      </w:r>
      <w:r>
        <w:fldChar w:fldCharType="end"/>
      </w:r>
      <w:r>
        <w:fldChar w:fldCharType="begin"/>
      </w:r>
      <w:r>
        <w:instrText>xe "paths:nested"</w:instrText>
      </w:r>
      <w:r>
        <w:fldChar w:fldCharType="end"/>
      </w:r>
      <w:r>
        <w:t xml:space="preserve">Using Nested Paths to Clean Up Large </w:t>
      </w:r>
      <w:proofErr w:type="gramStart"/>
      <w:r>
        <w:t>use</w:t>
      </w:r>
      <w:proofErr w:type="gramEnd"/>
      <w:r>
        <w:t xml:space="preserve"> Lists</w:t>
      </w:r>
    </w:p>
    <w:p w14:paraId="44BA6D03" w14:textId="77777777" w:rsidR="00247EEB" w:rsidRDefault="00000000">
      <w:pPr>
        <w:pStyle w:val="BodyFirst"/>
      </w:pPr>
      <w:r>
        <w:rPr>
          <w:spacing w:val="3"/>
        </w:rPr>
        <w:t xml:space="preserve">If we’re using multiple items defined in the same crate or same module, </w:t>
      </w:r>
      <w:r>
        <w:t xml:space="preserve">listing each item on its own line can take up a lot of vertical space in our files. For example, these two </w:t>
      </w:r>
      <w:r>
        <w:rPr>
          <w:rStyle w:val="Literal"/>
        </w:rPr>
        <w:t>use</w:t>
      </w:r>
      <w:r>
        <w:t xml:space="preserve"> statements we had in the guessing game in Listing 2-4 bring items from </w:t>
      </w:r>
      <w:r>
        <w:rPr>
          <w:rStyle w:val="Literal"/>
        </w:rPr>
        <w:t>std</w:t>
      </w:r>
      <w:r>
        <w:t xml:space="preserve"> into </w:t>
      </w:r>
      <w:r>
        <w:lastRenderedPageBreak/>
        <w:t>scope:</w:t>
      </w:r>
    </w:p>
    <w:p w14:paraId="3EF4E3E8" w14:textId="77777777" w:rsidR="00247EEB" w:rsidRDefault="00247EEB">
      <w:pPr>
        <w:pStyle w:val="CodeSpaceAbove"/>
      </w:pPr>
    </w:p>
    <w:p w14:paraId="53D810A0" w14:textId="77777777" w:rsidR="00247EEB" w:rsidRDefault="00000000" w:rsidP="002571C8">
      <w:pPr>
        <w:pStyle w:val="CodeLabel"/>
      </w:pPr>
      <w:r>
        <w:t>src/main.rs</w:t>
      </w:r>
    </w:p>
    <w:p w14:paraId="23029FB2" w14:textId="77777777" w:rsidR="00247EEB" w:rsidRDefault="00000000">
      <w:pPr>
        <w:pStyle w:val="Code"/>
      </w:pPr>
      <w:r>
        <w:rPr>
          <w:rStyle w:val="LiteralItalic"/>
        </w:rPr>
        <w:t>--snip--</w:t>
      </w:r>
    </w:p>
    <w:p w14:paraId="36B533C6" w14:textId="77777777" w:rsidR="00247EEB" w:rsidRDefault="00000000">
      <w:pPr>
        <w:pStyle w:val="Code"/>
      </w:pPr>
      <w:r>
        <w:t xml:space="preserve">use </w:t>
      </w:r>
      <w:proofErr w:type="gramStart"/>
      <w:r>
        <w:t>std::</w:t>
      </w:r>
      <w:proofErr w:type="spellStart"/>
      <w:proofErr w:type="gramEnd"/>
      <w:r>
        <w:t>cmp</w:t>
      </w:r>
      <w:proofErr w:type="spellEnd"/>
      <w:r>
        <w:t>::Ordering;</w:t>
      </w:r>
    </w:p>
    <w:p w14:paraId="6090110A" w14:textId="77777777" w:rsidR="00247EEB" w:rsidRDefault="00000000">
      <w:pPr>
        <w:pStyle w:val="Code"/>
      </w:pPr>
      <w:r>
        <w:t xml:space="preserve">use </w:t>
      </w:r>
      <w:proofErr w:type="gramStart"/>
      <w:r>
        <w:t>std::</w:t>
      </w:r>
      <w:proofErr w:type="gramEnd"/>
      <w:r>
        <w:t>io;</w:t>
      </w:r>
    </w:p>
    <w:p w14:paraId="11EA8BDF" w14:textId="77777777" w:rsidR="00247EEB" w:rsidRDefault="00000000">
      <w:pPr>
        <w:pStyle w:val="Code"/>
      </w:pPr>
      <w:r>
        <w:rPr>
          <w:rStyle w:val="LiteralItalic"/>
        </w:rPr>
        <w:t>--snip--</w:t>
      </w:r>
    </w:p>
    <w:p w14:paraId="6E049851" w14:textId="77777777" w:rsidR="00247EEB" w:rsidRDefault="00247EEB">
      <w:pPr>
        <w:pStyle w:val="CodeSpaceBelow"/>
      </w:pPr>
    </w:p>
    <w:p w14:paraId="41543F01" w14:textId="77777777" w:rsidR="00247EEB" w:rsidRDefault="00000000">
      <w:pPr>
        <w:pStyle w:val="Body"/>
      </w:pPr>
      <w:r>
        <w:t>Instead, we can use nested paths to bring the same items into scope in one line. We do this by specifying the common part of the path, followed by two colons, and then curly brackets around a list of the parts of the paths that differ, as shown in Listing 7-18.</w:t>
      </w:r>
    </w:p>
    <w:p w14:paraId="5801F2A3" w14:textId="77777777" w:rsidR="00247EEB" w:rsidRDefault="00247EEB">
      <w:pPr>
        <w:pStyle w:val="CodeSpaceAbove"/>
      </w:pPr>
    </w:p>
    <w:p w14:paraId="5DC638EB" w14:textId="77777777" w:rsidR="00247EEB" w:rsidRDefault="00000000" w:rsidP="002571C8">
      <w:pPr>
        <w:pStyle w:val="CodeLabel"/>
      </w:pPr>
      <w:r>
        <w:t>src/main.rs</w:t>
      </w:r>
    </w:p>
    <w:p w14:paraId="18828A2E" w14:textId="77777777" w:rsidR="00247EEB" w:rsidRDefault="00000000">
      <w:pPr>
        <w:pStyle w:val="Code"/>
      </w:pPr>
      <w:r>
        <w:rPr>
          <w:rStyle w:val="LiteralItalic"/>
        </w:rPr>
        <w:t>--snip--</w:t>
      </w:r>
    </w:p>
    <w:p w14:paraId="62FBD562" w14:textId="77777777" w:rsidR="00247EEB" w:rsidRDefault="00000000">
      <w:pPr>
        <w:pStyle w:val="Code"/>
      </w:pPr>
      <w:r>
        <w:t xml:space="preserve">use </w:t>
      </w:r>
      <w:proofErr w:type="gramStart"/>
      <w:r>
        <w:t>std::</w:t>
      </w:r>
      <w:proofErr w:type="gramEnd"/>
      <w:r>
        <w:t>{</w:t>
      </w:r>
      <w:proofErr w:type="spellStart"/>
      <w:r>
        <w:t>cmp</w:t>
      </w:r>
      <w:proofErr w:type="spellEnd"/>
      <w:r>
        <w:t>::Ordering, io};</w:t>
      </w:r>
    </w:p>
    <w:p w14:paraId="72360629" w14:textId="77777777" w:rsidR="00247EEB" w:rsidRDefault="00000000">
      <w:pPr>
        <w:pStyle w:val="Code"/>
      </w:pPr>
      <w:r>
        <w:rPr>
          <w:rStyle w:val="LiteralItalic"/>
        </w:rPr>
        <w:t>--snip--</w:t>
      </w:r>
    </w:p>
    <w:p w14:paraId="1D9752E0" w14:textId="77777777" w:rsidR="00247EEB" w:rsidRDefault="00247EEB">
      <w:pPr>
        <w:pStyle w:val="CodeSpaceBelow"/>
      </w:pPr>
    </w:p>
    <w:p w14:paraId="51531824" w14:textId="77777777" w:rsidR="00247EEB" w:rsidRDefault="00000000">
      <w:pPr>
        <w:pStyle w:val="CodeListingCaption"/>
      </w:pPr>
      <w:r>
        <w:t>Listing 7-18: Specifying a nested path to bring multiple items with the same prefix into scope</w:t>
      </w:r>
    </w:p>
    <w:p w14:paraId="7BD202D4" w14:textId="77777777" w:rsidR="00247EEB" w:rsidRDefault="00000000">
      <w:pPr>
        <w:pStyle w:val="Body"/>
      </w:pPr>
      <w:r>
        <w:t xml:space="preserve">In bigger programs, bringing many items into scope from the same crate or module using nested paths can reduce the number of separate </w:t>
      </w:r>
      <w:r>
        <w:rPr>
          <w:rStyle w:val="Literal"/>
        </w:rPr>
        <w:t>use</w:t>
      </w:r>
      <w:r>
        <w:t xml:space="preserve"> statements needed by a lot!</w:t>
      </w:r>
    </w:p>
    <w:p w14:paraId="42C3727B" w14:textId="77777777" w:rsidR="00247EEB" w:rsidRDefault="00000000">
      <w:pPr>
        <w:pStyle w:val="Body"/>
        <w:rPr>
          <w:spacing w:val="1"/>
        </w:rPr>
      </w:pPr>
      <w:r>
        <w:rPr>
          <w:spacing w:val="3"/>
        </w:rPr>
        <w:t xml:space="preserve">We can use a nested path at any level in a path, which is useful </w:t>
      </w:r>
      <w:r>
        <w:t xml:space="preserve">when combining two </w:t>
      </w:r>
      <w:r>
        <w:rPr>
          <w:rStyle w:val="Literal"/>
        </w:rPr>
        <w:t>use</w:t>
      </w:r>
      <w:r>
        <w:t xml:space="preserve"> statements that share a </w:t>
      </w:r>
      <w:proofErr w:type="spellStart"/>
      <w:r>
        <w:t>subpath</w:t>
      </w:r>
      <w:proofErr w:type="spellEnd"/>
      <w:r>
        <w:t xml:space="preserve">. For example, </w:t>
      </w:r>
      <w:r>
        <w:rPr>
          <w:spacing w:val="1"/>
        </w:rPr>
        <w:t xml:space="preserve">Listing 7-19 shows two </w:t>
      </w:r>
      <w:r>
        <w:rPr>
          <w:rStyle w:val="Literal"/>
          <w:spacing w:val="1"/>
        </w:rPr>
        <w:t>use</w:t>
      </w:r>
      <w:r>
        <w:rPr>
          <w:spacing w:val="1"/>
        </w:rPr>
        <w:t xml:space="preserve"> statements: one that brings </w:t>
      </w:r>
      <w:proofErr w:type="gramStart"/>
      <w:r>
        <w:rPr>
          <w:rStyle w:val="Literal"/>
          <w:spacing w:val="1"/>
        </w:rPr>
        <w:t>std::</w:t>
      </w:r>
      <w:proofErr w:type="gramEnd"/>
      <w:r>
        <w:rPr>
          <w:rStyle w:val="Literal"/>
          <w:spacing w:val="1"/>
        </w:rPr>
        <w:t>io</w:t>
      </w:r>
      <w:r>
        <w:rPr>
          <w:spacing w:val="1"/>
        </w:rPr>
        <w:t xml:space="preserve"> into scope and one that brings </w:t>
      </w:r>
      <w:r>
        <w:rPr>
          <w:rStyle w:val="Literal"/>
          <w:spacing w:val="1"/>
        </w:rPr>
        <w:t>std::io::Write</w:t>
      </w:r>
      <w:r>
        <w:rPr>
          <w:spacing w:val="1"/>
        </w:rPr>
        <w:t xml:space="preserve"> into scope.</w:t>
      </w:r>
    </w:p>
    <w:p w14:paraId="5F0BAF13" w14:textId="77777777" w:rsidR="00247EEB" w:rsidRDefault="00247EEB">
      <w:pPr>
        <w:pStyle w:val="CodeSpaceAbove"/>
      </w:pPr>
    </w:p>
    <w:p w14:paraId="5E48564D" w14:textId="77777777" w:rsidR="00247EEB" w:rsidRDefault="00000000" w:rsidP="002571C8">
      <w:pPr>
        <w:pStyle w:val="CodeLabel"/>
      </w:pPr>
      <w:r>
        <w:t>src/lib.rs</w:t>
      </w:r>
    </w:p>
    <w:p w14:paraId="18239F1E" w14:textId="77777777" w:rsidR="00247EEB" w:rsidRDefault="00000000">
      <w:pPr>
        <w:pStyle w:val="Code"/>
      </w:pPr>
      <w:r>
        <w:t xml:space="preserve">use </w:t>
      </w:r>
      <w:proofErr w:type="gramStart"/>
      <w:r>
        <w:t>std::</w:t>
      </w:r>
      <w:proofErr w:type="gramEnd"/>
      <w:r>
        <w:t>io;</w:t>
      </w:r>
    </w:p>
    <w:p w14:paraId="299BFEE4" w14:textId="77777777" w:rsidR="00247EEB" w:rsidRDefault="00000000">
      <w:pPr>
        <w:pStyle w:val="Code"/>
      </w:pPr>
      <w:r>
        <w:t xml:space="preserve">use </w:t>
      </w:r>
      <w:proofErr w:type="gramStart"/>
      <w:r>
        <w:t>std::</w:t>
      </w:r>
      <w:proofErr w:type="gramEnd"/>
      <w:r>
        <w:t>io::Write;</w:t>
      </w:r>
    </w:p>
    <w:p w14:paraId="608E451F" w14:textId="77777777" w:rsidR="00247EEB" w:rsidRDefault="00247EEB">
      <w:pPr>
        <w:pStyle w:val="CodeSpaceBelow"/>
      </w:pPr>
    </w:p>
    <w:p w14:paraId="4CFE9D5D" w14:textId="77777777" w:rsidR="00247EEB" w:rsidRDefault="00000000">
      <w:pPr>
        <w:pStyle w:val="CodeListingCaption"/>
      </w:pPr>
      <w:r>
        <w:t xml:space="preserve">Listing 7-19: Two </w:t>
      </w:r>
      <w:r>
        <w:rPr>
          <w:rStyle w:val="LiteralCaption"/>
          <w:i/>
          <w:iCs/>
        </w:rPr>
        <w:t>use</w:t>
      </w:r>
      <w:r>
        <w:t xml:space="preserve"> statements where one is a </w:t>
      </w:r>
      <w:proofErr w:type="spellStart"/>
      <w:r>
        <w:t>subpath</w:t>
      </w:r>
      <w:proofErr w:type="spellEnd"/>
      <w:r>
        <w:t xml:space="preserve"> of the other</w:t>
      </w:r>
    </w:p>
    <w:p w14:paraId="5EE7D03A" w14:textId="77777777" w:rsidR="00247EEB" w:rsidRDefault="00000000">
      <w:pPr>
        <w:pStyle w:val="Body"/>
      </w:pPr>
      <w:r>
        <w:t xml:space="preserve">The common part of these two paths is </w:t>
      </w:r>
      <w:proofErr w:type="gramStart"/>
      <w:r>
        <w:rPr>
          <w:rStyle w:val="Literal"/>
        </w:rPr>
        <w:t>std::</w:t>
      </w:r>
      <w:proofErr w:type="gramEnd"/>
      <w:r>
        <w:rPr>
          <w:rStyle w:val="Literal"/>
        </w:rPr>
        <w:t>io</w:t>
      </w:r>
      <w:r>
        <w:t xml:space="preserve">, and that’s the complete first path. To merge these two paths into one </w:t>
      </w:r>
      <w:r>
        <w:rPr>
          <w:rStyle w:val="Literal"/>
        </w:rPr>
        <w:t>use</w:t>
      </w:r>
      <w:r>
        <w:t xml:space="preserve"> statement, we can use </w:t>
      </w:r>
      <w:r>
        <w:rPr>
          <w:rStyle w:val="Literal"/>
        </w:rPr>
        <w:t>self</w:t>
      </w:r>
      <w:r>
        <w:t xml:space="preserve"> in the nested path, as shown in Listing 7-20.</w:t>
      </w:r>
    </w:p>
    <w:p w14:paraId="7E2C19EF" w14:textId="77777777" w:rsidR="00247EEB" w:rsidRDefault="00247EEB">
      <w:pPr>
        <w:pStyle w:val="CodeSpaceAbove"/>
      </w:pPr>
    </w:p>
    <w:p w14:paraId="7CEBCFFF" w14:textId="77777777" w:rsidR="00247EEB" w:rsidRDefault="00000000" w:rsidP="002571C8">
      <w:pPr>
        <w:pStyle w:val="CodeLabel"/>
      </w:pPr>
      <w:r>
        <w:t>src/lib.rs</w:t>
      </w:r>
    </w:p>
    <w:p w14:paraId="7D97524F" w14:textId="77777777" w:rsidR="00247EEB" w:rsidRDefault="00000000">
      <w:pPr>
        <w:pStyle w:val="Code"/>
      </w:pPr>
      <w:r>
        <w:t xml:space="preserve">use </w:t>
      </w:r>
      <w:proofErr w:type="gramStart"/>
      <w:r>
        <w:t>std::</w:t>
      </w:r>
      <w:proofErr w:type="gramEnd"/>
      <w:r>
        <w:t>io::{self, Write};</w:t>
      </w:r>
    </w:p>
    <w:p w14:paraId="313D9776" w14:textId="77777777" w:rsidR="00247EEB" w:rsidRDefault="00247EEB">
      <w:pPr>
        <w:pStyle w:val="CodeSpaceBelow"/>
      </w:pPr>
    </w:p>
    <w:p w14:paraId="22E85FF6" w14:textId="77777777" w:rsidR="00247EEB" w:rsidRDefault="00000000">
      <w:pPr>
        <w:pStyle w:val="CodeListingCaption"/>
      </w:pPr>
      <w:r>
        <w:t xml:space="preserve">Listing 7-20: Combining the paths in Listing 7-19 into one </w:t>
      </w:r>
      <w:r>
        <w:rPr>
          <w:rStyle w:val="LiteralCaption"/>
          <w:i/>
          <w:iCs/>
        </w:rPr>
        <w:t>use</w:t>
      </w:r>
      <w:r>
        <w:t xml:space="preserve"> statement</w:t>
      </w:r>
    </w:p>
    <w:p w14:paraId="47B62EE4" w14:textId="77777777" w:rsidR="00247EEB" w:rsidRDefault="00000000">
      <w:pPr>
        <w:pStyle w:val="BodyContinued"/>
      </w:pPr>
      <w:r>
        <w:t xml:space="preserve">This line brings </w:t>
      </w:r>
      <w:proofErr w:type="gramStart"/>
      <w:r>
        <w:rPr>
          <w:rStyle w:val="Literal"/>
        </w:rPr>
        <w:t>std::</w:t>
      </w:r>
      <w:proofErr w:type="gramEnd"/>
      <w:r>
        <w:rPr>
          <w:rStyle w:val="Literal"/>
        </w:rPr>
        <w:t>io</w:t>
      </w:r>
      <w:r>
        <w:t xml:space="preserve"> and </w:t>
      </w:r>
      <w:r>
        <w:rPr>
          <w:rStyle w:val="Literal"/>
        </w:rPr>
        <w:t>std::io::Write</w:t>
      </w:r>
      <w:r>
        <w:t xml:space="preserve"> into scope.</w:t>
      </w:r>
    </w:p>
    <w:p w14:paraId="3331C874" w14:textId="77777777" w:rsidR="00247EEB" w:rsidRDefault="00000000">
      <w:pPr>
        <w:pStyle w:val="HeadB"/>
      </w:pPr>
      <w:r>
        <w:lastRenderedPageBreak/>
        <w:fldChar w:fldCharType="begin"/>
      </w:r>
      <w:r>
        <w:instrText>xe "use keyword:and the glob operator"</w:instrText>
      </w:r>
      <w:r>
        <w:fldChar w:fldCharType="end"/>
      </w:r>
      <w:r>
        <w:fldChar w:fldCharType="begin"/>
      </w:r>
      <w:r>
        <w:instrText>xe "asterisk (*):glob operator"</w:instrText>
      </w:r>
      <w:r>
        <w:fldChar w:fldCharType="end"/>
      </w:r>
      <w:r>
        <w:fldChar w:fldCharType="begin"/>
      </w:r>
      <w:r>
        <w:instrText>xe "* (asterisk):glob operator"</w:instrText>
      </w:r>
      <w:r>
        <w:fldChar w:fldCharType="end"/>
      </w:r>
      <w:r>
        <w:t>The Glob Operator</w:t>
      </w:r>
    </w:p>
    <w:p w14:paraId="17E3EC00" w14:textId="77777777" w:rsidR="00247EEB" w:rsidRDefault="00000000">
      <w:pPr>
        <w:pStyle w:val="BodyFirst"/>
      </w:pPr>
      <w:r>
        <w:rPr>
          <w:spacing w:val="3"/>
        </w:rPr>
        <w:t xml:space="preserve">If we want to bring </w:t>
      </w:r>
      <w:r>
        <w:rPr>
          <w:rStyle w:val="Italic"/>
          <w:spacing w:val="3"/>
        </w:rPr>
        <w:t>all</w:t>
      </w:r>
      <w:r>
        <w:rPr>
          <w:spacing w:val="3"/>
        </w:rPr>
        <w:t xml:space="preserve"> public items defined in a path into scope, we can </w:t>
      </w:r>
      <w:r>
        <w:t xml:space="preserve">specify that path followed by the </w:t>
      </w:r>
      <w:r>
        <w:rPr>
          <w:rStyle w:val="Literal"/>
        </w:rPr>
        <w:t>*</w:t>
      </w:r>
      <w:r>
        <w:t xml:space="preserve"> glob operator:</w:t>
      </w:r>
    </w:p>
    <w:p w14:paraId="1DE17805" w14:textId="77777777" w:rsidR="00247EEB" w:rsidRDefault="00247EEB">
      <w:pPr>
        <w:pStyle w:val="CodeSpaceAbove"/>
      </w:pPr>
    </w:p>
    <w:p w14:paraId="6DC61E3F" w14:textId="77777777" w:rsidR="00247EEB" w:rsidRDefault="00000000">
      <w:pPr>
        <w:pStyle w:val="Code"/>
      </w:pPr>
      <w:r>
        <w:t xml:space="preserve">use </w:t>
      </w:r>
      <w:proofErr w:type="gramStart"/>
      <w:r>
        <w:t>std::</w:t>
      </w:r>
      <w:proofErr w:type="gramEnd"/>
      <w:r>
        <w:t>collections::*;</w:t>
      </w:r>
    </w:p>
    <w:p w14:paraId="64834D32" w14:textId="77777777" w:rsidR="00247EEB" w:rsidRDefault="00247EEB">
      <w:pPr>
        <w:pStyle w:val="CodeSpaceBelow"/>
      </w:pPr>
    </w:p>
    <w:p w14:paraId="1C35702D" w14:textId="77777777" w:rsidR="00247EEB" w:rsidRDefault="00000000">
      <w:pPr>
        <w:pStyle w:val="Body"/>
      </w:pPr>
      <w:r>
        <w:t xml:space="preserve">This </w:t>
      </w:r>
      <w:r>
        <w:rPr>
          <w:rStyle w:val="Literal"/>
        </w:rPr>
        <w:t>use</w:t>
      </w:r>
      <w:r>
        <w:t xml:space="preserve"> statement brings all public items defined in </w:t>
      </w:r>
      <w:proofErr w:type="gramStart"/>
      <w:r>
        <w:rPr>
          <w:rStyle w:val="Literal"/>
        </w:rPr>
        <w:t>std::</w:t>
      </w:r>
      <w:proofErr w:type="gramEnd"/>
      <w:r>
        <w:rPr>
          <w:rStyle w:val="Literal"/>
        </w:rPr>
        <w:t>collections</w:t>
      </w:r>
      <w:r>
        <w:t xml:space="preserve"> into the current scope. Be careful when using the glob operator! Glob can </w:t>
      </w:r>
      <w:r>
        <w:rPr>
          <w:spacing w:val="1"/>
        </w:rPr>
        <w:t xml:space="preserve">make it harder to tell what names are in scope and where a name used in </w:t>
      </w:r>
      <w:r>
        <w:t>your program was defined.</w:t>
      </w:r>
    </w:p>
    <w:p w14:paraId="491D2F3C" w14:textId="77777777" w:rsidR="00247EEB" w:rsidRDefault="00000000">
      <w:pPr>
        <w:pStyle w:val="Body"/>
      </w:pPr>
      <w:r>
        <w:t xml:space="preserve">The glob operator is often used when testing to bring everything under test into the </w:t>
      </w:r>
      <w:proofErr w:type="gramStart"/>
      <w:r>
        <w:rPr>
          <w:rStyle w:val="Literal"/>
        </w:rPr>
        <w:t>tests</w:t>
      </w:r>
      <w:proofErr w:type="gramEnd"/>
      <w:r>
        <w:t xml:space="preserve"> module; we’ll talk about that in </w:t>
      </w:r>
      <w:r>
        <w:rPr>
          <w:rStyle w:val="XrefRemoved"/>
        </w:rPr>
        <w:t>“How to Write Tests”</w:t>
      </w:r>
      <w:r>
        <w:t xml:space="preserve"> on </w:t>
      </w:r>
      <w:r>
        <w:rPr>
          <w:rStyle w:val="XrefRemoved"/>
        </w:rPr>
        <w:t>page 216</w:t>
      </w:r>
      <w:r>
        <w:t xml:space="preserve">. The glob operator is also sometimes used as part of the </w:t>
      </w:r>
      <w:r>
        <w:fldChar w:fldCharType="begin"/>
      </w:r>
      <w:r>
        <w:instrText>xe "prelude"</w:instrText>
      </w:r>
      <w:r>
        <w:fldChar w:fldCharType="end"/>
      </w:r>
      <w:r>
        <w:t>prelude pattern: see the standard library documentation for more information on that pattern.</w:t>
      </w:r>
    </w:p>
    <w:p w14:paraId="7FA9F62C" w14:textId="77777777" w:rsidR="00247EEB" w:rsidRDefault="00000000">
      <w:pPr>
        <w:pStyle w:val="HeadA"/>
      </w:pPr>
      <w:r>
        <w:fldChar w:fldCharType="begin"/>
      </w:r>
      <w:r>
        <w:instrText>xe "file organization"</w:instrText>
      </w:r>
      <w:r>
        <w:fldChar w:fldCharType="end"/>
      </w:r>
      <w:r>
        <w:fldChar w:fldCharType="begin"/>
      </w:r>
      <w:r>
        <w:instrText>xe "modules:moving to other files"</w:instrText>
      </w:r>
      <w:r>
        <w:fldChar w:fldCharType="end"/>
      </w:r>
      <w:r>
        <w:t>Separating Modules into Different Files</w:t>
      </w:r>
    </w:p>
    <w:p w14:paraId="3655ECF9" w14:textId="77777777" w:rsidR="00247EEB" w:rsidRDefault="00000000">
      <w:pPr>
        <w:pStyle w:val="BodyFirst"/>
      </w:pPr>
      <w:r>
        <w:rPr>
          <w:spacing w:val="3"/>
        </w:rPr>
        <w:t xml:space="preserve">So far, all the examples in this chapter defined multiple modules in one </w:t>
      </w:r>
      <w:r>
        <w:t>file. When modules get large, you might want to move their definitions to a separate file to make the code easier to navigate.</w:t>
      </w:r>
    </w:p>
    <w:p w14:paraId="1970D105" w14:textId="77777777" w:rsidR="00247EEB" w:rsidRDefault="00000000">
      <w:pPr>
        <w:pStyle w:val="Body"/>
      </w:pPr>
      <w:r>
        <w:t xml:space="preserve">For example, let’s start from the code in Listing 7-17 that had multiple </w:t>
      </w:r>
      <w:r>
        <w:rPr>
          <w:spacing w:val="2"/>
        </w:rPr>
        <w:t xml:space="preserve">restaurant modules. </w:t>
      </w:r>
      <w:r>
        <w:rPr>
          <w:spacing w:val="2"/>
        </w:rPr>
        <w:fldChar w:fldCharType="begin"/>
      </w:r>
      <w:r>
        <w:rPr>
          <w:spacing w:val="2"/>
        </w:rPr>
        <w:instrText>xe "crate root"</w:instrText>
      </w:r>
      <w:r>
        <w:rPr>
          <w:spacing w:val="2"/>
        </w:rPr>
        <w:fldChar w:fldCharType="end"/>
      </w:r>
      <w:r>
        <w:rPr>
          <w:spacing w:val="2"/>
        </w:rPr>
        <w:t xml:space="preserve">We’ll extract modules into files instead of having all </w:t>
      </w:r>
      <w:r>
        <w:t xml:space="preserve">the modules defined in the crate root file. In this case, the crate root file is </w:t>
      </w:r>
      <w:proofErr w:type="spellStart"/>
      <w:r>
        <w:rPr>
          <w:rStyle w:val="Italic"/>
        </w:rPr>
        <w:t>src</w:t>
      </w:r>
      <w:proofErr w:type="spellEnd"/>
      <w:r>
        <w:rPr>
          <w:rStyle w:val="Italic"/>
        </w:rPr>
        <w:t>/lib.rs</w:t>
      </w:r>
      <w:r>
        <w:t xml:space="preserve">, but this procedure also works with binary crates whose crate root file is </w:t>
      </w:r>
      <w:proofErr w:type="spellStart"/>
      <w:r>
        <w:rPr>
          <w:rStyle w:val="Italic"/>
        </w:rPr>
        <w:t>src</w:t>
      </w:r>
      <w:proofErr w:type="spellEnd"/>
      <w:r>
        <w:rPr>
          <w:rStyle w:val="Italic"/>
        </w:rPr>
        <w:t>/main.rs</w:t>
      </w:r>
      <w:r>
        <w:t>.</w:t>
      </w:r>
    </w:p>
    <w:p w14:paraId="180F6803" w14:textId="77777777" w:rsidR="00247EEB" w:rsidRDefault="00000000">
      <w:pPr>
        <w:pStyle w:val="Body"/>
      </w:pPr>
      <w:proofErr w:type="gramStart"/>
      <w:r>
        <w:t>First</w:t>
      </w:r>
      <w:proofErr w:type="gramEnd"/>
      <w:r>
        <w:t xml:space="preserve"> we’ll extract the </w:t>
      </w:r>
      <w:proofErr w:type="spellStart"/>
      <w:r>
        <w:rPr>
          <w:rStyle w:val="Literal"/>
        </w:rPr>
        <w:t>front_of_house</w:t>
      </w:r>
      <w:proofErr w:type="spellEnd"/>
      <w:r>
        <w:t xml:space="preserve"> module to its own file. Remove the </w:t>
      </w:r>
      <w:r>
        <w:rPr>
          <w:spacing w:val="2"/>
        </w:rPr>
        <w:t xml:space="preserve">code inside the curly brackets for the </w:t>
      </w:r>
      <w:proofErr w:type="spellStart"/>
      <w:r>
        <w:rPr>
          <w:rStyle w:val="Literal"/>
          <w:spacing w:val="2"/>
        </w:rPr>
        <w:t>front_of_house</w:t>
      </w:r>
      <w:proofErr w:type="spellEnd"/>
      <w:r>
        <w:rPr>
          <w:spacing w:val="2"/>
        </w:rPr>
        <w:t xml:space="preserve"> module, leaving only </w:t>
      </w:r>
      <w:r>
        <w:t xml:space="preserve">the </w:t>
      </w:r>
      <w:r>
        <w:rPr>
          <w:rStyle w:val="Literal"/>
        </w:rPr>
        <w:t xml:space="preserve">mod </w:t>
      </w:r>
      <w:proofErr w:type="spellStart"/>
      <w:r>
        <w:rPr>
          <w:rStyle w:val="Literal"/>
        </w:rPr>
        <w:t>front_of_house</w:t>
      </w:r>
      <w:proofErr w:type="spellEnd"/>
      <w:r>
        <w:rPr>
          <w:rStyle w:val="Literal"/>
        </w:rPr>
        <w:t>;</w:t>
      </w:r>
      <w:r>
        <w:t xml:space="preserve"> declaration, so that </w:t>
      </w:r>
      <w:r>
        <w:rPr>
          <w:rStyle w:val="Italic"/>
        </w:rPr>
        <w:t>src/lib.rs</w:t>
      </w:r>
      <w:r>
        <w:t xml:space="preserve"> contains the code shown in Listing 7-21. Note that this won’t compile until we create the </w:t>
      </w:r>
      <w:proofErr w:type="spellStart"/>
      <w:r>
        <w:rPr>
          <w:rStyle w:val="Italic"/>
        </w:rPr>
        <w:t>src</w:t>
      </w:r>
      <w:proofErr w:type="spellEnd"/>
      <w:r>
        <w:rPr>
          <w:rStyle w:val="Italic"/>
        </w:rPr>
        <w:t>/</w:t>
      </w:r>
      <w:proofErr w:type="spellStart"/>
      <w:r>
        <w:rPr>
          <w:rStyle w:val="Italic"/>
        </w:rPr>
        <w:t>front_of</w:t>
      </w:r>
      <w:proofErr w:type="spellEnd"/>
      <w:r>
        <w:rPr>
          <w:rStyle w:val="Italic"/>
        </w:rPr>
        <w:br/>
        <w:t>_house.rs</w:t>
      </w:r>
      <w:r>
        <w:t xml:space="preserve"> file in Listing 7-22.</w:t>
      </w:r>
    </w:p>
    <w:p w14:paraId="22160199" w14:textId="77777777" w:rsidR="00247EEB" w:rsidRDefault="00247EEB">
      <w:pPr>
        <w:pStyle w:val="CodeSpaceAbove"/>
      </w:pPr>
    </w:p>
    <w:p w14:paraId="41482180" w14:textId="77777777" w:rsidR="00247EEB" w:rsidRDefault="00000000" w:rsidP="002571C8">
      <w:pPr>
        <w:pStyle w:val="CodeLabel"/>
      </w:pPr>
      <w:r>
        <w:t>src/lib.rs</w:t>
      </w:r>
    </w:p>
    <w:p w14:paraId="0739F9F4" w14:textId="77777777" w:rsidR="00247EEB" w:rsidRDefault="00000000">
      <w:pPr>
        <w:pStyle w:val="Code"/>
      </w:pPr>
      <w:r>
        <w:t xml:space="preserve">mod </w:t>
      </w:r>
      <w:proofErr w:type="spellStart"/>
      <w:r>
        <w:t>front_of_</w:t>
      </w:r>
      <w:proofErr w:type="gramStart"/>
      <w:r>
        <w:t>house</w:t>
      </w:r>
      <w:proofErr w:type="spellEnd"/>
      <w:r>
        <w:t>;</w:t>
      </w:r>
      <w:proofErr w:type="gramEnd"/>
    </w:p>
    <w:p w14:paraId="5636BFEF" w14:textId="77777777" w:rsidR="00247EEB" w:rsidRDefault="00247EEB">
      <w:pPr>
        <w:pStyle w:val="Code"/>
      </w:pPr>
    </w:p>
    <w:p w14:paraId="0D6E19CE" w14:textId="77777777" w:rsidR="00247EEB" w:rsidRDefault="00000000">
      <w:pPr>
        <w:pStyle w:val="Code"/>
      </w:pPr>
      <w:r>
        <w:rPr>
          <w:rStyle w:val="LiteralGray"/>
        </w:rPr>
        <w:t xml:space="preserve">pub use </w:t>
      </w:r>
      <w:proofErr w:type="gramStart"/>
      <w:r>
        <w:rPr>
          <w:rStyle w:val="LiteralGray"/>
        </w:rPr>
        <w:t>crate::</w:t>
      </w:r>
      <w:proofErr w:type="spellStart"/>
      <w:proofErr w:type="gramEnd"/>
      <w:r>
        <w:rPr>
          <w:rStyle w:val="LiteralGray"/>
        </w:rPr>
        <w:t>front_of_house</w:t>
      </w:r>
      <w:proofErr w:type="spellEnd"/>
      <w:r>
        <w:rPr>
          <w:rStyle w:val="LiteralGray"/>
        </w:rPr>
        <w:t>::hosting;</w:t>
      </w:r>
    </w:p>
    <w:p w14:paraId="53E0AF7A" w14:textId="77777777" w:rsidR="00247EEB" w:rsidRDefault="00247EEB">
      <w:pPr>
        <w:pStyle w:val="Code"/>
      </w:pPr>
    </w:p>
    <w:p w14:paraId="6DB8CBA3" w14:textId="77777777" w:rsidR="00247EEB" w:rsidRDefault="00000000">
      <w:pPr>
        <w:pStyle w:val="Code"/>
      </w:pPr>
      <w:r>
        <w:rPr>
          <w:rStyle w:val="LiteralGray"/>
        </w:rPr>
        <w:t xml:space="preserve">pub fn </w:t>
      </w:r>
      <w:proofErr w:type="spellStart"/>
      <w:r>
        <w:rPr>
          <w:rStyle w:val="LiteralGray"/>
        </w:rPr>
        <w:t>eat_at_restaurant</w:t>
      </w:r>
      <w:proofErr w:type="spellEnd"/>
      <w:r>
        <w:rPr>
          <w:rStyle w:val="LiteralGray"/>
        </w:rPr>
        <w:t>() {</w:t>
      </w:r>
    </w:p>
    <w:p w14:paraId="656910C4" w14:textId="77777777" w:rsidR="00247EEB" w:rsidRDefault="00000000">
      <w:pPr>
        <w:pStyle w:val="Code"/>
      </w:pPr>
      <w:r>
        <w:rPr>
          <w:rStyle w:val="LiteralGray"/>
        </w:rPr>
        <w:t xml:space="preserve">    </w:t>
      </w:r>
      <w:proofErr w:type="gramStart"/>
      <w:r>
        <w:rPr>
          <w:rStyle w:val="LiteralGray"/>
        </w:rPr>
        <w:t>hosting::</w:t>
      </w:r>
      <w:proofErr w:type="spellStart"/>
      <w:proofErr w:type="gramEnd"/>
      <w:r>
        <w:rPr>
          <w:rStyle w:val="LiteralGray"/>
        </w:rPr>
        <w:t>add_to_waitlist</w:t>
      </w:r>
      <w:proofErr w:type="spellEnd"/>
      <w:r>
        <w:rPr>
          <w:rStyle w:val="LiteralGray"/>
        </w:rPr>
        <w:t>();</w:t>
      </w:r>
    </w:p>
    <w:p w14:paraId="0AB52645" w14:textId="77777777" w:rsidR="00247EEB" w:rsidRDefault="00000000">
      <w:pPr>
        <w:pStyle w:val="Code"/>
      </w:pPr>
      <w:r>
        <w:rPr>
          <w:rStyle w:val="LiteralGray"/>
        </w:rPr>
        <w:t>}</w:t>
      </w:r>
    </w:p>
    <w:p w14:paraId="6289CA3B" w14:textId="77777777" w:rsidR="00247EEB" w:rsidRDefault="00247EEB">
      <w:pPr>
        <w:pStyle w:val="CodeSpaceBelow"/>
      </w:pPr>
    </w:p>
    <w:p w14:paraId="5B2016DE" w14:textId="77777777" w:rsidR="00247EEB" w:rsidRDefault="00000000">
      <w:pPr>
        <w:pStyle w:val="CodeListingCaption"/>
      </w:pPr>
      <w:r>
        <w:t xml:space="preserve">Listing 7-21: Declaring the </w:t>
      </w:r>
      <w:proofErr w:type="spellStart"/>
      <w:r>
        <w:rPr>
          <w:rStyle w:val="LiteralCaption"/>
          <w:i/>
          <w:iCs/>
        </w:rPr>
        <w:t>front_of_house</w:t>
      </w:r>
      <w:proofErr w:type="spellEnd"/>
      <w:r>
        <w:t xml:space="preserve"> module whose body will be in </w:t>
      </w:r>
      <w:proofErr w:type="spellStart"/>
      <w:r>
        <w:rPr>
          <w:rStyle w:val="ItalicCaption"/>
          <w:i w:val="0"/>
          <w:iCs w:val="0"/>
        </w:rPr>
        <w:t>src</w:t>
      </w:r>
      <w:proofErr w:type="spellEnd"/>
      <w:r>
        <w:rPr>
          <w:rStyle w:val="ItalicCaption"/>
          <w:i w:val="0"/>
          <w:iCs w:val="0"/>
        </w:rPr>
        <w:t>/</w:t>
      </w:r>
      <w:proofErr w:type="spellStart"/>
      <w:r>
        <w:rPr>
          <w:rStyle w:val="ItalicCaption"/>
          <w:i w:val="0"/>
          <w:iCs w:val="0"/>
        </w:rPr>
        <w:t>front_of</w:t>
      </w:r>
      <w:proofErr w:type="spellEnd"/>
      <w:r>
        <w:rPr>
          <w:rStyle w:val="ItalicCaption"/>
          <w:i w:val="0"/>
          <w:iCs w:val="0"/>
        </w:rPr>
        <w:br/>
        <w:t>_house.rs</w:t>
      </w:r>
    </w:p>
    <w:p w14:paraId="791A2FE4" w14:textId="77777777" w:rsidR="00247EEB" w:rsidRDefault="00000000">
      <w:pPr>
        <w:pStyle w:val="Body"/>
        <w:rPr>
          <w:spacing w:val="-1"/>
        </w:rPr>
      </w:pPr>
      <w:r>
        <w:rPr>
          <w:spacing w:val="-1"/>
        </w:rPr>
        <w:lastRenderedPageBreak/>
        <w:t xml:space="preserve">Next, place the code that was in the curly brackets into a new file named </w:t>
      </w:r>
      <w:proofErr w:type="spellStart"/>
      <w:r>
        <w:rPr>
          <w:rStyle w:val="Italic"/>
          <w:spacing w:val="-1"/>
        </w:rPr>
        <w:t>src</w:t>
      </w:r>
      <w:proofErr w:type="spellEnd"/>
      <w:r>
        <w:rPr>
          <w:rStyle w:val="Italic"/>
          <w:spacing w:val="-1"/>
        </w:rPr>
        <w:t>/front_of_house.rs</w:t>
      </w:r>
      <w:r>
        <w:rPr>
          <w:spacing w:val="-1"/>
        </w:rPr>
        <w:t xml:space="preserve">, as shown in Listing 7-22. The compiler knows to look in this file because it came across the module declaration in the crate root with the name </w:t>
      </w:r>
      <w:proofErr w:type="spellStart"/>
      <w:r>
        <w:rPr>
          <w:rStyle w:val="Literal"/>
          <w:spacing w:val="-1"/>
        </w:rPr>
        <w:t>front_of_house</w:t>
      </w:r>
      <w:proofErr w:type="spellEnd"/>
      <w:r>
        <w:rPr>
          <w:spacing w:val="-1"/>
        </w:rPr>
        <w:t>.</w:t>
      </w:r>
    </w:p>
    <w:p w14:paraId="7CAC3795" w14:textId="77777777" w:rsidR="00247EEB" w:rsidRDefault="00247EEB">
      <w:pPr>
        <w:pStyle w:val="CodeSpaceAbove"/>
      </w:pPr>
    </w:p>
    <w:p w14:paraId="75DD55C6" w14:textId="77777777" w:rsidR="00247EEB" w:rsidRDefault="00000000" w:rsidP="002571C8">
      <w:pPr>
        <w:pStyle w:val="CodeLabel"/>
      </w:pPr>
      <w:r>
        <w:t>src/front_of_house.rs</w:t>
      </w:r>
    </w:p>
    <w:p w14:paraId="47307681" w14:textId="77777777" w:rsidR="00247EEB" w:rsidRDefault="00000000">
      <w:pPr>
        <w:pStyle w:val="Code"/>
      </w:pPr>
      <w:r>
        <w:t>pub mod hosting {</w:t>
      </w:r>
    </w:p>
    <w:p w14:paraId="293F0A28" w14:textId="77777777" w:rsidR="00247EEB" w:rsidRDefault="00000000">
      <w:pPr>
        <w:pStyle w:val="Code"/>
      </w:pPr>
      <w:r>
        <w:t xml:space="preserve">    pub fn </w:t>
      </w:r>
      <w:proofErr w:type="spellStart"/>
      <w:r>
        <w:t>add_to_waitlist</w:t>
      </w:r>
      <w:proofErr w:type="spellEnd"/>
      <w:r>
        <w:t>() {}</w:t>
      </w:r>
    </w:p>
    <w:p w14:paraId="72756B75" w14:textId="77777777" w:rsidR="00247EEB" w:rsidRDefault="00000000">
      <w:pPr>
        <w:pStyle w:val="Code"/>
      </w:pPr>
      <w:r>
        <w:t>}</w:t>
      </w:r>
    </w:p>
    <w:p w14:paraId="1DA859EC" w14:textId="77777777" w:rsidR="00247EEB" w:rsidRDefault="00247EEB">
      <w:pPr>
        <w:pStyle w:val="CodeSpaceBelow"/>
      </w:pPr>
    </w:p>
    <w:p w14:paraId="5E8E744C" w14:textId="77777777" w:rsidR="00247EEB" w:rsidRDefault="00000000">
      <w:pPr>
        <w:pStyle w:val="CodeListingCaption"/>
      </w:pPr>
      <w:r>
        <w:t xml:space="preserve">Listing 7-22: Definitions inside the </w:t>
      </w:r>
      <w:proofErr w:type="spellStart"/>
      <w:r>
        <w:rPr>
          <w:rStyle w:val="LiteralCaption"/>
          <w:i/>
          <w:iCs/>
        </w:rPr>
        <w:t>front_of_house</w:t>
      </w:r>
      <w:proofErr w:type="spellEnd"/>
      <w:r>
        <w:t xml:space="preserve"> module in </w:t>
      </w:r>
      <w:r>
        <w:rPr>
          <w:rStyle w:val="ItalicCaption"/>
          <w:i w:val="0"/>
          <w:iCs w:val="0"/>
        </w:rPr>
        <w:t>src/front_of_house.rs</w:t>
      </w:r>
    </w:p>
    <w:p w14:paraId="1A105EFA" w14:textId="77777777" w:rsidR="00247EEB" w:rsidRDefault="00000000">
      <w:pPr>
        <w:pStyle w:val="Body"/>
      </w:pPr>
      <w:r>
        <w:rPr>
          <w:spacing w:val="2"/>
        </w:rPr>
        <w:t xml:space="preserve">Note that you only need to load a file using a </w:t>
      </w:r>
      <w:r>
        <w:rPr>
          <w:rStyle w:val="Literal"/>
          <w:spacing w:val="2"/>
        </w:rPr>
        <w:t>mod</w:t>
      </w:r>
      <w:r>
        <w:rPr>
          <w:spacing w:val="2"/>
        </w:rPr>
        <w:t xml:space="preserve"> declaration </w:t>
      </w:r>
      <w:r>
        <w:rPr>
          <w:rStyle w:val="Italic"/>
          <w:spacing w:val="2"/>
        </w:rPr>
        <w:t>once</w:t>
      </w:r>
      <w:r>
        <w:rPr>
          <w:spacing w:val="2"/>
        </w:rPr>
        <w:t xml:space="preserve"> in your module tree. Once the compiler knows the file is part of the project (and knows where in the module tree the code resides because of where </w:t>
      </w:r>
      <w:r>
        <w:t xml:space="preserve">you’ve put the </w:t>
      </w:r>
      <w:r>
        <w:rPr>
          <w:rStyle w:val="Literal"/>
        </w:rPr>
        <w:t>mod</w:t>
      </w:r>
      <w:r>
        <w:t xml:space="preserve"> statement), other files in your project should refer to the loaded file’s code using a path to where it was declared, as covered in </w:t>
      </w:r>
      <w:r>
        <w:rPr>
          <w:rStyle w:val="XrefRemoved"/>
        </w:rPr>
        <w:t>“Paths for Referring to an Item in the Module Tree”</w:t>
      </w:r>
      <w:r>
        <w:t xml:space="preserve"> on </w:t>
      </w:r>
      <w:r>
        <w:rPr>
          <w:rStyle w:val="XrefRemoved"/>
        </w:rPr>
        <w:t>page 125</w:t>
      </w:r>
      <w:r>
        <w:t xml:space="preserve">. In other words, </w:t>
      </w:r>
      <w:r>
        <w:rPr>
          <w:rStyle w:val="Literal"/>
        </w:rPr>
        <w:t>mod</w:t>
      </w:r>
      <w:r>
        <w:t xml:space="preserve"> is </w:t>
      </w:r>
      <w:r>
        <w:rPr>
          <w:rStyle w:val="Italic"/>
        </w:rPr>
        <w:t>not</w:t>
      </w:r>
      <w:r>
        <w:t xml:space="preserve"> an “include” operation that you may have seen in other programming languages.</w:t>
      </w:r>
    </w:p>
    <w:p w14:paraId="01186EB9" w14:textId="77777777" w:rsidR="00247EEB" w:rsidRDefault="00000000">
      <w:pPr>
        <w:pStyle w:val="Body"/>
      </w:pPr>
      <w:r>
        <w:t xml:space="preserve">Next, we’ll extract the </w:t>
      </w:r>
      <w:r>
        <w:rPr>
          <w:rStyle w:val="Literal"/>
        </w:rPr>
        <w:t>hosting</w:t>
      </w:r>
      <w:r>
        <w:t xml:space="preserve"> module to its own file. The process is a bit different because </w:t>
      </w:r>
      <w:r>
        <w:rPr>
          <w:rStyle w:val="Literal"/>
        </w:rPr>
        <w:t>hosting</w:t>
      </w:r>
      <w:r>
        <w:t xml:space="preserve"> is a child module of </w:t>
      </w:r>
      <w:proofErr w:type="spellStart"/>
      <w:r>
        <w:rPr>
          <w:rStyle w:val="Literal"/>
        </w:rPr>
        <w:t>front_of_house</w:t>
      </w:r>
      <w:proofErr w:type="spellEnd"/>
      <w:r>
        <w:t xml:space="preserve">, not of the root module. We’ll place the file for </w:t>
      </w:r>
      <w:r>
        <w:rPr>
          <w:rStyle w:val="Literal"/>
        </w:rPr>
        <w:t>hosting</w:t>
      </w:r>
      <w:r>
        <w:t xml:space="preserve"> in a new directory that will be named for its ancestors in the module tree, in this case </w:t>
      </w:r>
      <w:proofErr w:type="spellStart"/>
      <w:r>
        <w:rPr>
          <w:rStyle w:val="Italic"/>
        </w:rPr>
        <w:t>src</w:t>
      </w:r>
      <w:proofErr w:type="spellEnd"/>
      <w:r>
        <w:rPr>
          <w:rStyle w:val="Italic"/>
        </w:rPr>
        <w:t>/</w:t>
      </w:r>
      <w:proofErr w:type="spellStart"/>
      <w:r>
        <w:rPr>
          <w:rStyle w:val="Italic"/>
        </w:rPr>
        <w:t>front_of_house</w:t>
      </w:r>
      <w:proofErr w:type="spellEnd"/>
      <w:r>
        <w:t>.</w:t>
      </w:r>
    </w:p>
    <w:p w14:paraId="215C50C7" w14:textId="77777777" w:rsidR="00247EEB" w:rsidRDefault="00000000">
      <w:pPr>
        <w:pStyle w:val="Body"/>
      </w:pPr>
      <w:r>
        <w:t xml:space="preserve">To start moving </w:t>
      </w:r>
      <w:r>
        <w:rPr>
          <w:rStyle w:val="Literal"/>
        </w:rPr>
        <w:t>hosting</w:t>
      </w:r>
      <w:r>
        <w:t xml:space="preserve">, we change </w:t>
      </w:r>
      <w:r>
        <w:rPr>
          <w:rStyle w:val="Italic"/>
        </w:rPr>
        <w:t>src/front_of_house.rs</w:t>
      </w:r>
      <w:r>
        <w:t xml:space="preserve"> to contain only the declaration of the </w:t>
      </w:r>
      <w:r>
        <w:rPr>
          <w:rStyle w:val="Literal"/>
        </w:rPr>
        <w:t>hosting</w:t>
      </w:r>
      <w:r>
        <w:t xml:space="preserve"> module:</w:t>
      </w:r>
    </w:p>
    <w:p w14:paraId="6D93A427" w14:textId="77777777" w:rsidR="00247EEB" w:rsidRDefault="00247EEB">
      <w:pPr>
        <w:pStyle w:val="CodeSpaceAbove"/>
      </w:pPr>
    </w:p>
    <w:p w14:paraId="540D6AE9" w14:textId="77777777" w:rsidR="00247EEB" w:rsidRDefault="00000000" w:rsidP="002571C8">
      <w:pPr>
        <w:pStyle w:val="CodeLabel"/>
      </w:pPr>
      <w:r>
        <w:t>src/front_of_house.rs</w:t>
      </w:r>
    </w:p>
    <w:p w14:paraId="21CB3CBF" w14:textId="77777777" w:rsidR="00247EEB" w:rsidRDefault="00000000">
      <w:pPr>
        <w:pStyle w:val="Code"/>
      </w:pPr>
      <w:r>
        <w:t xml:space="preserve">pub mod </w:t>
      </w:r>
      <w:proofErr w:type="gramStart"/>
      <w:r>
        <w:t>hosting;</w:t>
      </w:r>
      <w:proofErr w:type="gramEnd"/>
    </w:p>
    <w:p w14:paraId="0CE62589" w14:textId="77777777" w:rsidR="00247EEB" w:rsidRDefault="00247EEB">
      <w:pPr>
        <w:pStyle w:val="CodeSpaceBelow"/>
      </w:pPr>
    </w:p>
    <w:p w14:paraId="743AAA72" w14:textId="77777777" w:rsidR="00247EEB" w:rsidRDefault="00000000">
      <w:pPr>
        <w:pStyle w:val="Body"/>
      </w:pPr>
      <w:r>
        <w:t xml:space="preserve">Then we create a </w:t>
      </w:r>
      <w:proofErr w:type="spellStart"/>
      <w:r>
        <w:rPr>
          <w:rStyle w:val="Italic"/>
        </w:rPr>
        <w:t>src</w:t>
      </w:r>
      <w:proofErr w:type="spellEnd"/>
      <w:r>
        <w:rPr>
          <w:rStyle w:val="Italic"/>
        </w:rPr>
        <w:t>/</w:t>
      </w:r>
      <w:proofErr w:type="spellStart"/>
      <w:r>
        <w:rPr>
          <w:rStyle w:val="Italic"/>
        </w:rPr>
        <w:t>front_of_house</w:t>
      </w:r>
      <w:proofErr w:type="spellEnd"/>
      <w:r>
        <w:t xml:space="preserve"> directory and a </w:t>
      </w:r>
      <w:r>
        <w:rPr>
          <w:rStyle w:val="Italic"/>
        </w:rPr>
        <w:t>hosting.rs</w:t>
      </w:r>
      <w:r>
        <w:t xml:space="preserve"> file to contain the definitions made in the </w:t>
      </w:r>
      <w:r>
        <w:rPr>
          <w:rStyle w:val="Literal"/>
        </w:rPr>
        <w:t>hosting</w:t>
      </w:r>
      <w:r>
        <w:t xml:space="preserve"> module:</w:t>
      </w:r>
    </w:p>
    <w:p w14:paraId="09A9C1AB" w14:textId="77777777" w:rsidR="00247EEB" w:rsidRDefault="00247EEB">
      <w:pPr>
        <w:pStyle w:val="CodeSpaceAbove"/>
      </w:pPr>
    </w:p>
    <w:p w14:paraId="50775FF6" w14:textId="77777777" w:rsidR="00247EEB" w:rsidRDefault="00000000" w:rsidP="002571C8">
      <w:pPr>
        <w:pStyle w:val="CodeLabel"/>
      </w:pPr>
      <w:proofErr w:type="spellStart"/>
      <w:r>
        <w:t>src</w:t>
      </w:r>
      <w:proofErr w:type="spellEnd"/>
      <w:r>
        <w:t>/</w:t>
      </w:r>
      <w:proofErr w:type="spellStart"/>
      <w:r>
        <w:t>front_of</w:t>
      </w:r>
      <w:proofErr w:type="spellEnd"/>
      <w:r>
        <w:br/>
        <w:t>_house/hosting.rs</w:t>
      </w:r>
    </w:p>
    <w:p w14:paraId="0EA94BF8" w14:textId="77777777" w:rsidR="00247EEB" w:rsidRDefault="00000000">
      <w:pPr>
        <w:pStyle w:val="Code"/>
      </w:pPr>
      <w:r>
        <w:t xml:space="preserve">pub fn </w:t>
      </w:r>
      <w:proofErr w:type="spellStart"/>
      <w:r>
        <w:t>add_to_waitlist</w:t>
      </w:r>
      <w:proofErr w:type="spellEnd"/>
      <w:r>
        <w:t>() {}</w:t>
      </w:r>
    </w:p>
    <w:p w14:paraId="0FD41647" w14:textId="77777777" w:rsidR="00247EEB" w:rsidRDefault="00247EEB">
      <w:pPr>
        <w:pStyle w:val="CodeSpaceBelow"/>
      </w:pPr>
    </w:p>
    <w:p w14:paraId="56676993" w14:textId="77777777" w:rsidR="00247EEB" w:rsidRDefault="00000000">
      <w:pPr>
        <w:pStyle w:val="Body"/>
        <w:rPr>
          <w:spacing w:val="3"/>
        </w:rPr>
      </w:pPr>
      <w:r>
        <w:rPr>
          <w:spacing w:val="3"/>
        </w:rPr>
        <w:t xml:space="preserve">If we instead put </w:t>
      </w:r>
      <w:r>
        <w:rPr>
          <w:rStyle w:val="Italic"/>
          <w:spacing w:val="3"/>
        </w:rPr>
        <w:t>hosting.rs</w:t>
      </w:r>
      <w:r>
        <w:rPr>
          <w:spacing w:val="3"/>
        </w:rPr>
        <w:t xml:space="preserve"> in the </w:t>
      </w:r>
      <w:proofErr w:type="spellStart"/>
      <w:r>
        <w:rPr>
          <w:rStyle w:val="Italic"/>
          <w:spacing w:val="3"/>
        </w:rPr>
        <w:t>src</w:t>
      </w:r>
      <w:proofErr w:type="spellEnd"/>
      <w:r>
        <w:rPr>
          <w:spacing w:val="3"/>
        </w:rPr>
        <w:t xml:space="preserve"> directory, the compiler would expect the </w:t>
      </w:r>
      <w:r>
        <w:rPr>
          <w:rStyle w:val="Italic"/>
          <w:spacing w:val="3"/>
        </w:rPr>
        <w:t>hosting.rs</w:t>
      </w:r>
      <w:r>
        <w:rPr>
          <w:spacing w:val="3"/>
        </w:rPr>
        <w:t xml:space="preserve"> code to be in a </w:t>
      </w:r>
      <w:r>
        <w:rPr>
          <w:rStyle w:val="Literal"/>
          <w:spacing w:val="3"/>
        </w:rPr>
        <w:t>hosting</w:t>
      </w:r>
      <w:r>
        <w:rPr>
          <w:spacing w:val="3"/>
        </w:rPr>
        <w:t xml:space="preserve"> module </w:t>
      </w:r>
      <w:r>
        <w:rPr>
          <w:spacing w:val="3"/>
        </w:rPr>
        <w:lastRenderedPageBreak/>
        <w:t xml:space="preserve">declared in the crate </w:t>
      </w:r>
      <w:proofErr w:type="gramStart"/>
      <w:r>
        <w:rPr>
          <w:spacing w:val="3"/>
        </w:rPr>
        <w:t>root, and</w:t>
      </w:r>
      <w:proofErr w:type="gramEnd"/>
      <w:r>
        <w:rPr>
          <w:spacing w:val="3"/>
        </w:rPr>
        <w:t xml:space="preserve"> not declared as a child of the </w:t>
      </w:r>
      <w:proofErr w:type="spellStart"/>
      <w:r>
        <w:rPr>
          <w:rStyle w:val="Literal"/>
          <w:spacing w:val="3"/>
        </w:rPr>
        <w:t>front_of_house</w:t>
      </w:r>
      <w:proofErr w:type="spellEnd"/>
      <w:r>
        <w:rPr>
          <w:spacing w:val="3"/>
        </w:rPr>
        <w:t xml:space="preserve"> module. The compiler’s rules for which files to check for which modules’ code mean the directories and files more closely match the module tree.</w:t>
      </w:r>
    </w:p>
    <w:p w14:paraId="584A06B1" w14:textId="77777777" w:rsidR="00247EEB" w:rsidRDefault="00000000" w:rsidP="00F67836">
      <w:pPr>
        <w:pStyle w:val="BoxTitle"/>
      </w:pPr>
      <w:r>
        <w:t>Alternate File Paths</w:t>
      </w:r>
    </w:p>
    <w:p w14:paraId="2AEF896C" w14:textId="77777777" w:rsidR="00247EEB" w:rsidRDefault="00000000">
      <w:pPr>
        <w:pStyle w:val="BoxBodyFirst"/>
        <w:rPr>
          <w:spacing w:val="-3"/>
        </w:rPr>
      </w:pPr>
      <w:r>
        <w:t xml:space="preserve">So </w:t>
      </w:r>
      <w:proofErr w:type="gramStart"/>
      <w:r>
        <w:t>far</w:t>
      </w:r>
      <w:proofErr w:type="gramEnd"/>
      <w:r>
        <w:t xml:space="preserve"> we’ve covered the most idiomatic file paths the Rust compiler uses, but </w:t>
      </w:r>
      <w:r>
        <w:rPr>
          <w:spacing w:val="3"/>
        </w:rPr>
        <w:t xml:space="preserve">Rust also supports an older style of file path. For a module named </w:t>
      </w:r>
      <w:proofErr w:type="spellStart"/>
      <w:r>
        <w:rPr>
          <w:rStyle w:val="LiteralBox"/>
          <w:spacing w:val="2"/>
        </w:rPr>
        <w:t>front_</w:t>
      </w:r>
      <w:r>
        <w:rPr>
          <w:rStyle w:val="LiteralBox"/>
          <w:spacing w:val="-2"/>
        </w:rPr>
        <w:t>of</w:t>
      </w:r>
      <w:proofErr w:type="spellEnd"/>
      <w:r>
        <w:rPr>
          <w:rStyle w:val="LiteralBox"/>
          <w:spacing w:val="-2"/>
        </w:rPr>
        <w:br/>
        <w:t>_house</w:t>
      </w:r>
      <w:r>
        <w:rPr>
          <w:spacing w:val="-3"/>
        </w:rPr>
        <w:t xml:space="preserve"> declared in the crate root, the compiler will look for the module’s code in:</w:t>
      </w:r>
    </w:p>
    <w:p w14:paraId="4277B4E6" w14:textId="77777777" w:rsidR="00247EEB" w:rsidRDefault="00000000">
      <w:pPr>
        <w:pStyle w:val="BoxListBullet"/>
      </w:pPr>
      <w:r>
        <w:rPr>
          <w:rStyle w:val="ItalicBox"/>
        </w:rPr>
        <w:t>src/front_of_house.rs</w:t>
      </w:r>
      <w:r>
        <w:t xml:space="preserve"> (what we covered)</w:t>
      </w:r>
    </w:p>
    <w:p w14:paraId="0563AC08" w14:textId="77777777" w:rsidR="00247EEB" w:rsidRDefault="00000000">
      <w:pPr>
        <w:pStyle w:val="BoxListBullet"/>
      </w:pPr>
      <w:r>
        <w:rPr>
          <w:rStyle w:val="ItalicBox"/>
        </w:rPr>
        <w:t>src/front_of_house/mod.rs</w:t>
      </w:r>
      <w:r>
        <w:t xml:space="preserve"> (older style, still supported path)</w:t>
      </w:r>
    </w:p>
    <w:p w14:paraId="5BCB6587" w14:textId="77777777" w:rsidR="00247EEB" w:rsidRDefault="00000000">
      <w:pPr>
        <w:pStyle w:val="BoxBody"/>
      </w:pPr>
      <w:r>
        <w:t xml:space="preserve">For a module named </w:t>
      </w:r>
      <w:r>
        <w:rPr>
          <w:rStyle w:val="LiteralBox"/>
        </w:rPr>
        <w:t>hosting</w:t>
      </w:r>
      <w:r>
        <w:t xml:space="preserve"> that is a submodule of </w:t>
      </w:r>
      <w:proofErr w:type="spellStart"/>
      <w:r>
        <w:rPr>
          <w:rStyle w:val="LiteralBox"/>
        </w:rPr>
        <w:t>front_of_house</w:t>
      </w:r>
      <w:proofErr w:type="spellEnd"/>
      <w:r>
        <w:t>, the compiler will look for the module’s code in:</w:t>
      </w:r>
    </w:p>
    <w:p w14:paraId="2502D5D8" w14:textId="77777777" w:rsidR="00247EEB" w:rsidRDefault="00000000">
      <w:pPr>
        <w:pStyle w:val="BoxListBullet"/>
      </w:pPr>
      <w:r>
        <w:rPr>
          <w:rStyle w:val="ItalicBox"/>
        </w:rPr>
        <w:t>src/front_of_house/hosting.rs</w:t>
      </w:r>
      <w:r>
        <w:t xml:space="preserve"> (what we covered)</w:t>
      </w:r>
      <w:r w:rsidR="00C002BA">
        <w:rPr>
          <w:noProof/>
        </w:rPr>
        <mc:AlternateContent>
          <mc:Choice Requires="wps">
            <w:drawing>
              <wp:anchor distT="76200" distB="76200" distL="0" distR="228600" simplePos="0" relativeHeight="251659264" behindDoc="0" locked="0" layoutInCell="0" allowOverlap="1" wp14:anchorId="327E4992" wp14:editId="31D9395C">
                <wp:simplePos x="0" y="0"/>
                <wp:positionH relativeFrom="margin">
                  <wp:posOffset>3992245</wp:posOffset>
                </wp:positionH>
                <wp:positionV relativeFrom="margin">
                  <wp:posOffset>7010400</wp:posOffset>
                </wp:positionV>
                <wp:extent cx="1333500" cy="88900"/>
                <wp:effectExtent l="0" t="0" r="0" b="0"/>
                <wp:wrapTopAndBottom/>
                <wp:docPr id="7684208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33500" cy="88900"/>
                        </a:xfrm>
                        <a:prstGeom prst="rect">
                          <a:avLst/>
                        </a:prstGeom>
                        <a:solidFill>
                          <a:srgbClr val="FFFFFF"/>
                        </a:solidFill>
                        <a:ln w="9525">
                          <a:solidFill>
                            <a:srgbClr val="000000"/>
                          </a:solidFill>
                          <a:miter lim="800000"/>
                          <a:headEnd/>
                          <a:tailEnd/>
                        </a:ln>
                      </wps:spPr>
                      <wps:txbx>
                        <w:txbxContent>
                          <w:p w14:paraId="7F5BCB5C" w14:textId="77777777" w:rsidR="00247EEB" w:rsidRDefault="00000000">
                            <w:pPr>
                              <w:pStyle w:val="Continued"/>
                            </w:pPr>
                            <w:r>
                              <w:t>(continued)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7E4992" id="Text Box 3" o:spid="_x0000_s1027" type="#_x0000_t202" style="position:absolute;left:0;text-align:left;margin-left:314.35pt;margin-top:552pt;width:105pt;height:7pt;z-index:251659264;visibility:visible;mso-wrap-style:square;mso-width-percent:0;mso-height-percent:0;mso-wrap-distance-left:0;mso-wrap-distance-top:6pt;mso-wrap-distance-right:18pt;mso-wrap-distance-bottom:6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" o:allowincell="f">
                <v:path arrowok="t"/>
                <v:textbox>
                  <w:txbxContent>
                    <w:p w14:paraId="7F5BCB5C" w14:textId="77777777" w:rsidR="00247EEB" w:rsidRDefault="00000000">
                      <w:pPr>
                        <w:pStyle w:val="Continued"/>
                      </w:pPr>
                      <w:r>
                        <w:t>(continued)</w:t>
                      </w:r>
                    </w:p>
                  </w:txbxContent>
                </v:textbox>
                <w10:wrap type="topAndBottom" anchorx="margin" anchory="margin"/>
              </v:shape>
            </w:pict>
          </mc:Fallback>
        </mc:AlternateContent>
      </w:r>
    </w:p>
    <w:p w14:paraId="78D28539" w14:textId="77777777" w:rsidR="00247EEB" w:rsidRDefault="00000000">
      <w:pPr>
        <w:pStyle w:val="BoxListBullet"/>
      </w:pPr>
      <w:r>
        <w:rPr>
          <w:rStyle w:val="ItalicBox"/>
        </w:rPr>
        <w:t>src/front_of_house/hosting/mod.rs</w:t>
      </w:r>
      <w:r>
        <w:t xml:space="preserve"> (older style, still supported path)</w:t>
      </w:r>
    </w:p>
    <w:p w14:paraId="3F4DE008" w14:textId="77777777" w:rsidR="00247EEB" w:rsidRDefault="00000000">
      <w:pPr>
        <w:pStyle w:val="BoxBody"/>
      </w:pPr>
      <w:r>
        <w:rPr>
          <w:spacing w:val="3"/>
        </w:rPr>
        <w:t xml:space="preserve">If you use both styles for the same module, you’ll get a compiler error. </w:t>
      </w:r>
      <w:r>
        <w:t xml:space="preserve">Using a mix of both styles for different modules in the same project is </w:t>
      </w:r>
      <w:proofErr w:type="gramStart"/>
      <w:r>
        <w:t>allowed, but</w:t>
      </w:r>
      <w:proofErr w:type="gramEnd"/>
      <w:r>
        <w:t xml:space="preserve"> might be confusing for people navigating your project.</w:t>
      </w:r>
    </w:p>
    <w:p w14:paraId="29986435" w14:textId="77777777" w:rsidR="00247EEB" w:rsidRDefault="00000000">
      <w:pPr>
        <w:pStyle w:val="BoxBody"/>
      </w:pPr>
      <w:r>
        <w:t xml:space="preserve">The main downside to the style that uses files named </w:t>
      </w:r>
      <w:r>
        <w:rPr>
          <w:rStyle w:val="ItalicBox"/>
        </w:rPr>
        <w:t>mod.rs</w:t>
      </w:r>
      <w:r>
        <w:t xml:space="preserve"> is that your project can end up with many files named </w:t>
      </w:r>
      <w:r>
        <w:rPr>
          <w:rStyle w:val="ItalicBox"/>
        </w:rPr>
        <w:t>mod.rs</w:t>
      </w:r>
      <w:r>
        <w:t>, which can get confusing when you have them open in your editor at the same time.</w:t>
      </w:r>
    </w:p>
    <w:p w14:paraId="5648FBCD" w14:textId="77777777" w:rsidR="00247EEB" w:rsidRDefault="00247EEB">
      <w:pPr>
        <w:pStyle w:val="BoxSpacer"/>
      </w:pPr>
    </w:p>
    <w:p w14:paraId="48F0CA4E" w14:textId="77777777" w:rsidR="00247EEB" w:rsidRDefault="00000000">
      <w:pPr>
        <w:pStyle w:val="Body"/>
      </w:pPr>
      <w:r>
        <w:rPr>
          <w:spacing w:val="2"/>
        </w:rPr>
        <w:t xml:space="preserve">We’ve moved each module’s code to a separate file, and the module tree remains the same. The function calls in </w:t>
      </w:r>
      <w:proofErr w:type="spellStart"/>
      <w:r>
        <w:rPr>
          <w:rStyle w:val="Literal"/>
          <w:spacing w:val="2"/>
        </w:rPr>
        <w:t>eat_at_restaurant</w:t>
      </w:r>
      <w:proofErr w:type="spellEnd"/>
      <w:r>
        <w:rPr>
          <w:spacing w:val="2"/>
        </w:rPr>
        <w:t xml:space="preserve"> will work </w:t>
      </w:r>
      <w:r>
        <w:t xml:space="preserve">without any modification, even though the definitions live in different files. This technique lets you move modules to new files as they </w:t>
      </w:r>
      <w:proofErr w:type="gramStart"/>
      <w:r>
        <w:t>grow in size</w:t>
      </w:r>
      <w:proofErr w:type="gramEnd"/>
      <w:r>
        <w:t>.</w:t>
      </w:r>
    </w:p>
    <w:p w14:paraId="588DDC37" w14:textId="77777777" w:rsidR="00247EEB" w:rsidRDefault="00000000">
      <w:pPr>
        <w:pStyle w:val="Body"/>
        <w:rPr>
          <w:spacing w:val="-3"/>
        </w:rPr>
      </w:pPr>
      <w:r>
        <w:rPr>
          <w:spacing w:val="-3"/>
        </w:rPr>
        <w:t xml:space="preserve">Note that the </w:t>
      </w:r>
      <w:r>
        <w:rPr>
          <w:rStyle w:val="Literal"/>
          <w:spacing w:val="-3"/>
        </w:rPr>
        <w:t xml:space="preserve">pub use </w:t>
      </w:r>
      <w:proofErr w:type="gramStart"/>
      <w:r>
        <w:rPr>
          <w:rStyle w:val="Literal"/>
          <w:spacing w:val="-3"/>
        </w:rPr>
        <w:t>crate::</w:t>
      </w:r>
      <w:proofErr w:type="spellStart"/>
      <w:proofErr w:type="gramEnd"/>
      <w:r>
        <w:rPr>
          <w:rStyle w:val="Literal"/>
          <w:spacing w:val="-3"/>
        </w:rPr>
        <w:t>front_of_house</w:t>
      </w:r>
      <w:proofErr w:type="spellEnd"/>
      <w:r>
        <w:rPr>
          <w:rStyle w:val="Literal"/>
          <w:spacing w:val="-3"/>
        </w:rPr>
        <w:t>::hosting</w:t>
      </w:r>
      <w:r>
        <w:rPr>
          <w:spacing w:val="-3"/>
        </w:rPr>
        <w:t xml:space="preserve"> statement in </w:t>
      </w:r>
      <w:r>
        <w:rPr>
          <w:rStyle w:val="Italic"/>
          <w:spacing w:val="-3"/>
        </w:rPr>
        <w:t>src/lib.rs</w:t>
      </w:r>
      <w:r>
        <w:rPr>
          <w:spacing w:val="-3"/>
        </w:rPr>
        <w:t xml:space="preserve"> also hasn’t changed, nor does </w:t>
      </w:r>
      <w:r>
        <w:rPr>
          <w:rStyle w:val="Literal"/>
          <w:spacing w:val="-3"/>
        </w:rPr>
        <w:t>use</w:t>
      </w:r>
      <w:r>
        <w:rPr>
          <w:spacing w:val="-3"/>
        </w:rPr>
        <w:t xml:space="preserve"> have any impact on what files are compiled as part of the crate. The </w:t>
      </w:r>
      <w:r>
        <w:rPr>
          <w:rStyle w:val="Literal"/>
          <w:spacing w:val="-3"/>
        </w:rPr>
        <w:t>mod</w:t>
      </w:r>
      <w:r>
        <w:rPr>
          <w:spacing w:val="-3"/>
        </w:rPr>
        <w:t xml:space="preserve"> keyword declares modules, and Rust looks in a file with the same name as the module for the code that goes into that module.</w:t>
      </w:r>
    </w:p>
    <w:p w14:paraId="55460791" w14:textId="77777777" w:rsidR="00247EEB" w:rsidRDefault="00000000">
      <w:pPr>
        <w:pStyle w:val="HeadA"/>
      </w:pPr>
      <w:r>
        <w:lastRenderedPageBreak/>
        <w:t>Summary</w:t>
      </w:r>
    </w:p>
    <w:p w14:paraId="7A9D1A7E" w14:textId="77777777" w:rsidR="00247EEB" w:rsidRDefault="00000000">
      <w:pPr>
        <w:pStyle w:val="BodyFirst"/>
        <w:rPr>
          <w:spacing w:val="3"/>
        </w:rPr>
      </w:pPr>
      <w:r>
        <w:t xml:space="preserve">Rust lets you split a package into multiple crates and a crate into modules so you can refer to items defined in one module from another module. You </w:t>
      </w:r>
      <w:r>
        <w:rPr>
          <w:spacing w:val="3"/>
        </w:rPr>
        <w:t xml:space="preserve">can do this by specifying absolute or relative paths. These paths can be brought into scope with a </w:t>
      </w:r>
      <w:r>
        <w:rPr>
          <w:rStyle w:val="Literal"/>
          <w:spacing w:val="3"/>
        </w:rPr>
        <w:t>use</w:t>
      </w:r>
      <w:r>
        <w:rPr>
          <w:spacing w:val="3"/>
        </w:rPr>
        <w:t xml:space="preserve"> statement so you can use a shorter path for multiple uses of the item in that scope. Module code is private by default, but you can make definitions public by adding the </w:t>
      </w:r>
      <w:r>
        <w:rPr>
          <w:rStyle w:val="Literal"/>
          <w:spacing w:val="3"/>
        </w:rPr>
        <w:t>pub</w:t>
      </w:r>
      <w:r>
        <w:rPr>
          <w:spacing w:val="3"/>
        </w:rPr>
        <w:t xml:space="preserve"> keyword.</w:t>
      </w:r>
    </w:p>
    <w:p w14:paraId="780E4549" w14:textId="77777777" w:rsidR="00247EEB" w:rsidRDefault="00000000">
      <w:pPr>
        <w:pStyle w:val="Body"/>
      </w:pPr>
      <w:r>
        <w:t>In the next chapter, we’ll look at some collection data structures in the standard library that you can use in your neatly organized code.</w:t>
      </w:r>
    </w:p>
    <w:p w14:paraId="568508EA" w14:textId="77777777" w:rsidR="003A6386" w:rsidRDefault="003A6386">
      <w:pPr>
        <w:pStyle w:val="Body"/>
      </w:pPr>
    </w:p>
    <w:sectPr w:rsidR="003A6386">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 Krycho" w:date="2025-02-26T15:14:00Z" w:initials="CK">
    <w:p w14:paraId="55B020D8" w14:textId="77777777" w:rsidR="00F67836" w:rsidRDefault="00F67836" w:rsidP="00F67836">
      <w:r>
        <w:rPr>
          <w:rStyle w:val="CommentReference"/>
        </w:rPr>
        <w:annotationRef/>
      </w:r>
      <w:r>
        <w:rPr>
          <w:color w:val="000000"/>
          <w:sz w:val="20"/>
          <w:szCs w:val="20"/>
        </w:rPr>
        <w:t>Duplicates the same sentence four paragraphs earlier!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5B020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A8A9E0" w16cex:dateUtc="2025-02-26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5B020D8" w16cid:durableId="76A8A9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702020204020203"/>
    <w:charset w:val="00"/>
    <w:family w:val="swiss"/>
    <w:notTrueType/>
    <w:pitch w:val="variable"/>
    <w:sig w:usb0="800000AF" w:usb1="4000204A" w:usb2="00000000" w:usb3="00000000" w:csb0="00000001" w:csb1="00000000"/>
  </w:font>
  <w:font w:name="Symbol Std">
    <w:altName w:val="Calibri"/>
    <w:panose1 w:val="020B0604020202020204"/>
    <w:charset w:val="00"/>
    <w:family w:val="auto"/>
    <w:pitch w:val="variable"/>
    <w:sig w:usb0="8000008B" w:usb1="100060EA" w:usb2="00000000" w:usb3="00000000" w:csb0="00000001" w:csb1="00000000"/>
  </w:font>
  <w:font w:name="STIX">
    <w:altName w:val="Calibri"/>
    <w:panose1 w:val="02020603050405020304"/>
    <w:charset w:val="00"/>
    <w:family w:val="auto"/>
    <w:notTrueType/>
    <w:pitch w:val="variable"/>
    <w:sig w:usb0="A00002FF" w:usb1="4200FDFF" w:usb2="02000020"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bordersDoNotSurroundHeader/>
  <w:bordersDoNotSurroundFooter/>
  <w:proofState w:spelling="clean" w:grammar="clean"/>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D1"/>
    <w:rsid w:val="00247EEB"/>
    <w:rsid w:val="002571C8"/>
    <w:rsid w:val="003A6386"/>
    <w:rsid w:val="00563BE5"/>
    <w:rsid w:val="00690DE7"/>
    <w:rsid w:val="00920134"/>
    <w:rsid w:val="00BB72D1"/>
    <w:rsid w:val="00C002BA"/>
    <w:rsid w:val="00F678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DC67C2"/>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ListPlain">
    <w:name w:val="ListPlain"/>
    <w:basedOn w:val="NoParagraphStyle"/>
    <w:next w:val="NoParagraphStyle"/>
    <w:uiPriority w:val="99"/>
    <w:pPr>
      <w:spacing w:before="120" w:after="120" w:line="240" w:lineRule="atLeast"/>
      <w:ind w:left="1800"/>
      <w:textAlignment w:val="baseline"/>
    </w:pPr>
    <w:rPr>
      <w:sz w:val="20"/>
      <w:szCs w:val="20"/>
    </w:rPr>
  </w:style>
  <w:style w:type="paragraph" w:customStyle="1" w:styleId="RunInPara">
    <w:name w:val="RunInPara"/>
    <w:basedOn w:val="ListPlain"/>
    <w:uiPriority w:val="99"/>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BoxTitle">
    <w:name w:val="BoxTitle"/>
    <w:basedOn w:val="NoParagraphStyle"/>
    <w:uiPriority w:val="99"/>
    <w:rsid w:val="00F67836"/>
    <w:pPr>
      <w:spacing w:before="600" w:after="240" w:line="300" w:lineRule="atLeast"/>
      <w:ind w:left="1440"/>
      <w:jc w:val="center"/>
      <w:textAlignment w:val="baseline"/>
    </w:pPr>
    <w:rPr>
      <w:rFonts w:ascii="Dogma OT Bold" w:hAnsi="Dogma OT Bold" w:cs="Dogma OT Bold"/>
      <w:b/>
      <w:bCs/>
      <w:caps/>
      <w:spacing w:val="13"/>
      <w:sz w:val="18"/>
      <w:szCs w:val="18"/>
    </w:rPr>
  </w:style>
  <w:style w:type="paragraph" w:customStyle="1" w:styleId="BoxBodyFirst">
    <w:name w:val="BoxBodyFirst"/>
    <w:basedOn w:val="NoParagraphStyle"/>
    <w:next w:val="NoParagraphStyle"/>
    <w:uiPriority w:val="99"/>
    <w:pPr>
      <w:shd w:val="clear" w:color="auto" w:fill="000000"/>
      <w:spacing w:line="240" w:lineRule="atLeast"/>
      <w:ind w:left="1800" w:right="360"/>
    </w:pPr>
    <w:rPr>
      <w:rFonts w:ascii="Futura Std Book" w:hAnsi="Futura Std Book" w:cs="Futura Std Book"/>
      <w:sz w:val="17"/>
      <w:szCs w:val="17"/>
    </w:rPr>
  </w:style>
  <w:style w:type="paragraph" w:customStyle="1" w:styleId="BoxListPlain">
    <w:name w:val="BoxListPlain"/>
    <w:basedOn w:val="ListPlain"/>
    <w:uiPriority w:val="99"/>
    <w:pPr>
      <w:shd w:val="clear" w:color="auto" w:fill="000000"/>
      <w:spacing w:before="60" w:after="60"/>
    </w:pPr>
    <w:rPr>
      <w:rFonts w:ascii="Futura Std Book" w:hAnsi="Futura Std Book" w:cs="Futura Std Book"/>
      <w:sz w:val="17"/>
      <w:szCs w:val="17"/>
    </w:rPr>
  </w:style>
  <w:style w:type="paragraph" w:customStyle="1" w:styleId="BoxRunInPara">
    <w:name w:val="BoxRunInPara"/>
    <w:basedOn w:val="BoxListPlain"/>
    <w:uiPriority w:val="99"/>
    <w:rsid w:val="00F67836"/>
    <w:pPr>
      <w:shd w:val="clear" w:color="auto" w:fill="auto"/>
      <w:ind w:right="360"/>
    </w:pPr>
  </w:style>
  <w:style w:type="paragraph" w:customStyle="1" w:styleId="BoxListNumber">
    <w:name w:val="BoxListNumber"/>
    <w:basedOn w:val="NoParagraphStyle"/>
    <w:uiPriority w:val="99"/>
    <w:pPr>
      <w:shd w:val="clear" w:color="auto" w:fill="000000"/>
      <w:spacing w:before="60" w:after="60" w:line="240" w:lineRule="atLeast"/>
      <w:ind w:left="2160" w:right="360" w:hanging="360"/>
    </w:pPr>
    <w:rPr>
      <w:rFonts w:ascii="Futura Std Book" w:hAnsi="Futura Std Book" w:cs="Futura Std Book"/>
      <w:sz w:val="17"/>
      <w:szCs w:val="17"/>
    </w:rPr>
  </w:style>
  <w:style w:type="paragraph" w:customStyle="1" w:styleId="BoxListBullet">
    <w:name w:val="BoxListBullet"/>
    <w:basedOn w:val="BoxListNumber"/>
    <w:uiPriority w:val="99"/>
  </w:style>
  <w:style w:type="paragraph" w:customStyle="1" w:styleId="BoxBody">
    <w:name w:val="BoxBody"/>
    <w:basedOn w:val="NoParagraphStyle"/>
    <w:uiPriority w:val="99"/>
    <w:pPr>
      <w:shd w:val="clear" w:color="auto" w:fill="000000"/>
      <w:spacing w:line="240" w:lineRule="atLeast"/>
      <w:ind w:left="1800" w:right="360" w:firstLine="360"/>
    </w:pPr>
    <w:rPr>
      <w:rFonts w:ascii="Futura Std Book" w:hAnsi="Futura Std Book" w:cs="Futura Std Book"/>
      <w:sz w:val="17"/>
      <w:szCs w:val="17"/>
    </w:rPr>
  </w:style>
  <w:style w:type="paragraph" w:customStyle="1" w:styleId="CodeSpaceAboveBox">
    <w:name w:val="_CodeSpaceAboveBox"/>
    <w:basedOn w:val="CodeSpaceAbove"/>
    <w:uiPriority w:val="99"/>
    <w:pPr>
      <w:shd w:val="clear" w:color="auto" w:fill="000000"/>
    </w:pPr>
  </w:style>
  <w:style w:type="paragraph" w:customStyle="1" w:styleId="BoxCode">
    <w:name w:val="BoxCode"/>
    <w:basedOn w:val="Code"/>
    <w:uiPriority w:val="99"/>
    <w:pPr>
      <w:shd w:val="clear" w:color="auto" w:fill="000000"/>
      <w:spacing w:line="200" w:lineRule="atLeast"/>
      <w:ind w:left="1800" w:right="360"/>
    </w:pPr>
    <w:rPr>
      <w:sz w:val="16"/>
      <w:szCs w:val="16"/>
    </w:rPr>
  </w:style>
  <w:style w:type="paragraph" w:customStyle="1" w:styleId="CodeSpaceBelowBox">
    <w:name w:val="_CodeSpaceBelowBox"/>
    <w:basedOn w:val="CodeSpaceAbove"/>
    <w:uiPriority w:val="99"/>
    <w:pPr>
      <w:pBdr>
        <w:top w:val="none" w:sz="0" w:space="0" w:color="auto"/>
        <w:bottom w:val="single" w:sz="4" w:space="0" w:color="000000"/>
      </w:pBdr>
      <w:shd w:val="clear" w:color="auto" w:fill="000000"/>
      <w:spacing w:after="40"/>
    </w:pPr>
  </w:style>
  <w:style w:type="paragraph" w:customStyle="1" w:styleId="BoxSpacer">
    <w:name w:val="_BoxSpacer"/>
    <w:basedOn w:val="Body"/>
    <w:uiPriority w:val="99"/>
    <w:pPr>
      <w:keepLines/>
      <w:spacing w:after="360"/>
    </w:pPr>
  </w:style>
  <w:style w:type="paragraph" w:customStyle="1" w:styleId="CodeLabel">
    <w:name w:val="CodeLabel"/>
    <w:basedOn w:val="NoParagraphStyle"/>
    <w:uiPriority w:val="99"/>
    <w:rsid w:val="002571C8"/>
    <w:pPr>
      <w:ind w:right="5760"/>
      <w:jc w:val="right"/>
    </w:pPr>
    <w:rPr>
      <w:rFonts w:ascii="Futura Std Medium" w:hAnsi="Futura Std Medium" w:cs="Futura Std Medium"/>
      <w:i/>
      <w:iCs/>
      <w:position w:val="-21"/>
      <w:sz w:val="17"/>
      <w:szCs w:val="17"/>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ntinued">
    <w:name w:val="_Continued"/>
    <w:basedOn w:val="BodyContinued"/>
    <w:uiPriority w:val="99"/>
    <w:pPr>
      <w:ind w:left="0"/>
      <w:jc w:val="right"/>
    </w:pPr>
    <w:rPr>
      <w:rFonts w:ascii="Futura Std Book" w:hAnsi="Futura Std Book" w:cs="Futura Std Book"/>
      <w:i/>
      <w:iCs/>
      <w:sz w:val="17"/>
      <w:szCs w:val="17"/>
    </w:rPr>
  </w:style>
  <w:style w:type="character" w:customStyle="1" w:styleId="Italic">
    <w:name w:val="Italic"/>
    <w:uiPriority w:val="99"/>
    <w:rPr>
      <w:i/>
      <w:iCs/>
    </w:rPr>
  </w:style>
  <w:style w:type="character" w:customStyle="1" w:styleId="XrefRemoved">
    <w:name w:val="XrefRemoved"/>
    <w:uiPriority w:val="99"/>
  </w:style>
  <w:style w:type="character" w:customStyle="1" w:styleId="RunInHead">
    <w:name w:val="RunInHead"/>
    <w:uiPriority w:val="99"/>
    <w:rPr>
      <w:rFonts w:ascii="ITC New Baskerville Std" w:hAnsi="ITC New Baskerville Std" w:cs="ITC New Baskerville Std"/>
      <w:b/>
      <w:b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
    <w:name w:val="Xref"/>
    <w:uiPriority w:val="99"/>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ItalicBox">
    <w:name w:val="ItalicBox"/>
    <w:uiPriority w:val="99"/>
    <w:rPr>
      <w:i/>
      <w:iCs/>
    </w:rPr>
  </w:style>
  <w:style w:type="character" w:customStyle="1" w:styleId="LiteralBoldBox">
    <w:name w:val="LiteralBoldBox"/>
    <w:basedOn w:val="LiteralBold"/>
    <w:uiPriority w:val="99"/>
    <w:rPr>
      <w:rFonts w:ascii="TheSansMonoCd W5Regular" w:hAnsi="TheSansMonoCd W5Regular" w:cs="TheSansMonoCd W5Regular"/>
      <w:b/>
      <w:bCs/>
      <w:color w:val="000000"/>
      <w:spacing w:val="0"/>
      <w:w w:val="100"/>
      <w:position w:val="0"/>
      <w:sz w:val="16"/>
      <w:szCs w:val="16"/>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ItalicCaption">
    <w:name w:val="ItalicCaption"/>
    <w:uiPriority w:val="99"/>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old">
    <w:name w:val="Bold"/>
    <w:uiPriority w:val="99"/>
    <w:rPr>
      <w:b/>
      <w:bCs/>
    </w:rPr>
  </w:style>
  <w:style w:type="character" w:customStyle="1" w:styleId="BoxRunInHead">
    <w:name w:val="BoxRunInHead"/>
    <w:uiPriority w:val="99"/>
    <w:rsid w:val="00F67836"/>
  </w:style>
  <w:style w:type="character" w:customStyle="1" w:styleId="BaselineShiftMore">
    <w:name w:val="BaselineShiftMore"/>
    <w:uiPriority w:val="99"/>
    <w:rPr>
      <w:position w:val="-45"/>
    </w:rPr>
  </w:style>
  <w:style w:type="character" w:customStyle="1" w:styleId="Bullet">
    <w:name w:val="Bullet"/>
    <w:uiPriority w:val="99"/>
    <w:rPr>
      <w:rFonts w:ascii="Symbol Std" w:hAnsi="Symbol Std" w:cs="Symbol Std"/>
      <w:color w:val="000000"/>
    </w:rPr>
  </w:style>
  <w:style w:type="paragraph" w:styleId="Revision">
    <w:name w:val="Revision"/>
    <w:hidden/>
    <w:uiPriority w:val="99"/>
    <w:semiHidden/>
    <w:rsid w:val="00F67836"/>
    <w:pPr>
      <w:spacing w:after="0" w:line="240" w:lineRule="auto"/>
    </w:pPr>
  </w:style>
  <w:style w:type="character" w:styleId="CommentReference">
    <w:name w:val="annotation reference"/>
    <w:basedOn w:val="DefaultParagraphFont"/>
    <w:uiPriority w:val="99"/>
    <w:semiHidden/>
    <w:unhideWhenUsed/>
    <w:rsid w:val="00F67836"/>
    <w:rPr>
      <w:sz w:val="16"/>
      <w:szCs w:val="16"/>
    </w:rPr>
  </w:style>
  <w:style w:type="paragraph" w:styleId="CommentText">
    <w:name w:val="annotation text"/>
    <w:basedOn w:val="Normal"/>
    <w:link w:val="CommentTextChar"/>
    <w:uiPriority w:val="99"/>
    <w:semiHidden/>
    <w:unhideWhenUsed/>
    <w:rsid w:val="00F67836"/>
    <w:pPr>
      <w:spacing w:line="240" w:lineRule="auto"/>
    </w:pPr>
    <w:rPr>
      <w:sz w:val="20"/>
      <w:szCs w:val="20"/>
    </w:rPr>
  </w:style>
  <w:style w:type="character" w:customStyle="1" w:styleId="CommentTextChar">
    <w:name w:val="Comment Text Char"/>
    <w:basedOn w:val="DefaultParagraphFont"/>
    <w:link w:val="CommentText"/>
    <w:uiPriority w:val="99"/>
    <w:semiHidden/>
    <w:rsid w:val="00F67836"/>
    <w:rPr>
      <w:sz w:val="20"/>
      <w:szCs w:val="20"/>
    </w:rPr>
  </w:style>
  <w:style w:type="paragraph" w:styleId="CommentSubject">
    <w:name w:val="annotation subject"/>
    <w:basedOn w:val="CommentText"/>
    <w:next w:val="CommentText"/>
    <w:link w:val="CommentSubjectChar"/>
    <w:uiPriority w:val="99"/>
    <w:semiHidden/>
    <w:unhideWhenUsed/>
    <w:rsid w:val="00F67836"/>
    <w:rPr>
      <w:b/>
      <w:bCs/>
    </w:rPr>
  </w:style>
  <w:style w:type="character" w:customStyle="1" w:styleId="CommentSubjectChar">
    <w:name w:val="Comment Subject Char"/>
    <w:basedOn w:val="CommentTextChar"/>
    <w:link w:val="CommentSubject"/>
    <w:uiPriority w:val="99"/>
    <w:semiHidden/>
    <w:rsid w:val="00F678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rust-lang.github.io/api-guidelin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crates.io" TargetMode="External"/><Relationship Id="rId4" Type="http://schemas.openxmlformats.org/officeDocument/2006/relationships/comments" Target="comments.xml"/><Relationship Id="rId9" Type="http://schemas.openxmlformats.org/officeDocument/2006/relationships/hyperlink" Target="https://crat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7340</Words>
  <Characters>41838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3</cp:revision>
  <dcterms:created xsi:type="dcterms:W3CDTF">2025-01-06T18:57:00Z</dcterms:created>
  <dcterms:modified xsi:type="dcterms:W3CDTF">2025-02-26T22:39:00Z</dcterms:modified>
</cp:coreProperties>
</file>